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Pr="00FB5C72" w:rsidRDefault="004A781C">
      <w:pPr>
        <w:pStyle w:val="Heading1"/>
        <w:numPr>
          <w:ilvl w:val="0"/>
          <w:numId w:val="0"/>
        </w:numPr>
      </w:pPr>
      <w:r w:rsidRPr="00FB5C72">
        <w:t xml:space="preserve">Module -- </w:t>
      </w:r>
      <w:proofErr w:type="spellStart"/>
      <w:r w:rsidR="003E21E9">
        <w:t>OverVoltageMonitor</w:t>
      </w:r>
      <w:proofErr w:type="spellEnd"/>
    </w:p>
    <w:p w:rsidR="003D4F50" w:rsidRPr="00FB5C72" w:rsidRDefault="003E21E9" w:rsidP="003D4F50">
      <w:pPr>
        <w:jc w:val="both"/>
      </w:pPr>
      <w:r>
        <w:t xml:space="preserve">Overvoltage monitor function operates so that when an </w:t>
      </w:r>
      <w:r w:rsidR="006153CF">
        <w:t>overvoltage</w:t>
      </w:r>
      <w:r>
        <w:t xml:space="preserve"> condition occurs on any of the CPU supply voltages</w:t>
      </w:r>
      <w:r w:rsidR="00F61EEF" w:rsidRPr="00FB5C72">
        <w:t xml:space="preserve"> the </w:t>
      </w:r>
      <w:r>
        <w:t>motor inverter operation is shutdown before the CPU can respond</w:t>
      </w:r>
      <w:r w:rsidR="00F61EEF" w:rsidRPr="00FB5C72">
        <w:t>.</w:t>
      </w:r>
    </w:p>
    <w:p w:rsidR="004A781C" w:rsidRPr="00FB5C72" w:rsidRDefault="004A781C">
      <w:pPr>
        <w:pStyle w:val="Heading1"/>
      </w:pPr>
      <w:r w:rsidRPr="00FB5C72">
        <w:t>High-Level Description</w:t>
      </w:r>
    </w:p>
    <w:p w:rsidR="004A781C" w:rsidRPr="00FB5C72" w:rsidRDefault="004A781C">
      <w:pPr>
        <w:pStyle w:val="Heading1"/>
      </w:pPr>
      <w:r w:rsidRPr="00FB5C72">
        <w:t>Figures</w:t>
      </w:r>
    </w:p>
    <w:p w:rsidR="004A781C" w:rsidRPr="00FB5C72" w:rsidRDefault="004A781C">
      <w:pPr>
        <w:pStyle w:val="Heading2"/>
      </w:pPr>
      <w:r w:rsidRPr="00FB5C72">
        <w:t>Diagram – Function Data Sharing</w:t>
      </w:r>
    </w:p>
    <w:p w:rsidR="004A781C" w:rsidRPr="00FB5C72" w:rsidRDefault="004A781C">
      <w:pPr>
        <w:pStyle w:val="Heading3"/>
      </w:pPr>
      <w:r w:rsidRPr="00FB5C72">
        <w:t>Diagram – Function (Name)</w:t>
      </w:r>
    </w:p>
    <w:p w:rsidR="001F13B2" w:rsidRDefault="00907AC9">
      <w:pPr>
        <w:jc w:val="center"/>
      </w:pPr>
      <w:del w:id="0" w:author="Sengottaiyan, Selva" w:date="2014-02-03T11:22:00Z">
        <w:r w:rsidDel="001659A7">
          <w:rPr>
            <w:noProof/>
          </w:rPr>
          <w:drawing>
            <wp:inline distT="0" distB="0" distL="0" distR="0" wp14:anchorId="3903F417" wp14:editId="67B7EBD9">
              <wp:extent cx="2552700" cy="2143125"/>
              <wp:effectExtent l="19050" t="0" r="0" b="0"/>
              <wp:docPr id="2" name="Picture 1" descr="OvrVol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rVolt.tif"/>
                      <pic:cNvPicPr/>
                    </pic:nvPicPr>
                    <pic:blipFill>
                      <a:blip r:embed="rId9" cstate="print"/>
                      <a:stretch>
                        <a:fillRect/>
                      </a:stretch>
                    </pic:blipFill>
                    <pic:spPr>
                      <a:xfrm>
                        <a:off x="0" y="0"/>
                        <a:ext cx="2552700" cy="2143125"/>
                      </a:xfrm>
                      <a:prstGeom prst="rect">
                        <a:avLst/>
                      </a:prstGeom>
                    </pic:spPr>
                  </pic:pic>
                </a:graphicData>
              </a:graphic>
            </wp:inline>
          </w:drawing>
        </w:r>
      </w:del>
      <w:ins w:id="1" w:author="Sengottaiyan, Selva" w:date="2014-02-03T11:26:00Z">
        <w:r w:rsidR="001659A7">
          <w:rPr>
            <w:noProof/>
          </w:rPr>
          <w:drawing>
            <wp:inline distT="0" distB="0" distL="0" distR="0">
              <wp:extent cx="3145790" cy="2179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90" cy="2179955"/>
                      </a:xfrm>
                      <a:prstGeom prst="rect">
                        <a:avLst/>
                      </a:prstGeom>
                      <a:noFill/>
                      <a:ln>
                        <a:noFill/>
                      </a:ln>
                    </pic:spPr>
                  </pic:pic>
                </a:graphicData>
              </a:graphic>
            </wp:inline>
          </w:drawing>
        </w:r>
      </w:ins>
    </w:p>
    <w:p w:rsidR="004A781C" w:rsidRDefault="004A781C"/>
    <w:p w:rsidR="003E21E9" w:rsidRDefault="003E21E9"/>
    <w:p w:rsidR="003E21E9" w:rsidRPr="00FB5C72" w:rsidRDefault="003E21E9"/>
    <w:p w:rsidR="004A781C" w:rsidRPr="00FB5C72" w:rsidRDefault="004A781C"/>
    <w:p w:rsidR="004A781C" w:rsidRPr="00FB5C72" w:rsidRDefault="004A781C">
      <w:pPr>
        <w:pStyle w:val="Heading1"/>
      </w:pPr>
      <w:r w:rsidRPr="00FB5C72">
        <w:br w:type="page"/>
      </w:r>
      <w:r w:rsidRPr="00FB5C72">
        <w:lastRenderedPageBreak/>
        <w:t>Variable Data Dictionary</w:t>
      </w:r>
    </w:p>
    <w:p w:rsidR="004A781C" w:rsidRPr="00FB5C72" w:rsidRDefault="004A781C">
      <w:r w:rsidRPr="00FB5C72">
        <w:t xml:space="preserve">For details on module input / output variable, refer to the Data Dictionary for the application.  Input / output variable names are listed here for reference.  </w:t>
      </w:r>
    </w:p>
    <w:p w:rsidR="004A781C" w:rsidRPr="00FB5C72" w:rsidRDefault="004A781C">
      <w:r w:rsidRPr="00FB5C72">
        <w:t>(Note: Full variable names required in table.)</w:t>
      </w:r>
    </w:p>
    <w:p w:rsidR="004A781C" w:rsidRPr="00FB5C72" w:rsidRDefault="004A781C">
      <w:r w:rsidRPr="00FB5C72">
        <w:t xml:space="preserve">(Note: All global variables including End </w:t>
      </w:r>
      <w:proofErr w:type="gramStart"/>
      <w:r w:rsidRPr="00FB5C72">
        <w:t>Of</w:t>
      </w:r>
      <w:proofErr w:type="gramEnd"/>
      <w:r w:rsidRPr="00FB5C72">
        <w:t xml:space="preserve"> Line data used should be shown here)</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FB5C72"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FB5C72" w:rsidRDefault="006D33CC" w:rsidP="006D33CC">
            <w:pPr>
              <w:spacing w:before="100" w:beforeAutospacing="1" w:after="100" w:afterAutospacing="1"/>
              <w:rPr>
                <w:rFonts w:ascii="Arial" w:hAnsi="Arial" w:cs="Arial"/>
              </w:rPr>
            </w:pPr>
            <w:r w:rsidRPr="00FB5C72">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FB5C72" w:rsidRDefault="006D33CC" w:rsidP="006D33CC">
            <w:pPr>
              <w:spacing w:before="100" w:beforeAutospacing="1" w:after="100" w:afterAutospacing="1"/>
              <w:rPr>
                <w:rFonts w:ascii="Arial" w:hAnsi="Arial" w:cs="Arial"/>
              </w:rPr>
            </w:pPr>
            <w:r w:rsidRPr="00FB5C72">
              <w:rPr>
                <w:rFonts w:ascii="Arial" w:hAnsi="Arial" w:cs="Arial"/>
              </w:rPr>
              <w:t>Module Outputs</w:t>
            </w:r>
          </w:p>
        </w:tc>
      </w:tr>
      <w:tr w:rsidR="003F3CF0" w:rsidRPr="00FB5C7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3F3CF0" w:rsidRPr="00FB5C72" w:rsidRDefault="00A63DEC" w:rsidP="008F259A">
            <w:pPr>
              <w:spacing w:before="100" w:beforeAutospacing="1" w:after="100" w:afterAutospacing="1"/>
              <w:rPr>
                <w:rFonts w:ascii="Arial" w:hAnsi="Arial" w:cs="Arial"/>
                <w:sz w:val="16"/>
                <w:szCs w:val="16"/>
              </w:rPr>
            </w:pPr>
            <w:proofErr w:type="spellStart"/>
            <w:ins w:id="2" w:author="Sengottaiyan, Selva" w:date="2014-02-03T13:34:00Z">
              <w:r w:rsidRPr="00A63DEC">
                <w:rPr>
                  <w:rFonts w:ascii="Arial" w:hAnsi="Arial" w:cs="Arial"/>
                  <w:sz w:val="16"/>
                  <w:szCs w:val="16"/>
                </w:rPr>
                <w:t>PwrDiscBTestStart_Cnt_lgc</w:t>
              </w:r>
            </w:ins>
            <w:proofErr w:type="spellEnd"/>
          </w:p>
        </w:tc>
        <w:tc>
          <w:tcPr>
            <w:tcW w:w="4455" w:type="dxa"/>
            <w:vAlign w:val="center"/>
          </w:tcPr>
          <w:p w:rsidR="003F3CF0" w:rsidRPr="00FB5C72" w:rsidRDefault="003F3CF0" w:rsidP="008F259A">
            <w:pPr>
              <w:spacing w:before="100" w:beforeAutospacing="1" w:after="100" w:afterAutospacing="1"/>
              <w:rPr>
                <w:rFonts w:ascii="Arial" w:hAnsi="Arial" w:cs="Arial"/>
                <w:sz w:val="16"/>
                <w:szCs w:val="16"/>
              </w:rPr>
            </w:pPr>
          </w:p>
        </w:tc>
      </w:tr>
      <w:tr w:rsidR="00A63DEC" w:rsidRPr="00FB5C7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ins w:id="3" w:author="Sengottaiyan, Selva" w:date="2014-02-03T13:34:00Z"/>
        </w:trPr>
        <w:tc>
          <w:tcPr>
            <w:tcW w:w="4455" w:type="dxa"/>
            <w:gridSpan w:val="2"/>
            <w:vAlign w:val="center"/>
          </w:tcPr>
          <w:p w:rsidR="00A63DEC" w:rsidRPr="00A63DEC" w:rsidRDefault="00A63DEC" w:rsidP="008F259A">
            <w:pPr>
              <w:spacing w:before="100" w:beforeAutospacing="1" w:after="100" w:afterAutospacing="1"/>
              <w:rPr>
                <w:ins w:id="4" w:author="Sengottaiyan, Selva" w:date="2014-02-03T13:34:00Z"/>
                <w:rFonts w:ascii="Arial" w:hAnsi="Arial" w:cs="Arial"/>
                <w:sz w:val="16"/>
                <w:szCs w:val="16"/>
              </w:rPr>
            </w:pPr>
            <w:ins w:id="5" w:author="Sengottaiyan, Selva" w:date="2014-02-03T13:43:00Z">
              <w:r w:rsidRPr="00A63DEC">
                <w:rPr>
                  <w:rFonts w:ascii="Arial" w:hAnsi="Arial" w:cs="Arial"/>
                  <w:sz w:val="16"/>
                  <w:szCs w:val="16"/>
                </w:rPr>
                <w:t>phyOvrVoltFdbk_OP_GET</w:t>
              </w:r>
            </w:ins>
            <w:bookmarkStart w:id="6" w:name="_GoBack"/>
            <w:bookmarkEnd w:id="6"/>
          </w:p>
        </w:tc>
        <w:tc>
          <w:tcPr>
            <w:tcW w:w="4455" w:type="dxa"/>
            <w:vAlign w:val="center"/>
          </w:tcPr>
          <w:p w:rsidR="00A63DEC" w:rsidRPr="00FB5C72" w:rsidRDefault="00A63DEC" w:rsidP="008F259A">
            <w:pPr>
              <w:spacing w:before="100" w:beforeAutospacing="1" w:after="100" w:afterAutospacing="1"/>
              <w:rPr>
                <w:ins w:id="7" w:author="Sengottaiyan, Selva" w:date="2014-02-03T13:34:00Z"/>
                <w:rFonts w:ascii="Arial" w:hAnsi="Arial" w:cs="Arial"/>
                <w:sz w:val="16"/>
                <w:szCs w:val="16"/>
              </w:rPr>
            </w:pPr>
          </w:p>
        </w:tc>
      </w:tr>
    </w:tbl>
    <w:p w:rsidR="006D33CC" w:rsidRPr="00FB5C72" w:rsidRDefault="006D33CC"/>
    <w:p w:rsidR="004A781C" w:rsidRPr="00FB5C72" w:rsidRDefault="004A781C">
      <w:pPr>
        <w:pStyle w:val="Heading2"/>
      </w:pPr>
      <w:r w:rsidRPr="00FB5C72">
        <w:t>Module Internal Variables</w:t>
      </w:r>
    </w:p>
    <w:p w:rsidR="004A781C" w:rsidRPr="00FB5C72" w:rsidRDefault="004A781C">
      <w:r w:rsidRPr="00FB5C72">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078"/>
        <w:gridCol w:w="1170"/>
        <w:gridCol w:w="1215"/>
        <w:gridCol w:w="1215"/>
        <w:gridCol w:w="2250"/>
      </w:tblGrid>
      <w:tr w:rsidR="00BD008B" w:rsidRPr="00FB5C72" w:rsidTr="00932E0A">
        <w:tc>
          <w:tcPr>
            <w:tcW w:w="3078" w:type="dxa"/>
            <w:tcBorders>
              <w:top w:val="single" w:sz="6" w:space="0" w:color="auto"/>
              <w:left w:val="single" w:sz="6" w:space="0" w:color="auto"/>
              <w:bottom w:val="single" w:sz="6" w:space="0" w:color="auto"/>
              <w:right w:val="single" w:sz="6" w:space="0" w:color="auto"/>
            </w:tcBorders>
            <w:shd w:val="pct30" w:color="FFFF00" w:fill="FFFFFF"/>
          </w:tcPr>
          <w:p w:rsidR="00BD008B" w:rsidRPr="00FB5C72" w:rsidRDefault="00BD008B" w:rsidP="008F259A">
            <w:pPr>
              <w:spacing w:before="60"/>
              <w:jc w:val="center"/>
              <w:rPr>
                <w:rFonts w:ascii="Arial" w:hAnsi="Arial" w:cs="Arial"/>
                <w:sz w:val="16"/>
              </w:rPr>
            </w:pPr>
            <w:r w:rsidRPr="00FB5C72">
              <w:rPr>
                <w:rFonts w:ascii="Arial" w:hAnsi="Arial" w:cs="Arial"/>
                <w:sz w:val="16"/>
              </w:rPr>
              <w:t>Variable Name</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BD008B" w:rsidRPr="00FB5C72" w:rsidRDefault="00BD008B" w:rsidP="008F259A">
            <w:pPr>
              <w:spacing w:before="60"/>
              <w:jc w:val="center"/>
              <w:rPr>
                <w:rFonts w:ascii="Arial" w:hAnsi="Arial" w:cs="Arial"/>
                <w:sz w:val="16"/>
              </w:rPr>
            </w:pPr>
            <w:r w:rsidRPr="00FB5C72">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Pr="00FB5C72" w:rsidRDefault="00BD008B" w:rsidP="008F259A">
            <w:pPr>
              <w:spacing w:before="60"/>
              <w:jc w:val="center"/>
              <w:rPr>
                <w:rFonts w:ascii="Arial" w:hAnsi="Arial" w:cs="Arial"/>
                <w:sz w:val="16"/>
              </w:rPr>
            </w:pPr>
            <w:r w:rsidRPr="00FB5C72">
              <w:rPr>
                <w:rFonts w:ascii="Arial" w:hAnsi="Arial" w:cs="Arial"/>
                <w:sz w:val="16"/>
              </w:rPr>
              <w:t>Legal Range</w:t>
            </w:r>
          </w:p>
          <w:p w:rsidR="00BD008B" w:rsidRPr="00FB5C72" w:rsidRDefault="00BD008B" w:rsidP="008F259A">
            <w:pPr>
              <w:spacing w:before="60"/>
              <w:jc w:val="center"/>
              <w:rPr>
                <w:rFonts w:ascii="Arial" w:hAnsi="Arial" w:cs="Arial"/>
                <w:sz w:val="16"/>
              </w:rPr>
            </w:pPr>
            <w:r w:rsidRPr="00FB5C72">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Pr="00FB5C72" w:rsidRDefault="00BD008B" w:rsidP="008F259A">
            <w:pPr>
              <w:spacing w:before="60"/>
              <w:jc w:val="center"/>
              <w:rPr>
                <w:rFonts w:ascii="Arial" w:hAnsi="Arial" w:cs="Arial"/>
                <w:sz w:val="16"/>
              </w:rPr>
            </w:pPr>
            <w:r w:rsidRPr="00FB5C72">
              <w:rPr>
                <w:rFonts w:ascii="Arial" w:hAnsi="Arial" w:cs="Arial"/>
                <w:sz w:val="16"/>
              </w:rPr>
              <w:t>Legal Range</w:t>
            </w:r>
          </w:p>
          <w:p w:rsidR="00BD008B" w:rsidRPr="00FB5C72" w:rsidRDefault="00BD008B" w:rsidP="008F259A">
            <w:pPr>
              <w:spacing w:before="60"/>
              <w:jc w:val="center"/>
              <w:rPr>
                <w:rFonts w:ascii="Arial" w:hAnsi="Arial" w:cs="Arial"/>
                <w:sz w:val="16"/>
              </w:rPr>
            </w:pPr>
            <w:r w:rsidRPr="00FB5C72">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Pr="00FB5C72" w:rsidRDefault="00BD008B" w:rsidP="008F259A">
            <w:pPr>
              <w:spacing w:before="60"/>
              <w:jc w:val="center"/>
              <w:rPr>
                <w:rFonts w:ascii="Arial" w:hAnsi="Arial" w:cs="Arial"/>
                <w:sz w:val="16"/>
              </w:rPr>
            </w:pPr>
            <w:r w:rsidRPr="00FB5C72">
              <w:rPr>
                <w:rFonts w:ascii="Arial" w:hAnsi="Arial" w:cs="Arial"/>
                <w:sz w:val="16"/>
              </w:rPr>
              <w:t>Software Segment</w:t>
            </w:r>
          </w:p>
        </w:tc>
      </w:tr>
      <w:tr w:rsidR="00673DB2" w:rsidRPr="00FB5C72" w:rsidTr="00932E0A">
        <w:tc>
          <w:tcPr>
            <w:tcW w:w="3078" w:type="dxa"/>
            <w:tcBorders>
              <w:top w:val="single" w:sz="6" w:space="0" w:color="auto"/>
              <w:left w:val="single" w:sz="6" w:space="0" w:color="auto"/>
              <w:bottom w:val="single" w:sz="6" w:space="0" w:color="auto"/>
              <w:right w:val="single" w:sz="6" w:space="0" w:color="auto"/>
            </w:tcBorders>
          </w:tcPr>
          <w:p w:rsidR="00673DB2" w:rsidRPr="00FB5C72" w:rsidRDefault="001659A7" w:rsidP="008F259A">
            <w:pPr>
              <w:spacing w:before="60"/>
              <w:rPr>
                <w:rFonts w:ascii="Arial" w:hAnsi="Arial" w:cs="Arial"/>
                <w:sz w:val="16"/>
              </w:rPr>
            </w:pPr>
            <w:ins w:id="8" w:author="Sengottaiyan, Selva" w:date="2014-02-03T11:22:00Z">
              <w:r w:rsidRPr="001659A7">
                <w:rPr>
                  <w:rFonts w:ascii="Arial" w:hAnsi="Arial" w:cs="Arial"/>
                  <w:sz w:val="16"/>
                </w:rPr>
                <w:t>OvrVoltMon_OverVoltAcc_Cnt_M_u16</w:t>
              </w:r>
            </w:ins>
            <w:del w:id="9" w:author="Sengottaiyan, Selva" w:date="2014-02-03T11:22:00Z">
              <w:r w:rsidR="003E21E9" w:rsidRPr="003E21E9" w:rsidDel="001659A7">
                <w:rPr>
                  <w:rFonts w:ascii="Arial" w:hAnsi="Arial" w:cs="Arial"/>
                  <w:sz w:val="16"/>
                </w:rPr>
                <w:delText>OverVoltAcc_Cnt_M_u16</w:delText>
              </w:r>
            </w:del>
          </w:p>
        </w:tc>
        <w:tc>
          <w:tcPr>
            <w:tcW w:w="1170" w:type="dxa"/>
            <w:tcBorders>
              <w:top w:val="single" w:sz="6" w:space="0" w:color="auto"/>
              <w:left w:val="single" w:sz="6" w:space="0" w:color="auto"/>
              <w:bottom w:val="single" w:sz="6" w:space="0" w:color="auto"/>
              <w:right w:val="single" w:sz="6" w:space="0" w:color="auto"/>
            </w:tcBorders>
          </w:tcPr>
          <w:p w:rsidR="00673DB2" w:rsidRPr="00FB5C72" w:rsidRDefault="00F93AAD" w:rsidP="008F259A">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673DB2" w:rsidRPr="00FB5C72" w:rsidRDefault="00F93AAD" w:rsidP="008F259A">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673DB2" w:rsidRPr="00FB5C72" w:rsidRDefault="00F93AAD" w:rsidP="008F259A">
            <w:pPr>
              <w:spacing w:before="60"/>
              <w:rPr>
                <w:rFonts w:ascii="Arial" w:hAnsi="Arial" w:cs="Arial"/>
                <w:sz w:val="16"/>
              </w:rPr>
            </w:pPr>
            <w:r>
              <w:rPr>
                <w:rFonts w:ascii="Arial" w:hAnsi="Arial" w:cs="Arial"/>
                <w:sz w:val="16"/>
              </w:rPr>
              <w:t>512</w:t>
            </w:r>
          </w:p>
        </w:tc>
        <w:tc>
          <w:tcPr>
            <w:tcW w:w="2250" w:type="dxa"/>
            <w:tcBorders>
              <w:top w:val="single" w:sz="6" w:space="0" w:color="auto"/>
              <w:left w:val="single" w:sz="6" w:space="0" w:color="auto"/>
              <w:bottom w:val="single" w:sz="6" w:space="0" w:color="auto"/>
              <w:right w:val="single" w:sz="6" w:space="0" w:color="auto"/>
            </w:tcBorders>
          </w:tcPr>
          <w:p w:rsidR="00673DB2" w:rsidRPr="00FB5C72" w:rsidRDefault="005D1A2C" w:rsidP="008F259A">
            <w:pPr>
              <w:spacing w:before="60"/>
              <w:rPr>
                <w:rFonts w:ascii="Arial" w:hAnsi="Arial" w:cs="Arial"/>
                <w:sz w:val="16"/>
              </w:rPr>
            </w:pPr>
            <w:r w:rsidRPr="005D1A2C">
              <w:rPr>
                <w:rFonts w:ascii="Arial" w:hAnsi="Arial" w:cs="Arial"/>
                <w:sz w:val="16"/>
              </w:rPr>
              <w:t>OVRVOLTMON_START_SEC_VAR_CLEARED_16</w:t>
            </w:r>
          </w:p>
        </w:tc>
      </w:tr>
    </w:tbl>
    <w:p w:rsidR="00BD008B" w:rsidRPr="00FB5C72" w:rsidRDefault="00BD008B"/>
    <w:p w:rsidR="004A781C" w:rsidRPr="00FB5C72" w:rsidRDefault="004A781C">
      <w:pPr>
        <w:pStyle w:val="Heading3"/>
      </w:pPr>
      <w:r w:rsidRPr="00FB5C72">
        <w:t xml:space="preserve">User defined </w:t>
      </w:r>
      <w:proofErr w:type="spellStart"/>
      <w:r w:rsidRPr="00FB5C72">
        <w:t>typedef</w:t>
      </w:r>
      <w:proofErr w:type="spellEnd"/>
      <w:r w:rsidRPr="00FB5C72">
        <w:t xml:space="preserve"> definition/declaration </w:t>
      </w:r>
    </w:p>
    <w:p w:rsidR="004A781C" w:rsidRPr="00FB5C72" w:rsidRDefault="004A781C">
      <w:r w:rsidRPr="00FB5C72">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RPr="00FB5C72" w:rsidTr="008F259A">
        <w:tc>
          <w:tcPr>
            <w:tcW w:w="3348" w:type="dxa"/>
            <w:shd w:val="pct30" w:color="FFFF00" w:fill="FFFFFF"/>
          </w:tcPr>
          <w:p w:rsidR="003C4D3F" w:rsidRPr="00FB5C72" w:rsidRDefault="003C4D3F" w:rsidP="008F259A">
            <w:pPr>
              <w:spacing w:before="60"/>
              <w:jc w:val="center"/>
              <w:rPr>
                <w:rFonts w:ascii="Arial" w:hAnsi="Arial" w:cs="Arial"/>
                <w:sz w:val="16"/>
              </w:rPr>
            </w:pPr>
            <w:proofErr w:type="spellStart"/>
            <w:r w:rsidRPr="00FB5C72">
              <w:rPr>
                <w:rFonts w:ascii="Arial" w:hAnsi="Arial" w:cs="Arial"/>
                <w:sz w:val="16"/>
              </w:rPr>
              <w:t>Typedef</w:t>
            </w:r>
            <w:proofErr w:type="spellEnd"/>
            <w:r w:rsidRPr="00FB5C72">
              <w:rPr>
                <w:rFonts w:ascii="Arial" w:hAnsi="Arial" w:cs="Arial"/>
                <w:sz w:val="16"/>
              </w:rPr>
              <w:t xml:space="preserve"> Name</w:t>
            </w:r>
          </w:p>
        </w:tc>
        <w:tc>
          <w:tcPr>
            <w:tcW w:w="2160" w:type="dxa"/>
            <w:shd w:val="pct30" w:color="FFFF00" w:fill="FFFFFF"/>
          </w:tcPr>
          <w:p w:rsidR="003C4D3F" w:rsidRPr="00FB5C72" w:rsidRDefault="003C4D3F" w:rsidP="008F259A">
            <w:pPr>
              <w:spacing w:before="60"/>
              <w:jc w:val="center"/>
              <w:rPr>
                <w:rFonts w:ascii="Arial" w:hAnsi="Arial" w:cs="Arial"/>
                <w:sz w:val="16"/>
              </w:rPr>
            </w:pPr>
            <w:r w:rsidRPr="00FB5C72">
              <w:rPr>
                <w:rFonts w:ascii="Arial" w:hAnsi="Arial" w:cs="Arial"/>
                <w:sz w:val="16"/>
              </w:rPr>
              <w:t>Element Name</w:t>
            </w:r>
          </w:p>
        </w:tc>
        <w:tc>
          <w:tcPr>
            <w:tcW w:w="1440" w:type="dxa"/>
            <w:shd w:val="pct30" w:color="FFFF00" w:fill="FFFFFF"/>
          </w:tcPr>
          <w:p w:rsidR="003C4D3F" w:rsidRPr="00FB5C72" w:rsidRDefault="003C4D3F" w:rsidP="008F259A">
            <w:pPr>
              <w:spacing w:before="60"/>
              <w:jc w:val="center"/>
              <w:rPr>
                <w:rFonts w:ascii="Arial" w:hAnsi="Arial" w:cs="Arial"/>
                <w:sz w:val="16"/>
              </w:rPr>
            </w:pPr>
            <w:r w:rsidRPr="00FB5C72">
              <w:rPr>
                <w:rFonts w:ascii="Arial" w:hAnsi="Arial" w:cs="Arial"/>
                <w:sz w:val="16"/>
              </w:rPr>
              <w:t>User Defined Type</w:t>
            </w:r>
          </w:p>
        </w:tc>
        <w:tc>
          <w:tcPr>
            <w:tcW w:w="992" w:type="dxa"/>
            <w:shd w:val="pct30" w:color="FFFF00" w:fill="FFFFFF"/>
          </w:tcPr>
          <w:p w:rsidR="003C4D3F" w:rsidRPr="00FB5C72" w:rsidRDefault="003C4D3F" w:rsidP="008F259A">
            <w:pPr>
              <w:spacing w:before="60"/>
              <w:jc w:val="center"/>
              <w:rPr>
                <w:rFonts w:ascii="Arial" w:hAnsi="Arial" w:cs="Arial"/>
                <w:sz w:val="16"/>
              </w:rPr>
            </w:pPr>
            <w:r w:rsidRPr="00FB5C72">
              <w:rPr>
                <w:rFonts w:ascii="Arial" w:hAnsi="Arial" w:cs="Arial"/>
                <w:sz w:val="16"/>
              </w:rPr>
              <w:t>Legal Range</w:t>
            </w:r>
          </w:p>
          <w:p w:rsidR="003C4D3F" w:rsidRPr="00FB5C72" w:rsidRDefault="003C4D3F" w:rsidP="008F259A">
            <w:pPr>
              <w:spacing w:before="60"/>
              <w:jc w:val="center"/>
              <w:rPr>
                <w:rFonts w:ascii="Arial" w:hAnsi="Arial" w:cs="Arial"/>
                <w:sz w:val="16"/>
              </w:rPr>
            </w:pPr>
            <w:r w:rsidRPr="00FB5C72">
              <w:rPr>
                <w:rFonts w:ascii="Arial" w:hAnsi="Arial" w:cs="Arial"/>
                <w:sz w:val="16"/>
              </w:rPr>
              <w:t>(min)</w:t>
            </w:r>
          </w:p>
        </w:tc>
        <w:tc>
          <w:tcPr>
            <w:tcW w:w="993" w:type="dxa"/>
            <w:shd w:val="pct30" w:color="FFFF00" w:fill="FFFFFF"/>
          </w:tcPr>
          <w:p w:rsidR="003C4D3F" w:rsidRPr="00FB5C72" w:rsidRDefault="003C4D3F" w:rsidP="008F259A">
            <w:pPr>
              <w:spacing w:before="60"/>
              <w:jc w:val="center"/>
              <w:rPr>
                <w:rFonts w:ascii="Arial" w:hAnsi="Arial" w:cs="Arial"/>
                <w:sz w:val="16"/>
              </w:rPr>
            </w:pPr>
            <w:r w:rsidRPr="00FB5C72">
              <w:rPr>
                <w:rFonts w:ascii="Arial" w:hAnsi="Arial" w:cs="Arial"/>
                <w:sz w:val="16"/>
              </w:rPr>
              <w:t>Legal Range</w:t>
            </w:r>
          </w:p>
          <w:p w:rsidR="003C4D3F" w:rsidRPr="00FB5C72" w:rsidRDefault="003C4D3F" w:rsidP="008F259A">
            <w:pPr>
              <w:spacing w:before="60"/>
              <w:jc w:val="center"/>
              <w:rPr>
                <w:rFonts w:ascii="Arial" w:hAnsi="Arial" w:cs="Arial"/>
                <w:sz w:val="16"/>
              </w:rPr>
            </w:pPr>
            <w:r w:rsidRPr="00FB5C72">
              <w:rPr>
                <w:rFonts w:ascii="Arial" w:hAnsi="Arial" w:cs="Arial"/>
                <w:sz w:val="16"/>
              </w:rPr>
              <w:t>(max)</w:t>
            </w:r>
          </w:p>
        </w:tc>
      </w:tr>
      <w:tr w:rsidR="003C4D3F" w:rsidRPr="00FB5C72" w:rsidTr="008F259A">
        <w:tc>
          <w:tcPr>
            <w:tcW w:w="3348" w:type="dxa"/>
          </w:tcPr>
          <w:p w:rsidR="003C4D3F" w:rsidRPr="00FB5C72" w:rsidDel="001659A7" w:rsidRDefault="003C4D3F" w:rsidP="008F259A">
            <w:pPr>
              <w:spacing w:before="60"/>
              <w:rPr>
                <w:del w:id="10" w:author="Sengottaiyan, Selva" w:date="2014-02-03T11:30:00Z"/>
                <w:rFonts w:ascii="Arial" w:hAnsi="Arial" w:cs="Arial"/>
                <w:sz w:val="16"/>
              </w:rPr>
            </w:pPr>
            <w:del w:id="11" w:author="Sengottaiyan, Selva" w:date="2014-02-03T11:30:00Z">
              <w:r w:rsidRPr="00FB5C72" w:rsidDel="001659A7">
                <w:rPr>
                  <w:rFonts w:ascii="Arial" w:hAnsi="Arial" w:cs="Arial"/>
                  <w:sz w:val="16"/>
                </w:rPr>
                <w:delText>(Name given for the user defined typdef of type struct/union)</w:delText>
              </w:r>
            </w:del>
          </w:p>
          <w:p w:rsidR="003C4D3F" w:rsidRPr="00FB5C72" w:rsidRDefault="003C4D3F" w:rsidP="008F259A">
            <w:pPr>
              <w:spacing w:before="60"/>
              <w:rPr>
                <w:rFonts w:ascii="Arial" w:hAnsi="Arial" w:cs="Arial"/>
                <w:sz w:val="16"/>
              </w:rPr>
            </w:pPr>
            <w:del w:id="12" w:author="Sengottaiyan, Selva" w:date="2014-02-03T11:30:00Z">
              <w:r w:rsidRPr="00FB5C72" w:rsidDel="001659A7">
                <w:rPr>
                  <w:rFonts w:ascii="Arial" w:hAnsi="Arial" w:cs="Arial"/>
                  <w:sz w:val="16"/>
                </w:rPr>
                <w:delText>(Variable name qualified similar to all other variables)</w:delText>
              </w:r>
            </w:del>
          </w:p>
        </w:tc>
        <w:tc>
          <w:tcPr>
            <w:tcW w:w="2160" w:type="dxa"/>
          </w:tcPr>
          <w:p w:rsidR="003C4D3F" w:rsidRPr="00FB5C72" w:rsidRDefault="003C4D3F" w:rsidP="008F259A">
            <w:pPr>
              <w:spacing w:before="60"/>
              <w:rPr>
                <w:rFonts w:ascii="Arial" w:hAnsi="Arial" w:cs="Arial"/>
                <w:sz w:val="16"/>
              </w:rPr>
            </w:pPr>
            <w:del w:id="13" w:author="Sengottaiyan, Selva" w:date="2014-02-03T11:30:00Z">
              <w:r w:rsidRPr="00FB5C72" w:rsidDel="001659A7">
                <w:rPr>
                  <w:rFonts w:ascii="Arial" w:hAnsi="Arial" w:cs="Arial"/>
                  <w:sz w:val="16"/>
                </w:rPr>
                <w:delText>(Variable name qualified similar to all other variables)</w:delText>
              </w:r>
            </w:del>
          </w:p>
        </w:tc>
        <w:tc>
          <w:tcPr>
            <w:tcW w:w="1440" w:type="dxa"/>
          </w:tcPr>
          <w:p w:rsidR="003C4D3F" w:rsidRPr="00FB5C72" w:rsidRDefault="003C4D3F" w:rsidP="008F259A">
            <w:pPr>
              <w:spacing w:before="60"/>
              <w:rPr>
                <w:rFonts w:ascii="Arial" w:hAnsi="Arial" w:cs="Arial"/>
                <w:sz w:val="16"/>
              </w:rPr>
            </w:pPr>
            <w:del w:id="14" w:author="Sengottaiyan, Selva" w:date="2014-02-03T11:30:00Z">
              <w:r w:rsidRPr="00FB5C72" w:rsidDel="001659A7">
                <w:rPr>
                  <w:rFonts w:ascii="Arial" w:hAnsi="Arial" w:cs="Arial"/>
                  <w:sz w:val="16"/>
                </w:rPr>
                <w:delText>as other variables</w:delText>
              </w:r>
            </w:del>
          </w:p>
        </w:tc>
        <w:tc>
          <w:tcPr>
            <w:tcW w:w="992" w:type="dxa"/>
          </w:tcPr>
          <w:p w:rsidR="003C4D3F" w:rsidRPr="00FB5C72" w:rsidRDefault="003C4D3F" w:rsidP="008F259A">
            <w:pPr>
              <w:spacing w:before="60"/>
              <w:rPr>
                <w:rFonts w:ascii="Arial" w:hAnsi="Arial" w:cs="Arial"/>
                <w:sz w:val="16"/>
              </w:rPr>
            </w:pPr>
          </w:p>
        </w:tc>
        <w:tc>
          <w:tcPr>
            <w:tcW w:w="993" w:type="dxa"/>
          </w:tcPr>
          <w:p w:rsidR="003C4D3F" w:rsidRPr="00FB5C72" w:rsidRDefault="003C4D3F" w:rsidP="008F259A">
            <w:pPr>
              <w:spacing w:before="60"/>
              <w:rPr>
                <w:rFonts w:ascii="Arial" w:hAnsi="Arial" w:cs="Arial"/>
                <w:sz w:val="16"/>
              </w:rPr>
            </w:pPr>
          </w:p>
        </w:tc>
      </w:tr>
      <w:tr w:rsidR="003C4D3F" w:rsidRPr="00FB5C72" w:rsidTr="008F259A">
        <w:tc>
          <w:tcPr>
            <w:tcW w:w="3348" w:type="dxa"/>
          </w:tcPr>
          <w:p w:rsidR="003C4D3F" w:rsidRPr="00FB5C72" w:rsidRDefault="003C4D3F" w:rsidP="008F259A">
            <w:pPr>
              <w:spacing w:before="60"/>
              <w:rPr>
                <w:rFonts w:ascii="Arial" w:hAnsi="Arial" w:cs="Arial"/>
                <w:sz w:val="16"/>
              </w:rPr>
            </w:pPr>
          </w:p>
        </w:tc>
        <w:tc>
          <w:tcPr>
            <w:tcW w:w="2160" w:type="dxa"/>
          </w:tcPr>
          <w:p w:rsidR="003C4D3F" w:rsidRPr="00FB5C72" w:rsidRDefault="003C4D3F" w:rsidP="008F259A">
            <w:pPr>
              <w:spacing w:before="60"/>
              <w:rPr>
                <w:rFonts w:ascii="Arial" w:hAnsi="Arial" w:cs="Arial"/>
                <w:sz w:val="16"/>
              </w:rPr>
            </w:pPr>
            <w:del w:id="15" w:author="Sengottaiyan, Selva" w:date="2014-02-03T11:30:00Z">
              <w:r w:rsidRPr="00FB5C72" w:rsidDel="001659A7">
                <w:rPr>
                  <w:rFonts w:ascii="Arial" w:hAnsi="Arial" w:cs="Arial"/>
                  <w:sz w:val="16"/>
                </w:rPr>
                <w:delText>(Variable name qualified similar to all other variables)</w:delText>
              </w:r>
            </w:del>
          </w:p>
        </w:tc>
        <w:tc>
          <w:tcPr>
            <w:tcW w:w="1440" w:type="dxa"/>
          </w:tcPr>
          <w:p w:rsidR="003C4D3F" w:rsidRPr="00FB5C72" w:rsidRDefault="003C4D3F" w:rsidP="008F259A">
            <w:pPr>
              <w:spacing w:before="60"/>
              <w:rPr>
                <w:rFonts w:ascii="Arial" w:hAnsi="Arial" w:cs="Arial"/>
                <w:sz w:val="16"/>
              </w:rPr>
            </w:pPr>
          </w:p>
        </w:tc>
        <w:tc>
          <w:tcPr>
            <w:tcW w:w="992" w:type="dxa"/>
          </w:tcPr>
          <w:p w:rsidR="003C4D3F" w:rsidRPr="00FB5C72" w:rsidRDefault="003C4D3F" w:rsidP="008F259A">
            <w:pPr>
              <w:spacing w:before="60"/>
              <w:rPr>
                <w:rFonts w:ascii="Arial" w:hAnsi="Arial" w:cs="Arial"/>
                <w:sz w:val="16"/>
              </w:rPr>
            </w:pPr>
          </w:p>
        </w:tc>
        <w:tc>
          <w:tcPr>
            <w:tcW w:w="993" w:type="dxa"/>
          </w:tcPr>
          <w:p w:rsidR="003C4D3F" w:rsidRPr="00FB5C72" w:rsidRDefault="003C4D3F" w:rsidP="008F259A">
            <w:pPr>
              <w:spacing w:before="60"/>
              <w:rPr>
                <w:rFonts w:ascii="Arial" w:hAnsi="Arial" w:cs="Arial"/>
                <w:sz w:val="16"/>
              </w:rPr>
            </w:pPr>
          </w:p>
        </w:tc>
      </w:tr>
    </w:tbl>
    <w:p w:rsidR="004A781C" w:rsidRPr="00FB5C72" w:rsidRDefault="004A781C"/>
    <w:p w:rsidR="00DE4889" w:rsidRPr="00FB5C72" w:rsidRDefault="00DE4889">
      <w:pPr>
        <w:spacing w:after="0"/>
        <w:rPr>
          <w:rFonts w:ascii="Arial" w:hAnsi="Arial"/>
          <w:b/>
          <w:kern w:val="28"/>
          <w:sz w:val="28"/>
        </w:rPr>
      </w:pPr>
      <w:r w:rsidRPr="00FB5C72">
        <w:br w:type="page"/>
      </w:r>
    </w:p>
    <w:p w:rsidR="004A781C" w:rsidRPr="00FB5C72" w:rsidRDefault="004A781C">
      <w:pPr>
        <w:pStyle w:val="Heading1"/>
      </w:pPr>
      <w:r w:rsidRPr="00FB5C72">
        <w:lastRenderedPageBreak/>
        <w:t>Constant Data Dictionary</w:t>
      </w:r>
    </w:p>
    <w:p w:rsidR="004A781C" w:rsidRPr="00FB5C72" w:rsidRDefault="004A781C">
      <w:pPr>
        <w:pStyle w:val="Heading2"/>
      </w:pPr>
      <w:r w:rsidRPr="00FB5C72">
        <w:t>Calibration Constants</w:t>
      </w:r>
    </w:p>
    <w:p w:rsidR="004A781C" w:rsidRPr="00FB5C72" w:rsidRDefault="004A781C">
      <w:r w:rsidRPr="00FB5C72">
        <w:t xml:space="preserve">This section lists the calibrations used by the module.  For details on calibration constants, refer to the Data Dictionary for the application.  </w:t>
      </w:r>
    </w:p>
    <w:tbl>
      <w:tblPr>
        <w:tblW w:w="4516"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516"/>
      </w:tblGrid>
      <w:tr w:rsidR="004A781C" w:rsidRPr="00FB5C72" w:rsidTr="009B60C9">
        <w:trPr>
          <w:trHeight w:val="354"/>
          <w:jc w:val="center"/>
        </w:trPr>
        <w:tc>
          <w:tcPr>
            <w:tcW w:w="4516" w:type="dxa"/>
            <w:tcBorders>
              <w:top w:val="single" w:sz="6" w:space="0" w:color="auto"/>
              <w:left w:val="single" w:sz="6" w:space="0" w:color="auto"/>
              <w:bottom w:val="single" w:sz="6" w:space="0" w:color="auto"/>
              <w:right w:val="single" w:sz="6" w:space="0" w:color="auto"/>
            </w:tcBorders>
            <w:shd w:val="pct30" w:color="FFFF00" w:fill="FFFFFF"/>
          </w:tcPr>
          <w:p w:rsidR="004A781C" w:rsidRPr="00FB5C72" w:rsidRDefault="004A781C">
            <w:pPr>
              <w:spacing w:before="60"/>
              <w:jc w:val="center"/>
              <w:rPr>
                <w:rFonts w:ascii="Arial" w:hAnsi="Arial" w:cs="Arial"/>
                <w:sz w:val="16"/>
              </w:rPr>
            </w:pPr>
            <w:r w:rsidRPr="00FB5C72">
              <w:rPr>
                <w:rFonts w:ascii="Arial" w:hAnsi="Arial" w:cs="Arial"/>
                <w:sz w:val="16"/>
              </w:rPr>
              <w:t>Constant Name</w:t>
            </w:r>
          </w:p>
        </w:tc>
      </w:tr>
      <w:tr w:rsidR="004A781C" w:rsidRPr="00FB5C72" w:rsidTr="009B60C9">
        <w:trPr>
          <w:trHeight w:val="354"/>
          <w:jc w:val="center"/>
        </w:trPr>
        <w:tc>
          <w:tcPr>
            <w:tcW w:w="4516" w:type="dxa"/>
            <w:tcBorders>
              <w:top w:val="nil"/>
              <w:left w:val="single" w:sz="6" w:space="0" w:color="auto"/>
              <w:bottom w:val="single" w:sz="6" w:space="0" w:color="auto"/>
              <w:right w:val="single" w:sz="6" w:space="0" w:color="auto"/>
            </w:tcBorders>
          </w:tcPr>
          <w:p w:rsidR="004A781C" w:rsidRPr="00013F38" w:rsidRDefault="00013F38" w:rsidP="00013F38">
            <w:pPr>
              <w:rPr>
                <w:rFonts w:ascii="Arial" w:hAnsi="Arial" w:cs="Arial"/>
                <w:sz w:val="16"/>
                <w:szCs w:val="16"/>
              </w:rPr>
            </w:pPr>
            <w:proofErr w:type="spellStart"/>
            <w:r>
              <w:rPr>
                <w:rFonts w:ascii="Arial" w:hAnsi="Arial" w:cs="Arial"/>
                <w:sz w:val="16"/>
                <w:szCs w:val="16"/>
              </w:rPr>
              <w:t>k_CPUSupplyOV_Cnt_Str</w:t>
            </w:r>
            <w:proofErr w:type="spellEnd"/>
          </w:p>
        </w:tc>
      </w:tr>
    </w:tbl>
    <w:p w:rsidR="004A781C" w:rsidRPr="00FB5C72" w:rsidRDefault="004A781C">
      <w:pPr>
        <w:pStyle w:val="Heading2"/>
      </w:pPr>
      <w:proofErr w:type="gramStart"/>
      <w:r w:rsidRPr="00FB5C72">
        <w:t>Program(</w:t>
      </w:r>
      <w:proofErr w:type="gramEnd"/>
      <w:r w:rsidRPr="00FB5C72">
        <w:t>fixed) Constants</w:t>
      </w:r>
    </w:p>
    <w:p w:rsidR="004A781C" w:rsidRPr="00FB5C72" w:rsidRDefault="004A781C">
      <w:pPr>
        <w:pStyle w:val="Heading3"/>
      </w:pPr>
      <w:r w:rsidRPr="00FB5C72">
        <w:t>Embedded Constants</w:t>
      </w:r>
    </w:p>
    <w:p w:rsidR="004A781C" w:rsidRPr="00FB5C72" w:rsidRDefault="004A781C">
      <w:r w:rsidRPr="00FB5C72">
        <w:t xml:space="preserve">All embedded constants whose values are provided in Eng units will be evaluated to the equivalent counts by using the </w:t>
      </w:r>
      <w:proofErr w:type="spellStart"/>
      <w:r w:rsidRPr="00FB5C72">
        <w:t>FPM_InitFixedPoint_</w:t>
      </w:r>
      <w:proofErr w:type="gramStart"/>
      <w:r w:rsidRPr="00FB5C72">
        <w:t>m</w:t>
      </w:r>
      <w:proofErr w:type="spellEnd"/>
      <w:r w:rsidRPr="00FB5C72">
        <w:t>(</w:t>
      </w:r>
      <w:proofErr w:type="gramEnd"/>
      <w:r w:rsidRPr="00FB5C72">
        <w:t xml:space="preserve">) macro within the #define statement.  </w:t>
      </w:r>
    </w:p>
    <w:p w:rsidR="004A781C" w:rsidRPr="00FB5C72" w:rsidRDefault="004A781C">
      <w:pPr>
        <w:pStyle w:val="Heading4"/>
      </w:pPr>
      <w:r w:rsidRPr="00FB5C72">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RPr="00FB5C72" w:rsidTr="008F259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Pr="00FB5C72" w:rsidRDefault="00DE4889" w:rsidP="008F259A">
            <w:pPr>
              <w:spacing w:before="60"/>
              <w:jc w:val="center"/>
              <w:rPr>
                <w:rFonts w:ascii="Arial" w:hAnsi="Arial" w:cs="Arial"/>
                <w:sz w:val="16"/>
              </w:rPr>
            </w:pPr>
            <w:r w:rsidRPr="00FB5C72">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Pr="00FB5C72" w:rsidRDefault="00DE4889" w:rsidP="008F259A">
            <w:pPr>
              <w:spacing w:before="60"/>
              <w:jc w:val="center"/>
              <w:rPr>
                <w:rFonts w:ascii="Arial" w:hAnsi="Arial" w:cs="Arial"/>
                <w:sz w:val="16"/>
              </w:rPr>
            </w:pPr>
            <w:r w:rsidRPr="00FB5C72">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Pr="00FB5C72" w:rsidRDefault="00DE4889" w:rsidP="008F259A">
            <w:pPr>
              <w:spacing w:before="60"/>
              <w:jc w:val="center"/>
              <w:rPr>
                <w:rFonts w:ascii="Arial" w:hAnsi="Arial" w:cs="Arial"/>
                <w:sz w:val="16"/>
              </w:rPr>
            </w:pPr>
            <w:r w:rsidRPr="00FB5C72">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Pr="00FB5C72" w:rsidRDefault="00DE4889" w:rsidP="008F259A">
            <w:pPr>
              <w:spacing w:before="60"/>
              <w:jc w:val="center"/>
              <w:rPr>
                <w:rFonts w:ascii="Arial" w:hAnsi="Arial" w:cs="Arial"/>
                <w:sz w:val="16"/>
              </w:rPr>
            </w:pPr>
            <w:r w:rsidRPr="00FB5C72">
              <w:rPr>
                <w:rFonts w:ascii="Arial" w:hAnsi="Arial" w:cs="Arial"/>
                <w:sz w:val="16"/>
              </w:rPr>
              <w:t>Value</w:t>
            </w:r>
          </w:p>
        </w:tc>
      </w:tr>
      <w:tr w:rsidR="00411FC9" w:rsidRPr="00FB5C72" w:rsidTr="00DB1FCA">
        <w:tc>
          <w:tcPr>
            <w:tcW w:w="3888" w:type="dxa"/>
            <w:tcBorders>
              <w:top w:val="single" w:sz="6" w:space="0" w:color="auto"/>
              <w:left w:val="single" w:sz="6" w:space="0" w:color="auto"/>
              <w:bottom w:val="single" w:sz="6" w:space="0" w:color="auto"/>
              <w:right w:val="single" w:sz="6" w:space="0" w:color="auto"/>
            </w:tcBorders>
          </w:tcPr>
          <w:p w:rsidR="00411FC9" w:rsidRPr="00FB5C72" w:rsidRDefault="003C4350" w:rsidP="00DB1FCA">
            <w:pPr>
              <w:spacing w:before="60"/>
              <w:rPr>
                <w:rFonts w:ascii="Arial" w:hAnsi="Arial" w:cs="Arial"/>
                <w:sz w:val="16"/>
                <w:szCs w:val="16"/>
              </w:rPr>
            </w:pPr>
            <w:r>
              <w:rPr>
                <w:rFonts w:ascii="Arial" w:hAnsi="Arial" w:cs="Arial"/>
                <w:sz w:val="16"/>
                <w:szCs w:val="16"/>
              </w:rPr>
              <w:t>None</w:t>
            </w:r>
          </w:p>
        </w:tc>
        <w:tc>
          <w:tcPr>
            <w:tcW w:w="1680" w:type="dxa"/>
            <w:tcBorders>
              <w:top w:val="single" w:sz="6" w:space="0" w:color="auto"/>
              <w:left w:val="single" w:sz="6" w:space="0" w:color="auto"/>
              <w:bottom w:val="single" w:sz="6" w:space="0" w:color="auto"/>
              <w:right w:val="single" w:sz="6" w:space="0" w:color="auto"/>
            </w:tcBorders>
          </w:tcPr>
          <w:p w:rsidR="00411FC9" w:rsidRPr="00FB5C72" w:rsidRDefault="00411FC9" w:rsidP="00DB1FC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411FC9" w:rsidRPr="00FB5C72" w:rsidRDefault="00411FC9" w:rsidP="00DB1FC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411FC9" w:rsidRPr="00FB5C72" w:rsidRDefault="00411FC9" w:rsidP="00F813A1">
            <w:pPr>
              <w:spacing w:before="60"/>
              <w:rPr>
                <w:rFonts w:ascii="Arial" w:hAnsi="Arial" w:cs="Arial"/>
                <w:sz w:val="16"/>
              </w:rPr>
            </w:pPr>
          </w:p>
        </w:tc>
      </w:tr>
    </w:tbl>
    <w:p w:rsidR="00DE4889" w:rsidRPr="00FB5C72" w:rsidRDefault="00DE4889" w:rsidP="00DE4889">
      <w:pPr>
        <w:pStyle w:val="Heading4"/>
        <w:numPr>
          <w:ilvl w:val="0"/>
          <w:numId w:val="0"/>
        </w:numPr>
        <w:ind w:left="864" w:hanging="864"/>
      </w:pPr>
    </w:p>
    <w:p w:rsidR="004A781C" w:rsidRPr="00FB5C72" w:rsidRDefault="004A781C">
      <w:pPr>
        <w:pStyle w:val="Heading4"/>
      </w:pPr>
      <w:r w:rsidRPr="00FB5C72">
        <w:t>Global</w:t>
      </w:r>
    </w:p>
    <w:p w:rsidR="004A781C" w:rsidRPr="00FB5C72" w:rsidRDefault="004A781C">
      <w:r w:rsidRPr="00FB5C72">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rsidRPr="00FB5C72">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Pr="00FB5C72" w:rsidRDefault="004A781C">
            <w:pPr>
              <w:spacing w:before="60"/>
              <w:jc w:val="center"/>
              <w:rPr>
                <w:rFonts w:ascii="Arial" w:hAnsi="Arial" w:cs="Arial"/>
                <w:sz w:val="16"/>
              </w:rPr>
            </w:pPr>
            <w:r w:rsidRPr="00FB5C72">
              <w:rPr>
                <w:rFonts w:ascii="Arial" w:hAnsi="Arial" w:cs="Arial"/>
                <w:sz w:val="16"/>
              </w:rPr>
              <w:t>Constant Name</w:t>
            </w:r>
          </w:p>
        </w:tc>
      </w:tr>
      <w:tr w:rsidR="004A781C" w:rsidRPr="00FB5C72">
        <w:trPr>
          <w:jc w:val="center"/>
        </w:trPr>
        <w:tc>
          <w:tcPr>
            <w:tcW w:w="4608" w:type="dxa"/>
            <w:tcBorders>
              <w:top w:val="nil"/>
              <w:left w:val="single" w:sz="6" w:space="0" w:color="auto"/>
              <w:bottom w:val="single" w:sz="6" w:space="0" w:color="auto"/>
              <w:right w:val="single" w:sz="6" w:space="0" w:color="auto"/>
            </w:tcBorders>
          </w:tcPr>
          <w:p w:rsidR="004A781C" w:rsidRPr="00FB5C72" w:rsidRDefault="003C4350">
            <w:pPr>
              <w:spacing w:before="60"/>
              <w:rPr>
                <w:rFonts w:ascii="Arial" w:hAnsi="Arial" w:cs="Arial"/>
                <w:sz w:val="16"/>
              </w:rPr>
            </w:pPr>
            <w:r>
              <w:rPr>
                <w:rFonts w:ascii="Arial" w:hAnsi="Arial" w:cs="Arial"/>
                <w:sz w:val="16"/>
              </w:rPr>
              <w:t>None</w:t>
            </w:r>
          </w:p>
        </w:tc>
      </w:tr>
    </w:tbl>
    <w:p w:rsidR="004A781C" w:rsidRPr="00FB5C72" w:rsidRDefault="004A781C"/>
    <w:p w:rsidR="004A781C" w:rsidRPr="00FB5C72" w:rsidRDefault="004A781C">
      <w:pPr>
        <w:pStyle w:val="Heading3"/>
      </w:pPr>
      <w:r w:rsidRPr="00FB5C72">
        <w:t>Module specific Lookup Tables Constants</w:t>
      </w:r>
    </w:p>
    <w:p w:rsidR="004A781C" w:rsidRPr="00FB5C72" w:rsidRDefault="004A781C">
      <w:r w:rsidRPr="00FB5C72">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RPr="00FB5C72" w:rsidTr="008F259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Pr="00FB5C72" w:rsidRDefault="008B3E94" w:rsidP="008F259A">
            <w:pPr>
              <w:spacing w:before="60"/>
              <w:jc w:val="center"/>
              <w:rPr>
                <w:rFonts w:ascii="Arial" w:hAnsi="Arial" w:cs="Arial"/>
                <w:sz w:val="16"/>
              </w:rPr>
            </w:pPr>
            <w:r w:rsidRPr="00FB5C72">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Pr="00FB5C72" w:rsidRDefault="008B3E94" w:rsidP="008F259A">
            <w:pPr>
              <w:spacing w:before="60"/>
              <w:jc w:val="center"/>
              <w:rPr>
                <w:rFonts w:ascii="Arial" w:hAnsi="Arial" w:cs="Arial"/>
                <w:sz w:val="16"/>
              </w:rPr>
            </w:pPr>
            <w:r w:rsidRPr="00FB5C72">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Pr="00FB5C72" w:rsidRDefault="008B3E94" w:rsidP="008F259A">
            <w:pPr>
              <w:spacing w:before="60"/>
              <w:jc w:val="center"/>
              <w:rPr>
                <w:rFonts w:ascii="Arial" w:hAnsi="Arial" w:cs="Arial"/>
                <w:sz w:val="16"/>
              </w:rPr>
            </w:pPr>
            <w:r w:rsidRPr="00FB5C72">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Pr="00FB5C72" w:rsidRDefault="008B3E94" w:rsidP="008F259A">
            <w:pPr>
              <w:spacing w:before="60"/>
              <w:jc w:val="center"/>
              <w:rPr>
                <w:rFonts w:ascii="Arial" w:hAnsi="Arial" w:cs="Arial"/>
                <w:sz w:val="16"/>
              </w:rPr>
            </w:pPr>
            <w:r w:rsidRPr="00FB5C72">
              <w:rPr>
                <w:rFonts w:ascii="Arial" w:hAnsi="Arial" w:cs="Arial"/>
                <w:sz w:val="16"/>
              </w:rPr>
              <w:t>Software Segment</w:t>
            </w:r>
          </w:p>
        </w:tc>
      </w:tr>
      <w:tr w:rsidR="008B3E94" w:rsidRPr="00FB5C72" w:rsidTr="008F259A">
        <w:tc>
          <w:tcPr>
            <w:tcW w:w="2898" w:type="dxa"/>
            <w:tcBorders>
              <w:top w:val="single" w:sz="6" w:space="0" w:color="auto"/>
              <w:left w:val="single" w:sz="6" w:space="0" w:color="auto"/>
              <w:bottom w:val="single" w:sz="6" w:space="0" w:color="auto"/>
              <w:right w:val="single" w:sz="6" w:space="0" w:color="auto"/>
            </w:tcBorders>
          </w:tcPr>
          <w:p w:rsidR="008B3E94" w:rsidRPr="00FB5C72" w:rsidRDefault="008B3E94" w:rsidP="008F259A">
            <w:pPr>
              <w:spacing w:before="60"/>
              <w:rPr>
                <w:rFonts w:ascii="Arial" w:hAnsi="Arial" w:cs="Arial"/>
                <w:sz w:val="16"/>
              </w:rPr>
            </w:pPr>
            <w:r w:rsidRPr="00FB5C72">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Pr="00FB5C72" w:rsidRDefault="008B3E94" w:rsidP="008F259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Pr="00FB5C72" w:rsidRDefault="008B3E94" w:rsidP="008F259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Pr="00FB5C72" w:rsidRDefault="008B3E94" w:rsidP="008F259A">
            <w:pPr>
              <w:spacing w:before="60"/>
              <w:rPr>
                <w:rFonts w:ascii="Arial" w:hAnsi="Arial" w:cs="Arial"/>
                <w:sz w:val="16"/>
              </w:rPr>
            </w:pPr>
          </w:p>
        </w:tc>
      </w:tr>
    </w:tbl>
    <w:p w:rsidR="008B3E94" w:rsidRPr="00FB5C72" w:rsidRDefault="008B3E94"/>
    <w:p w:rsidR="008B3E94" w:rsidRPr="00FB5C72" w:rsidRDefault="004A781C" w:rsidP="008B3E94">
      <w:pPr>
        <w:pStyle w:val="Heading1"/>
      </w:pPr>
      <w:r w:rsidRPr="00FB5C72">
        <w:br w:type="page"/>
      </w:r>
      <w:r w:rsidR="008B3E94" w:rsidRPr="00FB5C72">
        <w:lastRenderedPageBreak/>
        <w:t xml:space="preserve">Functions/Macros used by the Sub-Modules </w:t>
      </w:r>
    </w:p>
    <w:p w:rsidR="008B3E94" w:rsidRPr="00FB5C72" w:rsidRDefault="008B3E94" w:rsidP="008B3E94">
      <w:pPr>
        <w:pStyle w:val="Heading2"/>
      </w:pPr>
      <w:r w:rsidRPr="00FB5C72">
        <w:t xml:space="preserve">Library Functions / Macros </w:t>
      </w:r>
    </w:p>
    <w:p w:rsidR="008B3E94" w:rsidRPr="00FB5C72" w:rsidRDefault="008B3E94" w:rsidP="008B3E94">
      <w:r w:rsidRPr="00FB5C72">
        <w:t>The library</w:t>
      </w:r>
      <w:r w:rsidR="00FB432D" w:rsidRPr="00FB5C72">
        <w:t xml:space="preserve"> and </w:t>
      </w:r>
      <w:r w:rsidRPr="00FB5C72">
        <w:t>functions / Macros that are called by the various sub modules are identified below,</w:t>
      </w:r>
    </w:p>
    <w:p w:rsidR="008B3E94" w:rsidRPr="00FB5C72" w:rsidRDefault="008B3E94" w:rsidP="008B3E94">
      <w:pPr>
        <w:spacing w:after="0"/>
        <w:ind w:left="720"/>
      </w:pPr>
    </w:p>
    <w:p w:rsidR="008B3E94" w:rsidRPr="00FB5C72" w:rsidRDefault="008B3E94" w:rsidP="008B3E94">
      <w:pPr>
        <w:pStyle w:val="Heading2"/>
      </w:pPr>
      <w:r w:rsidRPr="00FB5C72">
        <w:t>Data Hiding Functions</w:t>
      </w:r>
    </w:p>
    <w:p w:rsidR="00E34BE6" w:rsidRDefault="000267C8" w:rsidP="00DC7E08">
      <w:pPr>
        <w:numPr>
          <w:ilvl w:val="0"/>
          <w:numId w:val="10"/>
        </w:numPr>
        <w:spacing w:after="0"/>
        <w:rPr>
          <w:ins w:id="16" w:author="Sengottaiyan, Selva" w:date="2014-02-03T11:48:00Z"/>
        </w:rPr>
      </w:pPr>
      <w:proofErr w:type="spellStart"/>
      <w:r w:rsidRPr="000267C8">
        <w:t>Rte_Call_NxtrDiagMgr_SetNTCStatus</w:t>
      </w:r>
      <w:proofErr w:type="spellEnd"/>
    </w:p>
    <w:p w:rsidR="00282334" w:rsidRDefault="00282334" w:rsidP="00DC7E08">
      <w:pPr>
        <w:numPr>
          <w:ilvl w:val="0"/>
          <w:numId w:val="10"/>
        </w:numPr>
        <w:spacing w:after="0"/>
      </w:pPr>
      <w:proofErr w:type="spellStart"/>
      <w:ins w:id="17" w:author="Sengottaiyan, Selva" w:date="2014-02-03T11:48:00Z">
        <w:r>
          <w:t>Rte_Mode_SystemState_Mode</w:t>
        </w:r>
        <w:proofErr w:type="spellEnd"/>
        <w:r>
          <w:t>()</w:t>
        </w:r>
      </w:ins>
    </w:p>
    <w:p w:rsidR="008B3E94" w:rsidRPr="00FB5C72" w:rsidRDefault="008B3E94" w:rsidP="008B3E94">
      <w:pPr>
        <w:spacing w:after="0"/>
      </w:pPr>
    </w:p>
    <w:p w:rsidR="001B60DF" w:rsidRPr="00FB5C72" w:rsidRDefault="001B60DF" w:rsidP="001B60DF">
      <w:pPr>
        <w:pStyle w:val="Heading2"/>
      </w:pPr>
      <w:r w:rsidRPr="00FB5C72">
        <w:t xml:space="preserve">Global Functions/Macros Defined by this </w:t>
      </w:r>
      <w:r w:rsidR="00674ADF" w:rsidRPr="00FB5C72">
        <w:t>Module</w:t>
      </w:r>
    </w:p>
    <w:p w:rsidR="001B60DF" w:rsidRPr="00FB5C72" w:rsidRDefault="00F648ED" w:rsidP="001B60DF">
      <w:pPr>
        <w:pStyle w:val="Heading3"/>
      </w:pPr>
      <w:r w:rsidRPr="00FB5C72">
        <w:t>Global</w:t>
      </w:r>
      <w:r w:rsidR="001B60DF" w:rsidRPr="00FB5C72">
        <w:t xml:space="preserve"> Function #1</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1"/>
        <w:gridCol w:w="3592"/>
        <w:gridCol w:w="2351"/>
        <w:gridCol w:w="759"/>
        <w:gridCol w:w="775"/>
      </w:tblGrid>
      <w:tr w:rsidR="001B60DF" w:rsidRPr="00FB5C72" w:rsidTr="008F259A">
        <w:tc>
          <w:tcPr>
            <w:tcW w:w="1779" w:type="dxa"/>
          </w:tcPr>
          <w:p w:rsidR="001B60DF" w:rsidRPr="00FB5C72" w:rsidRDefault="001B60DF" w:rsidP="008F259A">
            <w:pPr>
              <w:spacing w:before="60"/>
              <w:rPr>
                <w:rFonts w:ascii="Arial" w:hAnsi="Arial" w:cs="Arial"/>
                <w:b/>
                <w:bCs/>
                <w:sz w:val="16"/>
              </w:rPr>
            </w:pPr>
            <w:r w:rsidRPr="00FB5C72">
              <w:rPr>
                <w:rFonts w:ascii="Arial" w:hAnsi="Arial" w:cs="Arial"/>
                <w:b/>
                <w:bCs/>
                <w:sz w:val="16"/>
              </w:rPr>
              <w:t>Function Name</w:t>
            </w:r>
          </w:p>
        </w:tc>
        <w:tc>
          <w:tcPr>
            <w:tcW w:w="4179" w:type="dxa"/>
          </w:tcPr>
          <w:p w:rsidR="001B60DF" w:rsidRPr="00FB5C72" w:rsidRDefault="001659A7" w:rsidP="008F259A">
            <w:pPr>
              <w:spacing w:before="60"/>
              <w:rPr>
                <w:rFonts w:ascii="Arial" w:hAnsi="Arial" w:cs="Arial"/>
                <w:sz w:val="16"/>
              </w:rPr>
            </w:pPr>
            <w:proofErr w:type="spellStart"/>
            <w:ins w:id="18" w:author="Sengottaiyan, Selva" w:date="2014-02-03T11:26:00Z">
              <w:r w:rsidRPr="001659A7">
                <w:rPr>
                  <w:rFonts w:ascii="Arial" w:hAnsi="Arial" w:cs="Arial"/>
                  <w:sz w:val="16"/>
                </w:rPr>
                <w:t>Rte_Mode_SystemState_Mode</w:t>
              </w:r>
            </w:ins>
            <w:proofErr w:type="spellEnd"/>
            <w:del w:id="19" w:author="Sengottaiyan, Selva" w:date="2014-02-03T11:26:00Z">
              <w:r w:rsidR="001B60DF" w:rsidRPr="00FB5C72" w:rsidDel="001659A7">
                <w:rPr>
                  <w:rFonts w:ascii="Arial" w:hAnsi="Arial" w:cs="Arial"/>
                  <w:sz w:val="16"/>
                </w:rPr>
                <w:delText>(Exact name used)</w:delText>
              </w:r>
            </w:del>
          </w:p>
        </w:tc>
        <w:tc>
          <w:tcPr>
            <w:tcW w:w="990" w:type="dxa"/>
            <w:shd w:val="pct30" w:color="FFFF00" w:fill="auto"/>
          </w:tcPr>
          <w:p w:rsidR="001B60DF" w:rsidRPr="00FB5C72" w:rsidRDefault="001B60DF" w:rsidP="008F259A">
            <w:pPr>
              <w:spacing w:before="60"/>
              <w:jc w:val="center"/>
              <w:rPr>
                <w:rFonts w:ascii="Arial" w:hAnsi="Arial" w:cs="Arial"/>
                <w:sz w:val="16"/>
              </w:rPr>
            </w:pPr>
            <w:r w:rsidRPr="00FB5C72">
              <w:rPr>
                <w:rFonts w:ascii="Arial" w:hAnsi="Arial" w:cs="Arial"/>
                <w:sz w:val="16"/>
              </w:rPr>
              <w:t>Type</w:t>
            </w:r>
          </w:p>
        </w:tc>
        <w:tc>
          <w:tcPr>
            <w:tcW w:w="990" w:type="dxa"/>
            <w:shd w:val="pct30" w:color="FFFF00" w:fill="auto"/>
          </w:tcPr>
          <w:p w:rsidR="001B60DF" w:rsidRPr="00FB5C72" w:rsidRDefault="001B60DF" w:rsidP="008F259A">
            <w:pPr>
              <w:spacing w:before="60"/>
              <w:jc w:val="center"/>
              <w:rPr>
                <w:rFonts w:ascii="Arial" w:hAnsi="Arial" w:cs="Arial"/>
                <w:sz w:val="16"/>
              </w:rPr>
            </w:pPr>
            <w:r w:rsidRPr="00FB5C72">
              <w:rPr>
                <w:rFonts w:ascii="Arial" w:hAnsi="Arial" w:cs="Arial"/>
                <w:sz w:val="16"/>
              </w:rPr>
              <w:t>Min</w:t>
            </w:r>
          </w:p>
        </w:tc>
        <w:tc>
          <w:tcPr>
            <w:tcW w:w="990" w:type="dxa"/>
            <w:shd w:val="pct30" w:color="FFFF00" w:fill="auto"/>
          </w:tcPr>
          <w:p w:rsidR="001B60DF" w:rsidRPr="00FB5C72" w:rsidRDefault="001B60DF" w:rsidP="008F259A">
            <w:pPr>
              <w:spacing w:before="60"/>
              <w:jc w:val="center"/>
              <w:rPr>
                <w:rFonts w:ascii="Arial" w:hAnsi="Arial" w:cs="Arial"/>
                <w:sz w:val="16"/>
              </w:rPr>
            </w:pPr>
            <w:r w:rsidRPr="00FB5C72">
              <w:rPr>
                <w:rFonts w:ascii="Arial" w:hAnsi="Arial" w:cs="Arial"/>
                <w:sz w:val="16"/>
              </w:rPr>
              <w:t>Max</w:t>
            </w:r>
          </w:p>
        </w:tc>
      </w:tr>
      <w:tr w:rsidR="001B60DF" w:rsidRPr="00FB5C72" w:rsidTr="008F259A">
        <w:tc>
          <w:tcPr>
            <w:tcW w:w="1779" w:type="dxa"/>
          </w:tcPr>
          <w:p w:rsidR="001B60DF" w:rsidRPr="00FB5C72" w:rsidRDefault="001B60DF" w:rsidP="008F259A">
            <w:pPr>
              <w:spacing w:before="60"/>
              <w:rPr>
                <w:rFonts w:ascii="Arial" w:hAnsi="Arial" w:cs="Arial"/>
                <w:b/>
                <w:bCs/>
                <w:sz w:val="16"/>
              </w:rPr>
            </w:pPr>
            <w:r w:rsidRPr="00FB5C72">
              <w:rPr>
                <w:rFonts w:ascii="Arial" w:hAnsi="Arial" w:cs="Arial"/>
                <w:b/>
                <w:bCs/>
                <w:sz w:val="16"/>
              </w:rPr>
              <w:t xml:space="preserve">Arguments Passed </w:t>
            </w:r>
          </w:p>
        </w:tc>
        <w:tc>
          <w:tcPr>
            <w:tcW w:w="4179" w:type="dxa"/>
          </w:tcPr>
          <w:p w:rsidR="001B60DF" w:rsidRPr="00FB5C72" w:rsidRDefault="001B60DF" w:rsidP="008F259A">
            <w:pPr>
              <w:spacing w:before="60"/>
              <w:rPr>
                <w:rFonts w:ascii="Arial" w:hAnsi="Arial" w:cs="Arial"/>
                <w:sz w:val="16"/>
              </w:rPr>
            </w:pPr>
            <w:del w:id="20" w:author="Sengottaiyan, Selva" w:date="2014-02-03T11:26:00Z">
              <w:r w:rsidRPr="00FB5C72" w:rsidDel="001659A7">
                <w:rPr>
                  <w:rFonts w:ascii="Arial" w:hAnsi="Arial" w:cs="Arial"/>
                  <w:sz w:val="16"/>
                </w:rPr>
                <w:delText>(if none, write None)</w:delText>
              </w:r>
            </w:del>
            <w:ins w:id="21" w:author="Sengottaiyan, Selva" w:date="2014-02-03T11:26:00Z">
              <w:r w:rsidR="001659A7">
                <w:rPr>
                  <w:rFonts w:ascii="Arial" w:hAnsi="Arial" w:cs="Arial"/>
                  <w:sz w:val="16"/>
                </w:rPr>
                <w:t>None</w:t>
              </w:r>
            </w:ins>
          </w:p>
        </w:tc>
        <w:tc>
          <w:tcPr>
            <w:tcW w:w="990" w:type="dxa"/>
          </w:tcPr>
          <w:p w:rsidR="001B60DF" w:rsidRPr="00FB5C72" w:rsidRDefault="001B60DF" w:rsidP="008F259A">
            <w:pPr>
              <w:spacing w:before="60"/>
              <w:rPr>
                <w:rFonts w:ascii="Arial" w:hAnsi="Arial" w:cs="Arial"/>
                <w:sz w:val="16"/>
              </w:rPr>
            </w:pPr>
          </w:p>
        </w:tc>
        <w:tc>
          <w:tcPr>
            <w:tcW w:w="990" w:type="dxa"/>
          </w:tcPr>
          <w:p w:rsidR="001B60DF" w:rsidRPr="00FB5C72" w:rsidRDefault="001B60DF" w:rsidP="008F259A">
            <w:pPr>
              <w:spacing w:before="60"/>
              <w:rPr>
                <w:rFonts w:ascii="Arial" w:hAnsi="Arial" w:cs="Arial"/>
                <w:sz w:val="16"/>
              </w:rPr>
            </w:pPr>
          </w:p>
        </w:tc>
        <w:tc>
          <w:tcPr>
            <w:tcW w:w="990" w:type="dxa"/>
          </w:tcPr>
          <w:p w:rsidR="001B60DF" w:rsidRPr="00FB5C72" w:rsidRDefault="001B60DF" w:rsidP="008F259A">
            <w:pPr>
              <w:spacing w:before="60"/>
              <w:rPr>
                <w:rFonts w:ascii="Arial" w:hAnsi="Arial" w:cs="Arial"/>
                <w:sz w:val="16"/>
              </w:rPr>
            </w:pPr>
          </w:p>
        </w:tc>
      </w:tr>
      <w:tr w:rsidR="001B60DF" w:rsidRPr="00FB5C72" w:rsidTr="008F259A">
        <w:tc>
          <w:tcPr>
            <w:tcW w:w="1779" w:type="dxa"/>
          </w:tcPr>
          <w:p w:rsidR="001B60DF" w:rsidRPr="00FB5C72" w:rsidRDefault="001B60DF" w:rsidP="008F259A">
            <w:pPr>
              <w:spacing w:before="60"/>
              <w:rPr>
                <w:rFonts w:ascii="Arial" w:hAnsi="Arial" w:cs="Arial"/>
                <w:b/>
                <w:bCs/>
                <w:sz w:val="16"/>
              </w:rPr>
            </w:pPr>
          </w:p>
        </w:tc>
        <w:tc>
          <w:tcPr>
            <w:tcW w:w="4179" w:type="dxa"/>
          </w:tcPr>
          <w:p w:rsidR="001B60DF" w:rsidRPr="00FB5C72" w:rsidRDefault="001B60DF" w:rsidP="008F259A">
            <w:pPr>
              <w:spacing w:before="60"/>
              <w:rPr>
                <w:rFonts w:ascii="Arial" w:hAnsi="Arial" w:cs="Arial"/>
                <w:sz w:val="16"/>
              </w:rPr>
            </w:pPr>
            <w:del w:id="22" w:author="Sengottaiyan, Selva" w:date="2014-02-03T11:27:00Z">
              <w:r w:rsidRPr="00FB5C72" w:rsidDel="001659A7">
                <w:rPr>
                  <w:rFonts w:ascii="Arial" w:hAnsi="Arial" w:cs="Arial"/>
                  <w:sz w:val="16"/>
                </w:rPr>
                <w:delText>(Insert more rows for additional passed arguments)</w:delText>
              </w:r>
            </w:del>
          </w:p>
        </w:tc>
        <w:tc>
          <w:tcPr>
            <w:tcW w:w="990" w:type="dxa"/>
          </w:tcPr>
          <w:p w:rsidR="001B60DF" w:rsidRPr="00FB5C72" w:rsidRDefault="001B60DF" w:rsidP="008F259A">
            <w:pPr>
              <w:spacing w:before="60"/>
              <w:rPr>
                <w:rFonts w:ascii="Arial" w:hAnsi="Arial" w:cs="Arial"/>
                <w:sz w:val="16"/>
              </w:rPr>
            </w:pPr>
          </w:p>
        </w:tc>
        <w:tc>
          <w:tcPr>
            <w:tcW w:w="990" w:type="dxa"/>
          </w:tcPr>
          <w:p w:rsidR="001B60DF" w:rsidRPr="00FB5C72" w:rsidRDefault="001B60DF" w:rsidP="008F259A">
            <w:pPr>
              <w:spacing w:before="60"/>
              <w:rPr>
                <w:rFonts w:ascii="Arial" w:hAnsi="Arial" w:cs="Arial"/>
                <w:sz w:val="16"/>
              </w:rPr>
            </w:pPr>
          </w:p>
        </w:tc>
        <w:tc>
          <w:tcPr>
            <w:tcW w:w="990" w:type="dxa"/>
          </w:tcPr>
          <w:p w:rsidR="001B60DF" w:rsidRPr="00FB5C72" w:rsidRDefault="001B60DF" w:rsidP="008F259A">
            <w:pPr>
              <w:spacing w:before="60"/>
              <w:rPr>
                <w:rFonts w:ascii="Arial" w:hAnsi="Arial" w:cs="Arial"/>
                <w:sz w:val="16"/>
              </w:rPr>
            </w:pPr>
          </w:p>
        </w:tc>
      </w:tr>
      <w:tr w:rsidR="001B60DF" w:rsidRPr="00FB5C72" w:rsidTr="008F259A">
        <w:tc>
          <w:tcPr>
            <w:tcW w:w="1779" w:type="dxa"/>
          </w:tcPr>
          <w:p w:rsidR="001B60DF" w:rsidRPr="00FB5C72" w:rsidRDefault="001B60DF" w:rsidP="008F259A">
            <w:pPr>
              <w:spacing w:before="60"/>
              <w:rPr>
                <w:rFonts w:ascii="Arial" w:hAnsi="Arial" w:cs="Arial"/>
                <w:b/>
                <w:bCs/>
                <w:sz w:val="16"/>
              </w:rPr>
            </w:pPr>
            <w:r w:rsidRPr="00FB5C72">
              <w:rPr>
                <w:rFonts w:ascii="Arial" w:hAnsi="Arial" w:cs="Arial"/>
                <w:b/>
                <w:bCs/>
                <w:sz w:val="16"/>
              </w:rPr>
              <w:t>Return Value</w:t>
            </w:r>
          </w:p>
        </w:tc>
        <w:tc>
          <w:tcPr>
            <w:tcW w:w="4179" w:type="dxa"/>
          </w:tcPr>
          <w:p w:rsidR="001B60DF" w:rsidRPr="00FB5C72" w:rsidRDefault="001B60DF" w:rsidP="008F259A">
            <w:pPr>
              <w:spacing w:before="60"/>
              <w:rPr>
                <w:rFonts w:ascii="Arial" w:hAnsi="Arial" w:cs="Arial"/>
                <w:sz w:val="16"/>
              </w:rPr>
            </w:pPr>
            <w:del w:id="23" w:author="Sengottaiyan, Selva" w:date="2014-02-03T11:27:00Z">
              <w:r w:rsidRPr="00FB5C72" w:rsidDel="001659A7">
                <w:rPr>
                  <w:rFonts w:ascii="Arial" w:hAnsi="Arial" w:cs="Arial"/>
                  <w:sz w:val="16"/>
                </w:rPr>
                <w:delText>(if no value returned, write N/A)</w:delText>
              </w:r>
            </w:del>
            <w:ins w:id="24" w:author="Sengottaiyan, Selva" w:date="2014-02-03T11:27:00Z">
              <w:r w:rsidR="001659A7">
                <w:t xml:space="preserve"> </w:t>
              </w:r>
              <w:proofErr w:type="spellStart"/>
              <w:r w:rsidR="001659A7" w:rsidRPr="001659A7">
                <w:rPr>
                  <w:rFonts w:ascii="Arial" w:hAnsi="Arial" w:cs="Arial"/>
                  <w:sz w:val="16"/>
                </w:rPr>
                <w:t>SysState_Cnt_T_Enum</w:t>
              </w:r>
            </w:ins>
            <w:proofErr w:type="spellEnd"/>
          </w:p>
        </w:tc>
        <w:tc>
          <w:tcPr>
            <w:tcW w:w="990" w:type="dxa"/>
          </w:tcPr>
          <w:p w:rsidR="001B60DF" w:rsidRPr="00FB5C72" w:rsidRDefault="001659A7" w:rsidP="008F259A">
            <w:pPr>
              <w:spacing w:before="60"/>
              <w:rPr>
                <w:rFonts w:ascii="Arial" w:hAnsi="Arial" w:cs="Arial"/>
                <w:sz w:val="16"/>
              </w:rPr>
            </w:pPr>
            <w:proofErr w:type="spellStart"/>
            <w:ins w:id="25" w:author="Sengottaiyan, Selva" w:date="2014-02-03T11:27:00Z">
              <w:r w:rsidRPr="001659A7">
                <w:rPr>
                  <w:rFonts w:ascii="Arial" w:hAnsi="Arial" w:cs="Arial"/>
                  <w:sz w:val="16"/>
                </w:rPr>
                <w:t>Rte_ModeType_StaMd_Mode</w:t>
              </w:r>
            </w:ins>
            <w:proofErr w:type="spellEnd"/>
          </w:p>
        </w:tc>
        <w:tc>
          <w:tcPr>
            <w:tcW w:w="990" w:type="dxa"/>
          </w:tcPr>
          <w:p w:rsidR="001B60DF" w:rsidRPr="00FB5C72" w:rsidRDefault="001659A7" w:rsidP="008F259A">
            <w:pPr>
              <w:spacing w:before="60"/>
              <w:rPr>
                <w:rFonts w:ascii="Arial" w:hAnsi="Arial" w:cs="Arial"/>
                <w:sz w:val="16"/>
              </w:rPr>
            </w:pPr>
            <w:ins w:id="26" w:author="Sengottaiyan, Selva" w:date="2014-02-03T11:27:00Z">
              <w:r>
                <w:rPr>
                  <w:rFonts w:ascii="Arial" w:hAnsi="Arial" w:cs="Arial"/>
                  <w:sz w:val="16"/>
                </w:rPr>
                <w:t>N/A</w:t>
              </w:r>
            </w:ins>
          </w:p>
        </w:tc>
        <w:tc>
          <w:tcPr>
            <w:tcW w:w="990" w:type="dxa"/>
          </w:tcPr>
          <w:p w:rsidR="001B60DF" w:rsidRPr="00FB5C72" w:rsidRDefault="001659A7" w:rsidP="008F259A">
            <w:pPr>
              <w:spacing w:before="60"/>
              <w:rPr>
                <w:rFonts w:ascii="Arial" w:hAnsi="Arial" w:cs="Arial"/>
                <w:sz w:val="16"/>
              </w:rPr>
            </w:pPr>
            <w:ins w:id="27" w:author="Sengottaiyan, Selva" w:date="2014-02-03T11:27:00Z">
              <w:r>
                <w:rPr>
                  <w:rFonts w:ascii="Arial" w:hAnsi="Arial" w:cs="Arial"/>
                  <w:sz w:val="16"/>
                </w:rPr>
                <w:t>N/A</w:t>
              </w:r>
            </w:ins>
          </w:p>
        </w:tc>
      </w:tr>
    </w:tbl>
    <w:p w:rsidR="001B60DF" w:rsidRPr="00FB5C72" w:rsidRDefault="001B60DF" w:rsidP="001B60DF">
      <w:pPr>
        <w:pStyle w:val="Heading4"/>
      </w:pPr>
      <w:r w:rsidRPr="00FB5C72">
        <w:t>Description</w:t>
      </w:r>
    </w:p>
    <w:p w:rsidR="001B60DF" w:rsidRPr="00FB5C72" w:rsidRDefault="001B60DF" w:rsidP="001B60DF">
      <w:pPr>
        <w:spacing w:after="0"/>
      </w:pPr>
      <w:del w:id="28" w:author="Sengottaiyan, Selva" w:date="2014-02-03T11:27:00Z">
        <w:r w:rsidRPr="00FB5C72" w:rsidDel="001659A7">
          <w:delText>(Place flowchart/design for local function)</w:delText>
        </w:r>
      </w:del>
    </w:p>
    <w:p w:rsidR="001B60DF" w:rsidRPr="00FB5C72" w:rsidRDefault="001B60DF" w:rsidP="008B3E94">
      <w:pPr>
        <w:spacing w:after="0"/>
      </w:pPr>
    </w:p>
    <w:p w:rsidR="008F6DBB" w:rsidRPr="00FB5C72" w:rsidRDefault="008F6DBB" w:rsidP="008B3E94">
      <w:pPr>
        <w:spacing w:after="0"/>
      </w:pPr>
    </w:p>
    <w:p w:rsidR="008B3E94" w:rsidRPr="00FB5C72" w:rsidRDefault="008B3E94" w:rsidP="008B3E94">
      <w:pPr>
        <w:pStyle w:val="Heading2"/>
      </w:pPr>
      <w:r w:rsidRPr="00FB5C72">
        <w:t>Local Functions/Macros Used by this MDD only</w:t>
      </w:r>
    </w:p>
    <w:p w:rsidR="008B3E94" w:rsidRPr="00FB5C72" w:rsidRDefault="008B3E94">
      <w:pPr>
        <w:spacing w:after="0"/>
      </w:pPr>
    </w:p>
    <w:p w:rsidR="00DD1FD3" w:rsidRPr="00FB5C72" w:rsidRDefault="00DD1FD3">
      <w:pPr>
        <w:spacing w:after="0"/>
      </w:pPr>
    </w:p>
    <w:p w:rsidR="00DD1FD3" w:rsidRPr="00FB5C72" w:rsidRDefault="00DD1FD3" w:rsidP="00DD1FD3">
      <w:pPr>
        <w:pStyle w:val="Heading2"/>
        <w:numPr>
          <w:ilvl w:val="0"/>
          <w:numId w:val="0"/>
        </w:numPr>
        <w:ind w:left="576"/>
      </w:pPr>
    </w:p>
    <w:p w:rsidR="00926B5C" w:rsidRPr="00FB5C72" w:rsidRDefault="00926B5C" w:rsidP="00DD1FD3">
      <w:pPr>
        <w:spacing w:after="0"/>
      </w:pPr>
    </w:p>
    <w:p w:rsidR="00926B5C" w:rsidRPr="00FB5C72" w:rsidRDefault="00926B5C" w:rsidP="00926B5C"/>
    <w:p w:rsidR="00926B5C" w:rsidRPr="00FB5C72" w:rsidRDefault="00926B5C" w:rsidP="00926B5C"/>
    <w:p w:rsidR="00926B5C" w:rsidRPr="00FB5C72" w:rsidRDefault="00926B5C" w:rsidP="00926B5C"/>
    <w:p w:rsidR="00926B5C" w:rsidRPr="00FB5C72" w:rsidRDefault="00926B5C" w:rsidP="00926B5C"/>
    <w:p w:rsidR="00926B5C" w:rsidRPr="00FB5C72" w:rsidRDefault="00926B5C" w:rsidP="00926B5C"/>
    <w:p w:rsidR="008F259A" w:rsidRPr="00FB5C72" w:rsidRDefault="008F259A" w:rsidP="00926B5C"/>
    <w:p w:rsidR="00C70865" w:rsidRDefault="00C70865" w:rsidP="008F259A"/>
    <w:p w:rsidR="00C70865" w:rsidRPr="00FB5C72" w:rsidRDefault="00C70865" w:rsidP="008F259A"/>
    <w:p w:rsidR="008F259A" w:rsidRPr="00FB5C72" w:rsidRDefault="008F259A" w:rsidP="00926B5C"/>
    <w:p w:rsidR="00926B5C" w:rsidRPr="00FB5C72" w:rsidRDefault="00926B5C" w:rsidP="00926B5C"/>
    <w:p w:rsidR="00926B5C" w:rsidRPr="00FB5C72" w:rsidRDefault="00926B5C" w:rsidP="00926B5C"/>
    <w:p w:rsidR="00DD1FD3" w:rsidRPr="00FB5C72" w:rsidRDefault="00DD1FD3" w:rsidP="00DD1FD3">
      <w:pPr>
        <w:spacing w:after="0"/>
        <w:rPr>
          <w:rFonts w:ascii="Arial" w:hAnsi="Arial"/>
          <w:b/>
          <w:kern w:val="28"/>
          <w:sz w:val="28"/>
        </w:rPr>
      </w:pPr>
      <w:r w:rsidRPr="00FB5C72">
        <w:br w:type="page"/>
      </w:r>
    </w:p>
    <w:p w:rsidR="004A781C" w:rsidRPr="00FB5C72" w:rsidRDefault="004A781C">
      <w:pPr>
        <w:pStyle w:val="Heading1"/>
      </w:pPr>
      <w:r w:rsidRPr="00FB5C72">
        <w:lastRenderedPageBreak/>
        <w:t>Software Module Implementation</w:t>
      </w:r>
    </w:p>
    <w:p w:rsidR="002C03D8" w:rsidRPr="00FB5C72" w:rsidRDefault="002C03D8">
      <w:pPr>
        <w:pStyle w:val="Heading2"/>
      </w:pPr>
      <w:r w:rsidRPr="00FB5C72">
        <w:t>Runtime Environment (RTE) Initial Values</w:t>
      </w:r>
    </w:p>
    <w:p w:rsidR="002C03D8" w:rsidRPr="00FB5C72" w:rsidRDefault="002C03D8" w:rsidP="002C03D8">
      <w:r w:rsidRPr="00FB5C72">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FB5C72" w:rsidTr="008F259A">
        <w:trPr>
          <w:trHeight w:val="341"/>
        </w:trPr>
        <w:tc>
          <w:tcPr>
            <w:tcW w:w="4455" w:type="dxa"/>
            <w:shd w:val="clear" w:color="auto" w:fill="FFFF99"/>
            <w:vAlign w:val="center"/>
          </w:tcPr>
          <w:p w:rsidR="002C03D8" w:rsidRPr="00FB5C72" w:rsidRDefault="002C03D8" w:rsidP="008F259A">
            <w:pPr>
              <w:spacing w:before="100" w:beforeAutospacing="1" w:after="100" w:afterAutospacing="1"/>
              <w:rPr>
                <w:rFonts w:ascii="Arial" w:hAnsi="Arial" w:cs="Arial"/>
              </w:rPr>
            </w:pPr>
            <w:r w:rsidRPr="00FB5C72">
              <w:rPr>
                <w:rFonts w:ascii="Arial" w:hAnsi="Arial" w:cs="Arial"/>
              </w:rPr>
              <w:t>Data</w:t>
            </w:r>
          </w:p>
        </w:tc>
        <w:tc>
          <w:tcPr>
            <w:tcW w:w="4455" w:type="dxa"/>
            <w:shd w:val="clear" w:color="auto" w:fill="FFFF99"/>
            <w:vAlign w:val="center"/>
          </w:tcPr>
          <w:p w:rsidR="002C03D8" w:rsidRPr="00FB5C72" w:rsidRDefault="002C03D8" w:rsidP="008F259A">
            <w:pPr>
              <w:spacing w:before="100" w:beforeAutospacing="1" w:after="100" w:afterAutospacing="1"/>
              <w:rPr>
                <w:rFonts w:ascii="Arial" w:hAnsi="Arial" w:cs="Arial"/>
              </w:rPr>
            </w:pPr>
            <w:r w:rsidRPr="00FB5C72">
              <w:rPr>
                <w:rFonts w:ascii="Arial" w:hAnsi="Arial" w:cs="Arial"/>
              </w:rPr>
              <w:t>Value</w:t>
            </w:r>
          </w:p>
        </w:tc>
      </w:tr>
      <w:tr w:rsidR="00D7797D" w:rsidRPr="00FB5C72" w:rsidTr="004F7452">
        <w:trPr>
          <w:trHeight w:val="341"/>
        </w:trPr>
        <w:tc>
          <w:tcPr>
            <w:tcW w:w="4455" w:type="dxa"/>
          </w:tcPr>
          <w:p w:rsidR="00D7797D" w:rsidRPr="00FB5C72" w:rsidRDefault="00D7797D" w:rsidP="004F7452">
            <w:pPr>
              <w:spacing w:before="60"/>
              <w:rPr>
                <w:rFonts w:ascii="Arial" w:hAnsi="Arial" w:cs="Arial"/>
                <w:sz w:val="16"/>
              </w:rPr>
            </w:pPr>
          </w:p>
        </w:tc>
        <w:tc>
          <w:tcPr>
            <w:tcW w:w="4455" w:type="dxa"/>
            <w:vAlign w:val="center"/>
          </w:tcPr>
          <w:p w:rsidR="00D7797D" w:rsidRPr="00FB5C72" w:rsidRDefault="00D7797D" w:rsidP="008F259A">
            <w:pPr>
              <w:spacing w:before="100" w:beforeAutospacing="1" w:after="100" w:afterAutospacing="1"/>
              <w:rPr>
                <w:rFonts w:ascii="Arial" w:hAnsi="Arial" w:cs="Arial"/>
                <w:sz w:val="16"/>
                <w:szCs w:val="16"/>
              </w:rPr>
            </w:pPr>
          </w:p>
        </w:tc>
      </w:tr>
    </w:tbl>
    <w:p w:rsidR="002C03D8" w:rsidRPr="00FB5C72" w:rsidRDefault="002C03D8" w:rsidP="002C03D8"/>
    <w:p w:rsidR="004A781C" w:rsidRPr="00FB5C72" w:rsidRDefault="004A781C">
      <w:pPr>
        <w:pStyle w:val="Heading2"/>
      </w:pPr>
      <w:r w:rsidRPr="00FB5C72">
        <w:t>Initialization Functions</w:t>
      </w:r>
    </w:p>
    <w:p w:rsidR="004A781C" w:rsidRPr="00FB5C72" w:rsidRDefault="004A781C">
      <w:r w:rsidRPr="00FB5C72">
        <w:t>(Note: For multiple init functions, insert new headers at the “Header 2” level – subset of “5.1 Initialization Functions” and follow the same sub-section design shown below)</w:t>
      </w:r>
    </w:p>
    <w:p w:rsidR="00ED3166" w:rsidRPr="00FB5C72" w:rsidRDefault="003C4350" w:rsidP="003C4350">
      <w:pPr>
        <w:pStyle w:val="Heading3"/>
      </w:pPr>
      <w:r>
        <w:t>None</w:t>
      </w:r>
    </w:p>
    <w:p w:rsidR="003F3CF0" w:rsidRPr="00FB5C72" w:rsidRDefault="003F3CF0"/>
    <w:p w:rsidR="00ED3166" w:rsidRPr="00FB5C72" w:rsidRDefault="00ED3166"/>
    <w:p w:rsidR="004A781C" w:rsidRPr="00FB5C72" w:rsidRDefault="004A781C">
      <w:pPr>
        <w:pStyle w:val="Heading2"/>
      </w:pPr>
      <w:r w:rsidRPr="00FB5C72">
        <w:br w:type="page"/>
      </w:r>
      <w:r w:rsidRPr="00FB5C72">
        <w:lastRenderedPageBreak/>
        <w:t>Periodic Functions</w:t>
      </w:r>
    </w:p>
    <w:p w:rsidR="004A781C" w:rsidRPr="00FB5C72" w:rsidRDefault="004A781C">
      <w:pPr>
        <w:pStyle w:val="Heading3"/>
      </w:pPr>
      <w:r w:rsidRPr="00FB5C72">
        <w:t xml:space="preserve">Per: </w:t>
      </w:r>
      <w:r w:rsidR="003C4350">
        <w:t>OvrVoltMon</w:t>
      </w:r>
      <w:r w:rsidR="0075708C" w:rsidRPr="00FB5C72">
        <w:t>_Per1</w:t>
      </w:r>
    </w:p>
    <w:p w:rsidR="004A781C" w:rsidRPr="00FB5C72" w:rsidRDefault="004A781C">
      <w:pPr>
        <w:pStyle w:val="Heading4"/>
      </w:pPr>
      <w:r w:rsidRPr="00FB5C72">
        <w:t>Design Rationale</w:t>
      </w:r>
    </w:p>
    <w:p w:rsidR="004A781C" w:rsidRPr="00FB5C72" w:rsidRDefault="004A781C">
      <w:pPr>
        <w:pStyle w:val="Heading4"/>
      </w:pPr>
      <w:r w:rsidRPr="00FB5C72">
        <w:t>Program Flow Start</w:t>
      </w:r>
    </w:p>
    <w:p w:rsidR="004A781C" w:rsidRPr="00FB5C72" w:rsidRDefault="006153CF">
      <w:r w:rsidRPr="006153CF">
        <w:t>Rte_Call_OvrVoltMon_Per1_CP0_</w:t>
      </w:r>
      <w:proofErr w:type="gramStart"/>
      <w:r w:rsidRPr="006153CF">
        <w:t>CheckpointReached()</w:t>
      </w:r>
      <w:proofErr w:type="gramEnd"/>
    </w:p>
    <w:p w:rsidR="004A781C" w:rsidRPr="00FB5C72" w:rsidRDefault="004A781C">
      <w:pPr>
        <w:pStyle w:val="Heading4"/>
      </w:pPr>
      <w:r w:rsidRPr="00FB5C72">
        <w:t>Store Module Inputs to Local copies</w:t>
      </w:r>
    </w:p>
    <w:p w:rsidR="001659A7" w:rsidRDefault="001659A7" w:rsidP="001659A7">
      <w:pPr>
        <w:rPr>
          <w:ins w:id="29" w:author="Sengottaiyan, Selva" w:date="2014-02-03T11:28:00Z"/>
        </w:rPr>
      </w:pPr>
      <w:proofErr w:type="spellStart"/>
      <w:ins w:id="30" w:author="Sengottaiyan, Selva" w:date="2014-02-03T11:28:00Z">
        <w:r>
          <w:t>Rte_Call_phyOvrVoltFdbk_O</w:t>
        </w:r>
        <w:r w:rsidR="00A63DEC">
          <w:t>P_</w:t>
        </w:r>
        <w:proofErr w:type="gramStart"/>
        <w:r w:rsidR="00A63DEC">
          <w:t>GET</w:t>
        </w:r>
        <w:proofErr w:type="spellEnd"/>
        <w:r w:rsidR="00A63DEC">
          <w:t>(</w:t>
        </w:r>
        <w:proofErr w:type="gramEnd"/>
        <w:r w:rsidR="00A63DEC">
          <w:t>&amp;</w:t>
        </w:r>
        <w:proofErr w:type="spellStart"/>
        <w:r w:rsidR="00A63DEC">
          <w:t>phyOvrVltFdbk_Cnt_T_lgc</w:t>
        </w:r>
        <w:proofErr w:type="spellEnd"/>
        <w:r w:rsidR="00A63DEC">
          <w:t>)</w:t>
        </w:r>
      </w:ins>
    </w:p>
    <w:p w:rsidR="001659A7" w:rsidRDefault="001659A7" w:rsidP="001659A7">
      <w:pPr>
        <w:rPr>
          <w:ins w:id="31" w:author="Sengottaiyan, Selva" w:date="2014-02-03T11:28:00Z"/>
        </w:rPr>
      </w:pPr>
      <w:proofErr w:type="spellStart"/>
      <w:ins w:id="32" w:author="Sengottaiyan, Selva" w:date="2014-02-03T11:28:00Z">
        <w:r>
          <w:t>PwrDiscBTestStart_Cnt_T_lgc</w:t>
        </w:r>
        <w:proofErr w:type="spellEnd"/>
        <w:r>
          <w:t xml:space="preserve"> = Rte_IRead_OvrVoltMon_Per1_PwrDiscBT</w:t>
        </w:r>
        <w:r w:rsidR="00A63DEC">
          <w:t>estStart_Cnt_</w:t>
        </w:r>
        <w:proofErr w:type="gramStart"/>
        <w:r w:rsidR="00A63DEC">
          <w:t>lgc()</w:t>
        </w:r>
        <w:proofErr w:type="gramEnd"/>
      </w:ins>
    </w:p>
    <w:p w:rsidR="001659A7" w:rsidRDefault="001659A7" w:rsidP="001659A7">
      <w:pPr>
        <w:rPr>
          <w:ins w:id="33" w:author="Sengottaiyan, Selva" w:date="2014-02-03T11:28:00Z"/>
        </w:rPr>
      </w:pPr>
      <w:ins w:id="34" w:author="Sengottaiyan, Selva" w:date="2014-02-03T11:28:00Z">
        <w:r>
          <w:t>/* Read the system state*/</w:t>
        </w:r>
      </w:ins>
    </w:p>
    <w:p w:rsidR="008923FD" w:rsidRPr="00FB5C72" w:rsidRDefault="001659A7" w:rsidP="001659A7">
      <w:proofErr w:type="spellStart"/>
      <w:ins w:id="35" w:author="Sengottaiyan, Selva" w:date="2014-02-03T11:28:00Z">
        <w:r>
          <w:t>SysState_Cnt_T_Enum</w:t>
        </w:r>
        <w:proofErr w:type="spellEnd"/>
        <w:r>
          <w:t xml:space="preserve"> = </w:t>
        </w:r>
        <w:proofErr w:type="spellStart"/>
        <w:r>
          <w:t>Rte_Mode_SystemState_</w:t>
        </w:r>
        <w:proofErr w:type="gramStart"/>
        <w:r>
          <w:t>Mode</w:t>
        </w:r>
        <w:proofErr w:type="spellEnd"/>
        <w:r>
          <w:t>()</w:t>
        </w:r>
      </w:ins>
      <w:proofErr w:type="gramEnd"/>
    </w:p>
    <w:p w:rsidR="004A781C" w:rsidRPr="00FB5C72" w:rsidRDefault="008923FD">
      <w:pPr>
        <w:pStyle w:val="Heading4"/>
      </w:pPr>
      <w:r w:rsidRPr="00FB5C72">
        <w:t xml:space="preserve"> Processing</w:t>
      </w:r>
    </w:p>
    <w:p w:rsidR="008923FD" w:rsidRPr="00FB5C72" w:rsidRDefault="008923FD" w:rsidP="008923FD"/>
    <w:p w:rsidR="008923FD" w:rsidRPr="00FB5C72" w:rsidRDefault="008923FD" w:rsidP="008923FD"/>
    <w:p w:rsidR="008923FD" w:rsidRDefault="001659A7" w:rsidP="008923FD">
      <w:r w:rsidRPr="00FB5C72">
        <w:object w:dxaOrig="11289" w:dyaOrig="9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pt;height:326.6pt" o:ole="">
            <v:imagedata r:id="rId11" o:title=""/>
          </v:shape>
          <o:OLEObject Type="Embed" ProgID="Visio.Drawing.11" ShapeID="_x0000_i1025" DrawAspect="Content" ObjectID="_1452940465" r:id="rId12"/>
        </w:object>
      </w:r>
    </w:p>
    <w:p w:rsidR="00B26458" w:rsidRDefault="00B26458" w:rsidP="008923FD"/>
    <w:p w:rsidR="00B26458" w:rsidRDefault="00B26458" w:rsidP="008923FD"/>
    <w:p w:rsidR="00B26458" w:rsidRPr="00FB5C72" w:rsidRDefault="00B26458" w:rsidP="008923FD"/>
    <w:p w:rsidR="008923FD" w:rsidRPr="00FB5C72" w:rsidRDefault="008923FD" w:rsidP="008923FD"/>
    <w:p w:rsidR="008923FD" w:rsidRPr="00FB5C72" w:rsidRDefault="008923FD" w:rsidP="008923FD"/>
    <w:p w:rsidR="004A781C" w:rsidRPr="00FB5C72" w:rsidRDefault="004A781C">
      <w:pPr>
        <w:pStyle w:val="Heading4"/>
      </w:pPr>
      <w:r w:rsidRPr="00FB5C72">
        <w:t>Store Local copy of outputs into Module Outputs</w:t>
      </w:r>
    </w:p>
    <w:p w:rsidR="008923FD" w:rsidRPr="00FB5C72" w:rsidRDefault="0077246E">
      <w:r>
        <w:t>N/A</w:t>
      </w:r>
    </w:p>
    <w:p w:rsidR="004A781C" w:rsidRPr="00FB5C72" w:rsidRDefault="004A781C">
      <w:pPr>
        <w:pStyle w:val="Heading4"/>
      </w:pPr>
      <w:r w:rsidRPr="00FB5C72">
        <w:t>Program Flow End</w:t>
      </w:r>
    </w:p>
    <w:p w:rsidR="00672681" w:rsidRPr="00FB5C72" w:rsidRDefault="006153CF" w:rsidP="00672681">
      <w:r w:rsidRPr="006153CF">
        <w:t>Rte_Call_OvrVoltMon_Per1_CP</w:t>
      </w:r>
      <w:r>
        <w:t>1</w:t>
      </w:r>
      <w:r w:rsidRPr="006153CF">
        <w:t>_</w:t>
      </w:r>
      <w:proofErr w:type="gramStart"/>
      <w:r w:rsidRPr="006153CF">
        <w:t>CheckpointReached()</w:t>
      </w:r>
      <w:proofErr w:type="gramEnd"/>
      <w:r w:rsidRPr="006153CF">
        <w:t xml:space="preserve">  </w:t>
      </w:r>
    </w:p>
    <w:p w:rsidR="004A781C" w:rsidRPr="00FB5C72" w:rsidRDefault="004A781C">
      <w:pPr>
        <w:pStyle w:val="Heading2"/>
      </w:pPr>
      <w:r w:rsidRPr="00FB5C72">
        <w:t>Fault Recovery Functions</w:t>
      </w:r>
    </w:p>
    <w:p w:rsidR="004A781C" w:rsidRPr="00FB5C72" w:rsidRDefault="004A781C">
      <w:pPr>
        <w:pStyle w:val="Heading2"/>
      </w:pPr>
      <w:r w:rsidRPr="00FB5C72">
        <w:t>Shutdown Functions</w:t>
      </w:r>
    </w:p>
    <w:p w:rsidR="004A781C" w:rsidRPr="00FB5C72" w:rsidRDefault="004A781C">
      <w:pPr>
        <w:pStyle w:val="Heading2"/>
      </w:pPr>
      <w:r w:rsidRPr="00FB5C72">
        <w:t>Interrupt Functions</w:t>
      </w:r>
    </w:p>
    <w:p w:rsidR="004A781C" w:rsidRDefault="004A781C">
      <w:pPr>
        <w:pStyle w:val="Heading2"/>
      </w:pPr>
      <w:r w:rsidRPr="00FB5C72">
        <w:t>Serial Communication Functions</w:t>
      </w:r>
    </w:p>
    <w:p w:rsidR="001859CD" w:rsidRPr="001859CD" w:rsidRDefault="001859CD" w:rsidP="001859CD"/>
    <w:p w:rsidR="004A781C" w:rsidRPr="00FB5C72" w:rsidRDefault="004A781C">
      <w:pPr>
        <w:pStyle w:val="Heading1"/>
      </w:pPr>
      <w:r w:rsidRPr="00FB5C72">
        <w:t>Execution Requirements</w:t>
      </w:r>
    </w:p>
    <w:p w:rsidR="004A781C" w:rsidRPr="00FB5C72" w:rsidRDefault="004A781C">
      <w:pPr>
        <w:pStyle w:val="Heading2"/>
      </w:pPr>
      <w:r w:rsidRPr="00FB5C72">
        <w:t>Execution Sequence of the Module</w:t>
      </w:r>
    </w:p>
    <w:p w:rsidR="004A781C" w:rsidRPr="00FB5C72" w:rsidRDefault="004A781C">
      <w:r w:rsidRPr="00FB5C72">
        <w:t>(Describe in words relevant details about the execution sequence of the different sub modules.)</w:t>
      </w:r>
    </w:p>
    <w:p w:rsidR="004A781C" w:rsidRPr="00FB5C72" w:rsidRDefault="004A781C">
      <w:pPr>
        <w:pStyle w:val="Heading2"/>
      </w:pPr>
      <w:r w:rsidRPr="00FB5C72">
        <w:t>Execution Rates for sub-modules called by the Scheduler</w:t>
      </w:r>
    </w:p>
    <w:p w:rsidR="004A781C" w:rsidRPr="00FB5C72" w:rsidRDefault="004A781C">
      <w:r w:rsidRPr="00FB5C72">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RPr="00FB5C72"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Pr="00FB5C72" w:rsidRDefault="007A69AC" w:rsidP="008F259A">
            <w:pPr>
              <w:spacing w:before="60"/>
              <w:jc w:val="center"/>
              <w:rPr>
                <w:rFonts w:ascii="Arial" w:hAnsi="Arial" w:cs="Arial"/>
                <w:sz w:val="16"/>
              </w:rPr>
            </w:pPr>
            <w:r w:rsidRPr="00FB5C72">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Pr="00FB5C72" w:rsidRDefault="007A69AC" w:rsidP="008F259A">
            <w:pPr>
              <w:spacing w:before="60"/>
              <w:jc w:val="center"/>
              <w:rPr>
                <w:rFonts w:ascii="Arial" w:hAnsi="Arial" w:cs="Arial"/>
                <w:sz w:val="16"/>
              </w:rPr>
            </w:pPr>
            <w:r w:rsidRPr="00FB5C72">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Pr="00FB5C72" w:rsidRDefault="007A69AC" w:rsidP="008F259A">
            <w:pPr>
              <w:spacing w:before="60"/>
              <w:jc w:val="center"/>
              <w:rPr>
                <w:rFonts w:ascii="Arial" w:hAnsi="Arial" w:cs="Arial"/>
                <w:sz w:val="16"/>
              </w:rPr>
            </w:pPr>
            <w:r w:rsidRPr="00FB5C72">
              <w:rPr>
                <w:rFonts w:ascii="Arial" w:hAnsi="Arial" w:cs="Arial"/>
                <w:sz w:val="16"/>
              </w:rPr>
              <w:t>System State(s) in which the function is called</w:t>
            </w:r>
          </w:p>
        </w:tc>
      </w:tr>
      <w:tr w:rsidR="007A69AC" w:rsidRPr="00FB5C72" w:rsidTr="00B54697">
        <w:tc>
          <w:tcPr>
            <w:tcW w:w="3168" w:type="dxa"/>
            <w:tcBorders>
              <w:top w:val="single" w:sz="6" w:space="0" w:color="auto"/>
              <w:left w:val="single" w:sz="6" w:space="0" w:color="auto"/>
              <w:bottom w:val="single" w:sz="6" w:space="0" w:color="auto"/>
              <w:right w:val="single" w:sz="6" w:space="0" w:color="auto"/>
            </w:tcBorders>
          </w:tcPr>
          <w:p w:rsidR="007A69AC" w:rsidRPr="00FB5C72" w:rsidRDefault="004D0529" w:rsidP="008F259A">
            <w:pPr>
              <w:spacing w:before="60"/>
              <w:rPr>
                <w:rFonts w:ascii="Arial" w:hAnsi="Arial" w:cs="Arial"/>
                <w:sz w:val="16"/>
                <w:szCs w:val="16"/>
              </w:rPr>
            </w:pPr>
            <w:r>
              <w:rPr>
                <w:rFonts w:ascii="Arial" w:hAnsi="Arial" w:cs="Arial"/>
                <w:sz w:val="16"/>
                <w:szCs w:val="16"/>
              </w:rPr>
              <w:t>OvrVoltMon_P</w:t>
            </w:r>
            <w:r w:rsidR="0077246E" w:rsidRPr="0077246E">
              <w:rPr>
                <w:rFonts w:ascii="Arial" w:hAnsi="Arial" w:cs="Arial"/>
                <w:sz w:val="16"/>
                <w:szCs w:val="16"/>
              </w:rPr>
              <w:t>er1</w:t>
            </w:r>
          </w:p>
        </w:tc>
        <w:tc>
          <w:tcPr>
            <w:tcW w:w="2070" w:type="dxa"/>
            <w:tcBorders>
              <w:top w:val="single" w:sz="6" w:space="0" w:color="auto"/>
              <w:left w:val="single" w:sz="6" w:space="0" w:color="auto"/>
              <w:bottom w:val="single" w:sz="6" w:space="0" w:color="auto"/>
              <w:right w:val="single" w:sz="6" w:space="0" w:color="auto"/>
            </w:tcBorders>
          </w:tcPr>
          <w:p w:rsidR="007A69AC" w:rsidRPr="00FB5C72" w:rsidRDefault="004C4F4D" w:rsidP="008F259A">
            <w:pPr>
              <w:spacing w:before="60"/>
              <w:rPr>
                <w:rFonts w:ascii="Arial" w:hAnsi="Arial" w:cs="Arial"/>
                <w:sz w:val="16"/>
                <w:szCs w:val="16"/>
              </w:rPr>
            </w:pPr>
            <w:r>
              <w:rPr>
                <w:rFonts w:ascii="Arial" w:hAnsi="Arial" w:cs="Arial"/>
                <w:sz w:val="16"/>
                <w:szCs w:val="16"/>
              </w:rPr>
              <w:t>2ms</w:t>
            </w:r>
          </w:p>
        </w:tc>
        <w:tc>
          <w:tcPr>
            <w:tcW w:w="3690" w:type="dxa"/>
            <w:tcBorders>
              <w:top w:val="single" w:sz="6" w:space="0" w:color="auto"/>
              <w:left w:val="single" w:sz="6" w:space="0" w:color="auto"/>
              <w:bottom w:val="single" w:sz="6" w:space="0" w:color="auto"/>
              <w:right w:val="single" w:sz="6" w:space="0" w:color="auto"/>
            </w:tcBorders>
          </w:tcPr>
          <w:p w:rsidR="007A69AC" w:rsidRPr="00FB5C72" w:rsidRDefault="00F7552A" w:rsidP="008F259A">
            <w:pPr>
              <w:spacing w:before="60"/>
              <w:rPr>
                <w:rFonts w:ascii="Arial" w:hAnsi="Arial" w:cs="Arial"/>
                <w:sz w:val="16"/>
                <w:szCs w:val="16"/>
              </w:rPr>
            </w:pPr>
            <w:r>
              <w:rPr>
                <w:rFonts w:ascii="Arial" w:hAnsi="Arial" w:cs="Arial"/>
                <w:sz w:val="16"/>
                <w:szCs w:val="16"/>
              </w:rPr>
              <w:t>OPERATE</w:t>
            </w:r>
            <w:ins w:id="36" w:author="Sengottaiyan, Selva" w:date="2014-02-03T11:30:00Z">
              <w:r w:rsidR="001659A7">
                <w:rPr>
                  <w:rFonts w:ascii="Arial" w:hAnsi="Arial" w:cs="Arial"/>
                  <w:sz w:val="16"/>
                  <w:szCs w:val="16"/>
                </w:rPr>
                <w:t>,WARMINIT</w:t>
              </w:r>
            </w:ins>
          </w:p>
        </w:tc>
      </w:tr>
    </w:tbl>
    <w:p w:rsidR="007A69AC" w:rsidRPr="00FB5C72" w:rsidRDefault="007A69AC"/>
    <w:p w:rsidR="004A781C" w:rsidRPr="00FB5C72" w:rsidRDefault="004A781C">
      <w:pPr>
        <w:pStyle w:val="Heading2"/>
      </w:pPr>
      <w:r w:rsidRPr="00FB5C72">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RPr="00FB5C72" w:rsidTr="008F259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Pr="00FB5C72" w:rsidRDefault="007A69AC" w:rsidP="008F259A">
            <w:pPr>
              <w:spacing w:before="60"/>
              <w:jc w:val="center"/>
              <w:rPr>
                <w:rFonts w:ascii="Arial" w:hAnsi="Arial" w:cs="Arial"/>
                <w:sz w:val="16"/>
              </w:rPr>
            </w:pPr>
            <w:r w:rsidRPr="00FB5C72">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Pr="00FB5C72" w:rsidRDefault="007A69AC" w:rsidP="008F259A">
            <w:pPr>
              <w:spacing w:before="60"/>
              <w:jc w:val="center"/>
              <w:rPr>
                <w:rFonts w:ascii="Arial" w:hAnsi="Arial" w:cs="Arial"/>
                <w:sz w:val="16"/>
              </w:rPr>
            </w:pPr>
            <w:r w:rsidRPr="00FB5C72">
              <w:rPr>
                <w:rFonts w:ascii="Arial" w:hAnsi="Arial" w:cs="Arial"/>
                <w:sz w:val="16"/>
              </w:rPr>
              <w:t>Sub-Module called by (Serial Comm Function Name)</w:t>
            </w:r>
          </w:p>
        </w:tc>
      </w:tr>
      <w:tr w:rsidR="007A69AC" w:rsidRPr="00FB5C72" w:rsidTr="008F259A">
        <w:tc>
          <w:tcPr>
            <w:tcW w:w="3618" w:type="dxa"/>
            <w:tcBorders>
              <w:top w:val="single" w:sz="6" w:space="0" w:color="auto"/>
              <w:left w:val="single" w:sz="6" w:space="0" w:color="auto"/>
              <w:bottom w:val="single" w:sz="6" w:space="0" w:color="auto"/>
              <w:right w:val="single" w:sz="6" w:space="0" w:color="auto"/>
            </w:tcBorders>
          </w:tcPr>
          <w:p w:rsidR="007A69AC" w:rsidRPr="00FB5C72" w:rsidRDefault="0077246E" w:rsidP="008F259A">
            <w:pPr>
              <w:spacing w:before="60"/>
              <w:rPr>
                <w:rFonts w:ascii="Arial" w:hAnsi="Arial" w:cs="Arial"/>
                <w:sz w:val="16"/>
              </w:rPr>
            </w:pPr>
            <w:r>
              <w:rPr>
                <w:rFonts w:ascii="Arial" w:hAnsi="Arial" w:cs="Arial"/>
                <w:sz w:val="16"/>
              </w:rPr>
              <w:t>N/A</w:t>
            </w:r>
          </w:p>
        </w:tc>
        <w:tc>
          <w:tcPr>
            <w:tcW w:w="5310" w:type="dxa"/>
            <w:tcBorders>
              <w:top w:val="single" w:sz="6" w:space="0" w:color="auto"/>
              <w:left w:val="single" w:sz="6" w:space="0" w:color="auto"/>
              <w:bottom w:val="single" w:sz="6" w:space="0" w:color="auto"/>
              <w:right w:val="single" w:sz="6" w:space="0" w:color="auto"/>
            </w:tcBorders>
          </w:tcPr>
          <w:p w:rsidR="007A69AC" w:rsidRPr="00FB5C72" w:rsidRDefault="007A69AC" w:rsidP="008F259A">
            <w:pPr>
              <w:spacing w:before="60"/>
              <w:rPr>
                <w:rFonts w:ascii="Arial" w:hAnsi="Arial" w:cs="Arial"/>
                <w:sz w:val="16"/>
              </w:rPr>
            </w:pPr>
          </w:p>
        </w:tc>
      </w:tr>
    </w:tbl>
    <w:p w:rsidR="004A781C" w:rsidRPr="00FB5C72" w:rsidRDefault="004A781C">
      <w:pPr>
        <w:pStyle w:val="Heading1"/>
        <w:numPr>
          <w:ilvl w:val="0"/>
          <w:numId w:val="0"/>
        </w:numPr>
      </w:pPr>
    </w:p>
    <w:p w:rsidR="004A781C" w:rsidRPr="00FB5C72" w:rsidRDefault="004A781C">
      <w:pPr>
        <w:pStyle w:val="Heading1"/>
      </w:pPr>
      <w:r w:rsidRPr="00FB5C72">
        <w:br w:type="page"/>
      </w:r>
      <w:r w:rsidRPr="00FB5C72">
        <w:lastRenderedPageBreak/>
        <w:t>Memory Map Definition Requirements</w:t>
      </w:r>
    </w:p>
    <w:p w:rsidR="004A781C" w:rsidRPr="00FB5C72" w:rsidRDefault="004A781C">
      <w:pPr>
        <w:pStyle w:val="Heading2"/>
      </w:pPr>
      <w:r w:rsidRPr="00FB5C72">
        <w:t>Sub Modules (Functions)</w:t>
      </w:r>
    </w:p>
    <w:p w:rsidR="004A781C" w:rsidRPr="00FB5C72" w:rsidRDefault="004A781C">
      <w:r w:rsidRPr="00FB5C72">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RPr="00FB5C72"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Pr="00FB5C72" w:rsidRDefault="004A781C">
            <w:pPr>
              <w:spacing w:before="60"/>
              <w:jc w:val="center"/>
              <w:rPr>
                <w:rFonts w:ascii="Arial" w:hAnsi="Arial" w:cs="Arial"/>
                <w:sz w:val="16"/>
              </w:rPr>
            </w:pPr>
            <w:r w:rsidRPr="00FB5C72">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Pr="00FB5C72" w:rsidRDefault="004A781C">
            <w:pPr>
              <w:spacing w:before="60"/>
              <w:jc w:val="center"/>
              <w:rPr>
                <w:rFonts w:ascii="Arial" w:hAnsi="Arial" w:cs="Arial"/>
                <w:sz w:val="16"/>
              </w:rPr>
            </w:pPr>
            <w:r w:rsidRPr="00FB5C72">
              <w:rPr>
                <w:rFonts w:ascii="Arial" w:hAnsi="Arial" w:cs="Arial"/>
                <w:sz w:val="16"/>
              </w:rPr>
              <w:t>Software Segment</w:t>
            </w:r>
          </w:p>
        </w:tc>
      </w:tr>
      <w:tr w:rsidR="004A781C" w:rsidRPr="00EE0A32" w:rsidTr="00BF364D">
        <w:tc>
          <w:tcPr>
            <w:tcW w:w="4464" w:type="dxa"/>
            <w:tcBorders>
              <w:top w:val="single" w:sz="6" w:space="0" w:color="auto"/>
              <w:left w:val="single" w:sz="6" w:space="0" w:color="auto"/>
              <w:bottom w:val="single" w:sz="6" w:space="0" w:color="auto"/>
              <w:right w:val="single" w:sz="6" w:space="0" w:color="auto"/>
            </w:tcBorders>
          </w:tcPr>
          <w:p w:rsidR="004A781C" w:rsidRPr="00FB5C72" w:rsidRDefault="0077246E">
            <w:pPr>
              <w:spacing w:before="60"/>
              <w:rPr>
                <w:rFonts w:ascii="Arial" w:hAnsi="Arial" w:cs="Arial"/>
                <w:sz w:val="16"/>
              </w:rPr>
            </w:pPr>
            <w:r w:rsidRPr="0077246E">
              <w:rPr>
                <w:rFonts w:ascii="Arial" w:hAnsi="Arial" w:cs="Arial"/>
                <w:sz w:val="16"/>
                <w:szCs w:val="16"/>
              </w:rPr>
              <w:t>OvrVoltMon_per1</w:t>
            </w:r>
          </w:p>
        </w:tc>
        <w:tc>
          <w:tcPr>
            <w:tcW w:w="4464" w:type="dxa"/>
            <w:tcBorders>
              <w:top w:val="single" w:sz="6" w:space="0" w:color="auto"/>
              <w:left w:val="single" w:sz="6" w:space="0" w:color="auto"/>
              <w:bottom w:val="single" w:sz="6" w:space="0" w:color="auto"/>
              <w:right w:val="single" w:sz="6" w:space="0" w:color="auto"/>
            </w:tcBorders>
          </w:tcPr>
          <w:p w:rsidR="004A781C" w:rsidRPr="00FB5C72" w:rsidRDefault="0077246E" w:rsidP="00006763">
            <w:pPr>
              <w:spacing w:before="60"/>
              <w:rPr>
                <w:rFonts w:ascii="Arial" w:hAnsi="Arial" w:cs="Arial"/>
                <w:sz w:val="16"/>
                <w:lang w:val="fr-FR"/>
              </w:rPr>
            </w:pPr>
            <w:r w:rsidRPr="0077246E">
              <w:rPr>
                <w:rFonts w:ascii="Arial" w:hAnsi="Arial" w:cs="Arial"/>
                <w:sz w:val="16"/>
                <w:lang w:val="fr-FR"/>
              </w:rPr>
              <w:t>RTE_SA_OVRVOLTMON_APPL_CODE</w:t>
            </w:r>
          </w:p>
        </w:tc>
      </w:tr>
    </w:tbl>
    <w:p w:rsidR="00BF364D" w:rsidRPr="00FB5C72" w:rsidRDefault="00BF364D" w:rsidP="00BF364D">
      <w:pPr>
        <w:pStyle w:val="Heading2"/>
        <w:numPr>
          <w:ilvl w:val="0"/>
          <w:numId w:val="0"/>
        </w:numPr>
        <w:ind w:left="576"/>
        <w:rPr>
          <w:lang w:val="fr-FR"/>
        </w:rPr>
      </w:pPr>
    </w:p>
    <w:p w:rsidR="004A781C" w:rsidRPr="00FB5C72" w:rsidRDefault="004A781C">
      <w:pPr>
        <w:pStyle w:val="Heading2"/>
      </w:pPr>
      <w:r w:rsidRPr="00FB5C72">
        <w:t>Local Functions</w:t>
      </w:r>
    </w:p>
    <w:p w:rsidR="004A781C" w:rsidRPr="00FB5C72" w:rsidRDefault="004A781C">
      <w:r w:rsidRPr="00FB5C72">
        <w:t>This table identifies the software segments for local functions identified in this module.</w:t>
      </w:r>
    </w:p>
    <w:p w:rsidR="004A781C" w:rsidRPr="00FB5C72" w:rsidRDefault="004A781C">
      <w:pPr>
        <w:pStyle w:val="Heading1"/>
        <w:numPr>
          <w:ilvl w:val="0"/>
          <w:numId w:val="0"/>
        </w:numPr>
      </w:pPr>
    </w:p>
    <w:p w:rsidR="004A781C" w:rsidRPr="00FB5C72" w:rsidRDefault="004A781C">
      <w:pPr>
        <w:pStyle w:val="Heading1"/>
      </w:pPr>
      <w:r w:rsidRPr="00FB5C72">
        <w:br w:type="page"/>
      </w:r>
      <w:r w:rsidRPr="00FB5C72">
        <w:lastRenderedPageBreak/>
        <w:t>Known Issues / Limitations With Design</w:t>
      </w:r>
    </w:p>
    <w:p w:rsidR="004A781C" w:rsidRPr="00FB5C72" w:rsidRDefault="004A781C" w:rsidP="00AA3693">
      <w:pPr>
        <w:pStyle w:val="Heading1"/>
        <w:numPr>
          <w:ilvl w:val="0"/>
          <w:numId w:val="0"/>
        </w:numPr>
        <w:ind w:left="432" w:firstLine="288"/>
      </w:pPr>
      <w:r w:rsidRPr="00FB5C72">
        <w:br w:type="page"/>
      </w:r>
      <w:r w:rsidRPr="00FB5C72">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rsidRPr="00FB5C72">
        <w:tc>
          <w:tcPr>
            <w:tcW w:w="616" w:type="dxa"/>
          </w:tcPr>
          <w:p w:rsidR="004A781C" w:rsidRPr="00FB5C72" w:rsidRDefault="004A781C">
            <w:pPr>
              <w:spacing w:before="60"/>
              <w:rPr>
                <w:rFonts w:ascii="Arial" w:hAnsi="Arial" w:cs="Arial"/>
                <w:b/>
                <w:bCs/>
                <w:sz w:val="16"/>
              </w:rPr>
            </w:pPr>
            <w:r w:rsidRPr="00FB5C72">
              <w:rPr>
                <w:rFonts w:ascii="Arial" w:hAnsi="Arial" w:cs="Arial"/>
                <w:b/>
                <w:bCs/>
                <w:sz w:val="16"/>
              </w:rPr>
              <w:t>Item #</w:t>
            </w:r>
          </w:p>
        </w:tc>
        <w:tc>
          <w:tcPr>
            <w:tcW w:w="662" w:type="dxa"/>
          </w:tcPr>
          <w:p w:rsidR="004A781C" w:rsidRPr="00FB5C72" w:rsidRDefault="004A781C">
            <w:pPr>
              <w:spacing w:before="60"/>
              <w:rPr>
                <w:rFonts w:ascii="Arial" w:hAnsi="Arial" w:cs="Arial"/>
                <w:b/>
                <w:bCs/>
                <w:sz w:val="16"/>
              </w:rPr>
            </w:pPr>
            <w:r w:rsidRPr="00FB5C72">
              <w:rPr>
                <w:rFonts w:ascii="Arial" w:hAnsi="Arial" w:cs="Arial"/>
                <w:b/>
                <w:bCs/>
                <w:sz w:val="16"/>
              </w:rPr>
              <w:t>Rev #</w:t>
            </w:r>
          </w:p>
        </w:tc>
        <w:tc>
          <w:tcPr>
            <w:tcW w:w="6210" w:type="dxa"/>
          </w:tcPr>
          <w:p w:rsidR="004A781C" w:rsidRPr="00FB5C72" w:rsidRDefault="004A781C">
            <w:pPr>
              <w:spacing w:before="60"/>
              <w:rPr>
                <w:rFonts w:ascii="Arial" w:hAnsi="Arial" w:cs="Arial"/>
                <w:b/>
                <w:bCs/>
                <w:sz w:val="16"/>
              </w:rPr>
            </w:pPr>
            <w:r w:rsidRPr="00FB5C72">
              <w:rPr>
                <w:rFonts w:ascii="Arial" w:hAnsi="Arial" w:cs="Arial"/>
                <w:b/>
                <w:bCs/>
                <w:sz w:val="16"/>
              </w:rPr>
              <w:t>Change Description</w:t>
            </w:r>
          </w:p>
        </w:tc>
        <w:tc>
          <w:tcPr>
            <w:tcW w:w="1080" w:type="dxa"/>
          </w:tcPr>
          <w:p w:rsidR="004A781C" w:rsidRPr="00FB5C72" w:rsidRDefault="004A781C">
            <w:pPr>
              <w:spacing w:before="60"/>
              <w:rPr>
                <w:rFonts w:ascii="Arial" w:hAnsi="Arial" w:cs="Arial"/>
                <w:b/>
                <w:bCs/>
                <w:sz w:val="16"/>
              </w:rPr>
            </w:pPr>
            <w:r w:rsidRPr="00FB5C72">
              <w:rPr>
                <w:rFonts w:ascii="Arial" w:hAnsi="Arial" w:cs="Arial"/>
                <w:b/>
                <w:bCs/>
                <w:sz w:val="16"/>
              </w:rPr>
              <w:t xml:space="preserve">Date </w:t>
            </w:r>
          </w:p>
        </w:tc>
        <w:tc>
          <w:tcPr>
            <w:tcW w:w="1105" w:type="dxa"/>
          </w:tcPr>
          <w:p w:rsidR="004A781C" w:rsidRPr="00FB5C72" w:rsidRDefault="004A781C">
            <w:pPr>
              <w:spacing w:before="60"/>
              <w:rPr>
                <w:rFonts w:ascii="Arial" w:hAnsi="Arial" w:cs="Arial"/>
                <w:b/>
                <w:bCs/>
                <w:sz w:val="16"/>
              </w:rPr>
            </w:pPr>
            <w:r w:rsidRPr="00FB5C72">
              <w:rPr>
                <w:rFonts w:ascii="Arial" w:hAnsi="Arial" w:cs="Arial"/>
                <w:b/>
                <w:bCs/>
                <w:sz w:val="16"/>
              </w:rPr>
              <w:t>Author Initials</w:t>
            </w:r>
          </w:p>
        </w:tc>
      </w:tr>
      <w:tr w:rsidR="004A781C" w:rsidRPr="00FB5C72">
        <w:tc>
          <w:tcPr>
            <w:tcW w:w="616" w:type="dxa"/>
          </w:tcPr>
          <w:p w:rsidR="004A781C" w:rsidRPr="00FB5C72" w:rsidRDefault="004A781C">
            <w:pPr>
              <w:spacing w:before="60"/>
              <w:rPr>
                <w:rFonts w:ascii="Arial" w:hAnsi="Arial" w:cs="Arial"/>
                <w:sz w:val="16"/>
              </w:rPr>
            </w:pPr>
            <w:r w:rsidRPr="00FB5C72">
              <w:rPr>
                <w:rFonts w:ascii="Arial" w:hAnsi="Arial" w:cs="Arial"/>
                <w:sz w:val="16"/>
              </w:rPr>
              <w:t>1</w:t>
            </w:r>
          </w:p>
        </w:tc>
        <w:tc>
          <w:tcPr>
            <w:tcW w:w="662" w:type="dxa"/>
          </w:tcPr>
          <w:p w:rsidR="004A781C" w:rsidRPr="00FB5C72" w:rsidRDefault="00833940">
            <w:pPr>
              <w:spacing w:before="60"/>
              <w:rPr>
                <w:rFonts w:ascii="Arial" w:hAnsi="Arial" w:cs="Arial"/>
                <w:sz w:val="16"/>
              </w:rPr>
            </w:pPr>
            <w:r w:rsidRPr="00FB5C72">
              <w:rPr>
                <w:rFonts w:ascii="Arial" w:hAnsi="Arial" w:cs="Arial"/>
                <w:sz w:val="16"/>
              </w:rPr>
              <w:t>1.0</w:t>
            </w:r>
          </w:p>
        </w:tc>
        <w:tc>
          <w:tcPr>
            <w:tcW w:w="6210" w:type="dxa"/>
          </w:tcPr>
          <w:p w:rsidR="004A781C" w:rsidRPr="00FB5C72" w:rsidRDefault="00833940">
            <w:pPr>
              <w:spacing w:before="60"/>
              <w:rPr>
                <w:rFonts w:ascii="Arial" w:hAnsi="Arial" w:cs="Arial"/>
                <w:sz w:val="16"/>
              </w:rPr>
            </w:pPr>
            <w:r w:rsidRPr="00FB5C72">
              <w:rPr>
                <w:rFonts w:ascii="Arial" w:hAnsi="Arial" w:cs="Arial"/>
                <w:sz w:val="16"/>
              </w:rPr>
              <w:t>Initial AutoSAR Release</w:t>
            </w:r>
          </w:p>
        </w:tc>
        <w:tc>
          <w:tcPr>
            <w:tcW w:w="1080" w:type="dxa"/>
          </w:tcPr>
          <w:p w:rsidR="004A781C" w:rsidRPr="00FB5C72" w:rsidRDefault="0077246E">
            <w:pPr>
              <w:spacing w:before="60"/>
              <w:rPr>
                <w:rFonts w:ascii="Arial" w:hAnsi="Arial" w:cs="Arial"/>
                <w:sz w:val="16"/>
              </w:rPr>
            </w:pPr>
            <w:r>
              <w:rPr>
                <w:rFonts w:ascii="Arial" w:hAnsi="Arial" w:cs="Arial"/>
                <w:sz w:val="16"/>
              </w:rPr>
              <w:t>10-July</w:t>
            </w:r>
            <w:r w:rsidR="0075708C" w:rsidRPr="00FB5C72">
              <w:rPr>
                <w:rFonts w:ascii="Arial" w:hAnsi="Arial" w:cs="Arial"/>
                <w:sz w:val="16"/>
              </w:rPr>
              <w:t>-12</w:t>
            </w:r>
          </w:p>
        </w:tc>
        <w:tc>
          <w:tcPr>
            <w:tcW w:w="1105" w:type="dxa"/>
          </w:tcPr>
          <w:p w:rsidR="004A781C" w:rsidRPr="00FB5C72" w:rsidRDefault="001F50B4" w:rsidP="001F50B4">
            <w:pPr>
              <w:spacing w:before="60"/>
              <w:rPr>
                <w:rFonts w:ascii="Arial" w:hAnsi="Arial" w:cs="Arial"/>
                <w:sz w:val="16"/>
              </w:rPr>
            </w:pPr>
            <w:r w:rsidRPr="00FB5C72">
              <w:rPr>
                <w:rFonts w:ascii="Arial" w:hAnsi="Arial" w:cs="Arial"/>
                <w:sz w:val="16"/>
              </w:rPr>
              <w:t>NRAR</w:t>
            </w:r>
          </w:p>
        </w:tc>
      </w:tr>
      <w:tr w:rsidR="00761139" w:rsidRPr="00FB5C72">
        <w:tc>
          <w:tcPr>
            <w:tcW w:w="616" w:type="dxa"/>
          </w:tcPr>
          <w:p w:rsidR="00761139" w:rsidRPr="00FB5C72" w:rsidRDefault="00761139">
            <w:pPr>
              <w:spacing w:before="60"/>
              <w:rPr>
                <w:rFonts w:ascii="Arial" w:hAnsi="Arial" w:cs="Arial"/>
                <w:sz w:val="16"/>
              </w:rPr>
            </w:pPr>
            <w:r>
              <w:rPr>
                <w:rFonts w:ascii="Arial" w:hAnsi="Arial" w:cs="Arial"/>
                <w:sz w:val="16"/>
              </w:rPr>
              <w:t>2</w:t>
            </w:r>
          </w:p>
        </w:tc>
        <w:tc>
          <w:tcPr>
            <w:tcW w:w="662" w:type="dxa"/>
          </w:tcPr>
          <w:p w:rsidR="00761139" w:rsidRPr="00FB5C72" w:rsidRDefault="00761139">
            <w:pPr>
              <w:spacing w:before="60"/>
              <w:rPr>
                <w:rFonts w:ascii="Arial" w:hAnsi="Arial" w:cs="Arial"/>
                <w:sz w:val="16"/>
              </w:rPr>
            </w:pPr>
            <w:r>
              <w:rPr>
                <w:rFonts w:ascii="Arial" w:hAnsi="Arial" w:cs="Arial"/>
                <w:sz w:val="16"/>
              </w:rPr>
              <w:t>2.0</w:t>
            </w:r>
          </w:p>
        </w:tc>
        <w:tc>
          <w:tcPr>
            <w:tcW w:w="6210" w:type="dxa"/>
          </w:tcPr>
          <w:p w:rsidR="00761139" w:rsidRPr="00FB5C72" w:rsidRDefault="00761139">
            <w:pPr>
              <w:spacing w:before="60"/>
              <w:rPr>
                <w:rFonts w:ascii="Arial" w:hAnsi="Arial" w:cs="Arial"/>
                <w:sz w:val="16"/>
              </w:rPr>
            </w:pPr>
            <w:r>
              <w:rPr>
                <w:rFonts w:ascii="Arial" w:hAnsi="Arial" w:cs="Arial"/>
                <w:sz w:val="16"/>
              </w:rPr>
              <w:t>Changed from PSTEP to NSTEP when no fault</w:t>
            </w:r>
          </w:p>
        </w:tc>
        <w:tc>
          <w:tcPr>
            <w:tcW w:w="1080" w:type="dxa"/>
          </w:tcPr>
          <w:p w:rsidR="00761139" w:rsidRDefault="00761139">
            <w:pPr>
              <w:spacing w:before="60"/>
              <w:rPr>
                <w:rFonts w:ascii="Arial" w:hAnsi="Arial" w:cs="Arial"/>
                <w:sz w:val="16"/>
              </w:rPr>
            </w:pPr>
            <w:r>
              <w:rPr>
                <w:rFonts w:ascii="Arial" w:hAnsi="Arial" w:cs="Arial"/>
                <w:sz w:val="16"/>
              </w:rPr>
              <w:t>29-July-12</w:t>
            </w:r>
          </w:p>
        </w:tc>
        <w:tc>
          <w:tcPr>
            <w:tcW w:w="1105" w:type="dxa"/>
          </w:tcPr>
          <w:p w:rsidR="00761139" w:rsidRPr="00FB5C72" w:rsidRDefault="00761139" w:rsidP="001F50B4">
            <w:pPr>
              <w:spacing w:before="60"/>
              <w:rPr>
                <w:rFonts w:ascii="Arial" w:hAnsi="Arial" w:cs="Arial"/>
                <w:sz w:val="16"/>
              </w:rPr>
            </w:pPr>
            <w:r>
              <w:rPr>
                <w:rFonts w:ascii="Arial" w:hAnsi="Arial" w:cs="Arial"/>
                <w:sz w:val="16"/>
              </w:rPr>
              <w:t>NRAR</w:t>
            </w:r>
          </w:p>
        </w:tc>
      </w:tr>
      <w:tr w:rsidR="008B4B9E" w:rsidRPr="00FB5C72">
        <w:tc>
          <w:tcPr>
            <w:tcW w:w="616" w:type="dxa"/>
          </w:tcPr>
          <w:p w:rsidR="008B4B9E" w:rsidRDefault="008B4B9E">
            <w:pPr>
              <w:spacing w:before="60"/>
              <w:rPr>
                <w:rFonts w:ascii="Arial" w:hAnsi="Arial" w:cs="Arial"/>
                <w:sz w:val="16"/>
              </w:rPr>
            </w:pPr>
            <w:r>
              <w:rPr>
                <w:rFonts w:ascii="Arial" w:hAnsi="Arial" w:cs="Arial"/>
                <w:sz w:val="16"/>
              </w:rPr>
              <w:t>3</w:t>
            </w:r>
          </w:p>
        </w:tc>
        <w:tc>
          <w:tcPr>
            <w:tcW w:w="662" w:type="dxa"/>
          </w:tcPr>
          <w:p w:rsidR="008B4B9E" w:rsidRDefault="008B4B9E">
            <w:pPr>
              <w:spacing w:before="60"/>
              <w:rPr>
                <w:rFonts w:ascii="Arial" w:hAnsi="Arial" w:cs="Arial"/>
                <w:sz w:val="16"/>
              </w:rPr>
            </w:pPr>
            <w:r>
              <w:rPr>
                <w:rFonts w:ascii="Arial" w:hAnsi="Arial" w:cs="Arial"/>
                <w:sz w:val="16"/>
              </w:rPr>
              <w:t>3.0</w:t>
            </w:r>
          </w:p>
        </w:tc>
        <w:tc>
          <w:tcPr>
            <w:tcW w:w="6210" w:type="dxa"/>
          </w:tcPr>
          <w:p w:rsidR="008B4B9E" w:rsidRDefault="008B4B9E">
            <w:pPr>
              <w:spacing w:before="60"/>
              <w:rPr>
                <w:rFonts w:ascii="Arial" w:hAnsi="Arial" w:cs="Arial"/>
                <w:sz w:val="16"/>
              </w:rPr>
            </w:pPr>
            <w:r>
              <w:rPr>
                <w:rFonts w:ascii="Arial" w:hAnsi="Arial" w:cs="Arial"/>
                <w:sz w:val="16"/>
              </w:rPr>
              <w:t>MDD version update</w:t>
            </w:r>
          </w:p>
        </w:tc>
        <w:tc>
          <w:tcPr>
            <w:tcW w:w="1080" w:type="dxa"/>
          </w:tcPr>
          <w:p w:rsidR="008B4B9E" w:rsidRDefault="008B4B9E">
            <w:pPr>
              <w:spacing w:before="60"/>
              <w:rPr>
                <w:rFonts w:ascii="Arial" w:hAnsi="Arial" w:cs="Arial"/>
                <w:sz w:val="16"/>
              </w:rPr>
            </w:pPr>
            <w:r>
              <w:rPr>
                <w:rFonts w:ascii="Arial" w:hAnsi="Arial" w:cs="Arial"/>
                <w:sz w:val="16"/>
              </w:rPr>
              <w:t>30-July-12</w:t>
            </w:r>
          </w:p>
        </w:tc>
        <w:tc>
          <w:tcPr>
            <w:tcW w:w="1105" w:type="dxa"/>
          </w:tcPr>
          <w:p w:rsidR="008B4B9E" w:rsidRDefault="008B4B9E" w:rsidP="001F50B4">
            <w:pPr>
              <w:spacing w:before="60"/>
              <w:rPr>
                <w:rFonts w:ascii="Arial" w:hAnsi="Arial" w:cs="Arial"/>
                <w:sz w:val="16"/>
              </w:rPr>
            </w:pPr>
            <w:r>
              <w:rPr>
                <w:rFonts w:ascii="Arial" w:hAnsi="Arial" w:cs="Arial"/>
                <w:sz w:val="16"/>
              </w:rPr>
              <w:t>NRAR</w:t>
            </w:r>
          </w:p>
        </w:tc>
      </w:tr>
      <w:tr w:rsidR="00F7552A" w:rsidRPr="00FB5C72">
        <w:tc>
          <w:tcPr>
            <w:tcW w:w="616" w:type="dxa"/>
          </w:tcPr>
          <w:p w:rsidR="00F7552A" w:rsidRDefault="00F7552A">
            <w:pPr>
              <w:spacing w:before="60"/>
              <w:rPr>
                <w:rFonts w:ascii="Arial" w:hAnsi="Arial" w:cs="Arial"/>
                <w:sz w:val="16"/>
              </w:rPr>
            </w:pPr>
            <w:r>
              <w:rPr>
                <w:rFonts w:ascii="Arial" w:hAnsi="Arial" w:cs="Arial"/>
                <w:sz w:val="16"/>
              </w:rPr>
              <w:t>4</w:t>
            </w:r>
          </w:p>
        </w:tc>
        <w:tc>
          <w:tcPr>
            <w:tcW w:w="662" w:type="dxa"/>
          </w:tcPr>
          <w:p w:rsidR="00F7552A" w:rsidRDefault="00F7552A">
            <w:pPr>
              <w:spacing w:before="60"/>
              <w:rPr>
                <w:rFonts w:ascii="Arial" w:hAnsi="Arial" w:cs="Arial"/>
                <w:sz w:val="16"/>
              </w:rPr>
            </w:pPr>
            <w:r>
              <w:rPr>
                <w:rFonts w:ascii="Arial" w:hAnsi="Arial" w:cs="Arial"/>
                <w:sz w:val="16"/>
              </w:rPr>
              <w:t>4</w:t>
            </w:r>
          </w:p>
        </w:tc>
        <w:tc>
          <w:tcPr>
            <w:tcW w:w="6210" w:type="dxa"/>
          </w:tcPr>
          <w:p w:rsidR="00F7552A" w:rsidRDefault="00F7552A">
            <w:pPr>
              <w:spacing w:before="60"/>
              <w:rPr>
                <w:rFonts w:ascii="Arial" w:hAnsi="Arial" w:cs="Arial"/>
                <w:sz w:val="16"/>
              </w:rPr>
            </w:pPr>
            <w:r>
              <w:rPr>
                <w:rFonts w:ascii="Arial" w:hAnsi="Arial" w:cs="Arial"/>
                <w:sz w:val="16"/>
              </w:rPr>
              <w:t>Updated states diagnostic is run in</w:t>
            </w:r>
          </w:p>
        </w:tc>
        <w:tc>
          <w:tcPr>
            <w:tcW w:w="1080" w:type="dxa"/>
          </w:tcPr>
          <w:p w:rsidR="00F7552A" w:rsidRDefault="00F7552A">
            <w:pPr>
              <w:spacing w:before="60"/>
              <w:rPr>
                <w:rFonts w:ascii="Arial" w:hAnsi="Arial" w:cs="Arial"/>
                <w:sz w:val="16"/>
              </w:rPr>
            </w:pPr>
            <w:r>
              <w:rPr>
                <w:rFonts w:ascii="Arial" w:hAnsi="Arial" w:cs="Arial"/>
                <w:sz w:val="16"/>
              </w:rPr>
              <w:t>07-Aug-12</w:t>
            </w:r>
          </w:p>
        </w:tc>
        <w:tc>
          <w:tcPr>
            <w:tcW w:w="1105" w:type="dxa"/>
          </w:tcPr>
          <w:p w:rsidR="00F7552A" w:rsidRDefault="00F7552A" w:rsidP="001F50B4">
            <w:pPr>
              <w:spacing w:before="60"/>
              <w:rPr>
                <w:rFonts w:ascii="Arial" w:hAnsi="Arial" w:cs="Arial"/>
                <w:sz w:val="16"/>
              </w:rPr>
            </w:pPr>
            <w:r>
              <w:rPr>
                <w:rFonts w:ascii="Arial" w:hAnsi="Arial" w:cs="Arial"/>
                <w:sz w:val="16"/>
              </w:rPr>
              <w:t>LWW</w:t>
            </w:r>
          </w:p>
        </w:tc>
      </w:tr>
      <w:tr w:rsidR="006153CF" w:rsidRPr="00FB5C72">
        <w:tc>
          <w:tcPr>
            <w:tcW w:w="616" w:type="dxa"/>
          </w:tcPr>
          <w:p w:rsidR="006153CF" w:rsidRDefault="006153CF">
            <w:pPr>
              <w:spacing w:before="60"/>
              <w:rPr>
                <w:rFonts w:ascii="Arial" w:hAnsi="Arial" w:cs="Arial"/>
                <w:sz w:val="16"/>
              </w:rPr>
            </w:pPr>
            <w:r>
              <w:rPr>
                <w:rFonts w:ascii="Arial" w:hAnsi="Arial" w:cs="Arial"/>
                <w:sz w:val="16"/>
              </w:rPr>
              <w:t>5</w:t>
            </w:r>
          </w:p>
        </w:tc>
        <w:tc>
          <w:tcPr>
            <w:tcW w:w="662" w:type="dxa"/>
          </w:tcPr>
          <w:p w:rsidR="006153CF" w:rsidRDefault="006153CF">
            <w:pPr>
              <w:spacing w:before="60"/>
              <w:rPr>
                <w:rFonts w:ascii="Arial" w:hAnsi="Arial" w:cs="Arial"/>
                <w:sz w:val="16"/>
              </w:rPr>
            </w:pPr>
            <w:r>
              <w:rPr>
                <w:rFonts w:ascii="Arial" w:hAnsi="Arial" w:cs="Arial"/>
                <w:sz w:val="16"/>
              </w:rPr>
              <w:t>5</w:t>
            </w:r>
          </w:p>
        </w:tc>
        <w:tc>
          <w:tcPr>
            <w:tcW w:w="6210" w:type="dxa"/>
          </w:tcPr>
          <w:p w:rsidR="006153CF" w:rsidRDefault="006153CF">
            <w:pPr>
              <w:spacing w:before="60"/>
              <w:rPr>
                <w:rFonts w:ascii="Arial" w:hAnsi="Arial" w:cs="Arial"/>
                <w:sz w:val="16"/>
              </w:rPr>
            </w:pPr>
            <w:r>
              <w:t>Checkpoints added and mempmap macros corrected</w:t>
            </w:r>
          </w:p>
        </w:tc>
        <w:tc>
          <w:tcPr>
            <w:tcW w:w="1080" w:type="dxa"/>
          </w:tcPr>
          <w:p w:rsidR="006153CF" w:rsidRDefault="006153CF">
            <w:pPr>
              <w:spacing w:before="60"/>
              <w:rPr>
                <w:rFonts w:ascii="Arial" w:hAnsi="Arial" w:cs="Arial"/>
                <w:sz w:val="16"/>
              </w:rPr>
            </w:pPr>
            <w:r>
              <w:rPr>
                <w:rFonts w:ascii="Arial" w:hAnsi="Arial" w:cs="Arial"/>
                <w:sz w:val="16"/>
              </w:rPr>
              <w:t>27-sep-12</w:t>
            </w:r>
          </w:p>
        </w:tc>
        <w:tc>
          <w:tcPr>
            <w:tcW w:w="1105" w:type="dxa"/>
          </w:tcPr>
          <w:p w:rsidR="006153CF" w:rsidRDefault="006153CF" w:rsidP="001F50B4">
            <w:pPr>
              <w:spacing w:before="60"/>
              <w:rPr>
                <w:rFonts w:ascii="Arial" w:hAnsi="Arial" w:cs="Arial"/>
                <w:sz w:val="16"/>
              </w:rPr>
            </w:pPr>
            <w:r>
              <w:rPr>
                <w:rFonts w:ascii="Arial" w:hAnsi="Arial" w:cs="Arial"/>
                <w:sz w:val="16"/>
              </w:rPr>
              <w:t>Selva</w:t>
            </w:r>
          </w:p>
        </w:tc>
      </w:tr>
      <w:tr w:rsidR="001659A7" w:rsidRPr="00FB5C72">
        <w:trPr>
          <w:ins w:id="37" w:author="Sengottaiyan, Selva" w:date="2014-02-03T11:21:00Z"/>
        </w:trPr>
        <w:tc>
          <w:tcPr>
            <w:tcW w:w="616" w:type="dxa"/>
          </w:tcPr>
          <w:p w:rsidR="001659A7" w:rsidRDefault="001659A7">
            <w:pPr>
              <w:spacing w:before="60"/>
              <w:rPr>
                <w:ins w:id="38" w:author="Sengottaiyan, Selva" w:date="2014-02-03T11:21:00Z"/>
                <w:rFonts w:ascii="Arial" w:hAnsi="Arial" w:cs="Arial"/>
                <w:sz w:val="16"/>
              </w:rPr>
            </w:pPr>
            <w:ins w:id="39" w:author="Sengottaiyan, Selva" w:date="2014-02-03T11:21:00Z">
              <w:r>
                <w:rPr>
                  <w:rFonts w:ascii="Arial" w:hAnsi="Arial" w:cs="Arial"/>
                  <w:sz w:val="16"/>
                </w:rPr>
                <w:t>6</w:t>
              </w:r>
            </w:ins>
          </w:p>
        </w:tc>
        <w:tc>
          <w:tcPr>
            <w:tcW w:w="662" w:type="dxa"/>
          </w:tcPr>
          <w:p w:rsidR="001659A7" w:rsidRDefault="001659A7">
            <w:pPr>
              <w:spacing w:before="60"/>
              <w:rPr>
                <w:ins w:id="40" w:author="Sengottaiyan, Selva" w:date="2014-02-03T11:21:00Z"/>
                <w:rFonts w:ascii="Arial" w:hAnsi="Arial" w:cs="Arial"/>
                <w:sz w:val="16"/>
              </w:rPr>
            </w:pPr>
            <w:ins w:id="41" w:author="Sengottaiyan, Selva" w:date="2014-02-03T11:21:00Z">
              <w:r>
                <w:rPr>
                  <w:rFonts w:ascii="Arial" w:hAnsi="Arial" w:cs="Arial"/>
                  <w:sz w:val="16"/>
                </w:rPr>
                <w:t>6</w:t>
              </w:r>
            </w:ins>
          </w:p>
        </w:tc>
        <w:tc>
          <w:tcPr>
            <w:tcW w:w="6210" w:type="dxa"/>
          </w:tcPr>
          <w:p w:rsidR="001659A7" w:rsidRDefault="001659A7">
            <w:pPr>
              <w:spacing w:before="60"/>
              <w:rPr>
                <w:ins w:id="42" w:author="Sengottaiyan, Selva" w:date="2014-02-03T11:21:00Z"/>
              </w:rPr>
            </w:pPr>
            <w:ins w:id="43" w:author="Sengottaiyan, Selva" w:date="2014-02-03T11:21:00Z">
              <w:r>
                <w:t>Matched FDD v3</w:t>
              </w:r>
            </w:ins>
          </w:p>
        </w:tc>
        <w:tc>
          <w:tcPr>
            <w:tcW w:w="1080" w:type="dxa"/>
          </w:tcPr>
          <w:p w:rsidR="001659A7" w:rsidRDefault="001659A7">
            <w:pPr>
              <w:spacing w:before="60"/>
              <w:rPr>
                <w:ins w:id="44" w:author="Sengottaiyan, Selva" w:date="2014-02-03T11:21:00Z"/>
                <w:rFonts w:ascii="Arial" w:hAnsi="Arial" w:cs="Arial"/>
                <w:sz w:val="16"/>
              </w:rPr>
            </w:pPr>
            <w:ins w:id="45" w:author="Sengottaiyan, Selva" w:date="2014-02-03T11:21:00Z">
              <w:r>
                <w:rPr>
                  <w:rFonts w:ascii="Arial" w:hAnsi="Arial" w:cs="Arial"/>
                  <w:sz w:val="16"/>
                </w:rPr>
                <w:t>01-Feb-13</w:t>
              </w:r>
            </w:ins>
          </w:p>
        </w:tc>
        <w:tc>
          <w:tcPr>
            <w:tcW w:w="1105" w:type="dxa"/>
          </w:tcPr>
          <w:p w:rsidR="001659A7" w:rsidRDefault="001659A7" w:rsidP="001F50B4">
            <w:pPr>
              <w:spacing w:before="60"/>
              <w:rPr>
                <w:ins w:id="46" w:author="Sengottaiyan, Selva" w:date="2014-02-03T11:21:00Z"/>
                <w:rFonts w:ascii="Arial" w:hAnsi="Arial" w:cs="Arial"/>
                <w:sz w:val="16"/>
              </w:rPr>
            </w:pPr>
            <w:proofErr w:type="spellStart"/>
            <w:ins w:id="47" w:author="Sengottaiyan, Selva" w:date="2014-02-03T11:21:00Z">
              <w:r>
                <w:rPr>
                  <w:rFonts w:ascii="Arial" w:hAnsi="Arial" w:cs="Arial"/>
                  <w:sz w:val="16"/>
                </w:rPr>
                <w:t>Selva</w:t>
              </w:r>
              <w:proofErr w:type="spellEnd"/>
            </w:ins>
          </w:p>
        </w:tc>
      </w:tr>
    </w:tbl>
    <w:p w:rsidR="00107819" w:rsidRPr="00FB5C72" w:rsidRDefault="00107819"/>
    <w:sectPr w:rsidR="00107819" w:rsidRPr="00FB5C72" w:rsidSect="00053211">
      <w:headerReference w:type="default" r:id="rId13"/>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7DE" w:rsidRDefault="00E527DE">
      <w:r>
        <w:separator/>
      </w:r>
    </w:p>
  </w:endnote>
  <w:endnote w:type="continuationSeparator" w:id="0">
    <w:p w:rsidR="00E527DE" w:rsidRDefault="00E52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1E9" w:rsidRDefault="003E21E9">
    <w:pPr>
      <w:pStyle w:val="Footer"/>
    </w:pPr>
    <w:r>
      <w:rPr>
        <w:snapToGrid w:val="0"/>
      </w:rPr>
      <w:tab/>
    </w:r>
    <w:fldSimple w:instr=" DOCPROPERTY &quot;Company&quot;  \* MERGEFORMAT ">
      <w:r w:rsidRPr="00673DB2">
        <w:rPr>
          <w:rFonts w:ascii="Times" w:hAnsi="Times"/>
          <w:caps/>
          <w:snapToGrid w:val="0"/>
        </w:rPr>
        <w:t>Nexteer</w:t>
      </w:r>
    </w:fldSimple>
    <w:r>
      <w:rPr>
        <w:snapToGrid w:val="0"/>
      </w:rPr>
      <w:t xml:space="preserve"> CONFIDENTIAL</w:t>
    </w:r>
    <w:r>
      <w:rPr>
        <w:snapToGrid w:val="0"/>
      </w:rPr>
      <w:tab/>
    </w:r>
    <w:r>
      <w:rPr>
        <w:snapToGrid w:val="0"/>
        <w:sz w:val="16"/>
      </w:rPr>
      <w:t>S/W module design template, Rev 2.2b+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7DE" w:rsidRDefault="00E527DE">
      <w:r>
        <w:separator/>
      </w:r>
    </w:p>
  </w:footnote>
  <w:footnote w:type="continuationSeparator" w:id="0">
    <w:p w:rsidR="00E527DE" w:rsidRDefault="00E527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1E9" w:rsidRDefault="003E21E9">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3E21E9">
      <w:trPr>
        <w:cantSplit/>
      </w:trPr>
      <w:tc>
        <w:tcPr>
          <w:tcW w:w="990" w:type="dxa"/>
        </w:tcPr>
        <w:p w:rsidR="003E21E9" w:rsidRDefault="003E21E9">
          <w:pPr>
            <w:pStyle w:val="Header"/>
          </w:pPr>
          <w:r>
            <w:t>Title:</w:t>
          </w:r>
        </w:p>
      </w:tc>
      <w:tc>
        <w:tcPr>
          <w:tcW w:w="5400" w:type="dxa"/>
          <w:gridSpan w:val="3"/>
          <w:vMerge w:val="restart"/>
        </w:tcPr>
        <w:p w:rsidR="003E21E9" w:rsidRDefault="00013F38">
          <w:pPr>
            <w:pStyle w:val="Header"/>
          </w:pPr>
          <w:proofErr w:type="spellStart"/>
          <w:r>
            <w:t>OverVoltageMonitor</w:t>
          </w:r>
          <w:proofErr w:type="spellEnd"/>
        </w:p>
        <w:p w:rsidR="003E21E9" w:rsidRDefault="00882947">
          <w:pPr>
            <w:pStyle w:val="Header"/>
          </w:pPr>
          <w:fldSimple w:instr=" DOCPROPERTY &quot;Product Line&quot;  \* MERGEFORMAT ">
            <w:r w:rsidR="00F7552A">
              <w:t>Gen II+ EPS</w:t>
            </w:r>
          </w:fldSimple>
        </w:p>
      </w:tc>
      <w:tc>
        <w:tcPr>
          <w:tcW w:w="1170" w:type="dxa"/>
        </w:tcPr>
        <w:p w:rsidR="003E21E9" w:rsidRDefault="003E21E9">
          <w:pPr>
            <w:pStyle w:val="Header"/>
          </w:pPr>
          <w:r>
            <w:t>Revision:</w:t>
          </w:r>
        </w:p>
      </w:tc>
      <w:tc>
        <w:tcPr>
          <w:tcW w:w="1350" w:type="dxa"/>
        </w:tcPr>
        <w:p w:rsidR="003E21E9" w:rsidRDefault="00282334">
          <w:pPr>
            <w:pStyle w:val="Header"/>
          </w:pPr>
          <w:ins w:id="48" w:author="Sengottaiyan, Selva" w:date="2014-02-03T11:36:00Z">
            <w:r>
              <w:t>6</w:t>
            </w:r>
          </w:ins>
          <w:del w:id="49" w:author="Sengottaiyan, Selva" w:date="2014-02-03T11:36:00Z">
            <w:r w:rsidR="006153CF" w:rsidDel="00282334">
              <w:delText>5</w:delText>
            </w:r>
          </w:del>
        </w:p>
      </w:tc>
    </w:tr>
    <w:tr w:rsidR="003E21E9">
      <w:trPr>
        <w:cantSplit/>
      </w:trPr>
      <w:tc>
        <w:tcPr>
          <w:tcW w:w="990" w:type="dxa"/>
        </w:tcPr>
        <w:p w:rsidR="003E21E9" w:rsidRDefault="003E21E9">
          <w:pPr>
            <w:pStyle w:val="Header"/>
          </w:pPr>
          <w:r>
            <w:t xml:space="preserve">Product:     </w:t>
          </w:r>
        </w:p>
      </w:tc>
      <w:tc>
        <w:tcPr>
          <w:tcW w:w="5400" w:type="dxa"/>
          <w:gridSpan w:val="3"/>
          <w:vMerge/>
        </w:tcPr>
        <w:p w:rsidR="003E21E9" w:rsidRDefault="003E21E9">
          <w:pPr>
            <w:pStyle w:val="Header"/>
            <w:jc w:val="center"/>
          </w:pPr>
        </w:p>
      </w:tc>
      <w:tc>
        <w:tcPr>
          <w:tcW w:w="1170" w:type="dxa"/>
        </w:tcPr>
        <w:p w:rsidR="003E21E9" w:rsidRDefault="003E21E9">
          <w:pPr>
            <w:pStyle w:val="Header"/>
          </w:pPr>
          <w:r>
            <w:t>Rev. Date:</w:t>
          </w:r>
        </w:p>
      </w:tc>
      <w:tc>
        <w:tcPr>
          <w:tcW w:w="1350" w:type="dxa"/>
        </w:tcPr>
        <w:p w:rsidR="003E21E9" w:rsidRDefault="008D145C" w:rsidP="006153CF">
          <w:pPr>
            <w:pStyle w:val="Header"/>
          </w:pPr>
          <w:r>
            <w:fldChar w:fldCharType="begin"/>
          </w:r>
          <w:r w:rsidR="006153CF">
            <w:instrText xml:space="preserve"> SAVEDATE \@ "d-MMM-yy" \* MERGEFORMAT </w:instrText>
          </w:r>
          <w:r>
            <w:fldChar w:fldCharType="separate"/>
          </w:r>
          <w:ins w:id="50" w:author="Sengottaiyan, Selva" w:date="2014-02-03T11:36:00Z">
            <w:r w:rsidR="00282334">
              <w:rPr>
                <w:noProof/>
              </w:rPr>
              <w:t>3-Feb-14</w:t>
            </w:r>
          </w:ins>
          <w:del w:id="51" w:author="Sengottaiyan, Selva" w:date="2014-02-03T11:36:00Z">
            <w:r w:rsidR="001659A7" w:rsidDel="00282334">
              <w:rPr>
                <w:noProof/>
              </w:rPr>
              <w:delText>26-Sep-12</w:delText>
            </w:r>
          </w:del>
          <w:r>
            <w:fldChar w:fldCharType="end"/>
          </w:r>
        </w:p>
      </w:tc>
    </w:tr>
    <w:tr w:rsidR="003E21E9">
      <w:trPr>
        <w:cantSplit/>
      </w:trPr>
      <w:tc>
        <w:tcPr>
          <w:tcW w:w="990" w:type="dxa"/>
        </w:tcPr>
        <w:p w:rsidR="003E21E9" w:rsidRDefault="003E21E9">
          <w:pPr>
            <w:pStyle w:val="Header"/>
          </w:pPr>
          <w:r>
            <w:t>Group:</w:t>
          </w:r>
        </w:p>
      </w:tc>
      <w:tc>
        <w:tcPr>
          <w:tcW w:w="1530" w:type="dxa"/>
        </w:tcPr>
        <w:p w:rsidR="003E21E9" w:rsidRDefault="003E21E9">
          <w:pPr>
            <w:pStyle w:val="Header"/>
          </w:pPr>
          <w:r>
            <w:t>ESG</w:t>
          </w:r>
        </w:p>
      </w:tc>
      <w:tc>
        <w:tcPr>
          <w:tcW w:w="1260" w:type="dxa"/>
        </w:tcPr>
        <w:p w:rsidR="003E21E9" w:rsidRDefault="003E21E9">
          <w:pPr>
            <w:pStyle w:val="Header"/>
          </w:pPr>
          <w:r>
            <w:t>Originator:</w:t>
          </w:r>
        </w:p>
      </w:tc>
      <w:tc>
        <w:tcPr>
          <w:tcW w:w="2610" w:type="dxa"/>
        </w:tcPr>
        <w:p w:rsidR="003E21E9" w:rsidRDefault="006153CF" w:rsidP="006153CF">
          <w:pPr>
            <w:pStyle w:val="Header"/>
          </w:pPr>
          <w:proofErr w:type="spellStart"/>
          <w:r>
            <w:t>Selva</w:t>
          </w:r>
          <w:proofErr w:type="spellEnd"/>
          <w:r>
            <w:t xml:space="preserve"> </w:t>
          </w:r>
          <w:proofErr w:type="spellStart"/>
          <w:r>
            <w:t>Sengottaiyan</w:t>
          </w:r>
          <w:proofErr w:type="spellEnd"/>
        </w:p>
      </w:tc>
      <w:tc>
        <w:tcPr>
          <w:tcW w:w="1170" w:type="dxa"/>
        </w:tcPr>
        <w:p w:rsidR="003E21E9" w:rsidRDefault="003E21E9">
          <w:pPr>
            <w:pStyle w:val="Header"/>
          </w:pPr>
          <w:r>
            <w:t>Page:</w:t>
          </w:r>
        </w:p>
      </w:tc>
      <w:tc>
        <w:tcPr>
          <w:tcW w:w="1350" w:type="dxa"/>
        </w:tcPr>
        <w:p w:rsidR="003E21E9" w:rsidRDefault="008D145C">
          <w:pPr>
            <w:pStyle w:val="Header"/>
          </w:pPr>
          <w:r>
            <w:rPr>
              <w:rStyle w:val="PageNumber"/>
            </w:rPr>
            <w:fldChar w:fldCharType="begin"/>
          </w:r>
          <w:r w:rsidR="003E21E9">
            <w:rPr>
              <w:rStyle w:val="PageNumber"/>
            </w:rPr>
            <w:instrText xml:space="preserve"> PAGE </w:instrText>
          </w:r>
          <w:r>
            <w:rPr>
              <w:rStyle w:val="PageNumber"/>
            </w:rPr>
            <w:fldChar w:fldCharType="separate"/>
          </w:r>
          <w:r w:rsidR="00A63DEC">
            <w:rPr>
              <w:rStyle w:val="PageNumber"/>
              <w:noProof/>
            </w:rPr>
            <w:t>2</w:t>
          </w:r>
          <w:r>
            <w:rPr>
              <w:rStyle w:val="PageNumber"/>
            </w:rPr>
            <w:fldChar w:fldCharType="end"/>
          </w:r>
          <w:r w:rsidR="003E21E9">
            <w:rPr>
              <w:rStyle w:val="PageNumber"/>
            </w:rPr>
            <w:t xml:space="preserve"> of </w:t>
          </w:r>
          <w:r>
            <w:rPr>
              <w:rStyle w:val="PageNumber"/>
            </w:rPr>
            <w:fldChar w:fldCharType="begin"/>
          </w:r>
          <w:r w:rsidR="003E21E9">
            <w:rPr>
              <w:rStyle w:val="PageNumber"/>
            </w:rPr>
            <w:instrText xml:space="preserve"> NUMPAGES </w:instrText>
          </w:r>
          <w:r>
            <w:rPr>
              <w:rStyle w:val="PageNumber"/>
            </w:rPr>
            <w:fldChar w:fldCharType="separate"/>
          </w:r>
          <w:r w:rsidR="00A63DEC">
            <w:rPr>
              <w:rStyle w:val="PageNumber"/>
              <w:noProof/>
            </w:rPr>
            <w:t>11</w:t>
          </w:r>
          <w:r>
            <w:rPr>
              <w:rStyle w:val="PageNumber"/>
            </w:rPr>
            <w:fldChar w:fldCharType="end"/>
          </w:r>
        </w:p>
      </w:tc>
    </w:tr>
  </w:tbl>
  <w:p w:rsidR="003E21E9" w:rsidRDefault="003E21E9">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911D8"/>
    <w:rsid w:val="00001C61"/>
    <w:rsid w:val="00006763"/>
    <w:rsid w:val="000079AC"/>
    <w:rsid w:val="0001083C"/>
    <w:rsid w:val="00013F38"/>
    <w:rsid w:val="000141EA"/>
    <w:rsid w:val="00017F1D"/>
    <w:rsid w:val="000267C8"/>
    <w:rsid w:val="00032311"/>
    <w:rsid w:val="00050B66"/>
    <w:rsid w:val="00053211"/>
    <w:rsid w:val="0005706A"/>
    <w:rsid w:val="00064D29"/>
    <w:rsid w:val="00072982"/>
    <w:rsid w:val="00072E43"/>
    <w:rsid w:val="000911D8"/>
    <w:rsid w:val="0009368A"/>
    <w:rsid w:val="000A477A"/>
    <w:rsid w:val="000B6353"/>
    <w:rsid w:val="000C0D29"/>
    <w:rsid w:val="000C1043"/>
    <w:rsid w:val="000D14C2"/>
    <w:rsid w:val="000D3A73"/>
    <w:rsid w:val="000E25D0"/>
    <w:rsid w:val="000E7B89"/>
    <w:rsid w:val="000F1C29"/>
    <w:rsid w:val="00107819"/>
    <w:rsid w:val="00114DA8"/>
    <w:rsid w:val="00116C15"/>
    <w:rsid w:val="001349E6"/>
    <w:rsid w:val="001659A7"/>
    <w:rsid w:val="001859CD"/>
    <w:rsid w:val="001B0442"/>
    <w:rsid w:val="001B60DF"/>
    <w:rsid w:val="001D1A61"/>
    <w:rsid w:val="001D2D63"/>
    <w:rsid w:val="001D5D4E"/>
    <w:rsid w:val="001D6168"/>
    <w:rsid w:val="001E3E71"/>
    <w:rsid w:val="001F09B2"/>
    <w:rsid w:val="001F13B2"/>
    <w:rsid w:val="001F50B4"/>
    <w:rsid w:val="0020722A"/>
    <w:rsid w:val="00211C15"/>
    <w:rsid w:val="00247E23"/>
    <w:rsid w:val="00251AC0"/>
    <w:rsid w:val="002529BF"/>
    <w:rsid w:val="00255B3E"/>
    <w:rsid w:val="00272EEB"/>
    <w:rsid w:val="0027451A"/>
    <w:rsid w:val="00282334"/>
    <w:rsid w:val="002824BB"/>
    <w:rsid w:val="00282F38"/>
    <w:rsid w:val="0028432E"/>
    <w:rsid w:val="002843FF"/>
    <w:rsid w:val="0029052E"/>
    <w:rsid w:val="002C03D8"/>
    <w:rsid w:val="002D1924"/>
    <w:rsid w:val="002D45E8"/>
    <w:rsid w:val="002D4F49"/>
    <w:rsid w:val="00301E68"/>
    <w:rsid w:val="00315335"/>
    <w:rsid w:val="00317AF8"/>
    <w:rsid w:val="0033235F"/>
    <w:rsid w:val="0033654C"/>
    <w:rsid w:val="0034119C"/>
    <w:rsid w:val="003554AF"/>
    <w:rsid w:val="003664A8"/>
    <w:rsid w:val="00375ECF"/>
    <w:rsid w:val="0039025E"/>
    <w:rsid w:val="003A70AA"/>
    <w:rsid w:val="003B0E80"/>
    <w:rsid w:val="003B4BE2"/>
    <w:rsid w:val="003C4350"/>
    <w:rsid w:val="003C4CFA"/>
    <w:rsid w:val="003C4D3F"/>
    <w:rsid w:val="003C4D6A"/>
    <w:rsid w:val="003D3376"/>
    <w:rsid w:val="003D4F50"/>
    <w:rsid w:val="003E21E9"/>
    <w:rsid w:val="003F36CD"/>
    <w:rsid w:val="003F3CF0"/>
    <w:rsid w:val="0040477B"/>
    <w:rsid w:val="00405A8F"/>
    <w:rsid w:val="00411FC9"/>
    <w:rsid w:val="00413394"/>
    <w:rsid w:val="00423D20"/>
    <w:rsid w:val="0042616A"/>
    <w:rsid w:val="00427B44"/>
    <w:rsid w:val="004342BA"/>
    <w:rsid w:val="004450A4"/>
    <w:rsid w:val="004508D4"/>
    <w:rsid w:val="00455B0E"/>
    <w:rsid w:val="004605B5"/>
    <w:rsid w:val="00463BA7"/>
    <w:rsid w:val="00464B86"/>
    <w:rsid w:val="0049232E"/>
    <w:rsid w:val="00492C3D"/>
    <w:rsid w:val="00494C88"/>
    <w:rsid w:val="00495BE1"/>
    <w:rsid w:val="004A781C"/>
    <w:rsid w:val="004C01FF"/>
    <w:rsid w:val="004C334F"/>
    <w:rsid w:val="004C4F4D"/>
    <w:rsid w:val="004D0529"/>
    <w:rsid w:val="004D3957"/>
    <w:rsid w:val="004F2388"/>
    <w:rsid w:val="004F7452"/>
    <w:rsid w:val="00533D47"/>
    <w:rsid w:val="0054115C"/>
    <w:rsid w:val="00553471"/>
    <w:rsid w:val="00553DE2"/>
    <w:rsid w:val="0055400A"/>
    <w:rsid w:val="00560F3E"/>
    <w:rsid w:val="005675AD"/>
    <w:rsid w:val="005739FC"/>
    <w:rsid w:val="00582A0C"/>
    <w:rsid w:val="005A5A19"/>
    <w:rsid w:val="005A6C97"/>
    <w:rsid w:val="005B26B6"/>
    <w:rsid w:val="005B3000"/>
    <w:rsid w:val="005D1A2C"/>
    <w:rsid w:val="005D5FE4"/>
    <w:rsid w:val="005F1AFB"/>
    <w:rsid w:val="00601D44"/>
    <w:rsid w:val="0060481F"/>
    <w:rsid w:val="00604939"/>
    <w:rsid w:val="0061147F"/>
    <w:rsid w:val="006153CF"/>
    <w:rsid w:val="006236A6"/>
    <w:rsid w:val="00625932"/>
    <w:rsid w:val="006336DB"/>
    <w:rsid w:val="006338C3"/>
    <w:rsid w:val="006414C4"/>
    <w:rsid w:val="00642385"/>
    <w:rsid w:val="0064334F"/>
    <w:rsid w:val="0065265D"/>
    <w:rsid w:val="006529D7"/>
    <w:rsid w:val="006530AA"/>
    <w:rsid w:val="00657E48"/>
    <w:rsid w:val="00660315"/>
    <w:rsid w:val="006621D9"/>
    <w:rsid w:val="00662888"/>
    <w:rsid w:val="006633B7"/>
    <w:rsid w:val="00672681"/>
    <w:rsid w:val="00673DB2"/>
    <w:rsid w:val="00674ADF"/>
    <w:rsid w:val="00683A3D"/>
    <w:rsid w:val="006B1E16"/>
    <w:rsid w:val="006B5329"/>
    <w:rsid w:val="006C236E"/>
    <w:rsid w:val="006C5CDB"/>
    <w:rsid w:val="006D0609"/>
    <w:rsid w:val="006D1CE3"/>
    <w:rsid w:val="006D33CC"/>
    <w:rsid w:val="006D5CF4"/>
    <w:rsid w:val="006F01A3"/>
    <w:rsid w:val="00706174"/>
    <w:rsid w:val="00712E81"/>
    <w:rsid w:val="00715D78"/>
    <w:rsid w:val="0075708C"/>
    <w:rsid w:val="00761139"/>
    <w:rsid w:val="0077246E"/>
    <w:rsid w:val="00775011"/>
    <w:rsid w:val="00777B5B"/>
    <w:rsid w:val="007825F9"/>
    <w:rsid w:val="00786CF4"/>
    <w:rsid w:val="00787C30"/>
    <w:rsid w:val="00791134"/>
    <w:rsid w:val="007959AB"/>
    <w:rsid w:val="007A69AC"/>
    <w:rsid w:val="007B02B0"/>
    <w:rsid w:val="007B47DC"/>
    <w:rsid w:val="007B665B"/>
    <w:rsid w:val="007C6065"/>
    <w:rsid w:val="008037D4"/>
    <w:rsid w:val="00813966"/>
    <w:rsid w:val="00824F96"/>
    <w:rsid w:val="00825F48"/>
    <w:rsid w:val="0082761E"/>
    <w:rsid w:val="008334D1"/>
    <w:rsid w:val="00833940"/>
    <w:rsid w:val="00833FE7"/>
    <w:rsid w:val="00834C6A"/>
    <w:rsid w:val="00874422"/>
    <w:rsid w:val="0088109A"/>
    <w:rsid w:val="00882947"/>
    <w:rsid w:val="008923FD"/>
    <w:rsid w:val="008A46AE"/>
    <w:rsid w:val="008B3E94"/>
    <w:rsid w:val="008B4B9E"/>
    <w:rsid w:val="008B7BCC"/>
    <w:rsid w:val="008B7F86"/>
    <w:rsid w:val="008C1BF0"/>
    <w:rsid w:val="008C514D"/>
    <w:rsid w:val="008D145C"/>
    <w:rsid w:val="008F0F4C"/>
    <w:rsid w:val="008F2266"/>
    <w:rsid w:val="008F259A"/>
    <w:rsid w:val="008F6DBB"/>
    <w:rsid w:val="00906F36"/>
    <w:rsid w:val="00907AC9"/>
    <w:rsid w:val="00916CBD"/>
    <w:rsid w:val="00920A2D"/>
    <w:rsid w:val="00925ADD"/>
    <w:rsid w:val="00926B5C"/>
    <w:rsid w:val="00932E0A"/>
    <w:rsid w:val="00935276"/>
    <w:rsid w:val="00950630"/>
    <w:rsid w:val="00953652"/>
    <w:rsid w:val="00954ED6"/>
    <w:rsid w:val="009551ED"/>
    <w:rsid w:val="00955F6A"/>
    <w:rsid w:val="0096478F"/>
    <w:rsid w:val="0097143B"/>
    <w:rsid w:val="009731D1"/>
    <w:rsid w:val="00987CB8"/>
    <w:rsid w:val="00987E56"/>
    <w:rsid w:val="009A41A3"/>
    <w:rsid w:val="009A4873"/>
    <w:rsid w:val="009A4FBF"/>
    <w:rsid w:val="009A5A90"/>
    <w:rsid w:val="009B00C9"/>
    <w:rsid w:val="009B1CB8"/>
    <w:rsid w:val="009B60C9"/>
    <w:rsid w:val="009C61C7"/>
    <w:rsid w:val="009C76A0"/>
    <w:rsid w:val="009D7BA4"/>
    <w:rsid w:val="009F0ACB"/>
    <w:rsid w:val="00A038F7"/>
    <w:rsid w:val="00A05418"/>
    <w:rsid w:val="00A05B97"/>
    <w:rsid w:val="00A11F34"/>
    <w:rsid w:val="00A14A48"/>
    <w:rsid w:val="00A32916"/>
    <w:rsid w:val="00A63DEC"/>
    <w:rsid w:val="00A675E7"/>
    <w:rsid w:val="00A745BF"/>
    <w:rsid w:val="00A83F34"/>
    <w:rsid w:val="00A9651D"/>
    <w:rsid w:val="00AA303F"/>
    <w:rsid w:val="00AA3693"/>
    <w:rsid w:val="00AC2F1D"/>
    <w:rsid w:val="00AD731B"/>
    <w:rsid w:val="00AE1EF2"/>
    <w:rsid w:val="00AE592A"/>
    <w:rsid w:val="00AE6E61"/>
    <w:rsid w:val="00AF50D0"/>
    <w:rsid w:val="00B00A66"/>
    <w:rsid w:val="00B0307A"/>
    <w:rsid w:val="00B12377"/>
    <w:rsid w:val="00B16388"/>
    <w:rsid w:val="00B26458"/>
    <w:rsid w:val="00B322CE"/>
    <w:rsid w:val="00B52CF1"/>
    <w:rsid w:val="00B53E30"/>
    <w:rsid w:val="00B54697"/>
    <w:rsid w:val="00B749E5"/>
    <w:rsid w:val="00B773CD"/>
    <w:rsid w:val="00B953F2"/>
    <w:rsid w:val="00BA6A22"/>
    <w:rsid w:val="00BB0867"/>
    <w:rsid w:val="00BB50F3"/>
    <w:rsid w:val="00BC5E89"/>
    <w:rsid w:val="00BD008B"/>
    <w:rsid w:val="00BD0112"/>
    <w:rsid w:val="00BD15D2"/>
    <w:rsid w:val="00BD3DFF"/>
    <w:rsid w:val="00BE1DED"/>
    <w:rsid w:val="00BE596D"/>
    <w:rsid w:val="00BF2CCE"/>
    <w:rsid w:val="00BF364D"/>
    <w:rsid w:val="00C0205B"/>
    <w:rsid w:val="00C11F78"/>
    <w:rsid w:val="00C158F7"/>
    <w:rsid w:val="00C315D1"/>
    <w:rsid w:val="00C3327B"/>
    <w:rsid w:val="00C35BD3"/>
    <w:rsid w:val="00C36147"/>
    <w:rsid w:val="00C3778C"/>
    <w:rsid w:val="00C426A0"/>
    <w:rsid w:val="00C51E1E"/>
    <w:rsid w:val="00C63373"/>
    <w:rsid w:val="00C70865"/>
    <w:rsid w:val="00C72FFA"/>
    <w:rsid w:val="00C80239"/>
    <w:rsid w:val="00C936F9"/>
    <w:rsid w:val="00C946E8"/>
    <w:rsid w:val="00CA6263"/>
    <w:rsid w:val="00CB5E2A"/>
    <w:rsid w:val="00CB7E16"/>
    <w:rsid w:val="00CD3922"/>
    <w:rsid w:val="00D003BA"/>
    <w:rsid w:val="00D33E8E"/>
    <w:rsid w:val="00D51103"/>
    <w:rsid w:val="00D54070"/>
    <w:rsid w:val="00D541D6"/>
    <w:rsid w:val="00D66BF7"/>
    <w:rsid w:val="00D7797D"/>
    <w:rsid w:val="00D86212"/>
    <w:rsid w:val="00D94BDD"/>
    <w:rsid w:val="00D955EE"/>
    <w:rsid w:val="00DA1120"/>
    <w:rsid w:val="00DA450F"/>
    <w:rsid w:val="00DB1FCA"/>
    <w:rsid w:val="00DC488E"/>
    <w:rsid w:val="00DC7E08"/>
    <w:rsid w:val="00DD1FD3"/>
    <w:rsid w:val="00DE4889"/>
    <w:rsid w:val="00E15986"/>
    <w:rsid w:val="00E219A5"/>
    <w:rsid w:val="00E27530"/>
    <w:rsid w:val="00E34BE6"/>
    <w:rsid w:val="00E37C1A"/>
    <w:rsid w:val="00E4111D"/>
    <w:rsid w:val="00E527DE"/>
    <w:rsid w:val="00E53BB5"/>
    <w:rsid w:val="00E5472B"/>
    <w:rsid w:val="00E6143A"/>
    <w:rsid w:val="00E7232E"/>
    <w:rsid w:val="00E76E83"/>
    <w:rsid w:val="00E87E00"/>
    <w:rsid w:val="00E90E82"/>
    <w:rsid w:val="00E96512"/>
    <w:rsid w:val="00E96F93"/>
    <w:rsid w:val="00EA5E43"/>
    <w:rsid w:val="00ED3166"/>
    <w:rsid w:val="00ED4E77"/>
    <w:rsid w:val="00EE0A32"/>
    <w:rsid w:val="00EE709B"/>
    <w:rsid w:val="00EF3AF1"/>
    <w:rsid w:val="00F06E0B"/>
    <w:rsid w:val="00F13CB2"/>
    <w:rsid w:val="00F22A08"/>
    <w:rsid w:val="00F5417F"/>
    <w:rsid w:val="00F55236"/>
    <w:rsid w:val="00F61EEF"/>
    <w:rsid w:val="00F648ED"/>
    <w:rsid w:val="00F7552A"/>
    <w:rsid w:val="00F813A1"/>
    <w:rsid w:val="00F86DD4"/>
    <w:rsid w:val="00F87E44"/>
    <w:rsid w:val="00F91512"/>
    <w:rsid w:val="00F939ED"/>
    <w:rsid w:val="00F93AAD"/>
    <w:rsid w:val="00F96785"/>
    <w:rsid w:val="00FA6130"/>
    <w:rsid w:val="00FB0783"/>
    <w:rsid w:val="00FB2942"/>
    <w:rsid w:val="00FB31F3"/>
    <w:rsid w:val="00FB432D"/>
    <w:rsid w:val="00FB5C72"/>
    <w:rsid w:val="00FC428F"/>
    <w:rsid w:val="00FD1465"/>
    <w:rsid w:val="00FD77D1"/>
    <w:rsid w:val="00FE01E0"/>
    <w:rsid w:val="00FE6184"/>
    <w:rsid w:val="00FF0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211"/>
    <w:pPr>
      <w:spacing w:after="120"/>
    </w:pPr>
  </w:style>
  <w:style w:type="paragraph" w:styleId="Heading1">
    <w:name w:val="heading 1"/>
    <w:basedOn w:val="Normal"/>
    <w:next w:val="Normal"/>
    <w:qFormat/>
    <w:rsid w:val="00053211"/>
    <w:pPr>
      <w:keepNext/>
      <w:numPr>
        <w:numId w:val="1"/>
      </w:numPr>
      <w:spacing w:before="240"/>
      <w:outlineLvl w:val="0"/>
    </w:pPr>
    <w:rPr>
      <w:rFonts w:ascii="Arial" w:hAnsi="Arial"/>
      <w:b/>
      <w:kern w:val="28"/>
      <w:sz w:val="28"/>
    </w:rPr>
  </w:style>
  <w:style w:type="paragraph" w:styleId="Heading2">
    <w:name w:val="heading 2"/>
    <w:basedOn w:val="Normal"/>
    <w:next w:val="Normal"/>
    <w:qFormat/>
    <w:rsid w:val="00053211"/>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053211"/>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053211"/>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053211"/>
    <w:pPr>
      <w:numPr>
        <w:ilvl w:val="4"/>
        <w:numId w:val="1"/>
      </w:numPr>
      <w:spacing w:before="240" w:after="60"/>
      <w:outlineLvl w:val="4"/>
    </w:pPr>
    <w:rPr>
      <w:sz w:val="22"/>
    </w:rPr>
  </w:style>
  <w:style w:type="paragraph" w:styleId="Heading6">
    <w:name w:val="heading 6"/>
    <w:basedOn w:val="Normal"/>
    <w:next w:val="Normal"/>
    <w:qFormat/>
    <w:rsid w:val="00053211"/>
    <w:pPr>
      <w:numPr>
        <w:ilvl w:val="5"/>
        <w:numId w:val="1"/>
      </w:numPr>
      <w:spacing w:before="240" w:after="60"/>
      <w:outlineLvl w:val="5"/>
    </w:pPr>
    <w:rPr>
      <w:i/>
      <w:sz w:val="22"/>
    </w:rPr>
  </w:style>
  <w:style w:type="paragraph" w:styleId="Heading7">
    <w:name w:val="heading 7"/>
    <w:basedOn w:val="Normal"/>
    <w:next w:val="Normal"/>
    <w:qFormat/>
    <w:rsid w:val="00053211"/>
    <w:pPr>
      <w:numPr>
        <w:ilvl w:val="6"/>
        <w:numId w:val="1"/>
      </w:numPr>
      <w:spacing w:before="240" w:after="60"/>
      <w:outlineLvl w:val="6"/>
    </w:pPr>
    <w:rPr>
      <w:rFonts w:ascii="Arial" w:hAnsi="Arial"/>
    </w:rPr>
  </w:style>
  <w:style w:type="paragraph" w:styleId="Heading8">
    <w:name w:val="heading 8"/>
    <w:basedOn w:val="Normal"/>
    <w:next w:val="Normal"/>
    <w:qFormat/>
    <w:rsid w:val="00053211"/>
    <w:pPr>
      <w:numPr>
        <w:ilvl w:val="7"/>
        <w:numId w:val="1"/>
      </w:numPr>
      <w:spacing w:before="240" w:after="60"/>
      <w:outlineLvl w:val="7"/>
    </w:pPr>
    <w:rPr>
      <w:rFonts w:ascii="Arial" w:hAnsi="Arial"/>
      <w:i/>
    </w:rPr>
  </w:style>
  <w:style w:type="paragraph" w:styleId="Heading9">
    <w:name w:val="heading 9"/>
    <w:basedOn w:val="Normal"/>
    <w:next w:val="Normal"/>
    <w:qFormat/>
    <w:rsid w:val="0005321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053211"/>
    <w:rPr>
      <w:sz w:val="24"/>
    </w:rPr>
  </w:style>
  <w:style w:type="paragraph" w:styleId="DocumentMap">
    <w:name w:val="Document Map"/>
    <w:basedOn w:val="Normal"/>
    <w:semiHidden/>
    <w:rsid w:val="00053211"/>
    <w:pPr>
      <w:shd w:val="clear" w:color="auto" w:fill="000080"/>
    </w:pPr>
    <w:rPr>
      <w:rFonts w:ascii="Tahoma" w:hAnsi="Tahoma"/>
    </w:rPr>
  </w:style>
  <w:style w:type="paragraph" w:styleId="Caption">
    <w:name w:val="caption"/>
    <w:basedOn w:val="Normal"/>
    <w:next w:val="Normal"/>
    <w:qFormat/>
    <w:rsid w:val="00053211"/>
    <w:pPr>
      <w:keepNext/>
      <w:spacing w:before="120"/>
      <w:jc w:val="center"/>
    </w:pPr>
  </w:style>
  <w:style w:type="paragraph" w:customStyle="1" w:styleId="TableHeading">
    <w:name w:val="Table Heading"/>
    <w:basedOn w:val="Normal"/>
    <w:rsid w:val="00053211"/>
    <w:pPr>
      <w:keepNext/>
      <w:spacing w:before="60" w:after="60"/>
      <w:jc w:val="center"/>
    </w:pPr>
    <w:rPr>
      <w:rFonts w:ascii="Arial" w:hAnsi="Arial"/>
      <w:b/>
      <w:sz w:val="22"/>
    </w:rPr>
  </w:style>
  <w:style w:type="paragraph" w:customStyle="1" w:styleId="Body6">
    <w:name w:val="Body 6"/>
    <w:basedOn w:val="NormalIndent"/>
    <w:rsid w:val="00053211"/>
    <w:pPr>
      <w:ind w:left="432"/>
      <w:jc w:val="both"/>
    </w:pPr>
  </w:style>
  <w:style w:type="paragraph" w:customStyle="1" w:styleId="Body7">
    <w:name w:val="Body 7"/>
    <w:basedOn w:val="Normal"/>
    <w:rsid w:val="00053211"/>
    <w:pPr>
      <w:ind w:left="864"/>
      <w:jc w:val="both"/>
    </w:pPr>
  </w:style>
  <w:style w:type="paragraph" w:styleId="NormalIndent">
    <w:name w:val="Normal Indent"/>
    <w:basedOn w:val="Normal"/>
    <w:semiHidden/>
    <w:rsid w:val="00053211"/>
    <w:pPr>
      <w:ind w:left="720"/>
    </w:pPr>
  </w:style>
  <w:style w:type="paragraph" w:customStyle="1" w:styleId="t0">
    <w:name w:val="t0"/>
    <w:rsid w:val="00053211"/>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053211"/>
    <w:pPr>
      <w:ind w:left="360" w:right="806"/>
    </w:pPr>
    <w:rPr>
      <w:rFonts w:ascii="Arial" w:hAnsi="Arial"/>
      <w:color w:val="000000"/>
      <w:sz w:val="24"/>
    </w:rPr>
  </w:style>
  <w:style w:type="paragraph" w:styleId="BodyText">
    <w:name w:val="Body Text"/>
    <w:basedOn w:val="Normal"/>
    <w:semiHidden/>
    <w:rsid w:val="00053211"/>
    <w:pPr>
      <w:spacing w:after="160"/>
    </w:pPr>
    <w:rPr>
      <w:rFonts w:ascii="Arial" w:hAnsi="Arial"/>
    </w:rPr>
  </w:style>
  <w:style w:type="paragraph" w:customStyle="1" w:styleId="Normal1">
    <w:name w:val="Normal1"/>
    <w:basedOn w:val="Normal"/>
    <w:rsid w:val="00053211"/>
    <w:rPr>
      <w:rFonts w:ascii="Arial" w:hAnsi="Arial"/>
      <w:sz w:val="24"/>
    </w:rPr>
  </w:style>
  <w:style w:type="paragraph" w:styleId="Header">
    <w:name w:val="header"/>
    <w:basedOn w:val="Normal"/>
    <w:semiHidden/>
    <w:rsid w:val="00053211"/>
    <w:pPr>
      <w:tabs>
        <w:tab w:val="center" w:pos="4320"/>
        <w:tab w:val="right" w:pos="8640"/>
      </w:tabs>
    </w:pPr>
    <w:rPr>
      <w:rFonts w:ascii="Arial" w:hAnsi="Arial"/>
    </w:rPr>
  </w:style>
  <w:style w:type="paragraph" w:styleId="Footer">
    <w:name w:val="footer"/>
    <w:basedOn w:val="Normal"/>
    <w:semiHidden/>
    <w:rsid w:val="00053211"/>
    <w:pPr>
      <w:tabs>
        <w:tab w:val="center" w:pos="4320"/>
        <w:tab w:val="right" w:pos="8640"/>
      </w:tabs>
    </w:pPr>
  </w:style>
  <w:style w:type="character" w:styleId="PageNumber">
    <w:name w:val="page number"/>
    <w:basedOn w:val="DefaultParagraphFont"/>
    <w:semiHidden/>
    <w:rsid w:val="00053211"/>
  </w:style>
  <w:style w:type="paragraph" w:styleId="PlainText">
    <w:name w:val="Plain Text"/>
    <w:basedOn w:val="Normal"/>
    <w:semiHidden/>
    <w:rsid w:val="00053211"/>
    <w:rPr>
      <w:rFonts w:ascii="Courier New" w:hAnsi="Courier New"/>
    </w:rPr>
  </w:style>
  <w:style w:type="paragraph" w:styleId="TOC2">
    <w:name w:val="toc 2"/>
    <w:basedOn w:val="Normal"/>
    <w:next w:val="Normal"/>
    <w:autoRedefine/>
    <w:semiHidden/>
    <w:rsid w:val="00053211"/>
    <w:pPr>
      <w:tabs>
        <w:tab w:val="right" w:leader="dot" w:pos="9294"/>
      </w:tabs>
      <w:ind w:left="240"/>
      <w:jc w:val="both"/>
    </w:pPr>
  </w:style>
  <w:style w:type="paragraph" w:customStyle="1" w:styleId="TableItems">
    <w:name w:val="Table Items"/>
    <w:basedOn w:val="Normal"/>
    <w:rsid w:val="00053211"/>
    <w:pPr>
      <w:keepNext/>
      <w:spacing w:before="60" w:after="60"/>
      <w:jc w:val="center"/>
    </w:pPr>
  </w:style>
  <w:style w:type="paragraph" w:styleId="BalloonText">
    <w:name w:val="Balloon Text"/>
    <w:basedOn w:val="Normal"/>
    <w:link w:val="BalloonTextChar"/>
    <w:uiPriority w:val="99"/>
    <w:semiHidden/>
    <w:unhideWhenUsed/>
    <w:rsid w:val="00DD1FD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FD3"/>
    <w:rPr>
      <w:rFonts w:ascii="Tahoma" w:hAnsi="Tahoma" w:cs="Tahoma"/>
      <w:sz w:val="16"/>
      <w:szCs w:val="16"/>
    </w:rPr>
  </w:style>
  <w:style w:type="paragraph" w:styleId="Revision">
    <w:name w:val="Revision"/>
    <w:hidden/>
    <w:uiPriority w:val="99"/>
    <w:semiHidden/>
    <w:rsid w:val="000936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6901">
      <w:bodyDiv w:val="1"/>
      <w:marLeft w:val="0"/>
      <w:marRight w:val="0"/>
      <w:marTop w:val="0"/>
      <w:marBottom w:val="0"/>
      <w:divBdr>
        <w:top w:val="none" w:sz="0" w:space="0" w:color="auto"/>
        <w:left w:val="none" w:sz="0" w:space="0" w:color="auto"/>
        <w:bottom w:val="none" w:sz="0" w:space="0" w:color="auto"/>
        <w:right w:val="none" w:sz="0" w:space="0" w:color="auto"/>
      </w:divBdr>
    </w:div>
    <w:div w:id="31393658">
      <w:bodyDiv w:val="1"/>
      <w:marLeft w:val="0"/>
      <w:marRight w:val="0"/>
      <w:marTop w:val="0"/>
      <w:marBottom w:val="0"/>
      <w:divBdr>
        <w:top w:val="none" w:sz="0" w:space="0" w:color="auto"/>
        <w:left w:val="none" w:sz="0" w:space="0" w:color="auto"/>
        <w:bottom w:val="none" w:sz="0" w:space="0" w:color="auto"/>
        <w:right w:val="none" w:sz="0" w:space="0" w:color="auto"/>
      </w:divBdr>
    </w:div>
    <w:div w:id="90663030">
      <w:bodyDiv w:val="1"/>
      <w:marLeft w:val="0"/>
      <w:marRight w:val="0"/>
      <w:marTop w:val="0"/>
      <w:marBottom w:val="0"/>
      <w:divBdr>
        <w:top w:val="none" w:sz="0" w:space="0" w:color="auto"/>
        <w:left w:val="none" w:sz="0" w:space="0" w:color="auto"/>
        <w:bottom w:val="none" w:sz="0" w:space="0" w:color="auto"/>
        <w:right w:val="none" w:sz="0" w:space="0" w:color="auto"/>
      </w:divBdr>
    </w:div>
    <w:div w:id="148255730">
      <w:bodyDiv w:val="1"/>
      <w:marLeft w:val="0"/>
      <w:marRight w:val="0"/>
      <w:marTop w:val="0"/>
      <w:marBottom w:val="0"/>
      <w:divBdr>
        <w:top w:val="none" w:sz="0" w:space="0" w:color="auto"/>
        <w:left w:val="none" w:sz="0" w:space="0" w:color="auto"/>
        <w:bottom w:val="none" w:sz="0" w:space="0" w:color="auto"/>
        <w:right w:val="none" w:sz="0" w:space="0" w:color="auto"/>
      </w:divBdr>
    </w:div>
    <w:div w:id="289212507">
      <w:bodyDiv w:val="1"/>
      <w:marLeft w:val="0"/>
      <w:marRight w:val="0"/>
      <w:marTop w:val="0"/>
      <w:marBottom w:val="0"/>
      <w:divBdr>
        <w:top w:val="none" w:sz="0" w:space="0" w:color="auto"/>
        <w:left w:val="none" w:sz="0" w:space="0" w:color="auto"/>
        <w:bottom w:val="none" w:sz="0" w:space="0" w:color="auto"/>
        <w:right w:val="none" w:sz="0" w:space="0" w:color="auto"/>
      </w:divBdr>
    </w:div>
    <w:div w:id="655039501">
      <w:bodyDiv w:val="1"/>
      <w:marLeft w:val="0"/>
      <w:marRight w:val="0"/>
      <w:marTop w:val="0"/>
      <w:marBottom w:val="0"/>
      <w:divBdr>
        <w:top w:val="none" w:sz="0" w:space="0" w:color="auto"/>
        <w:left w:val="none" w:sz="0" w:space="0" w:color="auto"/>
        <w:bottom w:val="none" w:sz="0" w:space="0" w:color="auto"/>
        <w:right w:val="none" w:sz="0" w:space="0" w:color="auto"/>
      </w:divBdr>
    </w:div>
    <w:div w:id="744690540">
      <w:bodyDiv w:val="1"/>
      <w:marLeft w:val="0"/>
      <w:marRight w:val="0"/>
      <w:marTop w:val="0"/>
      <w:marBottom w:val="0"/>
      <w:divBdr>
        <w:top w:val="none" w:sz="0" w:space="0" w:color="auto"/>
        <w:left w:val="none" w:sz="0" w:space="0" w:color="auto"/>
        <w:bottom w:val="none" w:sz="0" w:space="0" w:color="auto"/>
        <w:right w:val="none" w:sz="0" w:space="0" w:color="auto"/>
      </w:divBdr>
    </w:div>
    <w:div w:id="763301797">
      <w:bodyDiv w:val="1"/>
      <w:marLeft w:val="0"/>
      <w:marRight w:val="0"/>
      <w:marTop w:val="0"/>
      <w:marBottom w:val="0"/>
      <w:divBdr>
        <w:top w:val="none" w:sz="0" w:space="0" w:color="auto"/>
        <w:left w:val="none" w:sz="0" w:space="0" w:color="auto"/>
        <w:bottom w:val="none" w:sz="0" w:space="0" w:color="auto"/>
        <w:right w:val="none" w:sz="0" w:space="0" w:color="auto"/>
      </w:divBdr>
    </w:div>
    <w:div w:id="904411629">
      <w:bodyDiv w:val="1"/>
      <w:marLeft w:val="0"/>
      <w:marRight w:val="0"/>
      <w:marTop w:val="0"/>
      <w:marBottom w:val="0"/>
      <w:divBdr>
        <w:top w:val="none" w:sz="0" w:space="0" w:color="auto"/>
        <w:left w:val="none" w:sz="0" w:space="0" w:color="auto"/>
        <w:bottom w:val="none" w:sz="0" w:space="0" w:color="auto"/>
        <w:right w:val="none" w:sz="0" w:space="0" w:color="auto"/>
      </w:divBdr>
    </w:div>
    <w:div w:id="1070542305">
      <w:bodyDiv w:val="1"/>
      <w:marLeft w:val="0"/>
      <w:marRight w:val="0"/>
      <w:marTop w:val="0"/>
      <w:marBottom w:val="0"/>
      <w:divBdr>
        <w:top w:val="none" w:sz="0" w:space="0" w:color="auto"/>
        <w:left w:val="none" w:sz="0" w:space="0" w:color="auto"/>
        <w:bottom w:val="none" w:sz="0" w:space="0" w:color="auto"/>
        <w:right w:val="none" w:sz="0" w:space="0" w:color="auto"/>
      </w:divBdr>
    </w:div>
    <w:div w:id="1459028782">
      <w:bodyDiv w:val="1"/>
      <w:marLeft w:val="0"/>
      <w:marRight w:val="0"/>
      <w:marTop w:val="0"/>
      <w:marBottom w:val="0"/>
      <w:divBdr>
        <w:top w:val="none" w:sz="0" w:space="0" w:color="auto"/>
        <w:left w:val="none" w:sz="0" w:space="0" w:color="auto"/>
        <w:bottom w:val="none" w:sz="0" w:space="0" w:color="auto"/>
        <w:right w:val="none" w:sz="0" w:space="0" w:color="auto"/>
      </w:divBdr>
    </w:div>
    <w:div w:id="185873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tif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z3h1n.NEXTEER\My%20Documents\Module%20Design%20Document%20-%20Template%202.2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78373-E580-493B-89DA-CA7F5D1CC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Module Design Document - Template 2.2b+</Template>
  <TotalTime>2945</TotalTime>
  <Pages>11</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5552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Niveditha Reddy Annapu</dc:creator>
  <cp:keywords/>
  <dc:description/>
  <cp:lastModifiedBy>Sengottaiyan, Selva</cp:lastModifiedBy>
  <cp:revision>89</cp:revision>
  <cp:lastPrinted>2011-03-21T13:34:00Z</cp:lastPrinted>
  <dcterms:created xsi:type="dcterms:W3CDTF">2012-04-24T15:40:00Z</dcterms:created>
  <dcterms:modified xsi:type="dcterms:W3CDTF">2014-02-03T18:43:00Z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Scom_Based_HwPos</vt:lpwstr>
  </property>
  <property fmtid="{D5CDD505-2E9C-101B-9397-08002B2CF9AE}" pid="3" name="MDDRevNum">
    <vt:lpwstr>5</vt:lpwstr>
  </property>
  <property fmtid="{D5CDD505-2E9C-101B-9397-08002B2CF9AE}" pid="4" name="Module Layer">
    <vt:lpwstr>0</vt:lpwstr>
  </property>
  <property fmtid="{D5CDD505-2E9C-101B-9397-08002B2CF9AE}" pid="5" name="Module Name">
    <vt:lpwstr>SComBasedHwPos</vt:lpwstr>
  </property>
  <property fmtid="{D5CDD505-2E9C-101B-9397-08002B2CF9AE}" pid="6" name="Product Line">
    <vt:lpwstr>Gen II+ EPS</vt:lpwstr>
  </property>
</Properties>
</file>