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F4" w:rsidRDefault="00A17EB8" w:rsidP="00566DF4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566DF4">
        <w:t xml:space="preserve">- </w:t>
      </w:r>
      <w:r w:rsidR="0098745A">
        <w:t>BVDIAG</w:t>
      </w:r>
    </w:p>
    <w:p w:rsidR="004A781C" w:rsidRDefault="004A781C" w:rsidP="00A17EB8">
      <w:pPr>
        <w:pStyle w:val="Title"/>
      </w:pPr>
    </w:p>
    <w:p w:rsidR="004A781C" w:rsidRDefault="00B70668" w:rsidP="00B70668">
      <w:pPr>
        <w:pStyle w:val="Subtitle"/>
      </w:pPr>
      <w:r>
        <w:t>Table of Contents</w:t>
      </w:r>
      <w:r w:rsidR="00CC2670">
        <w:fldChar w:fldCharType="begin"/>
      </w:r>
      <w:r w:rsidR="004A781C">
        <w:instrText xml:space="preserve"> DOCVARIABLE "MDDRevNum" \* MERGEFORMAT </w:instrText>
      </w:r>
      <w:r w:rsidR="00CC2670">
        <w:fldChar w:fldCharType="end"/>
      </w:r>
      <w:r w:rsidR="00CC2670">
        <w:fldChar w:fldCharType="begin"/>
      </w:r>
      <w:r w:rsidR="004A781C">
        <w:instrText xml:space="preserve"> DOCVARIABLE "MDDRevNum" \* MERGEFORMAT </w:instrText>
      </w:r>
      <w:r w:rsidR="00CC2670">
        <w:fldChar w:fldCharType="end"/>
      </w:r>
    </w:p>
    <w:p w:rsidR="00EE5444" w:rsidRDefault="00CC267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57692818" w:history="1">
        <w:r w:rsidR="00EE5444" w:rsidRPr="00CD3118">
          <w:rPr>
            <w:rStyle w:val="Hyperlink"/>
            <w:noProof/>
          </w:rPr>
          <w:t>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Dependencies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5444" w:rsidRDefault="004B7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19" w:history="1">
        <w:r w:rsidR="00EE5444" w:rsidRPr="00CD3118">
          <w:rPr>
            <w:rStyle w:val="Hyperlink"/>
            <w:noProof/>
          </w:rPr>
          <w:t>1.1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SWCs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_Toc357692819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0" w:history="1">
        <w:r w:rsidR="00EE5444" w:rsidRPr="00CD3118">
          <w:rPr>
            <w:rStyle w:val="Hyperlink"/>
            <w:noProof/>
          </w:rPr>
          <w:t>1.2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Functions to be provided to Integration Project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_Toc357692820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1" w:history="1">
        <w:r w:rsidR="00EE5444" w:rsidRPr="00CD3118">
          <w:rPr>
            <w:rStyle w:val="Hyperlink"/>
            <w:noProof/>
          </w:rPr>
          <w:t>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_Toc357692821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2" w:history="1">
        <w:r w:rsidR="00EE5444" w:rsidRPr="00CD3118">
          <w:rPr>
            <w:rStyle w:val="Hyperlink"/>
            <w:noProof/>
          </w:rPr>
          <w:t>2.1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Build Time Config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_Toc357692822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3" w:history="1">
        <w:r w:rsidR="00EE5444" w:rsidRPr="00CD3118">
          <w:rPr>
            <w:rStyle w:val="Hyperlink"/>
            <w:noProof/>
          </w:rPr>
          <w:t>2.2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 Files to be provided by Integration Project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_Toc357692823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4" w:history="1">
        <w:r w:rsidR="00EE5444" w:rsidRPr="00CD3118">
          <w:rPr>
            <w:rStyle w:val="Hyperlink"/>
            <w:noProof/>
          </w:rPr>
          <w:t>2.2.1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Da Vinci Config generation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_Toc357692824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5" w:history="1">
        <w:r w:rsidR="00EE5444" w:rsidRPr="00CD3118">
          <w:rPr>
            <w:rStyle w:val="Hyperlink"/>
            <w:noProof/>
          </w:rPr>
          <w:t>2.2.2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Manual Configuration Changes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_Toc357692825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6" w:history="1">
        <w:r w:rsidR="00EE5444" w:rsidRPr="00CD3118">
          <w:rPr>
            <w:rStyle w:val="Hyperlink"/>
            <w:noProof/>
          </w:rPr>
          <w:t>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Integration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_Toc357692826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7" w:history="1">
        <w:r w:rsidR="00EE5444" w:rsidRPr="00CD3118">
          <w:rPr>
            <w:rStyle w:val="Hyperlink"/>
            <w:noProof/>
          </w:rPr>
          <w:t>3.1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Required Global Data Inputs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_Toc357692827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8" w:history="1">
        <w:r w:rsidR="00EE5444" w:rsidRPr="00CD3118">
          <w:rPr>
            <w:rStyle w:val="Hyperlink"/>
            <w:noProof/>
          </w:rPr>
          <w:t>3.2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Optional Global Data Inputs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_Toc357692828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9" w:history="1">
        <w:r w:rsidR="00EE5444" w:rsidRPr="00CD3118">
          <w:rPr>
            <w:rStyle w:val="Hyperlink"/>
            <w:noProof/>
          </w:rPr>
          <w:t>3.3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Specific Include Path present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_Toc357692829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0" w:history="1">
        <w:r w:rsidR="00EE5444" w:rsidRPr="00CD3118">
          <w:rPr>
            <w:rStyle w:val="Hyperlink"/>
            <w:noProof/>
          </w:rPr>
          <w:t>4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Runnable Scheduling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_Toc357692830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5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1" w:history="1">
        <w:r w:rsidR="00EE5444" w:rsidRPr="00CD3118">
          <w:rPr>
            <w:rStyle w:val="Hyperlink"/>
            <w:noProof/>
          </w:rPr>
          <w:t>5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Memory Mapping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_Toc357692831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2" w:history="1">
        <w:r w:rsidR="00EE5444" w:rsidRPr="00CD3118">
          <w:rPr>
            <w:rStyle w:val="Hyperlink"/>
            <w:noProof/>
          </w:rPr>
          <w:t>5.1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Mapping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_Toc357692832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3" w:history="1">
        <w:r w:rsidR="00EE5444" w:rsidRPr="00CD3118">
          <w:rPr>
            <w:rStyle w:val="Hyperlink"/>
            <w:noProof/>
          </w:rPr>
          <w:t>5.2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Usage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_Toc357692833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4" w:history="1">
        <w:r w:rsidR="00EE5444" w:rsidRPr="00CD3118">
          <w:rPr>
            <w:rStyle w:val="Hyperlink"/>
            <w:noProof/>
          </w:rPr>
          <w:t>5.3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NvM Blocks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_Toc357692834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5" w:history="1">
        <w:r w:rsidR="00EE5444" w:rsidRPr="00CD3118">
          <w:rPr>
            <w:rStyle w:val="Hyperlink"/>
            <w:noProof/>
          </w:rPr>
          <w:t>6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Compiler Settings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_Toc357692835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6" w:history="1">
        <w:r w:rsidR="00EE5444" w:rsidRPr="00CD3118">
          <w:rPr>
            <w:rStyle w:val="Hyperlink"/>
            <w:noProof/>
          </w:rPr>
          <w:t>6.1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Preprocessor MACRO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_Toc357692836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7" w:history="1">
        <w:r w:rsidR="00EE5444" w:rsidRPr="00CD3118">
          <w:rPr>
            <w:rStyle w:val="Hyperlink"/>
            <w:noProof/>
          </w:rPr>
          <w:t>6.2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Optimization Settings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_Toc357692837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CC2670">
          <w:rPr>
            <w:noProof/>
            <w:webHidden/>
          </w:rPr>
          <w:fldChar w:fldCharType="end"/>
        </w:r>
      </w:hyperlink>
    </w:p>
    <w:p w:rsidR="00EE5444" w:rsidRDefault="004B79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8" w:history="1">
        <w:r w:rsidR="00EE5444" w:rsidRPr="00CD3118">
          <w:rPr>
            <w:rStyle w:val="Hyperlink"/>
            <w:noProof/>
          </w:rPr>
          <w:t>7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Revision Control Log</w:t>
        </w:r>
        <w:r w:rsidR="00EE5444">
          <w:rPr>
            <w:noProof/>
            <w:webHidden/>
          </w:rPr>
          <w:tab/>
        </w:r>
        <w:r w:rsidR="00CC2670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_Toc357692838 \h </w:instrText>
        </w:r>
        <w:r w:rsidR="00CC2670">
          <w:rPr>
            <w:noProof/>
            <w:webHidden/>
          </w:rPr>
        </w:r>
        <w:r w:rsidR="00CC2670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7</w:t>
        </w:r>
        <w:r w:rsidR="00CC2670">
          <w:rPr>
            <w:noProof/>
            <w:webHidden/>
          </w:rPr>
          <w:fldChar w:fldCharType="end"/>
        </w:r>
      </w:hyperlink>
    </w:p>
    <w:p w:rsidR="00B70668" w:rsidRDefault="00CC2670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57692818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57692819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F15676" w:rsidP="00CA27BC">
            <w:r>
              <w:t>&lt;</w:t>
            </w:r>
            <w:r w:rsidR="00CA27BC">
              <w:t>None</w:t>
            </w:r>
            <w:r>
              <w:t>&gt;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r w:rsidRPr="000D28B1">
        <w:t xml:space="preserve">Note : Referencing the external components should be avoided in most cases. </w:t>
      </w:r>
      <w:r>
        <w:t>Only in unavoidable circumstance external components should be refered.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57692820"/>
      <w:r>
        <w:t xml:space="preserve">Global </w:t>
      </w:r>
      <w:r w:rsidR="00002748">
        <w:t>Functions</w:t>
      </w:r>
      <w:r>
        <w:t>(Non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F15676">
      <w:pPr>
        <w:spacing w:after="0"/>
        <w:rPr>
          <w:rFonts w:ascii="Arial" w:hAnsi="Arial"/>
          <w:b/>
          <w:kern w:val="28"/>
          <w:sz w:val="28"/>
        </w:rPr>
      </w:pPr>
      <w:r>
        <w:t>&lt;</w:t>
      </w:r>
      <w:r w:rsidR="009E65F9">
        <w:t xml:space="preserve"> </w:t>
      </w:r>
      <w:r w:rsidR="00CA27BC">
        <w:t>None</w:t>
      </w:r>
      <w:r>
        <w:t>&gt;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57692821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57692822"/>
      <w:r>
        <w:t>Build Time Config</w:t>
      </w:r>
      <w:bookmarkEnd w:id="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CA27BC" w:rsidP="00DE03FA">
            <w:r>
              <w:t>&lt;</w:t>
            </w:r>
            <w:r w:rsidR="00AD699E">
              <w:t>None</w:t>
            </w:r>
            <w:r>
              <w:t>&gt;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57692823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98745A" w:rsidP="000D28B1">
      <w:r>
        <w:t>Ap_BVDiag</w:t>
      </w:r>
      <w:r w:rsidR="00566DF4">
        <w:t>_Cfg.h for checkpoint enables</w:t>
      </w:r>
    </w:p>
    <w:p w:rsidR="00BC5DE5" w:rsidRDefault="00BC5DE5"/>
    <w:p w:rsidR="00932C7E" w:rsidRDefault="00932C7E" w:rsidP="00932C7E">
      <w:pPr>
        <w:pStyle w:val="Heading3"/>
      </w:pPr>
      <w:bookmarkStart w:id="8" w:name="_Toc357692824"/>
      <w:bookmarkStart w:id="9" w:name="OLE_LINK12"/>
      <w:bookmarkStart w:id="10" w:name="OLE_LINK13"/>
      <w:bookmarkStart w:id="11" w:name="_Toc357692825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566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566DF4">
            <w:r>
              <w:t>Parameter</w:t>
            </w:r>
          </w:p>
        </w:tc>
        <w:tc>
          <w:tcPr>
            <w:tcW w:w="4200" w:type="dxa"/>
          </w:tcPr>
          <w:p w:rsidR="00932C7E" w:rsidRDefault="00932C7E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56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7C4C59" w:rsidRDefault="009B35FD" w:rsidP="00CA27BC">
            <w:r w:rsidRPr="009B35FD">
              <w:t>B1_BATTVOLTDIAG</w:t>
            </w:r>
          </w:p>
        </w:tc>
        <w:tc>
          <w:tcPr>
            <w:tcW w:w="4200" w:type="dxa"/>
          </w:tcPr>
          <w:p w:rsidR="00932C7E" w:rsidRDefault="009B35FD" w:rsidP="009B3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parameter will be turned ON only if customer requires $B1 NTC</w:t>
            </w:r>
          </w:p>
          <w:p w:rsidR="0044159E" w:rsidRDefault="0044159E" w:rsidP="0044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STD_ON : Enables NTC $B1 logic</w:t>
            </w:r>
          </w:p>
          <w:p w:rsidR="0044159E" w:rsidRPr="001C67A3" w:rsidRDefault="0044159E" w:rsidP="0044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STD_Off : Disables NTC $B1 logic</w:t>
            </w:r>
          </w:p>
        </w:tc>
        <w:tc>
          <w:tcPr>
            <w:tcW w:w="1117" w:type="dxa"/>
          </w:tcPr>
          <w:p w:rsidR="00932C7E" w:rsidRDefault="00932C7E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9C5" w:rsidTr="00566DF4">
        <w:trPr>
          <w:trHeight w:val="322"/>
          <w:ins w:id="12" w:author="Julien, Jared" w:date="2013-11-14T12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049C5" w:rsidRPr="009B35FD" w:rsidRDefault="004049C5" w:rsidP="00CA27BC">
            <w:pPr>
              <w:rPr>
                <w:ins w:id="13" w:author="Julien, Jared" w:date="2013-11-14T12:28:00Z"/>
              </w:rPr>
            </w:pPr>
            <w:ins w:id="14" w:author="Julien, Jared" w:date="2013-11-14T12:28:00Z">
              <w:r>
                <w:t>B1_BATTVOLTDIAG_ELPW</w:t>
              </w:r>
            </w:ins>
          </w:p>
        </w:tc>
        <w:tc>
          <w:tcPr>
            <w:tcW w:w="4200" w:type="dxa"/>
          </w:tcPr>
          <w:p w:rsidR="004049C5" w:rsidRDefault="004049C5" w:rsidP="00D31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" w:author="Julien, Jared" w:date="2013-11-14T12:28:00Z"/>
              </w:rPr>
            </w:pPr>
            <w:ins w:id="16" w:author="Julien, Jared" w:date="2013-11-14T12:28:00Z">
              <w:r>
                <w:t>This parameter will be turned ON if the customer requires $B1 NTC be enabled via input from SrlComInput via receiver port</w:t>
              </w:r>
            </w:ins>
          </w:p>
          <w:p w:rsidR="004049C5" w:rsidRDefault="004049C5" w:rsidP="00D31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" w:author="Julien, Jared" w:date="2013-11-14T12:28:00Z"/>
              </w:rPr>
            </w:pPr>
            <w:ins w:id="18" w:author="Julien, Jared" w:date="2013-11-14T12:28:00Z">
              <w:r>
                <w:t>STD_ON: Enables conditional setting of B1 via input</w:t>
              </w:r>
            </w:ins>
          </w:p>
          <w:p w:rsidR="004049C5" w:rsidRDefault="004049C5" w:rsidP="009B3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" w:author="Julien, Jared" w:date="2013-11-14T12:28:00Z"/>
              </w:rPr>
            </w:pPr>
            <w:ins w:id="20" w:author="Julien, Jared" w:date="2013-11-14T12:28:00Z">
              <w:r>
                <w:t>STD_OFF: Disables conditional setting of B1 via input</w:t>
              </w:r>
            </w:ins>
          </w:p>
        </w:tc>
        <w:tc>
          <w:tcPr>
            <w:tcW w:w="1117" w:type="dxa"/>
          </w:tcPr>
          <w:p w:rsidR="004049C5" w:rsidRDefault="004049C5" w:rsidP="00566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" w:author="Julien, Jared" w:date="2013-11-14T12:28:00Z"/>
              </w:rPr>
            </w:pP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r>
        <w:t>DaVinci Interrupt Configuration Changes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566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566DF4">
            <w:r>
              <w:t>ISR Name</w:t>
            </w:r>
          </w:p>
        </w:tc>
        <w:tc>
          <w:tcPr>
            <w:tcW w:w="869" w:type="dxa"/>
          </w:tcPr>
          <w:p w:rsidR="00932C7E" w:rsidRDefault="00932C7E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56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932C7E" w:rsidP="00CA27BC">
            <w:pPr>
              <w:rPr>
                <w:b w:val="0"/>
              </w:rPr>
            </w:pPr>
            <w:r>
              <w:t>&lt;</w:t>
            </w:r>
            <w:r w:rsidR="00CA27BC">
              <w:t>None</w:t>
            </w:r>
            <w:r>
              <w:t>&gt;</w:t>
            </w:r>
          </w:p>
        </w:tc>
        <w:tc>
          <w:tcPr>
            <w:tcW w:w="869" w:type="dxa"/>
          </w:tcPr>
          <w:p w:rsidR="00932C7E" w:rsidRDefault="00932C7E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r>
        <w:t xml:space="preserve">Manual </w:t>
      </w:r>
      <w:bookmarkStart w:id="22" w:name="OLE_LINK22"/>
      <w:bookmarkStart w:id="23" w:name="OLE_LINK23"/>
      <w:bookmarkStart w:id="24" w:name="OLE_LINK24"/>
      <w:r w:rsidR="00EE5444">
        <w:t>Configuration Changes</w:t>
      </w:r>
      <w:bookmarkEnd w:id="11"/>
      <w:bookmarkEnd w:id="22"/>
      <w:bookmarkEnd w:id="23"/>
      <w:bookmarkEnd w:id="2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566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566DF4">
            <w:r>
              <w:t>Constant</w:t>
            </w:r>
          </w:p>
        </w:tc>
        <w:tc>
          <w:tcPr>
            <w:tcW w:w="4200" w:type="dxa"/>
          </w:tcPr>
          <w:p w:rsidR="008B2656" w:rsidRDefault="008B2656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56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932C7E" w:rsidP="00CA27BC">
            <w:r>
              <w:t>&lt;</w:t>
            </w:r>
            <w:r w:rsidR="00CA27BC">
              <w:t>None</w:t>
            </w:r>
            <w:r>
              <w:t>&gt;</w:t>
            </w:r>
          </w:p>
        </w:tc>
        <w:tc>
          <w:tcPr>
            <w:tcW w:w="4200" w:type="dxa"/>
          </w:tcPr>
          <w:p w:rsidR="008B2656" w:rsidRPr="001C67A3" w:rsidRDefault="008B2656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25" w:name="_Toc357692826"/>
      <w:r>
        <w:lastRenderedPageBreak/>
        <w:t>Integration</w:t>
      </w:r>
      <w:bookmarkEnd w:id="25"/>
    </w:p>
    <w:p w:rsidR="00701150" w:rsidRDefault="00B82469" w:rsidP="00836AC1">
      <w:pPr>
        <w:pStyle w:val="Heading2"/>
      </w:pPr>
      <w:bookmarkStart w:id="26" w:name="_Toc357692827"/>
      <w:bookmarkStart w:id="27" w:name="OLE_LINK83"/>
      <w:bookmarkStart w:id="28" w:name="OLE_LINK84"/>
      <w:r>
        <w:t xml:space="preserve">Required </w:t>
      </w:r>
      <w:r w:rsidR="00701150">
        <w:t>Global Data</w:t>
      </w:r>
      <w:r>
        <w:t xml:space="preserve"> Inputs</w:t>
      </w:r>
      <w:bookmarkEnd w:id="26"/>
    </w:p>
    <w:p w:rsidR="00E17CA7" w:rsidRDefault="0098745A" w:rsidP="00701150">
      <w:r>
        <w:t>Batt_Volt_f32</w:t>
      </w:r>
      <w:r w:rsidR="00566DF4">
        <w:t xml:space="preserve"> from </w:t>
      </w:r>
      <w:r>
        <w:t>SER</w:t>
      </w:r>
    </w:p>
    <w:p w:rsidR="00D147CD" w:rsidRDefault="00D147CD" w:rsidP="00701150">
      <w:r w:rsidRPr="00D147CD">
        <w:t>CCLMSAActive_Cnt_lgc</w:t>
      </w:r>
      <w:r>
        <w:t xml:space="preserve"> (Note : Only required for BMW as per its SER) </w:t>
      </w:r>
    </w:p>
    <w:p w:rsidR="00900B9A" w:rsidRDefault="00900B9A" w:rsidP="00900B9A">
      <w:pPr>
        <w:pStyle w:val="Heading2"/>
      </w:pPr>
      <w:r>
        <w:t>Required Global Data Outputs</w:t>
      </w:r>
    </w:p>
    <w:p w:rsidR="00260F90" w:rsidRDefault="0098745A" w:rsidP="00701150">
      <w:r>
        <w:t>Sets BatteryVoltage Diagnostics</w:t>
      </w:r>
    </w:p>
    <w:p w:rsidR="00836AC1" w:rsidRDefault="00783C14" w:rsidP="00836AC1">
      <w:pPr>
        <w:pStyle w:val="Heading2"/>
      </w:pPr>
      <w:bookmarkStart w:id="29" w:name="_Toc357692829"/>
      <w:bookmarkEnd w:id="27"/>
      <w:bookmarkEnd w:id="28"/>
      <w:r>
        <w:t xml:space="preserve">Specific </w:t>
      </w:r>
      <w:r w:rsidR="00DC10CD">
        <w:t>Include Path</w:t>
      </w:r>
      <w:r>
        <w:t xml:space="preserve"> present</w:t>
      </w:r>
      <w:bookmarkEnd w:id="29"/>
    </w:p>
    <w:p w:rsidR="004527BC" w:rsidRDefault="00783C14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30" w:name="_Toc357692830"/>
      <w:r>
        <w:lastRenderedPageBreak/>
        <w:t>Runnable Scheduling</w:t>
      </w:r>
      <w:bookmarkEnd w:id="30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08"/>
        <w:gridCol w:w="4739"/>
        <w:gridCol w:w="1909"/>
      </w:tblGrid>
      <w:tr w:rsidR="00F638B9" w:rsidTr="003B4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F638B9" w:rsidRDefault="00F638B9" w:rsidP="00566DF4">
            <w:r>
              <w:t>Init</w:t>
            </w:r>
          </w:p>
        </w:tc>
        <w:tc>
          <w:tcPr>
            <w:tcW w:w="4739" w:type="dxa"/>
          </w:tcPr>
          <w:p w:rsidR="00F638B9" w:rsidRDefault="00F638B9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909" w:type="dxa"/>
          </w:tcPr>
          <w:p w:rsidR="00F638B9" w:rsidRDefault="00F638B9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3B430B" w:rsidTr="003B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3B430B" w:rsidRPr="006D2001" w:rsidRDefault="0098745A" w:rsidP="003B430B">
            <w:pPr>
              <w:rPr>
                <w:b w:val="0"/>
              </w:rPr>
            </w:pPr>
            <w:r>
              <w:rPr>
                <w:b w:val="0"/>
              </w:rPr>
              <w:t>None</w:t>
            </w:r>
          </w:p>
        </w:tc>
        <w:tc>
          <w:tcPr>
            <w:tcW w:w="4739" w:type="dxa"/>
          </w:tcPr>
          <w:p w:rsidR="003B430B" w:rsidRDefault="003B430B" w:rsidP="003B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909" w:type="dxa"/>
          </w:tcPr>
          <w:p w:rsidR="003B430B" w:rsidRDefault="003B430B" w:rsidP="003B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39"/>
        <w:gridCol w:w="4018"/>
        <w:gridCol w:w="1599"/>
      </w:tblGrid>
      <w:tr w:rsidR="00F50821" w:rsidTr="003B4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50821" w:rsidRDefault="00F50821" w:rsidP="00566DF4">
            <w:r>
              <w:t>Runnable</w:t>
            </w:r>
          </w:p>
        </w:tc>
        <w:tc>
          <w:tcPr>
            <w:tcW w:w="4018" w:type="dxa"/>
          </w:tcPr>
          <w:p w:rsidR="00F50821" w:rsidRDefault="00F50821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599" w:type="dxa"/>
          </w:tcPr>
          <w:p w:rsidR="00F50821" w:rsidRDefault="00F50821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3B430B" w:rsidTr="003B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3B430B" w:rsidRPr="006D2001" w:rsidRDefault="0098745A" w:rsidP="003B430B">
            <w:pPr>
              <w:rPr>
                <w:b w:val="0"/>
              </w:rPr>
            </w:pPr>
            <w:r>
              <w:rPr>
                <w:b w:val="0"/>
              </w:rPr>
              <w:t>BVDiag_Per1</w:t>
            </w:r>
          </w:p>
        </w:tc>
        <w:tc>
          <w:tcPr>
            <w:tcW w:w="4018" w:type="dxa"/>
          </w:tcPr>
          <w:p w:rsidR="003B430B" w:rsidRPr="006D2001" w:rsidRDefault="003B430B" w:rsidP="003B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</w:tcPr>
          <w:p w:rsidR="003B430B" w:rsidRPr="006D2001" w:rsidRDefault="00364234" w:rsidP="003B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B430B" w:rsidRPr="006D2001">
              <w:t>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31" w:name="_Toc357692831"/>
      <w:bookmarkStart w:id="32" w:name="OLE_LINK16"/>
      <w:bookmarkStart w:id="33" w:name="OLE_LINK17"/>
      <w:r>
        <w:lastRenderedPageBreak/>
        <w:t>Memory Mapping</w:t>
      </w:r>
      <w:bookmarkEnd w:id="31"/>
    </w:p>
    <w:p w:rsidR="00F80F31" w:rsidRDefault="00F80F31" w:rsidP="00F80F31">
      <w:pPr>
        <w:pStyle w:val="Heading2"/>
      </w:pPr>
      <w:bookmarkStart w:id="34" w:name="_Toc357692832"/>
      <w:bookmarkEnd w:id="32"/>
      <w:bookmarkEnd w:id="33"/>
      <w:r>
        <w:t>Mapping</w:t>
      </w:r>
      <w:bookmarkEnd w:id="3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928"/>
        <w:gridCol w:w="1424"/>
        <w:gridCol w:w="1504"/>
      </w:tblGrid>
      <w:tr w:rsidR="00836AC1" w:rsidTr="00CA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424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504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RPr="00CA27BC" w:rsidTr="00CA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8" w:type="dxa"/>
          </w:tcPr>
          <w:p w:rsidR="00836AC1" w:rsidRPr="00CA27BC" w:rsidRDefault="0098745A" w:rsidP="00DE03FA">
            <w:pPr>
              <w:rPr>
                <w:b w:val="0"/>
              </w:rPr>
            </w:pPr>
            <w:r w:rsidRPr="0098745A">
              <w:rPr>
                <w:b w:val="0"/>
              </w:rPr>
              <w:t>BVDIAG_START_SEC_VAR_CLEARED_32</w:t>
            </w:r>
          </w:p>
        </w:tc>
        <w:tc>
          <w:tcPr>
            <w:tcW w:w="1424" w:type="dxa"/>
          </w:tcPr>
          <w:p w:rsidR="00836AC1" w:rsidRPr="00CA27BC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836AC1" w:rsidRPr="00CA27BC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5" w:name="_Toc357692833"/>
      <w:r>
        <w:t>Usage</w:t>
      </w:r>
      <w:bookmarkEnd w:id="35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&lt;Memmap usuage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CC2670">
        <w:fldChar w:fldCharType="begin"/>
      </w:r>
      <w:r w:rsidR="00282852">
        <w:instrText xml:space="preserve"> SEQ Table \* ARABIC </w:instrText>
      </w:r>
      <w:r w:rsidR="00CC2670">
        <w:fldChar w:fldCharType="separate"/>
      </w:r>
      <w:r w:rsidR="00A03FE3">
        <w:rPr>
          <w:noProof/>
        </w:rPr>
        <w:t>1</w:t>
      </w:r>
      <w:r w:rsidR="00CC2670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6" w:name="OLE_LINK20"/>
      <w:bookmarkStart w:id="37" w:name="OLE_LINK81"/>
      <w:bookmarkStart w:id="38" w:name="OLE_LINK82"/>
      <w:r>
        <w:t xml:space="preserve">Non  RTE </w:t>
      </w:r>
      <w:bookmarkStart w:id="39" w:name="_Toc357692834"/>
      <w:r w:rsidR="006524C1">
        <w:t>NvM Blocks</w:t>
      </w:r>
      <w:bookmarkEnd w:id="39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6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CA27BC">
            <w:r>
              <w:t>&lt;</w:t>
            </w:r>
            <w:r w:rsidR="00CA27BC">
              <w:t>None</w:t>
            </w:r>
            <w:r>
              <w:t xml:space="preserve"> &gt;</w:t>
            </w:r>
          </w:p>
        </w:tc>
      </w:tr>
    </w:tbl>
    <w:p w:rsidR="008B2656" w:rsidRDefault="008B2656" w:rsidP="006524C1">
      <w:r>
        <w:t xml:space="preserve">Note : Size of the NVM block if configured in developer   </w:t>
      </w:r>
    </w:p>
    <w:bookmarkEnd w:id="37"/>
    <w:bookmarkEnd w:id="38"/>
    <w:p w:rsidR="00900B9A" w:rsidRDefault="00900B9A" w:rsidP="00900B9A">
      <w:pPr>
        <w:pStyle w:val="Heading2"/>
      </w:pPr>
      <w:r>
        <w:t xml:space="preserve"> RTE NvM Blocks</w:t>
      </w:r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566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566DF4">
            <w:r>
              <w:t>Block Name</w:t>
            </w:r>
          </w:p>
        </w:tc>
      </w:tr>
      <w:tr w:rsidR="00900B9A" w:rsidTr="0056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Pr="00CA27BC" w:rsidRDefault="0098745A" w:rsidP="00900B9A">
            <w:pPr>
              <w:rPr>
                <w:b w:val="0"/>
              </w:rPr>
            </w:pPr>
            <w:r>
              <w:rPr>
                <w:b w:val="0"/>
              </w:rPr>
              <w:t>None</w:t>
            </w:r>
          </w:p>
        </w:tc>
      </w:tr>
    </w:tbl>
    <w:p w:rsidR="00900B9A" w:rsidRDefault="00900B9A" w:rsidP="00900B9A">
      <w:r>
        <w:t xml:space="preserve">Note :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40" w:name="_Toc357692835"/>
      <w:bookmarkStart w:id="41" w:name="OLE_LINK18"/>
      <w:bookmarkStart w:id="42" w:name="OLE_LINK19"/>
      <w:r>
        <w:t>Compiler Settings</w:t>
      </w:r>
      <w:bookmarkEnd w:id="40"/>
    </w:p>
    <w:bookmarkEnd w:id="41"/>
    <w:bookmarkEnd w:id="42"/>
    <w:p w:rsidR="00EE5444" w:rsidRDefault="00EE5444" w:rsidP="00EE5444">
      <w:pPr>
        <w:pStyle w:val="Heading2"/>
      </w:pPr>
      <w:r w:rsidRPr="00EE5444">
        <w:t xml:space="preserve"> </w:t>
      </w:r>
      <w:bookmarkStart w:id="43" w:name="_Toc357692836"/>
      <w:r>
        <w:t>Preprocessor MACRO</w:t>
      </w:r>
      <w:bookmarkEnd w:id="43"/>
    </w:p>
    <w:p w:rsidR="00EE5444" w:rsidRDefault="00EE5444" w:rsidP="006524C1">
      <w:bookmarkStart w:id="44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45" w:name="_Toc357692837"/>
      <w:bookmarkEnd w:id="44"/>
      <w:r>
        <w:t>Optimization Settings</w:t>
      </w:r>
      <w:bookmarkEnd w:id="45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6" w:name="_Toc357692838"/>
      <w:r>
        <w:lastRenderedPageBreak/>
        <w:t>Revision Control Log</w:t>
      </w:r>
      <w:bookmarkEnd w:id="46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364234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13-Sep-</w:t>
            </w:r>
            <w:r w:rsidR="00CA27BC"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41" w:type="dxa"/>
          </w:tcPr>
          <w:p w:rsidR="004527BC" w:rsidRDefault="0036423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NRAR</w:t>
            </w:r>
          </w:p>
        </w:tc>
      </w:tr>
      <w:tr w:rsidR="004049C5" w:rsidTr="004527BC">
        <w:trPr>
          <w:ins w:id="47" w:author="Julien, Jared" w:date="2013-11-14T12:28:00Z"/>
        </w:trPr>
        <w:tc>
          <w:tcPr>
            <w:tcW w:w="662" w:type="dxa"/>
          </w:tcPr>
          <w:p w:rsidR="004049C5" w:rsidRDefault="004049C5">
            <w:pPr>
              <w:spacing w:before="60"/>
              <w:rPr>
                <w:ins w:id="48" w:author="Julien, Jared" w:date="2013-11-14T12:28:00Z"/>
                <w:rFonts w:ascii="Arial" w:hAnsi="Arial" w:cs="Arial"/>
                <w:sz w:val="16"/>
              </w:rPr>
            </w:pPr>
            <w:ins w:id="49" w:author="Julien, Jared" w:date="2013-11-14T12:28:00Z">
              <w:r>
                <w:rPr>
                  <w:rFonts w:ascii="Arial" w:hAnsi="Arial" w:cs="Arial"/>
                  <w:sz w:val="16"/>
                </w:rPr>
                <w:t>2</w:t>
              </w:r>
            </w:ins>
          </w:p>
        </w:tc>
        <w:tc>
          <w:tcPr>
            <w:tcW w:w="6286" w:type="dxa"/>
          </w:tcPr>
          <w:p w:rsidR="004049C5" w:rsidRDefault="004049C5">
            <w:pPr>
              <w:spacing w:before="60"/>
              <w:rPr>
                <w:ins w:id="50" w:author="Julien, Jared" w:date="2013-11-14T12:28:00Z"/>
                <w:rFonts w:ascii="Arial" w:hAnsi="Arial" w:cs="Arial"/>
                <w:sz w:val="16"/>
              </w:rPr>
            </w:pPr>
            <w:ins w:id="51" w:author="Julien, Jared" w:date="2013-11-14T12:28:00Z">
              <w:r>
                <w:rPr>
                  <w:rFonts w:ascii="Arial" w:hAnsi="Arial" w:cs="Arial"/>
                  <w:sz w:val="16"/>
                </w:rPr>
                <w:t>Added new configuration constant for conditional enabling of B1 fault</w:t>
              </w:r>
            </w:ins>
          </w:p>
        </w:tc>
        <w:tc>
          <w:tcPr>
            <w:tcW w:w="1059" w:type="dxa"/>
          </w:tcPr>
          <w:p w:rsidR="004049C5" w:rsidRDefault="004049C5" w:rsidP="00EE5444">
            <w:pPr>
              <w:spacing w:before="60"/>
              <w:rPr>
                <w:ins w:id="52" w:author="Julien, Jared" w:date="2013-11-14T12:28:00Z"/>
                <w:rFonts w:ascii="Arial" w:hAnsi="Arial" w:cs="Arial"/>
                <w:sz w:val="16"/>
              </w:rPr>
            </w:pPr>
            <w:ins w:id="53" w:author="Julien, Jared" w:date="2013-11-14T12:29:00Z">
              <w:r>
                <w:rPr>
                  <w:rFonts w:ascii="Arial" w:hAnsi="Arial" w:cs="Arial"/>
                  <w:sz w:val="16"/>
                </w:rPr>
                <w:t>14-Nov-13</w:t>
              </w:r>
            </w:ins>
          </w:p>
        </w:tc>
        <w:tc>
          <w:tcPr>
            <w:tcW w:w="741" w:type="dxa"/>
          </w:tcPr>
          <w:p w:rsidR="004049C5" w:rsidRDefault="004049C5">
            <w:pPr>
              <w:spacing w:before="60"/>
              <w:rPr>
                <w:ins w:id="54" w:author="Julien, Jared" w:date="2013-11-14T12:28:00Z"/>
                <w:rFonts w:ascii="Arial" w:hAnsi="Arial" w:cs="Arial"/>
                <w:sz w:val="16"/>
              </w:rPr>
            </w:pPr>
            <w:ins w:id="55" w:author="Julien, Jared" w:date="2013-11-14T12:29:00Z">
              <w:r>
                <w:rPr>
                  <w:rFonts w:ascii="Arial" w:hAnsi="Arial" w:cs="Arial"/>
                  <w:sz w:val="16"/>
                </w:rPr>
                <w:t>Jared</w:t>
              </w:r>
            </w:ins>
            <w:bookmarkStart w:id="56" w:name="_GoBack"/>
            <w:bookmarkEnd w:id="56"/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9BE" w:rsidRDefault="004B79BE">
      <w:r>
        <w:separator/>
      </w:r>
    </w:p>
  </w:endnote>
  <w:endnote w:type="continuationSeparator" w:id="0">
    <w:p w:rsidR="004B79BE" w:rsidRDefault="004B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30B" w:rsidRDefault="003B430B">
    <w:pPr>
      <w:pStyle w:val="Footer"/>
    </w:pPr>
    <w:r>
      <w:rPr>
        <w:snapToGrid w:val="0"/>
      </w:rPr>
      <w:tab/>
    </w:r>
    <w:r w:rsidR="004B79BE">
      <w:fldChar w:fldCharType="begin"/>
    </w:r>
    <w:r w:rsidR="004B79BE">
      <w:instrText xml:space="preserve"> DOCPROPERTY "Company"  \* MERGEFORMAT </w:instrText>
    </w:r>
    <w:r w:rsidR="004B79BE">
      <w:fldChar w:fldCharType="separate"/>
    </w:r>
    <w:r w:rsidRPr="006768B8">
      <w:rPr>
        <w:rFonts w:ascii="Times" w:hAnsi="Times"/>
        <w:caps/>
        <w:snapToGrid w:val="0"/>
      </w:rPr>
      <w:t>Nexteer</w:t>
    </w:r>
    <w:r w:rsidR="004B79BE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9BE" w:rsidRDefault="004B79BE">
      <w:r>
        <w:separator/>
      </w:r>
    </w:p>
  </w:footnote>
  <w:footnote w:type="continuationSeparator" w:id="0">
    <w:p w:rsidR="004B79BE" w:rsidRDefault="004B7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30B" w:rsidRDefault="003B430B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3B430B" w:rsidRDefault="0098745A">
          <w:pPr>
            <w:pStyle w:val="Header"/>
          </w:pPr>
          <w:r>
            <w:t>BVDiag</w:t>
          </w:r>
        </w:p>
        <w:p w:rsidR="003B430B" w:rsidRDefault="004B79BE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3B430B">
            <w:t>Gen II+ EPS EA3</w:t>
          </w:r>
          <w:r>
            <w:fldChar w:fldCharType="end"/>
          </w:r>
          <w:r w:rsidR="003B430B">
            <w:tab/>
          </w:r>
        </w:p>
      </w:tc>
      <w:tc>
        <w:tcPr>
          <w:tcW w:w="1170" w:type="dxa"/>
        </w:tcPr>
        <w:p w:rsidR="003B430B" w:rsidRDefault="003B430B" w:rsidP="00566DF4">
          <w:pPr>
            <w:pStyle w:val="Header"/>
          </w:pPr>
          <w:r>
            <w:t>Revision:.</w:t>
          </w:r>
        </w:p>
      </w:tc>
      <w:tc>
        <w:tcPr>
          <w:tcW w:w="1350" w:type="dxa"/>
        </w:tcPr>
        <w:p w:rsidR="003B430B" w:rsidRDefault="004049C5">
          <w:pPr>
            <w:pStyle w:val="Header"/>
          </w:pPr>
          <w:ins w:id="57" w:author="Julien, Jared" w:date="2013-11-14T12:28:00Z">
            <w:r>
              <w:t>2</w:t>
            </w:r>
          </w:ins>
          <w:del w:id="58" w:author="Julien, Jared" w:date="2013-11-14T12:28:00Z">
            <w:r w:rsidR="003B430B" w:rsidDel="004049C5">
              <w:delText>1</w:delText>
            </w:r>
          </w:del>
          <w:r w:rsidR="003B430B">
            <w:t>.0</w:t>
          </w:r>
        </w:p>
      </w:tc>
    </w:tr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3B430B" w:rsidRDefault="003B430B">
          <w:pPr>
            <w:pStyle w:val="Header"/>
            <w:jc w:val="center"/>
          </w:pPr>
        </w:p>
      </w:tc>
      <w:tc>
        <w:tcPr>
          <w:tcW w:w="1170" w:type="dxa"/>
        </w:tcPr>
        <w:p w:rsidR="003B430B" w:rsidRDefault="003B430B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3B430B" w:rsidRDefault="0098745A">
          <w:pPr>
            <w:pStyle w:val="Header"/>
          </w:pPr>
          <w:r>
            <w:t>1</w:t>
          </w:r>
          <w:ins w:id="59" w:author="Julien, Jared" w:date="2013-11-14T12:28:00Z">
            <w:r w:rsidR="004049C5">
              <w:t>4-Nov</w:t>
            </w:r>
          </w:ins>
          <w:del w:id="60" w:author="Julien, Jared" w:date="2013-11-14T12:28:00Z">
            <w:r w:rsidDel="004049C5">
              <w:delText>3-Sep</w:delText>
            </w:r>
          </w:del>
          <w:r w:rsidR="003B430B">
            <w:t>-13</w:t>
          </w:r>
        </w:p>
      </w:tc>
    </w:tr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3B430B" w:rsidRDefault="003B430B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3B430B" w:rsidRDefault="003B430B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3B430B" w:rsidRDefault="004049C5">
          <w:pPr>
            <w:pStyle w:val="Header"/>
          </w:pPr>
          <w:ins w:id="61" w:author="Julien, Jared" w:date="2013-11-14T12:28:00Z">
            <w:r>
              <w:t>Jared Julien</w:t>
            </w:r>
          </w:ins>
          <w:del w:id="62" w:author="Julien, Jared" w:date="2013-11-14T12:28:00Z">
            <w:r w:rsidR="0098745A" w:rsidDel="004049C5">
              <w:delText>Niveditha Reddy</w:delText>
            </w:r>
          </w:del>
        </w:p>
      </w:tc>
      <w:tc>
        <w:tcPr>
          <w:tcW w:w="1170" w:type="dxa"/>
        </w:tcPr>
        <w:p w:rsidR="003B430B" w:rsidRDefault="003B430B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3B430B" w:rsidRDefault="00CC2670">
          <w:pPr>
            <w:pStyle w:val="Header"/>
          </w:pPr>
          <w:r>
            <w:rPr>
              <w:rStyle w:val="PageNumber"/>
            </w:rPr>
            <w:fldChar w:fldCharType="begin"/>
          </w:r>
          <w:r w:rsidR="003B430B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049C5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3B430B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3B430B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049C5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3B430B" w:rsidRDefault="003B430B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8002E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5335"/>
    <w:rsid w:val="0034046E"/>
    <w:rsid w:val="00347B0F"/>
    <w:rsid w:val="00353877"/>
    <w:rsid w:val="00364234"/>
    <w:rsid w:val="0036693A"/>
    <w:rsid w:val="0037668F"/>
    <w:rsid w:val="003B430B"/>
    <w:rsid w:val="003C4D3F"/>
    <w:rsid w:val="003D7910"/>
    <w:rsid w:val="003F5475"/>
    <w:rsid w:val="004049C5"/>
    <w:rsid w:val="00416335"/>
    <w:rsid w:val="004333D2"/>
    <w:rsid w:val="0044159E"/>
    <w:rsid w:val="004527BC"/>
    <w:rsid w:val="00477FF8"/>
    <w:rsid w:val="004825AF"/>
    <w:rsid w:val="004A30FB"/>
    <w:rsid w:val="004A781C"/>
    <w:rsid w:val="004B79BE"/>
    <w:rsid w:val="004F5328"/>
    <w:rsid w:val="00510DCD"/>
    <w:rsid w:val="00515922"/>
    <w:rsid w:val="00546E14"/>
    <w:rsid w:val="00553AD1"/>
    <w:rsid w:val="00556D14"/>
    <w:rsid w:val="00560FA0"/>
    <w:rsid w:val="00566DF4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2DA9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4928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70FD0"/>
    <w:rsid w:val="0098745A"/>
    <w:rsid w:val="00987833"/>
    <w:rsid w:val="009B20B2"/>
    <w:rsid w:val="009B35FD"/>
    <w:rsid w:val="009C1FC9"/>
    <w:rsid w:val="009E65F9"/>
    <w:rsid w:val="00A03FE3"/>
    <w:rsid w:val="00A126B2"/>
    <w:rsid w:val="00A171D0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27BC"/>
    <w:rsid w:val="00CA3406"/>
    <w:rsid w:val="00CC05FD"/>
    <w:rsid w:val="00CC2670"/>
    <w:rsid w:val="00CE642A"/>
    <w:rsid w:val="00D032B3"/>
    <w:rsid w:val="00D147CD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923BF"/>
    <w:rsid w:val="00EA783D"/>
    <w:rsid w:val="00ED15E6"/>
    <w:rsid w:val="00EE5444"/>
    <w:rsid w:val="00F122CF"/>
    <w:rsid w:val="00F15676"/>
    <w:rsid w:val="00F4494E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A3713-1012-4893-98A0-4264BC8F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19</TotalTime>
  <Pages>7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4470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Julien, Jared</cp:lastModifiedBy>
  <cp:revision>7</cp:revision>
  <cp:lastPrinted>2011-03-21T13:34:00Z</cp:lastPrinted>
  <dcterms:created xsi:type="dcterms:W3CDTF">2013-09-13T15:06:00Z</dcterms:created>
  <dcterms:modified xsi:type="dcterms:W3CDTF">2013-11-14T17:29:00Z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