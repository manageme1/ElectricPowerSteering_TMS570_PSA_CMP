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617C3B">
      <w:pPr>
        <w:pStyle w:val="Heading1"/>
        <w:numPr>
          <w:ilvl w:val="0"/>
          <w:numId w:val="0"/>
        </w:numPr>
      </w:pPr>
      <w:r>
        <w:t xml:space="preserve">Module </w:t>
      </w:r>
      <w:r w:rsidR="004A781C">
        <w:t xml:space="preserve">-- </w:t>
      </w:r>
      <w:fldSimple w:instr=" DOCPROPERTY &quot;Document Title&quot;  \* MERGEFORMAT ">
        <w:r w:rsidR="00FC6B30">
          <w:t>Assist Firewall</w:t>
        </w:r>
      </w:fldSimple>
    </w:p>
    <w:p w:rsidR="004A781C" w:rsidRDefault="004A781C">
      <w:pPr>
        <w:pStyle w:val="Heading1"/>
      </w:pPr>
      <w:r>
        <w:t>High-Level Description</w:t>
      </w:r>
    </w:p>
    <w:p w:rsidR="004A781C" w:rsidRDefault="00FC6B30">
      <w:r>
        <w:t>This module limits the output from the Assist module according to safety requirements.</w:t>
      </w:r>
    </w:p>
    <w:p w:rsidR="004A781C" w:rsidRDefault="004A781C">
      <w:pPr>
        <w:pStyle w:val="Heading1"/>
      </w:pPr>
      <w:r>
        <w:t>Figures</w:t>
      </w:r>
    </w:p>
    <w:p w:rsidR="004A781C" w:rsidRDefault="00FC6B30">
      <w:pPr>
        <w:pStyle w:val="Heading2"/>
      </w:pPr>
      <w:r>
        <w:t>Component Diagram</w:t>
      </w:r>
    </w:p>
    <w:p w:rsidR="003279E5" w:rsidRDefault="003279E5" w:rsidP="003279E5"/>
    <w:p w:rsidR="003279E5" w:rsidRPr="003279E5" w:rsidRDefault="007D335D" w:rsidP="003279E5">
      <w:pPr>
        <w:jc w:val="center"/>
      </w:pPr>
      <w:ins w:id="0" w:author="lz4p8n" w:date="2013-05-16T16:24:00Z">
        <w:r>
          <w:rPr>
            <w:noProof/>
          </w:rPr>
          <w:lastRenderedPageBreak/>
          <w:drawing>
            <wp:inline distT="0" distB="0" distL="0" distR="0">
              <wp:extent cx="3260725" cy="30880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260725" cy="3088005"/>
                      </a:xfrm>
                      <a:prstGeom prst="rect">
                        <a:avLst/>
                      </a:prstGeom>
                      <a:noFill/>
                      <a:ln w="9525">
                        <a:noFill/>
                        <a:miter lim="800000"/>
                        <a:headEnd/>
                        <a:tailEnd/>
                      </a:ln>
                    </pic:spPr>
                  </pic:pic>
                </a:graphicData>
              </a:graphic>
            </wp:inline>
          </w:drawing>
        </w:r>
      </w:ins>
      <w:del w:id="1" w:author="lz4p8n" w:date="2013-05-16T16:24:00Z">
        <w:r w:rsidR="00891E58" w:rsidDel="007D335D">
          <w:rPr>
            <w:noProof/>
          </w:rPr>
          <w:drawing>
            <wp:inline distT="0" distB="0" distL="0" distR="0">
              <wp:extent cx="2793162" cy="2769079"/>
              <wp:effectExtent l="19050" t="0" r="7188" b="0"/>
              <wp:docPr id="2" name="Picture 1" descr="Assist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stFW.jpg"/>
                      <pic:cNvPicPr/>
                    </pic:nvPicPr>
                    <pic:blipFill>
                      <a:blip r:embed="rId8" cstate="print"/>
                      <a:srcRect l="5575" t="12011" r="3254"/>
                      <a:stretch>
                        <a:fillRect/>
                      </a:stretch>
                    </pic:blipFill>
                    <pic:spPr>
                      <a:xfrm>
                        <a:off x="0" y="0"/>
                        <a:ext cx="2793162" cy="2769079"/>
                      </a:xfrm>
                      <a:prstGeom prst="rect">
                        <a:avLst/>
                      </a:prstGeom>
                    </pic:spPr>
                  </pic:pic>
                </a:graphicData>
              </a:graphic>
            </wp:inline>
          </w:drawing>
        </w:r>
      </w:del>
    </w:p>
    <w:p w:rsidR="004A781C" w:rsidRDefault="004A781C" w:rsidP="00735353">
      <w:pPr>
        <w:jc w:val="center"/>
      </w:pPr>
    </w:p>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BaseAssistCmd_MtrNm_f32</w:t>
            </w:r>
          </w:p>
        </w:tc>
        <w:tc>
          <w:tcPr>
            <w:tcW w:w="4455" w:type="dxa"/>
            <w:vAlign w:val="center"/>
          </w:tcPr>
          <w:p w:rsidR="006D33CC" w:rsidRPr="004B5BE2"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AsstFirewallActive_Uls_f32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HighFreqAssist_MtrNm_f32</w:t>
            </w:r>
          </w:p>
        </w:tc>
        <w:tc>
          <w:tcPr>
            <w:tcW w:w="4455" w:type="dxa"/>
            <w:vAlign w:val="center"/>
          </w:tcPr>
          <w:p w:rsidR="006D33CC"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CombinedAssist_MtrNm_f32</w:t>
            </w:r>
          </w:p>
        </w:tc>
      </w:tr>
      <w:tr w:rsidR="00FC6B3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FC6B30"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HwTorque_HwNm_f32</w:t>
            </w:r>
          </w:p>
        </w:tc>
        <w:tc>
          <w:tcPr>
            <w:tcW w:w="4455" w:type="dxa"/>
            <w:vAlign w:val="center"/>
          </w:tcPr>
          <w:p w:rsidR="00FC6B30" w:rsidRDefault="00FC6B30" w:rsidP="00F957FA">
            <w:pPr>
              <w:spacing w:before="100" w:beforeAutospacing="1" w:after="100" w:afterAutospacing="1"/>
              <w:rPr>
                <w:rFonts w:ascii="Arial" w:hAnsi="Arial" w:cs="Arial"/>
                <w:sz w:val="16"/>
                <w:szCs w:val="16"/>
              </w:rPr>
            </w:pPr>
          </w:p>
        </w:tc>
      </w:tr>
      <w:tr w:rsidR="00FC6B3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FC6B30"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HysteresisComp_MtrNm_f32</w:t>
            </w:r>
          </w:p>
        </w:tc>
        <w:tc>
          <w:tcPr>
            <w:tcW w:w="4455" w:type="dxa"/>
            <w:vAlign w:val="center"/>
          </w:tcPr>
          <w:p w:rsidR="00FC6B30" w:rsidRDefault="00FC6B30" w:rsidP="00F957FA">
            <w:pPr>
              <w:spacing w:before="100" w:beforeAutospacing="1" w:after="100" w:afterAutospacing="1"/>
              <w:rPr>
                <w:rFonts w:ascii="Arial" w:hAnsi="Arial" w:cs="Arial"/>
                <w:sz w:val="16"/>
                <w:szCs w:val="16"/>
              </w:rPr>
            </w:pPr>
          </w:p>
        </w:tc>
      </w:tr>
      <w:tr w:rsidR="00FC6B3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FC6B30"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VehicleSpeed_Kph_f32</w:t>
            </w:r>
          </w:p>
        </w:tc>
        <w:tc>
          <w:tcPr>
            <w:tcW w:w="4455" w:type="dxa"/>
            <w:vAlign w:val="center"/>
          </w:tcPr>
          <w:p w:rsidR="00FC6B30" w:rsidRDefault="00FC6B30" w:rsidP="00F957FA">
            <w:pPr>
              <w:spacing w:before="100" w:beforeAutospacing="1" w:after="100" w:afterAutospacing="1"/>
              <w:rPr>
                <w:rFonts w:ascii="Arial" w:hAnsi="Arial" w:cs="Arial"/>
                <w:sz w:val="16"/>
                <w:szCs w:val="16"/>
              </w:rPr>
            </w:pPr>
          </w:p>
        </w:tc>
      </w:tr>
      <w:tr w:rsidR="008E2AF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ins w:id="2" w:author="lz4p8n" w:date="2013-05-15T17:20:00Z"/>
        </w:trPr>
        <w:tc>
          <w:tcPr>
            <w:tcW w:w="4455" w:type="dxa"/>
            <w:gridSpan w:val="2"/>
            <w:vAlign w:val="center"/>
          </w:tcPr>
          <w:p w:rsidR="008E2AFC" w:rsidRPr="00FC6B30" w:rsidRDefault="008E2AFC" w:rsidP="00F957FA">
            <w:pPr>
              <w:spacing w:before="100" w:beforeAutospacing="1" w:after="100" w:afterAutospacing="1"/>
              <w:rPr>
                <w:ins w:id="3" w:author="lz4p8n" w:date="2013-05-15T17:20:00Z"/>
                <w:rFonts w:ascii="Arial" w:hAnsi="Arial" w:cs="Arial"/>
                <w:sz w:val="16"/>
                <w:szCs w:val="16"/>
              </w:rPr>
            </w:pPr>
            <w:proofErr w:type="spellStart"/>
            <w:ins w:id="4" w:author="lz4p8n" w:date="2013-05-15T17:21:00Z">
              <w:r w:rsidRPr="008E2AFC">
                <w:rPr>
                  <w:rFonts w:ascii="Arial" w:hAnsi="Arial" w:cs="Arial"/>
                  <w:sz w:val="16"/>
                  <w:szCs w:val="16"/>
                </w:rPr>
                <w:t>Defeat_AsstTbl_Service_Cnt_lgc</w:t>
              </w:r>
            </w:ins>
            <w:proofErr w:type="spellEnd"/>
          </w:p>
        </w:tc>
        <w:tc>
          <w:tcPr>
            <w:tcW w:w="4455" w:type="dxa"/>
            <w:vAlign w:val="center"/>
          </w:tcPr>
          <w:p w:rsidR="008E2AFC" w:rsidRDefault="008E2AFC" w:rsidP="00F957FA">
            <w:pPr>
              <w:spacing w:before="100" w:beforeAutospacing="1" w:after="100" w:afterAutospacing="1"/>
              <w:rPr>
                <w:ins w:id="5" w:author="lz4p8n" w:date="2013-05-15T17:20:00Z"/>
                <w:rFonts w:ascii="Arial" w:hAnsi="Arial" w:cs="Arial"/>
                <w:sz w:val="16"/>
                <w:szCs w:val="16"/>
              </w:rPr>
            </w:pPr>
          </w:p>
        </w:tc>
      </w:tr>
      <w:tr w:rsidR="008E2AF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ins w:id="6" w:author="lz4p8n" w:date="2013-05-15T17:20:00Z"/>
        </w:trPr>
        <w:tc>
          <w:tcPr>
            <w:tcW w:w="4455" w:type="dxa"/>
            <w:gridSpan w:val="2"/>
            <w:vAlign w:val="center"/>
          </w:tcPr>
          <w:p w:rsidR="008E2AFC" w:rsidRPr="00FC6B30" w:rsidRDefault="008E2AFC" w:rsidP="00F957FA">
            <w:pPr>
              <w:spacing w:before="100" w:beforeAutospacing="1" w:after="100" w:afterAutospacing="1"/>
              <w:rPr>
                <w:ins w:id="7" w:author="lz4p8n" w:date="2013-05-15T17:20:00Z"/>
                <w:rFonts w:ascii="Arial" w:hAnsi="Arial" w:cs="Arial"/>
                <w:sz w:val="16"/>
                <w:szCs w:val="16"/>
              </w:rPr>
            </w:pPr>
            <w:proofErr w:type="spellStart"/>
            <w:ins w:id="8" w:author="lz4p8n" w:date="2013-05-15T17:22:00Z">
              <w:r w:rsidRPr="008E2AFC">
                <w:rPr>
                  <w:rFonts w:ascii="Arial" w:hAnsi="Arial" w:cs="Arial"/>
                  <w:sz w:val="16"/>
                  <w:szCs w:val="16"/>
                </w:rPr>
                <w:t>MEC_Counter_Cnt_enum</w:t>
              </w:r>
            </w:ins>
            <w:proofErr w:type="spellEnd"/>
          </w:p>
        </w:tc>
        <w:tc>
          <w:tcPr>
            <w:tcW w:w="4455" w:type="dxa"/>
            <w:vAlign w:val="center"/>
          </w:tcPr>
          <w:p w:rsidR="008E2AFC" w:rsidRDefault="008E2AFC" w:rsidP="00F957FA">
            <w:pPr>
              <w:spacing w:before="100" w:beforeAutospacing="1" w:after="100" w:afterAutospacing="1"/>
              <w:rPr>
                <w:ins w:id="9" w:author="lz4p8n" w:date="2013-05-15T17:20:00Z"/>
                <w:rFonts w:ascii="Arial" w:hAnsi="Arial" w:cs="Arial"/>
                <w:sz w:val="16"/>
                <w:szCs w:val="16"/>
              </w:rPr>
            </w:pPr>
          </w:p>
        </w:tc>
      </w:tr>
    </w:tbl>
    <w:p w:rsidR="006D33CC" w:rsidRDefault="006D33CC"/>
    <w:p w:rsidR="00891063" w:rsidRDefault="00891063">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448"/>
        <w:gridCol w:w="1440"/>
        <w:gridCol w:w="1170"/>
        <w:gridCol w:w="1170"/>
        <w:gridCol w:w="2700"/>
      </w:tblGrid>
      <w:tr w:rsidR="00BD008B" w:rsidTr="00834EBD">
        <w:tc>
          <w:tcPr>
            <w:tcW w:w="244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7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834EBD">
        <w:tc>
          <w:tcPr>
            <w:tcW w:w="2448" w:type="dxa"/>
            <w:tcBorders>
              <w:top w:val="single" w:sz="6" w:space="0" w:color="auto"/>
              <w:left w:val="single" w:sz="6" w:space="0" w:color="auto"/>
              <w:bottom w:val="single" w:sz="6" w:space="0" w:color="auto"/>
              <w:right w:val="single" w:sz="6" w:space="0" w:color="auto"/>
            </w:tcBorders>
          </w:tcPr>
          <w:p w:rsidR="00BD008B" w:rsidRDefault="002C788E" w:rsidP="00F957FA">
            <w:pPr>
              <w:spacing w:before="60"/>
              <w:rPr>
                <w:rFonts w:ascii="Arial" w:hAnsi="Arial" w:cs="Arial"/>
                <w:sz w:val="16"/>
              </w:rPr>
            </w:pPr>
            <w:proofErr w:type="spellStart"/>
            <w:r w:rsidRPr="002C788E">
              <w:rPr>
                <w:rFonts w:ascii="Arial" w:hAnsi="Arial" w:cs="Arial"/>
                <w:sz w:val="16"/>
              </w:rPr>
              <w:t>UprBoundKSV_M_str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700" w:type="dxa"/>
            <w:tcBorders>
              <w:top w:val="single" w:sz="6" w:space="0" w:color="auto"/>
              <w:left w:val="single" w:sz="6" w:space="0" w:color="auto"/>
              <w:bottom w:val="single" w:sz="6" w:space="0" w:color="auto"/>
              <w:right w:val="single" w:sz="6" w:space="0" w:color="auto"/>
            </w:tcBorders>
          </w:tcPr>
          <w:p w:rsidR="00BD008B" w:rsidRDefault="00834EBD" w:rsidP="00F957FA">
            <w:pPr>
              <w:spacing w:before="60"/>
              <w:rPr>
                <w:rFonts w:ascii="Arial" w:hAnsi="Arial" w:cs="Arial"/>
                <w:sz w:val="16"/>
              </w:rPr>
            </w:pPr>
            <w:r w:rsidRPr="00834EBD">
              <w:rPr>
                <w:rFonts w:ascii="Arial" w:hAnsi="Arial" w:cs="Arial"/>
                <w:sz w:val="16"/>
              </w:rPr>
              <w:t>ASSISTFIREWALL_START_SEC_VAR_CLEARED_UNSPECIFIED</w:t>
            </w:r>
          </w:p>
        </w:tc>
      </w:tr>
      <w:tr w:rsidR="00BD008B" w:rsidTr="00834EBD">
        <w:tc>
          <w:tcPr>
            <w:tcW w:w="2448" w:type="dxa"/>
            <w:tcBorders>
              <w:top w:val="single" w:sz="6" w:space="0" w:color="auto"/>
              <w:left w:val="single" w:sz="6" w:space="0" w:color="auto"/>
              <w:bottom w:val="single" w:sz="6" w:space="0" w:color="auto"/>
              <w:right w:val="single" w:sz="6" w:space="0" w:color="auto"/>
            </w:tcBorders>
          </w:tcPr>
          <w:p w:rsidR="00BD008B" w:rsidRDefault="002C788E" w:rsidP="00F957FA">
            <w:pPr>
              <w:spacing w:before="60"/>
              <w:rPr>
                <w:rFonts w:ascii="Arial" w:hAnsi="Arial" w:cs="Arial"/>
                <w:sz w:val="16"/>
              </w:rPr>
            </w:pPr>
            <w:proofErr w:type="spellStart"/>
            <w:r w:rsidRPr="002C788E">
              <w:rPr>
                <w:rFonts w:ascii="Arial" w:hAnsi="Arial" w:cs="Arial"/>
                <w:sz w:val="16"/>
              </w:rPr>
              <w:t>LwrBoundKSV_M_str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700" w:type="dxa"/>
            <w:tcBorders>
              <w:top w:val="single" w:sz="6" w:space="0" w:color="auto"/>
              <w:left w:val="single" w:sz="6" w:space="0" w:color="auto"/>
              <w:bottom w:val="single" w:sz="6" w:space="0" w:color="auto"/>
              <w:right w:val="single" w:sz="6" w:space="0" w:color="auto"/>
            </w:tcBorders>
          </w:tcPr>
          <w:p w:rsidR="00BD008B" w:rsidRDefault="00834EBD" w:rsidP="00F957FA">
            <w:pPr>
              <w:spacing w:before="60"/>
              <w:rPr>
                <w:rFonts w:ascii="Arial" w:hAnsi="Arial" w:cs="Arial"/>
                <w:sz w:val="16"/>
              </w:rPr>
            </w:pPr>
            <w:r w:rsidRPr="00834EBD">
              <w:rPr>
                <w:rFonts w:ascii="Arial" w:hAnsi="Arial" w:cs="Arial"/>
                <w:sz w:val="16"/>
              </w:rPr>
              <w:t>ASSISTFIREWALL_START_SEC_VAR_CLEARED_UNSPECIFIED</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roofErr w:type="spellStart"/>
            <w:r w:rsidRPr="002C788E">
              <w:rPr>
                <w:rFonts w:ascii="Arial" w:hAnsi="Arial" w:cs="Arial"/>
                <w:sz w:val="16"/>
              </w:rPr>
              <w:t>HiFreqKSV_M_str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ASSISTFIREWALL_START_SEC_VAR_CLEARED_UNSPECIFIED</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roofErr w:type="spellStart"/>
            <w:r w:rsidRPr="002C788E">
              <w:rPr>
                <w:rFonts w:ascii="Arial" w:hAnsi="Arial" w:cs="Arial"/>
                <w:sz w:val="16"/>
              </w:rPr>
              <w:t>ActiveKSV_M_str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ASSISTFIREWALL_START_SEC_VAR_CLEARED_UNSPECIFIED</w:t>
            </w:r>
          </w:p>
        </w:tc>
      </w:tr>
      <w:tr w:rsidR="00891063" w:rsidTr="00834EBD">
        <w:tc>
          <w:tcPr>
            <w:tcW w:w="2448" w:type="dxa"/>
            <w:tcBorders>
              <w:top w:val="single" w:sz="6" w:space="0" w:color="auto"/>
              <w:left w:val="single" w:sz="6" w:space="0" w:color="auto"/>
              <w:bottom w:val="single" w:sz="6" w:space="0" w:color="auto"/>
              <w:right w:val="single" w:sz="6" w:space="0" w:color="auto"/>
            </w:tcBorders>
          </w:tcPr>
          <w:p w:rsidR="00891063" w:rsidRPr="002C788E" w:rsidRDefault="00891063" w:rsidP="00F957FA">
            <w:pPr>
              <w:spacing w:before="60"/>
              <w:rPr>
                <w:rFonts w:ascii="Arial" w:hAnsi="Arial" w:cs="Arial"/>
                <w:sz w:val="16"/>
              </w:rPr>
            </w:pPr>
            <w:r w:rsidRPr="00891063">
              <w:rPr>
                <w:rFonts w:ascii="Arial" w:hAnsi="Arial" w:cs="Arial"/>
                <w:sz w:val="16"/>
              </w:rPr>
              <w:t>ActiveRawAcc_Cnt_M_u16</w:t>
            </w:r>
          </w:p>
        </w:tc>
        <w:tc>
          <w:tcPr>
            <w:tcW w:w="144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1</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891063" w:rsidRPr="00834EBD" w:rsidRDefault="00891063" w:rsidP="00F957FA">
            <w:pPr>
              <w:spacing w:before="60"/>
              <w:rPr>
                <w:rFonts w:ascii="Arial" w:hAnsi="Arial" w:cs="Arial"/>
                <w:sz w:val="16"/>
              </w:rPr>
            </w:pPr>
            <w:r w:rsidRPr="00891063">
              <w:rPr>
                <w:rFonts w:ascii="Arial" w:hAnsi="Arial" w:cs="Arial"/>
                <w:sz w:val="16"/>
              </w:rPr>
              <w:t>ASSISTFIREWALL_START_SEC_VAR_CLEARED_16</w:t>
            </w:r>
          </w:p>
        </w:tc>
      </w:tr>
      <w:tr w:rsidR="00891063" w:rsidTr="00834EBD">
        <w:tc>
          <w:tcPr>
            <w:tcW w:w="2448" w:type="dxa"/>
            <w:tcBorders>
              <w:top w:val="single" w:sz="6" w:space="0" w:color="auto"/>
              <w:left w:val="single" w:sz="6" w:space="0" w:color="auto"/>
              <w:bottom w:val="single" w:sz="6" w:space="0" w:color="auto"/>
              <w:right w:val="single" w:sz="6" w:space="0" w:color="auto"/>
            </w:tcBorders>
          </w:tcPr>
          <w:p w:rsidR="00891063" w:rsidRPr="002C788E" w:rsidRDefault="00891063" w:rsidP="00F957FA">
            <w:pPr>
              <w:spacing w:before="60"/>
              <w:rPr>
                <w:rFonts w:ascii="Arial" w:hAnsi="Arial" w:cs="Arial"/>
                <w:sz w:val="16"/>
              </w:rPr>
            </w:pPr>
            <w:proofErr w:type="spellStart"/>
            <w:r w:rsidRPr="00891063">
              <w:rPr>
                <w:rFonts w:ascii="Arial" w:hAnsi="Arial" w:cs="Arial"/>
                <w:sz w:val="16"/>
              </w:rPr>
              <w:t>PNCountStatus_Cnt_M_lgc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n/a</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891063" w:rsidRPr="00834EBD" w:rsidRDefault="00891063" w:rsidP="00F957FA">
            <w:pPr>
              <w:spacing w:before="60"/>
              <w:rPr>
                <w:rFonts w:ascii="Arial" w:hAnsi="Arial" w:cs="Arial"/>
                <w:sz w:val="16"/>
              </w:rPr>
            </w:pPr>
            <w:r w:rsidRPr="00891063">
              <w:rPr>
                <w:rFonts w:ascii="Arial" w:hAnsi="Arial" w:cs="Arial"/>
                <w:sz w:val="16"/>
              </w:rPr>
              <w:t>ASSISTFIREWALL_START_SEC_VAR_CLEARED_</w:t>
            </w:r>
            <w:r w:rsidR="001D000E">
              <w:t xml:space="preserve"> </w:t>
            </w:r>
            <w:r w:rsidR="001D000E" w:rsidRPr="001D000E">
              <w:rPr>
                <w:rFonts w:ascii="Arial" w:hAnsi="Arial" w:cs="Arial"/>
                <w:sz w:val="16"/>
              </w:rPr>
              <w:t>BOOLEAN</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4F61FC" w:rsidP="00F957FA">
            <w:pPr>
              <w:spacing w:before="60"/>
              <w:rPr>
                <w:rFonts w:ascii="Arial" w:hAnsi="Arial" w:cs="Arial"/>
                <w:sz w:val="16"/>
              </w:rPr>
            </w:pPr>
            <w:r>
              <w:rPr>
                <w:rFonts w:ascii="Arial" w:hAnsi="Arial" w:cs="Arial"/>
                <w:sz w:val="16"/>
              </w:rPr>
              <w:t>AsstFW</w:t>
            </w:r>
            <w:r w:rsidR="002C788E" w:rsidRPr="002C788E">
              <w:rPr>
                <w:rFonts w:ascii="Arial" w:hAnsi="Arial" w:cs="Arial"/>
                <w:sz w:val="16"/>
              </w:rPr>
              <w:t>UprBound_MtrNm_D_f32</w:t>
            </w:r>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bookmarkStart w:id="10" w:name="OLE_LINK49"/>
            <w:bookmarkStart w:id="11" w:name="OLE_LINK50"/>
            <w:r>
              <w:rPr>
                <w:rFonts w:ascii="Arial" w:hAnsi="Arial" w:cs="Arial"/>
                <w:sz w:val="16"/>
              </w:rPr>
              <w:t>Single Precision Floating Point</w:t>
            </w:r>
            <w:bookmarkEnd w:id="10"/>
            <w:bookmarkEnd w:id="11"/>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-8.8</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8.8</w:t>
            </w: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ASSISTFIREWALL_START_SEC_VAR_CLEARED_32</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4F61FC" w:rsidP="00F957FA">
            <w:pPr>
              <w:spacing w:before="60"/>
              <w:rPr>
                <w:rFonts w:ascii="Arial" w:hAnsi="Arial" w:cs="Arial"/>
                <w:sz w:val="16"/>
              </w:rPr>
            </w:pPr>
            <w:r w:rsidRPr="004F61FC">
              <w:rPr>
                <w:rFonts w:ascii="Arial" w:hAnsi="Arial" w:cs="Arial"/>
                <w:sz w:val="16"/>
              </w:rPr>
              <w:t>AsstFW</w:t>
            </w:r>
            <w:r w:rsidR="002C788E" w:rsidRPr="002C788E">
              <w:rPr>
                <w:rFonts w:ascii="Arial" w:hAnsi="Arial" w:cs="Arial"/>
                <w:sz w:val="16"/>
              </w:rPr>
              <w:t>LwrBound_MtrNm_D_f32</w:t>
            </w:r>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-8.8</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8.8</w:t>
            </w: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ASSISTFIREWALL_START_SEC_VAR_CLEARED_32</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4F61FC" w:rsidP="00F957FA">
            <w:pPr>
              <w:spacing w:before="60"/>
              <w:rPr>
                <w:rFonts w:ascii="Arial" w:hAnsi="Arial" w:cs="Arial"/>
                <w:sz w:val="16"/>
              </w:rPr>
            </w:pPr>
            <w:r w:rsidRPr="004F61FC">
              <w:rPr>
                <w:rFonts w:ascii="Arial" w:hAnsi="Arial" w:cs="Arial"/>
                <w:sz w:val="16"/>
              </w:rPr>
              <w:t>AsstFW</w:t>
            </w:r>
            <w:r w:rsidR="002C788E" w:rsidRPr="002C788E">
              <w:rPr>
                <w:rFonts w:ascii="Arial" w:hAnsi="Arial" w:cs="Arial"/>
                <w:sz w:val="16"/>
              </w:rPr>
              <w:t>SumInput_MtrNm_D_f32</w:t>
            </w:r>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-26.4</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26.4</w:t>
            </w: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ASSISTFIREWALL_START_SEC_VAR_CLEARED_32</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4F61FC" w:rsidP="00F957FA">
            <w:pPr>
              <w:spacing w:before="60"/>
              <w:rPr>
                <w:rFonts w:ascii="Arial" w:hAnsi="Arial" w:cs="Arial"/>
                <w:sz w:val="16"/>
              </w:rPr>
            </w:pPr>
            <w:r w:rsidRPr="004F61FC">
              <w:rPr>
                <w:rFonts w:ascii="Arial" w:hAnsi="Arial" w:cs="Arial"/>
                <w:sz w:val="16"/>
              </w:rPr>
              <w:t>AsstFW</w:t>
            </w:r>
            <w:r w:rsidR="002C788E" w:rsidRPr="002C788E">
              <w:rPr>
                <w:rFonts w:ascii="Arial" w:hAnsi="Arial" w:cs="Arial"/>
                <w:sz w:val="16"/>
              </w:rPr>
              <w:t>LowFreqInput_MtrNm_D_f32</w:t>
            </w:r>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-26.4</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26.4</w:t>
            </w: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ASSISTFIREWALL_START_SEC_VAR_CLEARED_32</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4F61FC" w:rsidP="00F957FA">
            <w:pPr>
              <w:spacing w:before="60"/>
              <w:rPr>
                <w:rFonts w:ascii="Arial" w:hAnsi="Arial" w:cs="Arial"/>
                <w:sz w:val="16"/>
              </w:rPr>
            </w:pPr>
            <w:r w:rsidRPr="004F61FC">
              <w:rPr>
                <w:rFonts w:ascii="Arial" w:hAnsi="Arial" w:cs="Arial"/>
                <w:sz w:val="16"/>
              </w:rPr>
              <w:t>AsstFW</w:t>
            </w:r>
            <w:r w:rsidR="002C788E" w:rsidRPr="002C788E">
              <w:rPr>
                <w:rFonts w:ascii="Arial" w:hAnsi="Arial" w:cs="Arial"/>
                <w:sz w:val="16"/>
              </w:rPr>
              <w:t>LowFreqLimited_MtrNm_D_f32</w:t>
            </w:r>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-8.8</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8.8</w:t>
            </w: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ASSISTFIREWALL_START_SEC_VAR_CLEARED_32</w:t>
            </w:r>
          </w:p>
        </w:tc>
      </w:tr>
      <w:tr w:rsidR="002C788E" w:rsidTr="00834EBD">
        <w:tc>
          <w:tcPr>
            <w:tcW w:w="2448" w:type="dxa"/>
            <w:tcBorders>
              <w:top w:val="single" w:sz="6" w:space="0" w:color="auto"/>
              <w:left w:val="single" w:sz="6" w:space="0" w:color="auto"/>
              <w:bottom w:val="single" w:sz="6" w:space="0" w:color="auto"/>
              <w:right w:val="single" w:sz="6" w:space="0" w:color="auto"/>
            </w:tcBorders>
          </w:tcPr>
          <w:p w:rsidR="002C788E" w:rsidRDefault="004F61FC" w:rsidP="00F957FA">
            <w:pPr>
              <w:spacing w:before="60"/>
              <w:rPr>
                <w:rFonts w:ascii="Arial" w:hAnsi="Arial" w:cs="Arial"/>
                <w:sz w:val="16"/>
              </w:rPr>
            </w:pPr>
            <w:r w:rsidRPr="004F61FC">
              <w:rPr>
                <w:rFonts w:ascii="Arial" w:hAnsi="Arial" w:cs="Arial"/>
                <w:sz w:val="16"/>
              </w:rPr>
              <w:t>AsstFW</w:t>
            </w:r>
            <w:r w:rsidR="002C788E" w:rsidRPr="002C788E">
              <w:rPr>
                <w:rFonts w:ascii="Arial" w:hAnsi="Arial" w:cs="Arial"/>
                <w:sz w:val="16"/>
              </w:rPr>
              <w:t>ActiveRaw_Uls_D_f32</w:t>
            </w:r>
          </w:p>
        </w:tc>
        <w:tc>
          <w:tcPr>
            <w:tcW w:w="144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2C788E" w:rsidRDefault="002C788E" w:rsidP="00F957FA">
            <w:pPr>
              <w:spacing w:before="60"/>
              <w:rPr>
                <w:rFonts w:ascii="Arial" w:hAnsi="Arial" w:cs="Arial"/>
                <w:sz w:val="16"/>
              </w:rPr>
            </w:pPr>
            <w:r>
              <w:rPr>
                <w:rFonts w:ascii="Arial" w:hAnsi="Arial" w:cs="Arial"/>
                <w:sz w:val="16"/>
              </w:rPr>
              <w:t>1</w:t>
            </w:r>
          </w:p>
        </w:tc>
        <w:tc>
          <w:tcPr>
            <w:tcW w:w="2700" w:type="dxa"/>
            <w:tcBorders>
              <w:top w:val="single" w:sz="6" w:space="0" w:color="auto"/>
              <w:left w:val="single" w:sz="6" w:space="0" w:color="auto"/>
              <w:bottom w:val="single" w:sz="6" w:space="0" w:color="auto"/>
              <w:right w:val="single" w:sz="6" w:space="0" w:color="auto"/>
            </w:tcBorders>
          </w:tcPr>
          <w:p w:rsidR="002C788E" w:rsidRDefault="00834EBD" w:rsidP="00F957FA">
            <w:pPr>
              <w:spacing w:before="60"/>
              <w:rPr>
                <w:rFonts w:ascii="Arial" w:hAnsi="Arial" w:cs="Arial"/>
                <w:sz w:val="16"/>
              </w:rPr>
            </w:pPr>
            <w:r w:rsidRPr="00834EBD">
              <w:rPr>
                <w:rFonts w:ascii="Arial" w:hAnsi="Arial" w:cs="Arial"/>
                <w:sz w:val="16"/>
              </w:rPr>
              <w:t>ASSISTFIREWALL_START_SEC_VAR_CLEARED_32</w:t>
            </w:r>
          </w:p>
        </w:tc>
      </w:tr>
      <w:tr w:rsidR="00891063" w:rsidTr="00834EBD">
        <w:tc>
          <w:tcPr>
            <w:tcW w:w="2448" w:type="dxa"/>
            <w:tcBorders>
              <w:top w:val="single" w:sz="6" w:space="0" w:color="auto"/>
              <w:left w:val="single" w:sz="6" w:space="0" w:color="auto"/>
              <w:bottom w:val="single" w:sz="6" w:space="0" w:color="auto"/>
              <w:right w:val="single" w:sz="6" w:space="0" w:color="auto"/>
            </w:tcBorders>
          </w:tcPr>
          <w:p w:rsidR="00891063" w:rsidRPr="004F61FC" w:rsidRDefault="00891063" w:rsidP="00F957FA">
            <w:pPr>
              <w:spacing w:before="60"/>
              <w:rPr>
                <w:rFonts w:ascii="Arial" w:hAnsi="Arial" w:cs="Arial"/>
                <w:sz w:val="16"/>
              </w:rPr>
            </w:pPr>
            <w:r w:rsidRPr="00891063">
              <w:rPr>
                <w:rFonts w:ascii="Arial" w:hAnsi="Arial" w:cs="Arial"/>
                <w:sz w:val="16"/>
              </w:rPr>
              <w:t>AsstFWUprBoundFilt_MtrNm_D_f32</w:t>
            </w:r>
          </w:p>
        </w:tc>
        <w:tc>
          <w:tcPr>
            <w:tcW w:w="144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-8.8</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8.8</w:t>
            </w:r>
          </w:p>
        </w:tc>
        <w:tc>
          <w:tcPr>
            <w:tcW w:w="2700" w:type="dxa"/>
            <w:tcBorders>
              <w:top w:val="single" w:sz="6" w:space="0" w:color="auto"/>
              <w:left w:val="single" w:sz="6" w:space="0" w:color="auto"/>
              <w:bottom w:val="single" w:sz="6" w:space="0" w:color="auto"/>
              <w:right w:val="single" w:sz="6" w:space="0" w:color="auto"/>
            </w:tcBorders>
          </w:tcPr>
          <w:p w:rsidR="00891063" w:rsidRPr="00834EBD" w:rsidRDefault="00891063" w:rsidP="00F957FA">
            <w:pPr>
              <w:spacing w:before="60"/>
              <w:rPr>
                <w:rFonts w:ascii="Arial" w:hAnsi="Arial" w:cs="Arial"/>
                <w:sz w:val="16"/>
              </w:rPr>
            </w:pPr>
            <w:r w:rsidRPr="00834EBD">
              <w:rPr>
                <w:rFonts w:ascii="Arial" w:hAnsi="Arial" w:cs="Arial"/>
                <w:sz w:val="16"/>
              </w:rPr>
              <w:t>ASSISTFIREWALL_START_SEC_VAR_CLEARED_32</w:t>
            </w:r>
          </w:p>
        </w:tc>
      </w:tr>
      <w:tr w:rsidR="00891063" w:rsidTr="00834EBD">
        <w:tc>
          <w:tcPr>
            <w:tcW w:w="2448" w:type="dxa"/>
            <w:tcBorders>
              <w:top w:val="single" w:sz="6" w:space="0" w:color="auto"/>
              <w:left w:val="single" w:sz="6" w:space="0" w:color="auto"/>
              <w:bottom w:val="single" w:sz="6" w:space="0" w:color="auto"/>
              <w:right w:val="single" w:sz="6" w:space="0" w:color="auto"/>
            </w:tcBorders>
          </w:tcPr>
          <w:p w:rsidR="00891063" w:rsidRPr="004F61FC" w:rsidRDefault="00891063" w:rsidP="00F957FA">
            <w:pPr>
              <w:spacing w:before="60"/>
              <w:rPr>
                <w:rFonts w:ascii="Arial" w:hAnsi="Arial" w:cs="Arial"/>
                <w:sz w:val="16"/>
              </w:rPr>
            </w:pPr>
            <w:r w:rsidRPr="00891063">
              <w:rPr>
                <w:rFonts w:ascii="Arial" w:hAnsi="Arial" w:cs="Arial"/>
                <w:sz w:val="16"/>
              </w:rPr>
              <w:t>AsstFWLwrBoundFilt_MtrNm_D_f32</w:t>
            </w:r>
          </w:p>
        </w:tc>
        <w:tc>
          <w:tcPr>
            <w:tcW w:w="144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-8.8</w:t>
            </w:r>
          </w:p>
        </w:tc>
        <w:tc>
          <w:tcPr>
            <w:tcW w:w="1170" w:type="dxa"/>
            <w:tcBorders>
              <w:top w:val="single" w:sz="6" w:space="0" w:color="auto"/>
              <w:left w:val="single" w:sz="6" w:space="0" w:color="auto"/>
              <w:bottom w:val="single" w:sz="6" w:space="0" w:color="auto"/>
              <w:right w:val="single" w:sz="6" w:space="0" w:color="auto"/>
            </w:tcBorders>
          </w:tcPr>
          <w:p w:rsidR="00891063" w:rsidRDefault="00891063" w:rsidP="00F957FA">
            <w:pPr>
              <w:spacing w:before="60"/>
              <w:rPr>
                <w:rFonts w:ascii="Arial" w:hAnsi="Arial" w:cs="Arial"/>
                <w:sz w:val="16"/>
              </w:rPr>
            </w:pPr>
            <w:r>
              <w:rPr>
                <w:rFonts w:ascii="Arial" w:hAnsi="Arial" w:cs="Arial"/>
                <w:sz w:val="16"/>
              </w:rPr>
              <w:t>8.8</w:t>
            </w:r>
          </w:p>
        </w:tc>
        <w:tc>
          <w:tcPr>
            <w:tcW w:w="2700" w:type="dxa"/>
            <w:tcBorders>
              <w:top w:val="single" w:sz="6" w:space="0" w:color="auto"/>
              <w:left w:val="single" w:sz="6" w:space="0" w:color="auto"/>
              <w:bottom w:val="single" w:sz="6" w:space="0" w:color="auto"/>
              <w:right w:val="single" w:sz="6" w:space="0" w:color="auto"/>
            </w:tcBorders>
          </w:tcPr>
          <w:p w:rsidR="00891063" w:rsidRPr="00834EBD" w:rsidRDefault="00891063" w:rsidP="00F957FA">
            <w:pPr>
              <w:spacing w:before="60"/>
              <w:rPr>
                <w:rFonts w:ascii="Arial" w:hAnsi="Arial" w:cs="Arial"/>
                <w:sz w:val="16"/>
              </w:rPr>
            </w:pPr>
            <w:r w:rsidRPr="00834EBD">
              <w:rPr>
                <w:rFonts w:ascii="Arial" w:hAnsi="Arial" w:cs="Arial"/>
                <w:sz w:val="16"/>
              </w:rPr>
              <w:t>ASSISTFIREWALL_START_SEC_VAR_CLEARED_32</w:t>
            </w:r>
          </w:p>
        </w:tc>
      </w:tr>
      <w:tr w:rsidR="00B55156" w:rsidTr="00834EBD">
        <w:tc>
          <w:tcPr>
            <w:tcW w:w="2448" w:type="dxa"/>
            <w:tcBorders>
              <w:top w:val="single" w:sz="6" w:space="0" w:color="auto"/>
              <w:left w:val="single" w:sz="6" w:space="0" w:color="auto"/>
              <w:bottom w:val="single" w:sz="6" w:space="0" w:color="auto"/>
              <w:right w:val="single" w:sz="6" w:space="0" w:color="auto"/>
            </w:tcBorders>
          </w:tcPr>
          <w:p w:rsidR="00B55156" w:rsidRPr="00891063" w:rsidRDefault="00B55156" w:rsidP="00F957FA">
            <w:pPr>
              <w:spacing w:before="60"/>
              <w:rPr>
                <w:rFonts w:ascii="Arial" w:hAnsi="Arial" w:cs="Arial"/>
                <w:sz w:val="16"/>
              </w:rPr>
            </w:pPr>
            <w:r w:rsidRPr="00B55156">
              <w:rPr>
                <w:rFonts w:ascii="Arial" w:hAnsi="Arial" w:cs="Arial"/>
                <w:sz w:val="16"/>
              </w:rPr>
              <w:t>CombAsstSV_MtrNm_M_f32</w:t>
            </w:r>
          </w:p>
        </w:tc>
        <w:tc>
          <w:tcPr>
            <w:tcW w:w="144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Single Precision Floating Point</w:t>
            </w:r>
          </w:p>
        </w:tc>
        <w:tc>
          <w:tcPr>
            <w:tcW w:w="117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-8.8</w:t>
            </w:r>
          </w:p>
        </w:tc>
        <w:tc>
          <w:tcPr>
            <w:tcW w:w="117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8.8</w:t>
            </w:r>
          </w:p>
        </w:tc>
        <w:tc>
          <w:tcPr>
            <w:tcW w:w="2700" w:type="dxa"/>
            <w:tcBorders>
              <w:top w:val="single" w:sz="6" w:space="0" w:color="auto"/>
              <w:left w:val="single" w:sz="6" w:space="0" w:color="auto"/>
              <w:bottom w:val="single" w:sz="6" w:space="0" w:color="auto"/>
              <w:right w:val="single" w:sz="6" w:space="0" w:color="auto"/>
            </w:tcBorders>
          </w:tcPr>
          <w:p w:rsidR="00B55156" w:rsidRPr="00834EBD" w:rsidRDefault="00B55156" w:rsidP="00F957FA">
            <w:pPr>
              <w:spacing w:before="60"/>
              <w:rPr>
                <w:rFonts w:ascii="Arial" w:hAnsi="Arial" w:cs="Arial"/>
                <w:sz w:val="16"/>
              </w:rPr>
            </w:pPr>
            <w:r w:rsidRPr="00834EBD">
              <w:rPr>
                <w:rFonts w:ascii="Arial" w:hAnsi="Arial" w:cs="Arial"/>
                <w:sz w:val="16"/>
              </w:rPr>
              <w:t>ASSISTFIREWALL_START_SEC_VAR_CLEARED_32</w:t>
            </w:r>
          </w:p>
        </w:tc>
      </w:tr>
      <w:tr w:rsidR="00B55156" w:rsidTr="00834EBD">
        <w:tc>
          <w:tcPr>
            <w:tcW w:w="2448" w:type="dxa"/>
            <w:tcBorders>
              <w:top w:val="single" w:sz="6" w:space="0" w:color="auto"/>
              <w:left w:val="single" w:sz="6" w:space="0" w:color="auto"/>
              <w:bottom w:val="single" w:sz="6" w:space="0" w:color="auto"/>
              <w:right w:val="single" w:sz="6" w:space="0" w:color="auto"/>
            </w:tcBorders>
          </w:tcPr>
          <w:p w:rsidR="00B55156" w:rsidRPr="00B55156" w:rsidRDefault="00B00A7C" w:rsidP="00F957FA">
            <w:pPr>
              <w:spacing w:before="60"/>
              <w:rPr>
                <w:rFonts w:ascii="Arial" w:hAnsi="Arial" w:cs="Arial"/>
                <w:sz w:val="16"/>
              </w:rPr>
            </w:pPr>
            <w:proofErr w:type="spellStart"/>
            <w:r>
              <w:rPr>
                <w:rFonts w:ascii="Arial" w:hAnsi="Arial" w:cs="Arial"/>
                <w:sz w:val="16"/>
              </w:rPr>
              <w:t>AsstFWOverBound_Cnt_D</w:t>
            </w:r>
            <w:r w:rsidR="00B55156" w:rsidRPr="00B55156">
              <w:rPr>
                <w:rFonts w:ascii="Arial" w:hAnsi="Arial" w:cs="Arial"/>
                <w:sz w:val="16"/>
              </w:rPr>
              <w:t>_lgc</w:t>
            </w:r>
            <w:proofErr w:type="spellEnd"/>
          </w:p>
        </w:tc>
        <w:tc>
          <w:tcPr>
            <w:tcW w:w="144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n/a</w:t>
            </w:r>
          </w:p>
        </w:tc>
        <w:tc>
          <w:tcPr>
            <w:tcW w:w="117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B55156" w:rsidRPr="00834EBD" w:rsidRDefault="00B55156" w:rsidP="00F957FA">
            <w:pPr>
              <w:spacing w:before="60"/>
              <w:rPr>
                <w:rFonts w:ascii="Arial" w:hAnsi="Arial" w:cs="Arial"/>
                <w:sz w:val="16"/>
              </w:rPr>
            </w:pPr>
            <w:r w:rsidRPr="00B55156">
              <w:rPr>
                <w:rFonts w:ascii="Arial" w:hAnsi="Arial" w:cs="Arial"/>
                <w:sz w:val="16"/>
              </w:rPr>
              <w:t>ASSISTFIREWALL_START_SEC_VAR_CLEARED_</w:t>
            </w:r>
            <w:r w:rsidR="001D000E">
              <w:rPr>
                <w:rFonts w:ascii="Arial" w:hAnsi="Arial" w:cs="Arial"/>
                <w:sz w:val="16"/>
              </w:rPr>
              <w:t>BOOLEAN</w:t>
            </w:r>
          </w:p>
        </w:tc>
      </w:tr>
      <w:tr w:rsidR="00B55156" w:rsidTr="00834EBD">
        <w:tc>
          <w:tcPr>
            <w:tcW w:w="2448" w:type="dxa"/>
            <w:tcBorders>
              <w:top w:val="single" w:sz="6" w:space="0" w:color="auto"/>
              <w:left w:val="single" w:sz="6" w:space="0" w:color="auto"/>
              <w:bottom w:val="single" w:sz="6" w:space="0" w:color="auto"/>
              <w:right w:val="single" w:sz="6" w:space="0" w:color="auto"/>
            </w:tcBorders>
          </w:tcPr>
          <w:p w:rsidR="00B55156" w:rsidRPr="00B55156" w:rsidRDefault="00B55156" w:rsidP="00F957FA">
            <w:pPr>
              <w:spacing w:before="60"/>
              <w:rPr>
                <w:rFonts w:ascii="Arial" w:hAnsi="Arial" w:cs="Arial"/>
                <w:sz w:val="16"/>
              </w:rPr>
            </w:pPr>
            <w:proofErr w:type="spellStart"/>
            <w:r w:rsidRPr="00B55156">
              <w:rPr>
                <w:rFonts w:ascii="Arial" w:hAnsi="Arial" w:cs="Arial"/>
                <w:sz w:val="16"/>
              </w:rPr>
              <w:t>AsstReducedPerfSV_Cnt_M_lgc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n/a</w:t>
            </w:r>
          </w:p>
        </w:tc>
        <w:tc>
          <w:tcPr>
            <w:tcW w:w="117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B55156" w:rsidRDefault="00B55156" w:rsidP="00F957FA">
            <w:pPr>
              <w:spacing w:before="60"/>
              <w:rPr>
                <w:rFonts w:ascii="Arial" w:hAnsi="Arial" w:cs="Arial"/>
                <w:sz w:val="16"/>
              </w:rPr>
            </w:pPr>
            <w:r>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B55156" w:rsidRPr="00834EBD" w:rsidRDefault="00B55156" w:rsidP="001D000E">
            <w:pPr>
              <w:spacing w:before="60"/>
              <w:rPr>
                <w:rFonts w:ascii="Arial" w:hAnsi="Arial" w:cs="Arial"/>
                <w:sz w:val="16"/>
              </w:rPr>
            </w:pPr>
            <w:r w:rsidRPr="00B55156">
              <w:rPr>
                <w:rFonts w:ascii="Arial" w:hAnsi="Arial" w:cs="Arial"/>
                <w:sz w:val="16"/>
              </w:rPr>
              <w:t>ASSISTFIREWALL_START_SEC_VAR_CLEARED_</w:t>
            </w:r>
            <w:r w:rsidR="001D000E">
              <w:t xml:space="preserve"> B</w:t>
            </w:r>
            <w:r w:rsidR="001D000E" w:rsidRPr="001D000E">
              <w:rPr>
                <w:rFonts w:ascii="Arial" w:hAnsi="Arial" w:cs="Arial"/>
                <w:sz w:val="16"/>
              </w:rPr>
              <w:t>OOLEAN</w:t>
            </w:r>
          </w:p>
        </w:tc>
      </w:tr>
    </w:tbl>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2C788E"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4A781C" w:rsidRDefault="004A781C">
      <w:pPr>
        <w:pStyle w:val="Heading1"/>
      </w:pPr>
      <w:r>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pPr w:leftFromText="180" w:rightFromText="180" w:vertAnchor="text" w:tblpY="1"/>
        <w:tblOverlap w:val="never"/>
        <w:tblW w:w="4608" w:type="dxa"/>
        <w:tblInd w:w="2119"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1D000E">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rsidP="001D000E">
            <w:pPr>
              <w:spacing w:before="60"/>
              <w:jc w:val="center"/>
              <w:rPr>
                <w:rFonts w:ascii="Arial" w:hAnsi="Arial" w:cs="Arial"/>
                <w:sz w:val="16"/>
              </w:rPr>
            </w:pPr>
            <w:r>
              <w:rPr>
                <w:rFonts w:ascii="Arial" w:hAnsi="Arial" w:cs="Arial"/>
                <w:sz w:val="16"/>
              </w:rPr>
              <w:t>Constant Name</w:t>
            </w:r>
          </w:p>
        </w:tc>
      </w:tr>
      <w:tr w:rsidR="00315FBA" w:rsidTr="001D000E">
        <w:tc>
          <w:tcPr>
            <w:tcW w:w="4608" w:type="dxa"/>
            <w:tcBorders>
              <w:top w:val="nil"/>
              <w:left w:val="single" w:sz="6" w:space="0" w:color="auto"/>
              <w:bottom w:val="single" w:sz="6" w:space="0" w:color="auto"/>
              <w:right w:val="single" w:sz="6" w:space="0" w:color="auto"/>
            </w:tcBorders>
          </w:tcPr>
          <w:p w:rsidR="00315FBA" w:rsidRPr="00834EBD" w:rsidRDefault="00315FBA" w:rsidP="001D000E">
            <w:pPr>
              <w:spacing w:before="60"/>
              <w:rPr>
                <w:rFonts w:ascii="Arial" w:hAnsi="Arial" w:cs="Arial"/>
                <w:sz w:val="16"/>
              </w:rPr>
            </w:pPr>
            <w:r w:rsidRPr="00315FBA">
              <w:rPr>
                <w:rFonts w:ascii="Arial" w:hAnsi="Arial" w:cs="Arial"/>
                <w:sz w:val="16"/>
              </w:rPr>
              <w:t>k_AsstFWInpLimitHysComp_MtrNm_f32</w:t>
            </w:r>
          </w:p>
        </w:tc>
      </w:tr>
      <w:tr w:rsidR="00315FBA" w:rsidTr="001D000E">
        <w:tc>
          <w:tcPr>
            <w:tcW w:w="4608" w:type="dxa"/>
            <w:tcBorders>
              <w:top w:val="nil"/>
              <w:left w:val="single" w:sz="6" w:space="0" w:color="auto"/>
              <w:bottom w:val="single" w:sz="6" w:space="0" w:color="auto"/>
              <w:right w:val="single" w:sz="6" w:space="0" w:color="auto"/>
            </w:tcBorders>
          </w:tcPr>
          <w:p w:rsidR="00315FBA" w:rsidRPr="00834EBD" w:rsidRDefault="00315FBA" w:rsidP="001D000E">
            <w:pPr>
              <w:spacing w:before="60"/>
              <w:rPr>
                <w:rFonts w:ascii="Arial" w:hAnsi="Arial" w:cs="Arial"/>
                <w:sz w:val="16"/>
              </w:rPr>
            </w:pPr>
            <w:r w:rsidRPr="00315FBA">
              <w:rPr>
                <w:rFonts w:ascii="Arial" w:hAnsi="Arial" w:cs="Arial"/>
                <w:sz w:val="16"/>
              </w:rPr>
              <w:t>k_AsstFWInpLimitHFA_MtrNm_f32</w:t>
            </w:r>
          </w:p>
        </w:tc>
      </w:tr>
      <w:tr w:rsidR="00315FBA" w:rsidTr="001D000E">
        <w:tc>
          <w:tcPr>
            <w:tcW w:w="4608" w:type="dxa"/>
            <w:tcBorders>
              <w:top w:val="nil"/>
              <w:left w:val="single" w:sz="6" w:space="0" w:color="auto"/>
              <w:bottom w:val="single" w:sz="6" w:space="0" w:color="auto"/>
              <w:right w:val="single" w:sz="6" w:space="0" w:color="auto"/>
            </w:tcBorders>
          </w:tcPr>
          <w:p w:rsidR="00315FBA" w:rsidRPr="00834EBD" w:rsidRDefault="00315FBA" w:rsidP="001D000E">
            <w:pPr>
              <w:spacing w:before="60"/>
              <w:rPr>
                <w:rFonts w:ascii="Arial" w:hAnsi="Arial" w:cs="Arial"/>
                <w:sz w:val="16"/>
              </w:rPr>
            </w:pPr>
            <w:r w:rsidRPr="00315FBA">
              <w:rPr>
                <w:rFonts w:ascii="Arial" w:hAnsi="Arial" w:cs="Arial"/>
                <w:sz w:val="16"/>
              </w:rPr>
              <w:t>k_AsstFWInpLimitBaseAsst_MtrNm_f32</w:t>
            </w:r>
          </w:p>
        </w:tc>
      </w:tr>
      <w:tr w:rsidR="004A781C" w:rsidTr="001D000E">
        <w:tc>
          <w:tcPr>
            <w:tcW w:w="4608" w:type="dxa"/>
            <w:tcBorders>
              <w:top w:val="nil"/>
              <w:left w:val="single" w:sz="6" w:space="0" w:color="auto"/>
              <w:bottom w:val="single" w:sz="6" w:space="0" w:color="auto"/>
              <w:right w:val="single" w:sz="6" w:space="0" w:color="auto"/>
            </w:tcBorders>
          </w:tcPr>
          <w:p w:rsidR="004A781C" w:rsidRDefault="00834EBD" w:rsidP="001D000E">
            <w:pPr>
              <w:spacing w:before="60"/>
              <w:rPr>
                <w:rFonts w:ascii="Arial" w:hAnsi="Arial" w:cs="Arial"/>
                <w:sz w:val="16"/>
              </w:rPr>
            </w:pPr>
            <w:r w:rsidRPr="00834EBD">
              <w:rPr>
                <w:rFonts w:ascii="Arial" w:hAnsi="Arial" w:cs="Arial"/>
                <w:sz w:val="16"/>
              </w:rPr>
              <w:t>k_</w:t>
            </w:r>
            <w:bookmarkStart w:id="12" w:name="OLE_LINK1"/>
            <w:r w:rsidR="006C6164">
              <w:rPr>
                <w:rFonts w:ascii="Arial" w:hAnsi="Arial" w:cs="Arial"/>
                <w:sz w:val="16"/>
              </w:rPr>
              <w:t>AsstFW</w:t>
            </w:r>
            <w:bookmarkEnd w:id="12"/>
            <w:r w:rsidRPr="00834EBD">
              <w:rPr>
                <w:rFonts w:ascii="Arial" w:hAnsi="Arial" w:cs="Arial"/>
                <w:sz w:val="16"/>
              </w:rPr>
              <w:t>FiltKn_Hz_f32</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834EBD" w:rsidP="001D000E">
            <w:pPr>
              <w:spacing w:before="60"/>
              <w:rPr>
                <w:rFonts w:ascii="Arial" w:hAnsi="Arial" w:cs="Arial"/>
                <w:sz w:val="16"/>
              </w:rPr>
            </w:pPr>
            <w:r w:rsidRPr="00834EBD">
              <w:rPr>
                <w:rFonts w:ascii="Arial" w:hAnsi="Arial" w:cs="Arial"/>
                <w:sz w:val="16"/>
              </w:rPr>
              <w:t>k_</w:t>
            </w:r>
            <w:r w:rsidR="006C6164">
              <w:rPr>
                <w:rFonts w:ascii="Arial" w:hAnsi="Arial" w:cs="Arial"/>
                <w:sz w:val="16"/>
              </w:rPr>
              <w:t>AsstFW</w:t>
            </w:r>
            <w:r w:rsidRPr="00834EBD">
              <w:rPr>
                <w:rFonts w:ascii="Arial" w:hAnsi="Arial" w:cs="Arial"/>
                <w:sz w:val="16"/>
              </w:rPr>
              <w:t>FWActiveLPF_Hz_f32</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3279E5" w:rsidP="008E2AFC">
            <w:pPr>
              <w:spacing w:before="60"/>
              <w:rPr>
                <w:rFonts w:ascii="Arial" w:hAnsi="Arial" w:cs="Arial"/>
                <w:sz w:val="16"/>
              </w:rPr>
            </w:pPr>
            <w:r>
              <w:rPr>
                <w:rFonts w:ascii="Arial" w:hAnsi="Arial" w:cs="Arial"/>
                <w:sz w:val="16"/>
              </w:rPr>
              <w:t xml:space="preserve"> </w:t>
            </w:r>
            <w:r>
              <w:t xml:space="preserve"> </w:t>
            </w:r>
            <w:r w:rsidRPr="003279E5">
              <w:rPr>
                <w:rFonts w:ascii="Arial" w:hAnsi="Arial" w:cs="Arial"/>
                <w:sz w:val="16"/>
              </w:rPr>
              <w:t>t_</w:t>
            </w:r>
            <w:del w:id="13" w:author="lz4p8n" w:date="2013-05-15T17:23:00Z">
              <w:r w:rsidRPr="003279E5" w:rsidDel="008E2AFC">
                <w:rPr>
                  <w:rFonts w:ascii="Arial" w:hAnsi="Arial" w:cs="Arial"/>
                  <w:sz w:val="16"/>
                </w:rPr>
                <w:delText>CmnVehSpd</w:delText>
              </w:r>
            </w:del>
            <w:ins w:id="14" w:author="lz4p8n" w:date="2013-05-15T17:23:00Z">
              <w:r w:rsidR="008E2AFC">
                <w:rPr>
                  <w:rFonts w:ascii="Arial" w:hAnsi="Arial" w:cs="Arial"/>
                  <w:sz w:val="16"/>
                </w:rPr>
                <w:t>AsstFW</w:t>
              </w:r>
              <w:r w:rsidR="008E2AFC" w:rsidRPr="003279E5">
                <w:rPr>
                  <w:rFonts w:ascii="Arial" w:hAnsi="Arial" w:cs="Arial"/>
                  <w:sz w:val="16"/>
                </w:rPr>
                <w:t>VehSpd</w:t>
              </w:r>
            </w:ins>
            <w:r w:rsidRPr="003279E5">
              <w:rPr>
                <w:rFonts w:ascii="Arial" w:hAnsi="Arial" w:cs="Arial"/>
                <w:sz w:val="16"/>
              </w:rPr>
              <w:t>_Kph_u9p7[12]</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834EBD" w:rsidP="001D000E">
            <w:pPr>
              <w:spacing w:before="60"/>
              <w:rPr>
                <w:rFonts w:ascii="Arial" w:hAnsi="Arial" w:cs="Arial"/>
                <w:sz w:val="16"/>
              </w:rPr>
            </w:pPr>
            <w:r w:rsidRPr="00834EBD">
              <w:rPr>
                <w:rFonts w:ascii="Arial" w:hAnsi="Arial" w:cs="Arial"/>
                <w:sz w:val="16"/>
              </w:rPr>
              <w:t>t2_</w:t>
            </w:r>
            <w:r w:rsidR="006C6164">
              <w:rPr>
                <w:rFonts w:ascii="Arial" w:hAnsi="Arial" w:cs="Arial"/>
                <w:sz w:val="16"/>
              </w:rPr>
              <w:t>AsstFW</w:t>
            </w:r>
            <w:r w:rsidRPr="00834EBD">
              <w:rPr>
                <w:rFonts w:ascii="Arial" w:hAnsi="Arial" w:cs="Arial"/>
                <w:sz w:val="16"/>
              </w:rPr>
              <w:t>UprBoundX_HwNm_s4p11[</w:t>
            </w:r>
            <w:r w:rsidR="003279E5">
              <w:rPr>
                <w:rFonts w:ascii="Arial" w:hAnsi="Arial" w:cs="Arial"/>
                <w:sz w:val="16"/>
              </w:rPr>
              <w:t>12</w:t>
            </w:r>
            <w:r w:rsidRPr="00834EBD">
              <w:rPr>
                <w:rFonts w:ascii="Arial" w:hAnsi="Arial" w:cs="Arial"/>
                <w:sz w:val="16"/>
              </w:rPr>
              <w:t>][</w:t>
            </w:r>
            <w:r w:rsidR="003279E5">
              <w:rPr>
                <w:rFonts w:ascii="Arial" w:hAnsi="Arial" w:cs="Arial"/>
                <w:sz w:val="16"/>
              </w:rPr>
              <w:t>11</w:t>
            </w:r>
            <w:r w:rsidRPr="00834EBD">
              <w:rPr>
                <w:rFonts w:ascii="Arial" w:hAnsi="Arial" w:cs="Arial"/>
                <w:sz w:val="16"/>
              </w:rPr>
              <w:t>]</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834EBD" w:rsidP="001D000E">
            <w:pPr>
              <w:spacing w:before="60"/>
              <w:rPr>
                <w:rFonts w:ascii="Arial" w:hAnsi="Arial" w:cs="Arial"/>
                <w:sz w:val="16"/>
              </w:rPr>
            </w:pPr>
            <w:r w:rsidRPr="00834EBD">
              <w:rPr>
                <w:rFonts w:ascii="Arial" w:hAnsi="Arial" w:cs="Arial"/>
                <w:sz w:val="16"/>
              </w:rPr>
              <w:t>t2_</w:t>
            </w:r>
            <w:r w:rsidR="006C6164">
              <w:rPr>
                <w:rFonts w:ascii="Arial" w:hAnsi="Arial" w:cs="Arial"/>
                <w:sz w:val="16"/>
              </w:rPr>
              <w:t>AsstFW</w:t>
            </w:r>
            <w:r w:rsidRPr="00834EBD">
              <w:rPr>
                <w:rFonts w:ascii="Arial" w:hAnsi="Arial" w:cs="Arial"/>
                <w:sz w:val="16"/>
              </w:rPr>
              <w:t>UprBoundY_MtrNm_s4p11[</w:t>
            </w:r>
            <w:r w:rsidR="003279E5">
              <w:rPr>
                <w:rFonts w:ascii="Arial" w:hAnsi="Arial" w:cs="Arial"/>
                <w:sz w:val="16"/>
              </w:rPr>
              <w:t>12</w:t>
            </w:r>
            <w:r w:rsidRPr="00834EBD">
              <w:rPr>
                <w:rFonts w:ascii="Arial" w:hAnsi="Arial" w:cs="Arial"/>
                <w:sz w:val="16"/>
              </w:rPr>
              <w:t>][</w:t>
            </w:r>
            <w:r w:rsidR="003279E5">
              <w:rPr>
                <w:rFonts w:ascii="Arial" w:hAnsi="Arial" w:cs="Arial"/>
                <w:sz w:val="16"/>
              </w:rPr>
              <w:t>11</w:t>
            </w:r>
            <w:r w:rsidRPr="00834EBD">
              <w:rPr>
                <w:rFonts w:ascii="Arial" w:hAnsi="Arial" w:cs="Arial"/>
                <w:sz w:val="16"/>
              </w:rPr>
              <w:t>]</w:t>
            </w:r>
          </w:p>
        </w:tc>
      </w:tr>
      <w:tr w:rsidR="00834EBD" w:rsidDel="008E2AFC" w:rsidTr="001D000E">
        <w:trPr>
          <w:del w:id="15" w:author="lz4p8n" w:date="2013-05-15T17:22:00Z"/>
        </w:trPr>
        <w:tc>
          <w:tcPr>
            <w:tcW w:w="4608" w:type="dxa"/>
            <w:tcBorders>
              <w:top w:val="nil"/>
              <w:left w:val="single" w:sz="6" w:space="0" w:color="auto"/>
              <w:bottom w:val="single" w:sz="6" w:space="0" w:color="auto"/>
              <w:right w:val="single" w:sz="6" w:space="0" w:color="auto"/>
            </w:tcBorders>
          </w:tcPr>
          <w:p w:rsidR="00834EBD" w:rsidRPr="00834EBD" w:rsidDel="008E2AFC" w:rsidRDefault="00834EBD" w:rsidP="001D000E">
            <w:pPr>
              <w:spacing w:before="60"/>
              <w:rPr>
                <w:del w:id="16" w:author="lz4p8n" w:date="2013-05-15T17:22:00Z"/>
                <w:rFonts w:ascii="Arial" w:hAnsi="Arial" w:cs="Arial"/>
                <w:sz w:val="16"/>
              </w:rPr>
            </w:pPr>
          </w:p>
        </w:tc>
      </w:tr>
      <w:tr w:rsidR="004A781C" w:rsidDel="008E2AFC" w:rsidTr="001D000E">
        <w:trPr>
          <w:del w:id="17" w:author="lz4p8n" w:date="2013-05-15T17:22:00Z"/>
        </w:trPr>
        <w:tc>
          <w:tcPr>
            <w:tcW w:w="4608" w:type="dxa"/>
            <w:tcBorders>
              <w:top w:val="nil"/>
              <w:left w:val="single" w:sz="6" w:space="0" w:color="auto"/>
              <w:bottom w:val="single" w:sz="4" w:space="0" w:color="auto"/>
              <w:right w:val="single" w:sz="6" w:space="0" w:color="auto"/>
            </w:tcBorders>
          </w:tcPr>
          <w:p w:rsidR="004A781C" w:rsidDel="008E2AFC" w:rsidRDefault="004A781C" w:rsidP="001D000E">
            <w:pPr>
              <w:spacing w:before="60"/>
              <w:rPr>
                <w:del w:id="18" w:author="lz4p8n" w:date="2013-05-15T17:22:00Z"/>
                <w:rFonts w:ascii="Arial" w:hAnsi="Arial" w:cs="Arial"/>
                <w:sz w:val="16"/>
              </w:rPr>
            </w:pPr>
          </w:p>
        </w:tc>
      </w:tr>
      <w:tr w:rsidR="00891063" w:rsidTr="001D000E">
        <w:tc>
          <w:tcPr>
            <w:tcW w:w="4608" w:type="dxa"/>
            <w:tcBorders>
              <w:top w:val="single" w:sz="4" w:space="0" w:color="auto"/>
              <w:left w:val="single" w:sz="4" w:space="0" w:color="auto"/>
              <w:bottom w:val="single" w:sz="4" w:space="0" w:color="auto"/>
              <w:right w:val="single" w:sz="4" w:space="0" w:color="auto"/>
            </w:tcBorders>
          </w:tcPr>
          <w:p w:rsidR="00891063" w:rsidRPr="00834EBD" w:rsidRDefault="000E3932" w:rsidP="001D000E">
            <w:pPr>
              <w:spacing w:before="60"/>
              <w:rPr>
                <w:rFonts w:ascii="Arial" w:hAnsi="Arial" w:cs="Arial"/>
                <w:sz w:val="16"/>
              </w:rPr>
            </w:pPr>
            <w:r w:rsidRPr="000E3932">
              <w:rPr>
                <w:rFonts w:ascii="Arial" w:hAnsi="Arial" w:cs="Arial"/>
                <w:sz w:val="16"/>
              </w:rPr>
              <w:t>k_AsstFWPstep_Cnt_u16</w:t>
            </w:r>
          </w:p>
        </w:tc>
      </w:tr>
      <w:tr w:rsidR="000E3932" w:rsidTr="001D000E">
        <w:tc>
          <w:tcPr>
            <w:tcW w:w="4608" w:type="dxa"/>
            <w:tcBorders>
              <w:top w:val="single" w:sz="4" w:space="0" w:color="auto"/>
              <w:left w:val="single" w:sz="4" w:space="0" w:color="auto"/>
              <w:bottom w:val="single" w:sz="4" w:space="0" w:color="auto"/>
              <w:right w:val="single" w:sz="4" w:space="0" w:color="auto"/>
            </w:tcBorders>
          </w:tcPr>
          <w:p w:rsidR="000E3932" w:rsidRPr="00834EBD" w:rsidRDefault="000E3932" w:rsidP="001D000E">
            <w:pPr>
              <w:spacing w:before="60"/>
              <w:rPr>
                <w:rFonts w:ascii="Arial" w:hAnsi="Arial" w:cs="Arial"/>
                <w:sz w:val="16"/>
              </w:rPr>
            </w:pPr>
            <w:r w:rsidRPr="000E3932">
              <w:rPr>
                <w:rFonts w:ascii="Arial" w:hAnsi="Arial" w:cs="Arial"/>
                <w:sz w:val="16"/>
              </w:rPr>
              <w:t>k_AsstFWNstep_Cnt_u16</w:t>
            </w:r>
          </w:p>
        </w:tc>
      </w:tr>
      <w:tr w:rsidR="00891063" w:rsidTr="001D000E">
        <w:tc>
          <w:tcPr>
            <w:tcW w:w="4608" w:type="dxa"/>
            <w:tcBorders>
              <w:top w:val="single" w:sz="4" w:space="0" w:color="auto"/>
              <w:left w:val="single" w:sz="4" w:space="0" w:color="auto"/>
              <w:bottom w:val="single" w:sz="4" w:space="0" w:color="auto"/>
              <w:right w:val="single" w:sz="4" w:space="0" w:color="auto"/>
            </w:tcBorders>
          </w:tcPr>
          <w:p w:rsidR="00891063" w:rsidRPr="00834EBD" w:rsidRDefault="00891063" w:rsidP="001D000E">
            <w:pPr>
              <w:spacing w:before="60"/>
              <w:rPr>
                <w:rFonts w:ascii="Arial" w:hAnsi="Arial" w:cs="Arial"/>
                <w:sz w:val="16"/>
              </w:rPr>
            </w:pPr>
            <w:r w:rsidRPr="00891063">
              <w:rPr>
                <w:rFonts w:ascii="Arial" w:hAnsi="Arial" w:cs="Arial"/>
                <w:sz w:val="16"/>
              </w:rPr>
              <w:t>t_AsstFWPstepNstepThresh_Cnt_u16[2]</w:t>
            </w:r>
          </w:p>
        </w:tc>
      </w:tr>
      <w:tr w:rsidR="00B55156" w:rsidTr="008E2AFC">
        <w:trPr>
          <w:trHeight w:val="378"/>
        </w:trPr>
        <w:tc>
          <w:tcPr>
            <w:tcW w:w="4608" w:type="dxa"/>
            <w:tcBorders>
              <w:top w:val="single" w:sz="4" w:space="0" w:color="auto"/>
              <w:left w:val="single" w:sz="4" w:space="0" w:color="auto"/>
              <w:bottom w:val="single" w:sz="4" w:space="0" w:color="auto"/>
              <w:right w:val="single" w:sz="4" w:space="0" w:color="auto"/>
            </w:tcBorders>
          </w:tcPr>
          <w:p w:rsidR="00B55156" w:rsidDel="008E2AFC" w:rsidRDefault="00B55156" w:rsidP="008E2AFC">
            <w:pPr>
              <w:rPr>
                <w:del w:id="19" w:author="lz4p8n" w:date="2013-05-15T17:23:00Z"/>
                <w:rFonts w:ascii="Arial" w:hAnsi="Arial" w:cs="Arial"/>
                <w:sz w:val="16"/>
                <w:szCs w:val="16"/>
              </w:rPr>
            </w:pPr>
            <w:r>
              <w:rPr>
                <w:rFonts w:ascii="Arial" w:hAnsi="Arial" w:cs="Arial"/>
                <w:sz w:val="16"/>
                <w:szCs w:val="16"/>
              </w:rPr>
              <w:t>t_AsstFWDefltAssistX_HwNm_u8p8[</w:t>
            </w:r>
            <w:r w:rsidR="003279E5">
              <w:rPr>
                <w:rFonts w:ascii="Arial" w:hAnsi="Arial" w:cs="Arial"/>
                <w:sz w:val="16"/>
                <w:szCs w:val="16"/>
              </w:rPr>
              <w:t>20</w:t>
            </w:r>
            <w:r>
              <w:rPr>
                <w:rFonts w:ascii="Arial" w:hAnsi="Arial" w:cs="Arial"/>
                <w:sz w:val="16"/>
                <w:szCs w:val="16"/>
              </w:rPr>
              <w:t>]</w:t>
            </w:r>
            <w:ins w:id="20" w:author="lz4p8n" w:date="2013-05-15T17:23:00Z">
              <w:r w:rsidR="008E2AFC" w:rsidDel="008E2AFC">
                <w:rPr>
                  <w:rFonts w:ascii="Arial" w:hAnsi="Arial" w:cs="Arial"/>
                  <w:sz w:val="16"/>
                  <w:szCs w:val="16"/>
                </w:rPr>
                <w:t xml:space="preserve"> </w:t>
              </w:r>
            </w:ins>
          </w:p>
          <w:p w:rsidR="00B55156" w:rsidRPr="00891063" w:rsidRDefault="00B55156" w:rsidP="008E2AFC">
            <w:pPr>
              <w:rPr>
                <w:rFonts w:ascii="Arial" w:hAnsi="Arial" w:cs="Arial"/>
                <w:sz w:val="16"/>
              </w:rPr>
            </w:pPr>
          </w:p>
        </w:tc>
      </w:tr>
      <w:tr w:rsidR="00B55156" w:rsidTr="001D000E">
        <w:tc>
          <w:tcPr>
            <w:tcW w:w="4608" w:type="dxa"/>
            <w:tcBorders>
              <w:top w:val="single" w:sz="4" w:space="0" w:color="auto"/>
              <w:left w:val="single" w:sz="4" w:space="0" w:color="auto"/>
              <w:bottom w:val="single" w:sz="4" w:space="0" w:color="auto"/>
              <w:right w:val="single" w:sz="4" w:space="0" w:color="auto"/>
            </w:tcBorders>
          </w:tcPr>
          <w:p w:rsidR="00B55156" w:rsidRDefault="00B55156" w:rsidP="001D000E">
            <w:pPr>
              <w:rPr>
                <w:rFonts w:ascii="Arial" w:hAnsi="Arial" w:cs="Arial"/>
                <w:sz w:val="16"/>
                <w:szCs w:val="16"/>
              </w:rPr>
            </w:pPr>
            <w:r w:rsidRPr="00B55156">
              <w:rPr>
                <w:rFonts w:ascii="Arial" w:hAnsi="Arial" w:cs="Arial"/>
                <w:sz w:val="16"/>
                <w:szCs w:val="16"/>
              </w:rPr>
              <w:t>t_AsstFWDefltAssistY_MtrNm_s4p11[</w:t>
            </w:r>
            <w:r w:rsidR="003279E5">
              <w:rPr>
                <w:rFonts w:ascii="Arial" w:hAnsi="Arial" w:cs="Arial"/>
                <w:sz w:val="16"/>
                <w:szCs w:val="16"/>
              </w:rPr>
              <w:t>20</w:t>
            </w:r>
            <w:r w:rsidRPr="00B55156">
              <w:rPr>
                <w:rFonts w:ascii="Arial" w:hAnsi="Arial" w:cs="Arial"/>
                <w:sz w:val="16"/>
                <w:szCs w:val="16"/>
              </w:rPr>
              <w:t>]</w:t>
            </w:r>
          </w:p>
        </w:tc>
      </w:tr>
      <w:tr w:rsidR="00B55156" w:rsidTr="001D000E">
        <w:tc>
          <w:tcPr>
            <w:tcW w:w="4608" w:type="dxa"/>
            <w:tcBorders>
              <w:top w:val="single" w:sz="4" w:space="0" w:color="auto"/>
              <w:left w:val="single" w:sz="4" w:space="0" w:color="auto"/>
              <w:bottom w:val="single" w:sz="4" w:space="0" w:color="auto"/>
              <w:right w:val="single" w:sz="4" w:space="0" w:color="auto"/>
            </w:tcBorders>
          </w:tcPr>
          <w:p w:rsidR="00B55156" w:rsidRPr="00B55156" w:rsidRDefault="00B55156" w:rsidP="001D000E">
            <w:pPr>
              <w:rPr>
                <w:rFonts w:ascii="Arial" w:hAnsi="Arial" w:cs="Arial"/>
                <w:sz w:val="16"/>
                <w:szCs w:val="16"/>
              </w:rPr>
            </w:pPr>
            <w:r w:rsidRPr="00B55156">
              <w:rPr>
                <w:rFonts w:ascii="Arial" w:hAnsi="Arial" w:cs="Arial"/>
                <w:sz w:val="16"/>
                <w:szCs w:val="16"/>
              </w:rPr>
              <w:t>k_RestoreThresh_MtrNm_f32</w:t>
            </w:r>
          </w:p>
        </w:tc>
      </w:tr>
    </w:tbl>
    <w:p w:rsidR="00891063" w:rsidRDefault="001D000E" w:rsidP="00891063">
      <w:r>
        <w:br w:type="textWrapping" w:clear="all"/>
      </w:r>
    </w:p>
    <w:p w:rsidR="00891063" w:rsidRDefault="00891063" w:rsidP="00891063">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834EBD"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34EBD">
            <w:pPr>
              <w:spacing w:before="60"/>
              <w:rPr>
                <w:rFonts w:ascii="Arial" w:hAnsi="Arial" w:cs="Arial"/>
                <w:sz w:val="16"/>
              </w:rPr>
            </w:pPr>
            <w:r w:rsidRPr="00834EBD">
              <w:rPr>
                <w:rFonts w:ascii="Arial" w:hAnsi="Arial" w:cs="Arial"/>
                <w:sz w:val="16"/>
              </w:rPr>
              <w:t>D_ONE_ULS_F32</w:t>
            </w:r>
          </w:p>
        </w:tc>
      </w:tr>
      <w:tr w:rsidR="00834EBD">
        <w:trPr>
          <w:jc w:val="center"/>
        </w:trPr>
        <w:tc>
          <w:tcPr>
            <w:tcW w:w="4608" w:type="dxa"/>
            <w:tcBorders>
              <w:top w:val="nil"/>
              <w:left w:val="single" w:sz="6" w:space="0" w:color="auto"/>
              <w:bottom w:val="single" w:sz="6" w:space="0" w:color="auto"/>
              <w:right w:val="single" w:sz="6" w:space="0" w:color="auto"/>
            </w:tcBorders>
          </w:tcPr>
          <w:p w:rsidR="00834EBD" w:rsidRPr="00834EBD" w:rsidRDefault="00834EBD">
            <w:pPr>
              <w:spacing w:before="60"/>
              <w:rPr>
                <w:rFonts w:ascii="Arial" w:hAnsi="Arial" w:cs="Arial"/>
                <w:sz w:val="16"/>
              </w:rPr>
            </w:pPr>
            <w:r w:rsidRPr="00834EBD">
              <w:rPr>
                <w:rFonts w:ascii="Arial" w:hAnsi="Arial" w:cs="Arial"/>
                <w:sz w:val="16"/>
              </w:rPr>
              <w:t>D_ZERO_ULS_F32</w:t>
            </w:r>
          </w:p>
        </w:tc>
      </w:tr>
      <w:tr w:rsidR="004A781C" w:rsidTr="00996096">
        <w:trPr>
          <w:jc w:val="center"/>
        </w:trPr>
        <w:tc>
          <w:tcPr>
            <w:tcW w:w="4608" w:type="dxa"/>
            <w:tcBorders>
              <w:top w:val="nil"/>
              <w:left w:val="single" w:sz="6" w:space="0" w:color="auto"/>
              <w:bottom w:val="single" w:sz="6" w:space="0" w:color="auto"/>
              <w:right w:val="single" w:sz="6" w:space="0" w:color="auto"/>
            </w:tcBorders>
          </w:tcPr>
          <w:p w:rsidR="004A781C" w:rsidRDefault="00834EBD">
            <w:pPr>
              <w:spacing w:before="60"/>
              <w:rPr>
                <w:rFonts w:ascii="Arial" w:hAnsi="Arial" w:cs="Arial"/>
                <w:sz w:val="16"/>
              </w:rPr>
            </w:pPr>
            <w:bookmarkStart w:id="21" w:name="OLE_LINK5"/>
            <w:bookmarkStart w:id="22" w:name="OLE_LINK6"/>
            <w:r w:rsidRPr="00834EBD">
              <w:rPr>
                <w:rFonts w:ascii="Arial" w:hAnsi="Arial" w:cs="Arial"/>
                <w:sz w:val="16"/>
              </w:rPr>
              <w:t>D_2MS_SEC_F32</w:t>
            </w:r>
          </w:p>
        </w:tc>
      </w:tr>
      <w:tr w:rsidR="00996096" w:rsidTr="00996096">
        <w:trPr>
          <w:jc w:val="center"/>
        </w:trPr>
        <w:tc>
          <w:tcPr>
            <w:tcW w:w="4608" w:type="dxa"/>
            <w:tcBorders>
              <w:top w:val="nil"/>
              <w:left w:val="single" w:sz="6" w:space="0" w:color="auto"/>
              <w:bottom w:val="single" w:sz="6" w:space="0" w:color="auto"/>
              <w:right w:val="single" w:sz="6" w:space="0" w:color="auto"/>
            </w:tcBorders>
          </w:tcPr>
          <w:p w:rsidR="00996096" w:rsidRPr="00834EBD" w:rsidRDefault="00996096">
            <w:pPr>
              <w:spacing w:before="60"/>
              <w:rPr>
                <w:rFonts w:ascii="Arial" w:hAnsi="Arial" w:cs="Arial"/>
                <w:sz w:val="16"/>
              </w:rPr>
            </w:pPr>
            <w:r w:rsidRPr="00996096">
              <w:rPr>
                <w:rFonts w:ascii="Arial" w:hAnsi="Arial" w:cs="Arial"/>
                <w:sz w:val="16"/>
              </w:rPr>
              <w:t>BC_ASSISTFIREWALL_FAULTINJECTIONPOINT</w:t>
            </w:r>
          </w:p>
        </w:tc>
      </w:tr>
      <w:tr w:rsidR="00996096" w:rsidTr="00996096">
        <w:trPr>
          <w:jc w:val="center"/>
        </w:trPr>
        <w:tc>
          <w:tcPr>
            <w:tcW w:w="4608" w:type="dxa"/>
            <w:tcBorders>
              <w:top w:val="nil"/>
              <w:left w:val="single" w:sz="6" w:space="0" w:color="auto"/>
              <w:bottom w:val="single" w:sz="6" w:space="0" w:color="auto"/>
              <w:right w:val="single" w:sz="6" w:space="0" w:color="auto"/>
            </w:tcBorders>
          </w:tcPr>
          <w:p w:rsidR="00996096" w:rsidRPr="00996096" w:rsidRDefault="00996096">
            <w:pPr>
              <w:spacing w:before="60"/>
              <w:rPr>
                <w:rFonts w:ascii="Arial" w:hAnsi="Arial" w:cs="Arial"/>
                <w:sz w:val="16"/>
              </w:rPr>
            </w:pPr>
            <w:r w:rsidRPr="00996096">
              <w:rPr>
                <w:rFonts w:ascii="Arial" w:hAnsi="Arial" w:cs="Arial"/>
                <w:sz w:val="16"/>
              </w:rPr>
              <w:t>STD_ON</w:t>
            </w:r>
          </w:p>
        </w:tc>
      </w:tr>
      <w:tr w:rsidR="00996096" w:rsidTr="00891063">
        <w:trPr>
          <w:jc w:val="center"/>
        </w:trPr>
        <w:tc>
          <w:tcPr>
            <w:tcW w:w="4608" w:type="dxa"/>
            <w:tcBorders>
              <w:top w:val="nil"/>
              <w:left w:val="single" w:sz="6" w:space="0" w:color="auto"/>
              <w:bottom w:val="single" w:sz="4" w:space="0" w:color="auto"/>
              <w:right w:val="single" w:sz="6" w:space="0" w:color="auto"/>
            </w:tcBorders>
          </w:tcPr>
          <w:p w:rsidR="00996096" w:rsidRPr="00996096" w:rsidRDefault="00996096">
            <w:pPr>
              <w:spacing w:before="60"/>
              <w:rPr>
                <w:rFonts w:ascii="Arial" w:hAnsi="Arial" w:cs="Arial"/>
                <w:sz w:val="16"/>
              </w:rPr>
            </w:pPr>
            <w:r w:rsidRPr="00996096">
              <w:rPr>
                <w:rFonts w:ascii="Arial" w:hAnsi="Arial" w:cs="Arial"/>
                <w:sz w:val="16"/>
              </w:rPr>
              <w:t>FLTINJ_ASSTFIREWALL</w:t>
            </w:r>
          </w:p>
        </w:tc>
      </w:tr>
      <w:tr w:rsidR="00891063" w:rsidTr="00891063">
        <w:trPr>
          <w:jc w:val="center"/>
        </w:trPr>
        <w:tc>
          <w:tcPr>
            <w:tcW w:w="4608" w:type="dxa"/>
            <w:tcBorders>
              <w:top w:val="single" w:sz="4" w:space="0" w:color="auto"/>
              <w:left w:val="single" w:sz="4" w:space="0" w:color="auto"/>
              <w:bottom w:val="single" w:sz="4" w:space="0" w:color="auto"/>
              <w:right w:val="single" w:sz="4" w:space="0" w:color="auto"/>
            </w:tcBorders>
          </w:tcPr>
          <w:p w:rsidR="00891063" w:rsidRPr="00996096" w:rsidRDefault="00891063">
            <w:pPr>
              <w:spacing w:before="60"/>
              <w:rPr>
                <w:rFonts w:ascii="Arial" w:hAnsi="Arial" w:cs="Arial"/>
                <w:sz w:val="16"/>
              </w:rPr>
            </w:pPr>
            <w:r w:rsidRPr="00891063">
              <w:rPr>
                <w:rFonts w:ascii="Arial" w:hAnsi="Arial" w:cs="Arial"/>
                <w:sz w:val="16"/>
              </w:rPr>
              <w:t>D_MTRTRQCMDLOLMT_MTRNM_F32</w:t>
            </w:r>
          </w:p>
        </w:tc>
      </w:tr>
      <w:tr w:rsidR="00891063" w:rsidTr="00891063">
        <w:trPr>
          <w:jc w:val="center"/>
        </w:trPr>
        <w:tc>
          <w:tcPr>
            <w:tcW w:w="4608" w:type="dxa"/>
            <w:tcBorders>
              <w:top w:val="single" w:sz="4" w:space="0" w:color="auto"/>
              <w:left w:val="single" w:sz="4" w:space="0" w:color="auto"/>
              <w:bottom w:val="single" w:sz="4" w:space="0" w:color="auto"/>
              <w:right w:val="single" w:sz="4" w:space="0" w:color="auto"/>
            </w:tcBorders>
          </w:tcPr>
          <w:p w:rsidR="00891063" w:rsidRPr="00996096" w:rsidRDefault="00891063">
            <w:pPr>
              <w:spacing w:before="60"/>
              <w:rPr>
                <w:rFonts w:ascii="Arial" w:hAnsi="Arial" w:cs="Arial"/>
                <w:sz w:val="16"/>
              </w:rPr>
            </w:pPr>
            <w:r w:rsidRPr="00891063">
              <w:rPr>
                <w:rFonts w:ascii="Arial" w:hAnsi="Arial" w:cs="Arial"/>
                <w:sz w:val="16"/>
              </w:rPr>
              <w:t>D_MTRTRQCMDHILMT_MTRNM_F32</w:t>
            </w:r>
          </w:p>
        </w:tc>
      </w:tr>
      <w:tr w:rsidR="003279E5" w:rsidTr="00891063">
        <w:trPr>
          <w:jc w:val="center"/>
        </w:trPr>
        <w:tc>
          <w:tcPr>
            <w:tcW w:w="4608" w:type="dxa"/>
            <w:tcBorders>
              <w:top w:val="single" w:sz="4" w:space="0" w:color="auto"/>
              <w:left w:val="single" w:sz="4" w:space="0" w:color="auto"/>
              <w:bottom w:val="single" w:sz="4" w:space="0" w:color="auto"/>
              <w:right w:val="single" w:sz="4" w:space="0" w:color="auto"/>
            </w:tcBorders>
          </w:tcPr>
          <w:p w:rsidR="003279E5" w:rsidRPr="00891063" w:rsidRDefault="003279E5">
            <w:pPr>
              <w:spacing w:before="60"/>
              <w:rPr>
                <w:rFonts w:ascii="Arial" w:hAnsi="Arial" w:cs="Arial"/>
                <w:sz w:val="16"/>
              </w:rPr>
            </w:pPr>
            <w:r w:rsidRPr="003279E5">
              <w:rPr>
                <w:rFonts w:ascii="Arial" w:hAnsi="Arial" w:cs="Arial"/>
                <w:sz w:val="16"/>
              </w:rPr>
              <w:t>D_NEGONE_CNT_S16</w:t>
            </w:r>
          </w:p>
        </w:tc>
      </w:tr>
      <w:tr w:rsidR="008E2AFC" w:rsidTr="00891063">
        <w:trPr>
          <w:jc w:val="center"/>
          <w:ins w:id="23" w:author="lz4p8n" w:date="2013-05-15T17:24:00Z"/>
        </w:trPr>
        <w:tc>
          <w:tcPr>
            <w:tcW w:w="4608" w:type="dxa"/>
            <w:tcBorders>
              <w:top w:val="single" w:sz="4" w:space="0" w:color="auto"/>
              <w:left w:val="single" w:sz="4" w:space="0" w:color="auto"/>
              <w:bottom w:val="single" w:sz="4" w:space="0" w:color="auto"/>
              <w:right w:val="single" w:sz="4" w:space="0" w:color="auto"/>
            </w:tcBorders>
          </w:tcPr>
          <w:p w:rsidR="008E2AFC" w:rsidRPr="003279E5" w:rsidRDefault="008E2AFC">
            <w:pPr>
              <w:spacing w:before="60"/>
              <w:rPr>
                <w:ins w:id="24" w:author="lz4p8n" w:date="2013-05-15T17:24:00Z"/>
                <w:rFonts w:ascii="Arial" w:hAnsi="Arial" w:cs="Arial"/>
                <w:sz w:val="16"/>
              </w:rPr>
            </w:pPr>
            <w:ins w:id="25" w:author="lz4p8n" w:date="2013-05-15T17:24:00Z">
              <w:r>
                <w:rPr>
                  <w:rFonts w:ascii="Arial" w:hAnsi="Arial" w:cs="Arial"/>
                  <w:sz w:val="16"/>
                </w:rPr>
                <w:t>D_FALSE_CNT_LGC</w:t>
              </w:r>
            </w:ins>
          </w:p>
        </w:tc>
      </w:tr>
      <w:bookmarkEnd w:id="21"/>
      <w:bookmarkEnd w:id="22"/>
    </w:tbl>
    <w:p w:rsidR="00996096" w:rsidRDefault="00996096">
      <w:pPr>
        <w:spacing w:after="0"/>
      </w:pPr>
    </w:p>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834EBD" w:rsidP="008B3E94">
      <w:pPr>
        <w:numPr>
          <w:ilvl w:val="0"/>
          <w:numId w:val="5"/>
        </w:numPr>
        <w:spacing w:after="0"/>
      </w:pPr>
      <w:r w:rsidRPr="00834EBD">
        <w:t>LPF_KUpdate_f32_m</w:t>
      </w:r>
    </w:p>
    <w:p w:rsidR="00834EBD" w:rsidRDefault="00834EBD" w:rsidP="008B3E94">
      <w:pPr>
        <w:numPr>
          <w:ilvl w:val="0"/>
          <w:numId w:val="5"/>
        </w:numPr>
        <w:spacing w:after="0"/>
      </w:pPr>
      <w:r w:rsidRPr="00834EBD">
        <w:t>LPF_OpUpdate_f32_m</w:t>
      </w:r>
    </w:p>
    <w:p w:rsidR="00834EBD" w:rsidRDefault="00834EBD" w:rsidP="008B3E94">
      <w:pPr>
        <w:numPr>
          <w:ilvl w:val="0"/>
          <w:numId w:val="5"/>
        </w:numPr>
        <w:spacing w:after="0"/>
      </w:pPr>
      <w:r w:rsidRPr="00834EBD">
        <w:t>HPF_KUpdate_f32_m</w:t>
      </w:r>
    </w:p>
    <w:p w:rsidR="00834EBD" w:rsidRDefault="00834EBD" w:rsidP="008B3E94">
      <w:pPr>
        <w:numPr>
          <w:ilvl w:val="0"/>
          <w:numId w:val="5"/>
        </w:numPr>
        <w:spacing w:after="0"/>
      </w:pPr>
      <w:r w:rsidRPr="00834EBD">
        <w:t>HPF_OpUpdate_f32_m</w:t>
      </w:r>
    </w:p>
    <w:p w:rsidR="00834EBD" w:rsidRDefault="00834EBD" w:rsidP="008B3E94">
      <w:pPr>
        <w:numPr>
          <w:ilvl w:val="0"/>
          <w:numId w:val="5"/>
        </w:numPr>
        <w:spacing w:after="0"/>
      </w:pPr>
      <w:r w:rsidRPr="00834EBD">
        <w:t>BilinearXMYM_s16_s16XMs16YM_Cnt</w:t>
      </w:r>
    </w:p>
    <w:p w:rsidR="00834EBD" w:rsidRDefault="00834EBD" w:rsidP="008B3E94">
      <w:pPr>
        <w:numPr>
          <w:ilvl w:val="0"/>
          <w:numId w:val="5"/>
        </w:numPr>
        <w:spacing w:after="0"/>
      </w:pPr>
      <w:proofErr w:type="spellStart"/>
      <w:r w:rsidRPr="00834EBD">
        <w:t>TableSize_m</w:t>
      </w:r>
      <w:proofErr w:type="spellEnd"/>
    </w:p>
    <w:p w:rsidR="00834EBD" w:rsidRDefault="00834EBD" w:rsidP="008B3E94">
      <w:pPr>
        <w:numPr>
          <w:ilvl w:val="0"/>
          <w:numId w:val="5"/>
        </w:numPr>
        <w:spacing w:after="0"/>
      </w:pPr>
      <w:proofErr w:type="spellStart"/>
      <w:r w:rsidRPr="00834EBD">
        <w:t>FPM_FloatToFixed_m</w:t>
      </w:r>
      <w:proofErr w:type="spellEnd"/>
    </w:p>
    <w:p w:rsidR="00834EBD" w:rsidRDefault="00834EBD" w:rsidP="008B3E94">
      <w:pPr>
        <w:numPr>
          <w:ilvl w:val="0"/>
          <w:numId w:val="5"/>
        </w:numPr>
        <w:spacing w:after="0"/>
      </w:pPr>
      <w:proofErr w:type="spellStart"/>
      <w:r w:rsidRPr="00834EBD">
        <w:t>FPM_FixedToFloat_m</w:t>
      </w:r>
      <w:proofErr w:type="spellEnd"/>
    </w:p>
    <w:p w:rsidR="008B3E94" w:rsidRDefault="00891063" w:rsidP="00891063">
      <w:pPr>
        <w:pStyle w:val="ListParagraph"/>
        <w:numPr>
          <w:ilvl w:val="0"/>
          <w:numId w:val="5"/>
        </w:numPr>
        <w:spacing w:after="0"/>
      </w:pPr>
      <w:proofErr w:type="spellStart"/>
      <w:r w:rsidRPr="00891063">
        <w:t>DiagPStep_m</w:t>
      </w:r>
      <w:proofErr w:type="spellEnd"/>
    </w:p>
    <w:p w:rsidR="00891063" w:rsidRDefault="00891063" w:rsidP="00891063">
      <w:pPr>
        <w:pStyle w:val="ListParagraph"/>
        <w:numPr>
          <w:ilvl w:val="0"/>
          <w:numId w:val="5"/>
        </w:numPr>
        <w:spacing w:after="0"/>
      </w:pPr>
      <w:proofErr w:type="spellStart"/>
      <w:r w:rsidRPr="00891063">
        <w:t>DiagNStep_m</w:t>
      </w:r>
      <w:proofErr w:type="spellEnd"/>
    </w:p>
    <w:p w:rsidR="00B55156" w:rsidRDefault="00B55156" w:rsidP="00891063">
      <w:pPr>
        <w:pStyle w:val="ListParagraph"/>
        <w:numPr>
          <w:ilvl w:val="0"/>
          <w:numId w:val="5"/>
        </w:numPr>
        <w:spacing w:after="0"/>
      </w:pPr>
      <w:proofErr w:type="spellStart"/>
      <w:r w:rsidRPr="00B55156">
        <w:t>Rte_Call_NxtrDiagMgr_SetNTCStatus</w:t>
      </w:r>
      <w:proofErr w:type="spellEnd"/>
    </w:p>
    <w:p w:rsidR="00891063" w:rsidRDefault="00891063" w:rsidP="00891063">
      <w:pPr>
        <w:spacing w:after="0"/>
      </w:pPr>
    </w:p>
    <w:p w:rsidR="008B3E94" w:rsidRDefault="008B3E94" w:rsidP="008B3E94">
      <w:pPr>
        <w:pStyle w:val="Heading2"/>
      </w:pPr>
      <w:r>
        <w:t>Data Hiding Functions</w:t>
      </w:r>
    </w:p>
    <w:p w:rsidR="00DC7E08" w:rsidRDefault="00834EBD"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34EBD" w:rsidRDefault="00834EBD" w:rsidP="001B60DF">
      <w:pPr>
        <w:spacing w:after="0"/>
      </w:pPr>
    </w:p>
    <w:p w:rsidR="001B60DF" w:rsidRDefault="00834EBD" w:rsidP="001B60DF">
      <w:pPr>
        <w:spacing w:after="0"/>
      </w:pPr>
      <w:r>
        <w:t>None</w:t>
      </w:r>
    </w:p>
    <w:p w:rsidR="001B60DF" w:rsidRDefault="001B60DF" w:rsidP="008B3E94">
      <w:pPr>
        <w:spacing w:after="0"/>
      </w:pPr>
    </w:p>
    <w:p w:rsidR="008B3E94" w:rsidRDefault="008B3E94" w:rsidP="008B3E94">
      <w:pPr>
        <w:pStyle w:val="Heading2"/>
      </w:pPr>
      <w:r>
        <w:t>Local Functions/Macros Used by this MDD only</w:t>
      </w:r>
    </w:p>
    <w:p w:rsidR="008B3E94" w:rsidRDefault="008B3E94" w:rsidP="008B3E94"/>
    <w:p w:rsidR="00834EBD" w:rsidRDefault="00834EBD"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Rte_InitValue_AsstFirewallActive_Uls_f32</w:t>
            </w:r>
          </w:p>
        </w:tc>
        <w:tc>
          <w:tcPr>
            <w:tcW w:w="4455" w:type="dxa"/>
            <w:vAlign w:val="center"/>
          </w:tcPr>
          <w:p w:rsidR="002C03D8"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Rte_InitValue_BaseAssistCmd_MtrNm_f32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Rte_InitValue_CombinedAssist_MtrNm_f32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Rte_InitValue_HighFreqAssist_MtrNm_f32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Pr="00B55156" w:rsidRDefault="00834EBD" w:rsidP="00F957FA">
            <w:pPr>
              <w:spacing w:before="100" w:beforeAutospacing="1" w:after="100" w:afterAutospacing="1"/>
              <w:rPr>
                <w:rFonts w:ascii="Arial" w:hAnsi="Arial" w:cs="Arial"/>
                <w:sz w:val="16"/>
                <w:szCs w:val="16"/>
                <w:lang w:val="es-ES"/>
              </w:rPr>
            </w:pPr>
            <w:r w:rsidRPr="00B55156">
              <w:rPr>
                <w:rFonts w:ascii="Arial" w:hAnsi="Arial" w:cs="Arial"/>
                <w:sz w:val="16"/>
                <w:szCs w:val="16"/>
                <w:lang w:val="es-ES"/>
              </w:rPr>
              <w:t>Rte_InitValue_HwTorque_HwNm_f32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Rte_InitValue_HysteresisComp_MtrNm_f32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Rte_InitValue_VehicleSpeed_Kph_f32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07AB6" w:rsidRDefault="00207AB6" w:rsidP="002C03D8"/>
    <w:p w:rsidR="00207AB6" w:rsidRDefault="00207AB6">
      <w:pPr>
        <w:spacing w:after="0"/>
      </w:pPr>
      <w:r>
        <w:br w:type="page"/>
      </w:r>
    </w:p>
    <w:p w:rsidR="004A781C" w:rsidRDefault="004A781C">
      <w:pPr>
        <w:pStyle w:val="Heading2"/>
      </w:pPr>
      <w:r>
        <w:lastRenderedPageBreak/>
        <w:t>Initialization Functions</w:t>
      </w:r>
    </w:p>
    <w:p w:rsidR="004A781C" w:rsidRDefault="004A781C">
      <w:pPr>
        <w:pStyle w:val="Heading3"/>
      </w:pPr>
      <w:proofErr w:type="spellStart"/>
      <w:r>
        <w:t>Init</w:t>
      </w:r>
      <w:proofErr w:type="spellEnd"/>
      <w:r>
        <w:t xml:space="preserve">: </w:t>
      </w:r>
      <w:fldSimple w:instr=" DOCPROPERTY &quot;Module Name&quot;  \* MERGEFORMAT ">
        <w:r w:rsidR="00834EBD">
          <w:t>AssistFirewall</w:t>
        </w:r>
      </w:fldSimple>
      <w:r w:rsidR="00834EBD">
        <w:t>_Init1</w:t>
      </w:r>
    </w:p>
    <w:p w:rsidR="004A781C" w:rsidRDefault="004A781C">
      <w:pPr>
        <w:pStyle w:val="Heading4"/>
      </w:pPr>
      <w:r>
        <w:t>Design Rationale</w:t>
      </w:r>
    </w:p>
    <w:p w:rsidR="004A781C" w:rsidRDefault="00834EBD">
      <w:r>
        <w:t>An initialization function is required to initialize K for each of the filters.</w:t>
      </w:r>
    </w:p>
    <w:p w:rsidR="004A781C" w:rsidRDefault="004A781C">
      <w:pPr>
        <w:pStyle w:val="Heading4"/>
      </w:pPr>
      <w:r>
        <w:t>Module Outputs</w:t>
      </w:r>
    </w:p>
    <w:p w:rsidR="004A781C" w:rsidRDefault="00834EBD">
      <w:r>
        <w:t>None</w:t>
      </w:r>
    </w:p>
    <w:p w:rsidR="004A781C" w:rsidRDefault="004A781C">
      <w:pPr>
        <w:pStyle w:val="Heading4"/>
      </w:pPr>
      <w:r>
        <w:t xml:space="preserve">Module Internal  </w:t>
      </w:r>
    </w:p>
    <w:p w:rsidR="004A781C" w:rsidRDefault="00834EBD">
      <w:r>
        <w:t>None</w:t>
      </w:r>
    </w:p>
    <w:p w:rsidR="00834EBD" w:rsidRDefault="00834EBD" w:rsidP="00834EBD">
      <w:pPr>
        <w:pStyle w:val="Heading4"/>
      </w:pPr>
      <w:r>
        <w:t>Initialize Filters</w:t>
      </w:r>
    </w:p>
    <w:p w:rsidR="00834EBD" w:rsidRPr="00834EBD" w:rsidRDefault="00996096" w:rsidP="00FC38C2">
      <w:pPr>
        <w:jc w:val="center"/>
      </w:pPr>
      <w:r>
        <w:object w:dxaOrig="3655" w:dyaOrig="4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7pt;height:201.05pt" o:ole="">
            <v:imagedata r:id="rId9" o:title=""/>
          </v:shape>
          <o:OLEObject Type="Embed" ProgID="Visio.Drawing.11" ShapeID="_x0000_i1025" DrawAspect="Content" ObjectID="_1430226661" r:id="rId10"/>
        </w:objec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834EBD">
          <w:t>AssistFirewall</w:t>
        </w:r>
      </w:fldSimple>
      <w:r>
        <w:t>_Per</w:t>
      </w:r>
      <w:r w:rsidR="00834EBD">
        <w:t>1</w:t>
      </w:r>
    </w:p>
    <w:p w:rsidR="004A781C" w:rsidRDefault="004A781C">
      <w:pPr>
        <w:pStyle w:val="Heading4"/>
      </w:pPr>
      <w:r>
        <w:t>Design Rationale</w:t>
      </w:r>
    </w:p>
    <w:p w:rsidR="004A781C" w:rsidRDefault="00834EBD">
      <w:r>
        <w:t>None</w:t>
      </w:r>
    </w:p>
    <w:p w:rsidR="004A781C" w:rsidRDefault="004A781C">
      <w:pPr>
        <w:pStyle w:val="Heading4"/>
      </w:pPr>
      <w:r>
        <w:t>Program Flow Start</w:t>
      </w:r>
    </w:p>
    <w:p w:rsidR="004A781C" w:rsidRDefault="00947638">
      <w:pPr>
        <w:pStyle w:val="Heading4"/>
      </w:pPr>
      <w:r w:rsidRPr="00947638">
        <w:t>Rte_Call_AssistFirewa</w:t>
      </w:r>
      <w:r>
        <w:t>ll_Per1_CP0_</w:t>
      </w:r>
      <w:proofErr w:type="gramStart"/>
      <w:r>
        <w:t>CheckpointReached(</w:t>
      </w:r>
      <w:proofErr w:type="gramEnd"/>
      <w:r>
        <w:t>)</w:t>
      </w:r>
      <w:r w:rsidR="004A781C">
        <w:t>Store Module Inputs to Local copies</w:t>
      </w:r>
    </w:p>
    <w:p w:rsidR="00834EBD" w:rsidRPr="00834EBD" w:rsidRDefault="00834EBD" w:rsidP="00834EBD">
      <w:pPr>
        <w:rPr>
          <w:sz w:val="18"/>
          <w:szCs w:val="18"/>
        </w:rPr>
      </w:pPr>
      <w:r w:rsidRPr="00834EBD">
        <w:rPr>
          <w:sz w:val="18"/>
          <w:szCs w:val="18"/>
        </w:rPr>
        <w:t>BaseAssistCmd_MtrNm_T_f32 = Rte_IRead_AssistFirewall_Per1_BaseAssistCmd_MtrNm_f32()</w:t>
      </w:r>
    </w:p>
    <w:p w:rsidR="00834EBD" w:rsidRPr="00834EBD" w:rsidRDefault="00834EBD" w:rsidP="00834EBD">
      <w:pPr>
        <w:rPr>
          <w:sz w:val="18"/>
          <w:szCs w:val="18"/>
        </w:rPr>
      </w:pPr>
      <w:r w:rsidRPr="00834EBD">
        <w:rPr>
          <w:sz w:val="18"/>
          <w:szCs w:val="18"/>
        </w:rPr>
        <w:t>HighFreqAssist_MtrNm_T_f32 = Rte_IRead_AssistFirewall_Per1_HighFreqAssist_MtrNm_f32()</w:t>
      </w:r>
    </w:p>
    <w:p w:rsidR="00834EBD" w:rsidRPr="00834EBD" w:rsidRDefault="00834EBD" w:rsidP="00834EBD">
      <w:pPr>
        <w:rPr>
          <w:sz w:val="18"/>
          <w:szCs w:val="18"/>
        </w:rPr>
      </w:pPr>
      <w:r w:rsidRPr="00834EBD">
        <w:rPr>
          <w:sz w:val="18"/>
          <w:szCs w:val="18"/>
        </w:rPr>
        <w:t>HwTorque_HwNm_T_f32 = Rte_IRead_AssistFirewall_Per1_HwTorque_HwNm_f32()</w:t>
      </w:r>
    </w:p>
    <w:p w:rsidR="00834EBD" w:rsidRPr="00834EBD" w:rsidRDefault="00834EBD" w:rsidP="00834EBD">
      <w:pPr>
        <w:rPr>
          <w:sz w:val="18"/>
          <w:szCs w:val="18"/>
        </w:rPr>
      </w:pPr>
      <w:r w:rsidRPr="00834EBD">
        <w:rPr>
          <w:sz w:val="18"/>
          <w:szCs w:val="18"/>
        </w:rPr>
        <w:t>HysteresisComp_MtrNm_T_f32 = Rte_IRead_AssistFirewall_Per1_HysteresisComp_MtrNm_f32()</w:t>
      </w:r>
    </w:p>
    <w:p w:rsidR="004A781C" w:rsidRDefault="00834EBD" w:rsidP="00834EBD">
      <w:pPr>
        <w:rPr>
          <w:sz w:val="18"/>
          <w:szCs w:val="18"/>
        </w:rPr>
      </w:pPr>
      <w:r w:rsidRPr="00834EBD">
        <w:rPr>
          <w:sz w:val="18"/>
          <w:szCs w:val="18"/>
        </w:rPr>
        <w:t>VehicleSpeed_Kph_T_f32 = Rte_IRead_AssistFirewall_Per1_VehicleSpeed_Kph_f32()</w:t>
      </w:r>
    </w:p>
    <w:p w:rsidR="000E3932" w:rsidRPr="000E3932" w:rsidRDefault="000E3932" w:rsidP="000E3932">
      <w:pPr>
        <w:rPr>
          <w:sz w:val="18"/>
          <w:szCs w:val="18"/>
        </w:rPr>
      </w:pPr>
      <w:r w:rsidRPr="000E3932">
        <w:rPr>
          <w:sz w:val="18"/>
          <w:szCs w:val="18"/>
        </w:rPr>
        <w:t>AsstFWPstepNstep_Cnt_T_st</w:t>
      </w:r>
      <w:r>
        <w:rPr>
          <w:sz w:val="18"/>
          <w:szCs w:val="18"/>
        </w:rPr>
        <w:t>r.PStep = k_AsstFWPstep_Cnt_u16</w:t>
      </w:r>
    </w:p>
    <w:p w:rsidR="000E3932" w:rsidRDefault="000E3932" w:rsidP="000E3932">
      <w:pPr>
        <w:rPr>
          <w:sz w:val="18"/>
          <w:szCs w:val="18"/>
        </w:rPr>
      </w:pPr>
      <w:r w:rsidRPr="000E3932">
        <w:rPr>
          <w:sz w:val="18"/>
          <w:szCs w:val="18"/>
        </w:rPr>
        <w:t>AsstFWPstepNstep_Cnt_T_str.NStep = k_AsstFWNstep_Cnt_u16</w:t>
      </w:r>
    </w:p>
    <w:p w:rsidR="001864FA" w:rsidRDefault="001864FA" w:rsidP="000E3932">
      <w:pPr>
        <w:rPr>
          <w:sz w:val="18"/>
          <w:szCs w:val="18"/>
        </w:rPr>
      </w:pPr>
      <w:r w:rsidRPr="001864FA">
        <w:rPr>
          <w:sz w:val="18"/>
          <w:szCs w:val="18"/>
        </w:rPr>
        <w:t>AsstFWPstepNstep_Cnt_T_str.Threshold = t_AsstFWPstepNstepThresh_Cnt_</w:t>
      </w:r>
      <w:proofErr w:type="gramStart"/>
      <w:r w:rsidRPr="001864FA">
        <w:rPr>
          <w:sz w:val="18"/>
          <w:szCs w:val="18"/>
        </w:rPr>
        <w:t>u16[</w:t>
      </w:r>
      <w:proofErr w:type="gramEnd"/>
      <w:r w:rsidRPr="001864FA">
        <w:rPr>
          <w:sz w:val="18"/>
          <w:szCs w:val="18"/>
        </w:rPr>
        <w:t>1]</w:t>
      </w:r>
    </w:p>
    <w:p w:rsidR="00ED51C5" w:rsidRDefault="00ED51C5" w:rsidP="000E3932">
      <w:pPr>
        <w:rPr>
          <w:ins w:id="26" w:author="lz4p8n" w:date="2013-05-15T17:25:00Z"/>
          <w:sz w:val="18"/>
          <w:szCs w:val="18"/>
        </w:rPr>
      </w:pPr>
      <w:r w:rsidRPr="00ED51C5">
        <w:rPr>
          <w:sz w:val="18"/>
          <w:szCs w:val="18"/>
        </w:rPr>
        <w:t xml:space="preserve">AbsHwTrq_HwNm_T_u8p8 = </w:t>
      </w:r>
      <w:proofErr w:type="spellStart"/>
      <w:r w:rsidRPr="00ED51C5">
        <w:rPr>
          <w:sz w:val="18"/>
          <w:szCs w:val="18"/>
        </w:rPr>
        <w:t>FPM_FloatToFixed_</w:t>
      </w:r>
      <w:proofErr w:type="gramStart"/>
      <w:r w:rsidRPr="00ED51C5">
        <w:rPr>
          <w:sz w:val="18"/>
          <w:szCs w:val="18"/>
        </w:rPr>
        <w:t>m</w:t>
      </w:r>
      <w:proofErr w:type="spellEnd"/>
      <w:r w:rsidRPr="00ED51C5">
        <w:rPr>
          <w:sz w:val="18"/>
          <w:szCs w:val="18"/>
        </w:rPr>
        <w:t>(</w:t>
      </w:r>
      <w:proofErr w:type="gramEnd"/>
      <w:r w:rsidRPr="00ED51C5">
        <w:rPr>
          <w:sz w:val="18"/>
          <w:szCs w:val="18"/>
        </w:rPr>
        <w:t>Abs_f32_m(HwTorque_HwNm_T_f32), u8p8_T)</w:t>
      </w:r>
    </w:p>
    <w:p w:rsidR="008E2AFC" w:rsidRPr="008E2AFC" w:rsidRDefault="008E2AFC" w:rsidP="008E2AFC">
      <w:pPr>
        <w:rPr>
          <w:ins w:id="27" w:author="lz4p8n" w:date="2013-05-15T17:25:00Z"/>
          <w:sz w:val="18"/>
          <w:szCs w:val="18"/>
        </w:rPr>
      </w:pPr>
      <w:proofErr w:type="spellStart"/>
      <w:ins w:id="28" w:author="lz4p8n" w:date="2013-05-15T17:25:00Z">
        <w:r w:rsidRPr="008E2AFC">
          <w:rPr>
            <w:sz w:val="18"/>
            <w:szCs w:val="18"/>
          </w:rPr>
          <w:t>DefeatAsstTblSvc_Cnt_T_lgc</w:t>
        </w:r>
        <w:proofErr w:type="spellEnd"/>
        <w:r w:rsidRPr="008E2AFC">
          <w:rPr>
            <w:sz w:val="18"/>
            <w:szCs w:val="18"/>
          </w:rPr>
          <w:t xml:space="preserve"> = Rte_IRead_AssistFirewall_Per1_D</w:t>
        </w:r>
        <w:r>
          <w:rPr>
            <w:sz w:val="18"/>
            <w:szCs w:val="18"/>
          </w:rPr>
          <w:t>efeat_AsstTbl_Service_Cnt_</w:t>
        </w:r>
        <w:proofErr w:type="gramStart"/>
        <w:r>
          <w:rPr>
            <w:sz w:val="18"/>
            <w:szCs w:val="18"/>
          </w:rPr>
          <w:t>lgc()</w:t>
        </w:r>
        <w:proofErr w:type="gramEnd"/>
      </w:ins>
    </w:p>
    <w:p w:rsidR="008E2AFC" w:rsidRPr="00834EBD" w:rsidRDefault="008E2AFC" w:rsidP="008E2AFC">
      <w:pPr>
        <w:rPr>
          <w:sz w:val="18"/>
          <w:szCs w:val="18"/>
        </w:rPr>
      </w:pPr>
      <w:proofErr w:type="spellStart"/>
      <w:ins w:id="29" w:author="lz4p8n" w:date="2013-05-15T17:25:00Z">
        <w:r w:rsidRPr="008E2AFC">
          <w:rPr>
            <w:sz w:val="18"/>
            <w:szCs w:val="18"/>
          </w:rPr>
          <w:t>MECCounter_Cnt_T_enum</w:t>
        </w:r>
        <w:proofErr w:type="spellEnd"/>
        <w:r w:rsidRPr="008E2AFC">
          <w:rPr>
            <w:sz w:val="18"/>
            <w:szCs w:val="18"/>
          </w:rPr>
          <w:t xml:space="preserve"> = Rte_IRead_AssistFirewall_Per1_MEC_Counter_Cnt_</w:t>
        </w:r>
        <w:proofErr w:type="gramStart"/>
        <w:r w:rsidRPr="008E2AFC">
          <w:rPr>
            <w:sz w:val="18"/>
            <w:szCs w:val="18"/>
          </w:rPr>
          <w:t>enum()</w:t>
        </w:r>
      </w:ins>
      <w:proofErr w:type="gramEnd"/>
    </w:p>
    <w:p w:rsidR="00891063" w:rsidRDefault="00891063">
      <w:pPr>
        <w:pStyle w:val="Heading4"/>
      </w:pPr>
      <w:r>
        <w:lastRenderedPageBreak/>
        <w:t>Sum and Filter Inputs</w:t>
      </w:r>
    </w:p>
    <w:p w:rsidR="003279E5" w:rsidRPr="003279E5" w:rsidRDefault="008E2AFC" w:rsidP="003279E5">
      <w:pPr>
        <w:jc w:val="center"/>
      </w:pPr>
      <w:r>
        <w:object w:dxaOrig="4851" w:dyaOrig="6895">
          <v:shape id="_x0000_i1026" type="#_x0000_t75" style="width:242.5pt;height:345.75pt" o:ole="">
            <v:imagedata r:id="rId11" o:title=""/>
          </v:shape>
          <o:OLEObject Type="Embed" ProgID="Visio.Drawing.11" ShapeID="_x0000_i1026" DrawAspect="Content" ObjectID="_1430226662" r:id="rId12"/>
        </w:object>
      </w:r>
    </w:p>
    <w:p w:rsidR="00891063" w:rsidRPr="00891063" w:rsidRDefault="00891063" w:rsidP="00891063">
      <w:pPr>
        <w:jc w:val="center"/>
      </w:pPr>
    </w:p>
    <w:p w:rsidR="004A781C" w:rsidRDefault="00FC38C2">
      <w:pPr>
        <w:pStyle w:val="Heading4"/>
      </w:pPr>
      <w:r>
        <w:lastRenderedPageBreak/>
        <w:t>Determine Saturation Bounds</w:t>
      </w:r>
      <w:r w:rsidR="004E0A0D">
        <w:t xml:space="preserve"> and Perform Limiting</w:t>
      </w:r>
    </w:p>
    <w:p w:rsidR="003279E5" w:rsidRPr="003279E5" w:rsidRDefault="00EC41D6" w:rsidP="003279E5">
      <w:pPr>
        <w:jc w:val="center"/>
      </w:pPr>
      <w:r>
        <w:object w:dxaOrig="5918" w:dyaOrig="12735">
          <v:shape id="_x0000_i1027" type="#_x0000_t75" style="width:266.95pt;height:574.65pt" o:ole="">
            <v:imagedata r:id="rId13" o:title=""/>
          </v:shape>
          <o:OLEObject Type="Embed" ProgID="Visio.Drawing.11" ShapeID="_x0000_i1027" DrawAspect="Content" ObjectID="_1430226663" r:id="rId14"/>
        </w:object>
      </w:r>
    </w:p>
    <w:p w:rsidR="00FC38C2" w:rsidDel="00093269" w:rsidRDefault="00FC38C2" w:rsidP="00FC38C2">
      <w:pPr>
        <w:jc w:val="center"/>
        <w:rPr>
          <w:del w:id="30" w:author="lz4p8n" w:date="2013-05-16T11:00:00Z"/>
        </w:rPr>
      </w:pPr>
    </w:p>
    <w:p w:rsidR="00FC38C2" w:rsidRPr="00FC38C2" w:rsidRDefault="00FC38C2" w:rsidP="00FC38C2">
      <w:pPr>
        <w:pStyle w:val="Heading4"/>
      </w:pPr>
      <w:r>
        <w:lastRenderedPageBreak/>
        <w:t>Determine Active</w:t>
      </w:r>
      <w:r w:rsidR="00735353">
        <w:t xml:space="preserve"> State</w:t>
      </w:r>
      <w:r w:rsidR="004E0A0D">
        <w:t xml:space="preserve"> and Output</w:t>
      </w:r>
    </w:p>
    <w:bookmarkStart w:id="31" w:name="OLE_LINK7"/>
    <w:bookmarkStart w:id="32" w:name="OLE_LINK8"/>
    <w:p w:rsidR="004A781C" w:rsidRDefault="00093269" w:rsidP="00FC38C2">
      <w:pPr>
        <w:jc w:val="center"/>
      </w:pPr>
      <w:r>
        <w:object w:dxaOrig="7795" w:dyaOrig="13915">
          <v:shape id="_x0000_i1028" type="#_x0000_t75" style="width:312.45pt;height:557pt" o:ole="">
            <v:imagedata r:id="rId15" o:title=""/>
          </v:shape>
          <o:OLEObject Type="Embed" ProgID="Visio.Drawing.11" ShapeID="_x0000_i1028" DrawAspect="Content" ObjectID="_1430226664" r:id="rId16"/>
        </w:object>
      </w:r>
      <w:bookmarkEnd w:id="31"/>
      <w:bookmarkEnd w:id="32"/>
    </w:p>
    <w:p w:rsidR="00735353" w:rsidRDefault="00735353">
      <w:pPr>
        <w:spacing w:after="0"/>
      </w:pPr>
      <w:del w:id="33" w:author="lz4p8n" w:date="2013-05-16T11:03:00Z">
        <w:r w:rsidDel="00093269">
          <w:lastRenderedPageBreak/>
          <w:br w:type="page"/>
        </w:r>
      </w:del>
    </w:p>
    <w:p w:rsidR="004A781C" w:rsidRDefault="004A781C">
      <w:pPr>
        <w:pStyle w:val="Heading4"/>
      </w:pPr>
      <w:r>
        <w:lastRenderedPageBreak/>
        <w:t>Store Local copy of outputs into Module Outputs</w:t>
      </w:r>
    </w:p>
    <w:p w:rsidR="00FC38C2" w:rsidRPr="00FC38C2" w:rsidRDefault="004F61FC" w:rsidP="00FC38C2">
      <w:pPr>
        <w:rPr>
          <w:sz w:val="18"/>
          <w:szCs w:val="18"/>
        </w:rPr>
      </w:pPr>
      <w:r w:rsidRPr="004F61FC">
        <w:rPr>
          <w:sz w:val="18"/>
          <w:szCs w:val="18"/>
        </w:rPr>
        <w:t>AsstFW</w:t>
      </w:r>
      <w:r w:rsidR="00FC38C2" w:rsidRPr="00FC38C2">
        <w:rPr>
          <w:sz w:val="18"/>
          <w:szCs w:val="18"/>
        </w:rPr>
        <w:t>U</w:t>
      </w:r>
      <w:r w:rsidR="007D319C">
        <w:rPr>
          <w:sz w:val="18"/>
          <w:szCs w:val="18"/>
        </w:rPr>
        <w:t>prBound_MtrNm_D_f32 = UprBound_Mtr</w:t>
      </w:r>
      <w:r w:rsidR="00FC38C2" w:rsidRPr="00FC38C2">
        <w:rPr>
          <w:sz w:val="18"/>
          <w:szCs w:val="18"/>
        </w:rPr>
        <w:t>Nm_T_f32</w:t>
      </w:r>
    </w:p>
    <w:p w:rsidR="00FC38C2" w:rsidRPr="00FC38C2" w:rsidRDefault="004F61FC" w:rsidP="00FC38C2">
      <w:pPr>
        <w:rPr>
          <w:sz w:val="18"/>
          <w:szCs w:val="18"/>
        </w:rPr>
      </w:pPr>
      <w:r w:rsidRPr="004F61FC">
        <w:rPr>
          <w:sz w:val="18"/>
          <w:szCs w:val="18"/>
        </w:rPr>
        <w:t>AsstFW</w:t>
      </w:r>
      <w:r w:rsidR="00FC38C2" w:rsidRPr="00FC38C2">
        <w:rPr>
          <w:sz w:val="18"/>
          <w:szCs w:val="18"/>
        </w:rPr>
        <w:t>Lw</w:t>
      </w:r>
      <w:r w:rsidR="007D319C">
        <w:rPr>
          <w:sz w:val="18"/>
          <w:szCs w:val="18"/>
        </w:rPr>
        <w:t>rBound_MtrNm_D_f32 = LwrBound_Mtr</w:t>
      </w:r>
      <w:r w:rsidR="00FC38C2" w:rsidRPr="00FC38C2">
        <w:rPr>
          <w:sz w:val="18"/>
          <w:szCs w:val="18"/>
        </w:rPr>
        <w:t>Nm_T_f32</w:t>
      </w:r>
    </w:p>
    <w:p w:rsidR="004E0A0D" w:rsidRPr="004E0A0D" w:rsidRDefault="004E0A0D" w:rsidP="004E0A0D">
      <w:pPr>
        <w:rPr>
          <w:sz w:val="18"/>
          <w:szCs w:val="18"/>
        </w:rPr>
      </w:pPr>
      <w:r w:rsidRPr="004E0A0D">
        <w:rPr>
          <w:sz w:val="18"/>
          <w:szCs w:val="18"/>
        </w:rPr>
        <w:t>AsstFWUprBoundFilt_MtrNm_D</w:t>
      </w:r>
      <w:r>
        <w:rPr>
          <w:sz w:val="18"/>
          <w:szCs w:val="18"/>
        </w:rPr>
        <w:t>_f32 = UprBoundFilt_MtrNm_T_f32</w:t>
      </w:r>
    </w:p>
    <w:p w:rsidR="004E0A0D" w:rsidRDefault="004E0A0D" w:rsidP="00FC38C2">
      <w:pPr>
        <w:rPr>
          <w:sz w:val="18"/>
          <w:szCs w:val="18"/>
        </w:rPr>
      </w:pPr>
      <w:r w:rsidRPr="004E0A0D">
        <w:rPr>
          <w:sz w:val="18"/>
          <w:szCs w:val="18"/>
        </w:rPr>
        <w:t>AsstFWLwrBoundFilt_MtrNm_D_f32 = LwrBoundFilt_MtrNm_T_f32</w:t>
      </w:r>
    </w:p>
    <w:p w:rsidR="00FC38C2" w:rsidRPr="00FC38C2" w:rsidRDefault="004F61FC" w:rsidP="00FC38C2">
      <w:pPr>
        <w:rPr>
          <w:sz w:val="18"/>
          <w:szCs w:val="18"/>
        </w:rPr>
      </w:pPr>
      <w:r w:rsidRPr="004F61FC">
        <w:rPr>
          <w:sz w:val="18"/>
          <w:szCs w:val="18"/>
        </w:rPr>
        <w:t>AsstFW</w:t>
      </w:r>
      <w:r w:rsidR="00FC38C2" w:rsidRPr="00FC38C2">
        <w:rPr>
          <w:sz w:val="18"/>
          <w:szCs w:val="18"/>
        </w:rPr>
        <w:t>SumInput_MtrNm_D_f32 = SumInput_MtrNm_T_f32</w:t>
      </w:r>
    </w:p>
    <w:p w:rsidR="00FC38C2" w:rsidRPr="00FC38C2" w:rsidRDefault="004F61FC" w:rsidP="00FC38C2">
      <w:pPr>
        <w:rPr>
          <w:sz w:val="18"/>
          <w:szCs w:val="18"/>
        </w:rPr>
      </w:pPr>
      <w:r w:rsidRPr="004F61FC">
        <w:rPr>
          <w:sz w:val="18"/>
          <w:szCs w:val="18"/>
        </w:rPr>
        <w:t>AsstFW</w:t>
      </w:r>
      <w:r w:rsidR="00FC38C2" w:rsidRPr="00FC38C2">
        <w:rPr>
          <w:sz w:val="18"/>
          <w:szCs w:val="18"/>
        </w:rPr>
        <w:t>LowFreqInput_MtrNm_D_f32 = LowFreqInput_MtrNm_T_f32</w:t>
      </w:r>
    </w:p>
    <w:p w:rsidR="00FC38C2" w:rsidRDefault="004F61FC" w:rsidP="00FC38C2">
      <w:pPr>
        <w:rPr>
          <w:sz w:val="18"/>
          <w:szCs w:val="18"/>
        </w:rPr>
      </w:pPr>
      <w:r w:rsidRPr="004F61FC">
        <w:rPr>
          <w:sz w:val="18"/>
          <w:szCs w:val="18"/>
        </w:rPr>
        <w:t>AsstFW</w:t>
      </w:r>
      <w:r w:rsidR="00FC38C2" w:rsidRPr="00FC38C2">
        <w:rPr>
          <w:sz w:val="18"/>
          <w:szCs w:val="18"/>
        </w:rPr>
        <w:t>LowFreqLimited_MtrNm_D_f32 = LowFreqLimited_MtrNm_T_f32</w:t>
      </w:r>
    </w:p>
    <w:p w:rsidR="000E463B" w:rsidRPr="000E463B" w:rsidRDefault="004F61FC" w:rsidP="000E463B">
      <w:pPr>
        <w:rPr>
          <w:sz w:val="18"/>
          <w:szCs w:val="18"/>
          <w:lang w:val="fr-FR"/>
        </w:rPr>
      </w:pPr>
      <w:r w:rsidRPr="00B55156">
        <w:rPr>
          <w:sz w:val="18"/>
          <w:szCs w:val="18"/>
          <w:lang w:val="fr-FR"/>
        </w:rPr>
        <w:t>AsstFW</w:t>
      </w:r>
      <w:r w:rsidR="00FC38C2" w:rsidRPr="00B55156">
        <w:rPr>
          <w:sz w:val="18"/>
          <w:szCs w:val="18"/>
          <w:lang w:val="fr-FR"/>
        </w:rPr>
        <w:t xml:space="preserve">ActiveRaw_Uls_D_f32 </w:t>
      </w:r>
      <w:r w:rsidR="000E463B">
        <w:rPr>
          <w:sz w:val="18"/>
          <w:szCs w:val="18"/>
          <w:lang w:val="fr-FR"/>
        </w:rPr>
        <w:t xml:space="preserve"> = </w:t>
      </w:r>
      <w:r w:rsidR="000E463B" w:rsidRPr="00093269">
        <w:rPr>
          <w:sz w:val="18"/>
          <w:szCs w:val="18"/>
          <w:lang w:val="fr-FR"/>
        </w:rPr>
        <w:t>AsstFWActiveRaw_Uls_T_f32</w:t>
      </w:r>
    </w:p>
    <w:p w:rsidR="00FC38C2" w:rsidRPr="00FC38C2" w:rsidRDefault="00FC38C2" w:rsidP="00FC38C2">
      <w:pPr>
        <w:rPr>
          <w:sz w:val="18"/>
          <w:szCs w:val="18"/>
        </w:rPr>
      </w:pPr>
      <w:r w:rsidRPr="00FC38C2">
        <w:rPr>
          <w:sz w:val="18"/>
          <w:szCs w:val="18"/>
        </w:rPr>
        <w:t>Rte_IWrite_AssistFirewall_Per1_CombinedAssist_MtrNm_f32(</w:t>
      </w:r>
      <w:r w:rsidR="000940F9" w:rsidRPr="000940F9">
        <w:rPr>
          <w:sz w:val="18"/>
          <w:szCs w:val="18"/>
        </w:rPr>
        <w:t>CombAsstSV_MtrNm_M_f32</w:t>
      </w:r>
      <w:r w:rsidRPr="00FC38C2">
        <w:rPr>
          <w:sz w:val="18"/>
          <w:szCs w:val="18"/>
        </w:rPr>
        <w:t>)</w:t>
      </w:r>
    </w:p>
    <w:p w:rsidR="004A781C" w:rsidRPr="00FC38C2" w:rsidRDefault="00FC38C2" w:rsidP="00FC38C2">
      <w:pPr>
        <w:rPr>
          <w:sz w:val="18"/>
          <w:szCs w:val="18"/>
        </w:rPr>
      </w:pPr>
      <w:r w:rsidRPr="00FC38C2">
        <w:rPr>
          <w:sz w:val="18"/>
          <w:szCs w:val="18"/>
        </w:rPr>
        <w:t>Rte_IWrite_AssistFirewall_Per1_AsstFirewallActive_Uls_f32(</w:t>
      </w:r>
      <w:r w:rsidR="000940F9" w:rsidRPr="000940F9">
        <w:rPr>
          <w:sz w:val="18"/>
          <w:szCs w:val="18"/>
        </w:rPr>
        <w:t>AsstFWActive_Uls_T_f32</w:t>
      </w:r>
      <w:r w:rsidRPr="00FC38C2">
        <w:rPr>
          <w:sz w:val="18"/>
          <w:szCs w:val="18"/>
        </w:rPr>
        <w:t>)</w:t>
      </w:r>
    </w:p>
    <w:p w:rsidR="004A781C" w:rsidRDefault="004A781C">
      <w:pPr>
        <w:pStyle w:val="Heading4"/>
      </w:pPr>
      <w:r>
        <w:t>Program Flow End</w:t>
      </w:r>
    </w:p>
    <w:p w:rsidR="004A781C" w:rsidRDefault="00947638">
      <w:r w:rsidRPr="00947638">
        <w:t>Rte_Call_AssistFirewa</w:t>
      </w:r>
      <w:r>
        <w:t>ll_Per1_CP</w:t>
      </w:r>
      <w:r w:rsidR="00D41448">
        <w:t>1</w:t>
      </w:r>
      <w:r>
        <w:t>_</w:t>
      </w:r>
      <w:proofErr w:type="gramStart"/>
      <w:r>
        <w:t>CheckpointReached()</w:t>
      </w:r>
      <w:proofErr w:type="gramEnd"/>
    </w:p>
    <w:p w:rsidR="004A781C" w:rsidRDefault="004A781C"/>
    <w:p w:rsidR="004A781C" w:rsidRDefault="004A781C">
      <w:pPr>
        <w:pStyle w:val="Heading2"/>
      </w:pPr>
      <w:r>
        <w:br w:type="page"/>
      </w:r>
      <w:r>
        <w:lastRenderedPageBreak/>
        <w:t>Fault Recovery Functions</w:t>
      </w:r>
    </w:p>
    <w:p w:rsidR="00FC38C2" w:rsidRDefault="00FC38C2"/>
    <w:p w:rsidR="00FC38C2" w:rsidRDefault="00FC38C2" w:rsidP="00FC38C2">
      <w:r>
        <w:t>None</w:t>
      </w:r>
    </w:p>
    <w:p w:rsidR="00FC38C2" w:rsidRDefault="00FC38C2" w:rsidP="00FC38C2"/>
    <w:p w:rsidR="004A781C" w:rsidRDefault="004A781C" w:rsidP="00FC38C2">
      <w:pPr>
        <w:pStyle w:val="Heading2"/>
      </w:pPr>
      <w:r>
        <w:t>Shutdown Functions</w:t>
      </w:r>
    </w:p>
    <w:p w:rsidR="00FC38C2" w:rsidRDefault="00FC38C2" w:rsidP="00FC38C2"/>
    <w:p w:rsidR="00FC38C2" w:rsidRDefault="00FC38C2" w:rsidP="00FC38C2">
      <w:r>
        <w:t>None</w:t>
      </w:r>
    </w:p>
    <w:p w:rsidR="00FC38C2" w:rsidRDefault="00FC38C2" w:rsidP="00FC38C2"/>
    <w:p w:rsidR="004A781C" w:rsidRDefault="004A781C">
      <w:pPr>
        <w:pStyle w:val="Heading2"/>
      </w:pPr>
      <w:r>
        <w:t>Interrupt Functions</w:t>
      </w:r>
    </w:p>
    <w:p w:rsidR="004A781C" w:rsidRDefault="004A781C"/>
    <w:p w:rsidR="00FC38C2" w:rsidRDefault="00FC38C2">
      <w:r>
        <w:t>None</w:t>
      </w:r>
    </w:p>
    <w:p w:rsidR="00FC38C2" w:rsidRDefault="00FC38C2"/>
    <w:p w:rsidR="004A781C" w:rsidRDefault="004A781C">
      <w:pPr>
        <w:pStyle w:val="Heading2"/>
      </w:pPr>
      <w:r>
        <w:t>Serial Communication Functions</w:t>
      </w:r>
    </w:p>
    <w:p w:rsidR="004A781C" w:rsidRDefault="004A781C" w:rsidP="00FC38C2">
      <w:pPr>
        <w:pStyle w:val="Heading2"/>
        <w:numPr>
          <w:ilvl w:val="0"/>
          <w:numId w:val="0"/>
        </w:numPr>
        <w:ind w:left="576"/>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FC38C2" w:rsidP="00F957FA">
            <w:pPr>
              <w:spacing w:before="60"/>
              <w:rPr>
                <w:rFonts w:ascii="Arial" w:hAnsi="Arial" w:cs="Arial"/>
                <w:sz w:val="16"/>
                <w:szCs w:val="16"/>
              </w:rPr>
            </w:pPr>
            <w:r w:rsidRPr="00FC38C2">
              <w:rPr>
                <w:rFonts w:ascii="Arial" w:hAnsi="Arial" w:cs="Arial"/>
                <w:sz w:val="16"/>
                <w:szCs w:val="16"/>
              </w:rPr>
              <w:t>AssistFirewall_Init1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FC38C2"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FC38C2" w:rsidP="00F957FA">
            <w:pPr>
              <w:spacing w:before="60"/>
              <w:rPr>
                <w:rFonts w:ascii="Arial" w:hAnsi="Arial" w:cs="Arial"/>
                <w:sz w:val="16"/>
                <w:szCs w:val="16"/>
              </w:rPr>
            </w:pPr>
            <w:r>
              <w:rPr>
                <w:rFonts w:ascii="Arial" w:hAnsi="Arial" w:cs="Arial"/>
                <w:sz w:val="16"/>
                <w:szCs w:val="16"/>
              </w:rPr>
              <w:t>On Init</w:t>
            </w:r>
          </w:p>
        </w:tc>
      </w:tr>
      <w:tr w:rsidR="00FC38C2" w:rsidRPr="00381542" w:rsidTr="00B54697">
        <w:tc>
          <w:tcPr>
            <w:tcW w:w="3168" w:type="dxa"/>
            <w:tcBorders>
              <w:top w:val="single" w:sz="6" w:space="0" w:color="auto"/>
              <w:left w:val="single" w:sz="6" w:space="0" w:color="auto"/>
              <w:bottom w:val="single" w:sz="6" w:space="0" w:color="auto"/>
              <w:right w:val="single" w:sz="6" w:space="0" w:color="auto"/>
            </w:tcBorders>
          </w:tcPr>
          <w:p w:rsidR="00FC38C2" w:rsidRPr="00FC38C2" w:rsidRDefault="00FC38C2" w:rsidP="00F957FA">
            <w:pPr>
              <w:spacing w:before="60"/>
              <w:rPr>
                <w:rFonts w:ascii="Arial" w:hAnsi="Arial" w:cs="Arial"/>
                <w:sz w:val="16"/>
                <w:szCs w:val="16"/>
              </w:rPr>
            </w:pPr>
            <w:r w:rsidRPr="00FC38C2">
              <w:rPr>
                <w:rFonts w:ascii="Arial" w:hAnsi="Arial" w:cs="Arial"/>
                <w:sz w:val="16"/>
                <w:szCs w:val="16"/>
              </w:rPr>
              <w:t>AssistFirewall_Per1</w:t>
            </w:r>
          </w:p>
        </w:tc>
        <w:tc>
          <w:tcPr>
            <w:tcW w:w="2070" w:type="dxa"/>
            <w:tcBorders>
              <w:top w:val="single" w:sz="6" w:space="0" w:color="auto"/>
              <w:left w:val="single" w:sz="6" w:space="0" w:color="auto"/>
              <w:bottom w:val="single" w:sz="6" w:space="0" w:color="auto"/>
              <w:right w:val="single" w:sz="6" w:space="0" w:color="auto"/>
            </w:tcBorders>
          </w:tcPr>
          <w:p w:rsidR="00FC38C2" w:rsidRDefault="00FC38C2"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FC38C2" w:rsidRDefault="00FC38C2"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C38C2">
            <w:pPr>
              <w:spacing w:before="60"/>
              <w:rPr>
                <w:rFonts w:ascii="Arial" w:hAnsi="Arial" w:cs="Arial"/>
                <w:sz w:val="16"/>
              </w:rPr>
            </w:pPr>
            <w:r w:rsidRPr="00FC38C2">
              <w:rPr>
                <w:rFonts w:ascii="Arial" w:hAnsi="Arial" w:cs="Arial"/>
                <w:sz w:val="16"/>
              </w:rPr>
              <w:t>AssistFirewall_Init1</w:t>
            </w:r>
          </w:p>
        </w:tc>
        <w:tc>
          <w:tcPr>
            <w:tcW w:w="4464" w:type="dxa"/>
            <w:tcBorders>
              <w:top w:val="single" w:sz="6" w:space="0" w:color="auto"/>
              <w:left w:val="single" w:sz="6" w:space="0" w:color="auto"/>
              <w:bottom w:val="single" w:sz="6" w:space="0" w:color="auto"/>
              <w:right w:val="single" w:sz="6" w:space="0" w:color="auto"/>
            </w:tcBorders>
          </w:tcPr>
          <w:p w:rsidR="004A781C" w:rsidRDefault="00FC38C2">
            <w:pPr>
              <w:spacing w:before="60"/>
              <w:rPr>
                <w:rFonts w:ascii="Arial" w:hAnsi="Arial" w:cs="Arial"/>
                <w:sz w:val="16"/>
              </w:rPr>
            </w:pPr>
            <w:r w:rsidRPr="00FC38C2">
              <w:rPr>
                <w:rFonts w:ascii="Arial" w:hAnsi="Arial" w:cs="Arial"/>
                <w:sz w:val="16"/>
              </w:rPr>
              <w:t>RTE_START_SEC_AP_ASSISTFIREWALL_APPL_CODE</w:t>
            </w:r>
          </w:p>
        </w:tc>
      </w:tr>
      <w:tr w:rsidR="00FC38C2" w:rsidTr="00BF364D">
        <w:tc>
          <w:tcPr>
            <w:tcW w:w="4464" w:type="dxa"/>
            <w:tcBorders>
              <w:top w:val="single" w:sz="6" w:space="0" w:color="auto"/>
              <w:left w:val="single" w:sz="6" w:space="0" w:color="auto"/>
              <w:bottom w:val="single" w:sz="6" w:space="0" w:color="auto"/>
              <w:right w:val="single" w:sz="6" w:space="0" w:color="auto"/>
            </w:tcBorders>
          </w:tcPr>
          <w:p w:rsidR="00FC38C2" w:rsidRDefault="00FC38C2">
            <w:pPr>
              <w:spacing w:before="60"/>
              <w:rPr>
                <w:rFonts w:ascii="Arial" w:hAnsi="Arial" w:cs="Arial"/>
                <w:sz w:val="16"/>
              </w:rPr>
            </w:pPr>
            <w:r w:rsidRPr="00FC38C2">
              <w:rPr>
                <w:rFonts w:ascii="Arial" w:hAnsi="Arial" w:cs="Arial"/>
                <w:sz w:val="16"/>
              </w:rPr>
              <w:t>AssistFirewall_Per1</w:t>
            </w:r>
          </w:p>
        </w:tc>
        <w:tc>
          <w:tcPr>
            <w:tcW w:w="4464" w:type="dxa"/>
            <w:tcBorders>
              <w:top w:val="single" w:sz="6" w:space="0" w:color="auto"/>
              <w:left w:val="single" w:sz="6" w:space="0" w:color="auto"/>
              <w:bottom w:val="single" w:sz="6" w:space="0" w:color="auto"/>
              <w:right w:val="single" w:sz="6" w:space="0" w:color="auto"/>
            </w:tcBorders>
          </w:tcPr>
          <w:p w:rsidR="00FC38C2" w:rsidRDefault="00FC38C2">
            <w:pPr>
              <w:spacing w:before="60"/>
              <w:rPr>
                <w:rFonts w:ascii="Arial" w:hAnsi="Arial" w:cs="Arial"/>
                <w:sz w:val="16"/>
              </w:rPr>
            </w:pPr>
            <w:r w:rsidRPr="00FC38C2">
              <w:rPr>
                <w:rFonts w:ascii="Arial" w:hAnsi="Arial" w:cs="Arial"/>
                <w:sz w:val="16"/>
              </w:rPr>
              <w:t>RTE_START_SEC_AP_ASSISTFIREWALL_APPL_CODE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C38C2">
      <w:pPr>
        <w:numPr>
          <w:ilvl w:val="0"/>
          <w:numId w:val="6"/>
        </w:numPr>
      </w:pPr>
      <w:r>
        <w:t>INLINE functions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170"/>
        <w:gridCol w:w="1015"/>
      </w:tblGrid>
      <w:tr w:rsidR="004A781C" w:rsidTr="00FC38C2">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01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FC38C2">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C38C2">
            <w:pPr>
              <w:spacing w:before="60"/>
              <w:rPr>
                <w:rFonts w:ascii="Arial" w:hAnsi="Arial" w:cs="Arial"/>
                <w:sz w:val="16"/>
              </w:rPr>
            </w:pPr>
            <w:r>
              <w:rPr>
                <w:rFonts w:ascii="Arial" w:hAnsi="Arial" w:cs="Arial"/>
                <w:sz w:val="16"/>
              </w:rPr>
              <w:t>1.0</w:t>
            </w:r>
          </w:p>
        </w:tc>
        <w:tc>
          <w:tcPr>
            <w:tcW w:w="6210" w:type="dxa"/>
          </w:tcPr>
          <w:p w:rsidR="004A781C" w:rsidRDefault="00FC38C2">
            <w:pPr>
              <w:spacing w:before="60"/>
              <w:rPr>
                <w:rFonts w:ascii="Arial" w:hAnsi="Arial" w:cs="Arial"/>
                <w:sz w:val="16"/>
              </w:rPr>
            </w:pPr>
            <w:r>
              <w:rPr>
                <w:rFonts w:ascii="Arial" w:hAnsi="Arial" w:cs="Arial"/>
                <w:sz w:val="16"/>
              </w:rPr>
              <w:t>Initial Version</w:t>
            </w:r>
          </w:p>
        </w:tc>
        <w:tc>
          <w:tcPr>
            <w:tcW w:w="1170" w:type="dxa"/>
          </w:tcPr>
          <w:p w:rsidR="004A781C" w:rsidRDefault="00FC38C2">
            <w:pPr>
              <w:spacing w:before="60"/>
              <w:rPr>
                <w:rFonts w:ascii="Arial" w:hAnsi="Arial" w:cs="Arial"/>
                <w:sz w:val="16"/>
              </w:rPr>
            </w:pPr>
            <w:r>
              <w:rPr>
                <w:rFonts w:ascii="Arial" w:hAnsi="Arial" w:cs="Arial"/>
                <w:sz w:val="16"/>
              </w:rPr>
              <w:t>24-Apr-12</w:t>
            </w:r>
          </w:p>
        </w:tc>
        <w:tc>
          <w:tcPr>
            <w:tcW w:w="1015" w:type="dxa"/>
          </w:tcPr>
          <w:p w:rsidR="004A781C" w:rsidRDefault="00FC38C2">
            <w:pPr>
              <w:spacing w:before="60"/>
              <w:rPr>
                <w:rFonts w:ascii="Arial" w:hAnsi="Arial" w:cs="Arial"/>
                <w:sz w:val="16"/>
              </w:rPr>
            </w:pPr>
            <w:r>
              <w:rPr>
                <w:rFonts w:ascii="Arial" w:hAnsi="Arial" w:cs="Arial"/>
                <w:sz w:val="16"/>
              </w:rPr>
              <w:t>OT</w:t>
            </w:r>
          </w:p>
        </w:tc>
      </w:tr>
      <w:tr w:rsidR="00A60B71" w:rsidTr="00FC38C2">
        <w:tc>
          <w:tcPr>
            <w:tcW w:w="616" w:type="dxa"/>
          </w:tcPr>
          <w:p w:rsidR="00A60B71" w:rsidRDefault="00A60B71">
            <w:pPr>
              <w:spacing w:before="60"/>
              <w:rPr>
                <w:rFonts w:ascii="Arial" w:hAnsi="Arial" w:cs="Arial"/>
                <w:sz w:val="16"/>
              </w:rPr>
            </w:pPr>
            <w:r>
              <w:rPr>
                <w:rFonts w:ascii="Arial" w:hAnsi="Arial" w:cs="Arial"/>
                <w:sz w:val="16"/>
              </w:rPr>
              <w:t>2</w:t>
            </w:r>
          </w:p>
        </w:tc>
        <w:tc>
          <w:tcPr>
            <w:tcW w:w="662" w:type="dxa"/>
          </w:tcPr>
          <w:p w:rsidR="00A60B71" w:rsidRDefault="00A60B71">
            <w:pPr>
              <w:spacing w:before="60"/>
              <w:rPr>
                <w:rFonts w:ascii="Arial" w:hAnsi="Arial" w:cs="Arial"/>
                <w:sz w:val="16"/>
              </w:rPr>
            </w:pPr>
            <w:r>
              <w:rPr>
                <w:rFonts w:ascii="Arial" w:hAnsi="Arial" w:cs="Arial"/>
                <w:sz w:val="16"/>
              </w:rPr>
              <w:t>2.0</w:t>
            </w:r>
          </w:p>
        </w:tc>
        <w:tc>
          <w:tcPr>
            <w:tcW w:w="6210" w:type="dxa"/>
          </w:tcPr>
          <w:p w:rsidR="00A60B71" w:rsidRDefault="00A60B71">
            <w:pPr>
              <w:spacing w:before="60"/>
              <w:rPr>
                <w:rFonts w:ascii="Arial" w:hAnsi="Arial" w:cs="Arial"/>
                <w:sz w:val="16"/>
              </w:rPr>
            </w:pPr>
            <w:r>
              <w:rPr>
                <w:rFonts w:ascii="Arial" w:hAnsi="Arial" w:cs="Arial"/>
                <w:sz w:val="16"/>
              </w:rPr>
              <w:t>Fixed conflicting calibration names</w:t>
            </w:r>
          </w:p>
        </w:tc>
        <w:tc>
          <w:tcPr>
            <w:tcW w:w="1170" w:type="dxa"/>
          </w:tcPr>
          <w:p w:rsidR="00A60B71" w:rsidRDefault="00A60B71">
            <w:pPr>
              <w:spacing w:before="60"/>
              <w:rPr>
                <w:rFonts w:ascii="Arial" w:hAnsi="Arial" w:cs="Arial"/>
                <w:sz w:val="16"/>
              </w:rPr>
            </w:pPr>
            <w:r>
              <w:rPr>
                <w:rFonts w:ascii="Arial" w:hAnsi="Arial" w:cs="Arial"/>
                <w:sz w:val="16"/>
              </w:rPr>
              <w:t>10-May-12</w:t>
            </w:r>
          </w:p>
        </w:tc>
        <w:tc>
          <w:tcPr>
            <w:tcW w:w="1015" w:type="dxa"/>
          </w:tcPr>
          <w:p w:rsidR="00A60B71" w:rsidRDefault="00A60B71">
            <w:pPr>
              <w:spacing w:before="60"/>
              <w:rPr>
                <w:rFonts w:ascii="Arial" w:hAnsi="Arial" w:cs="Arial"/>
                <w:sz w:val="16"/>
              </w:rPr>
            </w:pPr>
            <w:r>
              <w:rPr>
                <w:rFonts w:ascii="Arial" w:hAnsi="Arial" w:cs="Arial"/>
                <w:sz w:val="16"/>
              </w:rPr>
              <w:t>OT</w:t>
            </w:r>
          </w:p>
        </w:tc>
      </w:tr>
      <w:tr w:rsidR="00996096" w:rsidTr="00FC38C2">
        <w:tc>
          <w:tcPr>
            <w:tcW w:w="616" w:type="dxa"/>
          </w:tcPr>
          <w:p w:rsidR="00996096" w:rsidRDefault="00996096">
            <w:pPr>
              <w:spacing w:before="60"/>
              <w:rPr>
                <w:rFonts w:ascii="Arial" w:hAnsi="Arial" w:cs="Arial"/>
                <w:sz w:val="16"/>
              </w:rPr>
            </w:pPr>
            <w:r>
              <w:rPr>
                <w:rFonts w:ascii="Arial" w:hAnsi="Arial" w:cs="Arial"/>
                <w:sz w:val="16"/>
              </w:rPr>
              <w:t>3</w:t>
            </w:r>
          </w:p>
        </w:tc>
        <w:tc>
          <w:tcPr>
            <w:tcW w:w="662" w:type="dxa"/>
          </w:tcPr>
          <w:p w:rsidR="00996096" w:rsidRDefault="00996096">
            <w:pPr>
              <w:spacing w:before="60"/>
              <w:rPr>
                <w:rFonts w:ascii="Arial" w:hAnsi="Arial" w:cs="Arial"/>
                <w:sz w:val="16"/>
              </w:rPr>
            </w:pPr>
            <w:r>
              <w:rPr>
                <w:rFonts w:ascii="Arial" w:hAnsi="Arial" w:cs="Arial"/>
                <w:sz w:val="16"/>
              </w:rPr>
              <w:t>3.0</w:t>
            </w:r>
          </w:p>
        </w:tc>
        <w:tc>
          <w:tcPr>
            <w:tcW w:w="6210" w:type="dxa"/>
          </w:tcPr>
          <w:p w:rsidR="00996096" w:rsidRDefault="00996096">
            <w:pPr>
              <w:spacing w:before="60"/>
              <w:rPr>
                <w:rFonts w:ascii="Arial" w:hAnsi="Arial" w:cs="Arial"/>
                <w:sz w:val="16"/>
              </w:rPr>
            </w:pPr>
            <w:r>
              <w:rPr>
                <w:rFonts w:ascii="Arial" w:hAnsi="Arial" w:cs="Arial"/>
                <w:sz w:val="16"/>
              </w:rPr>
              <w:t>Added fault injection point</w:t>
            </w:r>
          </w:p>
        </w:tc>
        <w:tc>
          <w:tcPr>
            <w:tcW w:w="1170" w:type="dxa"/>
          </w:tcPr>
          <w:p w:rsidR="00996096" w:rsidRDefault="00996096">
            <w:pPr>
              <w:spacing w:before="60"/>
              <w:rPr>
                <w:rFonts w:ascii="Arial" w:hAnsi="Arial" w:cs="Arial"/>
                <w:sz w:val="16"/>
              </w:rPr>
            </w:pPr>
            <w:r>
              <w:rPr>
                <w:rFonts w:ascii="Arial" w:hAnsi="Arial" w:cs="Arial"/>
                <w:sz w:val="16"/>
              </w:rPr>
              <w:t>18-May-12</w:t>
            </w:r>
          </w:p>
        </w:tc>
        <w:tc>
          <w:tcPr>
            <w:tcW w:w="1015" w:type="dxa"/>
          </w:tcPr>
          <w:p w:rsidR="00996096" w:rsidRDefault="00996096">
            <w:pPr>
              <w:spacing w:before="60"/>
              <w:rPr>
                <w:rFonts w:ascii="Arial" w:hAnsi="Arial" w:cs="Arial"/>
                <w:sz w:val="16"/>
              </w:rPr>
            </w:pPr>
            <w:r>
              <w:rPr>
                <w:rFonts w:ascii="Arial" w:hAnsi="Arial" w:cs="Arial"/>
                <w:sz w:val="16"/>
              </w:rPr>
              <w:t>OT</w:t>
            </w:r>
          </w:p>
        </w:tc>
      </w:tr>
      <w:tr w:rsidR="004F61FC" w:rsidTr="00FC38C2">
        <w:tc>
          <w:tcPr>
            <w:tcW w:w="616" w:type="dxa"/>
          </w:tcPr>
          <w:p w:rsidR="004F61FC" w:rsidRDefault="004F61FC">
            <w:pPr>
              <w:spacing w:before="60"/>
              <w:rPr>
                <w:rFonts w:ascii="Arial" w:hAnsi="Arial" w:cs="Arial"/>
                <w:sz w:val="16"/>
              </w:rPr>
            </w:pPr>
            <w:r>
              <w:rPr>
                <w:rFonts w:ascii="Arial" w:hAnsi="Arial" w:cs="Arial"/>
                <w:sz w:val="16"/>
              </w:rPr>
              <w:t>4</w:t>
            </w:r>
          </w:p>
        </w:tc>
        <w:tc>
          <w:tcPr>
            <w:tcW w:w="662" w:type="dxa"/>
          </w:tcPr>
          <w:p w:rsidR="004F61FC" w:rsidRDefault="004F61FC">
            <w:pPr>
              <w:spacing w:before="60"/>
              <w:rPr>
                <w:rFonts w:ascii="Arial" w:hAnsi="Arial" w:cs="Arial"/>
                <w:sz w:val="16"/>
              </w:rPr>
            </w:pPr>
            <w:r>
              <w:rPr>
                <w:rFonts w:ascii="Arial" w:hAnsi="Arial" w:cs="Arial"/>
                <w:sz w:val="16"/>
              </w:rPr>
              <w:t>4.0</w:t>
            </w:r>
          </w:p>
        </w:tc>
        <w:tc>
          <w:tcPr>
            <w:tcW w:w="6210" w:type="dxa"/>
          </w:tcPr>
          <w:p w:rsidR="004F61FC" w:rsidRDefault="004F61FC">
            <w:pPr>
              <w:spacing w:before="60"/>
              <w:rPr>
                <w:rFonts w:ascii="Arial" w:hAnsi="Arial" w:cs="Arial"/>
                <w:sz w:val="16"/>
              </w:rPr>
            </w:pPr>
            <w:r>
              <w:rPr>
                <w:rFonts w:ascii="Arial" w:hAnsi="Arial" w:cs="Arial"/>
                <w:sz w:val="16"/>
              </w:rPr>
              <w:t>Updated to SF-34 v002, fixed conflicting display variable names</w:t>
            </w:r>
          </w:p>
        </w:tc>
        <w:tc>
          <w:tcPr>
            <w:tcW w:w="1170" w:type="dxa"/>
          </w:tcPr>
          <w:p w:rsidR="004F61FC" w:rsidRDefault="004F61FC">
            <w:pPr>
              <w:spacing w:before="60"/>
              <w:rPr>
                <w:rFonts w:ascii="Arial" w:hAnsi="Arial" w:cs="Arial"/>
                <w:sz w:val="16"/>
              </w:rPr>
            </w:pPr>
            <w:r>
              <w:rPr>
                <w:rFonts w:ascii="Arial" w:hAnsi="Arial" w:cs="Arial"/>
                <w:sz w:val="16"/>
              </w:rPr>
              <w:t>31-May-12</w:t>
            </w:r>
          </w:p>
        </w:tc>
        <w:tc>
          <w:tcPr>
            <w:tcW w:w="1015" w:type="dxa"/>
          </w:tcPr>
          <w:p w:rsidR="004F61FC" w:rsidRDefault="004F61FC">
            <w:pPr>
              <w:spacing w:before="60"/>
              <w:rPr>
                <w:rFonts w:ascii="Arial" w:hAnsi="Arial" w:cs="Arial"/>
                <w:sz w:val="16"/>
              </w:rPr>
            </w:pPr>
            <w:r>
              <w:rPr>
                <w:rFonts w:ascii="Arial" w:hAnsi="Arial" w:cs="Arial"/>
                <w:sz w:val="16"/>
              </w:rPr>
              <w:t>OT</w:t>
            </w:r>
          </w:p>
        </w:tc>
      </w:tr>
      <w:tr w:rsidR="00891063" w:rsidTr="00FC38C2">
        <w:tc>
          <w:tcPr>
            <w:tcW w:w="616" w:type="dxa"/>
          </w:tcPr>
          <w:p w:rsidR="00891063" w:rsidRDefault="00891063">
            <w:pPr>
              <w:spacing w:before="60"/>
              <w:rPr>
                <w:rFonts w:ascii="Arial" w:hAnsi="Arial" w:cs="Arial"/>
                <w:sz w:val="16"/>
              </w:rPr>
            </w:pPr>
            <w:r>
              <w:rPr>
                <w:rFonts w:ascii="Arial" w:hAnsi="Arial" w:cs="Arial"/>
                <w:sz w:val="16"/>
              </w:rPr>
              <w:t>5</w:t>
            </w:r>
          </w:p>
        </w:tc>
        <w:tc>
          <w:tcPr>
            <w:tcW w:w="662" w:type="dxa"/>
          </w:tcPr>
          <w:p w:rsidR="00891063" w:rsidRDefault="00891063">
            <w:pPr>
              <w:spacing w:before="60"/>
              <w:rPr>
                <w:rFonts w:ascii="Arial" w:hAnsi="Arial" w:cs="Arial"/>
                <w:sz w:val="16"/>
              </w:rPr>
            </w:pPr>
            <w:r>
              <w:rPr>
                <w:rFonts w:ascii="Arial" w:hAnsi="Arial" w:cs="Arial"/>
                <w:sz w:val="16"/>
              </w:rPr>
              <w:t>5.0</w:t>
            </w:r>
          </w:p>
        </w:tc>
        <w:tc>
          <w:tcPr>
            <w:tcW w:w="6210" w:type="dxa"/>
          </w:tcPr>
          <w:p w:rsidR="00891063" w:rsidRDefault="00891063">
            <w:pPr>
              <w:spacing w:before="60"/>
              <w:rPr>
                <w:rFonts w:ascii="Arial" w:hAnsi="Arial" w:cs="Arial"/>
                <w:sz w:val="16"/>
              </w:rPr>
            </w:pPr>
            <w:r>
              <w:rPr>
                <w:rFonts w:ascii="Arial" w:hAnsi="Arial" w:cs="Arial"/>
                <w:sz w:val="16"/>
              </w:rPr>
              <w:t>Updated to SF-34 v003</w:t>
            </w:r>
          </w:p>
        </w:tc>
        <w:tc>
          <w:tcPr>
            <w:tcW w:w="1170" w:type="dxa"/>
          </w:tcPr>
          <w:p w:rsidR="00891063" w:rsidRDefault="00891063">
            <w:pPr>
              <w:spacing w:before="60"/>
              <w:rPr>
                <w:rFonts w:ascii="Arial" w:hAnsi="Arial" w:cs="Arial"/>
                <w:sz w:val="16"/>
              </w:rPr>
            </w:pPr>
            <w:r>
              <w:rPr>
                <w:rFonts w:ascii="Arial" w:hAnsi="Arial" w:cs="Arial"/>
                <w:sz w:val="16"/>
              </w:rPr>
              <w:t>08-Jun-12</w:t>
            </w:r>
          </w:p>
        </w:tc>
        <w:tc>
          <w:tcPr>
            <w:tcW w:w="1015" w:type="dxa"/>
          </w:tcPr>
          <w:p w:rsidR="00891063" w:rsidRDefault="00891063">
            <w:pPr>
              <w:spacing w:before="60"/>
              <w:rPr>
                <w:rFonts w:ascii="Arial" w:hAnsi="Arial" w:cs="Arial"/>
                <w:sz w:val="16"/>
              </w:rPr>
            </w:pPr>
            <w:r>
              <w:rPr>
                <w:rFonts w:ascii="Arial" w:hAnsi="Arial" w:cs="Arial"/>
                <w:sz w:val="16"/>
              </w:rPr>
              <w:t>OT</w:t>
            </w:r>
          </w:p>
        </w:tc>
      </w:tr>
      <w:tr w:rsidR="001864FA" w:rsidTr="00FC38C2">
        <w:tc>
          <w:tcPr>
            <w:tcW w:w="616" w:type="dxa"/>
          </w:tcPr>
          <w:p w:rsidR="001864FA" w:rsidRDefault="001864FA">
            <w:pPr>
              <w:spacing w:before="60"/>
              <w:rPr>
                <w:rFonts w:ascii="Arial" w:hAnsi="Arial" w:cs="Arial"/>
                <w:sz w:val="16"/>
              </w:rPr>
            </w:pPr>
            <w:r>
              <w:rPr>
                <w:rFonts w:ascii="Arial" w:hAnsi="Arial" w:cs="Arial"/>
                <w:sz w:val="16"/>
              </w:rPr>
              <w:t>6</w:t>
            </w:r>
          </w:p>
        </w:tc>
        <w:tc>
          <w:tcPr>
            <w:tcW w:w="662" w:type="dxa"/>
          </w:tcPr>
          <w:p w:rsidR="001864FA" w:rsidRDefault="001864FA">
            <w:pPr>
              <w:spacing w:before="60"/>
              <w:rPr>
                <w:rFonts w:ascii="Arial" w:hAnsi="Arial" w:cs="Arial"/>
                <w:sz w:val="16"/>
              </w:rPr>
            </w:pPr>
            <w:r>
              <w:rPr>
                <w:rFonts w:ascii="Arial" w:hAnsi="Arial" w:cs="Arial"/>
                <w:sz w:val="16"/>
              </w:rPr>
              <w:t>6.0</w:t>
            </w:r>
          </w:p>
        </w:tc>
        <w:tc>
          <w:tcPr>
            <w:tcW w:w="6210" w:type="dxa"/>
          </w:tcPr>
          <w:p w:rsidR="001864FA" w:rsidRDefault="001864FA">
            <w:pPr>
              <w:spacing w:before="60"/>
              <w:rPr>
                <w:rFonts w:ascii="Arial" w:hAnsi="Arial" w:cs="Arial"/>
                <w:sz w:val="16"/>
              </w:rPr>
            </w:pPr>
            <w:r>
              <w:rPr>
                <w:rFonts w:ascii="Arial" w:hAnsi="Arial" w:cs="Arial"/>
                <w:sz w:val="16"/>
              </w:rPr>
              <w:t>Fixed threshold assignment anomaly</w:t>
            </w:r>
          </w:p>
        </w:tc>
        <w:tc>
          <w:tcPr>
            <w:tcW w:w="1170" w:type="dxa"/>
          </w:tcPr>
          <w:p w:rsidR="001864FA" w:rsidRDefault="001864FA">
            <w:pPr>
              <w:spacing w:before="60"/>
              <w:rPr>
                <w:rFonts w:ascii="Arial" w:hAnsi="Arial" w:cs="Arial"/>
                <w:sz w:val="16"/>
              </w:rPr>
            </w:pPr>
            <w:r>
              <w:rPr>
                <w:rFonts w:ascii="Arial" w:hAnsi="Arial" w:cs="Arial"/>
                <w:sz w:val="16"/>
              </w:rPr>
              <w:t>11-Jun-12</w:t>
            </w:r>
          </w:p>
        </w:tc>
        <w:tc>
          <w:tcPr>
            <w:tcW w:w="1015" w:type="dxa"/>
          </w:tcPr>
          <w:p w:rsidR="001864FA" w:rsidRDefault="001864FA">
            <w:pPr>
              <w:spacing w:before="60"/>
              <w:rPr>
                <w:rFonts w:ascii="Arial" w:hAnsi="Arial" w:cs="Arial"/>
                <w:sz w:val="16"/>
              </w:rPr>
            </w:pPr>
            <w:r>
              <w:rPr>
                <w:rFonts w:ascii="Arial" w:hAnsi="Arial" w:cs="Arial"/>
                <w:sz w:val="16"/>
              </w:rPr>
              <w:t>OT</w:t>
            </w:r>
          </w:p>
        </w:tc>
      </w:tr>
      <w:tr w:rsidR="00AD33B3" w:rsidTr="00FC38C2">
        <w:tc>
          <w:tcPr>
            <w:tcW w:w="616" w:type="dxa"/>
          </w:tcPr>
          <w:p w:rsidR="00AD33B3" w:rsidRDefault="00AD33B3">
            <w:pPr>
              <w:spacing w:before="60"/>
              <w:rPr>
                <w:rFonts w:ascii="Arial" w:hAnsi="Arial" w:cs="Arial"/>
                <w:sz w:val="16"/>
              </w:rPr>
            </w:pPr>
            <w:r>
              <w:rPr>
                <w:rFonts w:ascii="Arial" w:hAnsi="Arial" w:cs="Arial"/>
                <w:sz w:val="16"/>
              </w:rPr>
              <w:t>7</w:t>
            </w:r>
          </w:p>
        </w:tc>
        <w:tc>
          <w:tcPr>
            <w:tcW w:w="662" w:type="dxa"/>
          </w:tcPr>
          <w:p w:rsidR="00AD33B3" w:rsidRDefault="00AD33B3">
            <w:pPr>
              <w:spacing w:before="60"/>
              <w:rPr>
                <w:rFonts w:ascii="Arial" w:hAnsi="Arial" w:cs="Arial"/>
                <w:sz w:val="16"/>
              </w:rPr>
            </w:pPr>
            <w:r>
              <w:rPr>
                <w:rFonts w:ascii="Arial" w:hAnsi="Arial" w:cs="Arial"/>
                <w:sz w:val="16"/>
              </w:rPr>
              <w:t>7.0</w:t>
            </w:r>
          </w:p>
        </w:tc>
        <w:tc>
          <w:tcPr>
            <w:tcW w:w="6210" w:type="dxa"/>
          </w:tcPr>
          <w:p w:rsidR="00AD33B3" w:rsidRDefault="00AD33B3">
            <w:pPr>
              <w:spacing w:before="60"/>
              <w:rPr>
                <w:rFonts w:ascii="Arial" w:hAnsi="Arial" w:cs="Arial"/>
                <w:sz w:val="16"/>
              </w:rPr>
            </w:pPr>
            <w:r>
              <w:rPr>
                <w:rFonts w:ascii="Arial" w:hAnsi="Arial" w:cs="Arial"/>
                <w:sz w:val="16"/>
              </w:rPr>
              <w:t>Updated to SF-34 v004</w:t>
            </w:r>
          </w:p>
        </w:tc>
        <w:tc>
          <w:tcPr>
            <w:tcW w:w="1170" w:type="dxa"/>
          </w:tcPr>
          <w:p w:rsidR="00AD33B3" w:rsidRDefault="00AD33B3">
            <w:pPr>
              <w:spacing w:before="60"/>
              <w:rPr>
                <w:rFonts w:ascii="Arial" w:hAnsi="Arial" w:cs="Arial"/>
                <w:sz w:val="16"/>
              </w:rPr>
            </w:pPr>
            <w:r>
              <w:rPr>
                <w:rFonts w:ascii="Arial" w:hAnsi="Arial" w:cs="Arial"/>
                <w:sz w:val="16"/>
              </w:rPr>
              <w:t>20-Jun-12</w:t>
            </w:r>
          </w:p>
        </w:tc>
        <w:tc>
          <w:tcPr>
            <w:tcW w:w="1015" w:type="dxa"/>
          </w:tcPr>
          <w:p w:rsidR="00AD33B3" w:rsidRDefault="00AD33B3">
            <w:pPr>
              <w:spacing w:before="60"/>
              <w:rPr>
                <w:rFonts w:ascii="Arial" w:hAnsi="Arial" w:cs="Arial"/>
                <w:sz w:val="16"/>
              </w:rPr>
            </w:pPr>
            <w:r>
              <w:rPr>
                <w:rFonts w:ascii="Arial" w:hAnsi="Arial" w:cs="Arial"/>
                <w:sz w:val="16"/>
              </w:rPr>
              <w:t>OT</w:t>
            </w:r>
          </w:p>
        </w:tc>
      </w:tr>
      <w:tr w:rsidR="00775524" w:rsidTr="00FC38C2">
        <w:tc>
          <w:tcPr>
            <w:tcW w:w="616" w:type="dxa"/>
          </w:tcPr>
          <w:p w:rsidR="00775524" w:rsidRDefault="00775524">
            <w:pPr>
              <w:spacing w:before="60"/>
              <w:rPr>
                <w:rFonts w:ascii="Arial" w:hAnsi="Arial" w:cs="Arial"/>
                <w:sz w:val="16"/>
              </w:rPr>
            </w:pPr>
            <w:r>
              <w:rPr>
                <w:rFonts w:ascii="Arial" w:hAnsi="Arial" w:cs="Arial"/>
                <w:sz w:val="16"/>
              </w:rPr>
              <w:t>8</w:t>
            </w:r>
          </w:p>
        </w:tc>
        <w:tc>
          <w:tcPr>
            <w:tcW w:w="662" w:type="dxa"/>
          </w:tcPr>
          <w:p w:rsidR="00775524" w:rsidRDefault="00775524">
            <w:pPr>
              <w:spacing w:before="60"/>
              <w:rPr>
                <w:rFonts w:ascii="Arial" w:hAnsi="Arial" w:cs="Arial"/>
                <w:sz w:val="16"/>
              </w:rPr>
            </w:pPr>
            <w:r>
              <w:rPr>
                <w:rFonts w:ascii="Arial" w:hAnsi="Arial" w:cs="Arial"/>
                <w:sz w:val="16"/>
              </w:rPr>
              <w:t>8.0</w:t>
            </w:r>
          </w:p>
        </w:tc>
        <w:tc>
          <w:tcPr>
            <w:tcW w:w="6210" w:type="dxa"/>
          </w:tcPr>
          <w:p w:rsidR="00775524" w:rsidRDefault="00775524">
            <w:pPr>
              <w:spacing w:before="60"/>
              <w:rPr>
                <w:rFonts w:ascii="Arial" w:hAnsi="Arial" w:cs="Arial"/>
                <w:sz w:val="16"/>
              </w:rPr>
            </w:pPr>
            <w:r>
              <w:rPr>
                <w:rFonts w:ascii="Arial" w:hAnsi="Arial" w:cs="Arial"/>
                <w:sz w:val="16"/>
              </w:rPr>
              <w:t>Updated to SF-34 Ver 005 and Ver 006</w:t>
            </w:r>
          </w:p>
        </w:tc>
        <w:tc>
          <w:tcPr>
            <w:tcW w:w="1170" w:type="dxa"/>
          </w:tcPr>
          <w:p w:rsidR="00775524" w:rsidRPr="00775524" w:rsidRDefault="00775524" w:rsidP="00775524">
            <w:pPr>
              <w:spacing w:before="60"/>
              <w:rPr>
                <w:rFonts w:ascii="Arial" w:hAnsi="Arial" w:cs="Arial"/>
                <w:sz w:val="16"/>
              </w:rPr>
            </w:pPr>
            <w:r>
              <w:rPr>
                <w:rFonts w:ascii="Arial" w:hAnsi="Arial" w:cs="Arial"/>
                <w:sz w:val="16"/>
              </w:rPr>
              <w:t>1-Aug-12</w:t>
            </w:r>
          </w:p>
        </w:tc>
        <w:tc>
          <w:tcPr>
            <w:tcW w:w="1015" w:type="dxa"/>
          </w:tcPr>
          <w:p w:rsidR="00775524" w:rsidRDefault="00775524">
            <w:pPr>
              <w:spacing w:before="60"/>
              <w:rPr>
                <w:rFonts w:ascii="Arial" w:hAnsi="Arial" w:cs="Arial"/>
                <w:sz w:val="16"/>
              </w:rPr>
            </w:pPr>
            <w:r>
              <w:rPr>
                <w:rFonts w:ascii="Arial" w:hAnsi="Arial" w:cs="Arial"/>
                <w:sz w:val="16"/>
              </w:rPr>
              <w:t>NRAR</w:t>
            </w:r>
          </w:p>
        </w:tc>
      </w:tr>
      <w:tr w:rsidR="00154699" w:rsidTr="00FC38C2">
        <w:tc>
          <w:tcPr>
            <w:tcW w:w="616" w:type="dxa"/>
          </w:tcPr>
          <w:p w:rsidR="00154699" w:rsidRDefault="00154699">
            <w:pPr>
              <w:spacing w:before="60"/>
              <w:rPr>
                <w:rFonts w:ascii="Arial" w:hAnsi="Arial" w:cs="Arial"/>
                <w:sz w:val="16"/>
              </w:rPr>
            </w:pPr>
            <w:r>
              <w:rPr>
                <w:rFonts w:ascii="Arial" w:hAnsi="Arial" w:cs="Arial"/>
                <w:sz w:val="16"/>
              </w:rPr>
              <w:t>9</w:t>
            </w:r>
          </w:p>
        </w:tc>
        <w:tc>
          <w:tcPr>
            <w:tcW w:w="662" w:type="dxa"/>
          </w:tcPr>
          <w:p w:rsidR="00154699" w:rsidRDefault="00154699">
            <w:pPr>
              <w:spacing w:before="60"/>
              <w:rPr>
                <w:rFonts w:ascii="Arial" w:hAnsi="Arial" w:cs="Arial"/>
                <w:sz w:val="16"/>
              </w:rPr>
            </w:pPr>
            <w:r>
              <w:rPr>
                <w:rFonts w:ascii="Arial" w:hAnsi="Arial" w:cs="Arial"/>
                <w:sz w:val="16"/>
              </w:rPr>
              <w:t>9.0</w:t>
            </w:r>
          </w:p>
        </w:tc>
        <w:tc>
          <w:tcPr>
            <w:tcW w:w="6210" w:type="dxa"/>
          </w:tcPr>
          <w:p w:rsidR="00154699" w:rsidRDefault="00154699">
            <w:pPr>
              <w:spacing w:before="60"/>
              <w:rPr>
                <w:rFonts w:ascii="Arial" w:hAnsi="Arial" w:cs="Arial"/>
                <w:sz w:val="16"/>
              </w:rPr>
            </w:pPr>
            <w:r w:rsidRPr="00154699">
              <w:rPr>
                <w:rFonts w:ascii="Arial" w:hAnsi="Arial" w:cs="Arial"/>
                <w:sz w:val="16"/>
              </w:rPr>
              <w:t>Inserted safe watchdog checkpoints</w:t>
            </w:r>
          </w:p>
        </w:tc>
        <w:tc>
          <w:tcPr>
            <w:tcW w:w="1170" w:type="dxa"/>
          </w:tcPr>
          <w:p w:rsidR="00154699" w:rsidRDefault="00154699" w:rsidP="00775524">
            <w:pPr>
              <w:spacing w:before="60"/>
              <w:rPr>
                <w:rFonts w:ascii="Arial" w:hAnsi="Arial" w:cs="Arial"/>
                <w:sz w:val="16"/>
              </w:rPr>
            </w:pPr>
            <w:r>
              <w:rPr>
                <w:rFonts w:ascii="Arial" w:hAnsi="Arial" w:cs="Arial"/>
                <w:sz w:val="16"/>
              </w:rPr>
              <w:t>15-Sept-12</w:t>
            </w:r>
          </w:p>
        </w:tc>
        <w:tc>
          <w:tcPr>
            <w:tcW w:w="1015" w:type="dxa"/>
          </w:tcPr>
          <w:p w:rsidR="00154699" w:rsidRDefault="00154699">
            <w:pPr>
              <w:spacing w:before="60"/>
              <w:rPr>
                <w:rFonts w:ascii="Arial" w:hAnsi="Arial" w:cs="Arial"/>
                <w:sz w:val="16"/>
              </w:rPr>
            </w:pPr>
            <w:r>
              <w:rPr>
                <w:rFonts w:ascii="Arial" w:hAnsi="Arial" w:cs="Arial"/>
                <w:sz w:val="16"/>
              </w:rPr>
              <w:t>BWL</w:t>
            </w:r>
          </w:p>
        </w:tc>
      </w:tr>
      <w:tr w:rsidR="001D000E" w:rsidTr="00FC38C2">
        <w:tc>
          <w:tcPr>
            <w:tcW w:w="616" w:type="dxa"/>
          </w:tcPr>
          <w:p w:rsidR="001D000E" w:rsidRDefault="001D000E">
            <w:pPr>
              <w:spacing w:before="60"/>
              <w:rPr>
                <w:rFonts w:ascii="Arial" w:hAnsi="Arial" w:cs="Arial"/>
                <w:sz w:val="16"/>
              </w:rPr>
            </w:pPr>
            <w:r>
              <w:rPr>
                <w:rFonts w:ascii="Arial" w:hAnsi="Arial" w:cs="Arial"/>
                <w:sz w:val="16"/>
              </w:rPr>
              <w:t>10</w:t>
            </w:r>
          </w:p>
        </w:tc>
        <w:tc>
          <w:tcPr>
            <w:tcW w:w="662" w:type="dxa"/>
          </w:tcPr>
          <w:p w:rsidR="001D000E" w:rsidRDefault="001D000E">
            <w:pPr>
              <w:spacing w:before="60"/>
              <w:rPr>
                <w:rFonts w:ascii="Arial" w:hAnsi="Arial" w:cs="Arial"/>
                <w:sz w:val="16"/>
              </w:rPr>
            </w:pPr>
            <w:r>
              <w:rPr>
                <w:rFonts w:ascii="Arial" w:hAnsi="Arial" w:cs="Arial"/>
                <w:sz w:val="16"/>
              </w:rPr>
              <w:t>10.0</w:t>
            </w:r>
          </w:p>
        </w:tc>
        <w:tc>
          <w:tcPr>
            <w:tcW w:w="6210" w:type="dxa"/>
          </w:tcPr>
          <w:p w:rsidR="001D000E" w:rsidRPr="00154699" w:rsidRDefault="001D000E">
            <w:pPr>
              <w:spacing w:before="60"/>
              <w:rPr>
                <w:rFonts w:ascii="Arial" w:hAnsi="Arial" w:cs="Arial"/>
                <w:sz w:val="16"/>
              </w:rPr>
            </w:pPr>
            <w:r>
              <w:rPr>
                <w:rFonts w:ascii="Arial" w:hAnsi="Arial" w:cs="Arial"/>
                <w:sz w:val="16"/>
              </w:rPr>
              <w:t>Corrected Unspecified  variable name  to “Boolean”</w:t>
            </w:r>
          </w:p>
        </w:tc>
        <w:tc>
          <w:tcPr>
            <w:tcW w:w="1170" w:type="dxa"/>
          </w:tcPr>
          <w:p w:rsidR="001D000E" w:rsidRDefault="001D000E" w:rsidP="00775524">
            <w:pPr>
              <w:spacing w:before="60"/>
              <w:rPr>
                <w:rFonts w:ascii="Arial" w:hAnsi="Arial" w:cs="Arial"/>
                <w:sz w:val="16"/>
              </w:rPr>
            </w:pPr>
            <w:r>
              <w:rPr>
                <w:rFonts w:ascii="Arial" w:hAnsi="Arial" w:cs="Arial"/>
                <w:sz w:val="16"/>
              </w:rPr>
              <w:t>18 –Sep-12</w:t>
            </w:r>
          </w:p>
        </w:tc>
        <w:tc>
          <w:tcPr>
            <w:tcW w:w="1015" w:type="dxa"/>
          </w:tcPr>
          <w:p w:rsidR="001D000E" w:rsidRDefault="001D000E">
            <w:pPr>
              <w:spacing w:before="60"/>
              <w:rPr>
                <w:rFonts w:ascii="Arial" w:hAnsi="Arial" w:cs="Arial"/>
                <w:sz w:val="16"/>
              </w:rPr>
            </w:pPr>
            <w:r>
              <w:rPr>
                <w:rFonts w:ascii="Arial" w:hAnsi="Arial" w:cs="Arial"/>
                <w:sz w:val="16"/>
              </w:rPr>
              <w:t>SSK</w:t>
            </w:r>
          </w:p>
        </w:tc>
      </w:tr>
      <w:tr w:rsidR="00BC22F0" w:rsidTr="00FC38C2">
        <w:tc>
          <w:tcPr>
            <w:tcW w:w="616" w:type="dxa"/>
          </w:tcPr>
          <w:p w:rsidR="00BC22F0" w:rsidRDefault="00BC22F0">
            <w:pPr>
              <w:spacing w:before="60"/>
              <w:rPr>
                <w:rFonts w:ascii="Arial" w:hAnsi="Arial" w:cs="Arial"/>
                <w:sz w:val="16"/>
              </w:rPr>
            </w:pPr>
            <w:r>
              <w:rPr>
                <w:rFonts w:ascii="Arial" w:hAnsi="Arial" w:cs="Arial"/>
                <w:sz w:val="16"/>
              </w:rPr>
              <w:t>11</w:t>
            </w:r>
          </w:p>
        </w:tc>
        <w:tc>
          <w:tcPr>
            <w:tcW w:w="662" w:type="dxa"/>
          </w:tcPr>
          <w:p w:rsidR="00BC22F0" w:rsidRDefault="00BC22F0">
            <w:pPr>
              <w:spacing w:before="60"/>
              <w:rPr>
                <w:rFonts w:ascii="Arial" w:hAnsi="Arial" w:cs="Arial"/>
                <w:sz w:val="16"/>
              </w:rPr>
            </w:pPr>
            <w:r>
              <w:rPr>
                <w:rFonts w:ascii="Arial" w:hAnsi="Arial" w:cs="Arial"/>
                <w:sz w:val="16"/>
              </w:rPr>
              <w:t>11.0</w:t>
            </w:r>
          </w:p>
        </w:tc>
        <w:tc>
          <w:tcPr>
            <w:tcW w:w="6210" w:type="dxa"/>
          </w:tcPr>
          <w:p w:rsidR="00BC22F0" w:rsidRDefault="00BC22F0">
            <w:pPr>
              <w:spacing w:before="60"/>
              <w:rPr>
                <w:rFonts w:ascii="Arial" w:hAnsi="Arial" w:cs="Arial"/>
                <w:sz w:val="16"/>
              </w:rPr>
            </w:pPr>
            <w:r>
              <w:rPr>
                <w:rFonts w:ascii="Arial" w:hAnsi="Arial" w:cs="Arial"/>
                <w:sz w:val="16"/>
              </w:rPr>
              <w:t>Updates to meet SF-34 v007</w:t>
            </w:r>
          </w:p>
        </w:tc>
        <w:tc>
          <w:tcPr>
            <w:tcW w:w="1170" w:type="dxa"/>
          </w:tcPr>
          <w:p w:rsidR="00BC22F0" w:rsidRDefault="00BC22F0" w:rsidP="00775524">
            <w:pPr>
              <w:spacing w:before="60"/>
              <w:rPr>
                <w:rFonts w:ascii="Arial" w:hAnsi="Arial" w:cs="Arial"/>
                <w:sz w:val="16"/>
              </w:rPr>
            </w:pPr>
            <w:r>
              <w:rPr>
                <w:rFonts w:ascii="Arial" w:hAnsi="Arial" w:cs="Arial"/>
                <w:sz w:val="16"/>
              </w:rPr>
              <w:t>01-Feb-13</w:t>
            </w:r>
          </w:p>
        </w:tc>
        <w:tc>
          <w:tcPr>
            <w:tcW w:w="1015" w:type="dxa"/>
          </w:tcPr>
          <w:p w:rsidR="00BC22F0" w:rsidRDefault="00BC22F0">
            <w:pPr>
              <w:spacing w:before="60"/>
              <w:rPr>
                <w:rFonts w:ascii="Arial" w:hAnsi="Arial" w:cs="Arial"/>
                <w:sz w:val="16"/>
              </w:rPr>
            </w:pPr>
            <w:r>
              <w:rPr>
                <w:rFonts w:ascii="Arial" w:hAnsi="Arial" w:cs="Arial"/>
                <w:sz w:val="16"/>
              </w:rPr>
              <w:t>VK</w:t>
            </w:r>
          </w:p>
        </w:tc>
      </w:tr>
      <w:tr w:rsidR="00E83B8B" w:rsidTr="00FC38C2">
        <w:tc>
          <w:tcPr>
            <w:tcW w:w="616" w:type="dxa"/>
          </w:tcPr>
          <w:p w:rsidR="00E83B8B" w:rsidRDefault="00E83B8B">
            <w:pPr>
              <w:spacing w:before="60"/>
              <w:rPr>
                <w:rFonts w:ascii="Arial" w:hAnsi="Arial" w:cs="Arial"/>
                <w:sz w:val="16"/>
              </w:rPr>
            </w:pPr>
            <w:r>
              <w:rPr>
                <w:rFonts w:ascii="Arial" w:hAnsi="Arial" w:cs="Arial"/>
                <w:sz w:val="16"/>
              </w:rPr>
              <w:t>12</w:t>
            </w:r>
          </w:p>
        </w:tc>
        <w:tc>
          <w:tcPr>
            <w:tcW w:w="662" w:type="dxa"/>
          </w:tcPr>
          <w:p w:rsidR="00E83B8B" w:rsidRDefault="00E83B8B">
            <w:pPr>
              <w:spacing w:before="60"/>
              <w:rPr>
                <w:rFonts w:ascii="Arial" w:hAnsi="Arial" w:cs="Arial"/>
                <w:sz w:val="16"/>
              </w:rPr>
            </w:pPr>
            <w:r>
              <w:rPr>
                <w:rFonts w:ascii="Arial" w:hAnsi="Arial" w:cs="Arial"/>
                <w:sz w:val="16"/>
              </w:rPr>
              <w:t>12.0</w:t>
            </w:r>
          </w:p>
        </w:tc>
        <w:tc>
          <w:tcPr>
            <w:tcW w:w="6210" w:type="dxa"/>
          </w:tcPr>
          <w:p w:rsidR="00E83B8B" w:rsidRDefault="00E83B8B">
            <w:pPr>
              <w:spacing w:before="60"/>
              <w:rPr>
                <w:rFonts w:ascii="Arial" w:hAnsi="Arial" w:cs="Arial"/>
                <w:sz w:val="16"/>
              </w:rPr>
            </w:pPr>
            <w:r>
              <w:rPr>
                <w:rFonts w:ascii="Arial" w:hAnsi="Arial" w:cs="Arial"/>
                <w:sz w:val="16"/>
              </w:rPr>
              <w:t xml:space="preserve">MDD/ </w:t>
            </w:r>
            <w:proofErr w:type="spellStart"/>
            <w:r>
              <w:rPr>
                <w:rFonts w:ascii="Arial" w:hAnsi="Arial" w:cs="Arial"/>
                <w:sz w:val="16"/>
              </w:rPr>
              <w:t>Src</w:t>
            </w:r>
            <w:proofErr w:type="spellEnd"/>
            <w:r>
              <w:rPr>
                <w:rFonts w:ascii="Arial" w:hAnsi="Arial" w:cs="Arial"/>
                <w:sz w:val="16"/>
              </w:rPr>
              <w:t xml:space="preserve"> mismatch updates</w:t>
            </w:r>
          </w:p>
        </w:tc>
        <w:tc>
          <w:tcPr>
            <w:tcW w:w="1170" w:type="dxa"/>
          </w:tcPr>
          <w:p w:rsidR="00E83B8B" w:rsidRDefault="00E83B8B" w:rsidP="00775524">
            <w:pPr>
              <w:spacing w:before="60"/>
              <w:rPr>
                <w:rFonts w:ascii="Arial" w:hAnsi="Arial" w:cs="Arial"/>
                <w:sz w:val="16"/>
              </w:rPr>
            </w:pPr>
            <w:r>
              <w:rPr>
                <w:rFonts w:ascii="Arial" w:hAnsi="Arial" w:cs="Arial"/>
                <w:sz w:val="16"/>
              </w:rPr>
              <w:t>22-Feb-13</w:t>
            </w:r>
          </w:p>
        </w:tc>
        <w:tc>
          <w:tcPr>
            <w:tcW w:w="1015" w:type="dxa"/>
          </w:tcPr>
          <w:p w:rsidR="00E83B8B" w:rsidRDefault="00E83B8B">
            <w:pPr>
              <w:spacing w:before="60"/>
              <w:rPr>
                <w:rFonts w:ascii="Arial" w:hAnsi="Arial" w:cs="Arial"/>
                <w:sz w:val="16"/>
              </w:rPr>
            </w:pPr>
            <w:r>
              <w:rPr>
                <w:rFonts w:ascii="Arial" w:hAnsi="Arial" w:cs="Arial"/>
                <w:sz w:val="16"/>
              </w:rPr>
              <w:t>VK</w:t>
            </w:r>
          </w:p>
        </w:tc>
      </w:tr>
      <w:tr w:rsidR="00093269" w:rsidTr="00FC38C2">
        <w:trPr>
          <w:ins w:id="34" w:author="lz4p8n" w:date="2013-05-16T11:03:00Z"/>
        </w:trPr>
        <w:tc>
          <w:tcPr>
            <w:tcW w:w="616" w:type="dxa"/>
          </w:tcPr>
          <w:p w:rsidR="00093269" w:rsidRDefault="00093269">
            <w:pPr>
              <w:spacing w:before="60"/>
              <w:rPr>
                <w:ins w:id="35" w:author="lz4p8n" w:date="2013-05-16T11:03:00Z"/>
                <w:rFonts w:ascii="Arial" w:hAnsi="Arial" w:cs="Arial"/>
                <w:sz w:val="16"/>
              </w:rPr>
            </w:pPr>
            <w:ins w:id="36" w:author="lz4p8n" w:date="2013-05-16T11:03:00Z">
              <w:r>
                <w:rPr>
                  <w:rFonts w:ascii="Arial" w:hAnsi="Arial" w:cs="Arial"/>
                  <w:sz w:val="16"/>
                </w:rPr>
                <w:t>13</w:t>
              </w:r>
            </w:ins>
          </w:p>
        </w:tc>
        <w:tc>
          <w:tcPr>
            <w:tcW w:w="662" w:type="dxa"/>
          </w:tcPr>
          <w:p w:rsidR="00093269" w:rsidRDefault="00093269">
            <w:pPr>
              <w:spacing w:before="60"/>
              <w:rPr>
                <w:ins w:id="37" w:author="lz4p8n" w:date="2013-05-16T11:03:00Z"/>
                <w:rFonts w:ascii="Arial" w:hAnsi="Arial" w:cs="Arial"/>
                <w:sz w:val="16"/>
              </w:rPr>
            </w:pPr>
            <w:ins w:id="38" w:author="lz4p8n" w:date="2013-05-16T11:03:00Z">
              <w:r>
                <w:rPr>
                  <w:rFonts w:ascii="Arial" w:hAnsi="Arial" w:cs="Arial"/>
                  <w:sz w:val="16"/>
                </w:rPr>
                <w:t>13.0</w:t>
              </w:r>
            </w:ins>
          </w:p>
        </w:tc>
        <w:tc>
          <w:tcPr>
            <w:tcW w:w="6210" w:type="dxa"/>
          </w:tcPr>
          <w:p w:rsidR="00093269" w:rsidRDefault="00093269">
            <w:pPr>
              <w:spacing w:before="60"/>
              <w:rPr>
                <w:ins w:id="39" w:author="lz4p8n" w:date="2013-05-16T11:03:00Z"/>
                <w:rFonts w:ascii="Arial" w:hAnsi="Arial" w:cs="Arial"/>
                <w:sz w:val="16"/>
              </w:rPr>
            </w:pPr>
            <w:ins w:id="40" w:author="lz4p8n" w:date="2013-05-16T11:03:00Z">
              <w:r>
                <w:rPr>
                  <w:rFonts w:ascii="Arial" w:hAnsi="Arial" w:cs="Arial"/>
                  <w:sz w:val="16"/>
                </w:rPr>
                <w:t>Updates to meet SF-34 v008</w:t>
              </w:r>
            </w:ins>
          </w:p>
        </w:tc>
        <w:tc>
          <w:tcPr>
            <w:tcW w:w="1170" w:type="dxa"/>
          </w:tcPr>
          <w:p w:rsidR="00093269" w:rsidRDefault="00093269" w:rsidP="00775524">
            <w:pPr>
              <w:spacing w:before="60"/>
              <w:rPr>
                <w:ins w:id="41" w:author="lz4p8n" w:date="2013-05-16T11:03:00Z"/>
                <w:rFonts w:ascii="Arial" w:hAnsi="Arial" w:cs="Arial"/>
                <w:sz w:val="16"/>
              </w:rPr>
            </w:pPr>
            <w:ins w:id="42" w:author="lz4p8n" w:date="2013-05-16T11:03:00Z">
              <w:r>
                <w:rPr>
                  <w:rFonts w:ascii="Arial" w:hAnsi="Arial" w:cs="Arial"/>
                  <w:sz w:val="16"/>
                </w:rPr>
                <w:t>15-May-13</w:t>
              </w:r>
            </w:ins>
          </w:p>
        </w:tc>
        <w:tc>
          <w:tcPr>
            <w:tcW w:w="1015" w:type="dxa"/>
          </w:tcPr>
          <w:p w:rsidR="00093269" w:rsidRDefault="00093269">
            <w:pPr>
              <w:spacing w:before="60"/>
              <w:rPr>
                <w:ins w:id="43" w:author="lz4p8n" w:date="2013-05-16T11:03:00Z"/>
                <w:rFonts w:ascii="Arial" w:hAnsi="Arial" w:cs="Arial"/>
                <w:sz w:val="16"/>
              </w:rPr>
            </w:pPr>
            <w:ins w:id="44" w:author="lz4p8n" w:date="2013-05-16T11:04:00Z">
              <w:r>
                <w:rPr>
                  <w:rFonts w:ascii="Arial" w:hAnsi="Arial" w:cs="Arial"/>
                  <w:sz w:val="16"/>
                </w:rPr>
                <w:t>SP</w:t>
              </w:r>
            </w:ins>
          </w:p>
        </w:tc>
      </w:tr>
    </w:tbl>
    <w:p w:rsidR="00107819" w:rsidRDefault="00107819"/>
    <w:sectPr w:rsidR="00107819" w:rsidSect="00937013">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C08" w:rsidRDefault="00745C08">
      <w:r>
        <w:separator/>
      </w:r>
    </w:p>
  </w:endnote>
  <w:endnote w:type="continuationSeparator" w:id="0">
    <w:p w:rsidR="00745C08" w:rsidRDefault="00745C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617C3B" w:rsidRPr="00617C3B">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C08" w:rsidRDefault="00745C08">
      <w:r>
        <w:separator/>
      </w:r>
    </w:p>
  </w:footnote>
  <w:footnote w:type="continuationSeparator" w:id="0">
    <w:p w:rsidR="00745C08" w:rsidRDefault="00745C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1D626C">
          <w:pPr>
            <w:pStyle w:val="Header"/>
          </w:pPr>
          <w:fldSimple w:instr=" DOCPROPERTY &quot;Document Title&quot;  \* MERGEFORMAT ">
            <w:r w:rsidR="00FC6B30">
              <w:t>Assist Firewall</w:t>
            </w:r>
          </w:fldSimple>
        </w:p>
        <w:p w:rsidR="00F957FA" w:rsidRDefault="001D626C" w:rsidP="001A574F">
          <w:pPr>
            <w:pStyle w:val="Header"/>
            <w:tabs>
              <w:tab w:val="clear" w:pos="4320"/>
              <w:tab w:val="clear" w:pos="8640"/>
              <w:tab w:val="center" w:pos="2592"/>
            </w:tabs>
          </w:pPr>
          <w:fldSimple w:instr=" DOCPROPERTY &quot;Product Line&quot;  \* MERGEFORMAT ">
            <w:r w:rsidR="00617C3B">
              <w:t>Gen II+ EPS EA3</w:t>
            </w:r>
          </w:fldSimple>
          <w:r w:rsidR="00F957FA">
            <w:tab/>
          </w:r>
        </w:p>
      </w:tc>
      <w:tc>
        <w:tcPr>
          <w:tcW w:w="1170" w:type="dxa"/>
        </w:tcPr>
        <w:p w:rsidR="00F957FA" w:rsidRDefault="00F957FA">
          <w:pPr>
            <w:pStyle w:val="Header"/>
          </w:pPr>
          <w:r>
            <w:t>Revision:</w:t>
          </w:r>
        </w:p>
      </w:tc>
      <w:tc>
        <w:tcPr>
          <w:tcW w:w="1350" w:type="dxa"/>
        </w:tcPr>
        <w:p w:rsidR="00F957FA" w:rsidRDefault="003279E5" w:rsidP="008E2AFC">
          <w:pPr>
            <w:pStyle w:val="Header"/>
          </w:pPr>
          <w:del w:id="45" w:author="lz4p8n" w:date="2013-05-15T17:18:00Z">
            <w:r w:rsidDel="008E2AFC">
              <w:delText>1</w:delText>
            </w:r>
            <w:r w:rsidR="00E83B8B" w:rsidDel="008E2AFC">
              <w:delText>2</w:delText>
            </w:r>
          </w:del>
          <w:ins w:id="46" w:author="lz4p8n" w:date="2013-05-15T17:18:00Z">
            <w:r w:rsidR="008E2AFC">
              <w:t>13</w:t>
            </w:r>
          </w:ins>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3279E5" w:rsidP="003279E5">
          <w:pPr>
            <w:pStyle w:val="Header"/>
          </w:pPr>
          <w:del w:id="47" w:author="lz4p8n" w:date="2013-05-15T17:18:00Z">
            <w:r w:rsidDel="008E2AFC">
              <w:delText>01-Feb</w:delText>
            </w:r>
          </w:del>
          <w:ins w:id="48" w:author="lz4p8n" w:date="2013-05-15T17:18:00Z">
            <w:r w:rsidR="008E2AFC">
              <w:t>15-May</w:t>
            </w:r>
          </w:ins>
          <w:r>
            <w:t>-13</w:t>
          </w:r>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3279E5">
          <w:pPr>
            <w:pStyle w:val="Header"/>
          </w:pPr>
          <w:r>
            <w:t>Vishal Kema</w:t>
          </w:r>
        </w:p>
      </w:tc>
      <w:tc>
        <w:tcPr>
          <w:tcW w:w="1170" w:type="dxa"/>
        </w:tcPr>
        <w:p w:rsidR="00F957FA" w:rsidRDefault="00F957FA">
          <w:pPr>
            <w:pStyle w:val="Header"/>
          </w:pPr>
          <w:r>
            <w:t>Page:</w:t>
          </w:r>
        </w:p>
      </w:tc>
      <w:tc>
        <w:tcPr>
          <w:tcW w:w="1350" w:type="dxa"/>
        </w:tcPr>
        <w:p w:rsidR="00F957FA" w:rsidRDefault="001D626C">
          <w:pPr>
            <w:pStyle w:val="Header"/>
          </w:pPr>
          <w:r>
            <w:rPr>
              <w:rStyle w:val="PageNumber"/>
            </w:rPr>
            <w:fldChar w:fldCharType="begin"/>
          </w:r>
          <w:r w:rsidR="00F957FA">
            <w:rPr>
              <w:rStyle w:val="PageNumber"/>
            </w:rPr>
            <w:instrText xml:space="preserve"> PAGE </w:instrText>
          </w:r>
          <w:r>
            <w:rPr>
              <w:rStyle w:val="PageNumber"/>
            </w:rPr>
            <w:fldChar w:fldCharType="separate"/>
          </w:r>
          <w:r w:rsidR="007D335D">
            <w:rPr>
              <w:rStyle w:val="PageNumber"/>
              <w:noProof/>
            </w:rPr>
            <w:t>2</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7D335D">
            <w:rPr>
              <w:rStyle w:val="PageNumber"/>
              <w:noProof/>
            </w:rPr>
            <w:t>22</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0FED1C56"/>
    <w:multiLevelType w:val="hybridMultilevel"/>
    <w:tmpl w:val="DE2CCCF6"/>
    <w:lvl w:ilvl="0" w:tplc="86B2E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EF924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3"/>
  </w:num>
  <w:num w:numId="8">
    <w:abstractNumId w:val="4"/>
  </w:num>
  <w:num w:numId="9">
    <w:abstractNumId w:val="8"/>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C6B30"/>
    <w:rsid w:val="0006526C"/>
    <w:rsid w:val="00093269"/>
    <w:rsid w:val="000940F9"/>
    <w:rsid w:val="000B2CDA"/>
    <w:rsid w:val="000E233D"/>
    <w:rsid w:val="000E3932"/>
    <w:rsid w:val="000E463B"/>
    <w:rsid w:val="00106157"/>
    <w:rsid w:val="00107819"/>
    <w:rsid w:val="0013341C"/>
    <w:rsid w:val="00154699"/>
    <w:rsid w:val="001712E9"/>
    <w:rsid w:val="001864FA"/>
    <w:rsid w:val="001A414F"/>
    <w:rsid w:val="001A574F"/>
    <w:rsid w:val="001B60DF"/>
    <w:rsid w:val="001C7606"/>
    <w:rsid w:val="001D000E"/>
    <w:rsid w:val="001D626C"/>
    <w:rsid w:val="001E227F"/>
    <w:rsid w:val="001F09B2"/>
    <w:rsid w:val="0020722A"/>
    <w:rsid w:val="00207AB6"/>
    <w:rsid w:val="00251AC0"/>
    <w:rsid w:val="00255E95"/>
    <w:rsid w:val="00293A11"/>
    <w:rsid w:val="002B1723"/>
    <w:rsid w:val="002C03D8"/>
    <w:rsid w:val="002C788E"/>
    <w:rsid w:val="00315335"/>
    <w:rsid w:val="00315FBA"/>
    <w:rsid w:val="003279E5"/>
    <w:rsid w:val="003474B2"/>
    <w:rsid w:val="00355941"/>
    <w:rsid w:val="0037555A"/>
    <w:rsid w:val="00395DDE"/>
    <w:rsid w:val="003C4D3F"/>
    <w:rsid w:val="003E3150"/>
    <w:rsid w:val="004362E6"/>
    <w:rsid w:val="0044795E"/>
    <w:rsid w:val="00460A96"/>
    <w:rsid w:val="004A781C"/>
    <w:rsid w:val="004E0A0D"/>
    <w:rsid w:val="004E0B35"/>
    <w:rsid w:val="004E7C8D"/>
    <w:rsid w:val="004F61FC"/>
    <w:rsid w:val="00514B14"/>
    <w:rsid w:val="00573F36"/>
    <w:rsid w:val="005872E1"/>
    <w:rsid w:val="005A6142"/>
    <w:rsid w:val="005D2FF5"/>
    <w:rsid w:val="005D5FE4"/>
    <w:rsid w:val="005F0B5A"/>
    <w:rsid w:val="0061261F"/>
    <w:rsid w:val="00616853"/>
    <w:rsid w:val="00617C3B"/>
    <w:rsid w:val="00674ADF"/>
    <w:rsid w:val="00684B5A"/>
    <w:rsid w:val="00687521"/>
    <w:rsid w:val="006C6164"/>
    <w:rsid w:val="006D33CC"/>
    <w:rsid w:val="006D392E"/>
    <w:rsid w:val="006D3DDB"/>
    <w:rsid w:val="006F01A3"/>
    <w:rsid w:val="00706174"/>
    <w:rsid w:val="00735353"/>
    <w:rsid w:val="00745C08"/>
    <w:rsid w:val="00775524"/>
    <w:rsid w:val="007763DF"/>
    <w:rsid w:val="007A69AC"/>
    <w:rsid w:val="007D319C"/>
    <w:rsid w:val="007D335D"/>
    <w:rsid w:val="00806BF8"/>
    <w:rsid w:val="00815443"/>
    <w:rsid w:val="008234A0"/>
    <w:rsid w:val="008242F0"/>
    <w:rsid w:val="00834EBD"/>
    <w:rsid w:val="008535B2"/>
    <w:rsid w:val="00872505"/>
    <w:rsid w:val="00891063"/>
    <w:rsid w:val="00891E58"/>
    <w:rsid w:val="008A488E"/>
    <w:rsid w:val="008B3E94"/>
    <w:rsid w:val="008E2AFC"/>
    <w:rsid w:val="008F6DBB"/>
    <w:rsid w:val="00930FF5"/>
    <w:rsid w:val="00937013"/>
    <w:rsid w:val="00947638"/>
    <w:rsid w:val="00947C10"/>
    <w:rsid w:val="00955F6A"/>
    <w:rsid w:val="00957470"/>
    <w:rsid w:val="009707AA"/>
    <w:rsid w:val="00970A21"/>
    <w:rsid w:val="00992498"/>
    <w:rsid w:val="00996096"/>
    <w:rsid w:val="009B20B2"/>
    <w:rsid w:val="009D2EAE"/>
    <w:rsid w:val="009D574C"/>
    <w:rsid w:val="00A03653"/>
    <w:rsid w:val="00A308AE"/>
    <w:rsid w:val="00A5441C"/>
    <w:rsid w:val="00A60B71"/>
    <w:rsid w:val="00A65CB1"/>
    <w:rsid w:val="00AD33B3"/>
    <w:rsid w:val="00AD731B"/>
    <w:rsid w:val="00AE1447"/>
    <w:rsid w:val="00AE52D6"/>
    <w:rsid w:val="00B00A7C"/>
    <w:rsid w:val="00B174E9"/>
    <w:rsid w:val="00B44FE3"/>
    <w:rsid w:val="00B54697"/>
    <w:rsid w:val="00B55156"/>
    <w:rsid w:val="00BC22F0"/>
    <w:rsid w:val="00BC5212"/>
    <w:rsid w:val="00BD008B"/>
    <w:rsid w:val="00BD15D2"/>
    <w:rsid w:val="00BD3DFF"/>
    <w:rsid w:val="00BF364D"/>
    <w:rsid w:val="00C35BD3"/>
    <w:rsid w:val="00C674A8"/>
    <w:rsid w:val="00C72FFA"/>
    <w:rsid w:val="00CB2AE3"/>
    <w:rsid w:val="00CB63F5"/>
    <w:rsid w:val="00CC249E"/>
    <w:rsid w:val="00CD2492"/>
    <w:rsid w:val="00CE2794"/>
    <w:rsid w:val="00D27721"/>
    <w:rsid w:val="00D30C43"/>
    <w:rsid w:val="00D41448"/>
    <w:rsid w:val="00D64EA3"/>
    <w:rsid w:val="00D94BDD"/>
    <w:rsid w:val="00DC0153"/>
    <w:rsid w:val="00DC7E08"/>
    <w:rsid w:val="00DE4889"/>
    <w:rsid w:val="00DF48A6"/>
    <w:rsid w:val="00E27886"/>
    <w:rsid w:val="00E51B04"/>
    <w:rsid w:val="00E5472B"/>
    <w:rsid w:val="00E57C42"/>
    <w:rsid w:val="00E751D4"/>
    <w:rsid w:val="00E83B8B"/>
    <w:rsid w:val="00E96D5F"/>
    <w:rsid w:val="00EC117C"/>
    <w:rsid w:val="00EC41D6"/>
    <w:rsid w:val="00ED51C5"/>
    <w:rsid w:val="00F0479A"/>
    <w:rsid w:val="00F062D1"/>
    <w:rsid w:val="00F130A4"/>
    <w:rsid w:val="00F30FD4"/>
    <w:rsid w:val="00F648ED"/>
    <w:rsid w:val="00F82E8E"/>
    <w:rsid w:val="00F957FA"/>
    <w:rsid w:val="00FB2942"/>
    <w:rsid w:val="00FB432D"/>
    <w:rsid w:val="00FC38C2"/>
    <w:rsid w:val="00FC6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C78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E"/>
    <w:rPr>
      <w:rFonts w:ascii="Tahoma" w:hAnsi="Tahoma" w:cs="Tahoma"/>
      <w:sz w:val="16"/>
      <w:szCs w:val="16"/>
    </w:rPr>
  </w:style>
  <w:style w:type="paragraph" w:styleId="ListParagraph">
    <w:name w:val="List Paragraph"/>
    <w:basedOn w:val="Normal"/>
    <w:uiPriority w:val="34"/>
    <w:qFormat/>
    <w:rsid w:val="00891063"/>
    <w:pPr>
      <w:ind w:left="720"/>
      <w:contextualSpacing/>
    </w:pPr>
  </w:style>
</w:styles>
</file>

<file path=word/webSettings.xml><?xml version="1.0" encoding="utf-8"?>
<w:webSettings xmlns:r="http://schemas.openxmlformats.org/officeDocument/2006/relationships" xmlns:w="http://schemas.openxmlformats.org/wordprocessingml/2006/main">
  <w:divs>
    <w:div w:id="20539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1077</TotalTime>
  <Pages>22</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9414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lz4p8n</cp:lastModifiedBy>
  <cp:revision>10</cp:revision>
  <cp:lastPrinted>2011-03-21T13:34:00Z</cp:lastPrinted>
  <dcterms:created xsi:type="dcterms:W3CDTF">2013-02-01T19:55:00Z</dcterms:created>
  <dcterms:modified xsi:type="dcterms:W3CDTF">2013-05-16T20:25:00Z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 Firewall</vt:lpwstr>
  </property>
  <property fmtid="{D5CDD505-2E9C-101B-9397-08002B2CF9AE}" pid="3" name="MDDRevNum">
    <vt:lpwstr>7.0</vt:lpwstr>
  </property>
  <property fmtid="{D5CDD505-2E9C-101B-9397-08002B2CF9AE}" pid="4" name="Module Layer">
    <vt:lpwstr>0</vt:lpwstr>
  </property>
  <property fmtid="{D5CDD505-2E9C-101B-9397-08002B2CF9AE}" pid="5" name="Module Name">
    <vt:lpwstr>AssistFirewall</vt:lpwstr>
  </property>
  <property fmtid="{D5CDD505-2E9C-101B-9397-08002B2CF9AE}" pid="6" name="Product Line">
    <vt:lpwstr>Gen II+ EPS EA3</vt:lpwstr>
  </property>
</Properties>
</file>