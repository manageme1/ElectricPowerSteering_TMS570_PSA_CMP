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CFA" w:rsidRDefault="00333E44" w:rsidP="00D25CFA">
      <w:pPr>
        <w:pStyle w:val="Heading1"/>
        <w:numPr>
          <w:ilvl w:val="0"/>
          <w:numId w:val="0"/>
        </w:numPr>
      </w:pPr>
      <w:r>
        <w:t>Module -- Controller Temperature</w:t>
      </w:r>
    </w:p>
    <w:p w:rsidR="00333E44" w:rsidRDefault="00333E44" w:rsidP="00333E44">
      <w:pPr>
        <w:pStyle w:val="Heading1"/>
      </w:pPr>
      <w:r>
        <w:t>High-Level Description</w:t>
      </w:r>
    </w:p>
    <w:p w:rsidR="00333E44" w:rsidRDefault="00333E44" w:rsidP="00333E44">
      <w:r>
        <w:t xml:space="preserve">This module monitors the controller’s temperature sensor output, filters that output, and checks whether the output is within a lower and upper limit.  </w:t>
      </w:r>
    </w:p>
    <w:p w:rsidR="00333E44" w:rsidRDefault="00333E44" w:rsidP="00333E44">
      <w:pPr>
        <w:pStyle w:val="Heading1"/>
        <w:rPr>
          <w:ins w:id="0" w:author="Creager, Kathleen" w:date="2013-09-17T12:18:00Z"/>
        </w:rPr>
      </w:pPr>
      <w:r>
        <w:t>Figures</w:t>
      </w:r>
    </w:p>
    <w:p w:rsidR="00477F20" w:rsidRPr="00477F20" w:rsidRDefault="00477F20" w:rsidP="00477F20">
      <w:pPr>
        <w:rPr>
          <w:rPrChange w:id="1" w:author="Creager, Kathleen" w:date="2013-09-17T12:18:00Z">
            <w:rPr/>
          </w:rPrChange>
        </w:rPr>
        <w:pPrChange w:id="2" w:author="Creager, Kathleen" w:date="2013-09-17T12:18:00Z">
          <w:pPr>
            <w:pStyle w:val="Heading1"/>
          </w:pPr>
        </w:pPrChange>
      </w:pPr>
      <w:ins w:id="3" w:author="Creager, Kathleen" w:date="2013-09-17T12:18:00Z">
        <w:r>
          <w:rPr>
            <w:noProof/>
          </w:rPr>
          <w:drawing>
            <wp:inline distT="0" distB="0" distL="0" distR="0" wp14:anchorId="578CDEF8" wp14:editId="5252A549">
              <wp:extent cx="2295525" cy="144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95525" cy="1447800"/>
                      </a:xfrm>
                      <a:prstGeom prst="rect">
                        <a:avLst/>
                      </a:prstGeom>
                    </pic:spPr>
                  </pic:pic>
                </a:graphicData>
              </a:graphic>
            </wp:inline>
          </w:drawing>
        </w:r>
      </w:ins>
    </w:p>
    <w:p w:rsidR="00333E44" w:rsidRDefault="00333E44" w:rsidP="00333E44">
      <w:pPr>
        <w:pStyle w:val="Heading2"/>
      </w:pPr>
      <w:r>
        <w:t>Diagram – Function Data Sharing</w:t>
      </w:r>
    </w:p>
    <w:p w:rsidR="00333E44" w:rsidRDefault="00333E44" w:rsidP="00333E44">
      <w:r>
        <w:t>This diagram shows all data that is shared between functions within the module.</w:t>
      </w:r>
    </w:p>
    <w:p w:rsidR="00333E44" w:rsidRDefault="005B0908" w:rsidP="00333E44">
      <w:del w:id="4" w:author="Creager, Kathleen" w:date="2013-09-16T15:10:00Z">
        <w:r w:rsidDel="000C6D59">
          <w:object w:dxaOrig="7925" w:dyaOrig="4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204.3pt" o:ole="">
              <v:imagedata r:id="rId10" o:title=""/>
            </v:shape>
            <o:OLEObject Type="Embed" ProgID="Visio.Drawing.11" ShapeID="_x0000_i1025" DrawAspect="Content" ObjectID="_1440925820" r:id="rId11"/>
          </w:object>
        </w:r>
      </w:del>
    </w:p>
    <w:p w:rsidR="00333E44" w:rsidRDefault="00333E44" w:rsidP="00333E44"/>
    <w:p w:rsidR="00333E44" w:rsidRDefault="00333E44" w:rsidP="00333E44"/>
    <w:p w:rsidR="00D25CFA" w:rsidRDefault="00D25CFA" w:rsidP="00D25CFA">
      <w:pPr>
        <w:pStyle w:val="Heading1"/>
      </w:pPr>
      <w:r>
        <w:br w:type="page"/>
      </w:r>
      <w:r>
        <w:lastRenderedPageBreak/>
        <w:t>Module Inputs and Outputs</w:t>
      </w:r>
    </w:p>
    <w:p w:rsidR="00D25CFA" w:rsidRDefault="00D25CFA" w:rsidP="00D25CFA">
      <w:r>
        <w:t xml:space="preserve">For details on module input / output variable, refer to the Data Dictionary for the application.  Input / output variable names are listed here for reference.  </w:t>
      </w:r>
    </w:p>
    <w:p w:rsidR="00D25CFA" w:rsidRDefault="00D25CFA" w:rsidP="00D25CFA">
      <w:r>
        <w:t>(Note: Full variable names required in table.)</w:t>
      </w:r>
    </w:p>
    <w:p w:rsidR="00D25CFA" w:rsidRDefault="00D25CFA" w:rsidP="00D25CFA">
      <w:r>
        <w:t xml:space="preserve">(Note: All global variables including End </w:t>
      </w:r>
      <w:proofErr w:type="gramStart"/>
      <w:r>
        <w:t>Of</w:t>
      </w:r>
      <w:proofErr w:type="gramEnd"/>
      <w:r>
        <w:t xml:space="preserve"> Line data used should be shown here)</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0"/>
        <w:gridCol w:w="5220"/>
      </w:tblGrid>
      <w:tr w:rsidR="00D25CFA" w:rsidTr="00C143DD">
        <w:tc>
          <w:tcPr>
            <w:tcW w:w="4590" w:type="dxa"/>
            <w:shd w:val="clear" w:color="auto" w:fill="FFFF99"/>
          </w:tcPr>
          <w:p w:rsidR="00D25CFA" w:rsidRDefault="00D25CFA" w:rsidP="00BA4F2F">
            <w:r>
              <w:t>Module Inputs (Global Variable Name)</w:t>
            </w:r>
          </w:p>
        </w:tc>
        <w:tc>
          <w:tcPr>
            <w:tcW w:w="5220" w:type="dxa"/>
            <w:shd w:val="clear" w:color="auto" w:fill="FFFF99"/>
          </w:tcPr>
          <w:p w:rsidR="00D25CFA" w:rsidRDefault="00D25CFA" w:rsidP="00BA4F2F">
            <w:r>
              <w:t>Module Outputs (Global Variable Name)</w:t>
            </w:r>
          </w:p>
        </w:tc>
      </w:tr>
      <w:tr w:rsidR="00D25CFA" w:rsidTr="00C143DD">
        <w:tc>
          <w:tcPr>
            <w:tcW w:w="4590" w:type="dxa"/>
          </w:tcPr>
          <w:p w:rsidR="00D25CFA" w:rsidRDefault="003C50EF" w:rsidP="00BA4F2F">
            <w:proofErr w:type="spellStart"/>
            <w:r w:rsidRPr="003C50EF">
              <w:t>DiagStsTempRdPrf_Cnt_lgc</w:t>
            </w:r>
            <w:proofErr w:type="spellEnd"/>
          </w:p>
        </w:tc>
        <w:tc>
          <w:tcPr>
            <w:tcW w:w="5220" w:type="dxa"/>
          </w:tcPr>
          <w:p w:rsidR="00D25CFA" w:rsidRDefault="005A28E3" w:rsidP="00BA4F2F">
            <w:r w:rsidRPr="003C50EF">
              <w:t>FiltMeasTemp_DegC_f32</w:t>
            </w:r>
          </w:p>
        </w:tc>
      </w:tr>
      <w:tr w:rsidR="003C50EF" w:rsidTr="00C143DD">
        <w:tc>
          <w:tcPr>
            <w:tcW w:w="4590" w:type="dxa"/>
          </w:tcPr>
          <w:p w:rsidR="003C50EF" w:rsidRPr="003C50EF" w:rsidRDefault="003C50EF" w:rsidP="00BA4F2F">
            <w:r w:rsidRPr="003C50EF">
              <w:t>TemperatureADC_Volt_f32</w:t>
            </w:r>
          </w:p>
        </w:tc>
        <w:tc>
          <w:tcPr>
            <w:tcW w:w="5220" w:type="dxa"/>
          </w:tcPr>
          <w:p w:rsidR="003C50EF" w:rsidRPr="00333E44" w:rsidRDefault="003C50EF" w:rsidP="00BA4F2F"/>
        </w:tc>
      </w:tr>
      <w:tr w:rsidR="00ED43BB" w:rsidTr="00C143DD">
        <w:trPr>
          <w:ins w:id="5" w:author="Creager, Kathleen" w:date="2013-09-17T11:36:00Z"/>
        </w:trPr>
        <w:tc>
          <w:tcPr>
            <w:tcW w:w="4590" w:type="dxa"/>
          </w:tcPr>
          <w:p w:rsidR="00ED43BB" w:rsidRPr="003C50EF" w:rsidRDefault="00ED43BB" w:rsidP="00BA4F2F">
            <w:pPr>
              <w:rPr>
                <w:ins w:id="6" w:author="Creager, Kathleen" w:date="2013-09-17T11:36:00Z"/>
              </w:rPr>
            </w:pPr>
            <w:ins w:id="7" w:author="Creager, Kathleen" w:date="2013-09-17T11:36:00Z">
              <w:r>
                <w:t>AmbTemp_DegC_f32</w:t>
              </w:r>
            </w:ins>
          </w:p>
        </w:tc>
        <w:tc>
          <w:tcPr>
            <w:tcW w:w="5220" w:type="dxa"/>
          </w:tcPr>
          <w:p w:rsidR="00ED43BB" w:rsidRPr="00333E44" w:rsidRDefault="00ED43BB" w:rsidP="00BA4F2F">
            <w:pPr>
              <w:rPr>
                <w:ins w:id="8" w:author="Creager, Kathleen" w:date="2013-09-17T11:36:00Z"/>
              </w:rPr>
            </w:pPr>
          </w:p>
        </w:tc>
      </w:tr>
    </w:tbl>
    <w:p w:rsidR="00D25CFA" w:rsidRPr="00974138" w:rsidRDefault="00D25CFA" w:rsidP="00D25CFA"/>
    <w:p w:rsidR="00D25CFA" w:rsidRDefault="00D25CFA" w:rsidP="00D25CFA">
      <w:pPr>
        <w:pStyle w:val="Heading2"/>
      </w:pPr>
      <w:r>
        <w:t>Module Internal Variables</w:t>
      </w:r>
    </w:p>
    <w:p w:rsidR="00D25CFA" w:rsidRDefault="00D25CFA" w:rsidP="00D25CFA">
      <w:r>
        <w:t xml:space="preserve">This section identifies the name, range and resolutions for module specific data created by this module.  If there are no range restrictions on the variable, the term “FULL” is placed into the table for legal range. </w:t>
      </w:r>
    </w:p>
    <w:p w:rsidR="00D25CFA" w:rsidRPr="00194D3F" w:rsidRDefault="00D25CFA" w:rsidP="00D25CFA">
      <w:r>
        <w:t>(Note: If no module specific variables are used by the design, place the text “None” in the first Variable Name cell in the table)</w:t>
      </w:r>
    </w:p>
    <w:tbl>
      <w:tblPr>
        <w:tblW w:w="928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Change w:id="9" w:author="Creager, Kathleen" w:date="2013-09-17T11:37:00Z">
          <w:tblPr>
            <w:tblW w:w="91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PrChange>
      </w:tblPr>
      <w:tblGrid>
        <w:gridCol w:w="3348"/>
        <w:gridCol w:w="1170"/>
        <w:gridCol w:w="1260"/>
        <w:gridCol w:w="1170"/>
        <w:gridCol w:w="2340"/>
        <w:tblGridChange w:id="10">
          <w:tblGrid>
            <w:gridCol w:w="3348"/>
            <w:gridCol w:w="1170"/>
            <w:gridCol w:w="1260"/>
            <w:gridCol w:w="1170"/>
            <w:gridCol w:w="2250"/>
          </w:tblGrid>
        </w:tblGridChange>
      </w:tblGrid>
      <w:tr w:rsidR="00D25CFA" w:rsidTr="00ED43BB">
        <w:tc>
          <w:tcPr>
            <w:tcW w:w="3348" w:type="dxa"/>
            <w:tcBorders>
              <w:top w:val="single" w:sz="6" w:space="0" w:color="auto"/>
              <w:left w:val="single" w:sz="6" w:space="0" w:color="auto"/>
              <w:bottom w:val="single" w:sz="6" w:space="0" w:color="auto"/>
              <w:right w:val="single" w:sz="6" w:space="0" w:color="auto"/>
            </w:tcBorders>
            <w:shd w:val="pct30" w:color="FFFF00" w:fill="FFFFFF"/>
            <w:tcPrChange w:id="11" w:author="Creager, Kathleen" w:date="2013-09-17T11:37:00Z">
              <w:tcPr>
                <w:tcW w:w="3348" w:type="dxa"/>
                <w:tcBorders>
                  <w:top w:val="single" w:sz="6" w:space="0" w:color="auto"/>
                  <w:left w:val="single" w:sz="6" w:space="0" w:color="auto"/>
                  <w:bottom w:val="single" w:sz="6" w:space="0" w:color="auto"/>
                  <w:right w:val="single" w:sz="6" w:space="0" w:color="auto"/>
                </w:tcBorders>
                <w:shd w:val="pct30" w:color="FFFF00" w:fill="FFFFFF"/>
              </w:tcPr>
            </w:tcPrChange>
          </w:tcPr>
          <w:p w:rsidR="00D25CFA" w:rsidRDefault="00D25CFA" w:rsidP="00BA4F2F">
            <w:pPr>
              <w:spacing w:before="60"/>
              <w:jc w:val="center"/>
              <w:rPr>
                <w:rFonts w:ascii="Arial" w:hAnsi="Arial" w:cs="Arial"/>
                <w:sz w:val="16"/>
              </w:rPr>
            </w:pPr>
            <w:r>
              <w:rPr>
                <w:rFonts w:ascii="Arial" w:hAnsi="Arial" w:cs="Arial"/>
                <w:sz w:val="16"/>
              </w:rPr>
              <w:t>Variable Name</w:t>
            </w:r>
          </w:p>
        </w:tc>
        <w:tc>
          <w:tcPr>
            <w:tcW w:w="1170" w:type="dxa"/>
            <w:tcBorders>
              <w:top w:val="single" w:sz="6" w:space="0" w:color="auto"/>
              <w:left w:val="single" w:sz="6" w:space="0" w:color="auto"/>
              <w:bottom w:val="single" w:sz="6" w:space="0" w:color="auto"/>
              <w:right w:val="single" w:sz="6" w:space="0" w:color="auto"/>
            </w:tcBorders>
            <w:shd w:val="pct30" w:color="FFFF00" w:fill="FFFFFF"/>
            <w:tcPrChange w:id="12" w:author="Creager, Kathleen" w:date="2013-09-17T11:37:00Z">
              <w:tcPr>
                <w:tcW w:w="1170" w:type="dxa"/>
                <w:tcBorders>
                  <w:top w:val="single" w:sz="6" w:space="0" w:color="auto"/>
                  <w:left w:val="single" w:sz="6" w:space="0" w:color="auto"/>
                  <w:bottom w:val="single" w:sz="6" w:space="0" w:color="auto"/>
                  <w:right w:val="single" w:sz="6" w:space="0" w:color="auto"/>
                </w:tcBorders>
                <w:shd w:val="pct30" w:color="FFFF00" w:fill="FFFFFF"/>
              </w:tcPr>
            </w:tcPrChange>
          </w:tcPr>
          <w:p w:rsidR="00D25CFA" w:rsidRDefault="00D25CFA" w:rsidP="00BA4F2F">
            <w:pPr>
              <w:spacing w:before="60"/>
              <w:jc w:val="center"/>
              <w:rPr>
                <w:rFonts w:ascii="Arial" w:hAnsi="Arial" w:cs="Arial"/>
                <w:sz w:val="16"/>
              </w:rPr>
            </w:pPr>
            <w:r>
              <w:rPr>
                <w:rFonts w:ascii="Arial" w:hAnsi="Arial" w:cs="Arial"/>
                <w:sz w:val="16"/>
              </w:rPr>
              <w:t>Resolution</w:t>
            </w:r>
          </w:p>
        </w:tc>
        <w:tc>
          <w:tcPr>
            <w:tcW w:w="1260" w:type="dxa"/>
            <w:tcBorders>
              <w:top w:val="single" w:sz="6" w:space="0" w:color="auto"/>
              <w:left w:val="single" w:sz="6" w:space="0" w:color="auto"/>
              <w:bottom w:val="single" w:sz="6" w:space="0" w:color="auto"/>
              <w:right w:val="single" w:sz="6" w:space="0" w:color="auto"/>
            </w:tcBorders>
            <w:shd w:val="pct30" w:color="FFFF00" w:fill="FFFFFF"/>
            <w:tcPrChange w:id="13" w:author="Creager, Kathleen" w:date="2013-09-17T11:37:00Z">
              <w:tcPr>
                <w:tcW w:w="1260" w:type="dxa"/>
                <w:tcBorders>
                  <w:top w:val="single" w:sz="6" w:space="0" w:color="auto"/>
                  <w:left w:val="single" w:sz="6" w:space="0" w:color="auto"/>
                  <w:bottom w:val="single" w:sz="6" w:space="0" w:color="auto"/>
                  <w:right w:val="single" w:sz="6" w:space="0" w:color="auto"/>
                </w:tcBorders>
                <w:shd w:val="pct30" w:color="FFFF00" w:fill="FFFFFF"/>
              </w:tcPr>
            </w:tcPrChange>
          </w:tcPr>
          <w:p w:rsidR="00D25CFA" w:rsidRDefault="00D25CFA" w:rsidP="00BA4F2F">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D25CFA" w:rsidRDefault="00D25CFA" w:rsidP="00BA4F2F">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Change w:id="14" w:author="Creager, Kathleen" w:date="2013-09-17T11:37:00Z">
              <w:tcPr>
                <w:tcW w:w="1170" w:type="dxa"/>
                <w:tcBorders>
                  <w:top w:val="single" w:sz="6" w:space="0" w:color="auto"/>
                  <w:left w:val="single" w:sz="6" w:space="0" w:color="auto"/>
                  <w:bottom w:val="single" w:sz="6" w:space="0" w:color="auto"/>
                  <w:right w:val="single" w:sz="6" w:space="0" w:color="auto"/>
                </w:tcBorders>
                <w:shd w:val="pct30" w:color="FFFF00" w:fill="FFFFFF"/>
              </w:tcPr>
            </w:tcPrChange>
          </w:tcPr>
          <w:p w:rsidR="00D25CFA" w:rsidRDefault="00D25CFA" w:rsidP="00BA4F2F">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D25CFA" w:rsidRDefault="00D25CFA" w:rsidP="00BA4F2F">
            <w:pPr>
              <w:spacing w:before="60"/>
              <w:jc w:val="center"/>
              <w:rPr>
                <w:rFonts w:ascii="Arial" w:hAnsi="Arial" w:cs="Arial"/>
                <w:sz w:val="16"/>
              </w:rPr>
            </w:pPr>
            <w:r>
              <w:rPr>
                <w:rFonts w:ascii="Arial" w:hAnsi="Arial" w:cs="Arial"/>
                <w:sz w:val="16"/>
              </w:rPr>
              <w:t>(max)</w:t>
            </w:r>
          </w:p>
        </w:tc>
        <w:tc>
          <w:tcPr>
            <w:tcW w:w="2340" w:type="dxa"/>
            <w:tcBorders>
              <w:top w:val="single" w:sz="6" w:space="0" w:color="auto"/>
              <w:left w:val="single" w:sz="6" w:space="0" w:color="auto"/>
              <w:bottom w:val="single" w:sz="6" w:space="0" w:color="auto"/>
              <w:right w:val="single" w:sz="6" w:space="0" w:color="auto"/>
            </w:tcBorders>
            <w:shd w:val="pct30" w:color="FFFF00" w:fill="FFFFFF"/>
            <w:tcPrChange w:id="15" w:author="Creager, Kathleen" w:date="2013-09-17T11:37:00Z">
              <w:tcPr>
                <w:tcW w:w="2250" w:type="dxa"/>
                <w:tcBorders>
                  <w:top w:val="single" w:sz="6" w:space="0" w:color="auto"/>
                  <w:left w:val="single" w:sz="6" w:space="0" w:color="auto"/>
                  <w:bottom w:val="single" w:sz="6" w:space="0" w:color="auto"/>
                  <w:right w:val="single" w:sz="6" w:space="0" w:color="auto"/>
                </w:tcBorders>
                <w:shd w:val="pct30" w:color="FFFF00" w:fill="FFFFFF"/>
              </w:tcPr>
            </w:tcPrChange>
          </w:tcPr>
          <w:p w:rsidR="00D25CFA" w:rsidRDefault="00D25CFA" w:rsidP="00BA4F2F">
            <w:pPr>
              <w:spacing w:before="60"/>
              <w:jc w:val="center"/>
              <w:rPr>
                <w:rFonts w:ascii="Arial" w:hAnsi="Arial" w:cs="Arial"/>
                <w:sz w:val="16"/>
              </w:rPr>
            </w:pPr>
            <w:r>
              <w:rPr>
                <w:rFonts w:ascii="Arial" w:hAnsi="Arial" w:cs="Arial"/>
                <w:sz w:val="16"/>
              </w:rPr>
              <w:t>Software Segment</w:t>
            </w:r>
          </w:p>
        </w:tc>
      </w:tr>
      <w:tr w:rsidR="00ED43BB" w:rsidTr="00ED43BB">
        <w:tc>
          <w:tcPr>
            <w:tcW w:w="3348" w:type="dxa"/>
            <w:tcBorders>
              <w:top w:val="single" w:sz="6" w:space="0" w:color="auto"/>
              <w:left w:val="single" w:sz="6" w:space="0" w:color="auto"/>
              <w:bottom w:val="single" w:sz="6" w:space="0" w:color="auto"/>
              <w:right w:val="single" w:sz="6" w:space="0" w:color="auto"/>
            </w:tcBorders>
            <w:tcPrChange w:id="16" w:author="Creager, Kathleen" w:date="2013-09-17T11:37:00Z">
              <w:tcPr>
                <w:tcW w:w="3348" w:type="dxa"/>
                <w:tcBorders>
                  <w:top w:val="single" w:sz="6" w:space="0" w:color="auto"/>
                  <w:left w:val="single" w:sz="6" w:space="0" w:color="auto"/>
                  <w:bottom w:val="single" w:sz="6" w:space="0" w:color="auto"/>
                  <w:right w:val="single" w:sz="6" w:space="0" w:color="auto"/>
                </w:tcBorders>
              </w:tcPr>
            </w:tcPrChange>
          </w:tcPr>
          <w:p w:rsidR="00ED43BB" w:rsidRPr="00D80DAA" w:rsidRDefault="00D755F6" w:rsidP="00BA02EF">
            <w:pPr>
              <w:rPr>
                <w:lang w:val="es-ES"/>
              </w:rPr>
            </w:pPr>
            <w:bookmarkStart w:id="17" w:name="_Hlk367181143"/>
            <w:bookmarkStart w:id="18" w:name="OLE_LINK10"/>
            <w:proofErr w:type="spellStart"/>
            <w:ins w:id="19" w:author="Creager, Kathleen" w:date="2013-09-17T12:02:00Z">
              <w:r>
                <w:rPr>
                  <w:lang w:val="es-ES"/>
                </w:rPr>
                <w:t>CtrlTemp_</w:t>
              </w:r>
            </w:ins>
            <w:bookmarkEnd w:id="18"/>
            <w:r w:rsidR="00ED43BB" w:rsidRPr="00D80DAA">
              <w:rPr>
                <w:lang w:val="es-ES"/>
              </w:rPr>
              <w:t>CtrlTempSV_M_str</w:t>
            </w:r>
            <w:proofErr w:type="spellEnd"/>
          </w:p>
        </w:tc>
        <w:tc>
          <w:tcPr>
            <w:tcW w:w="1170" w:type="dxa"/>
            <w:tcBorders>
              <w:top w:val="single" w:sz="6" w:space="0" w:color="auto"/>
              <w:left w:val="single" w:sz="6" w:space="0" w:color="auto"/>
              <w:bottom w:val="single" w:sz="6" w:space="0" w:color="auto"/>
              <w:right w:val="single" w:sz="6" w:space="0" w:color="auto"/>
            </w:tcBorders>
            <w:tcPrChange w:id="20" w:author="Creager, Kathleen" w:date="2013-09-17T11:37:00Z">
              <w:tcPr>
                <w:tcW w:w="1170" w:type="dxa"/>
                <w:tcBorders>
                  <w:top w:val="single" w:sz="6" w:space="0" w:color="auto"/>
                  <w:left w:val="single" w:sz="6" w:space="0" w:color="auto"/>
                  <w:bottom w:val="single" w:sz="6" w:space="0" w:color="auto"/>
                  <w:right w:val="single" w:sz="6" w:space="0" w:color="auto"/>
                </w:tcBorders>
              </w:tcPr>
            </w:tcPrChange>
          </w:tcPr>
          <w:p w:rsidR="00ED43BB" w:rsidRPr="0036561B" w:rsidRDefault="00ED43BB" w:rsidP="00BA02EF">
            <w:pPr>
              <w:rPr>
                <w:rFonts w:ascii="Arial" w:hAnsi="Arial" w:cs="Arial"/>
                <w:sz w:val="16"/>
              </w:rPr>
            </w:pPr>
            <w:r w:rsidRPr="00D80DAA">
              <w:rPr>
                <w:rFonts w:ascii="Arial" w:hAnsi="Arial" w:cs="Arial"/>
                <w:sz w:val="16"/>
              </w:rPr>
              <w:t>LPF32KSV_Str</w:t>
            </w:r>
          </w:p>
        </w:tc>
        <w:tc>
          <w:tcPr>
            <w:tcW w:w="1260" w:type="dxa"/>
            <w:tcBorders>
              <w:top w:val="single" w:sz="6" w:space="0" w:color="auto"/>
              <w:left w:val="single" w:sz="6" w:space="0" w:color="auto"/>
              <w:bottom w:val="single" w:sz="6" w:space="0" w:color="auto"/>
              <w:right w:val="single" w:sz="6" w:space="0" w:color="auto"/>
            </w:tcBorders>
            <w:tcPrChange w:id="21" w:author="Creager, Kathleen" w:date="2013-09-17T11:37:00Z">
              <w:tcPr>
                <w:tcW w:w="1260" w:type="dxa"/>
                <w:tcBorders>
                  <w:top w:val="single" w:sz="6" w:space="0" w:color="auto"/>
                  <w:left w:val="single" w:sz="6" w:space="0" w:color="auto"/>
                  <w:bottom w:val="single" w:sz="6" w:space="0" w:color="auto"/>
                  <w:right w:val="single" w:sz="6" w:space="0" w:color="auto"/>
                </w:tcBorders>
              </w:tcPr>
            </w:tcPrChange>
          </w:tcPr>
          <w:p w:rsidR="00ED43BB" w:rsidRDefault="00ED43BB" w:rsidP="00BA02EF">
            <w:del w:id="22" w:author="Creager, Kathleen" w:date="2013-09-17T11:36:00Z">
              <w:r w:rsidDel="00ED43BB">
                <w:delText>N/A</w:delText>
              </w:r>
            </w:del>
            <w:ins w:id="23" w:author="Creager, Kathleen" w:date="2013-09-17T11:36:00Z">
              <w:r>
                <w:t>see data dictionary</w:t>
              </w:r>
            </w:ins>
          </w:p>
        </w:tc>
        <w:tc>
          <w:tcPr>
            <w:tcW w:w="1170" w:type="dxa"/>
            <w:tcBorders>
              <w:top w:val="single" w:sz="6" w:space="0" w:color="auto"/>
              <w:left w:val="single" w:sz="6" w:space="0" w:color="auto"/>
              <w:bottom w:val="single" w:sz="6" w:space="0" w:color="auto"/>
              <w:right w:val="single" w:sz="6" w:space="0" w:color="auto"/>
            </w:tcBorders>
            <w:tcPrChange w:id="24" w:author="Creager, Kathleen" w:date="2013-09-17T11:37:00Z">
              <w:tcPr>
                <w:tcW w:w="1170" w:type="dxa"/>
                <w:tcBorders>
                  <w:top w:val="single" w:sz="6" w:space="0" w:color="auto"/>
                  <w:left w:val="single" w:sz="6" w:space="0" w:color="auto"/>
                  <w:bottom w:val="single" w:sz="6" w:space="0" w:color="auto"/>
                  <w:right w:val="single" w:sz="6" w:space="0" w:color="auto"/>
                </w:tcBorders>
              </w:tcPr>
            </w:tcPrChange>
          </w:tcPr>
          <w:p w:rsidR="00ED43BB" w:rsidRDefault="00ED43BB" w:rsidP="00BA02EF">
            <w:ins w:id="25" w:author="Creager, Kathleen" w:date="2013-09-17T11:36:00Z">
              <w:r>
                <w:t>see data dictionary</w:t>
              </w:r>
            </w:ins>
            <w:del w:id="26" w:author="Creager, Kathleen" w:date="2013-09-17T11:36:00Z">
              <w:r w:rsidDel="00900A18">
                <w:delText>N/A</w:delText>
              </w:r>
            </w:del>
          </w:p>
        </w:tc>
        <w:tc>
          <w:tcPr>
            <w:tcW w:w="2340" w:type="dxa"/>
            <w:tcBorders>
              <w:top w:val="single" w:sz="6" w:space="0" w:color="auto"/>
              <w:left w:val="single" w:sz="6" w:space="0" w:color="auto"/>
              <w:bottom w:val="single" w:sz="6" w:space="0" w:color="auto"/>
              <w:right w:val="single" w:sz="6" w:space="0" w:color="auto"/>
            </w:tcBorders>
            <w:tcPrChange w:id="27" w:author="Creager, Kathleen" w:date="2013-09-17T11:37:00Z">
              <w:tcPr>
                <w:tcW w:w="2250" w:type="dxa"/>
                <w:tcBorders>
                  <w:top w:val="single" w:sz="6" w:space="0" w:color="auto"/>
                  <w:left w:val="single" w:sz="6" w:space="0" w:color="auto"/>
                  <w:bottom w:val="single" w:sz="6" w:space="0" w:color="auto"/>
                  <w:right w:val="single" w:sz="6" w:space="0" w:color="auto"/>
                </w:tcBorders>
              </w:tcPr>
            </w:tcPrChange>
          </w:tcPr>
          <w:p w:rsidR="00ED43BB" w:rsidRDefault="00ED43BB" w:rsidP="00BA02EF">
            <w:r w:rsidRPr="00D80DAA">
              <w:t>CTRLTEMP_START_SEC_VAR_CLEARED_UNSPECIFIED</w:t>
            </w:r>
          </w:p>
        </w:tc>
      </w:tr>
      <w:bookmarkEnd w:id="17"/>
      <w:tr w:rsidR="00ED43BB" w:rsidRPr="00293187" w:rsidTr="00ED43BB">
        <w:tc>
          <w:tcPr>
            <w:tcW w:w="3348" w:type="dxa"/>
            <w:tcBorders>
              <w:top w:val="single" w:sz="6" w:space="0" w:color="auto"/>
              <w:left w:val="single" w:sz="6" w:space="0" w:color="auto"/>
              <w:bottom w:val="single" w:sz="6" w:space="0" w:color="auto"/>
              <w:right w:val="single" w:sz="6" w:space="0" w:color="auto"/>
            </w:tcBorders>
            <w:tcPrChange w:id="28" w:author="Creager, Kathleen" w:date="2013-09-17T11:37:00Z">
              <w:tcPr>
                <w:tcW w:w="3348" w:type="dxa"/>
                <w:tcBorders>
                  <w:top w:val="single" w:sz="6" w:space="0" w:color="auto"/>
                  <w:left w:val="single" w:sz="6" w:space="0" w:color="auto"/>
                  <w:bottom w:val="single" w:sz="6" w:space="0" w:color="auto"/>
                  <w:right w:val="single" w:sz="6" w:space="0" w:color="auto"/>
                </w:tcBorders>
              </w:tcPr>
            </w:tcPrChange>
          </w:tcPr>
          <w:p w:rsidR="00ED43BB" w:rsidRPr="00D25CFA" w:rsidRDefault="00D755F6" w:rsidP="00BA4F2F">
            <w:pPr>
              <w:rPr>
                <w:lang w:val="es-ES"/>
              </w:rPr>
            </w:pPr>
            <w:proofErr w:type="spellStart"/>
            <w:ins w:id="29" w:author="Creager, Kathleen" w:date="2013-09-17T12:02:00Z">
              <w:r>
                <w:rPr>
                  <w:lang w:val="es-ES"/>
                </w:rPr>
                <w:t>CtrlTemp</w:t>
              </w:r>
              <w:proofErr w:type="spellEnd"/>
              <w:r>
                <w:rPr>
                  <w:lang w:val="es-ES"/>
                </w:rPr>
                <w:t>_</w:t>
              </w:r>
            </w:ins>
            <w:proofErr w:type="spellStart"/>
            <w:r w:rsidR="00ED43BB" w:rsidRPr="00BC052D">
              <w:rPr>
                <w:lang w:val="fr-FR"/>
              </w:rPr>
              <w:t>CtrlTempSV_M_str</w:t>
            </w:r>
            <w:proofErr w:type="spellEnd"/>
            <w:r w:rsidR="00ED43BB" w:rsidRPr="00BC052D">
              <w:rPr>
                <w:lang w:val="fr-FR"/>
              </w:rPr>
              <w:t xml:space="preserve"> .K_Uls_f32</w:t>
            </w:r>
          </w:p>
        </w:tc>
        <w:tc>
          <w:tcPr>
            <w:tcW w:w="1170" w:type="dxa"/>
            <w:tcBorders>
              <w:top w:val="single" w:sz="6" w:space="0" w:color="auto"/>
              <w:left w:val="single" w:sz="6" w:space="0" w:color="auto"/>
              <w:bottom w:val="single" w:sz="6" w:space="0" w:color="auto"/>
              <w:right w:val="single" w:sz="6" w:space="0" w:color="auto"/>
            </w:tcBorders>
            <w:tcPrChange w:id="30" w:author="Creager, Kathleen" w:date="2013-09-17T11:37:00Z">
              <w:tcPr>
                <w:tcW w:w="1170" w:type="dxa"/>
                <w:tcBorders>
                  <w:top w:val="single" w:sz="6" w:space="0" w:color="auto"/>
                  <w:left w:val="single" w:sz="6" w:space="0" w:color="auto"/>
                  <w:bottom w:val="single" w:sz="6" w:space="0" w:color="auto"/>
                  <w:right w:val="single" w:sz="6" w:space="0" w:color="auto"/>
                </w:tcBorders>
              </w:tcPr>
            </w:tcPrChange>
          </w:tcPr>
          <w:p w:rsidR="00ED43BB" w:rsidRPr="00293187" w:rsidRDefault="00ED43BB" w:rsidP="00206AB5">
            <w:r w:rsidRPr="0036561B">
              <w:rPr>
                <w:rFonts w:ascii="Arial" w:hAnsi="Arial" w:cs="Arial"/>
                <w:sz w:val="16"/>
              </w:rPr>
              <w:t>Single Precision Floating Point</w:t>
            </w:r>
          </w:p>
        </w:tc>
        <w:tc>
          <w:tcPr>
            <w:tcW w:w="1260" w:type="dxa"/>
            <w:tcBorders>
              <w:top w:val="single" w:sz="6" w:space="0" w:color="auto"/>
              <w:left w:val="single" w:sz="6" w:space="0" w:color="auto"/>
              <w:bottom w:val="single" w:sz="6" w:space="0" w:color="auto"/>
              <w:right w:val="single" w:sz="6" w:space="0" w:color="auto"/>
            </w:tcBorders>
            <w:tcPrChange w:id="31" w:author="Creager, Kathleen" w:date="2013-09-17T11:37:00Z">
              <w:tcPr>
                <w:tcW w:w="1260" w:type="dxa"/>
                <w:tcBorders>
                  <w:top w:val="single" w:sz="6" w:space="0" w:color="auto"/>
                  <w:left w:val="single" w:sz="6" w:space="0" w:color="auto"/>
                  <w:bottom w:val="single" w:sz="6" w:space="0" w:color="auto"/>
                  <w:right w:val="single" w:sz="6" w:space="0" w:color="auto"/>
                </w:tcBorders>
              </w:tcPr>
            </w:tcPrChange>
          </w:tcPr>
          <w:p w:rsidR="00ED43BB" w:rsidRPr="00293187" w:rsidRDefault="00ED43BB" w:rsidP="00BA4F2F">
            <w:ins w:id="32" w:author="Creager, Kathleen" w:date="2013-09-17T11:37:00Z">
              <w:r>
                <w:t>see data dictionary</w:t>
              </w:r>
            </w:ins>
            <w:del w:id="33" w:author="Creager, Kathleen" w:date="2013-09-17T11:37:00Z">
              <w:r w:rsidDel="008739C1">
                <w:rPr>
                  <w:rFonts w:ascii="Arial" w:hAnsi="Arial" w:cs="Arial"/>
                  <w:sz w:val="16"/>
                  <w:szCs w:val="16"/>
                </w:rPr>
                <w:delText>0.000125656</w:delText>
              </w:r>
            </w:del>
          </w:p>
        </w:tc>
        <w:tc>
          <w:tcPr>
            <w:tcW w:w="1170" w:type="dxa"/>
            <w:tcBorders>
              <w:top w:val="single" w:sz="6" w:space="0" w:color="auto"/>
              <w:left w:val="single" w:sz="6" w:space="0" w:color="auto"/>
              <w:bottom w:val="single" w:sz="6" w:space="0" w:color="auto"/>
              <w:right w:val="single" w:sz="6" w:space="0" w:color="auto"/>
            </w:tcBorders>
            <w:tcPrChange w:id="34" w:author="Creager, Kathleen" w:date="2013-09-17T11:37:00Z">
              <w:tcPr>
                <w:tcW w:w="1170" w:type="dxa"/>
                <w:tcBorders>
                  <w:top w:val="single" w:sz="6" w:space="0" w:color="auto"/>
                  <w:left w:val="single" w:sz="6" w:space="0" w:color="auto"/>
                  <w:bottom w:val="single" w:sz="6" w:space="0" w:color="auto"/>
                  <w:right w:val="single" w:sz="6" w:space="0" w:color="auto"/>
                </w:tcBorders>
              </w:tcPr>
            </w:tcPrChange>
          </w:tcPr>
          <w:p w:rsidR="00ED43BB" w:rsidRPr="00293187" w:rsidRDefault="00ED43BB" w:rsidP="00BA4F2F">
            <w:ins w:id="35" w:author="Creager, Kathleen" w:date="2013-09-17T11:37:00Z">
              <w:r>
                <w:t>see data dictionary</w:t>
              </w:r>
            </w:ins>
            <w:del w:id="36" w:author="Creager, Kathleen" w:date="2013-09-17T11:37:00Z">
              <w:r w:rsidDel="008739C1">
                <w:rPr>
                  <w:rFonts w:ascii="Arial" w:hAnsi="Arial" w:cs="Arial"/>
                  <w:sz w:val="16"/>
                  <w:szCs w:val="16"/>
                </w:rPr>
                <w:delText>0.012487743</w:delText>
              </w:r>
            </w:del>
          </w:p>
        </w:tc>
        <w:tc>
          <w:tcPr>
            <w:tcW w:w="2340" w:type="dxa"/>
            <w:tcBorders>
              <w:top w:val="single" w:sz="6" w:space="0" w:color="auto"/>
              <w:left w:val="single" w:sz="6" w:space="0" w:color="auto"/>
              <w:bottom w:val="single" w:sz="6" w:space="0" w:color="auto"/>
              <w:right w:val="single" w:sz="6" w:space="0" w:color="auto"/>
            </w:tcBorders>
            <w:tcPrChange w:id="37" w:author="Creager, Kathleen" w:date="2013-09-17T11:37:00Z">
              <w:tcPr>
                <w:tcW w:w="2250" w:type="dxa"/>
                <w:tcBorders>
                  <w:top w:val="single" w:sz="6" w:space="0" w:color="auto"/>
                  <w:left w:val="single" w:sz="6" w:space="0" w:color="auto"/>
                  <w:bottom w:val="single" w:sz="6" w:space="0" w:color="auto"/>
                  <w:right w:val="single" w:sz="6" w:space="0" w:color="auto"/>
                </w:tcBorders>
              </w:tcPr>
            </w:tcPrChange>
          </w:tcPr>
          <w:p w:rsidR="00ED43BB" w:rsidRPr="00293187" w:rsidRDefault="00ED43BB" w:rsidP="00BA4F2F"/>
        </w:tc>
      </w:tr>
      <w:tr w:rsidR="00ED43BB" w:rsidRPr="00293187" w:rsidTr="00ED43BB">
        <w:tc>
          <w:tcPr>
            <w:tcW w:w="3348" w:type="dxa"/>
            <w:tcBorders>
              <w:top w:val="single" w:sz="6" w:space="0" w:color="auto"/>
              <w:left w:val="single" w:sz="6" w:space="0" w:color="auto"/>
              <w:bottom w:val="single" w:sz="6" w:space="0" w:color="auto"/>
              <w:right w:val="single" w:sz="6" w:space="0" w:color="auto"/>
            </w:tcBorders>
            <w:tcPrChange w:id="38" w:author="Creager, Kathleen" w:date="2013-09-17T11:37:00Z">
              <w:tcPr>
                <w:tcW w:w="3348" w:type="dxa"/>
                <w:tcBorders>
                  <w:top w:val="single" w:sz="6" w:space="0" w:color="auto"/>
                  <w:left w:val="single" w:sz="6" w:space="0" w:color="auto"/>
                  <w:bottom w:val="single" w:sz="6" w:space="0" w:color="auto"/>
                  <w:right w:val="single" w:sz="6" w:space="0" w:color="auto"/>
                </w:tcBorders>
              </w:tcPr>
            </w:tcPrChange>
          </w:tcPr>
          <w:p w:rsidR="00ED43BB" w:rsidRPr="00615E50" w:rsidRDefault="00D755F6" w:rsidP="00293187">
            <w:pPr>
              <w:rPr>
                <w:lang w:val="es-ES"/>
              </w:rPr>
            </w:pPr>
            <w:proofErr w:type="spellStart"/>
            <w:ins w:id="39" w:author="Creager, Kathleen" w:date="2013-09-17T12:02:00Z">
              <w:r>
                <w:rPr>
                  <w:lang w:val="es-ES"/>
                </w:rPr>
                <w:t>CtrlTemp</w:t>
              </w:r>
              <w:proofErr w:type="spellEnd"/>
              <w:r>
                <w:rPr>
                  <w:lang w:val="es-ES"/>
                </w:rPr>
                <w:t>_</w:t>
              </w:r>
            </w:ins>
            <w:proofErr w:type="spellStart"/>
            <w:r w:rsidR="00ED43BB" w:rsidRPr="00293187">
              <w:rPr>
                <w:lang w:val="fr-FR"/>
              </w:rPr>
              <w:t>CtrlTempSV_M_str</w:t>
            </w:r>
            <w:proofErr w:type="spellEnd"/>
            <w:r w:rsidR="00ED43BB" w:rsidRPr="00293187">
              <w:rPr>
                <w:lang w:val="fr-FR"/>
              </w:rPr>
              <w:t xml:space="preserve"> .</w:t>
            </w:r>
            <w:r w:rsidR="00ED43BB">
              <w:rPr>
                <w:lang w:val="fr-FR"/>
              </w:rPr>
              <w:t>SV</w:t>
            </w:r>
            <w:r w:rsidR="00ED43BB" w:rsidRPr="00293187">
              <w:rPr>
                <w:lang w:val="fr-FR"/>
              </w:rPr>
              <w:t>_Uls_f32</w:t>
            </w:r>
          </w:p>
        </w:tc>
        <w:tc>
          <w:tcPr>
            <w:tcW w:w="1170" w:type="dxa"/>
            <w:tcBorders>
              <w:top w:val="single" w:sz="6" w:space="0" w:color="auto"/>
              <w:left w:val="single" w:sz="6" w:space="0" w:color="auto"/>
              <w:bottom w:val="single" w:sz="6" w:space="0" w:color="auto"/>
              <w:right w:val="single" w:sz="6" w:space="0" w:color="auto"/>
            </w:tcBorders>
            <w:tcPrChange w:id="40" w:author="Creager, Kathleen" w:date="2013-09-17T11:37:00Z">
              <w:tcPr>
                <w:tcW w:w="1170" w:type="dxa"/>
                <w:tcBorders>
                  <w:top w:val="single" w:sz="6" w:space="0" w:color="auto"/>
                  <w:left w:val="single" w:sz="6" w:space="0" w:color="auto"/>
                  <w:bottom w:val="single" w:sz="6" w:space="0" w:color="auto"/>
                  <w:right w:val="single" w:sz="6" w:space="0" w:color="auto"/>
                </w:tcBorders>
              </w:tcPr>
            </w:tcPrChange>
          </w:tcPr>
          <w:p w:rsidR="00ED43BB" w:rsidRPr="00293187" w:rsidRDefault="00ED43BB" w:rsidP="00BA4F2F">
            <w:pPr>
              <w:rPr>
                <w:rFonts w:ascii="Arial" w:hAnsi="Arial" w:cs="Arial"/>
                <w:sz w:val="16"/>
              </w:rPr>
            </w:pPr>
            <w:r w:rsidRPr="0036561B">
              <w:rPr>
                <w:rFonts w:ascii="Arial" w:hAnsi="Arial" w:cs="Arial"/>
                <w:sz w:val="16"/>
              </w:rPr>
              <w:t>Single Precision Floating Point</w:t>
            </w:r>
          </w:p>
        </w:tc>
        <w:tc>
          <w:tcPr>
            <w:tcW w:w="1260" w:type="dxa"/>
            <w:tcBorders>
              <w:top w:val="single" w:sz="6" w:space="0" w:color="auto"/>
              <w:left w:val="single" w:sz="6" w:space="0" w:color="auto"/>
              <w:bottom w:val="single" w:sz="6" w:space="0" w:color="auto"/>
              <w:right w:val="single" w:sz="6" w:space="0" w:color="auto"/>
            </w:tcBorders>
            <w:tcPrChange w:id="41" w:author="Creager, Kathleen" w:date="2013-09-17T11:37:00Z">
              <w:tcPr>
                <w:tcW w:w="1260" w:type="dxa"/>
                <w:tcBorders>
                  <w:top w:val="single" w:sz="6" w:space="0" w:color="auto"/>
                  <w:left w:val="single" w:sz="6" w:space="0" w:color="auto"/>
                  <w:bottom w:val="single" w:sz="6" w:space="0" w:color="auto"/>
                  <w:right w:val="single" w:sz="6" w:space="0" w:color="auto"/>
                </w:tcBorders>
              </w:tcPr>
            </w:tcPrChange>
          </w:tcPr>
          <w:p w:rsidR="00ED43BB" w:rsidRPr="00293187" w:rsidRDefault="00ED43BB" w:rsidP="00BA4F2F">
            <w:ins w:id="42" w:author="Creager, Kathleen" w:date="2013-09-17T11:37:00Z">
              <w:r>
                <w:t>see data dictionary</w:t>
              </w:r>
            </w:ins>
            <w:del w:id="43" w:author="Creager, Kathleen" w:date="2013-09-17T11:37:00Z">
              <w:r w:rsidDel="008739C1">
                <w:delText>-50.0</w:delText>
              </w:r>
            </w:del>
          </w:p>
        </w:tc>
        <w:tc>
          <w:tcPr>
            <w:tcW w:w="1170" w:type="dxa"/>
            <w:tcBorders>
              <w:top w:val="single" w:sz="6" w:space="0" w:color="auto"/>
              <w:left w:val="single" w:sz="6" w:space="0" w:color="auto"/>
              <w:bottom w:val="single" w:sz="6" w:space="0" w:color="auto"/>
              <w:right w:val="single" w:sz="6" w:space="0" w:color="auto"/>
            </w:tcBorders>
            <w:tcPrChange w:id="44" w:author="Creager, Kathleen" w:date="2013-09-17T11:37:00Z">
              <w:tcPr>
                <w:tcW w:w="1170" w:type="dxa"/>
                <w:tcBorders>
                  <w:top w:val="single" w:sz="6" w:space="0" w:color="auto"/>
                  <w:left w:val="single" w:sz="6" w:space="0" w:color="auto"/>
                  <w:bottom w:val="single" w:sz="6" w:space="0" w:color="auto"/>
                  <w:right w:val="single" w:sz="6" w:space="0" w:color="auto"/>
                </w:tcBorders>
              </w:tcPr>
            </w:tcPrChange>
          </w:tcPr>
          <w:p w:rsidR="00ED43BB" w:rsidRPr="00293187" w:rsidRDefault="00ED43BB" w:rsidP="00620AEF">
            <w:ins w:id="45" w:author="Creager, Kathleen" w:date="2013-09-17T11:37:00Z">
              <w:r>
                <w:t>see data dictionary</w:t>
              </w:r>
            </w:ins>
            <w:del w:id="46" w:author="Creager, Kathleen" w:date="2013-09-17T11:37:00Z">
              <w:r w:rsidDel="008739C1">
                <w:delText>150.0</w:delText>
              </w:r>
            </w:del>
          </w:p>
        </w:tc>
        <w:tc>
          <w:tcPr>
            <w:tcW w:w="2340" w:type="dxa"/>
            <w:tcBorders>
              <w:top w:val="single" w:sz="6" w:space="0" w:color="auto"/>
              <w:left w:val="single" w:sz="6" w:space="0" w:color="auto"/>
              <w:bottom w:val="single" w:sz="6" w:space="0" w:color="auto"/>
              <w:right w:val="single" w:sz="6" w:space="0" w:color="auto"/>
            </w:tcBorders>
            <w:tcPrChange w:id="47" w:author="Creager, Kathleen" w:date="2013-09-17T11:37:00Z">
              <w:tcPr>
                <w:tcW w:w="2250" w:type="dxa"/>
                <w:tcBorders>
                  <w:top w:val="single" w:sz="6" w:space="0" w:color="auto"/>
                  <w:left w:val="single" w:sz="6" w:space="0" w:color="auto"/>
                  <w:bottom w:val="single" w:sz="6" w:space="0" w:color="auto"/>
                  <w:right w:val="single" w:sz="6" w:space="0" w:color="auto"/>
                </w:tcBorders>
              </w:tcPr>
            </w:tcPrChange>
          </w:tcPr>
          <w:p w:rsidR="00ED43BB" w:rsidRPr="00293187" w:rsidRDefault="00ED43BB" w:rsidP="00BA4F2F"/>
        </w:tc>
      </w:tr>
      <w:tr w:rsidR="00ED43BB" w:rsidTr="00ED43BB">
        <w:tc>
          <w:tcPr>
            <w:tcW w:w="3348" w:type="dxa"/>
            <w:tcBorders>
              <w:top w:val="single" w:sz="6" w:space="0" w:color="auto"/>
              <w:left w:val="single" w:sz="6" w:space="0" w:color="auto"/>
              <w:bottom w:val="single" w:sz="6" w:space="0" w:color="auto"/>
              <w:right w:val="single" w:sz="6" w:space="0" w:color="auto"/>
            </w:tcBorders>
            <w:tcPrChange w:id="48" w:author="Creager, Kathleen" w:date="2013-09-17T11:37:00Z">
              <w:tcPr>
                <w:tcW w:w="3348" w:type="dxa"/>
                <w:tcBorders>
                  <w:top w:val="single" w:sz="6" w:space="0" w:color="auto"/>
                  <w:left w:val="single" w:sz="6" w:space="0" w:color="auto"/>
                  <w:bottom w:val="single" w:sz="6" w:space="0" w:color="auto"/>
                  <w:right w:val="single" w:sz="6" w:space="0" w:color="auto"/>
                </w:tcBorders>
              </w:tcPr>
            </w:tcPrChange>
          </w:tcPr>
          <w:p w:rsidR="00ED43BB" w:rsidRPr="009330E1" w:rsidRDefault="00D755F6" w:rsidP="00BA4F2F">
            <w:pPr>
              <w:rPr>
                <w:lang w:val="es-ES"/>
              </w:rPr>
            </w:pPr>
            <w:ins w:id="49" w:author="Creager, Kathleen" w:date="2013-09-17T12:02:00Z">
              <w:r>
                <w:rPr>
                  <w:lang w:val="es-ES"/>
                </w:rPr>
                <w:t>CtrlTemp_</w:t>
              </w:r>
            </w:ins>
            <w:r w:rsidR="00ED43BB" w:rsidRPr="00615E50">
              <w:rPr>
                <w:lang w:val="es-ES"/>
              </w:rPr>
              <w:t>CtrlTemp_DegC_</w:t>
            </w:r>
            <w:r w:rsidR="00ED43BB">
              <w:rPr>
                <w:lang w:val="es-ES"/>
              </w:rPr>
              <w:t>M_</w:t>
            </w:r>
            <w:r w:rsidR="00ED43BB" w:rsidRPr="00615E50">
              <w:rPr>
                <w:lang w:val="es-ES"/>
              </w:rPr>
              <w:t>f32</w:t>
            </w:r>
          </w:p>
        </w:tc>
        <w:tc>
          <w:tcPr>
            <w:tcW w:w="1170" w:type="dxa"/>
            <w:tcBorders>
              <w:top w:val="single" w:sz="6" w:space="0" w:color="auto"/>
              <w:left w:val="single" w:sz="6" w:space="0" w:color="auto"/>
              <w:bottom w:val="single" w:sz="6" w:space="0" w:color="auto"/>
              <w:right w:val="single" w:sz="6" w:space="0" w:color="auto"/>
            </w:tcBorders>
            <w:tcPrChange w:id="50" w:author="Creager, Kathleen" w:date="2013-09-17T11:37:00Z">
              <w:tcPr>
                <w:tcW w:w="1170" w:type="dxa"/>
                <w:tcBorders>
                  <w:top w:val="single" w:sz="6" w:space="0" w:color="auto"/>
                  <w:left w:val="single" w:sz="6" w:space="0" w:color="auto"/>
                  <w:bottom w:val="single" w:sz="6" w:space="0" w:color="auto"/>
                  <w:right w:val="single" w:sz="6" w:space="0" w:color="auto"/>
                </w:tcBorders>
              </w:tcPr>
            </w:tcPrChange>
          </w:tcPr>
          <w:p w:rsidR="00ED43BB" w:rsidRDefault="00ED43BB" w:rsidP="00BA4F2F">
            <w:r w:rsidRPr="0036561B">
              <w:rPr>
                <w:rFonts w:ascii="Arial" w:hAnsi="Arial" w:cs="Arial"/>
                <w:sz w:val="16"/>
              </w:rPr>
              <w:t>Single Precision Floating Point</w:t>
            </w:r>
          </w:p>
        </w:tc>
        <w:tc>
          <w:tcPr>
            <w:tcW w:w="1260" w:type="dxa"/>
            <w:tcBorders>
              <w:top w:val="single" w:sz="6" w:space="0" w:color="auto"/>
              <w:left w:val="single" w:sz="6" w:space="0" w:color="auto"/>
              <w:bottom w:val="single" w:sz="6" w:space="0" w:color="auto"/>
              <w:right w:val="single" w:sz="6" w:space="0" w:color="auto"/>
            </w:tcBorders>
            <w:tcPrChange w:id="51" w:author="Creager, Kathleen" w:date="2013-09-17T11:37:00Z">
              <w:tcPr>
                <w:tcW w:w="1260" w:type="dxa"/>
                <w:tcBorders>
                  <w:top w:val="single" w:sz="6" w:space="0" w:color="auto"/>
                  <w:left w:val="single" w:sz="6" w:space="0" w:color="auto"/>
                  <w:bottom w:val="single" w:sz="6" w:space="0" w:color="auto"/>
                  <w:right w:val="single" w:sz="6" w:space="0" w:color="auto"/>
                </w:tcBorders>
              </w:tcPr>
            </w:tcPrChange>
          </w:tcPr>
          <w:p w:rsidR="00ED43BB" w:rsidRDefault="00ED43BB" w:rsidP="00BA4F2F">
            <w:ins w:id="52" w:author="Creager, Kathleen" w:date="2013-09-17T11:37:00Z">
              <w:r>
                <w:t>see data dictionary</w:t>
              </w:r>
            </w:ins>
            <w:del w:id="53" w:author="Creager, Kathleen" w:date="2013-09-17T11:37:00Z">
              <w:r w:rsidDel="008739C1">
                <w:delText>-50.0</w:delText>
              </w:r>
            </w:del>
          </w:p>
        </w:tc>
        <w:tc>
          <w:tcPr>
            <w:tcW w:w="1170" w:type="dxa"/>
            <w:tcBorders>
              <w:top w:val="single" w:sz="6" w:space="0" w:color="auto"/>
              <w:left w:val="single" w:sz="6" w:space="0" w:color="auto"/>
              <w:bottom w:val="single" w:sz="6" w:space="0" w:color="auto"/>
              <w:right w:val="single" w:sz="6" w:space="0" w:color="auto"/>
            </w:tcBorders>
            <w:tcPrChange w:id="54" w:author="Creager, Kathleen" w:date="2013-09-17T11:37:00Z">
              <w:tcPr>
                <w:tcW w:w="1170" w:type="dxa"/>
                <w:tcBorders>
                  <w:top w:val="single" w:sz="6" w:space="0" w:color="auto"/>
                  <w:left w:val="single" w:sz="6" w:space="0" w:color="auto"/>
                  <w:bottom w:val="single" w:sz="6" w:space="0" w:color="auto"/>
                  <w:right w:val="single" w:sz="6" w:space="0" w:color="auto"/>
                </w:tcBorders>
              </w:tcPr>
            </w:tcPrChange>
          </w:tcPr>
          <w:p w:rsidR="00ED43BB" w:rsidRDefault="00ED43BB" w:rsidP="00620AEF">
            <w:ins w:id="55" w:author="Creager, Kathleen" w:date="2013-09-17T11:37:00Z">
              <w:r>
                <w:t>see data dictionary</w:t>
              </w:r>
            </w:ins>
            <w:del w:id="56" w:author="Creager, Kathleen" w:date="2013-09-17T11:37:00Z">
              <w:r w:rsidDel="008739C1">
                <w:delText>150.0</w:delText>
              </w:r>
            </w:del>
          </w:p>
        </w:tc>
        <w:tc>
          <w:tcPr>
            <w:tcW w:w="2340" w:type="dxa"/>
            <w:tcBorders>
              <w:top w:val="single" w:sz="6" w:space="0" w:color="auto"/>
              <w:left w:val="single" w:sz="6" w:space="0" w:color="auto"/>
              <w:bottom w:val="single" w:sz="6" w:space="0" w:color="auto"/>
              <w:right w:val="single" w:sz="6" w:space="0" w:color="auto"/>
            </w:tcBorders>
            <w:tcPrChange w:id="57" w:author="Creager, Kathleen" w:date="2013-09-17T11:37:00Z">
              <w:tcPr>
                <w:tcW w:w="2250" w:type="dxa"/>
                <w:tcBorders>
                  <w:top w:val="single" w:sz="6" w:space="0" w:color="auto"/>
                  <w:left w:val="single" w:sz="6" w:space="0" w:color="auto"/>
                  <w:bottom w:val="single" w:sz="6" w:space="0" w:color="auto"/>
                  <w:right w:val="single" w:sz="6" w:space="0" w:color="auto"/>
                </w:tcBorders>
              </w:tcPr>
            </w:tcPrChange>
          </w:tcPr>
          <w:p w:rsidR="00ED43BB" w:rsidRDefault="00ED43BB" w:rsidP="00BA4F2F">
            <w:r w:rsidRPr="00D80DAA">
              <w:t>CTRLTEMP_START_SEC_VAR_CLEARED</w:t>
            </w:r>
            <w:r>
              <w:t>_32</w:t>
            </w:r>
          </w:p>
        </w:tc>
      </w:tr>
      <w:tr w:rsidR="00ED43BB" w:rsidTr="00ED43BB">
        <w:tc>
          <w:tcPr>
            <w:tcW w:w="3348" w:type="dxa"/>
            <w:tcBorders>
              <w:top w:val="single" w:sz="6" w:space="0" w:color="auto"/>
              <w:left w:val="single" w:sz="6" w:space="0" w:color="auto"/>
              <w:bottom w:val="single" w:sz="6" w:space="0" w:color="auto"/>
              <w:right w:val="single" w:sz="6" w:space="0" w:color="auto"/>
            </w:tcBorders>
            <w:tcPrChange w:id="58" w:author="Creager, Kathleen" w:date="2013-09-17T11:37:00Z">
              <w:tcPr>
                <w:tcW w:w="3348" w:type="dxa"/>
                <w:tcBorders>
                  <w:top w:val="single" w:sz="6" w:space="0" w:color="auto"/>
                  <w:left w:val="single" w:sz="6" w:space="0" w:color="auto"/>
                  <w:bottom w:val="single" w:sz="6" w:space="0" w:color="auto"/>
                  <w:right w:val="single" w:sz="6" w:space="0" w:color="auto"/>
                </w:tcBorders>
              </w:tcPr>
            </w:tcPrChange>
          </w:tcPr>
          <w:p w:rsidR="00ED43BB" w:rsidRDefault="00D755F6" w:rsidP="00BA4F2F">
            <w:pPr>
              <w:rPr>
                <w:lang w:val="es-ES"/>
              </w:rPr>
            </w:pPr>
            <w:ins w:id="59" w:author="Creager, Kathleen" w:date="2013-09-17T12:02:00Z">
              <w:r>
                <w:rPr>
                  <w:lang w:val="es-ES"/>
                </w:rPr>
                <w:t>CtrlTemp_</w:t>
              </w:r>
            </w:ins>
            <w:r w:rsidR="00ED43BB">
              <w:rPr>
                <w:lang w:val="es-ES"/>
              </w:rPr>
              <w:t>Ctrl</w:t>
            </w:r>
            <w:r w:rsidR="00ED43BB" w:rsidRPr="009A0450">
              <w:rPr>
                <w:lang w:val="es-ES"/>
              </w:rPr>
              <w:t>TempErrorAcc_Cnt_M_u16</w:t>
            </w:r>
          </w:p>
        </w:tc>
        <w:tc>
          <w:tcPr>
            <w:tcW w:w="1170" w:type="dxa"/>
            <w:tcBorders>
              <w:top w:val="single" w:sz="6" w:space="0" w:color="auto"/>
              <w:left w:val="single" w:sz="6" w:space="0" w:color="auto"/>
              <w:bottom w:val="single" w:sz="6" w:space="0" w:color="auto"/>
              <w:right w:val="single" w:sz="6" w:space="0" w:color="auto"/>
            </w:tcBorders>
            <w:tcPrChange w:id="60" w:author="Creager, Kathleen" w:date="2013-09-17T11:37:00Z">
              <w:tcPr>
                <w:tcW w:w="1170" w:type="dxa"/>
                <w:tcBorders>
                  <w:top w:val="single" w:sz="6" w:space="0" w:color="auto"/>
                  <w:left w:val="single" w:sz="6" w:space="0" w:color="auto"/>
                  <w:bottom w:val="single" w:sz="6" w:space="0" w:color="auto"/>
                  <w:right w:val="single" w:sz="6" w:space="0" w:color="auto"/>
                </w:tcBorders>
              </w:tcPr>
            </w:tcPrChange>
          </w:tcPr>
          <w:p w:rsidR="00ED43BB" w:rsidRDefault="00ED43BB" w:rsidP="00BA4F2F">
            <w:pPr>
              <w:rPr>
                <w:rFonts w:ascii="Arial" w:hAnsi="Arial" w:cs="Arial"/>
                <w:sz w:val="16"/>
              </w:rPr>
            </w:pPr>
            <w:r>
              <w:rPr>
                <w:rFonts w:ascii="Arial" w:hAnsi="Arial" w:cs="Arial"/>
                <w:sz w:val="16"/>
              </w:rPr>
              <w:t>1</w:t>
            </w:r>
          </w:p>
        </w:tc>
        <w:tc>
          <w:tcPr>
            <w:tcW w:w="1260" w:type="dxa"/>
            <w:tcBorders>
              <w:top w:val="single" w:sz="6" w:space="0" w:color="auto"/>
              <w:left w:val="single" w:sz="6" w:space="0" w:color="auto"/>
              <w:bottom w:val="single" w:sz="6" w:space="0" w:color="auto"/>
              <w:right w:val="single" w:sz="6" w:space="0" w:color="auto"/>
            </w:tcBorders>
            <w:tcPrChange w:id="61" w:author="Creager, Kathleen" w:date="2013-09-17T11:37:00Z">
              <w:tcPr>
                <w:tcW w:w="1260" w:type="dxa"/>
                <w:tcBorders>
                  <w:top w:val="single" w:sz="6" w:space="0" w:color="auto"/>
                  <w:left w:val="single" w:sz="6" w:space="0" w:color="auto"/>
                  <w:bottom w:val="single" w:sz="6" w:space="0" w:color="auto"/>
                  <w:right w:val="single" w:sz="6" w:space="0" w:color="auto"/>
                </w:tcBorders>
              </w:tcPr>
            </w:tcPrChange>
          </w:tcPr>
          <w:p w:rsidR="00ED43BB" w:rsidRDefault="00ED43BB" w:rsidP="00BA4F2F">
            <w:ins w:id="62" w:author="Creager, Kathleen" w:date="2013-09-17T11:37:00Z">
              <w:r>
                <w:t>see data dictionary</w:t>
              </w:r>
            </w:ins>
            <w:del w:id="63" w:author="Creager, Kathleen" w:date="2013-09-17T11:37:00Z">
              <w:r w:rsidDel="008739C1">
                <w:delText>Full</w:delText>
              </w:r>
            </w:del>
          </w:p>
        </w:tc>
        <w:tc>
          <w:tcPr>
            <w:tcW w:w="1170" w:type="dxa"/>
            <w:tcBorders>
              <w:top w:val="single" w:sz="6" w:space="0" w:color="auto"/>
              <w:left w:val="single" w:sz="6" w:space="0" w:color="auto"/>
              <w:bottom w:val="single" w:sz="6" w:space="0" w:color="auto"/>
              <w:right w:val="single" w:sz="6" w:space="0" w:color="auto"/>
            </w:tcBorders>
            <w:tcPrChange w:id="64" w:author="Creager, Kathleen" w:date="2013-09-17T11:37:00Z">
              <w:tcPr>
                <w:tcW w:w="1170" w:type="dxa"/>
                <w:tcBorders>
                  <w:top w:val="single" w:sz="6" w:space="0" w:color="auto"/>
                  <w:left w:val="single" w:sz="6" w:space="0" w:color="auto"/>
                  <w:bottom w:val="single" w:sz="6" w:space="0" w:color="auto"/>
                  <w:right w:val="single" w:sz="6" w:space="0" w:color="auto"/>
                </w:tcBorders>
              </w:tcPr>
            </w:tcPrChange>
          </w:tcPr>
          <w:p w:rsidR="00ED43BB" w:rsidRDefault="00ED43BB" w:rsidP="00BA4F2F">
            <w:ins w:id="65" w:author="Creager, Kathleen" w:date="2013-09-17T11:37:00Z">
              <w:r>
                <w:t>see data dictionary</w:t>
              </w:r>
            </w:ins>
            <w:del w:id="66" w:author="Creager, Kathleen" w:date="2013-09-17T11:37:00Z">
              <w:r w:rsidDel="008739C1">
                <w:delText>Full</w:delText>
              </w:r>
            </w:del>
          </w:p>
        </w:tc>
        <w:tc>
          <w:tcPr>
            <w:tcW w:w="2340" w:type="dxa"/>
            <w:tcBorders>
              <w:top w:val="single" w:sz="6" w:space="0" w:color="auto"/>
              <w:left w:val="single" w:sz="6" w:space="0" w:color="auto"/>
              <w:bottom w:val="single" w:sz="6" w:space="0" w:color="auto"/>
              <w:right w:val="single" w:sz="6" w:space="0" w:color="auto"/>
            </w:tcBorders>
            <w:tcPrChange w:id="67" w:author="Creager, Kathleen" w:date="2013-09-17T11:37:00Z">
              <w:tcPr>
                <w:tcW w:w="2250" w:type="dxa"/>
                <w:tcBorders>
                  <w:top w:val="single" w:sz="6" w:space="0" w:color="auto"/>
                  <w:left w:val="single" w:sz="6" w:space="0" w:color="auto"/>
                  <w:bottom w:val="single" w:sz="6" w:space="0" w:color="auto"/>
                  <w:right w:val="single" w:sz="6" w:space="0" w:color="auto"/>
                </w:tcBorders>
              </w:tcPr>
            </w:tcPrChange>
          </w:tcPr>
          <w:p w:rsidR="00ED43BB" w:rsidRDefault="00ED43BB" w:rsidP="00BA4F2F">
            <w:r w:rsidRPr="00D80DAA">
              <w:t>CTRLTEMP_S</w:t>
            </w:r>
            <w:r>
              <w:t>TART_SEC_VAR_CLEARED_16</w:t>
            </w:r>
          </w:p>
        </w:tc>
      </w:tr>
      <w:tr w:rsidR="00ED43BB" w:rsidTr="00ED43BB">
        <w:tc>
          <w:tcPr>
            <w:tcW w:w="3348" w:type="dxa"/>
            <w:tcBorders>
              <w:top w:val="single" w:sz="6" w:space="0" w:color="auto"/>
              <w:left w:val="single" w:sz="6" w:space="0" w:color="auto"/>
              <w:bottom w:val="single" w:sz="6" w:space="0" w:color="auto"/>
              <w:right w:val="single" w:sz="6" w:space="0" w:color="auto"/>
            </w:tcBorders>
            <w:tcPrChange w:id="68" w:author="Creager, Kathleen" w:date="2013-09-17T11:37:00Z">
              <w:tcPr>
                <w:tcW w:w="3348" w:type="dxa"/>
                <w:tcBorders>
                  <w:top w:val="single" w:sz="6" w:space="0" w:color="auto"/>
                  <w:left w:val="single" w:sz="6" w:space="0" w:color="auto"/>
                  <w:bottom w:val="single" w:sz="6" w:space="0" w:color="auto"/>
                  <w:right w:val="single" w:sz="6" w:space="0" w:color="auto"/>
                </w:tcBorders>
              </w:tcPr>
            </w:tcPrChange>
          </w:tcPr>
          <w:p w:rsidR="00ED43BB" w:rsidRDefault="00D755F6" w:rsidP="00BA4F2F">
            <w:pPr>
              <w:rPr>
                <w:lang w:val="es-ES"/>
              </w:rPr>
            </w:pPr>
            <w:ins w:id="69" w:author="Creager, Kathleen" w:date="2013-09-17T12:02:00Z">
              <w:r>
                <w:rPr>
                  <w:lang w:val="es-ES"/>
                </w:rPr>
                <w:t>CtrlTemp_</w:t>
              </w:r>
            </w:ins>
            <w:r w:rsidR="00ED43BB" w:rsidRPr="00D80DAA">
              <w:rPr>
                <w:lang w:val="es-ES"/>
              </w:rPr>
              <w:t>CtrlTempFiltOut_DegC_D_f32</w:t>
            </w:r>
          </w:p>
        </w:tc>
        <w:tc>
          <w:tcPr>
            <w:tcW w:w="1170" w:type="dxa"/>
            <w:tcBorders>
              <w:top w:val="single" w:sz="6" w:space="0" w:color="auto"/>
              <w:left w:val="single" w:sz="6" w:space="0" w:color="auto"/>
              <w:bottom w:val="single" w:sz="6" w:space="0" w:color="auto"/>
              <w:right w:val="single" w:sz="6" w:space="0" w:color="auto"/>
            </w:tcBorders>
            <w:tcPrChange w:id="70" w:author="Creager, Kathleen" w:date="2013-09-17T11:37:00Z">
              <w:tcPr>
                <w:tcW w:w="1170" w:type="dxa"/>
                <w:tcBorders>
                  <w:top w:val="single" w:sz="6" w:space="0" w:color="auto"/>
                  <w:left w:val="single" w:sz="6" w:space="0" w:color="auto"/>
                  <w:bottom w:val="single" w:sz="6" w:space="0" w:color="auto"/>
                  <w:right w:val="single" w:sz="6" w:space="0" w:color="auto"/>
                </w:tcBorders>
              </w:tcPr>
            </w:tcPrChange>
          </w:tcPr>
          <w:p w:rsidR="00ED43BB" w:rsidRDefault="00ED43BB" w:rsidP="00BA4F2F">
            <w:pPr>
              <w:rPr>
                <w:rFonts w:ascii="Arial" w:hAnsi="Arial" w:cs="Arial"/>
                <w:sz w:val="16"/>
              </w:rPr>
            </w:pPr>
            <w:r w:rsidRPr="0036561B">
              <w:rPr>
                <w:rFonts w:ascii="Arial" w:hAnsi="Arial" w:cs="Arial"/>
                <w:sz w:val="16"/>
              </w:rPr>
              <w:t>Single Precision Floating Point</w:t>
            </w:r>
          </w:p>
        </w:tc>
        <w:tc>
          <w:tcPr>
            <w:tcW w:w="1260" w:type="dxa"/>
            <w:tcBorders>
              <w:top w:val="single" w:sz="6" w:space="0" w:color="auto"/>
              <w:left w:val="single" w:sz="6" w:space="0" w:color="auto"/>
              <w:bottom w:val="single" w:sz="6" w:space="0" w:color="auto"/>
              <w:right w:val="single" w:sz="6" w:space="0" w:color="auto"/>
            </w:tcBorders>
            <w:tcPrChange w:id="71" w:author="Creager, Kathleen" w:date="2013-09-17T11:37:00Z">
              <w:tcPr>
                <w:tcW w:w="1260" w:type="dxa"/>
                <w:tcBorders>
                  <w:top w:val="single" w:sz="6" w:space="0" w:color="auto"/>
                  <w:left w:val="single" w:sz="6" w:space="0" w:color="auto"/>
                  <w:bottom w:val="single" w:sz="6" w:space="0" w:color="auto"/>
                  <w:right w:val="single" w:sz="6" w:space="0" w:color="auto"/>
                </w:tcBorders>
              </w:tcPr>
            </w:tcPrChange>
          </w:tcPr>
          <w:p w:rsidR="00ED43BB" w:rsidRDefault="00ED43BB" w:rsidP="00BA4F2F">
            <w:ins w:id="72" w:author="Creager, Kathleen" w:date="2013-09-17T11:37:00Z">
              <w:r>
                <w:t>see data dictionary</w:t>
              </w:r>
            </w:ins>
            <w:del w:id="73" w:author="Creager, Kathleen" w:date="2013-09-17T11:37:00Z">
              <w:r w:rsidDel="008739C1">
                <w:delText>?</w:delText>
              </w:r>
            </w:del>
          </w:p>
        </w:tc>
        <w:tc>
          <w:tcPr>
            <w:tcW w:w="1170" w:type="dxa"/>
            <w:tcBorders>
              <w:top w:val="single" w:sz="6" w:space="0" w:color="auto"/>
              <w:left w:val="single" w:sz="6" w:space="0" w:color="auto"/>
              <w:bottom w:val="single" w:sz="6" w:space="0" w:color="auto"/>
              <w:right w:val="single" w:sz="6" w:space="0" w:color="auto"/>
            </w:tcBorders>
            <w:tcPrChange w:id="74" w:author="Creager, Kathleen" w:date="2013-09-17T11:37:00Z">
              <w:tcPr>
                <w:tcW w:w="1170" w:type="dxa"/>
                <w:tcBorders>
                  <w:top w:val="single" w:sz="6" w:space="0" w:color="auto"/>
                  <w:left w:val="single" w:sz="6" w:space="0" w:color="auto"/>
                  <w:bottom w:val="single" w:sz="6" w:space="0" w:color="auto"/>
                  <w:right w:val="single" w:sz="6" w:space="0" w:color="auto"/>
                </w:tcBorders>
              </w:tcPr>
            </w:tcPrChange>
          </w:tcPr>
          <w:p w:rsidR="00ED43BB" w:rsidRDefault="00ED43BB" w:rsidP="00BA4F2F">
            <w:ins w:id="75" w:author="Creager, Kathleen" w:date="2013-09-17T11:37:00Z">
              <w:r>
                <w:t>see data dictionary</w:t>
              </w:r>
            </w:ins>
            <w:del w:id="76" w:author="Creager, Kathleen" w:date="2013-09-17T11:37:00Z">
              <w:r w:rsidDel="008739C1">
                <w:delText>?</w:delText>
              </w:r>
            </w:del>
          </w:p>
        </w:tc>
        <w:tc>
          <w:tcPr>
            <w:tcW w:w="2340" w:type="dxa"/>
            <w:tcBorders>
              <w:top w:val="single" w:sz="6" w:space="0" w:color="auto"/>
              <w:left w:val="single" w:sz="6" w:space="0" w:color="auto"/>
              <w:bottom w:val="single" w:sz="6" w:space="0" w:color="auto"/>
              <w:right w:val="single" w:sz="6" w:space="0" w:color="auto"/>
            </w:tcBorders>
            <w:tcPrChange w:id="77" w:author="Creager, Kathleen" w:date="2013-09-17T11:37:00Z">
              <w:tcPr>
                <w:tcW w:w="2250" w:type="dxa"/>
                <w:tcBorders>
                  <w:top w:val="single" w:sz="6" w:space="0" w:color="auto"/>
                  <w:left w:val="single" w:sz="6" w:space="0" w:color="auto"/>
                  <w:bottom w:val="single" w:sz="6" w:space="0" w:color="auto"/>
                  <w:right w:val="single" w:sz="6" w:space="0" w:color="auto"/>
                </w:tcBorders>
              </w:tcPr>
            </w:tcPrChange>
          </w:tcPr>
          <w:p w:rsidR="00ED43BB" w:rsidRDefault="00ED43BB" w:rsidP="00BA4F2F">
            <w:r w:rsidRPr="00D80DAA">
              <w:t>CTRLTEMP_START_SEC_VAR_CLEARED_</w:t>
            </w:r>
            <w:r>
              <w:t>32</w:t>
            </w:r>
          </w:p>
        </w:tc>
      </w:tr>
    </w:tbl>
    <w:p w:rsidR="00620AEF" w:rsidRPr="00620AEF" w:rsidRDefault="00620AEF" w:rsidP="00620AEF">
      <w:pPr>
        <w:pStyle w:val="Heading3"/>
        <w:numPr>
          <w:ilvl w:val="0"/>
          <w:numId w:val="0"/>
        </w:numPr>
        <w:rPr>
          <w:b w:val="0"/>
          <w:sz w:val="16"/>
          <w:szCs w:val="16"/>
        </w:rPr>
      </w:pPr>
    </w:p>
    <w:p w:rsidR="00D25CFA" w:rsidRDefault="00D25CFA" w:rsidP="00D25CFA">
      <w:pPr>
        <w:pStyle w:val="Heading3"/>
      </w:pPr>
      <w:r>
        <w:t xml:space="preserve">User defined </w:t>
      </w:r>
      <w:proofErr w:type="spellStart"/>
      <w:r>
        <w:t>typedef</w:t>
      </w:r>
      <w:proofErr w:type="spellEnd"/>
      <w:r>
        <w:t xml:space="preserve"> definition/declaration </w:t>
      </w:r>
    </w:p>
    <w:p w:rsidR="00D25CFA" w:rsidRPr="00194D3F" w:rsidRDefault="00D25CFA" w:rsidP="00D25CFA">
      <w:r>
        <w:t xml:space="preserve">This section documents any user types uniquely used for the module. </w:t>
      </w:r>
    </w:p>
    <w:tbl>
      <w:tblPr>
        <w:tblW w:w="98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978"/>
        <w:gridCol w:w="2250"/>
        <w:gridCol w:w="1260"/>
        <w:gridCol w:w="2340"/>
      </w:tblGrid>
      <w:tr w:rsidR="00D25CFA" w:rsidTr="00BA4F2F">
        <w:tc>
          <w:tcPr>
            <w:tcW w:w="397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A4F2F">
            <w:pPr>
              <w:spacing w:before="60"/>
              <w:jc w:val="center"/>
              <w:rPr>
                <w:rFonts w:ascii="Arial" w:hAnsi="Arial" w:cs="Arial"/>
                <w:sz w:val="16"/>
              </w:rPr>
            </w:pPr>
            <w:r>
              <w:rPr>
                <w:rFonts w:ascii="Arial" w:hAnsi="Arial" w:cs="Arial"/>
                <w:sz w:val="16"/>
              </w:rPr>
              <w:lastRenderedPageBreak/>
              <w:t>Variable Name</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A4F2F">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A4F2F">
            <w:pPr>
              <w:spacing w:before="60"/>
              <w:jc w:val="center"/>
              <w:rPr>
                <w:rFonts w:ascii="Arial" w:hAnsi="Arial" w:cs="Arial"/>
                <w:sz w:val="16"/>
              </w:rPr>
            </w:pPr>
            <w:r>
              <w:rPr>
                <w:rFonts w:ascii="Arial" w:hAnsi="Arial" w:cs="Arial"/>
                <w:sz w:val="16"/>
              </w:rPr>
              <w:t>Storage Type</w:t>
            </w:r>
          </w:p>
        </w:tc>
        <w:tc>
          <w:tcPr>
            <w:tcW w:w="234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A4F2F">
            <w:pPr>
              <w:spacing w:before="60"/>
              <w:jc w:val="center"/>
              <w:rPr>
                <w:rFonts w:ascii="Arial" w:hAnsi="Arial" w:cs="Arial"/>
                <w:sz w:val="16"/>
              </w:rPr>
            </w:pPr>
            <w:r>
              <w:rPr>
                <w:rFonts w:ascii="Arial" w:hAnsi="Arial" w:cs="Arial"/>
                <w:sz w:val="16"/>
              </w:rPr>
              <w:t>Safety Critical Classification</w:t>
            </w:r>
          </w:p>
        </w:tc>
      </w:tr>
      <w:tr w:rsidR="00D25CFA" w:rsidTr="00BA4F2F">
        <w:tc>
          <w:tcPr>
            <w:tcW w:w="3978" w:type="dxa"/>
            <w:tcBorders>
              <w:top w:val="nil"/>
              <w:left w:val="single" w:sz="6" w:space="0" w:color="auto"/>
              <w:bottom w:val="single" w:sz="6" w:space="0" w:color="auto"/>
              <w:right w:val="single" w:sz="6" w:space="0" w:color="auto"/>
            </w:tcBorders>
          </w:tcPr>
          <w:p w:rsidR="00D25CFA" w:rsidRDefault="004B05D2" w:rsidP="00BA4F2F">
            <w:pPr>
              <w:spacing w:before="60"/>
              <w:rPr>
                <w:rFonts w:ascii="Arial" w:hAnsi="Arial" w:cs="Arial"/>
                <w:sz w:val="16"/>
              </w:rPr>
            </w:pPr>
            <w:r>
              <w:rPr>
                <w:rFonts w:ascii="Arial" w:hAnsi="Arial" w:cs="Arial"/>
                <w:sz w:val="16"/>
              </w:rPr>
              <w:t>None</w:t>
            </w:r>
          </w:p>
        </w:tc>
        <w:tc>
          <w:tcPr>
            <w:tcW w:w="2250" w:type="dxa"/>
            <w:tcBorders>
              <w:top w:val="nil"/>
              <w:left w:val="single" w:sz="6" w:space="0" w:color="auto"/>
              <w:bottom w:val="single" w:sz="6" w:space="0" w:color="auto"/>
              <w:right w:val="single" w:sz="6" w:space="0" w:color="auto"/>
            </w:tcBorders>
          </w:tcPr>
          <w:p w:rsidR="00D25CFA" w:rsidRDefault="00D25CFA" w:rsidP="00BA4F2F">
            <w:pPr>
              <w:spacing w:before="60"/>
              <w:rPr>
                <w:rFonts w:ascii="Arial" w:hAnsi="Arial" w:cs="Arial"/>
                <w:sz w:val="16"/>
              </w:rPr>
            </w:pPr>
          </w:p>
        </w:tc>
        <w:tc>
          <w:tcPr>
            <w:tcW w:w="1260" w:type="dxa"/>
            <w:tcBorders>
              <w:top w:val="nil"/>
              <w:left w:val="single" w:sz="6" w:space="0" w:color="auto"/>
              <w:bottom w:val="single" w:sz="6" w:space="0" w:color="auto"/>
              <w:right w:val="single" w:sz="6" w:space="0" w:color="auto"/>
            </w:tcBorders>
          </w:tcPr>
          <w:p w:rsidR="00D25CFA" w:rsidRDefault="00D25CFA" w:rsidP="00BA4F2F">
            <w:pPr>
              <w:spacing w:before="60"/>
              <w:rPr>
                <w:rFonts w:ascii="Arial" w:hAnsi="Arial" w:cs="Arial"/>
                <w:sz w:val="16"/>
              </w:rPr>
            </w:pPr>
          </w:p>
        </w:tc>
        <w:tc>
          <w:tcPr>
            <w:tcW w:w="2340" w:type="dxa"/>
            <w:tcBorders>
              <w:top w:val="nil"/>
              <w:left w:val="single" w:sz="6" w:space="0" w:color="auto"/>
              <w:bottom w:val="single" w:sz="6" w:space="0" w:color="auto"/>
              <w:right w:val="single" w:sz="6" w:space="0" w:color="auto"/>
            </w:tcBorders>
          </w:tcPr>
          <w:p w:rsidR="00D25CFA" w:rsidRDefault="00D25CFA" w:rsidP="00BA4F2F">
            <w:pPr>
              <w:spacing w:before="60"/>
              <w:rPr>
                <w:rFonts w:ascii="Arial" w:hAnsi="Arial" w:cs="Arial"/>
                <w:sz w:val="16"/>
              </w:rPr>
            </w:pPr>
          </w:p>
        </w:tc>
      </w:tr>
    </w:tbl>
    <w:p w:rsidR="00D25CFA" w:rsidRDefault="00D25CFA" w:rsidP="00D25CFA"/>
    <w:p w:rsidR="00D25CFA" w:rsidRDefault="00D25CFA" w:rsidP="00D25CFA">
      <w:pPr>
        <w:pStyle w:val="Heading1"/>
      </w:pPr>
      <w:r>
        <w:t>Constant Data Dictionary</w:t>
      </w:r>
    </w:p>
    <w:p w:rsidR="00D25CFA" w:rsidRDefault="00D25CFA" w:rsidP="00D25CFA">
      <w:pPr>
        <w:pStyle w:val="Heading2"/>
      </w:pPr>
      <w:r>
        <w:t>Calibration Constants</w:t>
      </w:r>
    </w:p>
    <w:p w:rsidR="00D25CFA" w:rsidRDefault="00D25CFA" w:rsidP="00D25CFA">
      <w:r>
        <w:t xml:space="preserve">This section lists the calibrations used by the module.  For details on calibration constants, refer to the Data Dictionary for the application.  </w:t>
      </w:r>
    </w:p>
    <w:p w:rsidR="00232C31" w:rsidRDefault="00232C31" w:rsidP="00D25CFA"/>
    <w:p w:rsidR="00D25CFA" w:rsidRDefault="00D25CFA" w:rsidP="00D25CFA">
      <w:r>
        <w:t>(Note: If no calibrations are used by the design, place the text “None” in the first location in the table)</w:t>
      </w:r>
    </w:p>
    <w:tbl>
      <w:tblPr>
        <w:tblW w:w="5981" w:type="dxa"/>
        <w:jc w:val="center"/>
        <w:tblInd w:w="-73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5981"/>
      </w:tblGrid>
      <w:tr w:rsidR="00D25CFA" w:rsidTr="00BA4F2F">
        <w:trPr>
          <w:jc w:val="center"/>
        </w:trPr>
        <w:tc>
          <w:tcPr>
            <w:tcW w:w="5981"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A4F2F">
            <w:pPr>
              <w:spacing w:before="60"/>
              <w:jc w:val="center"/>
              <w:rPr>
                <w:rFonts w:ascii="Arial" w:hAnsi="Arial" w:cs="Arial"/>
                <w:sz w:val="16"/>
              </w:rPr>
            </w:pPr>
            <w:r>
              <w:rPr>
                <w:rFonts w:ascii="Arial" w:hAnsi="Arial" w:cs="Arial"/>
                <w:sz w:val="16"/>
              </w:rPr>
              <w:t>Constant Name</w:t>
            </w:r>
          </w:p>
        </w:tc>
      </w:tr>
      <w:tr w:rsidR="00D25CFA" w:rsidTr="00BA4F2F">
        <w:trPr>
          <w:jc w:val="center"/>
        </w:trPr>
        <w:tc>
          <w:tcPr>
            <w:tcW w:w="5981" w:type="dxa"/>
            <w:tcBorders>
              <w:top w:val="nil"/>
              <w:left w:val="single" w:sz="6" w:space="0" w:color="auto"/>
              <w:bottom w:val="single" w:sz="6" w:space="0" w:color="auto"/>
              <w:right w:val="single" w:sz="6" w:space="0" w:color="auto"/>
            </w:tcBorders>
          </w:tcPr>
          <w:p w:rsidR="00D25CFA" w:rsidRDefault="00D64333" w:rsidP="00BA4F2F">
            <w:proofErr w:type="spellStart"/>
            <w:r w:rsidRPr="00D64333">
              <w:t>k_TempSnsrFiltDft_Cnt_lgc</w:t>
            </w:r>
            <w:proofErr w:type="spellEnd"/>
          </w:p>
        </w:tc>
      </w:tr>
      <w:tr w:rsidR="00D25CFA" w:rsidTr="00BA4F2F">
        <w:trPr>
          <w:jc w:val="center"/>
        </w:trPr>
        <w:tc>
          <w:tcPr>
            <w:tcW w:w="5981" w:type="dxa"/>
            <w:tcBorders>
              <w:top w:val="single" w:sz="6" w:space="0" w:color="auto"/>
              <w:left w:val="single" w:sz="6" w:space="0" w:color="auto"/>
              <w:bottom w:val="single" w:sz="6" w:space="0" w:color="auto"/>
              <w:right w:val="single" w:sz="6" w:space="0" w:color="auto"/>
            </w:tcBorders>
          </w:tcPr>
          <w:p w:rsidR="00D25CFA" w:rsidRPr="00597083" w:rsidRDefault="00D64333" w:rsidP="00C143DD">
            <w:r w:rsidRPr="00D64333">
              <w:t>k_TempSnsrLPFKn_</w:t>
            </w:r>
            <w:r w:rsidR="00C143DD">
              <w:t>Hz_f32</w:t>
            </w:r>
          </w:p>
        </w:tc>
      </w:tr>
      <w:tr w:rsidR="00F95CCB" w:rsidTr="00BA4F2F">
        <w:trPr>
          <w:jc w:val="center"/>
        </w:trPr>
        <w:tc>
          <w:tcPr>
            <w:tcW w:w="5981" w:type="dxa"/>
            <w:tcBorders>
              <w:top w:val="single" w:sz="6" w:space="0" w:color="auto"/>
              <w:left w:val="single" w:sz="6" w:space="0" w:color="auto"/>
              <w:bottom w:val="single" w:sz="6" w:space="0" w:color="auto"/>
              <w:right w:val="single" w:sz="6" w:space="0" w:color="auto"/>
            </w:tcBorders>
          </w:tcPr>
          <w:p w:rsidR="00F95CCB" w:rsidRPr="009C0DC0" w:rsidRDefault="00F95CCB" w:rsidP="004B05D2">
            <w:r w:rsidRPr="009C0DC0">
              <w:t>k_TempSnsrDefVal_DegC_f32</w:t>
            </w:r>
          </w:p>
        </w:tc>
      </w:tr>
      <w:tr w:rsidR="007F03D3" w:rsidTr="00BA4F2F">
        <w:trPr>
          <w:jc w:val="center"/>
        </w:trPr>
        <w:tc>
          <w:tcPr>
            <w:tcW w:w="5981" w:type="dxa"/>
            <w:tcBorders>
              <w:top w:val="single" w:sz="6" w:space="0" w:color="auto"/>
              <w:left w:val="single" w:sz="6" w:space="0" w:color="auto"/>
              <w:bottom w:val="single" w:sz="6" w:space="0" w:color="auto"/>
              <w:right w:val="single" w:sz="6" w:space="0" w:color="auto"/>
            </w:tcBorders>
          </w:tcPr>
          <w:p w:rsidR="007F03D3" w:rsidRPr="009C0DC0" w:rsidRDefault="003C50EF" w:rsidP="004B05D2">
            <w:proofErr w:type="spellStart"/>
            <w:r w:rsidRPr="009C0DC0">
              <w:t>k_TempSensDiag_Cnt_str</w:t>
            </w:r>
            <w:proofErr w:type="spellEnd"/>
          </w:p>
        </w:tc>
      </w:tr>
      <w:tr w:rsidR="00490ED6" w:rsidTr="00BA4F2F">
        <w:trPr>
          <w:jc w:val="center"/>
        </w:trPr>
        <w:tc>
          <w:tcPr>
            <w:tcW w:w="5981" w:type="dxa"/>
            <w:tcBorders>
              <w:top w:val="single" w:sz="6" w:space="0" w:color="auto"/>
              <w:left w:val="single" w:sz="6" w:space="0" w:color="auto"/>
              <w:bottom w:val="single" w:sz="6" w:space="0" w:color="auto"/>
              <w:right w:val="single" w:sz="6" w:space="0" w:color="auto"/>
            </w:tcBorders>
          </w:tcPr>
          <w:p w:rsidR="00490ED6" w:rsidRPr="009C0DC0" w:rsidRDefault="00490ED6" w:rsidP="004B05D2">
            <w:r w:rsidRPr="009C0DC0">
              <w:t>k_TempSensLowLimit_DegC_f32</w:t>
            </w:r>
          </w:p>
        </w:tc>
      </w:tr>
      <w:tr w:rsidR="00490ED6" w:rsidTr="00BA4F2F">
        <w:trPr>
          <w:jc w:val="center"/>
        </w:trPr>
        <w:tc>
          <w:tcPr>
            <w:tcW w:w="5981" w:type="dxa"/>
            <w:tcBorders>
              <w:top w:val="single" w:sz="6" w:space="0" w:color="auto"/>
              <w:left w:val="single" w:sz="6" w:space="0" w:color="auto"/>
              <w:bottom w:val="single" w:sz="6" w:space="0" w:color="auto"/>
              <w:right w:val="single" w:sz="6" w:space="0" w:color="auto"/>
            </w:tcBorders>
          </w:tcPr>
          <w:p w:rsidR="00490ED6" w:rsidRPr="009C0DC0" w:rsidRDefault="00490ED6" w:rsidP="004B05D2">
            <w:r w:rsidRPr="009C0DC0">
              <w:t>k_TempSensHighLimit_DegC_f32</w:t>
            </w:r>
          </w:p>
        </w:tc>
      </w:tr>
      <w:tr w:rsidR="00761424" w:rsidRPr="002E5A14" w:rsidTr="00BA4F2F">
        <w:trPr>
          <w:jc w:val="center"/>
        </w:trPr>
        <w:tc>
          <w:tcPr>
            <w:tcW w:w="5981" w:type="dxa"/>
            <w:tcBorders>
              <w:top w:val="single" w:sz="6" w:space="0" w:color="auto"/>
              <w:left w:val="single" w:sz="6" w:space="0" w:color="auto"/>
              <w:bottom w:val="single" w:sz="6" w:space="0" w:color="auto"/>
              <w:right w:val="single" w:sz="6" w:space="0" w:color="auto"/>
            </w:tcBorders>
          </w:tcPr>
          <w:p w:rsidR="00761424" w:rsidRPr="00BB2042" w:rsidRDefault="00EE2875" w:rsidP="004B05D2">
            <w:pPr>
              <w:rPr>
                <w:sz w:val="16"/>
              </w:rPr>
            </w:pPr>
            <w:r w:rsidRPr="002E5A14">
              <w:rPr>
                <w:rFonts w:eastAsia="Calibri"/>
                <w:color w:val="000000"/>
              </w:rPr>
              <w:t>k_TempSnsrScaling_DegpVolt_f32</w:t>
            </w:r>
          </w:p>
        </w:tc>
      </w:tr>
      <w:tr w:rsidR="00761424" w:rsidTr="00BA4F2F">
        <w:trPr>
          <w:jc w:val="center"/>
        </w:trPr>
        <w:tc>
          <w:tcPr>
            <w:tcW w:w="5981" w:type="dxa"/>
            <w:tcBorders>
              <w:top w:val="single" w:sz="6" w:space="0" w:color="auto"/>
              <w:left w:val="single" w:sz="6" w:space="0" w:color="auto"/>
              <w:bottom w:val="single" w:sz="6" w:space="0" w:color="auto"/>
              <w:right w:val="single" w:sz="6" w:space="0" w:color="auto"/>
            </w:tcBorders>
          </w:tcPr>
          <w:p w:rsidR="00761424" w:rsidRPr="009C0DC0" w:rsidRDefault="00EE2875" w:rsidP="004B05D2">
            <w:pPr>
              <w:rPr>
                <w:sz w:val="16"/>
              </w:rPr>
            </w:pPr>
            <w:r w:rsidRPr="002E5A14">
              <w:rPr>
                <w:rFonts w:eastAsia="Calibri"/>
                <w:color w:val="000000"/>
              </w:rPr>
              <w:t>k_TempSnsrOffset_Volts_f32</w:t>
            </w:r>
          </w:p>
        </w:tc>
      </w:tr>
      <w:tr w:rsidR="00CB4064" w:rsidTr="00BA4F2F">
        <w:trPr>
          <w:jc w:val="center"/>
          <w:ins w:id="78" w:author="Creager, Kathleen" w:date="2013-09-17T11:38:00Z"/>
        </w:trPr>
        <w:tc>
          <w:tcPr>
            <w:tcW w:w="5981" w:type="dxa"/>
            <w:tcBorders>
              <w:top w:val="single" w:sz="6" w:space="0" w:color="auto"/>
              <w:left w:val="single" w:sz="6" w:space="0" w:color="auto"/>
              <w:bottom w:val="single" w:sz="6" w:space="0" w:color="auto"/>
              <w:right w:val="single" w:sz="6" w:space="0" w:color="auto"/>
            </w:tcBorders>
          </w:tcPr>
          <w:p w:rsidR="00CB4064" w:rsidRPr="002E5A14" w:rsidRDefault="00CB4064" w:rsidP="004B05D2">
            <w:pPr>
              <w:rPr>
                <w:ins w:id="79" w:author="Creager, Kathleen" w:date="2013-09-17T11:38:00Z"/>
                <w:rFonts w:eastAsia="Calibri"/>
                <w:color w:val="000000"/>
              </w:rPr>
            </w:pPr>
            <w:ins w:id="80" w:author="Creager, Kathleen" w:date="2013-09-17T11:38:00Z">
              <w:r w:rsidRPr="00CB4064">
                <w:rPr>
                  <w:rFonts w:eastAsia="Calibri"/>
                  <w:color w:val="000000"/>
                </w:rPr>
                <w:t>k_CustDiagAmbLowThresh_DegC_f32</w:t>
              </w:r>
            </w:ins>
          </w:p>
        </w:tc>
      </w:tr>
      <w:tr w:rsidR="00CB4064" w:rsidTr="00BA4F2F">
        <w:trPr>
          <w:jc w:val="center"/>
          <w:ins w:id="81" w:author="Creager, Kathleen" w:date="2013-09-17T11:38:00Z"/>
        </w:trPr>
        <w:tc>
          <w:tcPr>
            <w:tcW w:w="5981" w:type="dxa"/>
            <w:tcBorders>
              <w:top w:val="single" w:sz="6" w:space="0" w:color="auto"/>
              <w:left w:val="single" w:sz="6" w:space="0" w:color="auto"/>
              <w:bottom w:val="single" w:sz="6" w:space="0" w:color="auto"/>
              <w:right w:val="single" w:sz="6" w:space="0" w:color="auto"/>
            </w:tcBorders>
          </w:tcPr>
          <w:p w:rsidR="00CB4064" w:rsidRPr="00CB4064" w:rsidRDefault="00CB4064" w:rsidP="004B05D2">
            <w:pPr>
              <w:rPr>
                <w:ins w:id="82" w:author="Creager, Kathleen" w:date="2013-09-17T11:38:00Z"/>
                <w:rFonts w:eastAsia="Calibri"/>
                <w:color w:val="000000"/>
              </w:rPr>
            </w:pPr>
            <w:proofErr w:type="spellStart"/>
            <w:ins w:id="83" w:author="Creager, Kathleen" w:date="2013-09-17T11:38:00Z">
              <w:r w:rsidRPr="00CB4064">
                <w:rPr>
                  <w:rFonts w:eastAsia="Calibri"/>
                  <w:color w:val="000000"/>
                </w:rPr>
                <w:t>k_CustDiagAmbLowEnable_Cnt_lgc</w:t>
              </w:r>
              <w:proofErr w:type="spellEnd"/>
            </w:ins>
          </w:p>
        </w:tc>
      </w:tr>
    </w:tbl>
    <w:p w:rsidR="00D25CFA" w:rsidRDefault="00D25CFA" w:rsidP="00D25CFA">
      <w:pPr>
        <w:pStyle w:val="Heading2"/>
      </w:pPr>
      <w:proofErr w:type="gramStart"/>
      <w:r>
        <w:t>Program(</w:t>
      </w:r>
      <w:proofErr w:type="gramEnd"/>
      <w:r>
        <w:t>fixed) Constants</w:t>
      </w:r>
    </w:p>
    <w:p w:rsidR="00D25CFA" w:rsidRDefault="00D25CFA" w:rsidP="00D25CFA">
      <w:pPr>
        <w:pStyle w:val="Heading3"/>
      </w:pPr>
      <w:r>
        <w:t>Embedded Constants</w:t>
      </w:r>
    </w:p>
    <w:p w:rsidR="00D25CFA" w:rsidRDefault="00D25CFA" w:rsidP="00D25CFA">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FPM_InitFixedPoint_m</w:t>
      </w:r>
      <w:proofErr w:type="spellEnd"/>
      <w:r>
        <w:t xml:space="preserve">() macro within the #define statement.  </w:t>
      </w:r>
    </w:p>
    <w:p w:rsidR="00D25CFA" w:rsidRDefault="00D25CFA" w:rsidP="00D25CFA">
      <w:pPr>
        <w:pStyle w:val="Heading4"/>
      </w:pPr>
      <w:r>
        <w:t>Local</w:t>
      </w:r>
    </w:p>
    <w:tbl>
      <w:tblPr>
        <w:tblW w:w="6823"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tblGrid>
      <w:tr w:rsidR="006549BA" w:rsidTr="006549BA">
        <w:tc>
          <w:tcPr>
            <w:tcW w:w="3888" w:type="dxa"/>
            <w:tcBorders>
              <w:top w:val="single" w:sz="6" w:space="0" w:color="auto"/>
              <w:left w:val="single" w:sz="6" w:space="0" w:color="auto"/>
              <w:bottom w:val="single" w:sz="6" w:space="0" w:color="auto"/>
              <w:right w:val="single" w:sz="6" w:space="0" w:color="auto"/>
            </w:tcBorders>
            <w:shd w:val="pct30" w:color="FFFF00" w:fill="FFFFFF"/>
          </w:tcPr>
          <w:p w:rsidR="006549BA" w:rsidRDefault="006549BA" w:rsidP="00BA4F2F">
            <w:pPr>
              <w:spacing w:before="60"/>
              <w:jc w:val="center"/>
              <w:rPr>
                <w:rFonts w:ascii="Arial" w:hAnsi="Arial" w:cs="Arial"/>
                <w:sz w:val="16"/>
              </w:rPr>
            </w:pPr>
            <w:r>
              <w:rPr>
                <w:rFonts w:ascii="Arial" w:hAnsi="Arial" w:cs="Arial"/>
                <w:sz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6549BA" w:rsidRDefault="006549BA" w:rsidP="00BA4F2F">
            <w:pPr>
              <w:spacing w:before="60"/>
              <w:jc w:val="center"/>
              <w:rPr>
                <w:rFonts w:ascii="Arial" w:hAnsi="Arial" w:cs="Arial"/>
                <w:sz w:val="16"/>
              </w:rPr>
            </w:pPr>
            <w:r>
              <w:rPr>
                <w:rFonts w:ascii="Arial" w:hAnsi="Arial" w:cs="Arial"/>
                <w:sz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6549BA" w:rsidRDefault="006549BA" w:rsidP="00BA4F2F">
            <w:pPr>
              <w:spacing w:before="60"/>
              <w:jc w:val="center"/>
              <w:rPr>
                <w:rFonts w:ascii="Arial" w:hAnsi="Arial" w:cs="Arial"/>
                <w:sz w:val="16"/>
              </w:rPr>
            </w:pPr>
            <w:r>
              <w:rPr>
                <w:rFonts w:ascii="Arial" w:hAnsi="Arial" w:cs="Arial"/>
                <w:sz w:val="16"/>
              </w:rPr>
              <w:t>Value</w:t>
            </w:r>
          </w:p>
        </w:tc>
      </w:tr>
      <w:tr w:rsidR="00407D56" w:rsidTr="006549BA">
        <w:tc>
          <w:tcPr>
            <w:tcW w:w="3888" w:type="dxa"/>
            <w:tcBorders>
              <w:top w:val="single" w:sz="6" w:space="0" w:color="auto"/>
              <w:left w:val="single" w:sz="6" w:space="0" w:color="auto"/>
              <w:bottom w:val="single" w:sz="6" w:space="0" w:color="auto"/>
              <w:right w:val="single" w:sz="6" w:space="0" w:color="auto"/>
            </w:tcBorders>
          </w:tcPr>
          <w:p w:rsidR="00407D56" w:rsidRPr="00407D56" w:rsidRDefault="00407D56" w:rsidP="00BA4F2F">
            <w:r w:rsidRPr="00407D56">
              <w:t>D_CTRLTEMPLOLMT_DEGC_F32</w:t>
            </w:r>
          </w:p>
        </w:tc>
        <w:tc>
          <w:tcPr>
            <w:tcW w:w="1710" w:type="dxa"/>
            <w:tcBorders>
              <w:top w:val="single" w:sz="6" w:space="0" w:color="auto"/>
              <w:left w:val="single" w:sz="6" w:space="0" w:color="auto"/>
              <w:bottom w:val="single" w:sz="6" w:space="0" w:color="auto"/>
              <w:right w:val="single" w:sz="6" w:space="0" w:color="auto"/>
            </w:tcBorders>
          </w:tcPr>
          <w:p w:rsidR="00407D56" w:rsidRPr="008248FC" w:rsidRDefault="00407D56" w:rsidP="00BA4F2F">
            <w:pPr>
              <w:spacing w:before="60"/>
              <w:rPr>
                <w:rFonts w:ascii="Arial" w:hAnsi="Arial" w:cs="Arial"/>
                <w:sz w:val="16"/>
                <w:szCs w:val="16"/>
              </w:rPr>
            </w:pPr>
            <w:r w:rsidRPr="008248FC">
              <w:rPr>
                <w:rFonts w:ascii="Arial" w:hAnsi="Arial" w:cs="Arial"/>
                <w:sz w:val="16"/>
                <w:szCs w:val="16"/>
              </w:rPr>
              <w:t>Single Precision Floating Point</w:t>
            </w:r>
          </w:p>
        </w:tc>
        <w:tc>
          <w:tcPr>
            <w:tcW w:w="1225" w:type="dxa"/>
            <w:tcBorders>
              <w:top w:val="single" w:sz="6" w:space="0" w:color="auto"/>
              <w:left w:val="single" w:sz="6" w:space="0" w:color="auto"/>
              <w:bottom w:val="single" w:sz="6" w:space="0" w:color="auto"/>
              <w:right w:val="single" w:sz="6" w:space="0" w:color="auto"/>
            </w:tcBorders>
          </w:tcPr>
          <w:p w:rsidR="00407D56" w:rsidRDefault="004F5F99" w:rsidP="00BA4F2F">
            <w:pPr>
              <w:spacing w:before="60"/>
              <w:rPr>
                <w:rFonts w:ascii="Arial" w:hAnsi="Arial" w:cs="Arial"/>
                <w:sz w:val="16"/>
              </w:rPr>
            </w:pPr>
            <w:r>
              <w:rPr>
                <w:rFonts w:ascii="Arial" w:hAnsi="Arial" w:cs="Arial"/>
                <w:sz w:val="16"/>
              </w:rPr>
              <w:t>-50.0</w:t>
            </w:r>
          </w:p>
        </w:tc>
      </w:tr>
      <w:tr w:rsidR="00407D56" w:rsidTr="006549BA">
        <w:tc>
          <w:tcPr>
            <w:tcW w:w="3888" w:type="dxa"/>
            <w:tcBorders>
              <w:top w:val="single" w:sz="6" w:space="0" w:color="auto"/>
              <w:left w:val="single" w:sz="6" w:space="0" w:color="auto"/>
              <w:bottom w:val="single" w:sz="6" w:space="0" w:color="auto"/>
              <w:right w:val="single" w:sz="6" w:space="0" w:color="auto"/>
            </w:tcBorders>
          </w:tcPr>
          <w:p w:rsidR="00407D56" w:rsidRPr="00407D56" w:rsidRDefault="00407D56" w:rsidP="00BA4F2F">
            <w:r w:rsidRPr="00407D56">
              <w:t>D_CTRLTEMPHILMT_DEGC_F32</w:t>
            </w:r>
          </w:p>
        </w:tc>
        <w:tc>
          <w:tcPr>
            <w:tcW w:w="1710" w:type="dxa"/>
            <w:tcBorders>
              <w:top w:val="single" w:sz="6" w:space="0" w:color="auto"/>
              <w:left w:val="single" w:sz="6" w:space="0" w:color="auto"/>
              <w:bottom w:val="single" w:sz="6" w:space="0" w:color="auto"/>
              <w:right w:val="single" w:sz="6" w:space="0" w:color="auto"/>
            </w:tcBorders>
          </w:tcPr>
          <w:p w:rsidR="00407D56" w:rsidRPr="008248FC" w:rsidRDefault="00407D56" w:rsidP="00BA4F2F">
            <w:pPr>
              <w:spacing w:before="60"/>
              <w:rPr>
                <w:rFonts w:ascii="Arial" w:hAnsi="Arial" w:cs="Arial"/>
                <w:sz w:val="16"/>
                <w:szCs w:val="16"/>
              </w:rPr>
            </w:pPr>
            <w:r w:rsidRPr="008248FC">
              <w:rPr>
                <w:rFonts w:ascii="Arial" w:hAnsi="Arial" w:cs="Arial"/>
                <w:sz w:val="16"/>
                <w:szCs w:val="16"/>
              </w:rPr>
              <w:t>Single Precision Floating Point</w:t>
            </w:r>
          </w:p>
        </w:tc>
        <w:tc>
          <w:tcPr>
            <w:tcW w:w="1225" w:type="dxa"/>
            <w:tcBorders>
              <w:top w:val="single" w:sz="6" w:space="0" w:color="auto"/>
              <w:left w:val="single" w:sz="6" w:space="0" w:color="auto"/>
              <w:bottom w:val="single" w:sz="6" w:space="0" w:color="auto"/>
              <w:right w:val="single" w:sz="6" w:space="0" w:color="auto"/>
            </w:tcBorders>
          </w:tcPr>
          <w:p w:rsidR="00407D56" w:rsidRDefault="004F5F99" w:rsidP="00BA4F2F">
            <w:pPr>
              <w:spacing w:before="60"/>
              <w:rPr>
                <w:rFonts w:ascii="Arial" w:hAnsi="Arial" w:cs="Arial"/>
                <w:sz w:val="16"/>
              </w:rPr>
            </w:pPr>
            <w:r>
              <w:rPr>
                <w:rFonts w:ascii="Arial" w:hAnsi="Arial" w:cs="Arial"/>
                <w:sz w:val="16"/>
              </w:rPr>
              <w:t>150.0</w:t>
            </w:r>
          </w:p>
        </w:tc>
      </w:tr>
    </w:tbl>
    <w:p w:rsidR="00D25CFA" w:rsidRPr="00D66C51" w:rsidRDefault="00D25CFA" w:rsidP="00D25CFA">
      <w:pPr>
        <w:pStyle w:val="Heading4"/>
        <w:numPr>
          <w:ilvl w:val="0"/>
          <w:numId w:val="0"/>
        </w:numPr>
        <w:rPr>
          <w:b w:val="0"/>
          <w:sz w:val="20"/>
        </w:rPr>
      </w:pPr>
      <w:r w:rsidRPr="00D66C51">
        <w:rPr>
          <w:b w:val="0"/>
          <w:sz w:val="20"/>
        </w:rPr>
        <w:lastRenderedPageBreak/>
        <w:t xml:space="preserve">Note: </w:t>
      </w:r>
      <w:proofErr w:type="spellStart"/>
      <w:r w:rsidRPr="00D66C51">
        <w:rPr>
          <w:b w:val="0"/>
          <w:sz w:val="20"/>
        </w:rPr>
        <w:t>RtnLoopTime</w:t>
      </w:r>
      <w:proofErr w:type="spellEnd"/>
      <w:r w:rsidRPr="00D66C51">
        <w:rPr>
          <w:b w:val="0"/>
          <w:sz w:val="20"/>
        </w:rPr>
        <w:t xml:space="preserve"> depends on the rate of the periodic function.</w:t>
      </w:r>
    </w:p>
    <w:p w:rsidR="00D25CFA" w:rsidRDefault="00D25CFA" w:rsidP="00D25CFA">
      <w:pPr>
        <w:pStyle w:val="Heading4"/>
      </w:pPr>
      <w:r>
        <w:t>Global</w:t>
      </w:r>
    </w:p>
    <w:p w:rsidR="00D25CFA" w:rsidRDefault="00D25CFA" w:rsidP="00D25CFA">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D25CFA" w:rsidTr="00BA4F2F">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D25CFA" w:rsidRDefault="00D25CFA" w:rsidP="00BA4F2F">
            <w:pPr>
              <w:spacing w:before="60"/>
              <w:jc w:val="center"/>
              <w:rPr>
                <w:rFonts w:ascii="Arial" w:hAnsi="Arial" w:cs="Arial"/>
                <w:sz w:val="16"/>
              </w:rPr>
            </w:pPr>
            <w:r>
              <w:rPr>
                <w:rFonts w:ascii="Arial" w:hAnsi="Arial" w:cs="Arial"/>
                <w:sz w:val="16"/>
              </w:rPr>
              <w:t>Constant Name</w:t>
            </w:r>
          </w:p>
        </w:tc>
      </w:tr>
      <w:tr w:rsidR="00D25CFA" w:rsidTr="00BA4F2F">
        <w:trPr>
          <w:jc w:val="center"/>
        </w:trPr>
        <w:tc>
          <w:tcPr>
            <w:tcW w:w="4608" w:type="dxa"/>
            <w:tcBorders>
              <w:top w:val="single" w:sz="4" w:space="0" w:color="auto"/>
              <w:left w:val="single" w:sz="4" w:space="0" w:color="auto"/>
              <w:bottom w:val="single" w:sz="4" w:space="0" w:color="auto"/>
              <w:right w:val="single" w:sz="4" w:space="0" w:color="auto"/>
            </w:tcBorders>
          </w:tcPr>
          <w:p w:rsidR="00D25CFA" w:rsidRDefault="00D458F1" w:rsidP="00BA4F2F">
            <w:r w:rsidRPr="00D458F1">
              <w:t>D_2MS_SEC_F32</w:t>
            </w:r>
          </w:p>
        </w:tc>
      </w:tr>
      <w:tr w:rsidR="00CB4064" w:rsidTr="00BA4F2F">
        <w:trPr>
          <w:jc w:val="center"/>
          <w:ins w:id="84" w:author="Creager, Kathleen" w:date="2013-09-17T11:38:00Z"/>
        </w:trPr>
        <w:tc>
          <w:tcPr>
            <w:tcW w:w="4608" w:type="dxa"/>
            <w:tcBorders>
              <w:top w:val="single" w:sz="4" w:space="0" w:color="auto"/>
              <w:left w:val="single" w:sz="4" w:space="0" w:color="auto"/>
              <w:bottom w:val="single" w:sz="4" w:space="0" w:color="auto"/>
              <w:right w:val="single" w:sz="4" w:space="0" w:color="auto"/>
            </w:tcBorders>
          </w:tcPr>
          <w:p w:rsidR="00CB4064" w:rsidRPr="00D458F1" w:rsidRDefault="00CB4064" w:rsidP="00BA4F2F">
            <w:pPr>
              <w:rPr>
                <w:ins w:id="85" w:author="Creager, Kathleen" w:date="2013-09-17T11:38:00Z"/>
              </w:rPr>
            </w:pPr>
            <w:ins w:id="86" w:author="Creager, Kathleen" w:date="2013-09-17T11:39:00Z">
              <w:r>
                <w:t>D_ZERO_ULS_F32</w:t>
              </w:r>
            </w:ins>
          </w:p>
        </w:tc>
      </w:tr>
      <w:tr w:rsidR="00CB4064" w:rsidTr="00BA4F2F">
        <w:trPr>
          <w:jc w:val="center"/>
          <w:ins w:id="87" w:author="Creager, Kathleen" w:date="2013-09-17T11:39:00Z"/>
        </w:trPr>
        <w:tc>
          <w:tcPr>
            <w:tcW w:w="4608" w:type="dxa"/>
            <w:tcBorders>
              <w:top w:val="single" w:sz="4" w:space="0" w:color="auto"/>
              <w:left w:val="single" w:sz="4" w:space="0" w:color="auto"/>
              <w:bottom w:val="single" w:sz="4" w:space="0" w:color="auto"/>
              <w:right w:val="single" w:sz="4" w:space="0" w:color="auto"/>
            </w:tcBorders>
          </w:tcPr>
          <w:p w:rsidR="00CB4064" w:rsidRDefault="00CB4064" w:rsidP="00BA4F2F">
            <w:pPr>
              <w:rPr>
                <w:ins w:id="88" w:author="Creager, Kathleen" w:date="2013-09-17T11:39:00Z"/>
              </w:rPr>
            </w:pPr>
            <w:ins w:id="89" w:author="Creager, Kathleen" w:date="2013-09-17T11:39:00Z">
              <w:r>
                <w:t>D_FALSE_CNT_LGC</w:t>
              </w:r>
            </w:ins>
          </w:p>
        </w:tc>
      </w:tr>
    </w:tbl>
    <w:p w:rsidR="00D25CFA" w:rsidRDefault="00D25CFA" w:rsidP="00D25CFA"/>
    <w:p w:rsidR="00D25CFA" w:rsidRDefault="00D25CFA" w:rsidP="00D25CFA">
      <w:pPr>
        <w:pStyle w:val="Heading3"/>
      </w:pPr>
      <w:r>
        <w:t>Module specific Lookup Tables Constants</w:t>
      </w:r>
    </w:p>
    <w:p w:rsidR="00D25CFA" w:rsidRDefault="00D25CFA" w:rsidP="00D25CFA">
      <w:r>
        <w:t>(This is for lookup tables (arrays) with fixed values, same name as other tables)</w:t>
      </w:r>
    </w:p>
    <w:tbl>
      <w:tblPr>
        <w:tblW w:w="874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078"/>
        <w:gridCol w:w="1170"/>
        <w:gridCol w:w="3060"/>
        <w:gridCol w:w="1440"/>
      </w:tblGrid>
      <w:tr w:rsidR="00D25CFA" w:rsidTr="00BA4F2F">
        <w:tc>
          <w:tcPr>
            <w:tcW w:w="307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A4F2F">
            <w:pPr>
              <w:spacing w:before="60"/>
              <w:jc w:val="center"/>
              <w:rPr>
                <w:rFonts w:ascii="Arial" w:hAnsi="Arial" w:cs="Arial"/>
                <w:sz w:val="16"/>
              </w:rPr>
            </w:pPr>
            <w:r>
              <w:rPr>
                <w:rFonts w:ascii="Arial" w:hAnsi="Arial" w:cs="Arial"/>
                <w:sz w:val="16"/>
              </w:rPr>
              <w:t>Constant Name</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A4F2F">
            <w:pPr>
              <w:spacing w:before="60"/>
              <w:jc w:val="center"/>
              <w:rPr>
                <w:rFonts w:ascii="Arial" w:hAnsi="Arial" w:cs="Arial"/>
                <w:sz w:val="16"/>
              </w:rPr>
            </w:pPr>
            <w:r>
              <w:rPr>
                <w:rFonts w:ascii="Arial" w:hAnsi="Arial" w:cs="Arial"/>
                <w:sz w:val="16"/>
              </w:rPr>
              <w:t>Resolution</w:t>
            </w:r>
          </w:p>
        </w:tc>
        <w:tc>
          <w:tcPr>
            <w:tcW w:w="30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A4F2F">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A4F2F">
            <w:pPr>
              <w:spacing w:before="60"/>
              <w:jc w:val="center"/>
              <w:rPr>
                <w:rFonts w:ascii="Arial" w:hAnsi="Arial" w:cs="Arial"/>
                <w:sz w:val="16"/>
              </w:rPr>
            </w:pPr>
            <w:r>
              <w:rPr>
                <w:rFonts w:ascii="Arial" w:hAnsi="Arial" w:cs="Arial"/>
                <w:sz w:val="16"/>
              </w:rPr>
              <w:t>Software Segment</w:t>
            </w:r>
          </w:p>
        </w:tc>
      </w:tr>
      <w:tr w:rsidR="00D25CFA" w:rsidTr="00BA4F2F">
        <w:tc>
          <w:tcPr>
            <w:tcW w:w="3078" w:type="dxa"/>
            <w:tcBorders>
              <w:top w:val="single" w:sz="6" w:space="0" w:color="auto"/>
              <w:left w:val="single" w:sz="6" w:space="0" w:color="auto"/>
              <w:bottom w:val="single" w:sz="6" w:space="0" w:color="auto"/>
              <w:right w:val="single" w:sz="6" w:space="0" w:color="auto"/>
            </w:tcBorders>
          </w:tcPr>
          <w:p w:rsidR="00D25CFA" w:rsidRPr="00CB0839" w:rsidRDefault="00D25CFA" w:rsidP="00BA4F2F">
            <w:pPr>
              <w:spacing w:before="60"/>
              <w:jc w:val="both"/>
              <w:rPr>
                <w:rFonts w:ascii="Arial" w:hAnsi="Arial" w:cs="Arial"/>
                <w:sz w:val="16"/>
                <w:szCs w:val="16"/>
              </w:rPr>
            </w:pPr>
          </w:p>
        </w:tc>
        <w:tc>
          <w:tcPr>
            <w:tcW w:w="1170" w:type="dxa"/>
            <w:tcBorders>
              <w:top w:val="single" w:sz="6" w:space="0" w:color="auto"/>
              <w:left w:val="single" w:sz="6" w:space="0" w:color="auto"/>
              <w:bottom w:val="single" w:sz="6" w:space="0" w:color="auto"/>
              <w:right w:val="single" w:sz="6" w:space="0" w:color="auto"/>
            </w:tcBorders>
          </w:tcPr>
          <w:p w:rsidR="00D25CFA" w:rsidRPr="00FF09D6" w:rsidRDefault="00D25CFA" w:rsidP="00BA4F2F">
            <w:pPr>
              <w:spacing w:before="60"/>
              <w:jc w:val="both"/>
              <w:rPr>
                <w:rFonts w:ascii="Arial" w:hAnsi="Arial" w:cs="Arial"/>
                <w:sz w:val="16"/>
                <w:szCs w:val="16"/>
              </w:rPr>
            </w:pPr>
          </w:p>
        </w:tc>
        <w:tc>
          <w:tcPr>
            <w:tcW w:w="3060" w:type="dxa"/>
            <w:tcBorders>
              <w:top w:val="single" w:sz="6" w:space="0" w:color="auto"/>
              <w:left w:val="single" w:sz="6" w:space="0" w:color="auto"/>
              <w:bottom w:val="single" w:sz="6" w:space="0" w:color="auto"/>
              <w:right w:val="single" w:sz="6" w:space="0" w:color="auto"/>
            </w:tcBorders>
          </w:tcPr>
          <w:p w:rsidR="00D25CFA" w:rsidRPr="00FF09D6" w:rsidRDefault="00D25CFA" w:rsidP="00BA4F2F">
            <w:pPr>
              <w:spacing w:before="60"/>
              <w:jc w:val="both"/>
              <w:rPr>
                <w:rFonts w:ascii="Arial" w:hAnsi="Arial" w:cs="Arial"/>
                <w:sz w:val="16"/>
                <w:szCs w:val="16"/>
              </w:rPr>
            </w:pPr>
          </w:p>
        </w:tc>
        <w:tc>
          <w:tcPr>
            <w:tcW w:w="1440" w:type="dxa"/>
            <w:tcBorders>
              <w:top w:val="single" w:sz="6" w:space="0" w:color="auto"/>
              <w:left w:val="single" w:sz="6" w:space="0" w:color="auto"/>
              <w:bottom w:val="single" w:sz="6" w:space="0" w:color="auto"/>
              <w:right w:val="single" w:sz="6" w:space="0" w:color="auto"/>
            </w:tcBorders>
          </w:tcPr>
          <w:p w:rsidR="00D25CFA" w:rsidRPr="00FF09D6" w:rsidRDefault="00D25CFA" w:rsidP="00BA4F2F">
            <w:pPr>
              <w:spacing w:before="60"/>
              <w:jc w:val="both"/>
              <w:rPr>
                <w:rFonts w:ascii="Arial" w:hAnsi="Arial" w:cs="Arial"/>
                <w:sz w:val="16"/>
                <w:szCs w:val="16"/>
              </w:rPr>
            </w:pPr>
          </w:p>
        </w:tc>
      </w:tr>
    </w:tbl>
    <w:p w:rsidR="00D25CFA" w:rsidRDefault="00D25CFA" w:rsidP="00D25CFA"/>
    <w:p w:rsidR="00477F20" w:rsidRDefault="00477F20" w:rsidP="00477F20">
      <w:pPr>
        <w:pStyle w:val="Heading1"/>
        <w:rPr>
          <w:ins w:id="90" w:author="Creager, Kathleen" w:date="2013-09-17T12:19:00Z"/>
        </w:rPr>
      </w:pPr>
      <w:ins w:id="91" w:author="Creager, Kathleen" w:date="2013-09-17T12:19:00Z">
        <w:r>
          <w:t xml:space="preserve">Functions/Macros used by the Sub-Modules </w:t>
        </w:r>
      </w:ins>
    </w:p>
    <w:p w:rsidR="00477F20" w:rsidRDefault="00477F20" w:rsidP="00477F20">
      <w:pPr>
        <w:pStyle w:val="Heading2"/>
        <w:rPr>
          <w:ins w:id="92" w:author="Creager, Kathleen" w:date="2013-09-17T12:19:00Z"/>
        </w:rPr>
      </w:pPr>
      <w:ins w:id="93" w:author="Creager, Kathleen" w:date="2013-09-17T12:19:00Z">
        <w:r>
          <w:t xml:space="preserve">Library Functions / Macros </w:t>
        </w:r>
      </w:ins>
    </w:p>
    <w:p w:rsidR="00477F20" w:rsidRDefault="00477F20" w:rsidP="00477F20">
      <w:pPr>
        <w:rPr>
          <w:ins w:id="94" w:author="Creager, Kathleen" w:date="2013-09-17T12:19:00Z"/>
        </w:rPr>
      </w:pPr>
      <w:ins w:id="95" w:author="Creager, Kathleen" w:date="2013-09-17T12:19:00Z">
        <w:r>
          <w:t>The library functions / Macros that are called by the various sub modules are identified below,</w:t>
        </w:r>
      </w:ins>
    </w:p>
    <w:p w:rsidR="00477F20" w:rsidRDefault="00477F20" w:rsidP="00477F20">
      <w:pPr>
        <w:numPr>
          <w:ilvl w:val="0"/>
          <w:numId w:val="5"/>
        </w:numPr>
        <w:spacing w:after="0"/>
        <w:rPr>
          <w:ins w:id="96" w:author="Creager, Kathleen" w:date="2013-09-17T12:22:00Z"/>
        </w:rPr>
      </w:pPr>
      <w:ins w:id="97" w:author="Creager, Kathleen" w:date="2013-09-17T12:22:00Z">
        <w:r w:rsidRPr="00477F20">
          <w:t>LPF_Init_f32_m</w:t>
        </w:r>
      </w:ins>
    </w:p>
    <w:p w:rsidR="00477F20" w:rsidRPr="00477F20" w:rsidRDefault="00477F20" w:rsidP="00477F20">
      <w:pPr>
        <w:numPr>
          <w:ilvl w:val="0"/>
          <w:numId w:val="5"/>
        </w:numPr>
        <w:spacing w:after="0"/>
        <w:rPr>
          <w:ins w:id="98" w:author="Creager, Kathleen" w:date="2013-09-17T12:19:00Z"/>
          <w:rPrChange w:id="99" w:author="Creager, Kathleen" w:date="2013-09-17T12:22:00Z">
            <w:rPr>
              <w:ins w:id="100" w:author="Creager, Kathleen" w:date="2013-09-17T12:19:00Z"/>
            </w:rPr>
          </w:rPrChange>
        </w:rPr>
      </w:pPr>
      <w:ins w:id="101" w:author="Creager, Kathleen" w:date="2013-09-17T12:19:00Z">
        <w:r w:rsidRPr="00477F20">
          <w:rPr>
            <w:rPrChange w:id="102" w:author="Creager, Kathleen" w:date="2013-09-17T12:22:00Z">
              <w:rPr>
                <w:rFonts w:ascii="Courier New" w:hAnsi="Courier New" w:cs="Courier New"/>
                <w:color w:val="000000"/>
                <w:highlight w:val="lightGray"/>
              </w:rPr>
            </w:rPrChange>
          </w:rPr>
          <w:t>LPF_OpUpdate_f32_m</w:t>
        </w:r>
        <w:r w:rsidRPr="00477F20" w:rsidDel="00062641">
          <w:rPr>
            <w:rPrChange w:id="103" w:author="Creager, Kathleen" w:date="2013-09-17T12:22:00Z">
              <w:rPr/>
            </w:rPrChange>
          </w:rPr>
          <w:t xml:space="preserve"> </w:t>
        </w:r>
        <w:r w:rsidRPr="00477F20">
          <w:rPr>
            <w:rPrChange w:id="104" w:author="Creager, Kathleen" w:date="2013-09-17T12:22:00Z">
              <w:rPr/>
            </w:rPrChange>
          </w:rPr>
          <w:t>()</w:t>
        </w:r>
      </w:ins>
    </w:p>
    <w:p w:rsidR="00477F20" w:rsidRDefault="00477F20" w:rsidP="00477F20">
      <w:pPr>
        <w:numPr>
          <w:ilvl w:val="0"/>
          <w:numId w:val="5"/>
        </w:numPr>
        <w:spacing w:after="0"/>
        <w:rPr>
          <w:ins w:id="105" w:author="Creager, Kathleen" w:date="2013-09-17T12:22:00Z"/>
        </w:rPr>
      </w:pPr>
      <w:proofErr w:type="spellStart"/>
      <w:ins w:id="106" w:author="Creager, Kathleen" w:date="2013-09-17T12:19:00Z">
        <w:r w:rsidRPr="000C4F14">
          <w:t>Limit_m</w:t>
        </w:r>
        <w:proofErr w:type="spellEnd"/>
        <w:r>
          <w:t>()</w:t>
        </w:r>
      </w:ins>
    </w:p>
    <w:p w:rsidR="00477F20" w:rsidRDefault="00477F20" w:rsidP="00477F20">
      <w:pPr>
        <w:numPr>
          <w:ilvl w:val="0"/>
          <w:numId w:val="5"/>
        </w:numPr>
        <w:spacing w:after="0"/>
        <w:rPr>
          <w:ins w:id="107" w:author="Creager, Kathleen" w:date="2013-09-17T12:22:00Z"/>
        </w:rPr>
      </w:pPr>
      <w:proofErr w:type="spellStart"/>
      <w:ins w:id="108" w:author="Creager, Kathleen" w:date="2013-09-17T12:22:00Z">
        <w:r w:rsidRPr="00477F20">
          <w:t>DiagPStep_m</w:t>
        </w:r>
        <w:proofErr w:type="spellEnd"/>
      </w:ins>
    </w:p>
    <w:p w:rsidR="00477F20" w:rsidRDefault="00477F20" w:rsidP="00477F20">
      <w:pPr>
        <w:numPr>
          <w:ilvl w:val="0"/>
          <w:numId w:val="5"/>
        </w:numPr>
        <w:spacing w:after="0"/>
        <w:rPr>
          <w:ins w:id="109" w:author="Creager, Kathleen" w:date="2013-09-17T12:22:00Z"/>
        </w:rPr>
      </w:pPr>
      <w:proofErr w:type="spellStart"/>
      <w:ins w:id="110" w:author="Creager, Kathleen" w:date="2013-09-17T12:22:00Z">
        <w:r w:rsidRPr="00477F20">
          <w:t>DiagNStep_m</w:t>
        </w:r>
        <w:proofErr w:type="spellEnd"/>
      </w:ins>
    </w:p>
    <w:p w:rsidR="00477F20" w:rsidRDefault="00477F20" w:rsidP="00477F20">
      <w:pPr>
        <w:numPr>
          <w:ilvl w:val="0"/>
          <w:numId w:val="5"/>
        </w:numPr>
        <w:spacing w:after="0"/>
        <w:rPr>
          <w:ins w:id="111" w:author="Creager, Kathleen" w:date="2013-09-17T12:19:00Z"/>
        </w:rPr>
      </w:pPr>
      <w:proofErr w:type="spellStart"/>
      <w:ins w:id="112" w:author="Creager, Kathleen" w:date="2013-09-17T12:22:00Z">
        <w:r w:rsidRPr="00477F20">
          <w:t>DiagFailed_m</w:t>
        </w:r>
      </w:ins>
      <w:proofErr w:type="spellEnd"/>
    </w:p>
    <w:p w:rsidR="00477F20" w:rsidRDefault="00477F20" w:rsidP="00477F20">
      <w:pPr>
        <w:pStyle w:val="Heading2"/>
        <w:rPr>
          <w:ins w:id="113" w:author="Creager, Kathleen" w:date="2013-09-17T12:19:00Z"/>
        </w:rPr>
      </w:pPr>
      <w:ins w:id="114" w:author="Creager, Kathleen" w:date="2013-09-17T12:19:00Z">
        <w:r>
          <w:t>Data Hiding Functions</w:t>
        </w:r>
      </w:ins>
    </w:p>
    <w:p w:rsidR="00477F20" w:rsidRDefault="00477F20" w:rsidP="00477F20">
      <w:pPr>
        <w:rPr>
          <w:ins w:id="115" w:author="Creager, Kathleen" w:date="2013-09-17T12:19:00Z"/>
        </w:rPr>
      </w:pPr>
      <w:ins w:id="116" w:author="Creager, Kathleen" w:date="2013-09-17T12:19:00Z">
        <w:r>
          <w:t>The data hiding functions / macros used in this module are identified below,</w:t>
        </w:r>
      </w:ins>
    </w:p>
    <w:p w:rsidR="00477F20" w:rsidRDefault="00477F20" w:rsidP="00477F20">
      <w:pPr>
        <w:numPr>
          <w:ilvl w:val="0"/>
          <w:numId w:val="7"/>
        </w:numPr>
        <w:spacing w:after="0"/>
        <w:rPr>
          <w:ins w:id="117" w:author="Creager, Kathleen" w:date="2013-09-17T12:19:00Z"/>
        </w:rPr>
      </w:pPr>
      <w:ins w:id="118" w:author="Creager, Kathleen" w:date="2013-09-17T12:19:00Z">
        <w:r>
          <w:t>None</w:t>
        </w:r>
      </w:ins>
    </w:p>
    <w:p w:rsidR="00477F20" w:rsidRDefault="00477F20" w:rsidP="00477F20">
      <w:pPr>
        <w:pStyle w:val="Heading2"/>
        <w:rPr>
          <w:ins w:id="119" w:author="Creager, Kathleen" w:date="2013-09-17T12:19:00Z"/>
        </w:rPr>
      </w:pPr>
      <w:ins w:id="120" w:author="Creager, Kathleen" w:date="2013-09-17T12:19:00Z">
        <w:r>
          <w:t>Local Functions/Macros Used by this MDD only</w:t>
        </w:r>
      </w:ins>
    </w:p>
    <w:p w:rsidR="00477F20" w:rsidRDefault="00477F20" w:rsidP="00477F20">
      <w:pPr>
        <w:numPr>
          <w:ilvl w:val="0"/>
          <w:numId w:val="6"/>
        </w:numPr>
        <w:rPr>
          <w:ins w:id="121" w:author="Creager, Kathleen" w:date="2013-09-17T12:19:00Z"/>
          <w:lang w:val="fr-FR"/>
        </w:rPr>
      </w:pPr>
      <w:ins w:id="122" w:author="Creager, Kathleen" w:date="2013-09-17T12:20:00Z">
        <w:r>
          <w:t>None</w:t>
        </w:r>
      </w:ins>
    </w:p>
    <w:p w:rsidR="00477F20" w:rsidRDefault="00477F20" w:rsidP="00477F20">
      <w:pPr>
        <w:ind w:left="720"/>
        <w:rPr>
          <w:ins w:id="123" w:author="Creager, Kathleen" w:date="2013-09-17T12:19:00Z"/>
          <w:lang w:val="fr-FR"/>
        </w:rPr>
      </w:pPr>
    </w:p>
    <w:p w:rsidR="00D25CFA" w:rsidRDefault="00D25CFA" w:rsidP="00D25CFA">
      <w:pPr>
        <w:pStyle w:val="Heading1"/>
      </w:pPr>
      <w:r>
        <w:t>Software Module Implementation</w:t>
      </w:r>
    </w:p>
    <w:p w:rsidR="00D25CFA" w:rsidRPr="00094901" w:rsidRDefault="00D25CFA" w:rsidP="00D25CFA">
      <w:pPr>
        <w:pStyle w:val="Heading2"/>
      </w:pPr>
      <w:r>
        <w:t>Initialization Functions</w:t>
      </w:r>
    </w:p>
    <w:p w:rsidR="00D25CFA" w:rsidRDefault="00D25CFA" w:rsidP="00D25CFA">
      <w:pPr>
        <w:pStyle w:val="Heading3"/>
      </w:pPr>
      <w:proofErr w:type="spellStart"/>
      <w:r>
        <w:t>Init</w:t>
      </w:r>
      <w:proofErr w:type="spellEnd"/>
      <w:r>
        <w:t xml:space="preserve">: </w:t>
      </w:r>
      <w:proofErr w:type="spellStart"/>
      <w:r w:rsidR="006721E1">
        <w:t>CtrlTemp</w:t>
      </w:r>
      <w:proofErr w:type="spellEnd"/>
      <w:r w:rsidR="00367150">
        <w:t>_</w:t>
      </w:r>
      <w:ins w:id="124" w:author="Creager, Kathleen" w:date="2013-09-17T11:39:00Z">
        <w:r w:rsidR="00CB4064" w:rsidDel="00CB4064">
          <w:t xml:space="preserve"> </w:t>
        </w:r>
      </w:ins>
      <w:del w:id="125" w:author="Creager, Kathleen" w:date="2013-09-17T11:39:00Z">
        <w:r w:rsidR="00367150" w:rsidDel="00CB4064">
          <w:delText>L5_</w:delText>
        </w:r>
      </w:del>
      <w:r w:rsidR="00367150">
        <w:t>Init1</w:t>
      </w:r>
    </w:p>
    <w:p w:rsidR="00D25CFA" w:rsidRDefault="00D25CFA" w:rsidP="00D25CFA">
      <w:pPr>
        <w:pStyle w:val="Heading4"/>
      </w:pPr>
      <w:r>
        <w:t>Design Rationale</w:t>
      </w:r>
    </w:p>
    <w:p w:rsidR="00D25CFA" w:rsidRDefault="00714FA9" w:rsidP="00D25CFA">
      <w:pPr>
        <w:jc w:val="both"/>
      </w:pPr>
      <w:r>
        <w:t>None</w:t>
      </w:r>
    </w:p>
    <w:p w:rsidR="00D25CFA" w:rsidRDefault="00D25CFA" w:rsidP="00D25CFA">
      <w:pPr>
        <w:pStyle w:val="Heading4"/>
      </w:pPr>
      <w:r>
        <w:lastRenderedPageBreak/>
        <w:t>Module Outputs</w:t>
      </w:r>
    </w:p>
    <w:p w:rsidR="003F5691" w:rsidRPr="003F5691" w:rsidRDefault="00D25CFA" w:rsidP="003F5691">
      <w:pPr>
        <w:pStyle w:val="Heading4"/>
      </w:pPr>
      <w:r>
        <w:t xml:space="preserve">Module Internal  </w:t>
      </w:r>
    </w:p>
    <w:p w:rsidR="003F5691" w:rsidRPr="002E5A14" w:rsidRDefault="00CB4064" w:rsidP="005B3E19">
      <w:bookmarkStart w:id="126" w:name="OLE_LINK7"/>
      <w:bookmarkStart w:id="127" w:name="OLE_LINK8"/>
      <w:ins w:id="128" w:author="Creager, Kathleen" w:date="2013-09-17T11:42:00Z">
        <w:r>
          <w:t>TempADC</w:t>
        </w:r>
      </w:ins>
      <w:ins w:id="129" w:author="Creager, Kathleen" w:date="2013-09-17T11:40:00Z">
        <w:r w:rsidRPr="002E5A14">
          <w:t>_Volts_T_f32</w:t>
        </w:r>
        <w:r>
          <w:t xml:space="preserve"> </w:t>
        </w:r>
        <w:bookmarkEnd w:id="126"/>
        <w:bookmarkEnd w:id="127"/>
        <w:r>
          <w:t xml:space="preserve">= </w:t>
        </w:r>
      </w:ins>
      <w:r w:rsidR="003C50EF" w:rsidRPr="00BB2042">
        <w:t>Rte_IRead_CtrlTemp_</w:t>
      </w:r>
      <w:del w:id="130" w:author="Creager, Kathleen" w:date="2013-09-17T11:40:00Z">
        <w:r w:rsidR="003C50EF" w:rsidRPr="00BB2042" w:rsidDel="00CB4064">
          <w:delText>Per1</w:delText>
        </w:r>
      </w:del>
      <w:ins w:id="131" w:author="Creager, Kathleen" w:date="2013-09-17T11:40:00Z">
        <w:r>
          <w:t>Init</w:t>
        </w:r>
        <w:r w:rsidRPr="00BB2042">
          <w:t>1</w:t>
        </w:r>
      </w:ins>
      <w:r w:rsidR="003C50EF" w:rsidRPr="00BB2042">
        <w:t>_TemperatureADC_Volt_</w:t>
      </w:r>
      <w:proofErr w:type="gramStart"/>
      <w:r w:rsidR="003C50EF" w:rsidRPr="00BB2042">
        <w:t>f32</w:t>
      </w:r>
      <w:proofErr w:type="gramEnd"/>
      <w:del w:id="132" w:author="Creager, Kathleen" w:date="2013-09-17T11:41:00Z">
        <w:r w:rsidR="003C50EF" w:rsidRPr="00BB2042" w:rsidDel="00CB4064">
          <w:delText xml:space="preserve"> </w:delText>
        </w:r>
        <w:r w:rsidR="003F5691" w:rsidRPr="002E5A14" w:rsidDel="00CB4064">
          <w:delText>(&amp;</w:delText>
        </w:r>
        <w:bookmarkStart w:id="133" w:name="OLE_LINK5"/>
        <w:bookmarkStart w:id="134" w:name="OLE_LINK6"/>
        <w:r w:rsidR="003F5691" w:rsidRPr="002E5A14" w:rsidDel="00CB4064">
          <w:delText>CtrlTemp_Volts_T_f32</w:delText>
        </w:r>
      </w:del>
      <w:bookmarkEnd w:id="133"/>
      <w:bookmarkEnd w:id="134"/>
      <w:ins w:id="135" w:author="Creager, Kathleen" w:date="2013-09-17T11:41:00Z">
        <w:r>
          <w:t>(</w:t>
        </w:r>
      </w:ins>
      <w:r w:rsidR="003F5691" w:rsidRPr="002E5A14">
        <w:t>)</w:t>
      </w:r>
    </w:p>
    <w:p w:rsidR="005B3E19" w:rsidRPr="00BB2042" w:rsidRDefault="0055784A" w:rsidP="005B3E19">
      <w:r w:rsidRPr="002E5A14">
        <w:t>Ctrl</w:t>
      </w:r>
      <w:r w:rsidR="005B3E19" w:rsidRPr="002E5A14">
        <w:t>Temp_DegC_</w:t>
      </w:r>
      <w:del w:id="136" w:author="Creager, Kathleen" w:date="2013-09-17T11:42:00Z">
        <w:r w:rsidR="003F5691" w:rsidRPr="002E5A14" w:rsidDel="00CB4064">
          <w:delText>M</w:delText>
        </w:r>
      </w:del>
      <w:ins w:id="137" w:author="Creager, Kathleen" w:date="2013-09-17T11:42:00Z">
        <w:r w:rsidR="00CB4064">
          <w:t>T</w:t>
        </w:r>
      </w:ins>
      <w:r w:rsidR="005B3E19" w:rsidRPr="002E5A14">
        <w:t>_f32 = (</w:t>
      </w:r>
      <w:ins w:id="138" w:author="Creager, Kathleen" w:date="2013-09-17T11:42:00Z">
        <w:r w:rsidR="00CB4064">
          <w:t>TempADC</w:t>
        </w:r>
        <w:r w:rsidR="00CB4064" w:rsidRPr="002E5A14">
          <w:t>_Volts_T_f32</w:t>
        </w:r>
        <w:r w:rsidR="00CB4064">
          <w:t xml:space="preserve"> </w:t>
        </w:r>
      </w:ins>
      <w:del w:id="139" w:author="Creager, Kathleen" w:date="2013-09-17T11:42:00Z">
        <w:r w:rsidR="005B3E19" w:rsidRPr="002E5A14" w:rsidDel="00CB4064">
          <w:delText xml:space="preserve">CtrlTemp_Volts_T_f32 </w:delText>
        </w:r>
      </w:del>
      <w:r w:rsidR="004F5F99" w:rsidRPr="002E5A14">
        <w:t>–</w:t>
      </w:r>
      <w:r w:rsidR="005B3E19" w:rsidRPr="002E5A14">
        <w:t xml:space="preserve"> </w:t>
      </w:r>
      <w:r w:rsidR="009C0DC0" w:rsidRPr="002E5A14">
        <w:rPr>
          <w:rFonts w:eastAsia="Calibri"/>
          <w:color w:val="000000"/>
        </w:rPr>
        <w:t>k_TempSnsrOffset_Volts_f32</w:t>
      </w:r>
      <w:r w:rsidR="005B3E19" w:rsidRPr="00BB2042">
        <w:t xml:space="preserve">) * </w:t>
      </w:r>
      <w:r w:rsidR="009C0DC0" w:rsidRPr="002E5A14">
        <w:rPr>
          <w:rFonts w:eastAsia="Calibri"/>
          <w:color w:val="000000"/>
        </w:rPr>
        <w:t>k_TempSnsrScaling_DegpVolt_f32</w:t>
      </w:r>
    </w:p>
    <w:p w:rsidR="005B3E19" w:rsidRPr="005B3E19" w:rsidRDefault="00D755F6" w:rsidP="005B3E19">
      <w:proofErr w:type="spellStart"/>
      <w:ins w:id="140" w:author="Creager, Kathleen" w:date="2013-09-17T12:02:00Z">
        <w:r>
          <w:rPr>
            <w:lang w:val="es-ES"/>
          </w:rPr>
          <w:t>CtrlTemp</w:t>
        </w:r>
        <w:proofErr w:type="spellEnd"/>
        <w:r>
          <w:rPr>
            <w:lang w:val="es-ES"/>
          </w:rPr>
          <w:t>_</w:t>
        </w:r>
      </w:ins>
      <w:r w:rsidR="0055784A" w:rsidRPr="002E5A14">
        <w:t>Ctrl</w:t>
      </w:r>
      <w:r w:rsidR="005B3E19" w:rsidRPr="002E5A14">
        <w:t>Temp_DegC_</w:t>
      </w:r>
      <w:r w:rsidR="003F5691" w:rsidRPr="002E5A14">
        <w:t>M</w:t>
      </w:r>
      <w:r w:rsidR="005B3E19" w:rsidRPr="002E5A14">
        <w:t xml:space="preserve">_f32 = </w:t>
      </w:r>
      <w:proofErr w:type="spellStart"/>
      <w:r w:rsidR="005B3E19" w:rsidRPr="002E5A14">
        <w:t>Limit_</w:t>
      </w:r>
      <w:proofErr w:type="gramStart"/>
      <w:r w:rsidR="005B3E19" w:rsidRPr="002E5A14">
        <w:t>m</w:t>
      </w:r>
      <w:proofErr w:type="spellEnd"/>
      <w:r w:rsidR="005B3E19" w:rsidRPr="002E5A14">
        <w:t>(</w:t>
      </w:r>
      <w:proofErr w:type="gramEnd"/>
      <w:r w:rsidR="0055784A" w:rsidRPr="002E5A14">
        <w:t>Ctrl</w:t>
      </w:r>
      <w:r w:rsidR="005B3E19" w:rsidRPr="002E5A14">
        <w:t>Temp_DegC_</w:t>
      </w:r>
      <w:del w:id="141" w:author="Creager, Kathleen" w:date="2013-09-17T11:42:00Z">
        <w:r w:rsidR="003F5691" w:rsidRPr="002E5A14" w:rsidDel="00CB4064">
          <w:delText>M</w:delText>
        </w:r>
      </w:del>
      <w:ins w:id="142" w:author="Creager, Kathleen" w:date="2013-09-17T11:42:00Z">
        <w:r w:rsidR="00CB4064">
          <w:t>T</w:t>
        </w:r>
      </w:ins>
      <w:r w:rsidR="005B3E19" w:rsidRPr="002E5A14">
        <w:t>_f32, D_CTRLTEMPLOLMT_DEGC_F32,</w:t>
      </w:r>
      <w:r w:rsidR="005B3E19" w:rsidRPr="005B3E19">
        <w:t xml:space="preserve"> D_CTRLTEMPHILMT_DEGC_F32)</w:t>
      </w:r>
    </w:p>
    <w:p w:rsidR="00C143DD" w:rsidRDefault="0055784A" w:rsidP="00C143DD">
      <w:r>
        <w:t>Ctrl</w:t>
      </w:r>
      <w:r w:rsidR="00C143DD" w:rsidRPr="00C143DD">
        <w:t>LPF_Init_f32_</w:t>
      </w:r>
      <w:proofErr w:type="gramStart"/>
      <w:r w:rsidR="00C143DD" w:rsidRPr="00C143DD">
        <w:t>m(</w:t>
      </w:r>
      <w:proofErr w:type="spellStart"/>
      <w:proofErr w:type="gramEnd"/>
      <w:ins w:id="143" w:author="Creager, Kathleen" w:date="2013-09-17T12:02:00Z">
        <w:r w:rsidR="00D755F6">
          <w:rPr>
            <w:lang w:val="es-ES"/>
          </w:rPr>
          <w:t>CtrlTemp</w:t>
        </w:r>
        <w:proofErr w:type="spellEnd"/>
        <w:r w:rsidR="00D755F6">
          <w:rPr>
            <w:lang w:val="es-ES"/>
          </w:rPr>
          <w:t>_</w:t>
        </w:r>
      </w:ins>
      <w:r w:rsidR="00C143DD" w:rsidRPr="00C143DD">
        <w:t>CtrlTemp_DegC_M_f32, k_TempSnsrLPFKn_Hz_f32, D_2</w:t>
      </w:r>
      <w:r w:rsidR="00C143DD">
        <w:t>MS_SEC_F32, &amp;</w:t>
      </w:r>
      <w:ins w:id="144" w:author="Creager, Kathleen" w:date="2013-09-17T12:03:00Z">
        <w:r w:rsidR="00D755F6" w:rsidRPr="00D755F6">
          <w:rPr>
            <w:lang w:val="es-ES"/>
          </w:rPr>
          <w:t xml:space="preserve"> </w:t>
        </w:r>
        <w:proofErr w:type="spellStart"/>
        <w:r w:rsidR="00D755F6">
          <w:rPr>
            <w:lang w:val="es-ES"/>
          </w:rPr>
          <w:t>CtrlTemp</w:t>
        </w:r>
        <w:proofErr w:type="spellEnd"/>
        <w:r w:rsidR="00D755F6">
          <w:rPr>
            <w:lang w:val="es-ES"/>
          </w:rPr>
          <w:t>_</w:t>
        </w:r>
      </w:ins>
      <w:proofErr w:type="spellStart"/>
      <w:r>
        <w:t>Ctrl</w:t>
      </w:r>
      <w:r w:rsidR="00C143DD">
        <w:t>TempSV_M_str</w:t>
      </w:r>
      <w:proofErr w:type="spellEnd"/>
      <w:r w:rsidR="00C143DD">
        <w:t>)</w:t>
      </w:r>
    </w:p>
    <w:p w:rsidR="003F5691" w:rsidRPr="00C31692" w:rsidRDefault="00B0132C" w:rsidP="005B3E19">
      <w:r w:rsidRPr="00B0132C">
        <w:t>Rte_IWrite_CtrlTemp_Init1_FiltMeasTemp_DegC_f32</w:t>
      </w:r>
      <w:r w:rsidRPr="00B0132C" w:rsidDel="00B0132C">
        <w:t xml:space="preserve"> </w:t>
      </w:r>
      <w:r w:rsidR="003F5691" w:rsidRPr="00C31692">
        <w:t>(</w:t>
      </w:r>
      <w:proofErr w:type="spellStart"/>
      <w:ins w:id="145" w:author="Creager, Kathleen" w:date="2013-09-17T12:03:00Z">
        <w:r w:rsidR="00D755F6">
          <w:rPr>
            <w:lang w:val="es-ES"/>
          </w:rPr>
          <w:t>CtrlTemp</w:t>
        </w:r>
        <w:proofErr w:type="spellEnd"/>
        <w:r w:rsidR="00D755F6">
          <w:rPr>
            <w:lang w:val="es-ES"/>
          </w:rPr>
          <w:t>_</w:t>
        </w:r>
      </w:ins>
      <w:r w:rsidR="0055784A">
        <w:t>Ctrl</w:t>
      </w:r>
      <w:r w:rsidR="003F5691" w:rsidRPr="00C31692">
        <w:t>Temp_DegC_M_f32)</w:t>
      </w:r>
    </w:p>
    <w:p w:rsidR="005B3E19" w:rsidRPr="00C31692" w:rsidRDefault="005B3E19" w:rsidP="0042452D"/>
    <w:p w:rsidR="00D25CFA" w:rsidRPr="00C31692" w:rsidRDefault="00D25CFA" w:rsidP="00D25CFA"/>
    <w:p w:rsidR="00D25CFA" w:rsidRDefault="00D25CFA" w:rsidP="00D25CFA">
      <w:pPr>
        <w:pStyle w:val="Heading2"/>
      </w:pPr>
      <w:r w:rsidRPr="00C31692">
        <w:br w:type="page"/>
      </w:r>
      <w:r>
        <w:lastRenderedPageBreak/>
        <w:t>Periodic Functions</w:t>
      </w:r>
    </w:p>
    <w:p w:rsidR="00D25CFA" w:rsidRDefault="00D25CFA" w:rsidP="00D25CFA">
      <w:pPr>
        <w:pStyle w:val="Heading3"/>
      </w:pPr>
      <w:r>
        <w:t>Per:</w:t>
      </w:r>
      <w:r w:rsidR="00367150">
        <w:t xml:space="preserve"> CtrlTemp</w:t>
      </w:r>
      <w:r>
        <w:t>_Per</w:t>
      </w:r>
      <w:r w:rsidR="00367150">
        <w:t>1</w:t>
      </w:r>
    </w:p>
    <w:p w:rsidR="00D25CFA" w:rsidRDefault="00D25CFA" w:rsidP="00D25CFA">
      <w:pPr>
        <w:pStyle w:val="Heading4"/>
      </w:pPr>
      <w:r>
        <w:t>Design Rationale</w:t>
      </w:r>
    </w:p>
    <w:p w:rsidR="00D25CFA" w:rsidRPr="00094901" w:rsidRDefault="00D25CFA" w:rsidP="00D25CFA">
      <w:r>
        <w:t>None</w:t>
      </w:r>
    </w:p>
    <w:p w:rsidR="00D25CFA" w:rsidRDefault="00D25CFA" w:rsidP="00D25CFA">
      <w:pPr>
        <w:pStyle w:val="Heading4"/>
      </w:pPr>
      <w:r>
        <w:t>Program Flow Start</w:t>
      </w:r>
    </w:p>
    <w:p w:rsidR="00136771" w:rsidRDefault="002735E7" w:rsidP="00D25CFA">
      <w:pPr>
        <w:pStyle w:val="Heading4"/>
        <w:rPr>
          <w:ins w:id="146" w:author="Creager, Kathleen" w:date="2013-09-17T11:45:00Z"/>
        </w:rPr>
      </w:pPr>
      <w:r w:rsidRPr="002735E7">
        <w:t>Rte_Call_CtrlTemp_Per1_CP0_</w:t>
      </w:r>
      <w:proofErr w:type="gramStart"/>
      <w:r w:rsidRPr="002735E7">
        <w:t>CheckpointReached()</w:t>
      </w:r>
      <w:proofErr w:type="gramEnd"/>
    </w:p>
    <w:p w:rsidR="00D25CFA" w:rsidRDefault="00D25CFA" w:rsidP="00D25CFA">
      <w:pPr>
        <w:pStyle w:val="Heading4"/>
      </w:pPr>
      <w:r>
        <w:t>Store Module Inputs to Local copies</w:t>
      </w:r>
    </w:p>
    <w:p w:rsidR="003C50EF" w:rsidRDefault="003C50EF" w:rsidP="00367150">
      <w:proofErr w:type="spellStart"/>
      <w:r w:rsidRPr="003C50EF">
        <w:t>DiagStsTempRdPrf_Cnt_T_lgc</w:t>
      </w:r>
      <w:proofErr w:type="spellEnd"/>
      <w:r w:rsidRPr="003C50EF">
        <w:t xml:space="preserve"> = Rte_I</w:t>
      </w:r>
      <w:r w:rsidR="004F5F99" w:rsidRPr="003C50EF">
        <w:t>r</w:t>
      </w:r>
      <w:r w:rsidRPr="003C50EF">
        <w:t>ead_CtrlTemp_Per1_DiagStsTempRdPrf_Cnt_lgc();</w:t>
      </w:r>
    </w:p>
    <w:p w:rsidR="00477B4D" w:rsidRPr="002E5A14" w:rsidRDefault="00477B4D" w:rsidP="00367150">
      <w:del w:id="147" w:author="Creager, Kathleen" w:date="2013-09-17T11:46:00Z">
        <w:r w:rsidRPr="00BB2042" w:rsidDel="00136771">
          <w:delText>CtrlTemp</w:delText>
        </w:r>
      </w:del>
      <w:ins w:id="148" w:author="Creager, Kathleen" w:date="2013-09-17T11:46:00Z">
        <w:r w:rsidR="00136771">
          <w:t>TempADC</w:t>
        </w:r>
      </w:ins>
      <w:r w:rsidRPr="00BB2042">
        <w:t>_Volts_T_f32 = Rte_I</w:t>
      </w:r>
      <w:r w:rsidR="004F5F99" w:rsidRPr="002E5A14">
        <w:t>r</w:t>
      </w:r>
      <w:r w:rsidRPr="002E5A14">
        <w:t>ead_CtrlTemp_Per1_TemperatureADC_Volt_</w:t>
      </w:r>
      <w:proofErr w:type="gramStart"/>
      <w:r w:rsidRPr="002E5A14">
        <w:t>f32()</w:t>
      </w:r>
      <w:proofErr w:type="gramEnd"/>
    </w:p>
    <w:p w:rsidR="00D75BBD" w:rsidRDefault="00961B38" w:rsidP="00D75BBD">
      <w:r w:rsidRPr="002E5A14" w:rsidDel="00961B38">
        <w:t xml:space="preserve"> </w:t>
      </w:r>
      <w:r w:rsidR="0055784A" w:rsidRPr="002E5A14">
        <w:t>Ctrl</w:t>
      </w:r>
      <w:r w:rsidR="00367150" w:rsidRPr="002E5A14">
        <w:t>Temp_DegC_T_f32 = (</w:t>
      </w:r>
      <w:del w:id="149" w:author="Creager, Kathleen" w:date="2013-09-17T11:46:00Z">
        <w:r w:rsidR="00367150" w:rsidRPr="002E5A14" w:rsidDel="00136771">
          <w:delText>CtrlTemp</w:delText>
        </w:r>
      </w:del>
      <w:ins w:id="150" w:author="Creager, Kathleen" w:date="2013-09-17T11:46:00Z">
        <w:r w:rsidR="00136771">
          <w:t>TempADC</w:t>
        </w:r>
      </w:ins>
      <w:r w:rsidR="00367150" w:rsidRPr="002E5A14">
        <w:t xml:space="preserve">_Volts_T_f32 </w:t>
      </w:r>
      <w:r w:rsidR="004F5F99" w:rsidRPr="002E5A14">
        <w:t>–</w:t>
      </w:r>
      <w:r w:rsidR="00367150" w:rsidRPr="002E5A14">
        <w:t xml:space="preserve"> </w:t>
      </w:r>
      <w:r w:rsidR="009C0DC0" w:rsidRPr="002E5A14">
        <w:rPr>
          <w:rFonts w:eastAsia="Calibri"/>
          <w:color w:val="000000"/>
        </w:rPr>
        <w:t>k_TempSnsrOffset_Volts_f32</w:t>
      </w:r>
      <w:r w:rsidR="00367150" w:rsidRPr="00BB2042">
        <w:t xml:space="preserve">) * </w:t>
      </w:r>
      <w:r w:rsidR="009C0DC0" w:rsidRPr="002E5A14">
        <w:rPr>
          <w:rFonts w:eastAsia="Calibri"/>
          <w:color w:val="000000"/>
        </w:rPr>
        <w:t>k_TempSnsrScaling_DegpVolt_f32</w:t>
      </w:r>
      <w:r w:rsidR="00367150">
        <w:t xml:space="preserve"> </w:t>
      </w:r>
    </w:p>
    <w:p w:rsidR="00D25CFA" w:rsidRDefault="00D25CFA" w:rsidP="00D25CFA">
      <w:pPr>
        <w:pStyle w:val="Heading4"/>
      </w:pPr>
      <w:r>
        <w:t>(Processing of function)………</w:t>
      </w:r>
    </w:p>
    <w:p w:rsidR="00D25CFA" w:rsidRPr="00CA2712" w:rsidRDefault="00D25CFA" w:rsidP="00D25CFA">
      <w:pPr>
        <w:rPr>
          <w:b/>
        </w:rPr>
      </w:pPr>
    </w:p>
    <w:p w:rsidR="00D25CFA" w:rsidRDefault="00367150" w:rsidP="00D25CFA">
      <w:pPr>
        <w:pStyle w:val="Heading5"/>
      </w:pPr>
      <w:r>
        <w:lastRenderedPageBreak/>
        <w:t>Calculate Temperature</w:t>
      </w:r>
      <w:r w:rsidR="00D25CFA">
        <w:br/>
      </w:r>
      <w:r w:rsidR="00D755F6">
        <w:object w:dxaOrig="8695" w:dyaOrig="7728">
          <v:shape id="_x0000_i1026" type="#_x0000_t75" style="width:434.6pt;height:387.25pt" o:ole="">
            <v:imagedata r:id="rId12" o:title=""/>
          </v:shape>
          <o:OLEObject Type="Embed" ProgID="Visio.Drawing.11" ShapeID="_x0000_i1026" DrawAspect="Content" ObjectID="_1440925821" r:id="rId13"/>
        </w:object>
      </w:r>
    </w:p>
    <w:p w:rsidR="00D04F0A" w:rsidRDefault="00D04F0A" w:rsidP="00D04F0A">
      <w:pPr>
        <w:pStyle w:val="Heading4"/>
      </w:pPr>
      <w:r w:rsidRPr="001A30BF">
        <w:t>Store Local copy of outputs into Module Outputs</w:t>
      </w:r>
    </w:p>
    <w:p w:rsidR="00D04F0A" w:rsidRDefault="00D4607B" w:rsidP="00D04F0A">
      <w:r w:rsidRPr="00D4607B">
        <w:t>CtrlTemp_DegC_T_f32</w:t>
      </w:r>
      <w:r w:rsidRPr="00D4607B" w:rsidDel="00D4607B">
        <w:t xml:space="preserve"> </w:t>
      </w:r>
      <w:r w:rsidR="00D04F0A">
        <w:t xml:space="preserve">= </w:t>
      </w:r>
      <w:proofErr w:type="spellStart"/>
      <w:r w:rsidR="00D04F0A" w:rsidRPr="005D4C0D">
        <w:rPr>
          <w:b/>
        </w:rPr>
        <w:t>Limit_m</w:t>
      </w:r>
      <w:proofErr w:type="spellEnd"/>
      <w:r w:rsidR="00D04F0A">
        <w:t>(</w:t>
      </w:r>
      <w:r w:rsidR="0055784A">
        <w:rPr>
          <w:i/>
        </w:rPr>
        <w:t>Ctrl</w:t>
      </w:r>
      <w:r w:rsidR="00D04F0A" w:rsidRPr="005D4C0D">
        <w:rPr>
          <w:i/>
        </w:rPr>
        <w:t>Temp_DegC_</w:t>
      </w:r>
      <w:r w:rsidR="005D4C0D" w:rsidRPr="005D4C0D">
        <w:rPr>
          <w:i/>
        </w:rPr>
        <w:t>T</w:t>
      </w:r>
      <w:r w:rsidR="00D04F0A" w:rsidRPr="005D4C0D">
        <w:rPr>
          <w:i/>
        </w:rPr>
        <w:t>_f32</w:t>
      </w:r>
      <w:r w:rsidR="00D04F0A">
        <w:t>, D_CTRLTEMPLOLMT_DEGC_F32, D_CTRLTEMPHILMT_DEGC_F32);</w:t>
      </w:r>
    </w:p>
    <w:p w:rsidR="00D04F0A" w:rsidRDefault="003C50EF" w:rsidP="00D04F0A">
      <w:r w:rsidRPr="005D4C0D">
        <w:rPr>
          <w:b/>
        </w:rPr>
        <w:t>Rte_I</w:t>
      </w:r>
      <w:r w:rsidR="004F5F99" w:rsidRPr="005D4C0D">
        <w:rPr>
          <w:b/>
        </w:rPr>
        <w:t>w</w:t>
      </w:r>
      <w:r w:rsidRPr="005D4C0D">
        <w:rPr>
          <w:b/>
        </w:rPr>
        <w:t xml:space="preserve">rite_CtrlTemp_Per1_FiltMeasTemp_DegC_f32 </w:t>
      </w:r>
      <w:r w:rsidR="00D04F0A">
        <w:t>(</w:t>
      </w:r>
      <w:r w:rsidR="00D4607B" w:rsidRPr="00D4607B">
        <w:t>CtrlTemp_DegC_T_f32</w:t>
      </w:r>
      <w:r w:rsidR="00D4607B" w:rsidRPr="00D4607B" w:rsidDel="00D4607B">
        <w:t xml:space="preserve"> </w:t>
      </w:r>
      <w:r w:rsidR="00D04F0A">
        <w:t>);</w:t>
      </w:r>
    </w:p>
    <w:p w:rsidR="00D04F0A" w:rsidRDefault="00D04F0A" w:rsidP="00D04F0A">
      <w:pPr>
        <w:pStyle w:val="Heading4"/>
      </w:pPr>
      <w:r>
        <w:t>Program Flow End</w:t>
      </w:r>
    </w:p>
    <w:p w:rsidR="00D25CFA" w:rsidRDefault="002735E7" w:rsidP="00D25CFA">
      <w:r w:rsidRPr="002735E7">
        <w:t>Rte_Call_CtrlTemp_Per1_CP1_CheckpointReached()</w:t>
      </w:r>
    </w:p>
    <w:p w:rsidR="000C54BE" w:rsidRDefault="000C54BE" w:rsidP="000C54BE">
      <w:pPr>
        <w:pStyle w:val="Heading3"/>
      </w:pPr>
      <w:r>
        <w:t>Per: CtrlTemp_Per2</w:t>
      </w:r>
    </w:p>
    <w:p w:rsidR="000C54BE" w:rsidRDefault="000C54BE" w:rsidP="000C54BE">
      <w:pPr>
        <w:pStyle w:val="Heading4"/>
      </w:pPr>
      <w:r>
        <w:t>Design Rationale</w:t>
      </w:r>
    </w:p>
    <w:p w:rsidR="000C54BE" w:rsidRPr="00094901" w:rsidRDefault="000C54BE" w:rsidP="000C54BE">
      <w:r>
        <w:t>None</w:t>
      </w:r>
    </w:p>
    <w:p w:rsidR="000C54BE" w:rsidRDefault="000C54BE" w:rsidP="000C54BE">
      <w:pPr>
        <w:pStyle w:val="Heading4"/>
      </w:pPr>
      <w:r>
        <w:lastRenderedPageBreak/>
        <w:t>Program Flow Start</w:t>
      </w:r>
    </w:p>
    <w:p w:rsidR="00FF1735" w:rsidRDefault="002735E7" w:rsidP="000C54BE">
      <w:pPr>
        <w:pStyle w:val="Heading4"/>
        <w:rPr>
          <w:ins w:id="151" w:author="Creager, Kathleen" w:date="2013-09-17T11:58:00Z"/>
        </w:rPr>
      </w:pPr>
      <w:r w:rsidRPr="002735E7">
        <w:t>Rte_Call_CtrlTemp_Per2_CP0_</w:t>
      </w:r>
      <w:proofErr w:type="gramStart"/>
      <w:r w:rsidRPr="002735E7">
        <w:t>CheckpointReached()</w:t>
      </w:r>
      <w:proofErr w:type="gramEnd"/>
    </w:p>
    <w:p w:rsidR="000C54BE" w:rsidRDefault="000C54BE" w:rsidP="000C54BE">
      <w:pPr>
        <w:pStyle w:val="Heading4"/>
      </w:pPr>
      <w:r>
        <w:t>Store Module Inputs to Local copies</w:t>
      </w:r>
    </w:p>
    <w:p w:rsidR="000C54BE" w:rsidRDefault="000C54BE" w:rsidP="000C54BE">
      <w:pPr>
        <w:ind w:left="864"/>
      </w:pPr>
    </w:p>
    <w:p w:rsidR="000C54BE" w:rsidRDefault="000C54BE" w:rsidP="000C54BE">
      <w:pPr>
        <w:pStyle w:val="Heading4"/>
      </w:pPr>
      <w:r>
        <w:t>(Processing of function)………</w:t>
      </w:r>
    </w:p>
    <w:p w:rsidR="000C54BE" w:rsidRPr="000C54BE" w:rsidRDefault="000C54BE" w:rsidP="000C54BE"/>
    <w:p w:rsidR="0050027D" w:rsidRDefault="0050027D" w:rsidP="0050027D"/>
    <w:p w:rsidR="0050027D" w:rsidRPr="0050027D" w:rsidRDefault="003D17D8" w:rsidP="00246046">
      <w:pPr>
        <w:jc w:val="center"/>
      </w:pPr>
      <w:r>
        <w:object w:dxaOrig="10810" w:dyaOrig="7507">
          <v:shape id="_x0000_i1027" type="#_x0000_t75" style="width:508.55pt;height:375.55pt" o:ole="">
            <v:imagedata r:id="rId14" o:title=""/>
          </v:shape>
          <o:OLEObject Type="Embed" ProgID="Visio.Drawing.11" ShapeID="_x0000_i1027" DrawAspect="Content" ObjectID="_1440925822" r:id="rId15"/>
        </w:object>
      </w:r>
    </w:p>
    <w:p w:rsidR="0050027D" w:rsidRPr="003D2277" w:rsidRDefault="0050027D" w:rsidP="00D25CFA"/>
    <w:p w:rsidR="00D25CFA" w:rsidRDefault="00D25CFA" w:rsidP="00D25CFA">
      <w:pPr>
        <w:pStyle w:val="Heading4"/>
      </w:pPr>
      <w:r w:rsidRPr="001A30BF">
        <w:lastRenderedPageBreak/>
        <w:t>Store Local copy of outputs into Module Outputs</w:t>
      </w:r>
    </w:p>
    <w:p w:rsidR="00D25CFA" w:rsidRDefault="00D25CFA" w:rsidP="00D25CFA">
      <w:pPr>
        <w:pStyle w:val="Heading4"/>
      </w:pPr>
      <w:r>
        <w:t>Program Flow End</w:t>
      </w:r>
    </w:p>
    <w:p w:rsidR="00D25CFA" w:rsidRPr="00094901" w:rsidRDefault="002735E7" w:rsidP="00D25CFA">
      <w:r w:rsidRPr="002735E7">
        <w:t>Rte_Call_CtrlTemp_Per2_CP1_CheckpointReached()</w:t>
      </w:r>
    </w:p>
    <w:p w:rsidR="00D25CFA" w:rsidRDefault="00D25CFA" w:rsidP="00D25CFA"/>
    <w:p w:rsidR="00D25CFA" w:rsidRDefault="00D25CFA" w:rsidP="00D25CFA">
      <w:pPr>
        <w:pStyle w:val="Heading2"/>
      </w:pPr>
      <w:r>
        <w:br w:type="page"/>
      </w:r>
      <w:r>
        <w:lastRenderedPageBreak/>
        <w:t>Fault Recovery Functions</w:t>
      </w:r>
    </w:p>
    <w:p w:rsidR="00D25CFA" w:rsidRPr="00DE36C6" w:rsidRDefault="00D25CFA" w:rsidP="00D25CFA">
      <w:r>
        <w:t>None</w:t>
      </w:r>
    </w:p>
    <w:p w:rsidR="00D25CFA" w:rsidRDefault="00D25CFA" w:rsidP="00D25CFA">
      <w:pPr>
        <w:pStyle w:val="Heading2"/>
      </w:pPr>
      <w:r>
        <w:t>Shutdown Functions</w:t>
      </w:r>
    </w:p>
    <w:p w:rsidR="00C528E5" w:rsidRPr="00C528E5" w:rsidRDefault="00C528E5" w:rsidP="00C528E5">
      <w:r>
        <w:t>None</w:t>
      </w:r>
    </w:p>
    <w:p w:rsidR="00D25CFA" w:rsidRDefault="00D25CFA" w:rsidP="00D25CFA">
      <w:pPr>
        <w:pStyle w:val="Heading2"/>
      </w:pPr>
      <w:r>
        <w:t>Interrupt Functions</w:t>
      </w:r>
    </w:p>
    <w:p w:rsidR="00D25CFA" w:rsidRPr="00421233" w:rsidRDefault="00D25CFA" w:rsidP="00D25CFA">
      <w:r>
        <w:t>None</w:t>
      </w:r>
    </w:p>
    <w:p w:rsidR="00D25CFA" w:rsidRDefault="00D25CFA" w:rsidP="00D25CFA">
      <w:pPr>
        <w:pStyle w:val="Heading2"/>
      </w:pPr>
      <w:r>
        <w:t>Serial Communication Functions</w:t>
      </w:r>
    </w:p>
    <w:p w:rsidR="00D25CFA" w:rsidRPr="00421233" w:rsidRDefault="00D25CFA" w:rsidP="00D25CFA">
      <w:r>
        <w:t>None</w:t>
      </w:r>
    </w:p>
    <w:p w:rsidR="00D25CFA" w:rsidRDefault="00D25CFA" w:rsidP="00D25CFA">
      <w:pPr>
        <w:pStyle w:val="Heading2"/>
      </w:pPr>
      <w:r>
        <w:t>Local Function/Macro Definitions</w:t>
      </w:r>
    </w:p>
    <w:p w:rsidR="00D25CFA" w:rsidRDefault="00D25CFA" w:rsidP="00D25CFA">
      <w:r>
        <w:t>None</w:t>
      </w:r>
    </w:p>
    <w:p w:rsidR="00D25CFA" w:rsidRDefault="00D25CFA" w:rsidP="00D25CFA">
      <w:pPr>
        <w:pStyle w:val="Heading1"/>
      </w:pPr>
      <w:r>
        <w:br w:type="page"/>
      </w:r>
      <w:r>
        <w:lastRenderedPageBreak/>
        <w:t>Execution Requirements</w:t>
      </w:r>
    </w:p>
    <w:p w:rsidR="00D25CFA" w:rsidRDefault="00D25CFA" w:rsidP="00D25CFA">
      <w:pPr>
        <w:pStyle w:val="Heading2"/>
      </w:pPr>
      <w:r>
        <w:t>Execution Sequence of the Module</w:t>
      </w:r>
    </w:p>
    <w:p w:rsidR="00D25CFA" w:rsidRDefault="00D25CFA" w:rsidP="00D25CFA"/>
    <w:p w:rsidR="00D25CFA" w:rsidRDefault="00D25CFA" w:rsidP="00D25CFA">
      <w:pPr>
        <w:pStyle w:val="Heading2"/>
      </w:pPr>
      <w:r>
        <w:t>Execution Rates for sub-modules called by the Scheduler</w:t>
      </w:r>
    </w:p>
    <w:p w:rsidR="00D25CFA" w:rsidRDefault="00D25CFA" w:rsidP="00D25CFA">
      <w:r>
        <w:t>This table serves as reference for the Scheduler design</w:t>
      </w:r>
    </w:p>
    <w:tbl>
      <w:tblPr>
        <w:tblW w:w="5041"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2215"/>
        <w:gridCol w:w="2214"/>
        <w:gridCol w:w="2214"/>
        <w:gridCol w:w="2286"/>
      </w:tblGrid>
      <w:tr w:rsidR="00A32058" w:rsidTr="00923431">
        <w:tc>
          <w:tcPr>
            <w:tcW w:w="1240" w:type="pct"/>
            <w:tcBorders>
              <w:top w:val="single" w:sz="6" w:space="0" w:color="auto"/>
              <w:left w:val="single" w:sz="6" w:space="0" w:color="auto"/>
              <w:bottom w:val="single" w:sz="6" w:space="0" w:color="auto"/>
              <w:right w:val="single" w:sz="6" w:space="0" w:color="auto"/>
            </w:tcBorders>
            <w:shd w:val="pct30" w:color="FFFF00" w:fill="FFFFFF"/>
          </w:tcPr>
          <w:p w:rsidR="00A32058" w:rsidRDefault="00A32058" w:rsidP="00BA4F2F">
            <w:pPr>
              <w:spacing w:before="60"/>
              <w:jc w:val="center"/>
              <w:rPr>
                <w:rFonts w:ascii="Arial" w:hAnsi="Arial" w:cs="Arial"/>
                <w:sz w:val="16"/>
              </w:rPr>
            </w:pPr>
            <w:r>
              <w:rPr>
                <w:rFonts w:ascii="Arial" w:hAnsi="Arial" w:cs="Arial"/>
                <w:sz w:val="16"/>
              </w:rPr>
              <w:t>Function Name</w:t>
            </w:r>
          </w:p>
        </w:tc>
        <w:tc>
          <w:tcPr>
            <w:tcW w:w="1240" w:type="pct"/>
            <w:tcBorders>
              <w:top w:val="single" w:sz="6" w:space="0" w:color="auto"/>
              <w:left w:val="single" w:sz="6" w:space="0" w:color="auto"/>
              <w:bottom w:val="single" w:sz="6" w:space="0" w:color="auto"/>
              <w:right w:val="single" w:sz="6" w:space="0" w:color="auto"/>
            </w:tcBorders>
            <w:shd w:val="pct30" w:color="FFFF00" w:fill="FFFFFF"/>
          </w:tcPr>
          <w:p w:rsidR="00A32058" w:rsidRDefault="00A32058" w:rsidP="00BA4F2F">
            <w:pPr>
              <w:spacing w:before="60"/>
              <w:jc w:val="center"/>
              <w:rPr>
                <w:rFonts w:ascii="Arial" w:hAnsi="Arial" w:cs="Arial"/>
                <w:sz w:val="16"/>
              </w:rPr>
            </w:pPr>
            <w:r>
              <w:rPr>
                <w:rFonts w:ascii="Arial" w:hAnsi="Arial" w:cs="Arial"/>
                <w:sz w:val="16"/>
              </w:rPr>
              <w:t>Task List</w:t>
            </w:r>
          </w:p>
          <w:p w:rsidR="00A32058" w:rsidRDefault="00A32058" w:rsidP="00A32058">
            <w:pPr>
              <w:spacing w:before="60"/>
              <w:rPr>
                <w:rFonts w:ascii="Arial" w:hAnsi="Arial" w:cs="Arial"/>
                <w:sz w:val="16"/>
              </w:rPr>
            </w:pPr>
          </w:p>
        </w:tc>
        <w:tc>
          <w:tcPr>
            <w:tcW w:w="1240" w:type="pct"/>
            <w:tcBorders>
              <w:top w:val="single" w:sz="6" w:space="0" w:color="auto"/>
              <w:left w:val="single" w:sz="6" w:space="0" w:color="auto"/>
              <w:bottom w:val="single" w:sz="6" w:space="0" w:color="auto"/>
              <w:right w:val="single" w:sz="6" w:space="0" w:color="auto"/>
            </w:tcBorders>
            <w:shd w:val="pct30" w:color="FFFF00" w:fill="FFFFFF"/>
          </w:tcPr>
          <w:p w:rsidR="00A32058" w:rsidRDefault="00A32058" w:rsidP="00BA4F2F">
            <w:pPr>
              <w:spacing w:before="60"/>
              <w:jc w:val="center"/>
              <w:rPr>
                <w:rFonts w:ascii="Arial" w:hAnsi="Arial" w:cs="Arial"/>
                <w:sz w:val="16"/>
              </w:rPr>
            </w:pPr>
            <w:r>
              <w:rPr>
                <w:rFonts w:ascii="Arial" w:hAnsi="Arial" w:cs="Arial"/>
                <w:sz w:val="16"/>
              </w:rPr>
              <w:t xml:space="preserve">Calling Frequency </w:t>
            </w:r>
          </w:p>
        </w:tc>
        <w:tc>
          <w:tcPr>
            <w:tcW w:w="1280" w:type="pct"/>
            <w:tcBorders>
              <w:top w:val="single" w:sz="6" w:space="0" w:color="auto"/>
              <w:left w:val="single" w:sz="6" w:space="0" w:color="auto"/>
              <w:bottom w:val="single" w:sz="6" w:space="0" w:color="auto"/>
              <w:right w:val="single" w:sz="6" w:space="0" w:color="auto"/>
            </w:tcBorders>
            <w:shd w:val="pct30" w:color="FFFF00" w:fill="FFFFFF"/>
          </w:tcPr>
          <w:p w:rsidR="00A32058" w:rsidRDefault="00A32058" w:rsidP="00BA4F2F">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System</w:t>
                </w:r>
              </w:smartTag>
              <w:r>
                <w:rPr>
                  <w:rFonts w:ascii="Arial" w:hAnsi="Arial" w:cs="Arial"/>
                  <w:sz w:val="16"/>
                </w:rPr>
                <w:t xml:space="preserve"> </w:t>
              </w:r>
              <w:smartTag w:uri="urn:schemas-microsoft-com:office:smarttags" w:element="PlaceType">
                <w:r>
                  <w:rPr>
                    <w:rFonts w:ascii="Arial" w:hAnsi="Arial" w:cs="Arial"/>
                    <w:sz w:val="16"/>
                  </w:rPr>
                  <w:t>State(s)</w:t>
                </w:r>
              </w:smartTag>
            </w:smartTag>
            <w:r>
              <w:rPr>
                <w:rFonts w:ascii="Arial" w:hAnsi="Arial" w:cs="Arial"/>
                <w:sz w:val="16"/>
              </w:rPr>
              <w:t xml:space="preserve"> in which the function is called</w:t>
            </w:r>
          </w:p>
        </w:tc>
      </w:tr>
      <w:tr w:rsidR="00A32058" w:rsidTr="00923431">
        <w:tc>
          <w:tcPr>
            <w:tcW w:w="1240" w:type="pct"/>
            <w:tcBorders>
              <w:top w:val="single" w:sz="6" w:space="0" w:color="auto"/>
              <w:left w:val="single" w:sz="6" w:space="0" w:color="auto"/>
              <w:bottom w:val="single" w:sz="6" w:space="0" w:color="auto"/>
              <w:right w:val="single" w:sz="6" w:space="0" w:color="auto"/>
            </w:tcBorders>
          </w:tcPr>
          <w:p w:rsidR="00A32058" w:rsidRDefault="00923431" w:rsidP="00BA4F2F">
            <w:pPr>
              <w:spacing w:before="60" w:line="360" w:lineRule="auto"/>
            </w:pPr>
            <w:r>
              <w:t>CtrlTemp_Init1</w:t>
            </w:r>
            <w:r w:rsidR="00A32058">
              <w:t>()</w:t>
            </w:r>
          </w:p>
        </w:tc>
        <w:tc>
          <w:tcPr>
            <w:tcW w:w="1240" w:type="pct"/>
            <w:tcBorders>
              <w:top w:val="single" w:sz="6" w:space="0" w:color="auto"/>
              <w:left w:val="single" w:sz="6" w:space="0" w:color="auto"/>
              <w:bottom w:val="single" w:sz="6" w:space="0" w:color="auto"/>
              <w:right w:val="single" w:sz="6" w:space="0" w:color="auto"/>
            </w:tcBorders>
          </w:tcPr>
          <w:p w:rsidR="00A32058" w:rsidRDefault="00A32058" w:rsidP="00BA4F2F">
            <w:pPr>
              <w:spacing w:before="60" w:line="360" w:lineRule="auto"/>
            </w:pPr>
          </w:p>
        </w:tc>
        <w:tc>
          <w:tcPr>
            <w:tcW w:w="1240" w:type="pct"/>
            <w:tcBorders>
              <w:top w:val="single" w:sz="6" w:space="0" w:color="auto"/>
              <w:left w:val="single" w:sz="6" w:space="0" w:color="auto"/>
              <w:bottom w:val="single" w:sz="6" w:space="0" w:color="auto"/>
              <w:right w:val="single" w:sz="6" w:space="0" w:color="auto"/>
            </w:tcBorders>
          </w:tcPr>
          <w:p w:rsidR="00A32058" w:rsidRDefault="00923431" w:rsidP="00BA4F2F">
            <w:pPr>
              <w:spacing w:before="60" w:line="360" w:lineRule="auto"/>
            </w:pPr>
            <w:r>
              <w:t>Once</w:t>
            </w:r>
          </w:p>
        </w:tc>
        <w:tc>
          <w:tcPr>
            <w:tcW w:w="1280" w:type="pct"/>
            <w:tcBorders>
              <w:top w:val="single" w:sz="6" w:space="0" w:color="auto"/>
              <w:left w:val="single" w:sz="6" w:space="0" w:color="auto"/>
              <w:bottom w:val="single" w:sz="6" w:space="0" w:color="auto"/>
              <w:right w:val="single" w:sz="6" w:space="0" w:color="auto"/>
            </w:tcBorders>
          </w:tcPr>
          <w:p w:rsidR="00A32058" w:rsidRDefault="00923431" w:rsidP="00BA4F2F">
            <w:pPr>
              <w:spacing w:before="60" w:line="360" w:lineRule="auto"/>
            </w:pPr>
            <w:r>
              <w:t>Once after RTE is started</w:t>
            </w:r>
          </w:p>
        </w:tc>
      </w:tr>
      <w:tr w:rsidR="00923431" w:rsidTr="00923431">
        <w:tc>
          <w:tcPr>
            <w:tcW w:w="1240" w:type="pct"/>
            <w:tcBorders>
              <w:top w:val="single" w:sz="6" w:space="0" w:color="auto"/>
              <w:left w:val="single" w:sz="6" w:space="0" w:color="auto"/>
              <w:bottom w:val="single" w:sz="6" w:space="0" w:color="auto"/>
              <w:right w:val="single" w:sz="6" w:space="0" w:color="auto"/>
            </w:tcBorders>
          </w:tcPr>
          <w:p w:rsidR="00923431" w:rsidRDefault="00923431" w:rsidP="00BA4F2F">
            <w:pPr>
              <w:spacing w:before="60" w:line="360" w:lineRule="auto"/>
            </w:pPr>
            <w:r>
              <w:t>CtrlTemp_Per1()</w:t>
            </w:r>
          </w:p>
        </w:tc>
        <w:tc>
          <w:tcPr>
            <w:tcW w:w="1240" w:type="pct"/>
            <w:tcBorders>
              <w:top w:val="single" w:sz="6" w:space="0" w:color="auto"/>
              <w:left w:val="single" w:sz="6" w:space="0" w:color="auto"/>
              <w:bottom w:val="single" w:sz="6" w:space="0" w:color="auto"/>
              <w:right w:val="single" w:sz="6" w:space="0" w:color="auto"/>
            </w:tcBorders>
          </w:tcPr>
          <w:p w:rsidR="00923431" w:rsidRDefault="00923431" w:rsidP="00BA4F2F">
            <w:pPr>
              <w:spacing w:before="60" w:line="360" w:lineRule="auto"/>
            </w:pPr>
          </w:p>
        </w:tc>
        <w:tc>
          <w:tcPr>
            <w:tcW w:w="1240" w:type="pct"/>
            <w:tcBorders>
              <w:top w:val="single" w:sz="6" w:space="0" w:color="auto"/>
              <w:left w:val="single" w:sz="6" w:space="0" w:color="auto"/>
              <w:bottom w:val="single" w:sz="6" w:space="0" w:color="auto"/>
              <w:right w:val="single" w:sz="6" w:space="0" w:color="auto"/>
            </w:tcBorders>
          </w:tcPr>
          <w:p w:rsidR="00923431" w:rsidRDefault="00923431" w:rsidP="00BA4F2F">
            <w:pPr>
              <w:spacing w:before="60" w:line="360" w:lineRule="auto"/>
            </w:pPr>
            <w:r>
              <w:t>2ms</w:t>
            </w:r>
          </w:p>
        </w:tc>
        <w:tc>
          <w:tcPr>
            <w:tcW w:w="1280" w:type="pct"/>
            <w:tcBorders>
              <w:top w:val="single" w:sz="6" w:space="0" w:color="auto"/>
              <w:left w:val="single" w:sz="6" w:space="0" w:color="auto"/>
              <w:bottom w:val="single" w:sz="6" w:space="0" w:color="auto"/>
              <w:right w:val="single" w:sz="6" w:space="0" w:color="auto"/>
            </w:tcBorders>
          </w:tcPr>
          <w:p w:rsidR="00923431" w:rsidRDefault="00923431" w:rsidP="00BA4F2F">
            <w:pPr>
              <w:spacing w:before="60" w:line="360" w:lineRule="auto"/>
            </w:pPr>
            <w:r>
              <w:t>All</w:t>
            </w:r>
          </w:p>
        </w:tc>
      </w:tr>
      <w:tr w:rsidR="00D04F0A" w:rsidTr="00923431">
        <w:tc>
          <w:tcPr>
            <w:tcW w:w="1240" w:type="pct"/>
            <w:tcBorders>
              <w:top w:val="single" w:sz="6" w:space="0" w:color="auto"/>
              <w:left w:val="single" w:sz="6" w:space="0" w:color="auto"/>
              <w:bottom w:val="single" w:sz="6" w:space="0" w:color="auto"/>
              <w:right w:val="single" w:sz="6" w:space="0" w:color="auto"/>
            </w:tcBorders>
          </w:tcPr>
          <w:p w:rsidR="00D04F0A" w:rsidRDefault="00D04F0A" w:rsidP="00BA4F2F">
            <w:pPr>
              <w:spacing w:before="60" w:line="360" w:lineRule="auto"/>
            </w:pPr>
            <w:r>
              <w:t>CtrlTemp_Per2()</w:t>
            </w:r>
          </w:p>
        </w:tc>
        <w:tc>
          <w:tcPr>
            <w:tcW w:w="1240" w:type="pct"/>
            <w:tcBorders>
              <w:top w:val="single" w:sz="6" w:space="0" w:color="auto"/>
              <w:left w:val="single" w:sz="6" w:space="0" w:color="auto"/>
              <w:bottom w:val="single" w:sz="6" w:space="0" w:color="auto"/>
              <w:right w:val="single" w:sz="6" w:space="0" w:color="auto"/>
            </w:tcBorders>
          </w:tcPr>
          <w:p w:rsidR="00D04F0A" w:rsidRDefault="00D04F0A" w:rsidP="00BA4F2F">
            <w:pPr>
              <w:spacing w:before="60" w:line="360" w:lineRule="auto"/>
            </w:pPr>
          </w:p>
        </w:tc>
        <w:tc>
          <w:tcPr>
            <w:tcW w:w="1240" w:type="pct"/>
            <w:tcBorders>
              <w:top w:val="single" w:sz="6" w:space="0" w:color="auto"/>
              <w:left w:val="single" w:sz="6" w:space="0" w:color="auto"/>
              <w:bottom w:val="single" w:sz="6" w:space="0" w:color="auto"/>
              <w:right w:val="single" w:sz="6" w:space="0" w:color="auto"/>
            </w:tcBorders>
          </w:tcPr>
          <w:p w:rsidR="00D04F0A" w:rsidRDefault="00D04F0A" w:rsidP="00BA4F2F">
            <w:pPr>
              <w:spacing w:before="60" w:line="360" w:lineRule="auto"/>
            </w:pPr>
            <w:r>
              <w:t>100ms</w:t>
            </w:r>
          </w:p>
        </w:tc>
        <w:tc>
          <w:tcPr>
            <w:tcW w:w="1280" w:type="pct"/>
            <w:tcBorders>
              <w:top w:val="single" w:sz="6" w:space="0" w:color="auto"/>
              <w:left w:val="single" w:sz="6" w:space="0" w:color="auto"/>
              <w:bottom w:val="single" w:sz="6" w:space="0" w:color="auto"/>
              <w:right w:val="single" w:sz="6" w:space="0" w:color="auto"/>
            </w:tcBorders>
          </w:tcPr>
          <w:p w:rsidR="00D04F0A" w:rsidRDefault="00D04F0A" w:rsidP="00BA4F2F">
            <w:pPr>
              <w:spacing w:before="60" w:line="360" w:lineRule="auto"/>
            </w:pPr>
            <w:r>
              <w:t>All</w:t>
            </w:r>
          </w:p>
        </w:tc>
      </w:tr>
    </w:tbl>
    <w:p w:rsidR="00D25CFA" w:rsidRDefault="00D25CFA" w:rsidP="00D25CFA">
      <w:pPr>
        <w:pStyle w:val="Heading2"/>
      </w:pPr>
      <w:r>
        <w:t xml:space="preserve">Execution Requirements for Serial Communication Functions </w:t>
      </w:r>
    </w:p>
    <w:tbl>
      <w:tblPr>
        <w:tblW w:w="883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220"/>
      </w:tblGrid>
      <w:tr w:rsidR="00D25CFA" w:rsidTr="00BA4F2F">
        <w:tc>
          <w:tcPr>
            <w:tcW w:w="361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A4F2F">
            <w:pPr>
              <w:spacing w:before="60"/>
              <w:jc w:val="center"/>
              <w:rPr>
                <w:rFonts w:ascii="Arial" w:hAnsi="Arial" w:cs="Arial"/>
                <w:sz w:val="16"/>
              </w:rPr>
            </w:pPr>
            <w:r>
              <w:rPr>
                <w:rFonts w:ascii="Arial" w:hAnsi="Arial" w:cs="Arial"/>
                <w:sz w:val="16"/>
              </w:rPr>
              <w:t>Function Name</w:t>
            </w:r>
          </w:p>
        </w:tc>
        <w:tc>
          <w:tcPr>
            <w:tcW w:w="522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A4F2F">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D25CFA" w:rsidTr="00BA4F2F">
        <w:tc>
          <w:tcPr>
            <w:tcW w:w="3618" w:type="dxa"/>
            <w:tcBorders>
              <w:top w:val="single" w:sz="6" w:space="0" w:color="auto"/>
              <w:left w:val="single" w:sz="6" w:space="0" w:color="auto"/>
              <w:bottom w:val="single" w:sz="6" w:space="0" w:color="auto"/>
              <w:right w:val="single" w:sz="6" w:space="0" w:color="auto"/>
            </w:tcBorders>
          </w:tcPr>
          <w:p w:rsidR="00D25CFA" w:rsidRDefault="00D25CFA" w:rsidP="00BA4F2F">
            <w:pPr>
              <w:spacing w:before="60"/>
              <w:rPr>
                <w:rFonts w:ascii="Arial" w:hAnsi="Arial" w:cs="Arial"/>
                <w:sz w:val="16"/>
              </w:rPr>
            </w:pPr>
            <w:r>
              <w:rPr>
                <w:rFonts w:ascii="Arial" w:hAnsi="Arial" w:cs="Arial"/>
                <w:sz w:val="16"/>
              </w:rPr>
              <w:t>None</w:t>
            </w:r>
          </w:p>
        </w:tc>
        <w:tc>
          <w:tcPr>
            <w:tcW w:w="5220" w:type="dxa"/>
            <w:tcBorders>
              <w:top w:val="single" w:sz="6" w:space="0" w:color="auto"/>
              <w:left w:val="single" w:sz="6" w:space="0" w:color="auto"/>
              <w:bottom w:val="single" w:sz="6" w:space="0" w:color="auto"/>
              <w:right w:val="single" w:sz="6" w:space="0" w:color="auto"/>
            </w:tcBorders>
          </w:tcPr>
          <w:p w:rsidR="00D25CFA" w:rsidRDefault="00D25CFA" w:rsidP="00BA4F2F">
            <w:pPr>
              <w:spacing w:before="60"/>
              <w:rPr>
                <w:rFonts w:ascii="Arial" w:hAnsi="Arial" w:cs="Arial"/>
                <w:sz w:val="16"/>
              </w:rPr>
            </w:pPr>
          </w:p>
        </w:tc>
      </w:tr>
    </w:tbl>
    <w:p w:rsidR="00D25CFA" w:rsidRDefault="00D25CFA" w:rsidP="00D25CFA">
      <w:pPr>
        <w:pStyle w:val="Heading1"/>
        <w:numPr>
          <w:ilvl w:val="0"/>
          <w:numId w:val="0"/>
        </w:numPr>
      </w:pPr>
    </w:p>
    <w:p w:rsidR="00D25CFA" w:rsidRDefault="00D25CFA" w:rsidP="00D25CFA">
      <w:pPr>
        <w:pStyle w:val="Heading1"/>
      </w:pPr>
      <w:r>
        <w:br w:type="page"/>
      </w:r>
      <w:r>
        <w:lastRenderedPageBreak/>
        <w:t>Memory Map Definition Requirements</w:t>
      </w:r>
    </w:p>
    <w:p w:rsidR="00D25CFA" w:rsidRDefault="00D25CFA" w:rsidP="00D25CFA">
      <w:pPr>
        <w:pStyle w:val="Heading2"/>
      </w:pPr>
      <w:r>
        <w:t>Sub Modules (Functions)</w:t>
      </w:r>
    </w:p>
    <w:p w:rsidR="00D25CFA" w:rsidRDefault="00D25CFA" w:rsidP="00D25CFA">
      <w:r>
        <w:t>This table identifies the software segments for functions identified in this module.</w:t>
      </w:r>
    </w:p>
    <w:tbl>
      <w:tblPr>
        <w:tblW w:w="0" w:type="auto"/>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978"/>
        <w:gridCol w:w="3960"/>
      </w:tblGrid>
      <w:tr w:rsidR="00D25CFA" w:rsidTr="00BA4F2F">
        <w:tc>
          <w:tcPr>
            <w:tcW w:w="397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A4F2F">
            <w:pPr>
              <w:spacing w:before="60"/>
              <w:jc w:val="center"/>
              <w:rPr>
                <w:rFonts w:ascii="Arial" w:hAnsi="Arial" w:cs="Arial"/>
                <w:sz w:val="16"/>
              </w:rPr>
            </w:pPr>
            <w:r>
              <w:rPr>
                <w:rFonts w:ascii="Arial" w:hAnsi="Arial" w:cs="Arial"/>
                <w:sz w:val="16"/>
              </w:rPr>
              <w:t xml:space="preserve">Name of Sub Module </w:t>
            </w:r>
          </w:p>
        </w:tc>
        <w:tc>
          <w:tcPr>
            <w:tcW w:w="39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A4F2F">
            <w:pPr>
              <w:spacing w:before="60"/>
              <w:jc w:val="center"/>
              <w:rPr>
                <w:rFonts w:ascii="Arial" w:hAnsi="Arial" w:cs="Arial"/>
                <w:sz w:val="16"/>
              </w:rPr>
            </w:pPr>
            <w:r>
              <w:rPr>
                <w:rFonts w:ascii="Arial" w:hAnsi="Arial" w:cs="Arial"/>
                <w:sz w:val="16"/>
              </w:rPr>
              <w:t>Software Segment</w:t>
            </w:r>
          </w:p>
        </w:tc>
      </w:tr>
      <w:tr w:rsidR="00D25CFA" w:rsidRPr="00B0132C" w:rsidTr="00BA4F2F">
        <w:tc>
          <w:tcPr>
            <w:tcW w:w="3978" w:type="dxa"/>
            <w:tcBorders>
              <w:top w:val="single" w:sz="6" w:space="0" w:color="auto"/>
              <w:left w:val="single" w:sz="6" w:space="0" w:color="auto"/>
              <w:bottom w:val="single" w:sz="6" w:space="0" w:color="auto"/>
              <w:right w:val="single" w:sz="6" w:space="0" w:color="auto"/>
            </w:tcBorders>
          </w:tcPr>
          <w:p w:rsidR="00D25CFA" w:rsidRDefault="0037771F" w:rsidP="00BA4F2F">
            <w:pPr>
              <w:spacing w:before="60" w:line="360" w:lineRule="auto"/>
            </w:pPr>
            <w:r>
              <w:t>CtrlTem_Init1</w:t>
            </w:r>
            <w:r w:rsidR="00D25CFA">
              <w:t>()</w:t>
            </w:r>
          </w:p>
        </w:tc>
        <w:tc>
          <w:tcPr>
            <w:tcW w:w="3960" w:type="dxa"/>
            <w:tcBorders>
              <w:top w:val="single" w:sz="6" w:space="0" w:color="auto"/>
              <w:left w:val="single" w:sz="6" w:space="0" w:color="auto"/>
              <w:bottom w:val="single" w:sz="6" w:space="0" w:color="auto"/>
              <w:right w:val="single" w:sz="6" w:space="0" w:color="auto"/>
            </w:tcBorders>
          </w:tcPr>
          <w:p w:rsidR="00D25CFA" w:rsidRPr="0037771F" w:rsidRDefault="0037771F" w:rsidP="00BA4F2F">
            <w:pPr>
              <w:rPr>
                <w:lang w:val="fr-FR"/>
              </w:rPr>
            </w:pPr>
            <w:r w:rsidRPr="0037771F">
              <w:rPr>
                <w:rFonts w:ascii="Arial" w:hAnsi="Arial" w:cs="Arial"/>
                <w:sz w:val="16"/>
                <w:lang w:val="fr-FR"/>
              </w:rPr>
              <w:t>RTE_SA_CTRLTEMP_APPL_CODE</w:t>
            </w:r>
          </w:p>
        </w:tc>
      </w:tr>
      <w:tr w:rsidR="0037771F" w:rsidRPr="00B0132C" w:rsidTr="00BA4F2F">
        <w:tc>
          <w:tcPr>
            <w:tcW w:w="3978" w:type="dxa"/>
            <w:tcBorders>
              <w:top w:val="single" w:sz="6" w:space="0" w:color="auto"/>
              <w:left w:val="single" w:sz="6" w:space="0" w:color="auto"/>
              <w:bottom w:val="single" w:sz="6" w:space="0" w:color="auto"/>
              <w:right w:val="single" w:sz="6" w:space="0" w:color="auto"/>
            </w:tcBorders>
          </w:tcPr>
          <w:p w:rsidR="0037771F" w:rsidRDefault="0037771F" w:rsidP="00BA4F2F">
            <w:pPr>
              <w:spacing w:before="60" w:line="360" w:lineRule="auto"/>
            </w:pPr>
            <w:r>
              <w:t>CtrlTem_Per1()</w:t>
            </w:r>
          </w:p>
        </w:tc>
        <w:tc>
          <w:tcPr>
            <w:tcW w:w="3960" w:type="dxa"/>
            <w:tcBorders>
              <w:top w:val="single" w:sz="6" w:space="0" w:color="auto"/>
              <w:left w:val="single" w:sz="6" w:space="0" w:color="auto"/>
              <w:bottom w:val="single" w:sz="6" w:space="0" w:color="auto"/>
              <w:right w:val="single" w:sz="6" w:space="0" w:color="auto"/>
            </w:tcBorders>
          </w:tcPr>
          <w:p w:rsidR="0037771F" w:rsidRPr="0037771F" w:rsidRDefault="0037771F" w:rsidP="00BA4F2F">
            <w:pPr>
              <w:rPr>
                <w:rFonts w:ascii="Arial" w:hAnsi="Arial" w:cs="Arial"/>
                <w:sz w:val="16"/>
                <w:lang w:val="fr-FR"/>
              </w:rPr>
            </w:pPr>
            <w:r w:rsidRPr="0037771F">
              <w:rPr>
                <w:rFonts w:ascii="Arial" w:hAnsi="Arial" w:cs="Arial"/>
                <w:sz w:val="16"/>
                <w:lang w:val="fr-FR"/>
              </w:rPr>
              <w:t>RTE_SA_CTRLTEMP_APPL_CODE</w:t>
            </w:r>
          </w:p>
        </w:tc>
      </w:tr>
      <w:tr w:rsidR="001636B1" w:rsidRPr="00B0132C" w:rsidTr="00BA4F2F">
        <w:tc>
          <w:tcPr>
            <w:tcW w:w="3978" w:type="dxa"/>
            <w:tcBorders>
              <w:top w:val="single" w:sz="6" w:space="0" w:color="auto"/>
              <w:left w:val="single" w:sz="6" w:space="0" w:color="auto"/>
              <w:bottom w:val="single" w:sz="6" w:space="0" w:color="auto"/>
              <w:right w:val="single" w:sz="6" w:space="0" w:color="auto"/>
            </w:tcBorders>
          </w:tcPr>
          <w:p w:rsidR="001636B1" w:rsidRDefault="001636B1" w:rsidP="00BA4F2F">
            <w:pPr>
              <w:spacing w:before="60" w:line="360" w:lineRule="auto"/>
            </w:pPr>
            <w:r>
              <w:t>CtrlTem_Per2()</w:t>
            </w:r>
          </w:p>
        </w:tc>
        <w:tc>
          <w:tcPr>
            <w:tcW w:w="3960" w:type="dxa"/>
            <w:tcBorders>
              <w:top w:val="single" w:sz="6" w:space="0" w:color="auto"/>
              <w:left w:val="single" w:sz="6" w:space="0" w:color="auto"/>
              <w:bottom w:val="single" w:sz="6" w:space="0" w:color="auto"/>
              <w:right w:val="single" w:sz="6" w:space="0" w:color="auto"/>
            </w:tcBorders>
          </w:tcPr>
          <w:p w:rsidR="001636B1" w:rsidRPr="0037771F" w:rsidRDefault="001636B1" w:rsidP="00BA4F2F">
            <w:pPr>
              <w:rPr>
                <w:rFonts w:ascii="Arial" w:hAnsi="Arial" w:cs="Arial"/>
                <w:sz w:val="16"/>
                <w:lang w:val="fr-FR"/>
              </w:rPr>
            </w:pPr>
            <w:r w:rsidRPr="0037771F">
              <w:rPr>
                <w:rFonts w:ascii="Arial" w:hAnsi="Arial" w:cs="Arial"/>
                <w:sz w:val="16"/>
                <w:lang w:val="fr-FR"/>
              </w:rPr>
              <w:t>RTE_SA_CTRLTEMP_APPL_CODE</w:t>
            </w:r>
          </w:p>
        </w:tc>
      </w:tr>
    </w:tbl>
    <w:p w:rsidR="00D25CFA" w:rsidRDefault="00D25CFA" w:rsidP="00D25CFA">
      <w:pPr>
        <w:pStyle w:val="Heading2"/>
      </w:pPr>
      <w:r>
        <w:t>Local Functions</w:t>
      </w:r>
    </w:p>
    <w:p w:rsidR="00D25CFA" w:rsidRDefault="00D25CFA" w:rsidP="00D25CFA">
      <w:r>
        <w:t>This table identifies the software segments for local functions identified in this module.</w:t>
      </w:r>
    </w:p>
    <w:tbl>
      <w:tblPr>
        <w:tblW w:w="0" w:type="auto"/>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978"/>
        <w:gridCol w:w="3960"/>
      </w:tblGrid>
      <w:tr w:rsidR="00D25CFA" w:rsidTr="00BA4F2F">
        <w:tc>
          <w:tcPr>
            <w:tcW w:w="397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A4F2F">
            <w:pPr>
              <w:spacing w:before="60"/>
              <w:jc w:val="center"/>
              <w:rPr>
                <w:rFonts w:ascii="Arial" w:hAnsi="Arial" w:cs="Arial"/>
                <w:sz w:val="16"/>
              </w:rPr>
            </w:pPr>
            <w:r>
              <w:rPr>
                <w:rFonts w:ascii="Arial" w:hAnsi="Arial" w:cs="Arial"/>
                <w:sz w:val="16"/>
              </w:rPr>
              <w:t xml:space="preserve">Name of Sub Module </w:t>
            </w:r>
          </w:p>
        </w:tc>
        <w:tc>
          <w:tcPr>
            <w:tcW w:w="39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A4F2F">
            <w:pPr>
              <w:spacing w:before="60"/>
              <w:jc w:val="center"/>
              <w:rPr>
                <w:rFonts w:ascii="Arial" w:hAnsi="Arial" w:cs="Arial"/>
                <w:sz w:val="16"/>
              </w:rPr>
            </w:pPr>
            <w:r>
              <w:rPr>
                <w:rFonts w:ascii="Arial" w:hAnsi="Arial" w:cs="Arial"/>
                <w:sz w:val="16"/>
              </w:rPr>
              <w:t>Software Segment</w:t>
            </w:r>
          </w:p>
        </w:tc>
      </w:tr>
      <w:tr w:rsidR="00D25CFA" w:rsidTr="00BA4F2F">
        <w:tc>
          <w:tcPr>
            <w:tcW w:w="3978" w:type="dxa"/>
            <w:tcBorders>
              <w:top w:val="single" w:sz="6" w:space="0" w:color="auto"/>
              <w:left w:val="single" w:sz="6" w:space="0" w:color="auto"/>
              <w:bottom w:val="single" w:sz="6" w:space="0" w:color="auto"/>
              <w:right w:val="single" w:sz="6" w:space="0" w:color="auto"/>
            </w:tcBorders>
          </w:tcPr>
          <w:p w:rsidR="00D25CFA" w:rsidRDefault="00D25CFA" w:rsidP="00BA4F2F">
            <w:pPr>
              <w:spacing w:before="60"/>
              <w:rPr>
                <w:rFonts w:ascii="Arial" w:hAnsi="Arial" w:cs="Arial"/>
                <w:sz w:val="16"/>
              </w:rPr>
            </w:pPr>
            <w:r>
              <w:rPr>
                <w:rFonts w:ascii="Arial" w:hAnsi="Arial" w:cs="Arial"/>
                <w:sz w:val="16"/>
              </w:rPr>
              <w:t>None</w:t>
            </w:r>
          </w:p>
        </w:tc>
        <w:tc>
          <w:tcPr>
            <w:tcW w:w="3960" w:type="dxa"/>
            <w:tcBorders>
              <w:top w:val="single" w:sz="6" w:space="0" w:color="auto"/>
              <w:left w:val="single" w:sz="6" w:space="0" w:color="auto"/>
              <w:bottom w:val="single" w:sz="6" w:space="0" w:color="auto"/>
              <w:right w:val="single" w:sz="6" w:space="0" w:color="auto"/>
            </w:tcBorders>
          </w:tcPr>
          <w:p w:rsidR="00D25CFA" w:rsidRDefault="00D25CFA" w:rsidP="00BA4F2F">
            <w:pPr>
              <w:spacing w:before="60"/>
              <w:rPr>
                <w:rFonts w:ascii="Arial" w:hAnsi="Arial" w:cs="Arial"/>
                <w:sz w:val="16"/>
              </w:rPr>
            </w:pPr>
          </w:p>
        </w:tc>
      </w:tr>
    </w:tbl>
    <w:p w:rsidR="00D25CFA" w:rsidRDefault="00D25CFA" w:rsidP="00D25CFA">
      <w:pPr>
        <w:pStyle w:val="Heading1"/>
        <w:numPr>
          <w:ilvl w:val="0"/>
          <w:numId w:val="0"/>
        </w:numPr>
      </w:pPr>
    </w:p>
    <w:p w:rsidR="00D25CFA" w:rsidRDefault="00D25CFA" w:rsidP="00D25CFA">
      <w:pPr>
        <w:pStyle w:val="Heading1"/>
      </w:pPr>
      <w:r>
        <w:br w:type="page"/>
      </w:r>
      <w:r>
        <w:lastRenderedPageBreak/>
        <w:t>Known Issues / Limitations With Design</w:t>
      </w:r>
    </w:p>
    <w:p w:rsidR="00D25CFA" w:rsidRDefault="00C528E5" w:rsidP="00D25CFA">
      <w:pPr>
        <w:numPr>
          <w:ilvl w:val="0"/>
          <w:numId w:val="2"/>
        </w:numPr>
      </w:pPr>
      <w:r>
        <w:t>None</w:t>
      </w:r>
    </w:p>
    <w:p w:rsidR="00D25CFA" w:rsidRDefault="00D25CFA" w:rsidP="00D25CFA">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0"/>
        <w:gridCol w:w="911"/>
        <w:gridCol w:w="5992"/>
        <w:gridCol w:w="1083"/>
        <w:gridCol w:w="1077"/>
      </w:tblGrid>
      <w:tr w:rsidR="00D25CFA" w:rsidTr="00C528E5">
        <w:tc>
          <w:tcPr>
            <w:tcW w:w="610" w:type="dxa"/>
          </w:tcPr>
          <w:p w:rsidR="00D25CFA" w:rsidRDefault="00D25CFA" w:rsidP="00BA4F2F">
            <w:pPr>
              <w:spacing w:before="60"/>
              <w:rPr>
                <w:rFonts w:ascii="Arial" w:hAnsi="Arial" w:cs="Arial"/>
                <w:b/>
                <w:bCs/>
                <w:sz w:val="16"/>
              </w:rPr>
            </w:pPr>
            <w:r>
              <w:rPr>
                <w:rFonts w:ascii="Arial" w:hAnsi="Arial" w:cs="Arial"/>
                <w:b/>
                <w:bCs/>
                <w:sz w:val="16"/>
              </w:rPr>
              <w:t>Item #</w:t>
            </w:r>
          </w:p>
        </w:tc>
        <w:tc>
          <w:tcPr>
            <w:tcW w:w="911" w:type="dxa"/>
          </w:tcPr>
          <w:p w:rsidR="00D25CFA" w:rsidRDefault="00D25CFA" w:rsidP="00BA4F2F">
            <w:pPr>
              <w:spacing w:before="60"/>
              <w:rPr>
                <w:rFonts w:ascii="Arial" w:hAnsi="Arial" w:cs="Arial"/>
                <w:b/>
                <w:bCs/>
                <w:sz w:val="16"/>
              </w:rPr>
            </w:pPr>
            <w:r>
              <w:rPr>
                <w:rFonts w:ascii="Arial" w:hAnsi="Arial" w:cs="Arial"/>
                <w:b/>
                <w:bCs/>
                <w:sz w:val="16"/>
              </w:rPr>
              <w:t>Rev #</w:t>
            </w:r>
          </w:p>
        </w:tc>
        <w:tc>
          <w:tcPr>
            <w:tcW w:w="5992" w:type="dxa"/>
          </w:tcPr>
          <w:p w:rsidR="00D25CFA" w:rsidRDefault="00D25CFA" w:rsidP="00BA4F2F">
            <w:pPr>
              <w:spacing w:before="60"/>
              <w:rPr>
                <w:rFonts w:ascii="Arial" w:hAnsi="Arial" w:cs="Arial"/>
                <w:b/>
                <w:bCs/>
                <w:sz w:val="16"/>
              </w:rPr>
            </w:pPr>
            <w:r>
              <w:rPr>
                <w:rFonts w:ascii="Arial" w:hAnsi="Arial" w:cs="Arial"/>
                <w:b/>
                <w:bCs/>
                <w:sz w:val="16"/>
              </w:rPr>
              <w:t>Change Description</w:t>
            </w:r>
          </w:p>
        </w:tc>
        <w:tc>
          <w:tcPr>
            <w:tcW w:w="1083" w:type="dxa"/>
          </w:tcPr>
          <w:p w:rsidR="00D25CFA" w:rsidRDefault="00D25CFA" w:rsidP="00BA4F2F">
            <w:pPr>
              <w:spacing w:before="60"/>
              <w:rPr>
                <w:rFonts w:ascii="Arial" w:hAnsi="Arial" w:cs="Arial"/>
                <w:b/>
                <w:bCs/>
                <w:sz w:val="16"/>
              </w:rPr>
            </w:pPr>
            <w:r>
              <w:rPr>
                <w:rFonts w:ascii="Arial" w:hAnsi="Arial" w:cs="Arial"/>
                <w:b/>
                <w:bCs/>
                <w:sz w:val="16"/>
              </w:rPr>
              <w:t xml:space="preserve">Date </w:t>
            </w:r>
          </w:p>
        </w:tc>
        <w:tc>
          <w:tcPr>
            <w:tcW w:w="1077" w:type="dxa"/>
          </w:tcPr>
          <w:p w:rsidR="00D25CFA" w:rsidRDefault="00D25CFA" w:rsidP="00BA4F2F">
            <w:pPr>
              <w:spacing w:before="60"/>
              <w:rPr>
                <w:rFonts w:ascii="Arial" w:hAnsi="Arial" w:cs="Arial"/>
                <w:b/>
                <w:bCs/>
                <w:sz w:val="16"/>
              </w:rPr>
            </w:pPr>
            <w:r>
              <w:rPr>
                <w:rFonts w:ascii="Arial" w:hAnsi="Arial" w:cs="Arial"/>
                <w:b/>
                <w:bCs/>
                <w:sz w:val="16"/>
              </w:rPr>
              <w:t>Author Initials</w:t>
            </w:r>
          </w:p>
        </w:tc>
      </w:tr>
      <w:tr w:rsidR="00D25CFA" w:rsidTr="00C528E5">
        <w:tc>
          <w:tcPr>
            <w:tcW w:w="610" w:type="dxa"/>
          </w:tcPr>
          <w:p w:rsidR="00D25CFA" w:rsidRDefault="00D25CFA" w:rsidP="00BA4F2F">
            <w:r>
              <w:t>1</w:t>
            </w:r>
          </w:p>
        </w:tc>
        <w:tc>
          <w:tcPr>
            <w:tcW w:w="911" w:type="dxa"/>
          </w:tcPr>
          <w:p w:rsidR="00D25CFA" w:rsidRDefault="00C528E5" w:rsidP="00BA4F2F">
            <w:r>
              <w:t>1.0</w:t>
            </w:r>
          </w:p>
        </w:tc>
        <w:tc>
          <w:tcPr>
            <w:tcW w:w="5992" w:type="dxa"/>
          </w:tcPr>
          <w:p w:rsidR="00D25CFA" w:rsidRDefault="00C528E5" w:rsidP="00BA4F2F">
            <w:r>
              <w:t>Initial release</w:t>
            </w:r>
          </w:p>
        </w:tc>
        <w:tc>
          <w:tcPr>
            <w:tcW w:w="1083" w:type="dxa"/>
          </w:tcPr>
          <w:p w:rsidR="00D25CFA" w:rsidRDefault="0037771F" w:rsidP="00BA4F2F">
            <w:r>
              <w:t>18</w:t>
            </w:r>
            <w:r w:rsidR="00C528E5">
              <w:t>MAY11</w:t>
            </w:r>
          </w:p>
        </w:tc>
        <w:tc>
          <w:tcPr>
            <w:tcW w:w="1077" w:type="dxa"/>
          </w:tcPr>
          <w:p w:rsidR="00C528E5" w:rsidRDefault="00C528E5" w:rsidP="00BA4F2F">
            <w:r>
              <w:t>S</w:t>
            </w:r>
            <w:r w:rsidR="00A32058">
              <w:t>A</w:t>
            </w:r>
            <w:r>
              <w:t>H</w:t>
            </w:r>
          </w:p>
        </w:tc>
      </w:tr>
      <w:tr w:rsidR="00246046" w:rsidTr="00C528E5">
        <w:tc>
          <w:tcPr>
            <w:tcW w:w="610" w:type="dxa"/>
          </w:tcPr>
          <w:p w:rsidR="00246046" w:rsidRDefault="00246046" w:rsidP="00BA4F2F">
            <w:r>
              <w:t>2</w:t>
            </w:r>
          </w:p>
        </w:tc>
        <w:tc>
          <w:tcPr>
            <w:tcW w:w="911" w:type="dxa"/>
          </w:tcPr>
          <w:p w:rsidR="00246046" w:rsidRDefault="00246046" w:rsidP="00BA4F2F">
            <w:r>
              <w:t>2.0</w:t>
            </w:r>
          </w:p>
        </w:tc>
        <w:tc>
          <w:tcPr>
            <w:tcW w:w="5992" w:type="dxa"/>
          </w:tcPr>
          <w:p w:rsidR="00246046" w:rsidRDefault="00246046" w:rsidP="00BA4F2F">
            <w:r>
              <w:t xml:space="preserve">Added Reduced </w:t>
            </w:r>
            <w:proofErr w:type="spellStart"/>
            <w:r>
              <w:t>Performace</w:t>
            </w:r>
            <w:proofErr w:type="spellEnd"/>
            <w:r>
              <w:t xml:space="preserve"> temperature </w:t>
            </w:r>
            <w:proofErr w:type="spellStart"/>
            <w:r>
              <w:t>selecture</w:t>
            </w:r>
            <w:proofErr w:type="spellEnd"/>
            <w:r>
              <w:t xml:space="preserve"> per #SF-6 001</w:t>
            </w:r>
          </w:p>
        </w:tc>
        <w:tc>
          <w:tcPr>
            <w:tcW w:w="1083" w:type="dxa"/>
          </w:tcPr>
          <w:p w:rsidR="00246046" w:rsidRDefault="00246046" w:rsidP="00BA4F2F">
            <w:r>
              <w:t>02DEC11</w:t>
            </w:r>
          </w:p>
        </w:tc>
        <w:tc>
          <w:tcPr>
            <w:tcW w:w="1077" w:type="dxa"/>
          </w:tcPr>
          <w:p w:rsidR="00246046" w:rsidRDefault="00246046" w:rsidP="00BA4F2F">
            <w:r>
              <w:t>M. Story</w:t>
            </w:r>
          </w:p>
        </w:tc>
      </w:tr>
      <w:tr w:rsidR="004F5F99" w:rsidTr="00C528E5">
        <w:tc>
          <w:tcPr>
            <w:tcW w:w="610" w:type="dxa"/>
          </w:tcPr>
          <w:p w:rsidR="004F5F99" w:rsidRDefault="004F5F99" w:rsidP="00BA4F2F">
            <w:r>
              <w:t>3</w:t>
            </w:r>
          </w:p>
        </w:tc>
        <w:tc>
          <w:tcPr>
            <w:tcW w:w="911" w:type="dxa"/>
          </w:tcPr>
          <w:p w:rsidR="004F5F99" w:rsidRDefault="004F5F99" w:rsidP="00BA4F2F">
            <w:r>
              <w:t>3.0</w:t>
            </w:r>
          </w:p>
        </w:tc>
        <w:tc>
          <w:tcPr>
            <w:tcW w:w="5992" w:type="dxa"/>
          </w:tcPr>
          <w:p w:rsidR="004F5F99" w:rsidRDefault="004F5F99" w:rsidP="00BA4F2F">
            <w:r>
              <w:t>Anomaly 2995 Limits not set correctly</w:t>
            </w:r>
          </w:p>
        </w:tc>
        <w:tc>
          <w:tcPr>
            <w:tcW w:w="1083" w:type="dxa"/>
          </w:tcPr>
          <w:p w:rsidR="004F5F99" w:rsidRDefault="004F5F99" w:rsidP="00BA4F2F">
            <w:r>
              <w:t>29FEB12</w:t>
            </w:r>
          </w:p>
        </w:tc>
        <w:tc>
          <w:tcPr>
            <w:tcW w:w="1077" w:type="dxa"/>
          </w:tcPr>
          <w:p w:rsidR="004F5F99" w:rsidRDefault="004F5F99" w:rsidP="00BA4F2F">
            <w:r>
              <w:t>M. Story</w:t>
            </w:r>
          </w:p>
        </w:tc>
      </w:tr>
      <w:tr w:rsidR="00B06CFE" w:rsidTr="00C528E5">
        <w:tc>
          <w:tcPr>
            <w:tcW w:w="610" w:type="dxa"/>
          </w:tcPr>
          <w:p w:rsidR="00B06CFE" w:rsidRDefault="00B06CFE" w:rsidP="00BA4F2F">
            <w:r>
              <w:t>4</w:t>
            </w:r>
          </w:p>
        </w:tc>
        <w:tc>
          <w:tcPr>
            <w:tcW w:w="911" w:type="dxa"/>
          </w:tcPr>
          <w:p w:rsidR="00B06CFE" w:rsidRDefault="00B06CFE" w:rsidP="00BA4F2F">
            <w:r>
              <w:t>4.0</w:t>
            </w:r>
          </w:p>
        </w:tc>
        <w:tc>
          <w:tcPr>
            <w:tcW w:w="5992" w:type="dxa"/>
          </w:tcPr>
          <w:p w:rsidR="00B06CFE" w:rsidRDefault="00B06CFE" w:rsidP="00BA4F2F">
            <w:r>
              <w:t xml:space="preserve">Anomaly 2994 </w:t>
            </w:r>
            <w:r>
              <w:rPr>
                <w:rFonts w:ascii="Arial" w:hAnsi="Arial" w:cs="Arial"/>
                <w:sz w:val="16"/>
                <w:szCs w:val="16"/>
              </w:rPr>
              <w:t>use CntrlTemp_DegC_T_f32 temporary variable internal to the Per1 function</w:t>
            </w:r>
          </w:p>
        </w:tc>
        <w:tc>
          <w:tcPr>
            <w:tcW w:w="1083" w:type="dxa"/>
          </w:tcPr>
          <w:p w:rsidR="00B06CFE" w:rsidRDefault="00B06CFE" w:rsidP="00BA4F2F">
            <w:r>
              <w:t>03MAR12</w:t>
            </w:r>
          </w:p>
        </w:tc>
        <w:tc>
          <w:tcPr>
            <w:tcW w:w="1077" w:type="dxa"/>
          </w:tcPr>
          <w:p w:rsidR="00B06CFE" w:rsidRDefault="00B06CFE" w:rsidP="00BA4F2F">
            <w:r>
              <w:t>M. Story</w:t>
            </w:r>
          </w:p>
        </w:tc>
      </w:tr>
      <w:tr w:rsidR="00A87422" w:rsidTr="00C528E5">
        <w:tc>
          <w:tcPr>
            <w:tcW w:w="610" w:type="dxa"/>
          </w:tcPr>
          <w:p w:rsidR="00A87422" w:rsidRDefault="00A87422" w:rsidP="00BA4F2F">
            <w:r>
              <w:t>5</w:t>
            </w:r>
          </w:p>
        </w:tc>
        <w:tc>
          <w:tcPr>
            <w:tcW w:w="911" w:type="dxa"/>
          </w:tcPr>
          <w:p w:rsidR="00A87422" w:rsidRDefault="00A87422" w:rsidP="00BA4F2F">
            <w:r>
              <w:t>5.0</w:t>
            </w:r>
          </w:p>
        </w:tc>
        <w:tc>
          <w:tcPr>
            <w:tcW w:w="5992" w:type="dxa"/>
          </w:tcPr>
          <w:p w:rsidR="00A87422" w:rsidRDefault="00A87422" w:rsidP="00BA4F2F">
            <w:r>
              <w:t>Updated component to FDD SF-06 revision 4</w:t>
            </w:r>
          </w:p>
        </w:tc>
        <w:tc>
          <w:tcPr>
            <w:tcW w:w="1083" w:type="dxa"/>
          </w:tcPr>
          <w:p w:rsidR="00A87422" w:rsidRDefault="00A87422" w:rsidP="00BA4F2F">
            <w:r>
              <w:t>16May12</w:t>
            </w:r>
          </w:p>
        </w:tc>
        <w:tc>
          <w:tcPr>
            <w:tcW w:w="1077" w:type="dxa"/>
          </w:tcPr>
          <w:p w:rsidR="00A87422" w:rsidRDefault="00A87422" w:rsidP="00BA4F2F">
            <w:r>
              <w:t>KJS</w:t>
            </w:r>
          </w:p>
        </w:tc>
      </w:tr>
      <w:tr w:rsidR="00293187" w:rsidTr="00C528E5">
        <w:tc>
          <w:tcPr>
            <w:tcW w:w="610" w:type="dxa"/>
          </w:tcPr>
          <w:p w:rsidR="00293187" w:rsidRDefault="00293187" w:rsidP="00BA4F2F">
            <w:r>
              <w:t>6</w:t>
            </w:r>
          </w:p>
        </w:tc>
        <w:tc>
          <w:tcPr>
            <w:tcW w:w="911" w:type="dxa"/>
          </w:tcPr>
          <w:p w:rsidR="00293187" w:rsidRDefault="00293187" w:rsidP="00BA4F2F">
            <w:r>
              <w:t>6.0</w:t>
            </w:r>
          </w:p>
        </w:tc>
        <w:tc>
          <w:tcPr>
            <w:tcW w:w="5992" w:type="dxa"/>
          </w:tcPr>
          <w:p w:rsidR="00293187" w:rsidRDefault="00293187" w:rsidP="00BA4F2F">
            <w:r>
              <w:t>Updated floating point filter structure with K and SV ranges</w:t>
            </w:r>
          </w:p>
        </w:tc>
        <w:tc>
          <w:tcPr>
            <w:tcW w:w="1083" w:type="dxa"/>
          </w:tcPr>
          <w:p w:rsidR="00293187" w:rsidRDefault="00293187" w:rsidP="00BA4F2F">
            <w:r>
              <w:t>12Jun12</w:t>
            </w:r>
          </w:p>
        </w:tc>
        <w:tc>
          <w:tcPr>
            <w:tcW w:w="1077" w:type="dxa"/>
          </w:tcPr>
          <w:p w:rsidR="00293187" w:rsidRDefault="00293187" w:rsidP="00BA4F2F">
            <w:r>
              <w:t>KJS</w:t>
            </w:r>
          </w:p>
        </w:tc>
      </w:tr>
      <w:tr w:rsidR="00D4607B" w:rsidTr="00C528E5">
        <w:tc>
          <w:tcPr>
            <w:tcW w:w="610" w:type="dxa"/>
          </w:tcPr>
          <w:p w:rsidR="00D4607B" w:rsidRDefault="00D4607B" w:rsidP="00BA4F2F">
            <w:r>
              <w:t>7</w:t>
            </w:r>
          </w:p>
        </w:tc>
        <w:tc>
          <w:tcPr>
            <w:tcW w:w="911" w:type="dxa"/>
          </w:tcPr>
          <w:p w:rsidR="00D4607B" w:rsidRDefault="00D4607B" w:rsidP="00BA4F2F">
            <w:r>
              <w:t>7.0</w:t>
            </w:r>
          </w:p>
        </w:tc>
        <w:tc>
          <w:tcPr>
            <w:tcW w:w="5992" w:type="dxa"/>
          </w:tcPr>
          <w:p w:rsidR="00D4607B" w:rsidRDefault="00D4607B" w:rsidP="00BA4F2F">
            <w:r w:rsidRPr="00D4607B">
              <w:t>Anomaly 3505 Use output from LPF for diagnostics.</w:t>
            </w:r>
          </w:p>
        </w:tc>
        <w:tc>
          <w:tcPr>
            <w:tcW w:w="1083" w:type="dxa"/>
          </w:tcPr>
          <w:p w:rsidR="00D4607B" w:rsidRDefault="00D4607B" w:rsidP="00BA4F2F">
            <w:r>
              <w:t>23Aug12</w:t>
            </w:r>
          </w:p>
        </w:tc>
        <w:tc>
          <w:tcPr>
            <w:tcW w:w="1077" w:type="dxa"/>
          </w:tcPr>
          <w:p w:rsidR="00D4607B" w:rsidRDefault="00D4607B" w:rsidP="00BA4F2F">
            <w:proofErr w:type="spellStart"/>
            <w:r>
              <w:t>Srikanth</w:t>
            </w:r>
            <w:proofErr w:type="spellEnd"/>
          </w:p>
        </w:tc>
      </w:tr>
      <w:tr w:rsidR="00647698" w:rsidTr="00C528E5">
        <w:tc>
          <w:tcPr>
            <w:tcW w:w="610" w:type="dxa"/>
          </w:tcPr>
          <w:p w:rsidR="00647698" w:rsidRDefault="00647698" w:rsidP="00BA4F2F">
            <w:r>
              <w:t>8</w:t>
            </w:r>
          </w:p>
        </w:tc>
        <w:tc>
          <w:tcPr>
            <w:tcW w:w="911" w:type="dxa"/>
          </w:tcPr>
          <w:p w:rsidR="00647698" w:rsidRDefault="00647698" w:rsidP="00BA4F2F">
            <w:r>
              <w:t>8.0</w:t>
            </w:r>
          </w:p>
        </w:tc>
        <w:tc>
          <w:tcPr>
            <w:tcW w:w="5992" w:type="dxa"/>
          </w:tcPr>
          <w:p w:rsidR="00647698" w:rsidRPr="00D4607B" w:rsidRDefault="00647698" w:rsidP="00BA4F2F">
            <w:r>
              <w:t>Added watchdog checkpoints.</w:t>
            </w:r>
          </w:p>
        </w:tc>
        <w:tc>
          <w:tcPr>
            <w:tcW w:w="1083" w:type="dxa"/>
          </w:tcPr>
          <w:p w:rsidR="00647698" w:rsidRDefault="00647698" w:rsidP="00BA4F2F">
            <w:r>
              <w:t>16 Sept 12</w:t>
            </w:r>
          </w:p>
        </w:tc>
        <w:tc>
          <w:tcPr>
            <w:tcW w:w="1077" w:type="dxa"/>
          </w:tcPr>
          <w:p w:rsidR="00647698" w:rsidRDefault="00647698" w:rsidP="00BA4F2F">
            <w:r>
              <w:t>BWL</w:t>
            </w:r>
          </w:p>
        </w:tc>
      </w:tr>
      <w:tr w:rsidR="003577DB" w:rsidTr="00C528E5">
        <w:tc>
          <w:tcPr>
            <w:tcW w:w="610" w:type="dxa"/>
          </w:tcPr>
          <w:p w:rsidR="003577DB" w:rsidRDefault="003577DB" w:rsidP="00BA4F2F">
            <w:r>
              <w:t>9</w:t>
            </w:r>
          </w:p>
        </w:tc>
        <w:tc>
          <w:tcPr>
            <w:tcW w:w="911" w:type="dxa"/>
          </w:tcPr>
          <w:p w:rsidR="003577DB" w:rsidRDefault="003577DB" w:rsidP="00BA4F2F">
            <w:r>
              <w:t>9.0</w:t>
            </w:r>
          </w:p>
        </w:tc>
        <w:tc>
          <w:tcPr>
            <w:tcW w:w="5992" w:type="dxa"/>
          </w:tcPr>
          <w:p w:rsidR="003577DB" w:rsidRDefault="003577DB" w:rsidP="00BA4F2F">
            <w:r>
              <w:t>Added “Variables” missing from Module internal variable and their software segment</w:t>
            </w:r>
          </w:p>
        </w:tc>
        <w:tc>
          <w:tcPr>
            <w:tcW w:w="1083" w:type="dxa"/>
          </w:tcPr>
          <w:p w:rsidR="003577DB" w:rsidRDefault="003577DB" w:rsidP="00BA4F2F">
            <w:r>
              <w:t xml:space="preserve">18 </w:t>
            </w:r>
            <w:proofErr w:type="spellStart"/>
            <w:r>
              <w:t>sep</w:t>
            </w:r>
            <w:proofErr w:type="spellEnd"/>
            <w:r>
              <w:t xml:space="preserve"> 12</w:t>
            </w:r>
          </w:p>
        </w:tc>
        <w:tc>
          <w:tcPr>
            <w:tcW w:w="1077" w:type="dxa"/>
          </w:tcPr>
          <w:p w:rsidR="003577DB" w:rsidRDefault="003577DB" w:rsidP="00BA4F2F">
            <w:r>
              <w:t>SSK</w:t>
            </w:r>
          </w:p>
        </w:tc>
      </w:tr>
      <w:tr w:rsidR="00761424" w:rsidTr="00C528E5">
        <w:tc>
          <w:tcPr>
            <w:tcW w:w="610" w:type="dxa"/>
          </w:tcPr>
          <w:p w:rsidR="00761424" w:rsidRDefault="00761424" w:rsidP="00BA4F2F">
            <w:r>
              <w:t>10</w:t>
            </w:r>
          </w:p>
        </w:tc>
        <w:tc>
          <w:tcPr>
            <w:tcW w:w="911" w:type="dxa"/>
          </w:tcPr>
          <w:p w:rsidR="00761424" w:rsidRDefault="00761424" w:rsidP="00BA4F2F">
            <w:r>
              <w:t>10.0</w:t>
            </w:r>
          </w:p>
        </w:tc>
        <w:tc>
          <w:tcPr>
            <w:tcW w:w="5992" w:type="dxa"/>
          </w:tcPr>
          <w:p w:rsidR="00761424" w:rsidRDefault="00761424" w:rsidP="00761424">
            <w:r>
              <w:t xml:space="preserve">Changed local constants to calibration to </w:t>
            </w:r>
            <w:proofErr w:type="spellStart"/>
            <w:r>
              <w:t>facilate</w:t>
            </w:r>
            <w:proofErr w:type="spellEnd"/>
            <w:r>
              <w:t xml:space="preserve"> the use of different temperature sensors.</w:t>
            </w:r>
          </w:p>
        </w:tc>
        <w:tc>
          <w:tcPr>
            <w:tcW w:w="1083" w:type="dxa"/>
          </w:tcPr>
          <w:p w:rsidR="00761424" w:rsidRDefault="00761424" w:rsidP="00BA4F2F"/>
        </w:tc>
        <w:tc>
          <w:tcPr>
            <w:tcW w:w="1077" w:type="dxa"/>
          </w:tcPr>
          <w:p w:rsidR="00761424" w:rsidRDefault="00761424" w:rsidP="00BA4F2F"/>
        </w:tc>
      </w:tr>
      <w:tr w:rsidR="00BB2042" w:rsidRPr="002E5A14" w:rsidTr="00C528E5">
        <w:tc>
          <w:tcPr>
            <w:tcW w:w="610" w:type="dxa"/>
          </w:tcPr>
          <w:p w:rsidR="009C0DC0" w:rsidRPr="002E5A14" w:rsidRDefault="009C0DC0" w:rsidP="00BA4F2F">
            <w:r w:rsidRPr="00BB2042">
              <w:t>11</w:t>
            </w:r>
          </w:p>
        </w:tc>
        <w:tc>
          <w:tcPr>
            <w:tcW w:w="911" w:type="dxa"/>
          </w:tcPr>
          <w:p w:rsidR="009C0DC0" w:rsidRPr="002E5A14" w:rsidRDefault="009C0DC0" w:rsidP="00BA4F2F">
            <w:r w:rsidRPr="002E5A14">
              <w:t>11.0</w:t>
            </w:r>
          </w:p>
        </w:tc>
        <w:tc>
          <w:tcPr>
            <w:tcW w:w="5992" w:type="dxa"/>
          </w:tcPr>
          <w:p w:rsidR="009C0DC0" w:rsidRPr="00BB2042" w:rsidRDefault="00EE2875" w:rsidP="00761424">
            <w:r w:rsidRPr="002E5A14">
              <w:rPr>
                <w:rFonts w:eastAsia="Calibri"/>
              </w:rPr>
              <w:t>Corrected naming conventions of new conversion calibrations</w:t>
            </w:r>
            <w:r w:rsidR="009C0DC0" w:rsidRPr="002E5A14">
              <w:rPr>
                <w:rFonts w:eastAsia="Calibri"/>
              </w:rPr>
              <w:t>.</w:t>
            </w:r>
          </w:p>
        </w:tc>
        <w:tc>
          <w:tcPr>
            <w:tcW w:w="1083" w:type="dxa"/>
          </w:tcPr>
          <w:p w:rsidR="009C0DC0" w:rsidRPr="002E5A14" w:rsidRDefault="009C0DC0" w:rsidP="00BA4F2F">
            <w:r w:rsidRPr="002E5A14">
              <w:t>08Nov12</w:t>
            </w:r>
          </w:p>
        </w:tc>
        <w:tc>
          <w:tcPr>
            <w:tcW w:w="1077" w:type="dxa"/>
          </w:tcPr>
          <w:p w:rsidR="009C0DC0" w:rsidRPr="002E5A14" w:rsidRDefault="009C0DC0" w:rsidP="00BA4F2F">
            <w:r w:rsidRPr="002E5A14">
              <w:t>LN</w:t>
            </w:r>
          </w:p>
        </w:tc>
      </w:tr>
      <w:tr w:rsidR="00BB2042" w:rsidRPr="002E5A14" w:rsidTr="00C528E5">
        <w:tc>
          <w:tcPr>
            <w:tcW w:w="610" w:type="dxa"/>
          </w:tcPr>
          <w:p w:rsidR="00B0132C" w:rsidRPr="002E5A14" w:rsidRDefault="00B0132C" w:rsidP="00BA4F2F">
            <w:r w:rsidRPr="002E5A14">
              <w:t>12</w:t>
            </w:r>
          </w:p>
        </w:tc>
        <w:tc>
          <w:tcPr>
            <w:tcW w:w="911" w:type="dxa"/>
          </w:tcPr>
          <w:p w:rsidR="00B0132C" w:rsidRPr="002E5A14" w:rsidRDefault="00B0132C" w:rsidP="00BA4F2F">
            <w:r w:rsidRPr="002E5A14">
              <w:t>12.0</w:t>
            </w:r>
          </w:p>
        </w:tc>
        <w:tc>
          <w:tcPr>
            <w:tcW w:w="5992" w:type="dxa"/>
          </w:tcPr>
          <w:p w:rsidR="00B0132C" w:rsidRPr="002E5A14" w:rsidRDefault="00B0132C" w:rsidP="00761424">
            <w:pPr>
              <w:rPr>
                <w:rFonts w:eastAsia="Calibri"/>
              </w:rPr>
            </w:pPr>
            <w:r w:rsidRPr="002E5A14">
              <w:rPr>
                <w:rFonts w:eastAsia="Calibri"/>
              </w:rPr>
              <w:t>Corrected anomaly 4541</w:t>
            </w:r>
          </w:p>
        </w:tc>
        <w:tc>
          <w:tcPr>
            <w:tcW w:w="1083" w:type="dxa"/>
          </w:tcPr>
          <w:p w:rsidR="00B0132C" w:rsidRPr="002E5A14" w:rsidRDefault="00B0132C" w:rsidP="00BA4F2F">
            <w:r w:rsidRPr="00BB2042">
              <w:t>06Apr13</w:t>
            </w:r>
          </w:p>
        </w:tc>
        <w:tc>
          <w:tcPr>
            <w:tcW w:w="1077" w:type="dxa"/>
          </w:tcPr>
          <w:p w:rsidR="00B0132C" w:rsidRPr="002E5A14" w:rsidRDefault="00B0132C" w:rsidP="00BA4F2F">
            <w:r w:rsidRPr="002E5A14">
              <w:t>KJS</w:t>
            </w:r>
          </w:p>
        </w:tc>
      </w:tr>
      <w:tr w:rsidR="00FF1735" w:rsidRPr="002E5A14" w:rsidTr="00C528E5">
        <w:trPr>
          <w:ins w:id="152" w:author="Creager, Kathleen" w:date="2013-09-17T11:59:00Z"/>
        </w:trPr>
        <w:tc>
          <w:tcPr>
            <w:tcW w:w="610" w:type="dxa"/>
          </w:tcPr>
          <w:p w:rsidR="00FF1735" w:rsidRPr="002E5A14" w:rsidRDefault="00FF1735" w:rsidP="00BA4F2F">
            <w:pPr>
              <w:rPr>
                <w:ins w:id="153" w:author="Creager, Kathleen" w:date="2013-09-17T11:59:00Z"/>
              </w:rPr>
            </w:pPr>
            <w:ins w:id="154" w:author="Creager, Kathleen" w:date="2013-09-17T11:59:00Z">
              <w:r>
                <w:t>13</w:t>
              </w:r>
            </w:ins>
          </w:p>
        </w:tc>
        <w:tc>
          <w:tcPr>
            <w:tcW w:w="911" w:type="dxa"/>
          </w:tcPr>
          <w:p w:rsidR="00FF1735" w:rsidRPr="002E5A14" w:rsidRDefault="00FF1735" w:rsidP="00BA4F2F">
            <w:pPr>
              <w:rPr>
                <w:ins w:id="155" w:author="Creager, Kathleen" w:date="2013-09-17T11:59:00Z"/>
              </w:rPr>
            </w:pPr>
            <w:ins w:id="156" w:author="Creager, Kathleen" w:date="2013-09-17T11:59:00Z">
              <w:r>
                <w:t>13.0</w:t>
              </w:r>
            </w:ins>
          </w:p>
        </w:tc>
        <w:tc>
          <w:tcPr>
            <w:tcW w:w="5992" w:type="dxa"/>
          </w:tcPr>
          <w:p w:rsidR="00FF1735" w:rsidRPr="002E5A14" w:rsidRDefault="00FF1735" w:rsidP="00761424">
            <w:pPr>
              <w:rPr>
                <w:ins w:id="157" w:author="Creager, Kathleen" w:date="2013-09-17T11:59:00Z"/>
                <w:rFonts w:eastAsia="Calibri"/>
              </w:rPr>
            </w:pPr>
            <w:ins w:id="158" w:author="Creager, Kathleen" w:date="2013-09-17T11:59:00Z">
              <w:r>
                <w:rPr>
                  <w:rFonts w:eastAsia="Calibri"/>
                </w:rPr>
                <w:t>Changed conditions on diagnostic per FDD SF</w:t>
              </w:r>
            </w:ins>
            <w:ins w:id="159" w:author="Creager, Kathleen" w:date="2013-09-17T12:00:00Z">
              <w:r>
                <w:rPr>
                  <w:rFonts w:eastAsia="Calibri"/>
                </w:rPr>
                <w:t>—</w:t>
              </w:r>
            </w:ins>
            <w:ins w:id="160" w:author="Creager, Kathleen" w:date="2013-09-17T11:59:00Z">
              <w:r>
                <w:rPr>
                  <w:rFonts w:eastAsia="Calibri"/>
                </w:rPr>
                <w:t xml:space="preserve">06 </w:t>
              </w:r>
            </w:ins>
            <w:ins w:id="161" w:author="Creager, Kathleen" w:date="2013-09-17T12:00:00Z">
              <w:r>
                <w:rPr>
                  <w:rFonts w:eastAsia="Calibri"/>
                </w:rPr>
                <w:t xml:space="preserve">ver007; updated module and display variable names per naming conventions; </w:t>
              </w:r>
              <w:bookmarkStart w:id="162" w:name="OLE_LINK9"/>
              <w:r>
                <w:rPr>
                  <w:rFonts w:eastAsia="Calibri"/>
                </w:rPr>
                <w:t>updated temporary variable names for clarity</w:t>
              </w:r>
            </w:ins>
            <w:bookmarkEnd w:id="162"/>
            <w:ins w:id="163" w:author="Creager, Kathleen" w:date="2013-09-17T12:23:00Z">
              <w:r w:rsidR="00DE1CA8">
                <w:rPr>
                  <w:rFonts w:eastAsia="Calibri"/>
                </w:rPr>
                <w:t>; added missing section 5 and updated numbering on remaining sections</w:t>
              </w:r>
            </w:ins>
            <w:bookmarkStart w:id="164" w:name="_GoBack"/>
            <w:bookmarkEnd w:id="164"/>
          </w:p>
        </w:tc>
        <w:tc>
          <w:tcPr>
            <w:tcW w:w="1083" w:type="dxa"/>
          </w:tcPr>
          <w:p w:rsidR="00FF1735" w:rsidRPr="00BB2042" w:rsidRDefault="00FF1735" w:rsidP="00BA4F2F">
            <w:pPr>
              <w:rPr>
                <w:ins w:id="165" w:author="Creager, Kathleen" w:date="2013-09-17T11:59:00Z"/>
              </w:rPr>
            </w:pPr>
            <w:ins w:id="166" w:author="Creager, Kathleen" w:date="2013-09-17T12:00:00Z">
              <w:r>
                <w:t>17-Sep-13</w:t>
              </w:r>
            </w:ins>
          </w:p>
        </w:tc>
        <w:tc>
          <w:tcPr>
            <w:tcW w:w="1077" w:type="dxa"/>
          </w:tcPr>
          <w:p w:rsidR="00FF1735" w:rsidRPr="002E5A14" w:rsidRDefault="00FF1735" w:rsidP="00BA4F2F">
            <w:pPr>
              <w:rPr>
                <w:ins w:id="167" w:author="Creager, Kathleen" w:date="2013-09-17T11:59:00Z"/>
              </w:rPr>
            </w:pPr>
            <w:ins w:id="168" w:author="Creager, Kathleen" w:date="2013-09-17T12:01:00Z">
              <w:r>
                <w:t>KMC</w:t>
              </w:r>
            </w:ins>
          </w:p>
        </w:tc>
      </w:tr>
    </w:tbl>
    <w:p w:rsidR="00D25CFA" w:rsidRDefault="00D25CFA" w:rsidP="00D25CFA"/>
    <w:p w:rsidR="00AE3C7E" w:rsidRDefault="00AE3C7E"/>
    <w:sectPr w:rsidR="00AE3C7E" w:rsidSect="00BA4F2F">
      <w:headerReference w:type="default" r:id="rId16"/>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AE6" w:rsidRDefault="009D6AE6" w:rsidP="00D25CFA">
      <w:pPr>
        <w:spacing w:after="0"/>
      </w:pPr>
      <w:r>
        <w:separator/>
      </w:r>
    </w:p>
  </w:endnote>
  <w:endnote w:type="continuationSeparator" w:id="0">
    <w:p w:rsidR="009D6AE6" w:rsidRDefault="009D6AE6" w:rsidP="00D25C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F2F" w:rsidRDefault="00DF72EE">
    <w:pPr>
      <w:pStyle w:val="Footer"/>
    </w:pPr>
    <w:r>
      <w:rPr>
        <w:snapToGrid w:val="0"/>
      </w:rPr>
      <w:tab/>
      <w:t>DELPHI CONFIDENTIAL</w:t>
    </w:r>
    <w:r>
      <w:rPr>
        <w:snapToGrid w:val="0"/>
      </w:rPr>
      <w:tab/>
    </w:r>
    <w:r>
      <w:rPr>
        <w:snapToGrid w:val="0"/>
        <w:sz w:val="16"/>
      </w:rPr>
      <w:t>S/W module design template, Rev 2.2b</w:t>
    </w:r>
    <w:r w:rsidR="00D25CFA">
      <w:rPr>
        <w:snapToGrid w:val="0"/>
        <w:sz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AE6" w:rsidRDefault="009D6AE6" w:rsidP="00D25CFA">
      <w:pPr>
        <w:spacing w:after="0"/>
      </w:pPr>
      <w:r>
        <w:separator/>
      </w:r>
    </w:p>
  </w:footnote>
  <w:footnote w:type="continuationSeparator" w:id="0">
    <w:p w:rsidR="009D6AE6" w:rsidRDefault="009D6AE6" w:rsidP="00D25CF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F2F" w:rsidRDefault="00DF72EE">
    <w:pPr>
      <w:pStyle w:val="Header"/>
      <w:pBdr>
        <w:bottom w:val="single" w:sz="4" w:space="1" w:color="auto"/>
      </w:pBdr>
      <w:jc w:val="center"/>
      <w:rPr>
        <w:b/>
      </w:rPr>
    </w:pPr>
    <w:r>
      <w:rPr>
        <w:b/>
      </w:rPr>
      <w:t>NEXT GENERATION SOFTWARE DESIGN– MODULE DESIGN SPECIFICATION</w:t>
    </w:r>
  </w:p>
  <w:tbl>
    <w:tblPr>
      <w:tblW w:w="8910" w:type="dxa"/>
      <w:tblInd w:w="18" w:type="dxa"/>
      <w:tblLayout w:type="fixed"/>
      <w:tblLook w:val="0000" w:firstRow="0" w:lastRow="0" w:firstColumn="0" w:lastColumn="0" w:noHBand="0" w:noVBand="0"/>
    </w:tblPr>
    <w:tblGrid>
      <w:gridCol w:w="990"/>
      <w:gridCol w:w="1530"/>
      <w:gridCol w:w="1260"/>
      <w:gridCol w:w="2610"/>
      <w:gridCol w:w="1170"/>
      <w:gridCol w:w="1350"/>
    </w:tblGrid>
    <w:tr w:rsidR="00BA4F2F" w:rsidTr="00BA4F2F">
      <w:trPr>
        <w:cantSplit/>
      </w:trPr>
      <w:tc>
        <w:tcPr>
          <w:tcW w:w="990" w:type="dxa"/>
        </w:tcPr>
        <w:p w:rsidR="00BA4F2F" w:rsidRDefault="00DF72EE">
          <w:pPr>
            <w:pStyle w:val="Header"/>
          </w:pPr>
          <w:r>
            <w:t>Title:</w:t>
          </w:r>
        </w:p>
      </w:tc>
      <w:tc>
        <w:tcPr>
          <w:tcW w:w="5400" w:type="dxa"/>
          <w:gridSpan w:val="3"/>
          <w:vMerge w:val="restart"/>
        </w:tcPr>
        <w:p w:rsidR="00BA4F2F" w:rsidRDefault="006721E1">
          <w:pPr>
            <w:pStyle w:val="Header"/>
          </w:pPr>
          <w:proofErr w:type="spellStart"/>
          <w:r>
            <w:t>CtrlTemp</w:t>
          </w:r>
          <w:proofErr w:type="spellEnd"/>
        </w:p>
        <w:p w:rsidR="00BA4F2F" w:rsidRDefault="00DF72EE">
          <w:pPr>
            <w:pStyle w:val="Header"/>
          </w:pPr>
          <w:r>
            <w:t>Gen II+ EPS</w:t>
          </w:r>
        </w:p>
      </w:tc>
      <w:tc>
        <w:tcPr>
          <w:tcW w:w="1170" w:type="dxa"/>
        </w:tcPr>
        <w:p w:rsidR="00BA4F2F" w:rsidRDefault="00DF72EE">
          <w:pPr>
            <w:pStyle w:val="Header"/>
          </w:pPr>
          <w:r>
            <w:t>Revision:</w:t>
          </w:r>
        </w:p>
      </w:tc>
      <w:tc>
        <w:tcPr>
          <w:tcW w:w="1350" w:type="dxa"/>
        </w:tcPr>
        <w:p w:rsidR="00BA4F2F" w:rsidRPr="00FF13CF" w:rsidRDefault="00B0132C" w:rsidP="00ED43BB">
          <w:pPr>
            <w:pStyle w:val="Header"/>
          </w:pPr>
          <w:r>
            <w:t>1</w:t>
          </w:r>
          <w:del w:id="169" w:author="Creager, Kathleen" w:date="2013-09-17T11:35:00Z">
            <w:r w:rsidDel="00ED43BB">
              <w:delText>2</w:delText>
            </w:r>
          </w:del>
          <w:ins w:id="170" w:author="Creager, Kathleen" w:date="2013-09-17T11:35:00Z">
            <w:r w:rsidR="00ED43BB">
              <w:t>3</w:t>
            </w:r>
          </w:ins>
          <w:r w:rsidR="00761424">
            <w:t>.0</w:t>
          </w:r>
        </w:p>
      </w:tc>
    </w:tr>
    <w:tr w:rsidR="00BA4F2F" w:rsidTr="00BA4F2F">
      <w:trPr>
        <w:cantSplit/>
      </w:trPr>
      <w:tc>
        <w:tcPr>
          <w:tcW w:w="990" w:type="dxa"/>
        </w:tcPr>
        <w:p w:rsidR="00BA4F2F" w:rsidRDefault="00DF72EE">
          <w:pPr>
            <w:pStyle w:val="Header"/>
          </w:pPr>
          <w:r>
            <w:t xml:space="preserve">Product:     </w:t>
          </w:r>
        </w:p>
      </w:tc>
      <w:tc>
        <w:tcPr>
          <w:tcW w:w="5400" w:type="dxa"/>
          <w:gridSpan w:val="3"/>
          <w:vMerge/>
        </w:tcPr>
        <w:p w:rsidR="00BA4F2F" w:rsidRDefault="00BA4F2F">
          <w:pPr>
            <w:pStyle w:val="Header"/>
            <w:jc w:val="center"/>
          </w:pPr>
        </w:p>
      </w:tc>
      <w:tc>
        <w:tcPr>
          <w:tcW w:w="1170" w:type="dxa"/>
        </w:tcPr>
        <w:p w:rsidR="00BA4F2F" w:rsidRDefault="00DF72EE">
          <w:pPr>
            <w:pStyle w:val="Header"/>
          </w:pPr>
          <w:r>
            <w:t>Rev. Date:</w:t>
          </w:r>
        </w:p>
      </w:tc>
      <w:tc>
        <w:tcPr>
          <w:tcW w:w="1350" w:type="dxa"/>
        </w:tcPr>
        <w:p w:rsidR="00761424" w:rsidRDefault="00B0132C" w:rsidP="00B0132C">
          <w:del w:id="171" w:author="Creager, Kathleen" w:date="2013-09-17T11:35:00Z">
            <w:r w:rsidDel="00ED43BB">
              <w:delText>06Arp13</w:delText>
            </w:r>
          </w:del>
          <w:ins w:id="172" w:author="Creager, Kathleen" w:date="2013-09-17T11:35:00Z">
            <w:r w:rsidR="00ED43BB">
              <w:t>17-Sep-</w:t>
            </w:r>
            <w:r w:rsidR="00ED43BB">
              <w:t>13</w:t>
            </w:r>
          </w:ins>
        </w:p>
      </w:tc>
    </w:tr>
    <w:tr w:rsidR="00BA4F2F" w:rsidTr="00BA4F2F">
      <w:trPr>
        <w:cantSplit/>
      </w:trPr>
      <w:tc>
        <w:tcPr>
          <w:tcW w:w="990" w:type="dxa"/>
        </w:tcPr>
        <w:p w:rsidR="00BA4F2F" w:rsidRDefault="00DF72EE">
          <w:pPr>
            <w:pStyle w:val="Header"/>
          </w:pPr>
          <w:r>
            <w:t>Group:</w:t>
          </w:r>
        </w:p>
      </w:tc>
      <w:tc>
        <w:tcPr>
          <w:tcW w:w="1530" w:type="dxa"/>
        </w:tcPr>
        <w:p w:rsidR="00BA4F2F" w:rsidRDefault="00DF72EE">
          <w:pPr>
            <w:pStyle w:val="Header"/>
          </w:pPr>
          <w:r>
            <w:t>ESG</w:t>
          </w:r>
        </w:p>
      </w:tc>
      <w:tc>
        <w:tcPr>
          <w:tcW w:w="1260" w:type="dxa"/>
        </w:tcPr>
        <w:p w:rsidR="00BA4F2F" w:rsidRDefault="00DF72EE">
          <w:pPr>
            <w:pStyle w:val="Header"/>
          </w:pPr>
          <w:r>
            <w:t>Originator:</w:t>
          </w:r>
        </w:p>
      </w:tc>
      <w:tc>
        <w:tcPr>
          <w:tcW w:w="2610" w:type="dxa"/>
        </w:tcPr>
        <w:p w:rsidR="00BA4F2F" w:rsidRDefault="003577DB" w:rsidP="003577DB">
          <w:pPr>
            <w:pStyle w:val="Header"/>
          </w:pPr>
          <w:del w:id="173" w:author="Creager, Kathleen" w:date="2013-09-17T11:35:00Z">
            <w:r w:rsidDel="00ED43BB">
              <w:delText>Selva Sengottaiyan</w:delText>
            </w:r>
          </w:del>
          <w:ins w:id="174" w:author="Creager, Kathleen" w:date="2013-09-17T11:35:00Z">
            <w:r w:rsidR="00ED43BB">
              <w:t xml:space="preserve">Kathleen </w:t>
            </w:r>
            <w:proofErr w:type="spellStart"/>
            <w:r w:rsidR="00ED43BB">
              <w:t>Creager</w:t>
            </w:r>
          </w:ins>
          <w:proofErr w:type="spellEnd"/>
        </w:p>
      </w:tc>
      <w:tc>
        <w:tcPr>
          <w:tcW w:w="1170" w:type="dxa"/>
        </w:tcPr>
        <w:p w:rsidR="00BA4F2F" w:rsidRDefault="00DF72EE">
          <w:pPr>
            <w:pStyle w:val="Header"/>
          </w:pPr>
          <w:r>
            <w:t>Page:</w:t>
          </w:r>
        </w:p>
      </w:tc>
      <w:tc>
        <w:tcPr>
          <w:tcW w:w="1350" w:type="dxa"/>
        </w:tcPr>
        <w:p w:rsidR="00BA4F2F" w:rsidRDefault="00EE2875">
          <w:pPr>
            <w:pStyle w:val="Header"/>
          </w:pPr>
          <w:r>
            <w:rPr>
              <w:rStyle w:val="PageNumber"/>
            </w:rPr>
            <w:fldChar w:fldCharType="begin"/>
          </w:r>
          <w:r w:rsidR="00DF72EE">
            <w:rPr>
              <w:rStyle w:val="PageNumber"/>
            </w:rPr>
            <w:instrText xml:space="preserve"> PAGE </w:instrText>
          </w:r>
          <w:r>
            <w:rPr>
              <w:rStyle w:val="PageNumber"/>
            </w:rPr>
            <w:fldChar w:fldCharType="separate"/>
          </w:r>
          <w:r w:rsidR="00DE1CA8">
            <w:rPr>
              <w:rStyle w:val="PageNumber"/>
              <w:noProof/>
            </w:rPr>
            <w:t>14</w:t>
          </w:r>
          <w:r>
            <w:rPr>
              <w:rStyle w:val="PageNumber"/>
            </w:rPr>
            <w:fldChar w:fldCharType="end"/>
          </w:r>
          <w:r w:rsidR="00DF72EE">
            <w:rPr>
              <w:rStyle w:val="PageNumber"/>
            </w:rPr>
            <w:t xml:space="preserve"> of </w:t>
          </w:r>
          <w:r>
            <w:rPr>
              <w:rStyle w:val="PageNumber"/>
            </w:rPr>
            <w:fldChar w:fldCharType="begin"/>
          </w:r>
          <w:r w:rsidR="00DF72EE">
            <w:rPr>
              <w:rStyle w:val="PageNumber"/>
            </w:rPr>
            <w:instrText xml:space="preserve"> NUMPAGES </w:instrText>
          </w:r>
          <w:r>
            <w:rPr>
              <w:rStyle w:val="PageNumber"/>
            </w:rPr>
            <w:fldChar w:fldCharType="separate"/>
          </w:r>
          <w:r w:rsidR="00DE1CA8">
            <w:rPr>
              <w:rStyle w:val="PageNumber"/>
              <w:noProof/>
            </w:rPr>
            <w:t>14</w:t>
          </w:r>
          <w:r>
            <w:rPr>
              <w:rStyle w:val="PageNumber"/>
            </w:rPr>
            <w:fldChar w:fldCharType="end"/>
          </w:r>
        </w:p>
      </w:tc>
    </w:tr>
  </w:tbl>
  <w:p w:rsidR="00BA4F2F" w:rsidRDefault="00BA4F2F">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AC800F1"/>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F3622D"/>
    <w:multiLevelType w:val="hybridMultilevel"/>
    <w:tmpl w:val="56E0240C"/>
    <w:lvl w:ilvl="0" w:tplc="04090001">
      <w:start w:val="15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69B3114"/>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D975107"/>
    <w:multiLevelType w:val="multilevel"/>
    <w:tmpl w:val="5ACA63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764"/>
        </w:tabs>
        <w:ind w:left="17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0"/>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CFA"/>
    <w:rsid w:val="000472E8"/>
    <w:rsid w:val="000722BC"/>
    <w:rsid w:val="000773B6"/>
    <w:rsid w:val="000A5D23"/>
    <w:rsid w:val="000C54BE"/>
    <w:rsid w:val="000C5EBE"/>
    <w:rsid w:val="000C625F"/>
    <w:rsid w:val="000C6D59"/>
    <w:rsid w:val="000F527F"/>
    <w:rsid w:val="00116ABE"/>
    <w:rsid w:val="00136771"/>
    <w:rsid w:val="00151EA1"/>
    <w:rsid w:val="001636B1"/>
    <w:rsid w:val="00166CC5"/>
    <w:rsid w:val="001931CF"/>
    <w:rsid w:val="001C35C0"/>
    <w:rsid w:val="001C5B33"/>
    <w:rsid w:val="001E7060"/>
    <w:rsid w:val="001F572D"/>
    <w:rsid w:val="00206AB5"/>
    <w:rsid w:val="00232C31"/>
    <w:rsid w:val="002445C8"/>
    <w:rsid w:val="00246046"/>
    <w:rsid w:val="002735E7"/>
    <w:rsid w:val="00290DCE"/>
    <w:rsid w:val="00293187"/>
    <w:rsid w:val="002D24F1"/>
    <w:rsid w:val="002E5A14"/>
    <w:rsid w:val="002E6B6D"/>
    <w:rsid w:val="002F0CAE"/>
    <w:rsid w:val="00333E44"/>
    <w:rsid w:val="00345BBB"/>
    <w:rsid w:val="003577DB"/>
    <w:rsid w:val="00367150"/>
    <w:rsid w:val="0037771F"/>
    <w:rsid w:val="00383522"/>
    <w:rsid w:val="00390D99"/>
    <w:rsid w:val="00395750"/>
    <w:rsid w:val="003C50EF"/>
    <w:rsid w:val="003D17D8"/>
    <w:rsid w:val="003D2ACE"/>
    <w:rsid w:val="003F494E"/>
    <w:rsid w:val="003F5691"/>
    <w:rsid w:val="00407D56"/>
    <w:rsid w:val="00410D02"/>
    <w:rsid w:val="0042452D"/>
    <w:rsid w:val="00436DED"/>
    <w:rsid w:val="00447CF2"/>
    <w:rsid w:val="00467BE6"/>
    <w:rsid w:val="00477B4D"/>
    <w:rsid w:val="00477F20"/>
    <w:rsid w:val="00490ED6"/>
    <w:rsid w:val="004B05D2"/>
    <w:rsid w:val="004E20A1"/>
    <w:rsid w:val="004E7A57"/>
    <w:rsid w:val="004F5F99"/>
    <w:rsid w:val="0050027D"/>
    <w:rsid w:val="00513FBB"/>
    <w:rsid w:val="00525B91"/>
    <w:rsid w:val="00530C5A"/>
    <w:rsid w:val="005463B8"/>
    <w:rsid w:val="0055784A"/>
    <w:rsid w:val="0057022A"/>
    <w:rsid w:val="00596A30"/>
    <w:rsid w:val="005A28E3"/>
    <w:rsid w:val="005B079B"/>
    <w:rsid w:val="005B0908"/>
    <w:rsid w:val="005B3E19"/>
    <w:rsid w:val="005D3D2A"/>
    <w:rsid w:val="005D4C0D"/>
    <w:rsid w:val="005F5D45"/>
    <w:rsid w:val="00615E50"/>
    <w:rsid w:val="00620AEF"/>
    <w:rsid w:val="00647112"/>
    <w:rsid w:val="00647698"/>
    <w:rsid w:val="006549BA"/>
    <w:rsid w:val="00654A6D"/>
    <w:rsid w:val="006721E1"/>
    <w:rsid w:val="006C1477"/>
    <w:rsid w:val="006C6F4E"/>
    <w:rsid w:val="006E43AD"/>
    <w:rsid w:val="00705CD7"/>
    <w:rsid w:val="00711A69"/>
    <w:rsid w:val="00712410"/>
    <w:rsid w:val="00714FA9"/>
    <w:rsid w:val="00727EA6"/>
    <w:rsid w:val="00761424"/>
    <w:rsid w:val="007A1299"/>
    <w:rsid w:val="007A12B9"/>
    <w:rsid w:val="007F03D3"/>
    <w:rsid w:val="00802C4C"/>
    <w:rsid w:val="00864D3F"/>
    <w:rsid w:val="008E14DA"/>
    <w:rsid w:val="008E16FD"/>
    <w:rsid w:val="00922DB4"/>
    <w:rsid w:val="00923431"/>
    <w:rsid w:val="00961B38"/>
    <w:rsid w:val="009636D2"/>
    <w:rsid w:val="0098724C"/>
    <w:rsid w:val="009A0450"/>
    <w:rsid w:val="009A5593"/>
    <w:rsid w:val="009C0DC0"/>
    <w:rsid w:val="009D6AE6"/>
    <w:rsid w:val="009F0091"/>
    <w:rsid w:val="009F15D6"/>
    <w:rsid w:val="00A04592"/>
    <w:rsid w:val="00A32058"/>
    <w:rsid w:val="00A40F6D"/>
    <w:rsid w:val="00A87422"/>
    <w:rsid w:val="00AA297A"/>
    <w:rsid w:val="00AE3C7E"/>
    <w:rsid w:val="00AF6C42"/>
    <w:rsid w:val="00B0132C"/>
    <w:rsid w:val="00B0637A"/>
    <w:rsid w:val="00B06CFE"/>
    <w:rsid w:val="00B41626"/>
    <w:rsid w:val="00B7280C"/>
    <w:rsid w:val="00B823AD"/>
    <w:rsid w:val="00BA02EF"/>
    <w:rsid w:val="00BA4F2F"/>
    <w:rsid w:val="00BB2042"/>
    <w:rsid w:val="00BC052D"/>
    <w:rsid w:val="00BE5CBA"/>
    <w:rsid w:val="00BE68E0"/>
    <w:rsid w:val="00C143DD"/>
    <w:rsid w:val="00C1542D"/>
    <w:rsid w:val="00C15C2A"/>
    <w:rsid w:val="00C30500"/>
    <w:rsid w:val="00C31692"/>
    <w:rsid w:val="00C364B4"/>
    <w:rsid w:val="00C42EEF"/>
    <w:rsid w:val="00C528E5"/>
    <w:rsid w:val="00CA536B"/>
    <w:rsid w:val="00CB4064"/>
    <w:rsid w:val="00CD11A8"/>
    <w:rsid w:val="00CD77EF"/>
    <w:rsid w:val="00CE54E1"/>
    <w:rsid w:val="00CF4CDF"/>
    <w:rsid w:val="00D01D7F"/>
    <w:rsid w:val="00D04F0A"/>
    <w:rsid w:val="00D22068"/>
    <w:rsid w:val="00D25CFA"/>
    <w:rsid w:val="00D458F1"/>
    <w:rsid w:val="00D4607B"/>
    <w:rsid w:val="00D64333"/>
    <w:rsid w:val="00D71D67"/>
    <w:rsid w:val="00D737D9"/>
    <w:rsid w:val="00D755F6"/>
    <w:rsid w:val="00D75BBD"/>
    <w:rsid w:val="00D80DAA"/>
    <w:rsid w:val="00DA3A73"/>
    <w:rsid w:val="00DE1CA8"/>
    <w:rsid w:val="00DF72EE"/>
    <w:rsid w:val="00E2000D"/>
    <w:rsid w:val="00E45ACB"/>
    <w:rsid w:val="00E81F13"/>
    <w:rsid w:val="00E928F4"/>
    <w:rsid w:val="00ED43BB"/>
    <w:rsid w:val="00EE2875"/>
    <w:rsid w:val="00EE2CEC"/>
    <w:rsid w:val="00EF07C5"/>
    <w:rsid w:val="00F25024"/>
    <w:rsid w:val="00F250D0"/>
    <w:rsid w:val="00F2721E"/>
    <w:rsid w:val="00F4318F"/>
    <w:rsid w:val="00F61149"/>
    <w:rsid w:val="00F67B32"/>
    <w:rsid w:val="00F95CCB"/>
    <w:rsid w:val="00F95CE9"/>
    <w:rsid w:val="00FD7555"/>
    <w:rsid w:val="00FE28A5"/>
    <w:rsid w:val="00FF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CFA"/>
    <w:pPr>
      <w:spacing w:after="120"/>
    </w:pPr>
    <w:rPr>
      <w:rFonts w:ascii="Times New Roman" w:eastAsia="Times New Roman" w:hAnsi="Times New Roman"/>
    </w:rPr>
  </w:style>
  <w:style w:type="paragraph" w:styleId="Heading1">
    <w:name w:val="heading 1"/>
    <w:basedOn w:val="Normal"/>
    <w:next w:val="Normal"/>
    <w:link w:val="Heading1Char"/>
    <w:qFormat/>
    <w:rsid w:val="00D25CFA"/>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D25CFA"/>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D25CFA"/>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D25CFA"/>
    <w:pPr>
      <w:keepNext/>
      <w:numPr>
        <w:ilvl w:val="3"/>
        <w:numId w:val="1"/>
      </w:numPr>
      <w:tabs>
        <w:tab w:val="clear" w:pos="1764"/>
        <w:tab w:val="num" w:pos="864"/>
      </w:tabs>
      <w:spacing w:before="240" w:after="60"/>
      <w:ind w:left="864"/>
      <w:outlineLvl w:val="3"/>
    </w:pPr>
    <w:rPr>
      <w:rFonts w:ascii="Arial" w:hAnsi="Arial"/>
      <w:b/>
      <w:sz w:val="24"/>
    </w:rPr>
  </w:style>
  <w:style w:type="paragraph" w:styleId="Heading5">
    <w:name w:val="heading 5"/>
    <w:basedOn w:val="Normal"/>
    <w:next w:val="Normal"/>
    <w:link w:val="Heading5Char"/>
    <w:qFormat/>
    <w:rsid w:val="00D25CFA"/>
    <w:pPr>
      <w:numPr>
        <w:ilvl w:val="4"/>
        <w:numId w:val="1"/>
      </w:numPr>
      <w:spacing w:before="240" w:after="60"/>
      <w:outlineLvl w:val="4"/>
    </w:pPr>
    <w:rPr>
      <w:sz w:val="22"/>
    </w:rPr>
  </w:style>
  <w:style w:type="paragraph" w:styleId="Heading6">
    <w:name w:val="heading 6"/>
    <w:basedOn w:val="Normal"/>
    <w:next w:val="Normal"/>
    <w:link w:val="Heading6Char"/>
    <w:qFormat/>
    <w:rsid w:val="00D25CFA"/>
    <w:pPr>
      <w:numPr>
        <w:ilvl w:val="5"/>
        <w:numId w:val="1"/>
      </w:numPr>
      <w:spacing w:before="240" w:after="60"/>
      <w:outlineLvl w:val="5"/>
    </w:pPr>
    <w:rPr>
      <w:i/>
      <w:sz w:val="22"/>
    </w:rPr>
  </w:style>
  <w:style w:type="paragraph" w:styleId="Heading7">
    <w:name w:val="heading 7"/>
    <w:basedOn w:val="Normal"/>
    <w:next w:val="Normal"/>
    <w:link w:val="Heading7Char"/>
    <w:qFormat/>
    <w:rsid w:val="00D25CFA"/>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D25CFA"/>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D25CF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5CFA"/>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D25CFA"/>
    <w:rPr>
      <w:rFonts w:ascii="Arial" w:eastAsia="Times New Roman" w:hAnsi="Arial" w:cs="Times New Roman"/>
      <w:b/>
      <w:sz w:val="24"/>
      <w:szCs w:val="20"/>
    </w:rPr>
  </w:style>
  <w:style w:type="character" w:customStyle="1" w:styleId="Heading3Char">
    <w:name w:val="Heading 3 Char"/>
    <w:basedOn w:val="DefaultParagraphFont"/>
    <w:link w:val="Heading3"/>
    <w:rsid w:val="00D25CFA"/>
    <w:rPr>
      <w:rFonts w:ascii="Arial" w:eastAsia="Times New Roman" w:hAnsi="Arial" w:cs="Times New Roman"/>
      <w:b/>
      <w:sz w:val="24"/>
      <w:szCs w:val="20"/>
    </w:rPr>
  </w:style>
  <w:style w:type="character" w:customStyle="1" w:styleId="Heading4Char">
    <w:name w:val="Heading 4 Char"/>
    <w:basedOn w:val="DefaultParagraphFont"/>
    <w:link w:val="Heading4"/>
    <w:rsid w:val="00D25CFA"/>
    <w:rPr>
      <w:rFonts w:ascii="Arial" w:eastAsia="Times New Roman" w:hAnsi="Arial" w:cs="Times New Roman"/>
      <w:b/>
      <w:sz w:val="24"/>
      <w:szCs w:val="20"/>
    </w:rPr>
  </w:style>
  <w:style w:type="character" w:customStyle="1" w:styleId="Heading5Char">
    <w:name w:val="Heading 5 Char"/>
    <w:basedOn w:val="DefaultParagraphFont"/>
    <w:link w:val="Heading5"/>
    <w:rsid w:val="00D25CFA"/>
    <w:rPr>
      <w:rFonts w:ascii="Times New Roman" w:eastAsia="Times New Roman" w:hAnsi="Times New Roman" w:cs="Times New Roman"/>
      <w:szCs w:val="20"/>
    </w:rPr>
  </w:style>
  <w:style w:type="character" w:customStyle="1" w:styleId="Heading6Char">
    <w:name w:val="Heading 6 Char"/>
    <w:basedOn w:val="DefaultParagraphFont"/>
    <w:link w:val="Heading6"/>
    <w:rsid w:val="00D25CFA"/>
    <w:rPr>
      <w:rFonts w:ascii="Times New Roman" w:eastAsia="Times New Roman" w:hAnsi="Times New Roman" w:cs="Times New Roman"/>
      <w:i/>
      <w:szCs w:val="20"/>
    </w:rPr>
  </w:style>
  <w:style w:type="character" w:customStyle="1" w:styleId="Heading7Char">
    <w:name w:val="Heading 7 Char"/>
    <w:basedOn w:val="DefaultParagraphFont"/>
    <w:link w:val="Heading7"/>
    <w:rsid w:val="00D25CFA"/>
    <w:rPr>
      <w:rFonts w:ascii="Arial" w:eastAsia="Times New Roman" w:hAnsi="Arial" w:cs="Times New Roman"/>
      <w:sz w:val="20"/>
      <w:szCs w:val="20"/>
    </w:rPr>
  </w:style>
  <w:style w:type="character" w:customStyle="1" w:styleId="Heading8Char">
    <w:name w:val="Heading 8 Char"/>
    <w:basedOn w:val="DefaultParagraphFont"/>
    <w:link w:val="Heading8"/>
    <w:rsid w:val="00D25CFA"/>
    <w:rPr>
      <w:rFonts w:ascii="Arial" w:eastAsia="Times New Roman" w:hAnsi="Arial" w:cs="Times New Roman"/>
      <w:i/>
      <w:sz w:val="20"/>
      <w:szCs w:val="20"/>
    </w:rPr>
  </w:style>
  <w:style w:type="character" w:customStyle="1" w:styleId="Heading9Char">
    <w:name w:val="Heading 9 Char"/>
    <w:basedOn w:val="DefaultParagraphFont"/>
    <w:link w:val="Heading9"/>
    <w:rsid w:val="00D25CFA"/>
    <w:rPr>
      <w:rFonts w:ascii="Arial" w:eastAsia="Times New Roman" w:hAnsi="Arial" w:cs="Times New Roman"/>
      <w:b/>
      <w:i/>
      <w:sz w:val="18"/>
      <w:szCs w:val="20"/>
    </w:rPr>
  </w:style>
  <w:style w:type="paragraph" w:styleId="Header">
    <w:name w:val="header"/>
    <w:basedOn w:val="Normal"/>
    <w:link w:val="HeaderChar"/>
    <w:rsid w:val="00D25CFA"/>
    <w:pPr>
      <w:tabs>
        <w:tab w:val="center" w:pos="4320"/>
        <w:tab w:val="right" w:pos="8640"/>
      </w:tabs>
    </w:pPr>
    <w:rPr>
      <w:rFonts w:ascii="Arial" w:hAnsi="Arial"/>
    </w:rPr>
  </w:style>
  <w:style w:type="character" w:customStyle="1" w:styleId="HeaderChar">
    <w:name w:val="Header Char"/>
    <w:basedOn w:val="DefaultParagraphFont"/>
    <w:link w:val="Header"/>
    <w:rsid w:val="00D25CFA"/>
    <w:rPr>
      <w:rFonts w:ascii="Arial" w:eastAsia="Times New Roman" w:hAnsi="Arial" w:cs="Times New Roman"/>
      <w:sz w:val="20"/>
      <w:szCs w:val="20"/>
    </w:rPr>
  </w:style>
  <w:style w:type="paragraph" w:styleId="Footer">
    <w:name w:val="footer"/>
    <w:basedOn w:val="Normal"/>
    <w:link w:val="FooterChar"/>
    <w:rsid w:val="00D25CFA"/>
    <w:pPr>
      <w:tabs>
        <w:tab w:val="center" w:pos="4320"/>
        <w:tab w:val="right" w:pos="8640"/>
      </w:tabs>
    </w:pPr>
  </w:style>
  <w:style w:type="character" w:customStyle="1" w:styleId="FooterChar">
    <w:name w:val="Footer Char"/>
    <w:basedOn w:val="DefaultParagraphFont"/>
    <w:link w:val="Footer"/>
    <w:rsid w:val="00D25CFA"/>
    <w:rPr>
      <w:rFonts w:ascii="Times New Roman" w:eastAsia="Times New Roman" w:hAnsi="Times New Roman" w:cs="Times New Roman"/>
      <w:sz w:val="20"/>
      <w:szCs w:val="20"/>
    </w:rPr>
  </w:style>
  <w:style w:type="character" w:styleId="PageNumber">
    <w:name w:val="page number"/>
    <w:basedOn w:val="DefaultParagraphFont"/>
    <w:rsid w:val="00D25CFA"/>
  </w:style>
  <w:style w:type="table" w:styleId="TableGrid">
    <w:name w:val="Table Grid"/>
    <w:basedOn w:val="TableNormal"/>
    <w:rsid w:val="00D25CFA"/>
    <w:pPr>
      <w:spacing w:after="120"/>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rsid w:val="00D25CFA"/>
    <w:rPr>
      <w:color w:val="FF0000"/>
    </w:rPr>
  </w:style>
  <w:style w:type="character" w:customStyle="1" w:styleId="BodyText3Char">
    <w:name w:val="Body Text 3 Char"/>
    <w:basedOn w:val="DefaultParagraphFont"/>
    <w:link w:val="BodyText3"/>
    <w:rsid w:val="00D25CFA"/>
    <w:rPr>
      <w:rFonts w:ascii="Times New Roman" w:eastAsia="Times New Roman" w:hAnsi="Times New Roman" w:cs="Times New Roman"/>
      <w:color w:val="FF0000"/>
      <w:sz w:val="20"/>
      <w:szCs w:val="20"/>
    </w:rPr>
  </w:style>
  <w:style w:type="paragraph" w:styleId="BalloonText">
    <w:name w:val="Balloon Text"/>
    <w:basedOn w:val="Normal"/>
    <w:link w:val="BalloonTextChar"/>
    <w:uiPriority w:val="99"/>
    <w:semiHidden/>
    <w:unhideWhenUsed/>
    <w:rsid w:val="0024604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046"/>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BC052D"/>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BC052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CFA"/>
    <w:pPr>
      <w:spacing w:after="120"/>
    </w:pPr>
    <w:rPr>
      <w:rFonts w:ascii="Times New Roman" w:eastAsia="Times New Roman" w:hAnsi="Times New Roman"/>
    </w:rPr>
  </w:style>
  <w:style w:type="paragraph" w:styleId="Heading1">
    <w:name w:val="heading 1"/>
    <w:basedOn w:val="Normal"/>
    <w:next w:val="Normal"/>
    <w:link w:val="Heading1Char"/>
    <w:qFormat/>
    <w:rsid w:val="00D25CFA"/>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D25CFA"/>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D25CFA"/>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D25CFA"/>
    <w:pPr>
      <w:keepNext/>
      <w:numPr>
        <w:ilvl w:val="3"/>
        <w:numId w:val="1"/>
      </w:numPr>
      <w:tabs>
        <w:tab w:val="clear" w:pos="1764"/>
        <w:tab w:val="num" w:pos="864"/>
      </w:tabs>
      <w:spacing w:before="240" w:after="60"/>
      <w:ind w:left="864"/>
      <w:outlineLvl w:val="3"/>
    </w:pPr>
    <w:rPr>
      <w:rFonts w:ascii="Arial" w:hAnsi="Arial"/>
      <w:b/>
      <w:sz w:val="24"/>
    </w:rPr>
  </w:style>
  <w:style w:type="paragraph" w:styleId="Heading5">
    <w:name w:val="heading 5"/>
    <w:basedOn w:val="Normal"/>
    <w:next w:val="Normal"/>
    <w:link w:val="Heading5Char"/>
    <w:qFormat/>
    <w:rsid w:val="00D25CFA"/>
    <w:pPr>
      <w:numPr>
        <w:ilvl w:val="4"/>
        <w:numId w:val="1"/>
      </w:numPr>
      <w:spacing w:before="240" w:after="60"/>
      <w:outlineLvl w:val="4"/>
    </w:pPr>
    <w:rPr>
      <w:sz w:val="22"/>
    </w:rPr>
  </w:style>
  <w:style w:type="paragraph" w:styleId="Heading6">
    <w:name w:val="heading 6"/>
    <w:basedOn w:val="Normal"/>
    <w:next w:val="Normal"/>
    <w:link w:val="Heading6Char"/>
    <w:qFormat/>
    <w:rsid w:val="00D25CFA"/>
    <w:pPr>
      <w:numPr>
        <w:ilvl w:val="5"/>
        <w:numId w:val="1"/>
      </w:numPr>
      <w:spacing w:before="240" w:after="60"/>
      <w:outlineLvl w:val="5"/>
    </w:pPr>
    <w:rPr>
      <w:i/>
      <w:sz w:val="22"/>
    </w:rPr>
  </w:style>
  <w:style w:type="paragraph" w:styleId="Heading7">
    <w:name w:val="heading 7"/>
    <w:basedOn w:val="Normal"/>
    <w:next w:val="Normal"/>
    <w:link w:val="Heading7Char"/>
    <w:qFormat/>
    <w:rsid w:val="00D25CFA"/>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D25CFA"/>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D25CF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5CFA"/>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D25CFA"/>
    <w:rPr>
      <w:rFonts w:ascii="Arial" w:eastAsia="Times New Roman" w:hAnsi="Arial" w:cs="Times New Roman"/>
      <w:b/>
      <w:sz w:val="24"/>
      <w:szCs w:val="20"/>
    </w:rPr>
  </w:style>
  <w:style w:type="character" w:customStyle="1" w:styleId="Heading3Char">
    <w:name w:val="Heading 3 Char"/>
    <w:basedOn w:val="DefaultParagraphFont"/>
    <w:link w:val="Heading3"/>
    <w:rsid w:val="00D25CFA"/>
    <w:rPr>
      <w:rFonts w:ascii="Arial" w:eastAsia="Times New Roman" w:hAnsi="Arial" w:cs="Times New Roman"/>
      <w:b/>
      <w:sz w:val="24"/>
      <w:szCs w:val="20"/>
    </w:rPr>
  </w:style>
  <w:style w:type="character" w:customStyle="1" w:styleId="Heading4Char">
    <w:name w:val="Heading 4 Char"/>
    <w:basedOn w:val="DefaultParagraphFont"/>
    <w:link w:val="Heading4"/>
    <w:rsid w:val="00D25CFA"/>
    <w:rPr>
      <w:rFonts w:ascii="Arial" w:eastAsia="Times New Roman" w:hAnsi="Arial" w:cs="Times New Roman"/>
      <w:b/>
      <w:sz w:val="24"/>
      <w:szCs w:val="20"/>
    </w:rPr>
  </w:style>
  <w:style w:type="character" w:customStyle="1" w:styleId="Heading5Char">
    <w:name w:val="Heading 5 Char"/>
    <w:basedOn w:val="DefaultParagraphFont"/>
    <w:link w:val="Heading5"/>
    <w:rsid w:val="00D25CFA"/>
    <w:rPr>
      <w:rFonts w:ascii="Times New Roman" w:eastAsia="Times New Roman" w:hAnsi="Times New Roman" w:cs="Times New Roman"/>
      <w:szCs w:val="20"/>
    </w:rPr>
  </w:style>
  <w:style w:type="character" w:customStyle="1" w:styleId="Heading6Char">
    <w:name w:val="Heading 6 Char"/>
    <w:basedOn w:val="DefaultParagraphFont"/>
    <w:link w:val="Heading6"/>
    <w:rsid w:val="00D25CFA"/>
    <w:rPr>
      <w:rFonts w:ascii="Times New Roman" w:eastAsia="Times New Roman" w:hAnsi="Times New Roman" w:cs="Times New Roman"/>
      <w:i/>
      <w:szCs w:val="20"/>
    </w:rPr>
  </w:style>
  <w:style w:type="character" w:customStyle="1" w:styleId="Heading7Char">
    <w:name w:val="Heading 7 Char"/>
    <w:basedOn w:val="DefaultParagraphFont"/>
    <w:link w:val="Heading7"/>
    <w:rsid w:val="00D25CFA"/>
    <w:rPr>
      <w:rFonts w:ascii="Arial" w:eastAsia="Times New Roman" w:hAnsi="Arial" w:cs="Times New Roman"/>
      <w:sz w:val="20"/>
      <w:szCs w:val="20"/>
    </w:rPr>
  </w:style>
  <w:style w:type="character" w:customStyle="1" w:styleId="Heading8Char">
    <w:name w:val="Heading 8 Char"/>
    <w:basedOn w:val="DefaultParagraphFont"/>
    <w:link w:val="Heading8"/>
    <w:rsid w:val="00D25CFA"/>
    <w:rPr>
      <w:rFonts w:ascii="Arial" w:eastAsia="Times New Roman" w:hAnsi="Arial" w:cs="Times New Roman"/>
      <w:i/>
      <w:sz w:val="20"/>
      <w:szCs w:val="20"/>
    </w:rPr>
  </w:style>
  <w:style w:type="character" w:customStyle="1" w:styleId="Heading9Char">
    <w:name w:val="Heading 9 Char"/>
    <w:basedOn w:val="DefaultParagraphFont"/>
    <w:link w:val="Heading9"/>
    <w:rsid w:val="00D25CFA"/>
    <w:rPr>
      <w:rFonts w:ascii="Arial" w:eastAsia="Times New Roman" w:hAnsi="Arial" w:cs="Times New Roman"/>
      <w:b/>
      <w:i/>
      <w:sz w:val="18"/>
      <w:szCs w:val="20"/>
    </w:rPr>
  </w:style>
  <w:style w:type="paragraph" w:styleId="Header">
    <w:name w:val="header"/>
    <w:basedOn w:val="Normal"/>
    <w:link w:val="HeaderChar"/>
    <w:rsid w:val="00D25CFA"/>
    <w:pPr>
      <w:tabs>
        <w:tab w:val="center" w:pos="4320"/>
        <w:tab w:val="right" w:pos="8640"/>
      </w:tabs>
    </w:pPr>
    <w:rPr>
      <w:rFonts w:ascii="Arial" w:hAnsi="Arial"/>
    </w:rPr>
  </w:style>
  <w:style w:type="character" w:customStyle="1" w:styleId="HeaderChar">
    <w:name w:val="Header Char"/>
    <w:basedOn w:val="DefaultParagraphFont"/>
    <w:link w:val="Header"/>
    <w:rsid w:val="00D25CFA"/>
    <w:rPr>
      <w:rFonts w:ascii="Arial" w:eastAsia="Times New Roman" w:hAnsi="Arial" w:cs="Times New Roman"/>
      <w:sz w:val="20"/>
      <w:szCs w:val="20"/>
    </w:rPr>
  </w:style>
  <w:style w:type="paragraph" w:styleId="Footer">
    <w:name w:val="footer"/>
    <w:basedOn w:val="Normal"/>
    <w:link w:val="FooterChar"/>
    <w:rsid w:val="00D25CFA"/>
    <w:pPr>
      <w:tabs>
        <w:tab w:val="center" w:pos="4320"/>
        <w:tab w:val="right" w:pos="8640"/>
      </w:tabs>
    </w:pPr>
  </w:style>
  <w:style w:type="character" w:customStyle="1" w:styleId="FooterChar">
    <w:name w:val="Footer Char"/>
    <w:basedOn w:val="DefaultParagraphFont"/>
    <w:link w:val="Footer"/>
    <w:rsid w:val="00D25CFA"/>
    <w:rPr>
      <w:rFonts w:ascii="Times New Roman" w:eastAsia="Times New Roman" w:hAnsi="Times New Roman" w:cs="Times New Roman"/>
      <w:sz w:val="20"/>
      <w:szCs w:val="20"/>
    </w:rPr>
  </w:style>
  <w:style w:type="character" w:styleId="PageNumber">
    <w:name w:val="page number"/>
    <w:basedOn w:val="DefaultParagraphFont"/>
    <w:rsid w:val="00D25CFA"/>
  </w:style>
  <w:style w:type="table" w:styleId="TableGrid">
    <w:name w:val="Table Grid"/>
    <w:basedOn w:val="TableNormal"/>
    <w:rsid w:val="00D25CFA"/>
    <w:pPr>
      <w:spacing w:after="120"/>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rsid w:val="00D25CFA"/>
    <w:rPr>
      <w:color w:val="FF0000"/>
    </w:rPr>
  </w:style>
  <w:style w:type="character" w:customStyle="1" w:styleId="BodyText3Char">
    <w:name w:val="Body Text 3 Char"/>
    <w:basedOn w:val="DefaultParagraphFont"/>
    <w:link w:val="BodyText3"/>
    <w:rsid w:val="00D25CFA"/>
    <w:rPr>
      <w:rFonts w:ascii="Times New Roman" w:eastAsia="Times New Roman" w:hAnsi="Times New Roman" w:cs="Times New Roman"/>
      <w:color w:val="FF0000"/>
      <w:sz w:val="20"/>
      <w:szCs w:val="20"/>
    </w:rPr>
  </w:style>
  <w:style w:type="paragraph" w:styleId="BalloonText">
    <w:name w:val="Balloon Text"/>
    <w:basedOn w:val="Normal"/>
    <w:link w:val="BalloonTextChar"/>
    <w:uiPriority w:val="99"/>
    <w:semiHidden/>
    <w:unhideWhenUsed/>
    <w:rsid w:val="0024604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046"/>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BC052D"/>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BC052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44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0F5DA-BF6B-4AC2-8AB2-CFF39E7EA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14</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Nexteer Automotive</Company>
  <LinksUpToDate>false</LinksUpToDate>
  <CharactersWithSpaces>8320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Creager, Kathleen</cp:lastModifiedBy>
  <cp:revision>12</cp:revision>
  <dcterms:created xsi:type="dcterms:W3CDTF">2013-09-16T17:53:00Z</dcterms:created>
  <dcterms:modified xsi:type="dcterms:W3CDTF">2013-09-17T16:23:00Z</dcterms:modified>
</cp:coreProperties>
</file>