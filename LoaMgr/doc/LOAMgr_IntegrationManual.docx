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AEE4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D64562A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1D4A747C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C6369C0" w14:textId="77777777"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1CDCC724" w14:textId="77777777"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14:paraId="5CD06221" w14:textId="77777777"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14:paraId="415172B7" w14:textId="77777777" w:rsidR="00B81C1B" w:rsidRPr="00AA38E8" w:rsidRDefault="00FD7636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LOSS OF ASSIST MANAGER</w:t>
      </w:r>
    </w:p>
    <w:p w14:paraId="6CAAB171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6B662985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953BBB1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2C545031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99527F1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2A2A0E9C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2A7F4A25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704C2E40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5975206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093284ED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72223C48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266F7B3D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1DD787FD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7088AA8E" w14:textId="6CD40BFA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Matt Leser" w:date="2018-02-16T10:05:00Z">
        <w:r w:rsidR="00822424">
          <w:rPr>
            <w:rFonts w:cs="Calibri"/>
            <w:b/>
            <w:sz w:val="24"/>
          </w:rPr>
          <w:t>4</w:t>
        </w:r>
      </w:ins>
      <w:del w:id="1" w:author="Matt Leser" w:date="2018-02-16T10:05:00Z">
        <w:r w:rsidR="002B4B21" w:rsidDel="00822424">
          <w:rPr>
            <w:rFonts w:cs="Calibri"/>
            <w:b/>
            <w:sz w:val="24"/>
          </w:rPr>
          <w:delText>3</w:delText>
        </w:r>
      </w:del>
      <w:r w:rsidR="004537E9">
        <w:rPr>
          <w:rFonts w:cs="Calibri"/>
          <w:b/>
          <w:sz w:val="24"/>
        </w:rPr>
        <w:t>.0</w:t>
      </w:r>
    </w:p>
    <w:p w14:paraId="46040BE3" w14:textId="0D36CB70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ins w:id="2" w:author="Matt Leser" w:date="2018-02-16T10:05:00Z">
        <w:r w:rsidR="00822424">
          <w:rPr>
            <w:rFonts w:cs="Calibri"/>
            <w:b/>
            <w:sz w:val="24"/>
          </w:rPr>
          <w:t>16-FEB-2018</w:t>
        </w:r>
      </w:ins>
      <w:del w:id="3" w:author="Matt Leser" w:date="2018-02-16T10:05:00Z">
        <w:r w:rsidR="004537E9" w:rsidDel="00822424">
          <w:rPr>
            <w:rFonts w:cs="Calibri"/>
            <w:b/>
            <w:sz w:val="24"/>
          </w:rPr>
          <w:delText>23-SEP-2015</w:delText>
        </w:r>
      </w:del>
    </w:p>
    <w:p w14:paraId="2448D883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19A6D34A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0046C1D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4B47126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096585C4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16C96435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4715FAFA" w14:textId="77777777"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14:paraId="314A2BBA" w14:textId="77777777" w:rsidR="00B81C1B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14:paraId="057C4F6C" w14:textId="77777777" w:rsidR="00BF1547" w:rsidRPr="00AA38E8" w:rsidRDefault="002B4B21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Spandana Balani</w:t>
      </w:r>
    </w:p>
    <w:p w14:paraId="0CFF9557" w14:textId="77777777" w:rsidR="00B81C1B" w:rsidRPr="00AA38E8" w:rsidRDefault="00B81C1B" w:rsidP="00BF1547">
      <w:pPr>
        <w:tabs>
          <w:tab w:val="left" w:pos="4320"/>
          <w:tab w:val="left" w:pos="8640"/>
        </w:tabs>
        <w:spacing w:line="240" w:lineRule="atLeast"/>
        <w:rPr>
          <w:rFonts w:cs="Calibri"/>
          <w:b/>
        </w:rPr>
      </w:pPr>
      <w:r w:rsidRPr="00AA38E8">
        <w:rPr>
          <w:rFonts w:cs="Calibri"/>
          <w:b/>
          <w:sz w:val="23"/>
        </w:rPr>
        <w:br w:type="page"/>
      </w:r>
      <w:r w:rsidRPr="00AA38E8">
        <w:rPr>
          <w:rFonts w:cs="Calibri"/>
          <w:b/>
        </w:rPr>
        <w:lastRenderedPageBreak/>
        <w:t>Revision History</w:t>
      </w:r>
    </w:p>
    <w:p w14:paraId="4410D970" w14:textId="77777777"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BF1547" w14:paraId="0292C640" w14:textId="77777777" w:rsidTr="00F84225">
        <w:tc>
          <w:tcPr>
            <w:tcW w:w="662" w:type="dxa"/>
          </w:tcPr>
          <w:p w14:paraId="55726551" w14:textId="77777777"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4" w:name="_Toc378476016"/>
            <w:bookmarkStart w:id="5" w:name="_Toc348792978"/>
            <w:bookmarkStart w:id="6" w:name="_Toc348793074"/>
            <w:bookmarkStart w:id="7" w:name="_Toc348793965"/>
            <w:bookmarkStart w:id="8" w:name="_Toc349459173"/>
            <w:bookmarkStart w:id="9" w:name="_Toc349621609"/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14:paraId="20A5C725" w14:textId="77777777"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14:paraId="12D58D71" w14:textId="77777777"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14:paraId="259FE7F7" w14:textId="77777777"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BF1547" w14:paraId="69D5BE80" w14:textId="77777777" w:rsidTr="00F84225">
        <w:tc>
          <w:tcPr>
            <w:tcW w:w="662" w:type="dxa"/>
          </w:tcPr>
          <w:p w14:paraId="53CC3EB8" w14:textId="77777777"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14:paraId="5D8EFEE6" w14:textId="77777777"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14:paraId="51D5972B" w14:textId="77777777" w:rsidR="00BF1547" w:rsidRDefault="00D44C8F" w:rsidP="00EE312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</w:t>
            </w:r>
            <w:r w:rsidR="00BF1547">
              <w:rPr>
                <w:rFonts w:ascii="Arial" w:hAnsi="Arial" w:cs="Arial"/>
                <w:sz w:val="16"/>
              </w:rPr>
              <w:t>-</w:t>
            </w:r>
            <w:r w:rsidR="00EE3128">
              <w:rPr>
                <w:rFonts w:ascii="Arial" w:hAnsi="Arial" w:cs="Arial"/>
                <w:sz w:val="16"/>
              </w:rPr>
              <w:t>Mar</w:t>
            </w:r>
            <w:r w:rsidR="00BF1547">
              <w:rPr>
                <w:rFonts w:ascii="Arial" w:hAnsi="Arial" w:cs="Arial"/>
                <w:sz w:val="16"/>
              </w:rPr>
              <w:t>-15</w:t>
            </w:r>
          </w:p>
        </w:tc>
        <w:tc>
          <w:tcPr>
            <w:tcW w:w="741" w:type="dxa"/>
          </w:tcPr>
          <w:p w14:paraId="0A152FC1" w14:textId="77777777"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1C3785" w14:paraId="787EBCEB" w14:textId="77777777" w:rsidTr="00F84225">
        <w:tc>
          <w:tcPr>
            <w:tcW w:w="662" w:type="dxa"/>
          </w:tcPr>
          <w:p w14:paraId="47FA27F7" w14:textId="77777777" w:rsidR="001C3785" w:rsidRDefault="001C3785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14:paraId="62DC050C" w14:textId="77777777" w:rsidR="001C3785" w:rsidRDefault="001C3785" w:rsidP="00F84225">
            <w:pPr>
              <w:spacing w:before="60"/>
              <w:rPr>
                <w:rFonts w:ascii="Arial" w:hAnsi="Arial" w:cs="Arial"/>
                <w:sz w:val="16"/>
              </w:rPr>
            </w:pPr>
            <w:r w:rsidRPr="001C3785">
              <w:rPr>
                <w:rFonts w:ascii="Arial" w:hAnsi="Arial" w:cs="Arial"/>
                <w:sz w:val="16"/>
              </w:rPr>
              <w:t xml:space="preserve">Anomaly fix EA3#1374 - </w:t>
            </w:r>
            <w:proofErr w:type="spellStart"/>
            <w:r w:rsidRPr="001C3785">
              <w:rPr>
                <w:rFonts w:ascii="Arial" w:hAnsi="Arial" w:cs="Arial"/>
                <w:sz w:val="16"/>
              </w:rPr>
              <w:t>LoaMgr</w:t>
            </w:r>
            <w:proofErr w:type="spellEnd"/>
            <w:r w:rsidRPr="001C3785">
              <w:rPr>
                <w:rFonts w:ascii="Arial" w:hAnsi="Arial" w:cs="Arial"/>
                <w:sz w:val="16"/>
              </w:rPr>
              <w:t xml:space="preserve"> Inverter Inputs</w:t>
            </w:r>
          </w:p>
        </w:tc>
        <w:tc>
          <w:tcPr>
            <w:tcW w:w="1059" w:type="dxa"/>
          </w:tcPr>
          <w:p w14:paraId="2DBA80CA" w14:textId="77777777" w:rsidR="001C3785" w:rsidRDefault="001C3785" w:rsidP="00EE312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23-Sep-15</w:t>
            </w:r>
          </w:p>
        </w:tc>
        <w:tc>
          <w:tcPr>
            <w:tcW w:w="741" w:type="dxa"/>
          </w:tcPr>
          <w:p w14:paraId="66EBA0A5" w14:textId="77777777" w:rsidR="001C3785" w:rsidRDefault="001C3785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JK</w:t>
            </w:r>
          </w:p>
        </w:tc>
      </w:tr>
      <w:tr w:rsidR="002B4B21" w14:paraId="715B27BE" w14:textId="77777777" w:rsidTr="00F84225">
        <w:tc>
          <w:tcPr>
            <w:tcW w:w="662" w:type="dxa"/>
          </w:tcPr>
          <w:p w14:paraId="3122818D" w14:textId="77777777" w:rsidR="002B4B21" w:rsidRDefault="002B4B21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14:paraId="13D0D392" w14:textId="77777777" w:rsidR="002B4B21" w:rsidRPr="001C3785" w:rsidRDefault="002B4B21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SF049A_LoaMgr v2</w:t>
            </w:r>
          </w:p>
        </w:tc>
        <w:tc>
          <w:tcPr>
            <w:tcW w:w="1059" w:type="dxa"/>
          </w:tcPr>
          <w:p w14:paraId="4D51373E" w14:textId="77777777" w:rsidR="002B4B21" w:rsidRDefault="002B4B21" w:rsidP="00EE3128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24-Nov-15</w:t>
            </w:r>
          </w:p>
        </w:tc>
        <w:tc>
          <w:tcPr>
            <w:tcW w:w="741" w:type="dxa"/>
          </w:tcPr>
          <w:p w14:paraId="3FC12FFF" w14:textId="77777777" w:rsidR="002B4B21" w:rsidRDefault="002B4B21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822424" w14:paraId="21C89307" w14:textId="77777777" w:rsidTr="00F84225">
        <w:trPr>
          <w:ins w:id="10" w:author="Matt Leser" w:date="2018-02-16T10:05:00Z"/>
        </w:trPr>
        <w:tc>
          <w:tcPr>
            <w:tcW w:w="662" w:type="dxa"/>
          </w:tcPr>
          <w:p w14:paraId="0C7A8D41" w14:textId="252E865B" w:rsidR="00822424" w:rsidRDefault="00DE3733" w:rsidP="00F84225">
            <w:pPr>
              <w:spacing w:before="60"/>
              <w:rPr>
                <w:ins w:id="11" w:author="Matt Leser" w:date="2018-02-16T10:05:00Z"/>
                <w:rFonts w:ascii="Arial" w:hAnsi="Arial" w:cs="Arial"/>
                <w:sz w:val="16"/>
              </w:rPr>
            </w:pPr>
            <w:ins w:id="12" w:author="Matt Leser" w:date="2018-02-16T10:09:00Z">
              <w:r>
                <w:rPr>
                  <w:rFonts w:ascii="Arial" w:hAnsi="Arial" w:cs="Arial"/>
                  <w:sz w:val="16"/>
                </w:rPr>
                <w:t>5</w:t>
              </w:r>
            </w:ins>
          </w:p>
        </w:tc>
        <w:tc>
          <w:tcPr>
            <w:tcW w:w="6286" w:type="dxa"/>
          </w:tcPr>
          <w:p w14:paraId="5489AEE2" w14:textId="78A8EDD0" w:rsidR="00822424" w:rsidRDefault="00822424" w:rsidP="00F84225">
            <w:pPr>
              <w:spacing w:before="60"/>
              <w:rPr>
                <w:ins w:id="13" w:author="Matt Leser" w:date="2018-02-16T10:05:00Z"/>
                <w:rFonts w:ascii="Arial" w:hAnsi="Arial" w:cs="Arial"/>
                <w:sz w:val="16"/>
              </w:rPr>
            </w:pPr>
            <w:ins w:id="14" w:author="Matt Leser" w:date="2018-02-16T10:05:00Z">
              <w:r>
                <w:rPr>
                  <w:rFonts w:ascii="Arial" w:hAnsi="Arial" w:cs="Arial"/>
                  <w:sz w:val="16"/>
                </w:rPr>
                <w:t>Added notes for exclusive areas</w:t>
              </w:r>
            </w:ins>
            <w:ins w:id="15" w:author="Matt Leser" w:date="2018-02-16T10:09:00Z">
              <w:r w:rsidR="00DE3733">
                <w:rPr>
                  <w:rFonts w:ascii="Arial" w:hAnsi="Arial" w:cs="Arial"/>
                  <w:sz w:val="16"/>
                </w:rPr>
                <w:t xml:space="preserve"> (Issue with ve</w:t>
              </w:r>
            </w:ins>
            <w:ins w:id="16" w:author="Matt Leser" w:date="2018-02-16T10:10:00Z">
              <w:r w:rsidR="00DE3733">
                <w:rPr>
                  <w:rFonts w:ascii="Arial" w:hAnsi="Arial" w:cs="Arial"/>
                  <w:sz w:val="16"/>
                </w:rPr>
                <w:t>rsion 4, it contains same changes as 3)</w:t>
              </w:r>
            </w:ins>
            <w:bookmarkStart w:id="17" w:name="_GoBack"/>
            <w:bookmarkEnd w:id="17"/>
          </w:p>
        </w:tc>
        <w:tc>
          <w:tcPr>
            <w:tcW w:w="1059" w:type="dxa"/>
          </w:tcPr>
          <w:p w14:paraId="4106FDC0" w14:textId="0B45986C" w:rsidR="00822424" w:rsidRDefault="00822424" w:rsidP="00EE3128">
            <w:pPr>
              <w:spacing w:before="60"/>
              <w:rPr>
                <w:ins w:id="18" w:author="Matt Leser" w:date="2018-02-16T10:05:00Z"/>
                <w:rFonts w:ascii="Arial" w:hAnsi="Arial" w:cs="Arial"/>
                <w:sz w:val="16"/>
              </w:rPr>
            </w:pPr>
            <w:ins w:id="19" w:author="Matt Leser" w:date="2018-02-16T10:05:00Z">
              <w:r>
                <w:rPr>
                  <w:rFonts w:ascii="Arial" w:hAnsi="Arial" w:cs="Arial"/>
                  <w:sz w:val="16"/>
                </w:rPr>
                <w:t>16-Feb-18</w:t>
              </w:r>
            </w:ins>
          </w:p>
        </w:tc>
        <w:tc>
          <w:tcPr>
            <w:tcW w:w="741" w:type="dxa"/>
          </w:tcPr>
          <w:p w14:paraId="44418CEF" w14:textId="090FF284" w:rsidR="00822424" w:rsidRDefault="00822424" w:rsidP="00F84225">
            <w:pPr>
              <w:spacing w:before="60"/>
              <w:rPr>
                <w:ins w:id="20" w:author="Matt Leser" w:date="2018-02-16T10:05:00Z"/>
                <w:rFonts w:ascii="Arial" w:hAnsi="Arial" w:cs="Arial"/>
                <w:sz w:val="16"/>
              </w:rPr>
            </w:pPr>
            <w:ins w:id="21" w:author="Matt Leser" w:date="2018-02-16T10:05:00Z">
              <w:r>
                <w:rPr>
                  <w:rFonts w:ascii="Arial" w:hAnsi="Arial" w:cs="Arial"/>
                  <w:sz w:val="16"/>
                </w:rPr>
                <w:t>ML</w:t>
              </w:r>
            </w:ins>
          </w:p>
        </w:tc>
      </w:tr>
    </w:tbl>
    <w:p w14:paraId="5110A99F" w14:textId="77777777" w:rsidR="00B81C1B" w:rsidRPr="00AA38E8" w:rsidRDefault="00B81C1B">
      <w:pPr>
        <w:jc w:val="center"/>
        <w:rPr>
          <w:rFonts w:cs="Calibri"/>
          <w:b/>
          <w:sz w:val="24"/>
        </w:rPr>
      </w:pPr>
    </w:p>
    <w:p w14:paraId="07480D82" w14:textId="77777777"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4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14:paraId="723AF869" w14:textId="77777777" w:rsidR="00DE7A01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3416321" w:history="1">
        <w:r w:rsidR="00DE7A01" w:rsidRPr="00352FEC">
          <w:rPr>
            <w:rStyle w:val="Hyperlink"/>
            <w:rFonts w:cs="Calibri"/>
            <w:noProof/>
          </w:rPr>
          <w:t>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Abbrevations And Acronyms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_Toc413416321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4</w:t>
        </w:r>
        <w:r w:rsidR="00DE7A01">
          <w:rPr>
            <w:noProof/>
            <w:webHidden/>
          </w:rPr>
          <w:fldChar w:fldCharType="end"/>
        </w:r>
      </w:hyperlink>
    </w:p>
    <w:p w14:paraId="5B58B939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22" w:history="1">
        <w:r w:rsidR="00DE7A01" w:rsidRPr="00352FEC">
          <w:rPr>
            <w:rStyle w:val="Hyperlink"/>
            <w:rFonts w:cs="Calibri"/>
            <w:noProof/>
          </w:rPr>
          <w:t>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References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_Toc413416322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5</w:t>
        </w:r>
        <w:r w:rsidR="00DE7A01">
          <w:rPr>
            <w:noProof/>
            <w:webHidden/>
          </w:rPr>
          <w:fldChar w:fldCharType="end"/>
        </w:r>
      </w:hyperlink>
    </w:p>
    <w:p w14:paraId="75C69AE4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23" w:history="1">
        <w:r w:rsidR="00DE7A01" w:rsidRPr="00352FEC">
          <w:rPr>
            <w:rStyle w:val="Hyperlink"/>
            <w:noProof/>
          </w:rPr>
          <w:t>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Dependencies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_Toc413416323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6</w:t>
        </w:r>
        <w:r w:rsidR="00DE7A01">
          <w:rPr>
            <w:noProof/>
            <w:webHidden/>
          </w:rPr>
          <w:fldChar w:fldCharType="end"/>
        </w:r>
      </w:hyperlink>
    </w:p>
    <w:p w14:paraId="5F311F34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4" w:history="1">
        <w:r w:rsidR="00DE7A01" w:rsidRPr="00352FEC">
          <w:rPr>
            <w:rStyle w:val="Hyperlink"/>
            <w:rFonts w:cs="Calibri"/>
          </w:rPr>
          <w:t>3.1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SWCs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_Toc413416324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6</w:t>
        </w:r>
        <w:r w:rsidR="00DE7A01">
          <w:rPr>
            <w:webHidden/>
          </w:rPr>
          <w:fldChar w:fldCharType="end"/>
        </w:r>
      </w:hyperlink>
    </w:p>
    <w:p w14:paraId="7A86E9D3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5" w:history="1">
        <w:r w:rsidR="00DE7A01" w:rsidRPr="00352FEC">
          <w:rPr>
            <w:rStyle w:val="Hyperlink"/>
            <w:rFonts w:cs="Calibri"/>
          </w:rPr>
          <w:t>3.2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Global Functions(Non RTE) to be provided to Integration Project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_Toc413416325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6</w:t>
        </w:r>
        <w:r w:rsidR="00DE7A01">
          <w:rPr>
            <w:webHidden/>
          </w:rPr>
          <w:fldChar w:fldCharType="end"/>
        </w:r>
      </w:hyperlink>
    </w:p>
    <w:p w14:paraId="24C53EFC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26" w:history="1">
        <w:r w:rsidR="00DE7A01" w:rsidRPr="00352FEC">
          <w:rPr>
            <w:rStyle w:val="Hyperlink"/>
            <w:rFonts w:cs="Calibri"/>
            <w:noProof/>
          </w:rPr>
          <w:t>4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noProof/>
          </w:rPr>
          <w:t>Configuration REQUIREMeNTS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_Toc413416326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7</w:t>
        </w:r>
        <w:r w:rsidR="00DE7A01">
          <w:rPr>
            <w:noProof/>
            <w:webHidden/>
          </w:rPr>
          <w:fldChar w:fldCharType="end"/>
        </w:r>
      </w:hyperlink>
    </w:p>
    <w:p w14:paraId="3E0E22C9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7" w:history="1">
        <w:r w:rsidR="00DE7A01" w:rsidRPr="00352FEC">
          <w:rPr>
            <w:rStyle w:val="Hyperlink"/>
            <w:rFonts w:cs="Calibri"/>
          </w:rPr>
          <w:t>4.1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Build Time Config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_Toc413416327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14:paraId="3F595FAC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8" w:history="1">
        <w:r w:rsidR="00DE7A01" w:rsidRPr="00352FEC">
          <w:rPr>
            <w:rStyle w:val="Hyperlink"/>
            <w:rFonts w:cs="Calibri"/>
          </w:rPr>
          <w:t>4.2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Configuration Files to be provided by Integration Project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_Toc413416328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14:paraId="62B81D7A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9" w:history="1">
        <w:r w:rsidR="00DE7A01" w:rsidRPr="00352FEC">
          <w:rPr>
            <w:rStyle w:val="Hyperlink"/>
            <w:rFonts w:cs="Calibri"/>
          </w:rPr>
          <w:t>4.3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Da Vinci Parameter Configuration Changes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_Toc413416329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14:paraId="4C4FC2E9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0" w:history="1">
        <w:r w:rsidR="00DE7A01" w:rsidRPr="00352FEC">
          <w:rPr>
            <w:rStyle w:val="Hyperlink"/>
            <w:rFonts w:cs="Calibri"/>
          </w:rPr>
          <w:t>4.4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DaVinci Interrupt Configuration Changes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_Toc413416330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14:paraId="2AF54C92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1" w:history="1">
        <w:r w:rsidR="00DE7A01" w:rsidRPr="00352FEC">
          <w:rPr>
            <w:rStyle w:val="Hyperlink"/>
            <w:rFonts w:cs="Calibri"/>
          </w:rPr>
          <w:t>4.5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Manual Configuration Changes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_Toc413416331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14:paraId="1F875468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32" w:history="1">
        <w:r w:rsidR="00DE7A01" w:rsidRPr="00352FEC">
          <w:rPr>
            <w:rStyle w:val="Hyperlink"/>
            <w:rFonts w:cs="Calibri"/>
            <w:noProof/>
          </w:rPr>
          <w:t>5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Integration  DATAFLOW REQUIREMENTS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_Toc413416332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8</w:t>
        </w:r>
        <w:r w:rsidR="00DE7A01">
          <w:rPr>
            <w:noProof/>
            <w:webHidden/>
          </w:rPr>
          <w:fldChar w:fldCharType="end"/>
        </w:r>
      </w:hyperlink>
    </w:p>
    <w:p w14:paraId="25BDEBAE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3" w:history="1">
        <w:r w:rsidR="00DE7A01" w:rsidRPr="00352FEC">
          <w:rPr>
            <w:rStyle w:val="Hyperlink"/>
            <w:rFonts w:cs="Calibri"/>
          </w:rPr>
          <w:t>5.1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Required Global Data Inputs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_Toc413416333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8</w:t>
        </w:r>
        <w:r w:rsidR="00DE7A01">
          <w:rPr>
            <w:webHidden/>
          </w:rPr>
          <w:fldChar w:fldCharType="end"/>
        </w:r>
      </w:hyperlink>
    </w:p>
    <w:p w14:paraId="02073A25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4" w:history="1">
        <w:r w:rsidR="00DE7A01" w:rsidRPr="00352FEC">
          <w:rPr>
            <w:rStyle w:val="Hyperlink"/>
            <w:rFonts w:cs="Calibri"/>
          </w:rPr>
          <w:t>5.2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Required Global Data Outputs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_Toc413416334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8</w:t>
        </w:r>
        <w:r w:rsidR="00DE7A01">
          <w:rPr>
            <w:webHidden/>
          </w:rPr>
          <w:fldChar w:fldCharType="end"/>
        </w:r>
      </w:hyperlink>
    </w:p>
    <w:p w14:paraId="6A4E5F4D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5" w:history="1">
        <w:r w:rsidR="00DE7A01" w:rsidRPr="00352FEC">
          <w:rPr>
            <w:rStyle w:val="Hyperlink"/>
            <w:rFonts w:cs="Calibri"/>
          </w:rPr>
          <w:t>5.3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Specific Include Path present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_Toc413416335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8</w:t>
        </w:r>
        <w:r w:rsidR="00DE7A01">
          <w:rPr>
            <w:webHidden/>
          </w:rPr>
          <w:fldChar w:fldCharType="end"/>
        </w:r>
      </w:hyperlink>
    </w:p>
    <w:p w14:paraId="5BAB0037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36" w:history="1">
        <w:r w:rsidR="00DE7A01" w:rsidRPr="00352FEC">
          <w:rPr>
            <w:rStyle w:val="Hyperlink"/>
            <w:rFonts w:cs="Calibri"/>
            <w:noProof/>
          </w:rPr>
          <w:t>6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Runnable Scheduling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_Toc413416336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9</w:t>
        </w:r>
        <w:r w:rsidR="00DE7A01">
          <w:rPr>
            <w:noProof/>
            <w:webHidden/>
          </w:rPr>
          <w:fldChar w:fldCharType="end"/>
        </w:r>
      </w:hyperlink>
    </w:p>
    <w:p w14:paraId="4A341665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37" w:history="1">
        <w:r w:rsidR="00DE7A01" w:rsidRPr="00352FEC">
          <w:rPr>
            <w:rStyle w:val="Hyperlink"/>
            <w:rFonts w:cs="Calibri"/>
            <w:noProof/>
          </w:rPr>
          <w:t>7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Memory Map REQUIREMENTS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_Toc413416337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10</w:t>
        </w:r>
        <w:r w:rsidR="00DE7A01">
          <w:rPr>
            <w:noProof/>
            <w:webHidden/>
          </w:rPr>
          <w:fldChar w:fldCharType="end"/>
        </w:r>
      </w:hyperlink>
    </w:p>
    <w:p w14:paraId="4B4C076B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8" w:history="1">
        <w:r w:rsidR="00DE7A01" w:rsidRPr="00352FEC">
          <w:rPr>
            <w:rStyle w:val="Hyperlink"/>
            <w:rFonts w:cs="Calibri"/>
          </w:rPr>
          <w:t>7.1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Mapping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_Toc413416338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14:paraId="3EC56ED6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9" w:history="1">
        <w:r w:rsidR="00DE7A01" w:rsidRPr="00352FEC">
          <w:rPr>
            <w:rStyle w:val="Hyperlink"/>
            <w:rFonts w:cs="Calibri"/>
          </w:rPr>
          <w:t>7.2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Usage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_Toc413416339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14:paraId="3739CEDA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0" w:history="1">
        <w:r w:rsidR="00DE7A01" w:rsidRPr="00352FEC">
          <w:rPr>
            <w:rStyle w:val="Hyperlink"/>
            <w:rFonts w:cs="Calibri"/>
          </w:rPr>
          <w:t>7.3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Non  RTE NvM Blocks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_Toc413416340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14:paraId="3FC14322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1" w:history="1">
        <w:r w:rsidR="00DE7A01" w:rsidRPr="00352FEC">
          <w:rPr>
            <w:rStyle w:val="Hyperlink"/>
            <w:rFonts w:cs="Calibri"/>
          </w:rPr>
          <w:t>7.4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RTE NvM Blocks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_Toc413416341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14:paraId="74394332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42" w:history="1">
        <w:r w:rsidR="00DE7A01" w:rsidRPr="00352FEC">
          <w:rPr>
            <w:rStyle w:val="Hyperlink"/>
            <w:rFonts w:cs="Calibri"/>
            <w:noProof/>
          </w:rPr>
          <w:t>8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Compiler Settings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_Toc413416342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11</w:t>
        </w:r>
        <w:r w:rsidR="00DE7A01">
          <w:rPr>
            <w:noProof/>
            <w:webHidden/>
          </w:rPr>
          <w:fldChar w:fldCharType="end"/>
        </w:r>
      </w:hyperlink>
    </w:p>
    <w:p w14:paraId="53D3B8D1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3" w:history="1">
        <w:r w:rsidR="00DE7A01" w:rsidRPr="00352FEC">
          <w:rPr>
            <w:rStyle w:val="Hyperlink"/>
            <w:rFonts w:cs="Calibri"/>
          </w:rPr>
          <w:t>8.1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Preprocessor MACRO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_Toc413416343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11</w:t>
        </w:r>
        <w:r w:rsidR="00DE7A01">
          <w:rPr>
            <w:webHidden/>
          </w:rPr>
          <w:fldChar w:fldCharType="end"/>
        </w:r>
      </w:hyperlink>
    </w:p>
    <w:p w14:paraId="7C661A3D" w14:textId="77777777" w:rsidR="00DE7A01" w:rsidRDefault="00D411FC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4" w:history="1">
        <w:r w:rsidR="00DE7A01" w:rsidRPr="00352FEC">
          <w:rPr>
            <w:rStyle w:val="Hyperlink"/>
            <w:rFonts w:cs="Calibri"/>
          </w:rPr>
          <w:t>8.2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Optimization Settings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_Toc413416344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11</w:t>
        </w:r>
        <w:r w:rsidR="00DE7A01">
          <w:rPr>
            <w:webHidden/>
          </w:rPr>
          <w:fldChar w:fldCharType="end"/>
        </w:r>
      </w:hyperlink>
    </w:p>
    <w:p w14:paraId="7409A113" w14:textId="77777777" w:rsidR="00DE7A01" w:rsidRDefault="00D411F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45" w:history="1">
        <w:r w:rsidR="00DE7A01" w:rsidRPr="00352FEC">
          <w:rPr>
            <w:rStyle w:val="Hyperlink"/>
            <w:rFonts w:cs="Calibri"/>
            <w:noProof/>
          </w:rPr>
          <w:t>9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Appendix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_Toc413416345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12</w:t>
        </w:r>
        <w:r w:rsidR="00DE7A01">
          <w:rPr>
            <w:noProof/>
            <w:webHidden/>
          </w:rPr>
          <w:fldChar w:fldCharType="end"/>
        </w:r>
      </w:hyperlink>
    </w:p>
    <w:p w14:paraId="30754D1D" w14:textId="77777777"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14:paraId="1F1C2B14" w14:textId="77777777" w:rsidR="00B81C1B" w:rsidRPr="00AA38E8" w:rsidRDefault="00B81C1B">
      <w:pPr>
        <w:rPr>
          <w:rFonts w:cs="Calibri"/>
        </w:rPr>
      </w:pPr>
    </w:p>
    <w:p w14:paraId="16AD5411" w14:textId="77777777"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14:paraId="127ED3B0" w14:textId="77777777"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2" w:name="_Toc367436496"/>
      <w:bookmarkStart w:id="23" w:name="_Toc413416321"/>
      <w:r w:rsidRPr="00AA38E8">
        <w:rPr>
          <w:rFonts w:ascii="Calibri" w:hAnsi="Calibri" w:cs="Calibri"/>
        </w:rPr>
        <w:lastRenderedPageBreak/>
        <w:t>A</w:t>
      </w:r>
      <w:bookmarkEnd w:id="22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3"/>
    </w:p>
    <w:p w14:paraId="268BD3AA" w14:textId="77777777"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14:paraId="355E4401" w14:textId="77777777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14:paraId="5D43FA98" w14:textId="77777777"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14:paraId="13F19142" w14:textId="77777777"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14:paraId="4E5150B9" w14:textId="77777777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14:paraId="7C63A896" w14:textId="77777777"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14:paraId="1647749C" w14:textId="77777777"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14:paraId="1AB9C6DA" w14:textId="77777777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14:paraId="2092B10F" w14:textId="77777777"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14:paraId="369F5CD9" w14:textId="77777777"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14:paraId="75B4969E" w14:textId="77777777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0E60C0" w14:textId="77777777"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A29180" w14:textId="77777777"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</w:t>
            </w:r>
            <w:proofErr w:type="gramStart"/>
            <w:r>
              <w:rPr>
                <w:rFonts w:cs="Calibri"/>
                <w:sz w:val="19"/>
              </w:rPr>
              <w:t>ADD  more</w:t>
            </w:r>
            <w:proofErr w:type="gramEnd"/>
            <w:r>
              <w:rPr>
                <w:rFonts w:cs="Calibri"/>
                <w:sz w:val="19"/>
              </w:rPr>
              <w:t xml:space="preserve"> to the table if applicable&gt;</w:t>
            </w:r>
          </w:p>
        </w:tc>
      </w:tr>
      <w:tr w:rsidR="00D52276" w:rsidRPr="00AA38E8" w14:paraId="12DD4B2B" w14:textId="77777777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14:paraId="2C03114D" w14:textId="77777777"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14:paraId="0CBB9204" w14:textId="77777777"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14:paraId="68C6AE69" w14:textId="77777777" w:rsidTr="004057AC">
        <w:trPr>
          <w:trHeight w:val="87"/>
        </w:trPr>
        <w:tc>
          <w:tcPr>
            <w:tcW w:w="2437" w:type="dxa"/>
            <w:shd w:val="clear" w:color="auto" w:fill="auto"/>
          </w:tcPr>
          <w:p w14:paraId="4E996E70" w14:textId="77777777"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14:paraId="6F2E92E8" w14:textId="77777777"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14:paraId="291DF426" w14:textId="77777777" w:rsidR="00B81C1B" w:rsidRPr="00AA38E8" w:rsidRDefault="00B81C1B">
      <w:pPr>
        <w:rPr>
          <w:rFonts w:cs="Calibri"/>
          <w:sz w:val="19"/>
        </w:rPr>
      </w:pPr>
    </w:p>
    <w:p w14:paraId="7D2C0EE6" w14:textId="77777777"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4" w:name="_Toc413416322"/>
      <w:r w:rsidRPr="00AA38E8">
        <w:rPr>
          <w:rFonts w:ascii="Calibri" w:hAnsi="Calibri" w:cs="Calibri"/>
        </w:rPr>
        <w:lastRenderedPageBreak/>
        <w:t>References</w:t>
      </w:r>
      <w:bookmarkEnd w:id="24"/>
    </w:p>
    <w:p w14:paraId="1E447722" w14:textId="77777777"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14:paraId="662356D8" w14:textId="77777777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14:paraId="439B0448" w14:textId="77777777"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14:paraId="2D000916" w14:textId="77777777"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14:paraId="75695D0B" w14:textId="77777777"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B352F7" w:rsidRPr="00AA38E8" w14:paraId="294C918F" w14:textId="77777777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79361" w14:textId="77777777" w:rsidR="00B352F7" w:rsidRDefault="00564036" w:rsidP="0056403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DD432" w14:textId="77777777" w:rsidR="00B352F7" w:rsidRDefault="004B4AB0" w:rsidP="00EE3128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  <w:r w:rsidR="00564036">
              <w:rPr>
                <w:rFonts w:cs="Calibri"/>
                <w:szCs w:val="19"/>
              </w:rPr>
              <w:t>SF</w:t>
            </w:r>
            <w:r w:rsidR="00EE3128">
              <w:rPr>
                <w:rFonts w:cs="Calibri"/>
                <w:szCs w:val="19"/>
              </w:rPr>
              <w:t>49</w:t>
            </w:r>
            <w:r w:rsidR="00D44C8F">
              <w:rPr>
                <w:rFonts w:cs="Calibri"/>
                <w:szCs w:val="19"/>
              </w:rPr>
              <w:t xml:space="preserve">A Loss of Assist </w:t>
            </w:r>
            <w:r w:rsidR="00EE3128">
              <w:rPr>
                <w:rFonts w:cs="Calibri"/>
                <w:szCs w:val="19"/>
              </w:rPr>
              <w:t>Manager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7241A1" w14:textId="77777777" w:rsidR="00B352F7" w:rsidRDefault="0016267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2.0.0</w:t>
            </w:r>
          </w:p>
        </w:tc>
      </w:tr>
    </w:tbl>
    <w:p w14:paraId="7978ED24" w14:textId="77777777" w:rsidR="004057AC" w:rsidRDefault="004057AC" w:rsidP="004057AC">
      <w:pPr>
        <w:pStyle w:val="Heading1"/>
        <w:numPr>
          <w:ilvl w:val="0"/>
          <w:numId w:val="1"/>
        </w:numPr>
      </w:pPr>
      <w:bookmarkStart w:id="25" w:name="_Toc357692818"/>
      <w:bookmarkStart w:id="26" w:name="_Toc413416323"/>
      <w:bookmarkEnd w:id="5"/>
      <w:bookmarkEnd w:id="6"/>
      <w:bookmarkEnd w:id="7"/>
      <w:bookmarkEnd w:id="8"/>
      <w:bookmarkEnd w:id="9"/>
      <w:r w:rsidRPr="004057AC">
        <w:rPr>
          <w:rFonts w:ascii="Calibri" w:hAnsi="Calibri" w:cs="Calibri"/>
        </w:rPr>
        <w:lastRenderedPageBreak/>
        <w:t>Dependencies</w:t>
      </w:r>
      <w:bookmarkEnd w:id="25"/>
      <w:bookmarkEnd w:id="26"/>
    </w:p>
    <w:p w14:paraId="2F2E883F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7" w:name="_Toc357692819"/>
      <w:bookmarkStart w:id="28" w:name="_Toc413416324"/>
      <w:r w:rsidRPr="00877199">
        <w:rPr>
          <w:rFonts w:ascii="Calibri" w:hAnsi="Calibri" w:cs="Calibri"/>
        </w:rPr>
        <w:t>SWCs</w:t>
      </w:r>
      <w:bookmarkEnd w:id="27"/>
      <w:bookmarkEnd w:id="28"/>
    </w:p>
    <w:p w14:paraId="272DB0A1" w14:textId="77777777"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14:paraId="78A8438D" w14:textId="77777777" w:rsidTr="00DE4B77">
        <w:tc>
          <w:tcPr>
            <w:tcW w:w="2718" w:type="dxa"/>
            <w:shd w:val="clear" w:color="auto" w:fill="4F81BD"/>
          </w:tcPr>
          <w:p w14:paraId="1EDDDEDE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14:paraId="40BB9DF9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14:paraId="3CE077F5" w14:textId="77777777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A348037" w14:textId="77777777"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27B1E4" w14:textId="77777777" w:rsidR="004057AC" w:rsidRPr="00877199" w:rsidRDefault="004057AC" w:rsidP="00DE4B77">
            <w:pPr>
              <w:rPr>
                <w:rFonts w:cs="Calibri"/>
              </w:rPr>
            </w:pPr>
            <w:r w:rsidRPr="00877199">
              <w:rPr>
                <w:rFonts w:cs="Calibri"/>
              </w:rPr>
              <w:t>&lt;Addition of global data, function</w:t>
            </w:r>
            <w:r w:rsidR="00E67396" w:rsidRPr="00877199">
              <w:rPr>
                <w:rFonts w:cs="Calibri"/>
              </w:rPr>
              <w:t>&gt;</w:t>
            </w:r>
            <w:r w:rsidRPr="00877199">
              <w:rPr>
                <w:rFonts w:cs="Calibri"/>
              </w:rPr>
              <w:t xml:space="preserve">*. </w:t>
            </w:r>
          </w:p>
        </w:tc>
      </w:tr>
    </w:tbl>
    <w:p w14:paraId="0A66BCDC" w14:textId="77777777"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14:paraId="22680902" w14:textId="77777777" w:rsidR="004057AC" w:rsidRPr="00877199" w:rsidRDefault="004057AC" w:rsidP="004057AC">
      <w:pPr>
        <w:rPr>
          <w:rFonts w:cs="Calibri"/>
        </w:rPr>
      </w:pPr>
    </w:p>
    <w:p w14:paraId="0C2E5757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57692820"/>
      <w:bookmarkStart w:id="30" w:name="_Toc413416325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29"/>
      <w:bookmarkEnd w:id="30"/>
    </w:p>
    <w:p w14:paraId="68D94E43" w14:textId="77777777" w:rsidR="004057AC" w:rsidRPr="00877199" w:rsidRDefault="00BF1547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14:paraId="739C603D" w14:textId="77777777"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1" w:name="_Toc357692821"/>
      <w:bookmarkStart w:id="32" w:name="_Toc413416326"/>
      <w:r>
        <w:lastRenderedPageBreak/>
        <w:t>Configuration</w:t>
      </w:r>
      <w:bookmarkEnd w:id="31"/>
      <w:r w:rsidR="009A2ED4">
        <w:t xml:space="preserve"> REQUIREMeNTS</w:t>
      </w:r>
      <w:bookmarkEnd w:id="32"/>
    </w:p>
    <w:p w14:paraId="512506AF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57692822"/>
      <w:bookmarkStart w:id="34" w:name="_Toc413416327"/>
      <w:r w:rsidRPr="00877199">
        <w:rPr>
          <w:rFonts w:ascii="Calibri" w:hAnsi="Calibri" w:cs="Calibri"/>
        </w:rPr>
        <w:t>Build Time Config</w:t>
      </w:r>
      <w:bookmarkEnd w:id="33"/>
      <w:bookmarkEnd w:id="3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14:paraId="0A80FE79" w14:textId="77777777" w:rsidTr="00DE4B77">
        <w:tc>
          <w:tcPr>
            <w:tcW w:w="3258" w:type="dxa"/>
            <w:shd w:val="clear" w:color="auto" w:fill="4F81BD"/>
          </w:tcPr>
          <w:p w14:paraId="147E519A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14:paraId="4D0D353F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14:paraId="0EC0837D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14:paraId="02B5287F" w14:textId="77777777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1AF13F1" w14:textId="77777777"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49CCFEF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EE1ACF7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7ADF3C6B" w14:textId="77777777"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3"/>
      <w:bookmarkStart w:id="36" w:name="_Toc413416328"/>
      <w:bookmarkStart w:id="37" w:name="OLE_LINK10"/>
      <w:bookmarkStart w:id="38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5"/>
      <w:bookmarkEnd w:id="36"/>
    </w:p>
    <w:p w14:paraId="611DBC1F" w14:textId="77777777" w:rsidR="004057AC" w:rsidRPr="00877199" w:rsidRDefault="008830DC" w:rsidP="004057AC">
      <w:pPr>
        <w:rPr>
          <w:rFonts w:cs="Calibri"/>
        </w:rPr>
      </w:pPr>
      <w:r>
        <w:rPr>
          <w:rFonts w:cs="Calibri"/>
        </w:rPr>
        <w:t>None</w:t>
      </w:r>
    </w:p>
    <w:p w14:paraId="4CC6EDB8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357692824"/>
      <w:bookmarkStart w:id="40" w:name="_Toc413416329"/>
      <w:bookmarkStart w:id="41" w:name="OLE_LINK12"/>
      <w:bookmarkStart w:id="42" w:name="OLE_LINK13"/>
      <w:bookmarkStart w:id="43" w:name="_Toc357692825"/>
      <w:bookmarkEnd w:id="37"/>
      <w:bookmarkEnd w:id="38"/>
      <w:r w:rsidRPr="00877199">
        <w:rPr>
          <w:rFonts w:ascii="Calibri" w:hAnsi="Calibri" w:cs="Calibri"/>
        </w:rPr>
        <w:t>Da Vinci Parameter Configuration Changes</w:t>
      </w:r>
      <w:bookmarkEnd w:id="39"/>
      <w:bookmarkEnd w:id="4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14:paraId="20DC418D" w14:textId="77777777" w:rsidTr="00DE4B77">
        <w:tc>
          <w:tcPr>
            <w:tcW w:w="3539" w:type="dxa"/>
            <w:shd w:val="clear" w:color="auto" w:fill="4F81BD"/>
          </w:tcPr>
          <w:p w14:paraId="069A7A5F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14:paraId="6F554FC6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14:paraId="36E240C9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BF1547" w:rsidRPr="00877199" w14:paraId="3960D51D" w14:textId="77777777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CCB9298" w14:textId="77777777" w:rsidR="00BF1547" w:rsidRPr="00206C65" w:rsidRDefault="008830DC" w:rsidP="00D44C8F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8C398EC" w14:textId="77777777" w:rsidR="00BF1547" w:rsidRPr="001C67A3" w:rsidRDefault="00BF1547" w:rsidP="00F84225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2CE8F6B" w14:textId="77777777" w:rsidR="00BF1547" w:rsidRDefault="00BF1547" w:rsidP="00F84225"/>
        </w:tc>
      </w:tr>
      <w:bookmarkEnd w:id="41"/>
      <w:bookmarkEnd w:id="42"/>
    </w:tbl>
    <w:p w14:paraId="52DC79D3" w14:textId="77777777" w:rsidR="004057AC" w:rsidRPr="00877199" w:rsidRDefault="004057AC" w:rsidP="004057AC">
      <w:pPr>
        <w:rPr>
          <w:rFonts w:cs="Calibri"/>
        </w:rPr>
      </w:pPr>
    </w:p>
    <w:p w14:paraId="6F3A67A5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4" w:name="_Toc413416330"/>
      <w:r w:rsidRPr="00877199">
        <w:rPr>
          <w:rFonts w:ascii="Calibri" w:hAnsi="Calibri" w:cs="Calibri"/>
        </w:rPr>
        <w:t>DaVinci Interrupt Configuration Changes</w:t>
      </w:r>
      <w:bookmarkEnd w:id="4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14:paraId="195777F4" w14:textId="77777777" w:rsidTr="00DE4B77">
        <w:tc>
          <w:tcPr>
            <w:tcW w:w="1496" w:type="dxa"/>
            <w:shd w:val="clear" w:color="auto" w:fill="4F81BD"/>
          </w:tcPr>
          <w:p w14:paraId="2EA71689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14:paraId="5B184755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14:paraId="4D755F3F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14:paraId="2AD3C5C9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14:paraId="14B3AF0A" w14:textId="77777777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BA18D81" w14:textId="77777777"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FBE5ABE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4ABEC70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29A4E1F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4C4ED9D0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" w:name="_Toc413416331"/>
      <w:r w:rsidRPr="00877199">
        <w:rPr>
          <w:rFonts w:ascii="Calibri" w:hAnsi="Calibri" w:cs="Calibri"/>
        </w:rPr>
        <w:t xml:space="preserve">Manual </w:t>
      </w:r>
      <w:bookmarkStart w:id="46" w:name="OLE_LINK22"/>
      <w:bookmarkStart w:id="47" w:name="OLE_LINK23"/>
      <w:bookmarkStart w:id="48" w:name="OLE_LINK24"/>
      <w:r w:rsidRPr="00877199">
        <w:rPr>
          <w:rFonts w:ascii="Calibri" w:hAnsi="Calibri" w:cs="Calibri"/>
        </w:rPr>
        <w:t>Configuration Changes</w:t>
      </w:r>
      <w:bookmarkEnd w:id="43"/>
      <w:bookmarkEnd w:id="45"/>
      <w:bookmarkEnd w:id="46"/>
      <w:bookmarkEnd w:id="47"/>
      <w:bookmarkEnd w:id="4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14:paraId="5F16919A" w14:textId="77777777" w:rsidTr="00DE4B77">
        <w:tc>
          <w:tcPr>
            <w:tcW w:w="3539" w:type="dxa"/>
            <w:shd w:val="clear" w:color="auto" w:fill="4F81BD"/>
          </w:tcPr>
          <w:p w14:paraId="0806EFD6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14:paraId="0D2B8E1B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14:paraId="5AF75F79" w14:textId="77777777"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14:paraId="2DE910DD" w14:textId="77777777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FDCA951" w14:textId="77777777"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F58899A" w14:textId="77777777"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A3B87B" w14:textId="77777777"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14:paraId="6138C161" w14:textId="77777777" w:rsidR="004057AC" w:rsidRPr="00877199" w:rsidRDefault="004057AC" w:rsidP="004057AC">
      <w:pPr>
        <w:rPr>
          <w:rFonts w:cs="Calibri"/>
        </w:rPr>
      </w:pPr>
    </w:p>
    <w:p w14:paraId="0D7F21B6" w14:textId="4AB33882" w:rsidR="00822424" w:rsidRPr="007B65B7" w:rsidRDefault="00822424" w:rsidP="00822424">
      <w:pPr>
        <w:rPr>
          <w:ins w:id="49" w:author="Matt Leser" w:date="2018-02-16T10:06:00Z"/>
          <w:rFonts w:ascii="Arial" w:hAnsi="Arial"/>
          <w:kern w:val="28"/>
        </w:rPr>
      </w:pPr>
      <w:ins w:id="50" w:author="Matt Leser" w:date="2018-02-16T10:06:00Z">
        <w:r w:rsidRPr="007B65B7">
          <w:rPr>
            <w:rFonts w:ascii="Arial" w:hAnsi="Arial"/>
            <w:kern w:val="28"/>
          </w:rPr>
          <w:t>Exclusive Area ‘</w:t>
        </w:r>
        <w:proofErr w:type="spellStart"/>
        <w:r w:rsidRPr="00822424">
          <w:rPr>
            <w:rFonts w:ascii="Arial" w:hAnsi="Arial"/>
            <w:kern w:val="28"/>
          </w:rPr>
          <w:t>EaLoaScaleAndRate</w:t>
        </w:r>
      </w:ins>
      <w:proofErr w:type="spellEnd"/>
      <w:ins w:id="51" w:author="Matt Leser" w:date="2018-02-16T10:07:00Z">
        <w:r>
          <w:rPr>
            <w:rFonts w:ascii="Arial" w:hAnsi="Arial"/>
            <w:kern w:val="28"/>
          </w:rPr>
          <w:t xml:space="preserve">’ </w:t>
        </w:r>
      </w:ins>
      <w:ins w:id="52" w:author="Matt Leser" w:date="2018-02-16T10:06:00Z">
        <w:r w:rsidRPr="007B65B7">
          <w:rPr>
            <w:rFonts w:ascii="Arial" w:hAnsi="Arial"/>
            <w:kern w:val="28"/>
          </w:rPr>
          <w:t>must be configured to block OS interrupts.</w:t>
        </w:r>
      </w:ins>
    </w:p>
    <w:p w14:paraId="595F90EF" w14:textId="77777777" w:rsidR="004057AC" w:rsidRDefault="004057AC" w:rsidP="004057AC">
      <w:pPr>
        <w:rPr>
          <w:rFonts w:ascii="Arial" w:hAnsi="Arial"/>
          <w:kern w:val="28"/>
          <w:sz w:val="28"/>
        </w:rPr>
      </w:pPr>
    </w:p>
    <w:p w14:paraId="424813D7" w14:textId="77777777"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3" w:name="_Toc357692826"/>
      <w:bookmarkStart w:id="54" w:name="_Toc413416332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5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54"/>
    </w:p>
    <w:p w14:paraId="622DF1F9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357692827"/>
      <w:bookmarkStart w:id="56" w:name="_Toc413416333"/>
      <w:bookmarkStart w:id="57" w:name="OLE_LINK83"/>
      <w:bookmarkStart w:id="58" w:name="OLE_LINK84"/>
      <w:r w:rsidRPr="00877199">
        <w:rPr>
          <w:rFonts w:ascii="Calibri" w:hAnsi="Calibri" w:cs="Calibri"/>
        </w:rPr>
        <w:t>Required Global Data Inputs</w:t>
      </w:r>
      <w:bookmarkEnd w:id="55"/>
      <w:bookmarkEnd w:id="56"/>
    </w:p>
    <w:p w14:paraId="17A8D99E" w14:textId="77777777" w:rsidR="005B5673" w:rsidRDefault="005B5673" w:rsidP="005B329B">
      <w:r w:rsidRPr="005B5673">
        <w:t>HwTqIdptSig_Cnt_u08</w:t>
      </w:r>
    </w:p>
    <w:p w14:paraId="43B1350D" w14:textId="77777777" w:rsidR="005B5673" w:rsidRDefault="005B5673" w:rsidP="005B329B">
      <w:r w:rsidRPr="005B5673">
        <w:t>MotCurrIdptSig_Cnt_u08</w:t>
      </w:r>
    </w:p>
    <w:p w14:paraId="004D0579" w14:textId="77777777" w:rsidR="005B5673" w:rsidRDefault="005B5673" w:rsidP="005B329B">
      <w:r>
        <w:t>MtrPosIdptSig_Cnt_u08</w:t>
      </w:r>
    </w:p>
    <w:p w14:paraId="25D7ACF4" w14:textId="77777777" w:rsidR="005B5673" w:rsidRDefault="005B5673" w:rsidP="005B329B">
      <w:proofErr w:type="spellStart"/>
      <w:r w:rsidRPr="005B5673">
        <w:t>TloaAvail_Cnt_lgc</w:t>
      </w:r>
      <w:proofErr w:type="spellEnd"/>
    </w:p>
    <w:p w14:paraId="5E12D6BF" w14:textId="77777777" w:rsidR="00B720FD" w:rsidRDefault="00B720FD" w:rsidP="005B329B">
      <w:r w:rsidRPr="00B720FD">
        <w:t>DiagcStsIvtr1Inactv_Cnt_lgc</w:t>
      </w:r>
    </w:p>
    <w:p w14:paraId="13C537E7" w14:textId="77777777" w:rsidR="00B720FD" w:rsidRDefault="00B720FD" w:rsidP="005B329B">
      <w:r>
        <w:t>DiagcStsIvtr2</w:t>
      </w:r>
      <w:r w:rsidRPr="00B720FD">
        <w:t>Inactv_Cnt_lgc</w:t>
      </w:r>
    </w:p>
    <w:p w14:paraId="0FFE5C95" w14:textId="77777777" w:rsidR="0016267D" w:rsidRDefault="0016267D" w:rsidP="005B329B">
      <w:proofErr w:type="spellStart"/>
      <w:r>
        <w:t>TloaDi_Cnt_lgc</w:t>
      </w:r>
      <w:proofErr w:type="spellEnd"/>
    </w:p>
    <w:p w14:paraId="2C32746E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9" w:name="_Toc413416334"/>
      <w:r w:rsidRPr="00877199">
        <w:rPr>
          <w:rFonts w:ascii="Calibri" w:hAnsi="Calibri" w:cs="Calibri"/>
        </w:rPr>
        <w:t>Required Global Data Outputs</w:t>
      </w:r>
      <w:bookmarkEnd w:id="59"/>
    </w:p>
    <w:p w14:paraId="26A9718F" w14:textId="77777777" w:rsidR="005B329B" w:rsidRDefault="005B5673" w:rsidP="005B329B">
      <w:bookmarkStart w:id="60" w:name="_Toc357692829"/>
      <w:bookmarkEnd w:id="57"/>
      <w:bookmarkEnd w:id="58"/>
      <w:proofErr w:type="spellStart"/>
      <w:r w:rsidRPr="005B5673">
        <w:t>HwTqLoaMtgtnEn_Cnt_lgc</w:t>
      </w:r>
      <w:proofErr w:type="spellEnd"/>
    </w:p>
    <w:p w14:paraId="4D764D5F" w14:textId="77777777" w:rsidR="00ED67E6" w:rsidRDefault="00ED67E6" w:rsidP="005B329B">
      <w:proofErr w:type="spellStart"/>
      <w:r w:rsidRPr="00ED67E6">
        <w:t>IvtrLoaMtgtnEn_Cnt_lgc</w:t>
      </w:r>
      <w:proofErr w:type="spellEnd"/>
    </w:p>
    <w:p w14:paraId="4E8307DB" w14:textId="77777777" w:rsidR="00ED67E6" w:rsidRDefault="00ED67E6" w:rsidP="005B329B">
      <w:proofErr w:type="spellStart"/>
      <w:r w:rsidRPr="00ED67E6">
        <w:t>LOASt_State_enum</w:t>
      </w:r>
      <w:proofErr w:type="spellEnd"/>
    </w:p>
    <w:p w14:paraId="13D14E4E" w14:textId="77777777" w:rsidR="00ED67E6" w:rsidRDefault="00FD7636" w:rsidP="005B329B">
      <w:r>
        <w:t>LoaRateLimit_Ulsp</w:t>
      </w:r>
      <w:r w:rsidR="00ED67E6" w:rsidRPr="00ED67E6">
        <w:t>S_f32</w:t>
      </w:r>
    </w:p>
    <w:p w14:paraId="5FB5AF78" w14:textId="77777777" w:rsidR="00ED67E6" w:rsidRDefault="00ED67E6" w:rsidP="005B329B">
      <w:r w:rsidRPr="00ED67E6">
        <w:t>LoaScaleFctr_Uls_f32</w:t>
      </w:r>
    </w:p>
    <w:p w14:paraId="58198415" w14:textId="77777777" w:rsidR="00ED67E6" w:rsidRDefault="00ED67E6" w:rsidP="005B329B">
      <w:proofErr w:type="spellStart"/>
      <w:r w:rsidRPr="00ED67E6">
        <w:t>MotAgLoaMtgtnEn_Cnt_lgc</w:t>
      </w:r>
      <w:proofErr w:type="spellEnd"/>
    </w:p>
    <w:p w14:paraId="65ECEC46" w14:textId="77777777" w:rsidR="00D44C8F" w:rsidRDefault="00ED67E6" w:rsidP="00BF1547">
      <w:proofErr w:type="spellStart"/>
      <w:r w:rsidRPr="00ED67E6">
        <w:t>MotCurrLoaMtgtnEn_Cnt_lgc</w:t>
      </w:r>
      <w:proofErr w:type="spellEnd"/>
    </w:p>
    <w:p w14:paraId="4D3120AE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1" w:name="_Toc413416335"/>
      <w:r w:rsidRPr="00877199">
        <w:rPr>
          <w:rFonts w:ascii="Calibri" w:hAnsi="Calibri" w:cs="Calibri"/>
        </w:rPr>
        <w:t>Specific Include Path present</w:t>
      </w:r>
      <w:bookmarkEnd w:id="60"/>
      <w:bookmarkEnd w:id="61"/>
    </w:p>
    <w:p w14:paraId="70BF9896" w14:textId="77777777" w:rsidR="004057AC" w:rsidRDefault="00BF1547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14:paraId="014DA97C" w14:textId="77777777"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2" w:name="_Toc357692830"/>
      <w:bookmarkStart w:id="63" w:name="_Toc413416336"/>
      <w:r w:rsidRPr="004057AC">
        <w:rPr>
          <w:rFonts w:ascii="Calibri" w:hAnsi="Calibri" w:cs="Calibri"/>
        </w:rPr>
        <w:lastRenderedPageBreak/>
        <w:t>Runnable Scheduling</w:t>
      </w:r>
      <w:bookmarkEnd w:id="62"/>
      <w:bookmarkEnd w:id="63"/>
      <w:r w:rsidRPr="004057AC">
        <w:rPr>
          <w:rFonts w:ascii="Calibri" w:hAnsi="Calibri" w:cs="Calibri"/>
        </w:rPr>
        <w:t xml:space="preserve"> </w:t>
      </w:r>
    </w:p>
    <w:p w14:paraId="1B6B983F" w14:textId="77777777" w:rsidR="004057AC" w:rsidRDefault="004057AC" w:rsidP="004057AC">
      <w:r>
        <w:t>This section specifies the required runnable scheduling.</w:t>
      </w:r>
    </w:p>
    <w:p w14:paraId="09BC6416" w14:textId="77777777"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14:paraId="335DDFC2" w14:textId="77777777" w:rsidTr="00DE4B77">
        <w:tc>
          <w:tcPr>
            <w:tcW w:w="2249" w:type="dxa"/>
            <w:shd w:val="clear" w:color="auto" w:fill="4F81BD"/>
          </w:tcPr>
          <w:p w14:paraId="1B584BA4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14:paraId="255A91C8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14:paraId="1E977485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22AA4" w14:paraId="6A0AF7C8" w14:textId="7777777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35DD19C" w14:textId="77777777" w:rsidR="00422AA4" w:rsidRPr="00DE4B77" w:rsidRDefault="00422AA4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LOA</w:t>
            </w:r>
            <w:r w:rsidR="00C11A56">
              <w:rPr>
                <w:b/>
                <w:bCs/>
              </w:rPr>
              <w:t>Mgr</w:t>
            </w:r>
            <w:r>
              <w:rPr>
                <w:b/>
                <w:bCs/>
              </w:rPr>
              <w:t>_Init1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13F0B60" w14:textId="77777777" w:rsidR="00422AA4" w:rsidRPr="00D6179E" w:rsidRDefault="00422AA4" w:rsidP="002A6DBD">
            <w:r w:rsidRPr="00D6179E">
              <w:t xml:space="preserve"> Called from RTE before first call of periodic function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AA43ED2" w14:textId="77777777" w:rsidR="00422AA4" w:rsidRDefault="00422AA4" w:rsidP="002A6DBD">
            <w:r w:rsidRPr="00D6179E">
              <w:t>RTE at init</w:t>
            </w:r>
          </w:p>
        </w:tc>
      </w:tr>
    </w:tbl>
    <w:p w14:paraId="41D0B4FC" w14:textId="77777777" w:rsidR="004057AC" w:rsidRDefault="004057AC" w:rsidP="004057AC"/>
    <w:p w14:paraId="7EBBEEA6" w14:textId="77777777"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14:paraId="692DF36C" w14:textId="77777777" w:rsidTr="00DE4B77">
        <w:tc>
          <w:tcPr>
            <w:tcW w:w="2249" w:type="dxa"/>
            <w:shd w:val="clear" w:color="auto" w:fill="4F81BD"/>
          </w:tcPr>
          <w:p w14:paraId="0ABF64F9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14:paraId="6B9151F0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14:paraId="410147D8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F1547" w14:paraId="6165A0F9" w14:textId="7777777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2E05ACA" w14:textId="77777777" w:rsidR="00BF1547" w:rsidRPr="00C11B77" w:rsidRDefault="00D44C8F" w:rsidP="00F84225">
            <w:pPr>
              <w:rPr>
                <w:b/>
              </w:rPr>
            </w:pPr>
            <w:r w:rsidRPr="00D44C8F">
              <w:rPr>
                <w:b/>
              </w:rPr>
              <w:t>LOA</w:t>
            </w:r>
            <w:r w:rsidR="00C11A56">
              <w:rPr>
                <w:b/>
              </w:rPr>
              <w:t>Mgr</w:t>
            </w:r>
            <w:r w:rsidRPr="00D44C8F">
              <w:rPr>
                <w:b/>
              </w:rPr>
              <w:t>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407C815" w14:textId="77777777" w:rsidR="00866EF7" w:rsidRDefault="00BF1547" w:rsidP="00866EF7">
            <w:r>
              <w:t xml:space="preserve"> </w:t>
            </w:r>
            <w:r w:rsidRPr="002A7A7E">
              <w:t>triggered on</w:t>
            </w:r>
            <w:r w:rsidR="00866EF7">
              <w:t xml:space="preserve"> </w:t>
            </w:r>
            <w:proofErr w:type="spellStart"/>
            <w:r w:rsidR="004C13DB" w:rsidRPr="00DD2187">
              <w:t>TimingEvent</w:t>
            </w:r>
            <w:proofErr w:type="spellEnd"/>
            <w:r w:rsidR="004C13DB">
              <w:t xml:space="preserve"> </w:t>
            </w:r>
          </w:p>
          <w:p w14:paraId="09939929" w14:textId="77777777" w:rsidR="00BF1547" w:rsidRDefault="00BF1547" w:rsidP="00F84225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E6770F7" w14:textId="77777777" w:rsidR="00BF1547" w:rsidRDefault="00C11A56" w:rsidP="00F84225">
            <w:r>
              <w:t>4</w:t>
            </w:r>
            <w:r w:rsidR="00BF1547" w:rsidRPr="002A7A7E">
              <w:t>ms</w:t>
            </w:r>
          </w:p>
        </w:tc>
      </w:tr>
    </w:tbl>
    <w:p w14:paraId="12DD6A5E" w14:textId="77777777" w:rsidR="004057AC" w:rsidRDefault="004057AC" w:rsidP="004057AC"/>
    <w:p w14:paraId="53465FEE" w14:textId="77777777" w:rsidR="004057AC" w:rsidRDefault="004057AC" w:rsidP="004057AC"/>
    <w:p w14:paraId="4DDB07C0" w14:textId="77777777" w:rsidR="004057AC" w:rsidRDefault="004057AC" w:rsidP="004057AC">
      <w:pPr>
        <w:rPr>
          <w:b/>
        </w:rPr>
      </w:pPr>
      <w:r>
        <w:rPr>
          <w:b/>
        </w:rPr>
        <w:t>.</w:t>
      </w:r>
    </w:p>
    <w:p w14:paraId="66C525DE" w14:textId="77777777"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14:paraId="344A9CAD" w14:textId="77777777"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4" w:name="_Toc357692831"/>
      <w:bookmarkStart w:id="65" w:name="_Toc413416337"/>
      <w:bookmarkStart w:id="66" w:name="OLE_LINK16"/>
      <w:bookmarkStart w:id="6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4"/>
      <w:bookmarkEnd w:id="65"/>
    </w:p>
    <w:p w14:paraId="2D696952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8" w:name="_Toc357692832"/>
      <w:bookmarkStart w:id="69" w:name="_Toc413416338"/>
      <w:bookmarkEnd w:id="66"/>
      <w:bookmarkEnd w:id="67"/>
      <w:r w:rsidRPr="00877199">
        <w:rPr>
          <w:rFonts w:ascii="Calibri" w:hAnsi="Calibri" w:cs="Calibri"/>
        </w:rPr>
        <w:t>Mapping</w:t>
      </w:r>
      <w:bookmarkEnd w:id="68"/>
      <w:bookmarkEnd w:id="6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131"/>
        <w:gridCol w:w="2351"/>
        <w:gridCol w:w="2505"/>
      </w:tblGrid>
      <w:tr w:rsidR="004057AC" w14:paraId="12069744" w14:textId="77777777" w:rsidTr="00DE4B77">
        <w:tc>
          <w:tcPr>
            <w:tcW w:w="4000" w:type="dxa"/>
            <w:shd w:val="clear" w:color="auto" w:fill="4F81BD"/>
          </w:tcPr>
          <w:p w14:paraId="3FFA4BC7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14:paraId="0039D4BC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14:paraId="45A2CFB1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BF1547" w14:paraId="39305751" w14:textId="77777777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E5C507" w14:textId="77777777" w:rsidR="00BF1547" w:rsidRPr="002A7A7E" w:rsidRDefault="00C11A56" w:rsidP="00F84225">
            <w:pPr>
              <w:rPr>
                <w:b/>
              </w:rPr>
            </w:pPr>
            <w:r w:rsidRPr="00C11A56">
              <w:t>LOAMGR_START_SEC_VAR_CLEARED_08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6C44F4D" w14:textId="77777777" w:rsidR="00BF1547" w:rsidRDefault="00BF1547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422E177" w14:textId="77777777" w:rsidR="00BF1547" w:rsidRDefault="00BF1547" w:rsidP="00DE4B77"/>
        </w:tc>
      </w:tr>
      <w:tr w:rsidR="00BF1547" w14:paraId="5B8EBE2E" w14:textId="77777777" w:rsidTr="00DE4B77">
        <w:tc>
          <w:tcPr>
            <w:tcW w:w="4000" w:type="dxa"/>
            <w:shd w:val="clear" w:color="auto" w:fill="auto"/>
          </w:tcPr>
          <w:p w14:paraId="0E92840A" w14:textId="77777777" w:rsidR="00BF1547" w:rsidRDefault="00C11A56" w:rsidP="00F84225">
            <w:pPr>
              <w:rPr>
                <w:b/>
              </w:rPr>
            </w:pPr>
            <w:r w:rsidRPr="00C11A56">
              <w:t>LOAMGR_START_SEC_VAR_CLEARED_BOOLEAN</w:t>
            </w:r>
          </w:p>
        </w:tc>
        <w:tc>
          <w:tcPr>
            <w:tcW w:w="2351" w:type="dxa"/>
            <w:shd w:val="clear" w:color="auto" w:fill="auto"/>
          </w:tcPr>
          <w:p w14:paraId="25E01D4B" w14:textId="77777777" w:rsidR="00BF1547" w:rsidRDefault="00BF1547" w:rsidP="00DE4B77"/>
        </w:tc>
        <w:tc>
          <w:tcPr>
            <w:tcW w:w="2505" w:type="dxa"/>
            <w:shd w:val="clear" w:color="auto" w:fill="auto"/>
          </w:tcPr>
          <w:p w14:paraId="21D09FCA" w14:textId="77777777" w:rsidR="00BF1547" w:rsidRDefault="00BF1547" w:rsidP="00DE4B77"/>
        </w:tc>
      </w:tr>
    </w:tbl>
    <w:p w14:paraId="0E22D497" w14:textId="77777777"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14:paraId="69424B37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0" w:name="_Toc357692833"/>
      <w:bookmarkStart w:id="71" w:name="_Toc413416339"/>
      <w:r w:rsidRPr="00877199">
        <w:rPr>
          <w:rFonts w:ascii="Calibri" w:hAnsi="Calibri" w:cs="Calibri"/>
        </w:rPr>
        <w:t>Usage</w:t>
      </w:r>
      <w:bookmarkEnd w:id="70"/>
      <w:bookmarkEnd w:id="7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14:paraId="66356584" w14:textId="77777777" w:rsidTr="00DE4B77">
        <w:tc>
          <w:tcPr>
            <w:tcW w:w="4878" w:type="dxa"/>
            <w:shd w:val="clear" w:color="auto" w:fill="4F81BD"/>
          </w:tcPr>
          <w:p w14:paraId="2F4C7D2F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14:paraId="246B45C0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14:paraId="425F89C7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14:paraId="7457F342" w14:textId="77777777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9846B12" w14:textId="77777777"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80C5D84" w14:textId="77777777"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D6C71D5" w14:textId="77777777" w:rsidR="004057AC" w:rsidRDefault="004057AC" w:rsidP="00DE4B77"/>
        </w:tc>
      </w:tr>
    </w:tbl>
    <w:p w14:paraId="6D1C26FB" w14:textId="77777777"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14:paraId="6C105CB3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2" w:name="_Toc413416340"/>
      <w:bookmarkStart w:id="73" w:name="OLE_LINK20"/>
      <w:bookmarkStart w:id="74" w:name="OLE_LINK81"/>
      <w:bookmarkStart w:id="75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76" w:name="_Toc357692834"/>
      <w:r w:rsidRPr="00877199">
        <w:rPr>
          <w:rFonts w:ascii="Calibri" w:hAnsi="Calibri" w:cs="Calibri"/>
        </w:rPr>
        <w:t>NvM Blocks</w:t>
      </w:r>
      <w:bookmarkEnd w:id="72"/>
      <w:bookmarkEnd w:id="7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14:paraId="6DF7C1FA" w14:textId="77777777" w:rsidTr="00DE4B77">
        <w:tc>
          <w:tcPr>
            <w:tcW w:w="8838" w:type="dxa"/>
            <w:shd w:val="clear" w:color="auto" w:fill="4F81BD"/>
          </w:tcPr>
          <w:bookmarkEnd w:id="73"/>
          <w:p w14:paraId="4AC1200F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14:paraId="393EA571" w14:textId="77777777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D98E8D" w14:textId="77777777"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14:paraId="335DC14F" w14:textId="77777777"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74"/>
    <w:bookmarkEnd w:id="75"/>
    <w:p w14:paraId="2ECDC4B3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77" w:name="_Toc413416341"/>
      <w:r w:rsidRPr="00877199">
        <w:rPr>
          <w:rFonts w:ascii="Calibri" w:hAnsi="Calibri" w:cs="Calibri"/>
        </w:rPr>
        <w:t>RTE NvM Blocks</w:t>
      </w:r>
      <w:bookmarkEnd w:id="7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14:paraId="3DAB0121" w14:textId="77777777" w:rsidTr="00DE4B77">
        <w:tc>
          <w:tcPr>
            <w:tcW w:w="8838" w:type="dxa"/>
            <w:shd w:val="clear" w:color="auto" w:fill="4F81BD"/>
          </w:tcPr>
          <w:p w14:paraId="26FFC811" w14:textId="77777777"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14:paraId="7C285CD1" w14:textId="77777777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457175E" w14:textId="77777777"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14:paraId="337DBECE" w14:textId="77777777"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p w14:paraId="7A0DA87E" w14:textId="77777777" w:rsidR="004057AC" w:rsidRDefault="004057AC" w:rsidP="004057AC"/>
    <w:p w14:paraId="7905EACC" w14:textId="77777777"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8" w:name="_Toc357692835"/>
      <w:bookmarkStart w:id="79" w:name="_Toc413416342"/>
      <w:bookmarkStart w:id="80" w:name="OLE_LINK18"/>
      <w:bookmarkStart w:id="81" w:name="OLE_LINK19"/>
      <w:r w:rsidRPr="00BC0234">
        <w:rPr>
          <w:rFonts w:ascii="Calibri" w:hAnsi="Calibri" w:cs="Calibri"/>
        </w:rPr>
        <w:lastRenderedPageBreak/>
        <w:t>Compiler Settings</w:t>
      </w:r>
      <w:bookmarkEnd w:id="78"/>
      <w:bookmarkEnd w:id="79"/>
    </w:p>
    <w:bookmarkEnd w:id="80"/>
    <w:bookmarkEnd w:id="81"/>
    <w:p w14:paraId="730D8C37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2" w:name="_Toc357692836"/>
      <w:bookmarkStart w:id="83" w:name="_Toc413416343"/>
      <w:r w:rsidRPr="00877199">
        <w:rPr>
          <w:rFonts w:ascii="Calibri" w:hAnsi="Calibri" w:cs="Calibri"/>
        </w:rPr>
        <w:t>Preprocessor MACRO</w:t>
      </w:r>
      <w:bookmarkEnd w:id="82"/>
      <w:bookmarkEnd w:id="83"/>
    </w:p>
    <w:p w14:paraId="69C920C6" w14:textId="77777777" w:rsidR="004057AC" w:rsidRPr="00877199" w:rsidRDefault="00BF1547" w:rsidP="004057AC">
      <w:pPr>
        <w:rPr>
          <w:rFonts w:cs="Calibri"/>
        </w:rPr>
      </w:pPr>
      <w:bookmarkStart w:id="84" w:name="OLE_LINK21"/>
      <w:r>
        <w:rPr>
          <w:rFonts w:cs="Calibri"/>
        </w:rPr>
        <w:t>None</w:t>
      </w:r>
    </w:p>
    <w:p w14:paraId="63FB4370" w14:textId="77777777"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5" w:name="_Toc357692837"/>
      <w:bookmarkStart w:id="86" w:name="_Toc413416344"/>
      <w:bookmarkEnd w:id="84"/>
      <w:r w:rsidRPr="00877199">
        <w:rPr>
          <w:rFonts w:ascii="Calibri" w:hAnsi="Calibri" w:cs="Calibri"/>
        </w:rPr>
        <w:t>Optimization Settings</w:t>
      </w:r>
      <w:bookmarkEnd w:id="85"/>
      <w:bookmarkEnd w:id="86"/>
    </w:p>
    <w:p w14:paraId="39571507" w14:textId="77777777" w:rsidR="00656B0A" w:rsidRDefault="00BF1547" w:rsidP="005A392A">
      <w:pPr>
        <w:rPr>
          <w:rFonts w:cs="Calibri"/>
        </w:rPr>
      </w:pPr>
      <w:bookmarkStart w:id="87" w:name="_Toc382295838"/>
      <w:bookmarkStart w:id="88" w:name="_Toc382297291"/>
      <w:bookmarkStart w:id="89" w:name="_Toc383611455"/>
      <w:bookmarkStart w:id="90" w:name="_Toc383698777"/>
      <w:bookmarkStart w:id="91" w:name="_Toc382295839"/>
      <w:bookmarkStart w:id="92" w:name="_Toc382297292"/>
      <w:bookmarkStart w:id="93" w:name="_Toc383611456"/>
      <w:bookmarkStart w:id="94" w:name="_Toc383698778"/>
      <w:bookmarkStart w:id="95" w:name="_Toc382295842"/>
      <w:bookmarkStart w:id="96" w:name="_Toc382297295"/>
      <w:bookmarkStart w:id="97" w:name="_Toc383611459"/>
      <w:bookmarkStart w:id="98" w:name="_Toc383698781"/>
      <w:bookmarkStart w:id="99" w:name="_Toc382295843"/>
      <w:bookmarkStart w:id="100" w:name="_Toc382297296"/>
      <w:bookmarkStart w:id="101" w:name="_Toc383611460"/>
      <w:bookmarkStart w:id="102" w:name="_Toc383698782"/>
      <w:bookmarkStart w:id="103" w:name="_Toc382295850"/>
      <w:bookmarkStart w:id="104" w:name="_Toc382297303"/>
      <w:bookmarkStart w:id="105" w:name="_Toc383611467"/>
      <w:bookmarkStart w:id="106" w:name="_Toc383698789"/>
      <w:bookmarkStart w:id="107" w:name="_Toc382295853"/>
      <w:bookmarkStart w:id="108" w:name="_Toc382297306"/>
      <w:bookmarkStart w:id="109" w:name="_Toc383611470"/>
      <w:bookmarkStart w:id="110" w:name="_Toc383698792"/>
      <w:bookmarkStart w:id="111" w:name="_Toc382295856"/>
      <w:bookmarkStart w:id="112" w:name="_Toc382297309"/>
      <w:bookmarkStart w:id="113" w:name="_Toc383611473"/>
      <w:bookmarkStart w:id="114" w:name="_Toc383698795"/>
      <w:bookmarkStart w:id="115" w:name="_Toc382295858"/>
      <w:bookmarkStart w:id="116" w:name="_Toc382297311"/>
      <w:bookmarkStart w:id="117" w:name="_Toc383611475"/>
      <w:bookmarkStart w:id="118" w:name="_Toc383698797"/>
      <w:bookmarkStart w:id="119" w:name="_Toc382295859"/>
      <w:bookmarkStart w:id="120" w:name="_Toc382297312"/>
      <w:bookmarkStart w:id="121" w:name="_Toc383611476"/>
      <w:bookmarkStart w:id="122" w:name="_Toc383698798"/>
      <w:bookmarkStart w:id="123" w:name="_Toc382295876"/>
      <w:bookmarkStart w:id="124" w:name="_Toc382297329"/>
      <w:bookmarkStart w:id="125" w:name="_Toc383611493"/>
      <w:bookmarkStart w:id="126" w:name="_Toc383698815"/>
      <w:bookmarkStart w:id="127" w:name="_Toc382297340"/>
      <w:bookmarkStart w:id="128" w:name="_Toc383611504"/>
      <w:bookmarkStart w:id="129" w:name="_Toc383698826"/>
      <w:bookmarkStart w:id="130" w:name="_Toc382297341"/>
      <w:bookmarkStart w:id="131" w:name="_Toc383611505"/>
      <w:bookmarkStart w:id="132" w:name="_Toc383698827"/>
      <w:bookmarkStart w:id="133" w:name="_Toc382297346"/>
      <w:bookmarkStart w:id="134" w:name="_Toc383611510"/>
      <w:bookmarkStart w:id="135" w:name="_Toc383698832"/>
      <w:bookmarkStart w:id="136" w:name="_Toc382297348"/>
      <w:bookmarkStart w:id="137" w:name="_Toc383611512"/>
      <w:bookmarkStart w:id="138" w:name="_Toc383698834"/>
      <w:bookmarkStart w:id="139" w:name="_Toc382297371"/>
      <w:bookmarkStart w:id="140" w:name="_Toc383611535"/>
      <w:bookmarkStart w:id="141" w:name="_Toc383698857"/>
      <w:bookmarkStart w:id="142" w:name="_Toc382297372"/>
      <w:bookmarkStart w:id="143" w:name="_Toc383611536"/>
      <w:bookmarkStart w:id="144" w:name="_Toc383698858"/>
      <w:bookmarkStart w:id="145" w:name="_Toc382297373"/>
      <w:bookmarkStart w:id="146" w:name="_Toc383611537"/>
      <w:bookmarkStart w:id="147" w:name="_Toc383698859"/>
      <w:bookmarkStart w:id="148" w:name="_Toc382297374"/>
      <w:bookmarkStart w:id="149" w:name="_Toc383611538"/>
      <w:bookmarkStart w:id="150" w:name="_Toc383698860"/>
      <w:bookmarkStart w:id="151" w:name="_Toc382297375"/>
      <w:bookmarkStart w:id="152" w:name="_Toc383611539"/>
      <w:bookmarkStart w:id="153" w:name="_Toc383698861"/>
      <w:bookmarkStart w:id="154" w:name="_Toc382297376"/>
      <w:bookmarkStart w:id="155" w:name="_Toc383611540"/>
      <w:bookmarkStart w:id="156" w:name="_Toc383698862"/>
      <w:bookmarkStart w:id="157" w:name="_Toc382297377"/>
      <w:bookmarkStart w:id="158" w:name="_Toc383611541"/>
      <w:bookmarkStart w:id="159" w:name="_Toc383698863"/>
      <w:bookmarkStart w:id="160" w:name="_Toc382297378"/>
      <w:bookmarkStart w:id="161" w:name="_Toc383611542"/>
      <w:bookmarkStart w:id="162" w:name="_Toc383698864"/>
      <w:bookmarkStart w:id="163" w:name="_Toc382297379"/>
      <w:bookmarkStart w:id="164" w:name="_Toc383611543"/>
      <w:bookmarkStart w:id="165" w:name="_Toc383698865"/>
      <w:bookmarkStart w:id="166" w:name="_Toc382297380"/>
      <w:bookmarkStart w:id="167" w:name="_Toc383611544"/>
      <w:bookmarkStart w:id="168" w:name="_Toc383698866"/>
      <w:bookmarkStart w:id="169" w:name="_Toc382297381"/>
      <w:bookmarkStart w:id="170" w:name="_Toc383611545"/>
      <w:bookmarkStart w:id="171" w:name="_Toc383698867"/>
      <w:bookmarkStart w:id="172" w:name="_Toc382297382"/>
      <w:bookmarkStart w:id="173" w:name="_Toc383611546"/>
      <w:bookmarkStart w:id="174" w:name="_Toc383698868"/>
      <w:bookmarkStart w:id="175" w:name="_Toc382297383"/>
      <w:bookmarkStart w:id="176" w:name="_Toc383611547"/>
      <w:bookmarkStart w:id="177" w:name="_Toc383698869"/>
      <w:bookmarkStart w:id="178" w:name="_Toc382295908"/>
      <w:bookmarkStart w:id="179" w:name="_Toc382297384"/>
      <w:bookmarkStart w:id="180" w:name="_Toc383611548"/>
      <w:bookmarkStart w:id="181" w:name="_Toc383698870"/>
      <w:bookmarkStart w:id="182" w:name="_Toc382295909"/>
      <w:bookmarkStart w:id="183" w:name="_Toc382297385"/>
      <w:bookmarkStart w:id="184" w:name="_Toc383611549"/>
      <w:bookmarkStart w:id="185" w:name="_Toc383698871"/>
      <w:bookmarkStart w:id="186" w:name="_Toc382295910"/>
      <w:bookmarkStart w:id="187" w:name="_Toc382297386"/>
      <w:bookmarkStart w:id="188" w:name="_Toc383611550"/>
      <w:bookmarkStart w:id="189" w:name="_Toc383698872"/>
      <w:bookmarkStart w:id="190" w:name="_Toc382295911"/>
      <w:bookmarkStart w:id="191" w:name="_Toc382297387"/>
      <w:bookmarkStart w:id="192" w:name="_Toc383611551"/>
      <w:bookmarkStart w:id="193" w:name="_Toc383698873"/>
      <w:bookmarkStart w:id="194" w:name="_Toc382295912"/>
      <w:bookmarkStart w:id="195" w:name="_Toc382297388"/>
      <w:bookmarkStart w:id="196" w:name="_Toc383611552"/>
      <w:bookmarkStart w:id="197" w:name="_Toc383698874"/>
      <w:bookmarkStart w:id="198" w:name="_Toc382295913"/>
      <w:bookmarkStart w:id="199" w:name="_Toc382297389"/>
      <w:bookmarkStart w:id="200" w:name="_Toc383611553"/>
      <w:bookmarkStart w:id="201" w:name="_Toc383698875"/>
      <w:bookmarkStart w:id="202" w:name="_Toc382295914"/>
      <w:bookmarkStart w:id="203" w:name="_Toc382297390"/>
      <w:bookmarkStart w:id="204" w:name="_Toc383611554"/>
      <w:bookmarkStart w:id="205" w:name="_Toc383698876"/>
      <w:bookmarkStart w:id="206" w:name="_Toc382295915"/>
      <w:bookmarkStart w:id="207" w:name="_Toc382297391"/>
      <w:bookmarkStart w:id="208" w:name="_Toc383611555"/>
      <w:bookmarkStart w:id="209" w:name="_Toc383698877"/>
      <w:bookmarkStart w:id="210" w:name="_Toc382297405"/>
      <w:bookmarkStart w:id="211" w:name="_Toc383611575"/>
      <w:bookmarkStart w:id="212" w:name="_Toc383698897"/>
      <w:bookmarkStart w:id="213" w:name="_Toc382295931"/>
      <w:bookmarkStart w:id="214" w:name="_Toc382297409"/>
      <w:bookmarkStart w:id="215" w:name="_Toc383611582"/>
      <w:bookmarkStart w:id="216" w:name="_Toc383698904"/>
      <w:bookmarkStart w:id="217" w:name="_Toc382295932"/>
      <w:bookmarkStart w:id="218" w:name="_Toc382297410"/>
      <w:bookmarkStart w:id="219" w:name="_Toc383611583"/>
      <w:bookmarkStart w:id="220" w:name="_Toc383698905"/>
      <w:bookmarkStart w:id="221" w:name="_Toc382295935"/>
      <w:bookmarkStart w:id="222" w:name="_Toc382297413"/>
      <w:bookmarkStart w:id="223" w:name="_Toc383611586"/>
      <w:bookmarkStart w:id="224" w:name="_Toc383698908"/>
      <w:bookmarkStart w:id="225" w:name="_Toc382295937"/>
      <w:bookmarkStart w:id="226" w:name="_Toc382297415"/>
      <w:bookmarkStart w:id="227" w:name="_Toc383611588"/>
      <w:bookmarkStart w:id="228" w:name="_Toc383698910"/>
      <w:bookmarkStart w:id="229" w:name="_Toc382295942"/>
      <w:bookmarkStart w:id="230" w:name="_Toc382297420"/>
      <w:bookmarkStart w:id="231" w:name="_Toc383611593"/>
      <w:bookmarkStart w:id="232" w:name="_Toc383698915"/>
      <w:bookmarkStart w:id="233" w:name="_Toc382295950"/>
      <w:bookmarkStart w:id="234" w:name="_Toc382297428"/>
      <w:bookmarkStart w:id="235" w:name="_Toc383611601"/>
      <w:bookmarkStart w:id="236" w:name="_Toc383698923"/>
      <w:bookmarkStart w:id="237" w:name="_Toc382295955"/>
      <w:bookmarkStart w:id="238" w:name="_Toc382297433"/>
      <w:bookmarkStart w:id="239" w:name="_Toc383611606"/>
      <w:bookmarkStart w:id="240" w:name="_Toc383698928"/>
      <w:bookmarkStart w:id="241" w:name="_Toc382295959"/>
      <w:bookmarkStart w:id="242" w:name="_Toc382297437"/>
      <w:bookmarkStart w:id="243" w:name="_Toc383611610"/>
      <w:bookmarkStart w:id="244" w:name="_Toc383698932"/>
      <w:bookmarkStart w:id="245" w:name="_Toc382295963"/>
      <w:bookmarkStart w:id="246" w:name="_Toc382297441"/>
      <w:bookmarkStart w:id="247" w:name="_Toc383611614"/>
      <w:bookmarkStart w:id="248" w:name="_Toc383698936"/>
      <w:bookmarkStart w:id="249" w:name="_Toc382295967"/>
      <w:bookmarkStart w:id="250" w:name="_Toc382297445"/>
      <w:bookmarkStart w:id="251" w:name="_Toc383611618"/>
      <w:bookmarkStart w:id="252" w:name="_Toc383698940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Fonts w:cs="Calibri"/>
        </w:rPr>
        <w:t>None</w:t>
      </w:r>
    </w:p>
    <w:p w14:paraId="5CCE7240" w14:textId="77777777" w:rsidR="00FA5768" w:rsidRPr="00AA38E8" w:rsidRDefault="00FA5768" w:rsidP="004057AC">
      <w:pPr>
        <w:spacing w:after="120"/>
        <w:ind w:left="720"/>
        <w:rPr>
          <w:rFonts w:cs="Calibri"/>
        </w:rPr>
      </w:pPr>
    </w:p>
    <w:p w14:paraId="7701F0BE" w14:textId="77777777" w:rsidR="00F4712F" w:rsidRPr="00AA38E8" w:rsidRDefault="00F4712F" w:rsidP="0027405F">
      <w:pPr>
        <w:rPr>
          <w:rFonts w:cs="Calibri"/>
        </w:rPr>
      </w:pPr>
    </w:p>
    <w:p w14:paraId="207D8DA8" w14:textId="77777777" w:rsidR="00722EA8" w:rsidRPr="00AA38E8" w:rsidRDefault="00722EA8" w:rsidP="00722EA8">
      <w:pPr>
        <w:rPr>
          <w:rFonts w:cs="Calibri"/>
          <w:lang w:bidi="ar-SA"/>
        </w:rPr>
      </w:pPr>
    </w:p>
    <w:p w14:paraId="0BB0176A" w14:textId="77777777"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3" w:name="_Toc413416345"/>
      <w:r w:rsidRPr="00AA38E8">
        <w:rPr>
          <w:rFonts w:ascii="Calibri" w:hAnsi="Calibri" w:cs="Calibri"/>
        </w:rPr>
        <w:lastRenderedPageBreak/>
        <w:t>Appendix</w:t>
      </w:r>
      <w:bookmarkEnd w:id="253"/>
    </w:p>
    <w:p w14:paraId="7D7EE584" w14:textId="77777777" w:rsidR="00912AE0" w:rsidRDefault="00267118" w:rsidP="00912AE0">
      <w:pPr>
        <w:rPr>
          <w:rFonts w:cs="Calibri"/>
          <w:i/>
          <w:lang w:bidi="ar-SA"/>
        </w:rPr>
      </w:pPr>
      <w:proofErr w:type="spellStart"/>
      <w:r>
        <w:rPr>
          <w:rFonts w:cs="Calibri"/>
          <w:i/>
          <w:lang w:bidi="ar-SA"/>
        </w:rPr>
        <w:t>EaLoaScaleAndRate</w:t>
      </w:r>
      <w:proofErr w:type="spellEnd"/>
      <w:r>
        <w:rPr>
          <w:rFonts w:cs="Calibri"/>
          <w:i/>
          <w:lang w:bidi="ar-SA"/>
        </w:rPr>
        <w:t xml:space="preserve"> exclusive area for Per1 added.</w:t>
      </w:r>
    </w:p>
    <w:p w14:paraId="0837F902" w14:textId="77777777" w:rsidR="00267118" w:rsidRPr="00EF1337" w:rsidRDefault="00267118" w:rsidP="00912AE0">
      <w:pPr>
        <w:rPr>
          <w:rFonts w:cs="Calibri"/>
          <w:i/>
          <w:lang w:bidi="ar-SA"/>
        </w:rPr>
      </w:pPr>
      <w:proofErr w:type="spellStart"/>
      <w:r>
        <w:rPr>
          <w:rFonts w:cs="Calibri"/>
          <w:i/>
          <w:lang w:bidi="ar-SA"/>
        </w:rPr>
        <w:t>LoaRateLimit</w:t>
      </w:r>
      <w:proofErr w:type="spellEnd"/>
      <w:r>
        <w:rPr>
          <w:rFonts w:cs="Calibri"/>
          <w:i/>
          <w:lang w:bidi="ar-SA"/>
        </w:rPr>
        <w:t xml:space="preserve"> and </w:t>
      </w:r>
      <w:proofErr w:type="spellStart"/>
      <w:r>
        <w:rPr>
          <w:rFonts w:cs="Calibri"/>
          <w:i/>
          <w:lang w:bidi="ar-SA"/>
        </w:rPr>
        <w:t>LoaScaleFctr</w:t>
      </w:r>
      <w:proofErr w:type="spellEnd"/>
      <w:r>
        <w:rPr>
          <w:rFonts w:cs="Calibri"/>
          <w:i/>
          <w:lang w:bidi="ar-SA"/>
        </w:rPr>
        <w:t xml:space="preserve"> changed into direct write to allow exclusive area access.</w:t>
      </w:r>
    </w:p>
    <w:sectPr w:rsidR="00267118" w:rsidRPr="00EF1337">
      <w:headerReference w:type="default" r:id="rId11"/>
      <w:footerReference w:type="default" r:id="rId12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E2AA9" w14:textId="77777777" w:rsidR="00D411FC" w:rsidRDefault="00D411FC">
      <w:r>
        <w:separator/>
      </w:r>
    </w:p>
  </w:endnote>
  <w:endnote w:type="continuationSeparator" w:id="0">
    <w:p w14:paraId="49D7CA3F" w14:textId="77777777" w:rsidR="00D411FC" w:rsidRDefault="00D4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14:paraId="53164DCA" w14:textId="77777777" w:rsidTr="00722EA8">
      <w:tc>
        <w:tcPr>
          <w:tcW w:w="3618" w:type="dxa"/>
          <w:shd w:val="clear" w:color="auto" w:fill="auto"/>
        </w:tcPr>
        <w:p w14:paraId="50AF9355" w14:textId="77777777"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14:paraId="7AB408A7" w14:textId="77777777" w:rsidR="00C576BF" w:rsidRPr="000665B8" w:rsidRDefault="00C576BF" w:rsidP="008830D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8830DC">
            <w:rPr>
              <w:sz w:val="16"/>
            </w:rPr>
            <w:t>06</w:t>
          </w:r>
          <w:r>
            <w:rPr>
              <w:sz w:val="16"/>
            </w:rPr>
            <w:t>-M</w:t>
          </w:r>
          <w:r w:rsidR="008830DC">
            <w:rPr>
              <w:sz w:val="16"/>
            </w:rPr>
            <w:t>ar</w:t>
          </w:r>
          <w:r>
            <w:rPr>
              <w:sz w:val="16"/>
            </w:rPr>
            <w:t>-</w:t>
          </w:r>
          <w:r w:rsidR="008830DC"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14:paraId="67BCFAA2" w14:textId="77777777"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14:paraId="57E7FE61" w14:textId="77777777"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14:paraId="7A16ADCB" w14:textId="39888C7F"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E3733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DE3733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14:paraId="19B320C4" w14:textId="77777777"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28A6A" w14:textId="77777777" w:rsidR="00D411FC" w:rsidRDefault="00D411FC">
      <w:r>
        <w:separator/>
      </w:r>
    </w:p>
  </w:footnote>
  <w:footnote w:type="continuationSeparator" w:id="0">
    <w:p w14:paraId="42DDD742" w14:textId="77777777" w:rsidR="00D411FC" w:rsidRDefault="00D41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14:paraId="2CB55421" w14:textId="77777777" w:rsidTr="001B11CC">
      <w:trPr>
        <w:trHeight w:val="710"/>
      </w:trPr>
      <w:tc>
        <w:tcPr>
          <w:tcW w:w="2520" w:type="dxa"/>
        </w:tcPr>
        <w:p w14:paraId="36286BED" w14:textId="77777777" w:rsidR="00C576BF" w:rsidRPr="008969C4" w:rsidRDefault="00BF1547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5C8FF3D4" wp14:editId="1989EC4D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14:paraId="47C1433B" w14:textId="77777777"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14:paraId="5C3D09FF" w14:textId="77777777"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14:paraId="43693D52" w14:textId="77777777"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98E"/>
    <w:rsid w:val="0002711E"/>
    <w:rsid w:val="00030567"/>
    <w:rsid w:val="00045875"/>
    <w:rsid w:val="000551E2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6267D"/>
    <w:rsid w:val="00177896"/>
    <w:rsid w:val="001833C5"/>
    <w:rsid w:val="00186C07"/>
    <w:rsid w:val="0019671A"/>
    <w:rsid w:val="001B11CC"/>
    <w:rsid w:val="001B1516"/>
    <w:rsid w:val="001B7B1D"/>
    <w:rsid w:val="001C3785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67118"/>
    <w:rsid w:val="0027405F"/>
    <w:rsid w:val="002748BA"/>
    <w:rsid w:val="00290A72"/>
    <w:rsid w:val="002A087E"/>
    <w:rsid w:val="002A3DCD"/>
    <w:rsid w:val="002B2EB2"/>
    <w:rsid w:val="002B4B21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0F5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05B82"/>
    <w:rsid w:val="00410E30"/>
    <w:rsid w:val="00422AA4"/>
    <w:rsid w:val="0042494B"/>
    <w:rsid w:val="00427837"/>
    <w:rsid w:val="0043354D"/>
    <w:rsid w:val="00436F3E"/>
    <w:rsid w:val="00443370"/>
    <w:rsid w:val="00444F99"/>
    <w:rsid w:val="004537E9"/>
    <w:rsid w:val="00454165"/>
    <w:rsid w:val="00467A4E"/>
    <w:rsid w:val="004863BF"/>
    <w:rsid w:val="0049479C"/>
    <w:rsid w:val="004B4AB0"/>
    <w:rsid w:val="004C13DB"/>
    <w:rsid w:val="004C3E01"/>
    <w:rsid w:val="004C790A"/>
    <w:rsid w:val="004F3152"/>
    <w:rsid w:val="004F3C64"/>
    <w:rsid w:val="00510DB3"/>
    <w:rsid w:val="00523070"/>
    <w:rsid w:val="00564036"/>
    <w:rsid w:val="00564FED"/>
    <w:rsid w:val="00585674"/>
    <w:rsid w:val="005878B7"/>
    <w:rsid w:val="005A392A"/>
    <w:rsid w:val="005A3EDE"/>
    <w:rsid w:val="005B329B"/>
    <w:rsid w:val="005B5673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089C"/>
    <w:rsid w:val="006F36E6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2424"/>
    <w:rsid w:val="00823506"/>
    <w:rsid w:val="00831038"/>
    <w:rsid w:val="00862735"/>
    <w:rsid w:val="00863019"/>
    <w:rsid w:val="00866EF7"/>
    <w:rsid w:val="00877199"/>
    <w:rsid w:val="008805EE"/>
    <w:rsid w:val="008830DC"/>
    <w:rsid w:val="0088479F"/>
    <w:rsid w:val="00886A61"/>
    <w:rsid w:val="00891F29"/>
    <w:rsid w:val="00893A8E"/>
    <w:rsid w:val="008943A3"/>
    <w:rsid w:val="008969C4"/>
    <w:rsid w:val="008A1CA9"/>
    <w:rsid w:val="008A3DEA"/>
    <w:rsid w:val="008A4D9C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534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270CF"/>
    <w:rsid w:val="00B35242"/>
    <w:rsid w:val="00B352F7"/>
    <w:rsid w:val="00B720FD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1547"/>
    <w:rsid w:val="00BF5242"/>
    <w:rsid w:val="00C0276C"/>
    <w:rsid w:val="00C11A56"/>
    <w:rsid w:val="00C11B77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D0C99"/>
    <w:rsid w:val="00CF01A3"/>
    <w:rsid w:val="00CF445E"/>
    <w:rsid w:val="00CF7C4B"/>
    <w:rsid w:val="00D16229"/>
    <w:rsid w:val="00D31601"/>
    <w:rsid w:val="00D4065B"/>
    <w:rsid w:val="00D411FC"/>
    <w:rsid w:val="00D4267E"/>
    <w:rsid w:val="00D43475"/>
    <w:rsid w:val="00D44C8F"/>
    <w:rsid w:val="00D51275"/>
    <w:rsid w:val="00D52276"/>
    <w:rsid w:val="00D57397"/>
    <w:rsid w:val="00D6547D"/>
    <w:rsid w:val="00D66AB8"/>
    <w:rsid w:val="00D77952"/>
    <w:rsid w:val="00D8298E"/>
    <w:rsid w:val="00D94E2B"/>
    <w:rsid w:val="00DA32FE"/>
    <w:rsid w:val="00DB213C"/>
    <w:rsid w:val="00DC336B"/>
    <w:rsid w:val="00DD300D"/>
    <w:rsid w:val="00DD3B65"/>
    <w:rsid w:val="00DE24CB"/>
    <w:rsid w:val="00DE2FDE"/>
    <w:rsid w:val="00DE3733"/>
    <w:rsid w:val="00DE4B77"/>
    <w:rsid w:val="00DE7A01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67E6"/>
    <w:rsid w:val="00ED7CA4"/>
    <w:rsid w:val="00EE26AB"/>
    <w:rsid w:val="00EE3128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D7636"/>
    <w:rsid w:val="00FE01B8"/>
    <w:rsid w:val="00FF012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9476D"/>
  <w15:docId w15:val="{B1E7465B-0FD6-4609-A257-C5B3C837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83FEAC7-9192-4568-B20C-60A78D9B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FF1AA2-FA20-4241-BD89-D1A346BB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5431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Matt Leser</cp:lastModifiedBy>
  <cp:revision>10</cp:revision>
  <cp:lastPrinted>2015-01-15T20:02:00Z</cp:lastPrinted>
  <dcterms:created xsi:type="dcterms:W3CDTF">2015-09-23T16:29:00Z</dcterms:created>
  <dcterms:modified xsi:type="dcterms:W3CDTF">2018-02-16T15:10:00Z</dcterms:modified>
</cp:coreProperties>
</file>