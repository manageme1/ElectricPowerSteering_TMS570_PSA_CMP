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 xml:space="preserve">Module – </w:t>
      </w:r>
      <w:r w:rsidR="006E4912">
        <w:fldChar w:fldCharType="begin"/>
      </w:r>
      <w:r w:rsidR="006E4912">
        <w:instrText xml:space="preserve"> DOCPROPERTY "Document Title"  \* MERGEFORMAT </w:instrText>
      </w:r>
      <w:r w:rsidR="006E4912">
        <w:fldChar w:fldCharType="separate"/>
      </w:r>
      <w:r w:rsidR="00C93BF1">
        <w:t>Power Limit Function (Current Mode)</w:t>
      </w:r>
      <w:r w:rsidR="006E4912">
        <w:fldChar w:fldCharType="end"/>
      </w:r>
    </w:p>
    <w:p w:rsidR="004A781C" w:rsidRDefault="004A781C">
      <w:pPr>
        <w:pStyle w:val="Heading1"/>
      </w:pPr>
      <w:r>
        <w:t>High-Level Description</w:t>
      </w:r>
    </w:p>
    <w:p w:rsidR="004A781C" w:rsidRDefault="002A269E">
      <w:r>
        <w:t>This module determines an appropriate limit for the system motor torque command based on reasonable output power and system temperature.  It also determines to what degree the system command is being limited.</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C131BD" w:rsidP="00F141E2">
      <w:pPr>
        <w:jc w:val="center"/>
      </w:pPr>
      <w:r>
        <w:rPr>
          <w:noProof/>
        </w:rPr>
        <w:drawing>
          <wp:inline distT="0" distB="0" distL="0" distR="0" wp14:anchorId="7E7786DD" wp14:editId="4A7DBE53">
            <wp:extent cx="300990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2609850"/>
                    </a:xfrm>
                    <a:prstGeom prst="rect">
                      <a:avLst/>
                    </a:prstGeom>
                    <a:noFill/>
                    <a:ln>
                      <a:noFill/>
                    </a:ln>
                  </pic:spPr>
                </pic:pic>
              </a:graphicData>
            </a:graphic>
          </wp:inline>
        </w:drawing>
      </w:r>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034472" w:rsidP="00F141E2">
            <w:pPr>
              <w:spacing w:before="100" w:beforeAutospacing="1" w:after="100" w:afterAutospacing="1"/>
              <w:rPr>
                <w:rFonts w:ascii="Arial" w:hAnsi="Arial" w:cs="Arial"/>
                <w:sz w:val="16"/>
                <w:szCs w:val="16"/>
              </w:rPr>
            </w:pPr>
            <w:r>
              <w:rPr>
                <w:rFonts w:ascii="Arial" w:hAnsi="Arial" w:cs="Arial"/>
                <w:sz w:val="16"/>
                <w:szCs w:val="16"/>
              </w:rPr>
              <w:t>EstKe</w:t>
            </w:r>
            <w:r w:rsidR="002A269E" w:rsidRPr="002A269E">
              <w:rPr>
                <w:rFonts w:ascii="Arial" w:hAnsi="Arial" w:cs="Arial"/>
                <w:sz w:val="16"/>
                <w:szCs w:val="16"/>
              </w:rPr>
              <w:t>_VpRadpS_f32</w:t>
            </w:r>
          </w:p>
        </w:tc>
        <w:tc>
          <w:tcPr>
            <w:tcW w:w="4455" w:type="dxa"/>
            <w:vAlign w:val="center"/>
          </w:tcPr>
          <w:p w:rsidR="006D33CC" w:rsidRPr="004B5BE2" w:rsidRDefault="00116136" w:rsidP="00116136">
            <w:pPr>
              <w:spacing w:before="100" w:beforeAutospacing="1" w:after="100" w:afterAutospacing="1"/>
              <w:rPr>
                <w:rFonts w:ascii="Arial" w:hAnsi="Arial" w:cs="Arial"/>
                <w:sz w:val="16"/>
                <w:szCs w:val="16"/>
              </w:rPr>
            </w:pPr>
            <w:r w:rsidRPr="00116136">
              <w:rPr>
                <w:rFonts w:ascii="Arial" w:hAnsi="Arial" w:cs="Arial"/>
                <w:sz w:val="16"/>
                <w:szCs w:val="16"/>
              </w:rPr>
              <w:t>MRFMtrTrqCmd_MtrNm_f32</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FA79F5" w:rsidP="00F957FA">
            <w:pPr>
              <w:spacing w:before="100" w:beforeAutospacing="1" w:after="100" w:afterAutospacing="1"/>
              <w:rPr>
                <w:rFonts w:ascii="Arial" w:hAnsi="Arial" w:cs="Arial"/>
                <w:sz w:val="16"/>
                <w:szCs w:val="16"/>
              </w:rPr>
            </w:pPr>
            <w:r>
              <w:rPr>
                <w:rFonts w:ascii="Arial" w:hAnsi="Arial" w:cs="Arial"/>
                <w:sz w:val="16"/>
                <w:szCs w:val="16"/>
              </w:rPr>
              <w:t>M</w:t>
            </w:r>
            <w:r w:rsidR="009402E1">
              <w:rPr>
                <w:rFonts w:ascii="Arial" w:hAnsi="Arial" w:cs="Arial"/>
                <w:sz w:val="16"/>
                <w:szCs w:val="16"/>
              </w:rPr>
              <w:t>o</w:t>
            </w:r>
            <w:r>
              <w:rPr>
                <w:rFonts w:ascii="Arial" w:hAnsi="Arial" w:cs="Arial"/>
                <w:sz w:val="16"/>
                <w:szCs w:val="16"/>
              </w:rPr>
              <w:t>t</w:t>
            </w:r>
            <w:r w:rsidR="009402E1">
              <w:rPr>
                <w:rFonts w:ascii="Arial" w:hAnsi="Arial" w:cs="Arial"/>
                <w:sz w:val="16"/>
                <w:szCs w:val="16"/>
              </w:rPr>
              <w:t>o</w:t>
            </w:r>
            <w:r>
              <w:rPr>
                <w:rFonts w:ascii="Arial" w:hAnsi="Arial" w:cs="Arial"/>
                <w:sz w:val="16"/>
                <w:szCs w:val="16"/>
              </w:rPr>
              <w:t>rVel</w:t>
            </w:r>
            <w:r w:rsidR="009402E1">
              <w:rPr>
                <w:rFonts w:ascii="Arial" w:hAnsi="Arial" w:cs="Arial"/>
                <w:sz w:val="16"/>
                <w:szCs w:val="16"/>
              </w:rPr>
              <w:t>MRF</w:t>
            </w:r>
            <w:r w:rsidR="002A269E" w:rsidRPr="002A269E">
              <w:rPr>
                <w:rFonts w:ascii="Arial" w:hAnsi="Arial" w:cs="Arial"/>
                <w:sz w:val="16"/>
                <w:szCs w:val="16"/>
              </w:rPr>
              <w:t>_MtrRadpS_f32</w:t>
            </w:r>
          </w:p>
        </w:tc>
        <w:tc>
          <w:tcPr>
            <w:tcW w:w="4455" w:type="dxa"/>
            <w:vAlign w:val="center"/>
          </w:tcPr>
          <w:p w:rsidR="006D33CC" w:rsidRDefault="004C5E9D" w:rsidP="00F957FA">
            <w:pPr>
              <w:spacing w:before="100" w:beforeAutospacing="1" w:after="100" w:afterAutospacing="1"/>
              <w:rPr>
                <w:rFonts w:ascii="Arial" w:hAnsi="Arial" w:cs="Arial"/>
                <w:sz w:val="16"/>
                <w:szCs w:val="16"/>
              </w:rPr>
            </w:pPr>
            <w:r>
              <w:rPr>
                <w:rFonts w:ascii="Arial" w:hAnsi="Arial" w:cs="Arial"/>
                <w:sz w:val="16"/>
                <w:szCs w:val="16"/>
              </w:rPr>
              <w:t>FltTrqLmt</w:t>
            </w:r>
            <w:r w:rsidR="002A269E" w:rsidRPr="002A269E">
              <w:rPr>
                <w:rFonts w:ascii="Arial" w:hAnsi="Arial" w:cs="Arial"/>
                <w:sz w:val="16"/>
                <w:szCs w:val="16"/>
              </w:rPr>
              <w:t>_Uls_f32</w:t>
            </w:r>
          </w:p>
        </w:tc>
      </w:tr>
      <w:tr w:rsidR="002A269E"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A269E" w:rsidRDefault="002A269E" w:rsidP="00F957FA">
            <w:pPr>
              <w:spacing w:before="100" w:beforeAutospacing="1" w:after="100" w:afterAutospacing="1"/>
              <w:rPr>
                <w:rFonts w:ascii="Arial" w:hAnsi="Arial" w:cs="Arial"/>
                <w:sz w:val="16"/>
                <w:szCs w:val="16"/>
              </w:rPr>
            </w:pPr>
            <w:proofErr w:type="spellStart"/>
            <w:r w:rsidRPr="002A269E">
              <w:rPr>
                <w:rFonts w:ascii="Arial" w:hAnsi="Arial" w:cs="Arial"/>
                <w:sz w:val="16"/>
                <w:szCs w:val="16"/>
              </w:rPr>
              <w:t>PosServEnable_Cnt_lgc</w:t>
            </w:r>
            <w:proofErr w:type="spellEnd"/>
          </w:p>
        </w:tc>
        <w:tc>
          <w:tcPr>
            <w:tcW w:w="4455" w:type="dxa"/>
            <w:vAlign w:val="center"/>
          </w:tcPr>
          <w:p w:rsidR="002A269E" w:rsidRDefault="002A269E" w:rsidP="00F957FA">
            <w:pPr>
              <w:spacing w:before="100" w:beforeAutospacing="1" w:after="100" w:afterAutospacing="1"/>
              <w:rPr>
                <w:rFonts w:ascii="Arial" w:hAnsi="Arial" w:cs="Arial"/>
                <w:sz w:val="16"/>
                <w:szCs w:val="16"/>
              </w:rPr>
            </w:pPr>
            <w:proofErr w:type="spellStart"/>
            <w:r w:rsidRPr="002A269E">
              <w:rPr>
                <w:rFonts w:ascii="Arial" w:hAnsi="Arial" w:cs="Arial"/>
                <w:sz w:val="16"/>
                <w:szCs w:val="16"/>
              </w:rPr>
              <w:t>ThresholdExceeded_Cnt_lgc</w:t>
            </w:r>
            <w:proofErr w:type="spellEnd"/>
          </w:p>
        </w:tc>
      </w:tr>
      <w:tr w:rsidR="002A269E"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A269E" w:rsidRDefault="002A269E" w:rsidP="00F957FA">
            <w:pPr>
              <w:spacing w:before="100" w:beforeAutospacing="1" w:after="100" w:afterAutospacing="1"/>
              <w:rPr>
                <w:rFonts w:ascii="Arial" w:hAnsi="Arial" w:cs="Arial"/>
                <w:sz w:val="16"/>
                <w:szCs w:val="16"/>
              </w:rPr>
            </w:pPr>
            <w:r w:rsidRPr="002A269E">
              <w:rPr>
                <w:rFonts w:ascii="Arial" w:hAnsi="Arial" w:cs="Arial"/>
                <w:sz w:val="16"/>
                <w:szCs w:val="16"/>
              </w:rPr>
              <w:t>Vecu_Volt_f32</w:t>
            </w:r>
          </w:p>
        </w:tc>
        <w:tc>
          <w:tcPr>
            <w:tcW w:w="4455" w:type="dxa"/>
            <w:vAlign w:val="center"/>
          </w:tcPr>
          <w:p w:rsidR="002A269E" w:rsidRDefault="002A269E" w:rsidP="00F957FA">
            <w:pPr>
              <w:spacing w:before="100" w:beforeAutospacing="1" w:after="100" w:afterAutospacing="1"/>
              <w:rPr>
                <w:rFonts w:ascii="Arial" w:hAnsi="Arial" w:cs="Arial"/>
                <w:sz w:val="16"/>
                <w:szCs w:val="16"/>
              </w:rPr>
            </w:pPr>
          </w:p>
        </w:tc>
      </w:tr>
      <w:tr w:rsidR="00116136"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116136" w:rsidRPr="002A269E" w:rsidRDefault="00116136" w:rsidP="00F957FA">
            <w:pPr>
              <w:spacing w:before="100" w:beforeAutospacing="1" w:after="100" w:afterAutospacing="1"/>
              <w:rPr>
                <w:rFonts w:ascii="Arial" w:hAnsi="Arial" w:cs="Arial"/>
                <w:sz w:val="16"/>
                <w:szCs w:val="16"/>
              </w:rPr>
            </w:pPr>
            <w:r w:rsidRPr="00116136">
              <w:rPr>
                <w:rFonts w:ascii="Arial" w:hAnsi="Arial" w:cs="Arial"/>
                <w:sz w:val="16"/>
                <w:szCs w:val="16"/>
              </w:rPr>
              <w:t>CntDisMtrTrqCmdMRF_MtrNm_f32</w:t>
            </w:r>
          </w:p>
        </w:tc>
        <w:tc>
          <w:tcPr>
            <w:tcW w:w="4455" w:type="dxa"/>
            <w:vAlign w:val="center"/>
          </w:tcPr>
          <w:p w:rsidR="00116136" w:rsidRDefault="00116136" w:rsidP="00F957FA">
            <w:pPr>
              <w:spacing w:before="100" w:beforeAutospacing="1" w:after="100" w:afterAutospacing="1"/>
              <w:rPr>
                <w:rFonts w:ascii="Arial" w:hAnsi="Arial" w:cs="Arial"/>
                <w:sz w:val="16"/>
                <w:szCs w:val="16"/>
              </w:rPr>
            </w:pPr>
          </w:p>
        </w:tc>
      </w:tr>
      <w:tr w:rsidR="005E5584"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5E5584" w:rsidRPr="00116136" w:rsidRDefault="005E5584" w:rsidP="00F957FA">
            <w:pPr>
              <w:spacing w:before="100" w:beforeAutospacing="1" w:after="100" w:afterAutospacing="1"/>
              <w:rPr>
                <w:rFonts w:ascii="Arial" w:hAnsi="Arial" w:cs="Arial"/>
                <w:sz w:val="16"/>
                <w:szCs w:val="16"/>
              </w:rPr>
            </w:pPr>
            <w:proofErr w:type="spellStart"/>
            <w:r w:rsidRPr="005E5584">
              <w:rPr>
                <w:rFonts w:ascii="Arial" w:hAnsi="Arial" w:cs="Arial"/>
                <w:sz w:val="16"/>
                <w:szCs w:val="16"/>
              </w:rPr>
              <w:t>AltFaultActive_Cnt_lgc</w:t>
            </w:r>
            <w:proofErr w:type="spellEnd"/>
          </w:p>
        </w:tc>
        <w:tc>
          <w:tcPr>
            <w:tcW w:w="4455" w:type="dxa"/>
            <w:vAlign w:val="center"/>
          </w:tcPr>
          <w:p w:rsidR="005E5584" w:rsidRDefault="005E5584" w:rsidP="00F957FA">
            <w:pPr>
              <w:spacing w:before="100" w:beforeAutospacing="1" w:after="100" w:afterAutospacing="1"/>
              <w:rPr>
                <w:rFonts w:ascii="Arial" w:hAnsi="Arial" w:cs="Arial"/>
                <w:sz w:val="16"/>
                <w:szCs w:val="16"/>
              </w:rPr>
            </w:pPr>
          </w:p>
        </w:tc>
      </w:tr>
    </w:tbl>
    <w:p w:rsidR="006D33CC" w:rsidRDefault="006D33CC"/>
    <w:p w:rsidR="00E128A0" w:rsidRDefault="00D919FD">
      <w:pPr>
        <w:spacing w:after="0"/>
        <w:rPr>
          <w:rFonts w:ascii="Arial" w:hAnsi="Arial"/>
          <w:b/>
          <w:sz w:val="24"/>
        </w:rPr>
      </w:pPr>
      <w:r>
        <w:t xml:space="preserve">NOTE that the </w:t>
      </w:r>
      <w:proofErr w:type="spellStart"/>
      <w:r>
        <w:t>PosServEnable_Cnt_lgc</w:t>
      </w:r>
      <w:proofErr w:type="spellEnd"/>
      <w:r>
        <w:t xml:space="preserve"> input is included because it is listed in the FDD as an input to the component.  However, per an FDD note, it is intended for use with functionality that is to be added in some later revision.  The input is currently not used.  </w:t>
      </w:r>
    </w:p>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246699" w:rsidP="00F957FA">
            <w:pPr>
              <w:spacing w:before="60"/>
              <w:rPr>
                <w:rFonts w:ascii="Arial" w:hAnsi="Arial" w:cs="Arial"/>
                <w:sz w:val="16"/>
              </w:rPr>
            </w:pPr>
            <w:proofErr w:type="spellStart"/>
            <w:r w:rsidRPr="00246699">
              <w:rPr>
                <w:rFonts w:ascii="Arial" w:hAnsi="Arial" w:cs="Arial"/>
                <w:sz w:val="16"/>
              </w:rPr>
              <w:t>PwrLmtFuncCr</w:t>
            </w:r>
            <w:proofErr w:type="spellEnd"/>
            <w:r w:rsidRPr="00246699">
              <w:rPr>
                <w:rFonts w:ascii="Arial" w:hAnsi="Arial" w:cs="Arial"/>
                <w:sz w:val="16"/>
              </w:rPr>
              <w:t xml:space="preserve">_ </w:t>
            </w:r>
            <w:r w:rsidR="002A269E" w:rsidRPr="002A269E">
              <w:rPr>
                <w:rFonts w:ascii="Arial" w:hAnsi="Arial" w:cs="Arial"/>
                <w:sz w:val="16"/>
              </w:rPr>
              <w:t>SpdAdj_MtrRadpS_M_f32</w:t>
            </w:r>
          </w:p>
        </w:tc>
        <w:tc>
          <w:tcPr>
            <w:tcW w:w="1440" w:type="dxa"/>
            <w:tcBorders>
              <w:top w:val="single" w:sz="6" w:space="0" w:color="auto"/>
              <w:left w:val="single" w:sz="6" w:space="0" w:color="auto"/>
              <w:bottom w:val="single" w:sz="6" w:space="0" w:color="auto"/>
              <w:right w:val="single" w:sz="6" w:space="0" w:color="auto"/>
            </w:tcBorders>
          </w:tcPr>
          <w:p w:rsidR="00BD008B" w:rsidRDefault="002A269E" w:rsidP="00F957FA">
            <w:pPr>
              <w:spacing w:before="60"/>
              <w:rPr>
                <w:rFonts w:ascii="Arial" w:hAnsi="Arial" w:cs="Arial"/>
                <w:sz w:val="16"/>
              </w:rPr>
            </w:pPr>
            <w:bookmarkStart w:id="0" w:name="OLE_LINK1"/>
            <w:bookmarkStart w:id="1" w:name="OLE_LINK2"/>
            <w:r>
              <w:rPr>
                <w:rFonts w:ascii="Arial" w:hAnsi="Arial" w:cs="Arial"/>
                <w:sz w:val="16"/>
              </w:rPr>
              <w:t>Single Precision Float</w:t>
            </w:r>
            <w:bookmarkEnd w:id="0"/>
            <w:bookmarkEnd w:id="1"/>
          </w:p>
        </w:tc>
        <w:tc>
          <w:tcPr>
            <w:tcW w:w="1215" w:type="dxa"/>
            <w:tcBorders>
              <w:top w:val="single" w:sz="6" w:space="0" w:color="auto"/>
              <w:left w:val="single" w:sz="6" w:space="0" w:color="auto"/>
              <w:bottom w:val="single" w:sz="6" w:space="0" w:color="auto"/>
              <w:right w:val="single" w:sz="6" w:space="0" w:color="auto"/>
            </w:tcBorders>
          </w:tcPr>
          <w:p w:rsidR="00BD008B" w:rsidRDefault="002C28F1" w:rsidP="00F957FA">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BD008B" w:rsidRDefault="002C28F1" w:rsidP="00F957FA">
            <w:pPr>
              <w:spacing w:before="60"/>
              <w:rPr>
                <w:rFonts w:ascii="Arial" w:hAnsi="Arial" w:cs="Arial"/>
                <w:sz w:val="16"/>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BD008B" w:rsidRDefault="002A269E" w:rsidP="00F957FA">
            <w:pPr>
              <w:spacing w:before="60"/>
              <w:rPr>
                <w:rFonts w:ascii="Arial" w:hAnsi="Arial" w:cs="Arial"/>
                <w:sz w:val="16"/>
              </w:rPr>
            </w:pPr>
            <w:r w:rsidRPr="002A269E">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Default="00246699" w:rsidP="00F957FA">
            <w:pPr>
              <w:spacing w:before="60"/>
              <w:rPr>
                <w:rFonts w:ascii="Arial" w:hAnsi="Arial" w:cs="Arial"/>
                <w:sz w:val="16"/>
              </w:rPr>
            </w:pPr>
            <w:proofErr w:type="spellStart"/>
            <w:r w:rsidRPr="00246699">
              <w:rPr>
                <w:rFonts w:ascii="Arial" w:hAnsi="Arial" w:cs="Arial"/>
                <w:sz w:val="16"/>
              </w:rPr>
              <w:t>PwrLmtFuncCr</w:t>
            </w:r>
            <w:proofErr w:type="spellEnd"/>
            <w:r w:rsidRPr="00246699">
              <w:rPr>
                <w:rFonts w:ascii="Arial" w:hAnsi="Arial" w:cs="Arial"/>
                <w:sz w:val="16"/>
              </w:rPr>
              <w:t xml:space="preserve">_ </w:t>
            </w:r>
            <w:r w:rsidR="002C28F1" w:rsidRPr="002A269E">
              <w:rPr>
                <w:rFonts w:ascii="Arial" w:hAnsi="Arial" w:cs="Arial"/>
                <w:sz w:val="16"/>
              </w:rPr>
              <w:t>VoltageRecoveryTimer_mS_M_u32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A534E9">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A534E9">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2A269E">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2A269E" w:rsidRDefault="00246699" w:rsidP="00F957FA">
            <w:pPr>
              <w:spacing w:before="60"/>
              <w:rPr>
                <w:rFonts w:ascii="Arial" w:hAnsi="Arial" w:cs="Arial"/>
                <w:sz w:val="16"/>
              </w:rPr>
            </w:pPr>
            <w:proofErr w:type="spellStart"/>
            <w:r w:rsidRPr="00246699">
              <w:rPr>
                <w:rFonts w:ascii="Arial" w:hAnsi="Arial" w:cs="Arial"/>
                <w:sz w:val="16"/>
              </w:rPr>
              <w:t>PwrLmtFuncCr</w:t>
            </w:r>
            <w:proofErr w:type="spellEnd"/>
            <w:r w:rsidRPr="00246699">
              <w:rPr>
                <w:rFonts w:ascii="Arial" w:hAnsi="Arial" w:cs="Arial"/>
                <w:sz w:val="16"/>
              </w:rPr>
              <w:t xml:space="preserve">_ </w:t>
            </w:r>
            <w:proofErr w:type="spellStart"/>
            <w:r w:rsidR="002C28F1" w:rsidRPr="002A269E">
              <w:rPr>
                <w:rFonts w:ascii="Arial" w:hAnsi="Arial" w:cs="Arial"/>
                <w:sz w:val="16"/>
              </w:rPr>
              <w:t>ThresholdExceeded_Cnt_M_lgc</w:t>
            </w:r>
            <w:proofErr w:type="spellEnd"/>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bookmarkStart w:id="2" w:name="OLE_LINK7"/>
            <w:bookmarkStart w:id="3" w:name="OLE_LINK8"/>
            <w:r>
              <w:rPr>
                <w:rFonts w:ascii="Arial" w:hAnsi="Arial" w:cs="Arial"/>
                <w:sz w:val="16"/>
              </w:rPr>
              <w:t>N/A</w:t>
            </w:r>
            <w:bookmarkEnd w:id="2"/>
            <w:bookmarkEnd w:id="3"/>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A534E9">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A534E9">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760F8">
            <w:pPr>
              <w:spacing w:before="60"/>
              <w:rPr>
                <w:rFonts w:ascii="Arial" w:hAnsi="Arial" w:cs="Arial"/>
                <w:sz w:val="16"/>
              </w:rPr>
            </w:pPr>
            <w:r w:rsidRPr="002A269E">
              <w:rPr>
                <w:rFonts w:ascii="Arial" w:hAnsi="Arial" w:cs="Arial"/>
                <w:sz w:val="16"/>
              </w:rPr>
              <w:t>PWRLMTFUNCCR_START_SEC_VAR_CLEARED_</w:t>
            </w:r>
            <w:r>
              <w:rPr>
                <w:rFonts w:ascii="Arial" w:hAnsi="Arial" w:cs="Arial"/>
                <w:sz w:val="16"/>
              </w:rPr>
              <w:t>BOOLEAN</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2A269E" w:rsidRDefault="00246699" w:rsidP="00F957FA">
            <w:pPr>
              <w:spacing w:before="60"/>
              <w:rPr>
                <w:rFonts w:ascii="Arial" w:hAnsi="Arial" w:cs="Arial"/>
                <w:sz w:val="16"/>
              </w:rPr>
            </w:pPr>
            <w:bookmarkStart w:id="4" w:name="OLE_LINK3"/>
            <w:bookmarkStart w:id="5" w:name="OLE_LINK4"/>
            <w:r>
              <w:t xml:space="preserve"> </w:t>
            </w:r>
            <w:proofErr w:type="spellStart"/>
            <w:r w:rsidRPr="00246699">
              <w:rPr>
                <w:rFonts w:ascii="Arial" w:hAnsi="Arial" w:cs="Arial"/>
                <w:sz w:val="16"/>
              </w:rPr>
              <w:t>PwrLmtFuncCr</w:t>
            </w:r>
            <w:proofErr w:type="spellEnd"/>
            <w:r w:rsidRPr="00246699">
              <w:rPr>
                <w:rFonts w:ascii="Arial" w:hAnsi="Arial" w:cs="Arial"/>
                <w:sz w:val="16"/>
              </w:rPr>
              <w:t xml:space="preserve">_ </w:t>
            </w:r>
            <w:proofErr w:type="spellStart"/>
            <w:r w:rsidR="004C5E9D">
              <w:rPr>
                <w:rFonts w:ascii="Arial" w:hAnsi="Arial" w:cs="Arial"/>
                <w:sz w:val="16"/>
              </w:rPr>
              <w:t>TrqLmt</w:t>
            </w:r>
            <w:r w:rsidR="002C28F1" w:rsidRPr="002A269E">
              <w:rPr>
                <w:rFonts w:ascii="Arial" w:hAnsi="Arial" w:cs="Arial"/>
                <w:sz w:val="16"/>
              </w:rPr>
              <w:t>KSV_M_str</w:t>
            </w:r>
            <w:bookmarkEnd w:id="4"/>
            <w:bookmarkEnd w:id="5"/>
            <w:proofErr w:type="spellEnd"/>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2A269E">
              <w:rPr>
                <w:rFonts w:ascii="Arial" w:hAnsi="Arial" w:cs="Arial"/>
                <w:sz w:val="16"/>
              </w:rPr>
              <w:t>LPF32KSV_Str</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A534E9">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A534E9">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2A269E">
              <w:rPr>
                <w:rFonts w:ascii="Arial" w:hAnsi="Arial" w:cs="Arial"/>
                <w:sz w:val="16"/>
              </w:rPr>
              <w:t>PWRLMTFUNCCR_START_SEC_VAR_CLEARED_UNSPECIFIED</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2A269E" w:rsidRDefault="00246699" w:rsidP="00F957FA">
            <w:pPr>
              <w:spacing w:before="60"/>
              <w:rPr>
                <w:rFonts w:ascii="Arial" w:hAnsi="Arial" w:cs="Arial"/>
                <w:sz w:val="16"/>
              </w:rPr>
            </w:pPr>
            <w:r>
              <w:t xml:space="preserve"> </w:t>
            </w:r>
            <w:proofErr w:type="spellStart"/>
            <w:r w:rsidRPr="00246699">
              <w:rPr>
                <w:rFonts w:ascii="Arial" w:hAnsi="Arial" w:cs="Arial"/>
                <w:sz w:val="16"/>
              </w:rPr>
              <w:t>PwrLmtFuncCr</w:t>
            </w:r>
            <w:proofErr w:type="spellEnd"/>
            <w:r w:rsidRPr="00246699">
              <w:rPr>
                <w:rFonts w:ascii="Arial" w:hAnsi="Arial" w:cs="Arial"/>
                <w:sz w:val="16"/>
              </w:rPr>
              <w:t xml:space="preserve">_ </w:t>
            </w:r>
            <w:r w:rsidR="004C5E9D">
              <w:rPr>
                <w:rFonts w:ascii="Arial" w:hAnsi="Arial" w:cs="Arial"/>
                <w:sz w:val="16"/>
              </w:rPr>
              <w:t>TrqLmt</w:t>
            </w:r>
            <w:r w:rsidR="002C28F1" w:rsidRPr="002A269E">
              <w:rPr>
                <w:rFonts w:ascii="Arial" w:hAnsi="Arial" w:cs="Arial"/>
                <w:sz w:val="16"/>
              </w:rPr>
              <w:t>KSV_M_str</w:t>
            </w:r>
            <w:r w:rsidR="002C28F1">
              <w:rPr>
                <w:rFonts w:ascii="Arial" w:hAnsi="Arial" w:cs="Arial"/>
                <w:sz w:val="16"/>
              </w:rPr>
              <w:t>.SV_Uls_f32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A534E9">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A534E9">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2A269E" w:rsidRDefault="00246699" w:rsidP="00F957FA">
            <w:pPr>
              <w:spacing w:before="60"/>
              <w:rPr>
                <w:rFonts w:ascii="Arial" w:hAnsi="Arial" w:cs="Arial"/>
                <w:sz w:val="16"/>
              </w:rPr>
            </w:pPr>
            <w:r>
              <w:t xml:space="preserve"> </w:t>
            </w:r>
            <w:proofErr w:type="spellStart"/>
            <w:r w:rsidRPr="00246699">
              <w:rPr>
                <w:rFonts w:ascii="Arial" w:hAnsi="Arial" w:cs="Arial"/>
                <w:sz w:val="16"/>
              </w:rPr>
              <w:t>PwrLmtFuncCr</w:t>
            </w:r>
            <w:proofErr w:type="spellEnd"/>
            <w:r w:rsidRPr="00246699">
              <w:rPr>
                <w:rFonts w:ascii="Arial" w:hAnsi="Arial" w:cs="Arial"/>
                <w:sz w:val="16"/>
              </w:rPr>
              <w:t xml:space="preserve">_ </w:t>
            </w:r>
            <w:r w:rsidR="004C5E9D">
              <w:rPr>
                <w:rFonts w:ascii="Arial" w:hAnsi="Arial" w:cs="Arial"/>
                <w:sz w:val="16"/>
              </w:rPr>
              <w:t>TrqLmt</w:t>
            </w:r>
            <w:r w:rsidR="002C28F1" w:rsidRPr="002A269E">
              <w:rPr>
                <w:rFonts w:ascii="Arial" w:hAnsi="Arial" w:cs="Arial"/>
                <w:sz w:val="16"/>
              </w:rPr>
              <w:t>KSV_M_str</w:t>
            </w:r>
            <w:r w:rsidR="002C28F1">
              <w:rPr>
                <w:rFonts w:ascii="Arial" w:hAnsi="Arial" w:cs="Arial"/>
                <w:sz w:val="16"/>
              </w:rPr>
              <w:t>.K_Uls_f32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E128A0">
            <w:pPr>
              <w:spacing w:before="60"/>
              <w:rPr>
                <w:rFonts w:ascii="Arial" w:hAnsi="Arial" w:cs="Arial"/>
                <w:sz w:val="16"/>
              </w:rPr>
            </w:pPr>
            <w:r w:rsidRPr="00A534E9">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E128A0">
            <w:pPr>
              <w:spacing w:before="60"/>
              <w:rPr>
                <w:rFonts w:ascii="Arial" w:hAnsi="Arial" w:cs="Arial"/>
                <w:sz w:val="16"/>
              </w:rPr>
            </w:pPr>
            <w:r w:rsidRPr="00A534E9">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p>
        </w:tc>
      </w:tr>
      <w:tr w:rsidR="002C28F1" w:rsidTr="0094318C">
        <w:tc>
          <w:tcPr>
            <w:tcW w:w="2808" w:type="dxa"/>
            <w:tcBorders>
              <w:top w:val="single" w:sz="6" w:space="0" w:color="auto"/>
              <w:left w:val="single" w:sz="6" w:space="0" w:color="auto"/>
              <w:bottom w:val="single" w:sz="6" w:space="0" w:color="auto"/>
              <w:right w:val="single" w:sz="6" w:space="0" w:color="auto"/>
            </w:tcBorders>
          </w:tcPr>
          <w:p w:rsidR="002C28F1" w:rsidRPr="002A269E" w:rsidRDefault="00246699" w:rsidP="0094318C">
            <w:pPr>
              <w:spacing w:before="60"/>
              <w:rPr>
                <w:rFonts w:ascii="Arial" w:hAnsi="Arial" w:cs="Arial"/>
                <w:sz w:val="16"/>
              </w:rPr>
            </w:pPr>
            <w:proofErr w:type="spellStart"/>
            <w:r w:rsidRPr="00246699">
              <w:rPr>
                <w:rFonts w:ascii="Arial" w:hAnsi="Arial" w:cs="Arial"/>
                <w:sz w:val="16"/>
              </w:rPr>
              <w:t>PwrLmtFuncCr</w:t>
            </w:r>
            <w:proofErr w:type="spellEnd"/>
            <w:r w:rsidRPr="00246699">
              <w:rPr>
                <w:rFonts w:ascii="Arial" w:hAnsi="Arial" w:cs="Arial"/>
                <w:sz w:val="16"/>
              </w:rPr>
              <w:t>_</w:t>
            </w:r>
            <w:r w:rsidRPr="00246699" w:rsidDel="00246699">
              <w:rPr>
                <w:rFonts w:ascii="Arial" w:hAnsi="Arial" w:cs="Arial"/>
                <w:sz w:val="16"/>
              </w:rPr>
              <w:t xml:space="preserve"> </w:t>
            </w:r>
            <w:proofErr w:type="spellStart"/>
            <w:r w:rsidR="002C28F1">
              <w:rPr>
                <w:rFonts w:ascii="Arial" w:hAnsi="Arial" w:cs="Arial"/>
                <w:sz w:val="16"/>
              </w:rPr>
              <w:t>MtrVelKSV_M_str</w:t>
            </w:r>
            <w:proofErr w:type="spellEnd"/>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2A269E">
              <w:rPr>
                <w:rFonts w:ascii="Arial" w:hAnsi="Arial" w:cs="Arial"/>
                <w:sz w:val="16"/>
              </w:rPr>
              <w:t>LPF32KSV_Str</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A534E9">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A534E9">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2A269E">
              <w:rPr>
                <w:rFonts w:ascii="Arial" w:hAnsi="Arial" w:cs="Arial"/>
                <w:sz w:val="16"/>
              </w:rPr>
              <w:t>PWRLMTFUNCCR_START_SEC_VAR_CLEARED_UNSPECIFIED</w:t>
            </w:r>
          </w:p>
        </w:tc>
      </w:tr>
      <w:tr w:rsidR="002C28F1" w:rsidTr="0094318C">
        <w:tc>
          <w:tcPr>
            <w:tcW w:w="2808" w:type="dxa"/>
            <w:tcBorders>
              <w:top w:val="single" w:sz="6" w:space="0" w:color="auto"/>
              <w:left w:val="single" w:sz="6" w:space="0" w:color="auto"/>
              <w:bottom w:val="single" w:sz="6" w:space="0" w:color="auto"/>
              <w:right w:val="single" w:sz="6" w:space="0" w:color="auto"/>
            </w:tcBorders>
          </w:tcPr>
          <w:p w:rsidR="002C28F1" w:rsidRPr="002A269E" w:rsidRDefault="00246699" w:rsidP="0094318C">
            <w:pPr>
              <w:spacing w:before="60"/>
              <w:rPr>
                <w:rFonts w:ascii="Arial" w:hAnsi="Arial" w:cs="Arial"/>
                <w:sz w:val="16"/>
              </w:rPr>
            </w:pPr>
            <w:proofErr w:type="spellStart"/>
            <w:r w:rsidRPr="00246699">
              <w:rPr>
                <w:rFonts w:ascii="Arial" w:hAnsi="Arial" w:cs="Arial"/>
                <w:sz w:val="16"/>
              </w:rPr>
              <w:t>PwrLmtFuncCr</w:t>
            </w:r>
            <w:proofErr w:type="spellEnd"/>
            <w:r w:rsidRPr="00246699">
              <w:rPr>
                <w:rFonts w:ascii="Arial" w:hAnsi="Arial" w:cs="Arial"/>
                <w:sz w:val="16"/>
              </w:rPr>
              <w:t>_</w:t>
            </w:r>
            <w:r w:rsidRPr="00246699" w:rsidDel="00246699">
              <w:rPr>
                <w:rFonts w:ascii="Arial" w:hAnsi="Arial" w:cs="Arial"/>
                <w:sz w:val="16"/>
              </w:rPr>
              <w:t xml:space="preserve"> </w:t>
            </w:r>
            <w:r w:rsidR="002C28F1">
              <w:rPr>
                <w:rFonts w:ascii="Arial" w:hAnsi="Arial" w:cs="Arial"/>
                <w:sz w:val="16"/>
              </w:rPr>
              <w:t>MtrVelKSV_M_str.SV_Uls_f32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80228E">
            <w:pPr>
              <w:spacing w:before="60"/>
              <w:rPr>
                <w:rFonts w:ascii="Arial" w:hAnsi="Arial" w:cs="Arial"/>
                <w:sz w:val="16"/>
              </w:rPr>
            </w:pPr>
            <w:r w:rsidRPr="00A534E9">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A534E9">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p>
        </w:tc>
      </w:tr>
      <w:tr w:rsidR="002C28F1" w:rsidTr="0094318C">
        <w:tc>
          <w:tcPr>
            <w:tcW w:w="2808" w:type="dxa"/>
            <w:tcBorders>
              <w:top w:val="single" w:sz="6" w:space="0" w:color="auto"/>
              <w:left w:val="single" w:sz="6" w:space="0" w:color="auto"/>
              <w:bottom w:val="single" w:sz="6" w:space="0" w:color="auto"/>
              <w:right w:val="single" w:sz="6" w:space="0" w:color="auto"/>
            </w:tcBorders>
          </w:tcPr>
          <w:p w:rsidR="002C28F1" w:rsidRPr="002A269E" w:rsidRDefault="00246699" w:rsidP="0094318C">
            <w:pPr>
              <w:spacing w:before="60"/>
              <w:rPr>
                <w:rFonts w:ascii="Arial" w:hAnsi="Arial" w:cs="Arial"/>
                <w:sz w:val="16"/>
              </w:rPr>
            </w:pPr>
            <w:proofErr w:type="spellStart"/>
            <w:r w:rsidRPr="00246699">
              <w:rPr>
                <w:rFonts w:ascii="Arial" w:hAnsi="Arial" w:cs="Arial"/>
                <w:sz w:val="16"/>
              </w:rPr>
              <w:t>PwrLmtFuncCr</w:t>
            </w:r>
            <w:proofErr w:type="spellEnd"/>
            <w:r w:rsidRPr="00246699">
              <w:rPr>
                <w:rFonts w:ascii="Arial" w:hAnsi="Arial" w:cs="Arial"/>
                <w:sz w:val="16"/>
              </w:rPr>
              <w:t>_</w:t>
            </w:r>
            <w:r w:rsidRPr="00246699" w:rsidDel="00246699">
              <w:rPr>
                <w:rFonts w:ascii="Arial" w:hAnsi="Arial" w:cs="Arial"/>
                <w:sz w:val="16"/>
              </w:rPr>
              <w:t xml:space="preserve"> </w:t>
            </w:r>
            <w:r w:rsidR="002C28F1">
              <w:rPr>
                <w:rFonts w:ascii="Arial" w:hAnsi="Arial" w:cs="Arial"/>
                <w:sz w:val="16"/>
              </w:rPr>
              <w:lastRenderedPageBreak/>
              <w:t>MtrVelKSV_M_str.K_Uls_f32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Pr>
                <w:rFonts w:ascii="Arial" w:hAnsi="Arial" w:cs="Arial"/>
                <w:sz w:val="16"/>
              </w:rPr>
              <w:lastRenderedPageBreak/>
              <w:t xml:space="preserve">Single Precision </w:t>
            </w:r>
            <w:r>
              <w:rPr>
                <w:rFonts w:ascii="Arial" w:hAnsi="Arial" w:cs="Arial"/>
                <w:sz w:val="16"/>
              </w:rPr>
              <w:lastRenderedPageBreak/>
              <w:t>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FE4489">
              <w:rPr>
                <w:rFonts w:ascii="Arial" w:hAnsi="Arial" w:cs="Arial"/>
                <w:sz w:val="16"/>
              </w:rPr>
              <w:lastRenderedPageBreak/>
              <w:t xml:space="preserve">See Data </w:t>
            </w:r>
            <w:r w:rsidRPr="00FE4489">
              <w:rPr>
                <w:rFonts w:ascii="Arial" w:hAnsi="Arial" w:cs="Arial"/>
                <w:sz w:val="16"/>
              </w:rPr>
              <w:lastRenderedPageBreak/>
              <w:t>Dictionary</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6D7445">
            <w:pPr>
              <w:spacing w:before="60"/>
              <w:rPr>
                <w:rFonts w:ascii="Arial" w:hAnsi="Arial" w:cs="Arial"/>
                <w:sz w:val="16"/>
              </w:rPr>
            </w:pPr>
            <w:r w:rsidRPr="00FE4489">
              <w:rPr>
                <w:rFonts w:ascii="Arial" w:hAnsi="Arial" w:cs="Arial"/>
                <w:sz w:val="16"/>
              </w:rPr>
              <w:lastRenderedPageBreak/>
              <w:t xml:space="preserve">See Data </w:t>
            </w:r>
            <w:r w:rsidRPr="00FE4489">
              <w:rPr>
                <w:rFonts w:ascii="Arial" w:hAnsi="Arial" w:cs="Arial"/>
                <w:sz w:val="16"/>
              </w:rPr>
              <w:lastRenderedPageBreak/>
              <w:t>Dictionary</w:t>
            </w:r>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p>
        </w:tc>
      </w:tr>
      <w:tr w:rsidR="002C28F1" w:rsidTr="00FE0C11">
        <w:tc>
          <w:tcPr>
            <w:tcW w:w="2808" w:type="dxa"/>
            <w:tcBorders>
              <w:top w:val="single" w:sz="6" w:space="0" w:color="auto"/>
              <w:left w:val="single" w:sz="6" w:space="0" w:color="auto"/>
              <w:bottom w:val="single" w:sz="6" w:space="0" w:color="auto"/>
              <w:right w:val="single" w:sz="6" w:space="0" w:color="auto"/>
            </w:tcBorders>
          </w:tcPr>
          <w:p w:rsidR="002C28F1" w:rsidRPr="002A269E" w:rsidRDefault="00246699" w:rsidP="00F957FA">
            <w:pPr>
              <w:spacing w:before="60"/>
              <w:rPr>
                <w:rFonts w:ascii="Arial" w:hAnsi="Arial" w:cs="Arial"/>
                <w:sz w:val="16"/>
              </w:rPr>
            </w:pPr>
            <w:proofErr w:type="spellStart"/>
            <w:r w:rsidRPr="00246699">
              <w:rPr>
                <w:rFonts w:ascii="Arial" w:hAnsi="Arial" w:cs="Arial"/>
                <w:sz w:val="16"/>
              </w:rPr>
              <w:lastRenderedPageBreak/>
              <w:t>PwrLmtFuncCr</w:t>
            </w:r>
            <w:proofErr w:type="spellEnd"/>
            <w:r w:rsidRPr="00246699">
              <w:rPr>
                <w:rFonts w:ascii="Arial" w:hAnsi="Arial" w:cs="Arial"/>
                <w:sz w:val="16"/>
              </w:rPr>
              <w:t xml:space="preserve">_ </w:t>
            </w:r>
            <w:r w:rsidR="002C28F1" w:rsidRPr="00F8347C">
              <w:rPr>
                <w:rFonts w:ascii="Arial" w:hAnsi="Arial" w:cs="Arial"/>
                <w:sz w:val="16"/>
              </w:rPr>
              <w:t>MtrEnvSpd_MtrRadpS_M_f32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Pr="00E128A0" w:rsidRDefault="002C28F1" w:rsidP="00F8347C">
            <w:pPr>
              <w:spacing w:before="60"/>
              <w:rPr>
                <w:rFonts w:ascii="Arial" w:hAnsi="Arial" w:cs="Arial"/>
                <w:sz w:val="16"/>
              </w:rPr>
            </w:pPr>
            <w:r w:rsidRPr="00FE4489">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C28F1" w:rsidRPr="00E128A0" w:rsidRDefault="002C28F1" w:rsidP="00E128A0">
            <w:pPr>
              <w:spacing w:before="60"/>
              <w:rPr>
                <w:rFonts w:ascii="Arial" w:hAnsi="Arial" w:cs="Arial"/>
                <w:sz w:val="16"/>
              </w:rPr>
            </w:pPr>
            <w:r w:rsidRPr="00FE4489">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417C9D">
              <w:rPr>
                <w:rFonts w:ascii="Arial" w:hAnsi="Arial" w:cs="Arial"/>
                <w:sz w:val="16"/>
              </w:rPr>
              <w:t>PWRLMTFUNCCR_START_SEC_VAR_CLEARED_32</w:t>
            </w:r>
          </w:p>
        </w:tc>
      </w:tr>
      <w:tr w:rsidR="002C28F1" w:rsidTr="00FE0C11">
        <w:trPr>
          <w:trHeight w:val="642"/>
        </w:trPr>
        <w:tc>
          <w:tcPr>
            <w:tcW w:w="2808" w:type="dxa"/>
            <w:tcBorders>
              <w:top w:val="single" w:sz="6" w:space="0" w:color="auto"/>
              <w:left w:val="single" w:sz="6" w:space="0" w:color="auto"/>
              <w:bottom w:val="single" w:sz="6" w:space="0" w:color="auto"/>
              <w:right w:val="single" w:sz="6" w:space="0" w:color="auto"/>
            </w:tcBorders>
          </w:tcPr>
          <w:p w:rsidR="002C28F1" w:rsidRPr="00F8347C" w:rsidRDefault="00246699" w:rsidP="00F957FA">
            <w:pPr>
              <w:spacing w:before="60"/>
              <w:rPr>
                <w:rFonts w:ascii="Arial" w:hAnsi="Arial" w:cs="Arial"/>
                <w:sz w:val="16"/>
              </w:rPr>
            </w:pPr>
            <w:proofErr w:type="spellStart"/>
            <w:r w:rsidRPr="00246699">
              <w:rPr>
                <w:rFonts w:ascii="Arial" w:hAnsi="Arial" w:cs="Arial"/>
                <w:sz w:val="16"/>
              </w:rPr>
              <w:t>PwrLmtFuncCr</w:t>
            </w:r>
            <w:proofErr w:type="spellEnd"/>
            <w:r w:rsidRPr="00246699">
              <w:rPr>
                <w:rFonts w:ascii="Arial" w:hAnsi="Arial" w:cs="Arial"/>
                <w:sz w:val="16"/>
              </w:rPr>
              <w:t xml:space="preserve">_ </w:t>
            </w:r>
            <w:r w:rsidR="002C28F1">
              <w:rPr>
                <w:rFonts w:ascii="Arial" w:hAnsi="Arial" w:cs="Arial"/>
                <w:sz w:val="16"/>
              </w:rPr>
              <w:t>MinStdOpLmt_MtrNm</w:t>
            </w:r>
            <w:r w:rsidR="002C28F1" w:rsidRPr="00F8347C">
              <w:rPr>
                <w:rFonts w:ascii="Arial" w:hAnsi="Arial" w:cs="Arial"/>
                <w:sz w:val="16"/>
              </w:rPr>
              <w:t>_M_f32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Pr="00E128A0" w:rsidRDefault="002C28F1" w:rsidP="00C17F09">
            <w:pPr>
              <w:spacing w:before="60"/>
              <w:rPr>
                <w:rFonts w:ascii="Arial" w:hAnsi="Arial" w:cs="Arial"/>
                <w:sz w:val="16"/>
              </w:rPr>
            </w:pPr>
            <w:r w:rsidRPr="00FE4489">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C28F1" w:rsidRPr="00E128A0" w:rsidRDefault="002C28F1" w:rsidP="00E128A0">
            <w:pPr>
              <w:spacing w:before="60"/>
              <w:rPr>
                <w:rFonts w:ascii="Arial" w:hAnsi="Arial" w:cs="Arial"/>
                <w:sz w:val="16"/>
              </w:rPr>
            </w:pPr>
            <w:r w:rsidRPr="00FE4489">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417C9D">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F8347C" w:rsidRDefault="00246699" w:rsidP="00F957FA">
            <w:pPr>
              <w:spacing w:before="60"/>
              <w:rPr>
                <w:rFonts w:ascii="Arial" w:hAnsi="Arial" w:cs="Arial"/>
                <w:sz w:val="16"/>
              </w:rPr>
            </w:pPr>
            <w:proofErr w:type="spellStart"/>
            <w:r w:rsidRPr="00246699">
              <w:rPr>
                <w:rFonts w:ascii="Arial" w:hAnsi="Arial" w:cs="Arial"/>
                <w:sz w:val="16"/>
              </w:rPr>
              <w:t>PwrLmtFuncCr</w:t>
            </w:r>
            <w:proofErr w:type="spellEnd"/>
            <w:r w:rsidRPr="00246699">
              <w:rPr>
                <w:rFonts w:ascii="Arial" w:hAnsi="Arial" w:cs="Arial"/>
                <w:sz w:val="16"/>
              </w:rPr>
              <w:t xml:space="preserve">_ </w:t>
            </w:r>
            <w:r w:rsidR="002C28F1" w:rsidRPr="00F8347C">
              <w:rPr>
                <w:rFonts w:ascii="Arial" w:hAnsi="Arial" w:cs="Arial"/>
                <w:sz w:val="16"/>
              </w:rPr>
              <w:t>TrqEnvLmt1_MtrNm_M_f32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Pr="00E128A0" w:rsidRDefault="002C28F1" w:rsidP="00E128A0">
            <w:pPr>
              <w:spacing w:before="60"/>
              <w:rPr>
                <w:rFonts w:ascii="Arial" w:hAnsi="Arial" w:cs="Arial"/>
                <w:sz w:val="16"/>
              </w:rPr>
            </w:pPr>
            <w:r w:rsidRPr="00FE4489">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C28F1" w:rsidRPr="00E128A0" w:rsidRDefault="002C28F1" w:rsidP="00E128A0">
            <w:pPr>
              <w:spacing w:before="60"/>
              <w:rPr>
                <w:rFonts w:ascii="Arial" w:hAnsi="Arial" w:cs="Arial"/>
                <w:sz w:val="16"/>
              </w:rPr>
            </w:pPr>
            <w:r w:rsidRPr="00FE4489">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417C9D">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Default="00342ACF" w:rsidP="00F957FA">
            <w:pPr>
              <w:spacing w:before="60"/>
              <w:rPr>
                <w:rFonts w:ascii="Arial" w:hAnsi="Arial" w:cs="Arial"/>
                <w:sz w:val="16"/>
              </w:rPr>
            </w:pPr>
            <w:proofErr w:type="spellStart"/>
            <w:r w:rsidRPr="00246699">
              <w:rPr>
                <w:rFonts w:ascii="Arial" w:hAnsi="Arial" w:cs="Arial"/>
                <w:sz w:val="16"/>
              </w:rPr>
              <w:t>PwrLmtFuncCr</w:t>
            </w:r>
            <w:proofErr w:type="spellEnd"/>
            <w:r w:rsidRPr="00246699">
              <w:rPr>
                <w:rFonts w:ascii="Arial" w:hAnsi="Arial" w:cs="Arial"/>
                <w:sz w:val="16"/>
              </w:rPr>
              <w:t xml:space="preserve">_ </w:t>
            </w:r>
            <w:r w:rsidR="002C28F1" w:rsidRPr="003622C3">
              <w:rPr>
                <w:rFonts w:ascii="Arial" w:hAnsi="Arial" w:cs="Arial"/>
                <w:sz w:val="16"/>
              </w:rPr>
              <w:t>TrqEnvLmt4_MtrNm_D_f32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E128A0">
            <w:pPr>
              <w:spacing w:before="60"/>
              <w:rPr>
                <w:rFonts w:ascii="Arial" w:hAnsi="Arial" w:cs="Arial"/>
                <w:sz w:val="16"/>
              </w:rPr>
            </w:pPr>
            <w:r w:rsidRPr="00FE4489">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E128A0">
            <w:pPr>
              <w:spacing w:before="60"/>
              <w:rPr>
                <w:rFonts w:ascii="Arial" w:hAnsi="Arial" w:cs="Arial"/>
                <w:sz w:val="16"/>
              </w:rPr>
            </w:pPr>
            <w:r w:rsidRPr="00FE4489">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C28F1" w:rsidRPr="00417C9D" w:rsidRDefault="002C28F1" w:rsidP="00F957FA">
            <w:pPr>
              <w:spacing w:before="60"/>
              <w:rPr>
                <w:rFonts w:ascii="Arial" w:hAnsi="Arial" w:cs="Arial"/>
                <w:sz w:val="16"/>
              </w:rPr>
            </w:pPr>
            <w:r w:rsidRPr="00417C9D">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3622C3" w:rsidRDefault="00342ACF" w:rsidP="003622C3">
            <w:pPr>
              <w:spacing w:before="60"/>
              <w:rPr>
                <w:rFonts w:ascii="Arial" w:hAnsi="Arial" w:cs="Arial"/>
                <w:sz w:val="16"/>
              </w:rPr>
            </w:pPr>
            <w:proofErr w:type="spellStart"/>
            <w:r w:rsidRPr="00246699">
              <w:rPr>
                <w:rFonts w:ascii="Arial" w:hAnsi="Arial" w:cs="Arial"/>
                <w:sz w:val="16"/>
              </w:rPr>
              <w:t>PwrLmtFuncCr</w:t>
            </w:r>
            <w:proofErr w:type="spellEnd"/>
            <w:r w:rsidRPr="00246699">
              <w:rPr>
                <w:rFonts w:ascii="Arial" w:hAnsi="Arial" w:cs="Arial"/>
                <w:sz w:val="16"/>
              </w:rPr>
              <w:t xml:space="preserve">_ </w:t>
            </w:r>
            <w:r w:rsidR="002C28F1" w:rsidRPr="00F8347C">
              <w:rPr>
                <w:rFonts w:ascii="Arial" w:hAnsi="Arial" w:cs="Arial"/>
                <w:sz w:val="16"/>
              </w:rPr>
              <w:t>TrqLmt</w:t>
            </w:r>
            <w:r w:rsidR="002C28F1">
              <w:rPr>
                <w:rFonts w:ascii="Arial" w:hAnsi="Arial" w:cs="Arial"/>
                <w:sz w:val="16"/>
              </w:rPr>
              <w:t>4</w:t>
            </w:r>
            <w:r w:rsidR="002C28F1" w:rsidRPr="00F8347C">
              <w:rPr>
                <w:rFonts w:ascii="Arial" w:hAnsi="Arial" w:cs="Arial"/>
                <w:sz w:val="16"/>
              </w:rPr>
              <w:t>_MtrNm_D_f32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E128A0">
            <w:pPr>
              <w:spacing w:before="60"/>
              <w:rPr>
                <w:rFonts w:ascii="Arial" w:hAnsi="Arial" w:cs="Arial"/>
                <w:sz w:val="16"/>
              </w:rPr>
            </w:pPr>
            <w:r w:rsidRPr="00FE4489">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E128A0">
            <w:pPr>
              <w:spacing w:before="60"/>
              <w:rPr>
                <w:rFonts w:ascii="Arial" w:hAnsi="Arial" w:cs="Arial"/>
                <w:sz w:val="16"/>
              </w:rPr>
            </w:pPr>
            <w:r w:rsidRPr="00FE4489">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C28F1" w:rsidRPr="00417C9D" w:rsidRDefault="002C28F1" w:rsidP="00F957FA">
            <w:pPr>
              <w:spacing w:before="60"/>
              <w:rPr>
                <w:rFonts w:ascii="Arial" w:hAnsi="Arial" w:cs="Arial"/>
                <w:sz w:val="16"/>
              </w:rPr>
            </w:pPr>
            <w:r w:rsidRPr="002A269E">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2A269E" w:rsidRDefault="00342ACF" w:rsidP="00F957FA">
            <w:pPr>
              <w:spacing w:before="60"/>
              <w:rPr>
                <w:rFonts w:ascii="Arial" w:hAnsi="Arial" w:cs="Arial"/>
                <w:sz w:val="16"/>
              </w:rPr>
            </w:pPr>
            <w:bookmarkStart w:id="6" w:name="OLE_LINK9"/>
            <w:bookmarkStart w:id="7" w:name="OLE_LINK10"/>
            <w:proofErr w:type="spellStart"/>
            <w:r w:rsidRPr="00246699">
              <w:rPr>
                <w:rFonts w:ascii="Arial" w:hAnsi="Arial" w:cs="Arial"/>
                <w:sz w:val="16"/>
              </w:rPr>
              <w:t>PwrLmtFuncCr</w:t>
            </w:r>
            <w:proofErr w:type="spellEnd"/>
            <w:r w:rsidRPr="00246699">
              <w:rPr>
                <w:rFonts w:ascii="Arial" w:hAnsi="Arial" w:cs="Arial"/>
                <w:sz w:val="16"/>
              </w:rPr>
              <w:t xml:space="preserve">_ </w:t>
            </w:r>
            <w:r w:rsidR="002C28F1" w:rsidRPr="002A269E">
              <w:rPr>
                <w:rFonts w:ascii="Arial" w:hAnsi="Arial" w:cs="Arial"/>
                <w:sz w:val="16"/>
              </w:rPr>
              <w:t>OPVelOffset_MtrRadpS_D_f32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bookmarkStart w:id="8" w:name="OLE_LINK5"/>
            <w:bookmarkStart w:id="9" w:name="OLE_LINK6"/>
            <w:r>
              <w:rPr>
                <w:rFonts w:ascii="Arial" w:hAnsi="Arial" w:cs="Arial"/>
                <w:sz w:val="16"/>
              </w:rPr>
              <w:t>Single Precision Float</w:t>
            </w:r>
            <w:bookmarkEnd w:id="8"/>
            <w:bookmarkEnd w:id="9"/>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FE4489">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FE4489">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2A269E">
              <w:rPr>
                <w:rFonts w:ascii="Arial" w:hAnsi="Arial" w:cs="Arial"/>
                <w:sz w:val="16"/>
              </w:rPr>
              <w:t>PWRLMTFUNCCR_START_SEC_VAR_CLEARED_32</w:t>
            </w:r>
          </w:p>
        </w:tc>
      </w:tr>
      <w:bookmarkEnd w:id="6"/>
      <w:bookmarkEnd w:id="7"/>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2A269E" w:rsidRDefault="00342ACF" w:rsidP="00F957FA">
            <w:pPr>
              <w:spacing w:before="60"/>
              <w:rPr>
                <w:rFonts w:ascii="Arial" w:hAnsi="Arial" w:cs="Arial"/>
                <w:sz w:val="16"/>
              </w:rPr>
            </w:pPr>
            <w:proofErr w:type="spellStart"/>
            <w:r w:rsidRPr="00246699">
              <w:rPr>
                <w:rFonts w:ascii="Arial" w:hAnsi="Arial" w:cs="Arial"/>
                <w:sz w:val="16"/>
              </w:rPr>
              <w:t>PwrLmtFuncCr</w:t>
            </w:r>
            <w:proofErr w:type="spellEnd"/>
            <w:r w:rsidRPr="00246699">
              <w:rPr>
                <w:rFonts w:ascii="Arial" w:hAnsi="Arial" w:cs="Arial"/>
                <w:sz w:val="16"/>
              </w:rPr>
              <w:t xml:space="preserve">_ </w:t>
            </w:r>
            <w:r w:rsidR="002C28F1" w:rsidRPr="00F8347C">
              <w:rPr>
                <w:rFonts w:ascii="Arial" w:hAnsi="Arial" w:cs="Arial"/>
                <w:sz w:val="16"/>
              </w:rPr>
              <w:t>TrqLmt1_MtrNm_D_f32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7627B6">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7627B6">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2A269E">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2A269E" w:rsidRDefault="00342ACF" w:rsidP="00F957FA">
            <w:pPr>
              <w:spacing w:before="60"/>
              <w:rPr>
                <w:rFonts w:ascii="Arial" w:hAnsi="Arial" w:cs="Arial"/>
                <w:sz w:val="16"/>
              </w:rPr>
            </w:pPr>
            <w:proofErr w:type="spellStart"/>
            <w:r w:rsidRPr="00246699">
              <w:rPr>
                <w:rFonts w:ascii="Arial" w:hAnsi="Arial" w:cs="Arial"/>
                <w:sz w:val="16"/>
              </w:rPr>
              <w:t>PwrLmtFuncCr</w:t>
            </w:r>
            <w:proofErr w:type="spellEnd"/>
            <w:r w:rsidRPr="00246699">
              <w:rPr>
                <w:rFonts w:ascii="Arial" w:hAnsi="Arial" w:cs="Arial"/>
                <w:sz w:val="16"/>
              </w:rPr>
              <w:t xml:space="preserve">_ </w:t>
            </w:r>
            <w:r w:rsidR="002C28F1" w:rsidRPr="002A269E">
              <w:rPr>
                <w:rFonts w:ascii="Arial" w:hAnsi="Arial" w:cs="Arial"/>
                <w:sz w:val="16"/>
              </w:rPr>
              <w:t>TLimitMaxCurr_MtrNm_D_f32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7627B6">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7627B6">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2A269E">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2A269E" w:rsidRDefault="00342ACF" w:rsidP="00F957FA">
            <w:pPr>
              <w:spacing w:before="60"/>
              <w:rPr>
                <w:rFonts w:ascii="Arial" w:hAnsi="Arial" w:cs="Arial"/>
                <w:sz w:val="16"/>
              </w:rPr>
            </w:pPr>
            <w:proofErr w:type="spellStart"/>
            <w:r w:rsidRPr="00246699">
              <w:rPr>
                <w:rFonts w:ascii="Arial" w:hAnsi="Arial" w:cs="Arial"/>
                <w:sz w:val="16"/>
              </w:rPr>
              <w:t>PwrLmtFuncCr</w:t>
            </w:r>
            <w:proofErr w:type="spellEnd"/>
            <w:r w:rsidRPr="00246699">
              <w:rPr>
                <w:rFonts w:ascii="Arial" w:hAnsi="Arial" w:cs="Arial"/>
                <w:sz w:val="16"/>
              </w:rPr>
              <w:t xml:space="preserve">_ </w:t>
            </w:r>
            <w:r w:rsidR="002C28F1">
              <w:rPr>
                <w:rFonts w:ascii="Arial" w:hAnsi="Arial" w:cs="Arial"/>
                <w:sz w:val="16"/>
              </w:rPr>
              <w:t>MinStdOpLmt_MtrNm</w:t>
            </w:r>
            <w:r w:rsidR="002C28F1" w:rsidRPr="002A269E">
              <w:rPr>
                <w:rFonts w:ascii="Arial" w:hAnsi="Arial" w:cs="Arial"/>
                <w:sz w:val="16"/>
              </w:rPr>
              <w:t>_D_f32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7627B6">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7627B6">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2A269E">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2A269E" w:rsidRDefault="00342ACF" w:rsidP="00F957FA">
            <w:pPr>
              <w:spacing w:before="60"/>
              <w:rPr>
                <w:rFonts w:ascii="Arial" w:hAnsi="Arial" w:cs="Arial"/>
                <w:sz w:val="16"/>
              </w:rPr>
            </w:pPr>
            <w:proofErr w:type="spellStart"/>
            <w:r w:rsidRPr="00246699">
              <w:rPr>
                <w:rFonts w:ascii="Arial" w:hAnsi="Arial" w:cs="Arial"/>
                <w:sz w:val="16"/>
              </w:rPr>
              <w:t>PwrLmtFuncCr</w:t>
            </w:r>
            <w:proofErr w:type="spellEnd"/>
            <w:r w:rsidRPr="00246699">
              <w:rPr>
                <w:rFonts w:ascii="Arial" w:hAnsi="Arial" w:cs="Arial"/>
                <w:sz w:val="16"/>
              </w:rPr>
              <w:t xml:space="preserve">_ </w:t>
            </w:r>
            <w:r w:rsidR="002C28F1">
              <w:rPr>
                <w:rFonts w:ascii="Arial" w:hAnsi="Arial" w:cs="Arial"/>
                <w:sz w:val="16"/>
              </w:rPr>
              <w:t>LimitDifference_MtrNm</w:t>
            </w:r>
            <w:r w:rsidR="002C28F1" w:rsidRPr="002A269E">
              <w:rPr>
                <w:rFonts w:ascii="Arial" w:hAnsi="Arial" w:cs="Arial"/>
                <w:sz w:val="16"/>
              </w:rPr>
              <w:t>_D_f32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7627B6">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7627B6">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2A269E">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2A269E" w:rsidRDefault="00602C15" w:rsidP="00F957FA">
            <w:pPr>
              <w:spacing w:before="60"/>
              <w:rPr>
                <w:rFonts w:ascii="Arial" w:hAnsi="Arial" w:cs="Arial"/>
                <w:sz w:val="16"/>
              </w:rPr>
            </w:pPr>
            <w:r>
              <w:rPr>
                <w:sz w:val="18"/>
                <w:szCs w:val="18"/>
              </w:rPr>
              <w:t xml:space="preserve"> PwrLmtFuncCr_</w:t>
            </w:r>
            <w:r w:rsidR="004C5E9D">
              <w:rPr>
                <w:rFonts w:ascii="Arial" w:hAnsi="Arial" w:cs="Arial"/>
                <w:sz w:val="16"/>
              </w:rPr>
              <w:t>TrqLmt</w:t>
            </w:r>
            <w:r w:rsidR="002C28F1" w:rsidRPr="002A269E">
              <w:rPr>
                <w:rFonts w:ascii="Arial" w:hAnsi="Arial" w:cs="Arial"/>
                <w:sz w:val="16"/>
              </w:rPr>
              <w:t>_Uls_D_f32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7627B6">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7627B6">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sidRPr="002A269E">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94318C" w:rsidRDefault="00342ACF" w:rsidP="00F957FA">
            <w:pPr>
              <w:spacing w:before="60"/>
              <w:rPr>
                <w:rFonts w:ascii="Arial" w:hAnsi="Arial" w:cs="Arial"/>
                <w:sz w:val="16"/>
                <w:szCs w:val="16"/>
              </w:rPr>
            </w:pPr>
            <w:proofErr w:type="spellStart"/>
            <w:r w:rsidRPr="00246699">
              <w:rPr>
                <w:rFonts w:ascii="Arial" w:hAnsi="Arial" w:cs="Arial"/>
                <w:sz w:val="16"/>
              </w:rPr>
              <w:t>PwrLmtFuncCr</w:t>
            </w:r>
            <w:proofErr w:type="spellEnd"/>
            <w:r w:rsidRPr="00246699">
              <w:rPr>
                <w:rFonts w:ascii="Arial" w:hAnsi="Arial" w:cs="Arial"/>
                <w:sz w:val="16"/>
              </w:rPr>
              <w:t xml:space="preserve">_ </w:t>
            </w:r>
            <w:r w:rsidR="002C28F1" w:rsidRPr="0094318C">
              <w:rPr>
                <w:rFonts w:ascii="Arial" w:hAnsi="Arial" w:cs="Arial"/>
                <w:sz w:val="16"/>
                <w:szCs w:val="16"/>
              </w:rPr>
              <w:t>MtrVelFilt_MtrRadpS_D_f32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6D7445">
            <w:pPr>
              <w:spacing w:before="60"/>
              <w:rPr>
                <w:rFonts w:ascii="Arial" w:hAnsi="Arial" w:cs="Arial"/>
                <w:sz w:val="16"/>
              </w:rPr>
            </w:pPr>
            <w:r w:rsidRPr="007627B6">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7627B6">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C28F1" w:rsidRPr="002A269E" w:rsidRDefault="002C28F1" w:rsidP="00F957FA">
            <w:pPr>
              <w:spacing w:before="60"/>
              <w:rPr>
                <w:rFonts w:ascii="Arial" w:hAnsi="Arial" w:cs="Arial"/>
                <w:sz w:val="16"/>
              </w:rPr>
            </w:pPr>
            <w:r w:rsidRPr="002A269E">
              <w:rPr>
                <w:rFonts w:ascii="Arial" w:hAnsi="Arial" w:cs="Arial"/>
                <w:sz w:val="16"/>
              </w:rPr>
              <w:t>PWRLMTFUNCCR_START_SEC_VAR_CLEARED_32</w:t>
            </w:r>
          </w:p>
        </w:tc>
      </w:tr>
      <w:tr w:rsidR="002C28F1" w:rsidTr="00F957FA">
        <w:tc>
          <w:tcPr>
            <w:tcW w:w="2808" w:type="dxa"/>
            <w:tcBorders>
              <w:top w:val="single" w:sz="6" w:space="0" w:color="auto"/>
              <w:left w:val="single" w:sz="6" w:space="0" w:color="auto"/>
              <w:bottom w:val="single" w:sz="6" w:space="0" w:color="auto"/>
              <w:right w:val="single" w:sz="6" w:space="0" w:color="auto"/>
            </w:tcBorders>
          </w:tcPr>
          <w:p w:rsidR="002C28F1" w:rsidRPr="0094318C" w:rsidRDefault="00246699" w:rsidP="00F957FA">
            <w:pPr>
              <w:spacing w:before="60"/>
              <w:rPr>
                <w:rFonts w:ascii="Arial" w:hAnsi="Arial" w:cs="Arial"/>
                <w:sz w:val="16"/>
                <w:szCs w:val="16"/>
              </w:rPr>
            </w:pPr>
            <w:proofErr w:type="spellStart"/>
            <w:r w:rsidRPr="00246699">
              <w:rPr>
                <w:rFonts w:ascii="Arial" w:hAnsi="Arial" w:cs="Arial"/>
                <w:sz w:val="16"/>
                <w:szCs w:val="16"/>
              </w:rPr>
              <w:t>PwrLmtFuncCr</w:t>
            </w:r>
            <w:proofErr w:type="spellEnd"/>
            <w:r w:rsidRPr="00246699">
              <w:rPr>
                <w:rFonts w:ascii="Arial" w:hAnsi="Arial" w:cs="Arial"/>
                <w:sz w:val="16"/>
                <w:szCs w:val="16"/>
              </w:rPr>
              <w:t>_</w:t>
            </w:r>
            <w:r w:rsidRPr="00246699" w:rsidDel="00246699">
              <w:rPr>
                <w:rFonts w:ascii="Arial" w:hAnsi="Arial" w:cs="Arial"/>
                <w:sz w:val="16"/>
                <w:szCs w:val="16"/>
              </w:rPr>
              <w:t xml:space="preserve"> </w:t>
            </w:r>
            <w:r w:rsidR="002C28F1" w:rsidRPr="005E5584">
              <w:rPr>
                <w:rFonts w:ascii="Arial" w:hAnsi="Arial" w:cs="Arial"/>
                <w:sz w:val="16"/>
                <w:szCs w:val="16"/>
              </w:rPr>
              <w:t>VecuSlewAdj_Volt_M_f32</w:t>
            </w:r>
          </w:p>
        </w:tc>
        <w:tc>
          <w:tcPr>
            <w:tcW w:w="1440" w:type="dxa"/>
            <w:tcBorders>
              <w:top w:val="single" w:sz="6" w:space="0" w:color="auto"/>
              <w:left w:val="single" w:sz="6" w:space="0" w:color="auto"/>
              <w:bottom w:val="single" w:sz="6" w:space="0" w:color="auto"/>
              <w:right w:val="single" w:sz="6" w:space="0" w:color="auto"/>
            </w:tcBorders>
          </w:tcPr>
          <w:p w:rsidR="002C28F1" w:rsidRDefault="002C28F1"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6D7445">
            <w:pPr>
              <w:spacing w:before="60"/>
              <w:rPr>
                <w:rFonts w:ascii="Arial" w:hAnsi="Arial" w:cs="Arial"/>
                <w:sz w:val="16"/>
              </w:rPr>
            </w:pPr>
            <w:r w:rsidRPr="007627B6">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C28F1" w:rsidRDefault="002C28F1" w:rsidP="0094318C">
            <w:pPr>
              <w:spacing w:before="60"/>
              <w:rPr>
                <w:rFonts w:ascii="Arial" w:hAnsi="Arial" w:cs="Arial"/>
                <w:sz w:val="16"/>
              </w:rPr>
            </w:pPr>
            <w:r w:rsidRPr="007627B6">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C28F1" w:rsidRPr="002A269E" w:rsidRDefault="002C28F1" w:rsidP="00F957FA">
            <w:pPr>
              <w:spacing w:before="60"/>
              <w:rPr>
                <w:rFonts w:ascii="Arial" w:hAnsi="Arial" w:cs="Arial"/>
                <w:sz w:val="16"/>
              </w:rPr>
            </w:pPr>
            <w:r w:rsidRPr="002A269E">
              <w:rPr>
                <w:rFonts w:ascii="Arial" w:hAnsi="Arial" w:cs="Arial"/>
                <w:sz w:val="16"/>
              </w:rPr>
              <w:t>PWRLMTFUNCCR_START_SEC_VAR_CLEARED_32</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tblGrid>
      <w:tr w:rsidR="004A781C" w:rsidTr="00EC2047">
        <w:trPr>
          <w:jc w:val="center"/>
        </w:trPr>
        <w:tc>
          <w:tcPr>
            <w:tcW w:w="4608" w:type="dxa"/>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8467D6" w:rsidTr="00EC2047">
        <w:trPr>
          <w:jc w:val="center"/>
        </w:trPr>
        <w:tc>
          <w:tcPr>
            <w:tcW w:w="4608" w:type="dxa"/>
          </w:tcPr>
          <w:p w:rsidR="008467D6" w:rsidRPr="008467D6" w:rsidRDefault="0014611B" w:rsidP="008467D6">
            <w:pPr>
              <w:spacing w:before="60"/>
              <w:rPr>
                <w:rFonts w:ascii="Arial" w:hAnsi="Arial" w:cs="Arial"/>
                <w:sz w:val="16"/>
              </w:rPr>
            </w:pPr>
            <w:r>
              <w:rPr>
                <w:rFonts w:ascii="Arial" w:hAnsi="Arial" w:cs="Arial"/>
                <w:sz w:val="16"/>
              </w:rPr>
              <w:t>t_DLVTblX_Volt_u5p11</w:t>
            </w:r>
            <w:r w:rsidR="008467D6" w:rsidRPr="008467D6">
              <w:rPr>
                <w:rFonts w:ascii="Arial" w:hAnsi="Arial" w:cs="Arial"/>
                <w:sz w:val="16"/>
              </w:rPr>
              <w:t>[]</w:t>
            </w:r>
          </w:p>
        </w:tc>
      </w:tr>
      <w:tr w:rsidR="008467D6" w:rsidTr="00EC2047">
        <w:trPr>
          <w:jc w:val="center"/>
        </w:trPr>
        <w:tc>
          <w:tcPr>
            <w:tcW w:w="4608" w:type="dxa"/>
          </w:tcPr>
          <w:p w:rsidR="008467D6" w:rsidRPr="008467D6" w:rsidRDefault="0014611B" w:rsidP="008467D6">
            <w:pPr>
              <w:spacing w:before="60"/>
              <w:rPr>
                <w:rFonts w:ascii="Arial" w:hAnsi="Arial" w:cs="Arial"/>
                <w:sz w:val="16"/>
              </w:rPr>
            </w:pPr>
            <w:r>
              <w:rPr>
                <w:rFonts w:ascii="Arial" w:hAnsi="Arial" w:cs="Arial"/>
                <w:sz w:val="16"/>
              </w:rPr>
              <w:t>t_DLVTblY_MtrRadpS_u11p5</w:t>
            </w:r>
            <w:r w:rsidR="00A35EDD">
              <w:rPr>
                <w:rFonts w:ascii="Arial" w:hAnsi="Arial" w:cs="Arial"/>
                <w:sz w:val="16"/>
              </w:rPr>
              <w:t>[</w:t>
            </w:r>
            <w:r w:rsidR="008467D6" w:rsidRPr="008467D6">
              <w:rPr>
                <w:rFonts w:ascii="Arial" w:hAnsi="Arial" w:cs="Arial"/>
                <w:sz w:val="16"/>
              </w:rPr>
              <w:t>]</w:t>
            </w:r>
          </w:p>
        </w:tc>
      </w:tr>
      <w:tr w:rsidR="008467D6" w:rsidTr="00EC2047">
        <w:trPr>
          <w:jc w:val="center"/>
        </w:trPr>
        <w:tc>
          <w:tcPr>
            <w:tcW w:w="4608" w:type="dxa"/>
          </w:tcPr>
          <w:p w:rsidR="008467D6" w:rsidRPr="008467D6" w:rsidRDefault="0014611B" w:rsidP="0014611B">
            <w:pPr>
              <w:spacing w:before="60"/>
              <w:rPr>
                <w:rFonts w:ascii="Arial" w:hAnsi="Arial" w:cs="Arial"/>
                <w:sz w:val="16"/>
              </w:rPr>
            </w:pPr>
            <w:r>
              <w:rPr>
                <w:rFonts w:ascii="Arial" w:hAnsi="Arial" w:cs="Arial"/>
                <w:sz w:val="16"/>
              </w:rPr>
              <w:t>t_MtrEnvTblX</w:t>
            </w:r>
            <w:r w:rsidR="00A35EDD">
              <w:rPr>
                <w:rFonts w:ascii="Arial" w:hAnsi="Arial" w:cs="Arial"/>
                <w:sz w:val="16"/>
              </w:rPr>
              <w:t>_MtrRadpS_</w:t>
            </w:r>
            <w:r>
              <w:rPr>
                <w:rFonts w:ascii="Arial" w:hAnsi="Arial" w:cs="Arial"/>
                <w:sz w:val="16"/>
              </w:rPr>
              <w:t>s</w:t>
            </w:r>
            <w:r w:rsidR="00A35EDD">
              <w:rPr>
                <w:rFonts w:ascii="Arial" w:hAnsi="Arial" w:cs="Arial"/>
                <w:sz w:val="16"/>
              </w:rPr>
              <w:t>11p</w:t>
            </w:r>
            <w:r>
              <w:rPr>
                <w:rFonts w:ascii="Arial" w:hAnsi="Arial" w:cs="Arial"/>
                <w:sz w:val="16"/>
              </w:rPr>
              <w:t>4</w:t>
            </w:r>
            <w:r w:rsidR="00A35EDD">
              <w:rPr>
                <w:rFonts w:ascii="Arial" w:hAnsi="Arial" w:cs="Arial"/>
                <w:sz w:val="16"/>
              </w:rPr>
              <w:t>[</w:t>
            </w:r>
            <w:r w:rsidR="008467D6" w:rsidRPr="008467D6">
              <w:rPr>
                <w:rFonts w:ascii="Arial" w:hAnsi="Arial" w:cs="Arial"/>
                <w:sz w:val="16"/>
              </w:rPr>
              <w:t>]</w:t>
            </w:r>
          </w:p>
        </w:tc>
      </w:tr>
      <w:tr w:rsidR="008467D6" w:rsidTr="00EC2047">
        <w:trPr>
          <w:jc w:val="center"/>
        </w:trPr>
        <w:tc>
          <w:tcPr>
            <w:tcW w:w="4608" w:type="dxa"/>
          </w:tcPr>
          <w:p w:rsidR="008467D6" w:rsidRPr="008467D6" w:rsidRDefault="0014611B" w:rsidP="008467D6">
            <w:pPr>
              <w:spacing w:before="60"/>
              <w:rPr>
                <w:rFonts w:ascii="Arial" w:hAnsi="Arial" w:cs="Arial"/>
                <w:sz w:val="16"/>
              </w:rPr>
            </w:pPr>
            <w:r w:rsidRPr="0014611B">
              <w:rPr>
                <w:rFonts w:ascii="Arial" w:hAnsi="Arial" w:cs="Arial"/>
                <w:sz w:val="16"/>
              </w:rPr>
              <w:t>t_MtrEnvTblY_MtrNm_u5p11</w:t>
            </w:r>
          </w:p>
        </w:tc>
      </w:tr>
      <w:tr w:rsidR="008467D6" w:rsidTr="00EC2047">
        <w:trPr>
          <w:jc w:val="center"/>
        </w:trPr>
        <w:tc>
          <w:tcPr>
            <w:tcW w:w="4608" w:type="dxa"/>
          </w:tcPr>
          <w:p w:rsidR="008467D6" w:rsidRPr="008467D6" w:rsidRDefault="0014611B" w:rsidP="008467D6">
            <w:pPr>
              <w:spacing w:before="60"/>
              <w:rPr>
                <w:rFonts w:ascii="Arial" w:hAnsi="Arial" w:cs="Arial"/>
                <w:sz w:val="16"/>
              </w:rPr>
            </w:pPr>
            <w:r>
              <w:rPr>
                <w:rFonts w:ascii="Arial" w:hAnsi="Arial" w:cs="Arial"/>
                <w:sz w:val="16"/>
              </w:rPr>
              <w:t>k_KeStdTemp_VpRadpS_f32</w:t>
            </w:r>
          </w:p>
        </w:tc>
      </w:tr>
      <w:tr w:rsidR="008467D6" w:rsidTr="00EC2047">
        <w:trPr>
          <w:jc w:val="center"/>
        </w:trPr>
        <w:tc>
          <w:tcPr>
            <w:tcW w:w="4608" w:type="dxa"/>
          </w:tcPr>
          <w:p w:rsidR="008467D6" w:rsidRPr="008467D6" w:rsidRDefault="0014611B" w:rsidP="008467D6">
            <w:pPr>
              <w:spacing w:before="60"/>
              <w:rPr>
                <w:rFonts w:ascii="Arial" w:hAnsi="Arial" w:cs="Arial"/>
                <w:sz w:val="16"/>
              </w:rPr>
            </w:pPr>
            <w:r>
              <w:rPr>
                <w:rFonts w:ascii="Arial" w:hAnsi="Arial" w:cs="Arial"/>
                <w:sz w:val="16"/>
              </w:rPr>
              <w:t>t_StdOpMtrEnvTblX_MtrRadpS_u11p5</w:t>
            </w:r>
            <w:r w:rsidR="00A35EDD">
              <w:rPr>
                <w:rFonts w:ascii="Arial" w:hAnsi="Arial" w:cs="Arial"/>
                <w:sz w:val="16"/>
              </w:rPr>
              <w:t>[</w:t>
            </w:r>
            <w:r w:rsidR="008467D6" w:rsidRPr="008467D6">
              <w:rPr>
                <w:rFonts w:ascii="Arial" w:hAnsi="Arial" w:cs="Arial"/>
                <w:sz w:val="16"/>
              </w:rPr>
              <w:t>]</w:t>
            </w:r>
          </w:p>
        </w:tc>
      </w:tr>
      <w:tr w:rsidR="008467D6" w:rsidTr="00EC2047">
        <w:trPr>
          <w:jc w:val="center"/>
        </w:trPr>
        <w:tc>
          <w:tcPr>
            <w:tcW w:w="4608" w:type="dxa"/>
          </w:tcPr>
          <w:p w:rsidR="008467D6" w:rsidRPr="008467D6" w:rsidRDefault="0014611B" w:rsidP="00AE4184">
            <w:pPr>
              <w:spacing w:before="60"/>
              <w:rPr>
                <w:rFonts w:ascii="Arial" w:hAnsi="Arial" w:cs="Arial"/>
                <w:sz w:val="16"/>
              </w:rPr>
            </w:pPr>
            <w:r>
              <w:rPr>
                <w:rFonts w:ascii="Arial" w:hAnsi="Arial" w:cs="Arial"/>
                <w:sz w:val="16"/>
              </w:rPr>
              <w:t>t_StdOpMtrEnvTblY_MtrNm_</w:t>
            </w:r>
            <w:r w:rsidR="00AE4184">
              <w:rPr>
                <w:rFonts w:ascii="Arial" w:hAnsi="Arial" w:cs="Arial"/>
                <w:sz w:val="16"/>
              </w:rPr>
              <w:t>u</w:t>
            </w:r>
            <w:r>
              <w:rPr>
                <w:rFonts w:ascii="Arial" w:hAnsi="Arial" w:cs="Arial"/>
                <w:sz w:val="16"/>
              </w:rPr>
              <w:t>4p1</w:t>
            </w:r>
            <w:r w:rsidR="00AE4184">
              <w:rPr>
                <w:rFonts w:ascii="Arial" w:hAnsi="Arial" w:cs="Arial"/>
                <w:sz w:val="16"/>
              </w:rPr>
              <w:t>2</w:t>
            </w:r>
            <w:r w:rsidR="00A35EDD">
              <w:rPr>
                <w:rFonts w:ascii="Arial" w:hAnsi="Arial" w:cs="Arial"/>
                <w:sz w:val="16"/>
              </w:rPr>
              <w:t>[</w:t>
            </w:r>
            <w:r w:rsidR="008467D6" w:rsidRPr="008467D6">
              <w:rPr>
                <w:rFonts w:ascii="Arial" w:hAnsi="Arial" w:cs="Arial"/>
                <w:sz w:val="16"/>
              </w:rPr>
              <w:t>]</w:t>
            </w:r>
          </w:p>
        </w:tc>
      </w:tr>
      <w:tr w:rsidR="008467D6" w:rsidTr="00EC2047">
        <w:trPr>
          <w:jc w:val="center"/>
        </w:trPr>
        <w:tc>
          <w:tcPr>
            <w:tcW w:w="4608" w:type="dxa"/>
          </w:tcPr>
          <w:p w:rsidR="008467D6" w:rsidRPr="008467D6" w:rsidRDefault="008467D6" w:rsidP="008467D6">
            <w:pPr>
              <w:spacing w:before="60"/>
              <w:rPr>
                <w:rFonts w:ascii="Arial" w:hAnsi="Arial" w:cs="Arial"/>
                <w:sz w:val="16"/>
              </w:rPr>
            </w:pPr>
            <w:r w:rsidRPr="008467D6">
              <w:rPr>
                <w:rFonts w:ascii="Arial" w:hAnsi="Arial" w:cs="Arial"/>
                <w:sz w:val="16"/>
              </w:rPr>
              <w:t>k_SpdAdjSlewInc_MtrRadpS_f32</w:t>
            </w:r>
          </w:p>
        </w:tc>
      </w:tr>
      <w:tr w:rsidR="008467D6" w:rsidTr="00EC2047">
        <w:trPr>
          <w:jc w:val="center"/>
        </w:trPr>
        <w:tc>
          <w:tcPr>
            <w:tcW w:w="4608" w:type="dxa"/>
          </w:tcPr>
          <w:p w:rsidR="008467D6" w:rsidRPr="008467D6" w:rsidRDefault="008467D6" w:rsidP="008467D6">
            <w:pPr>
              <w:spacing w:before="60"/>
              <w:rPr>
                <w:rFonts w:ascii="Arial" w:hAnsi="Arial" w:cs="Arial"/>
                <w:sz w:val="16"/>
              </w:rPr>
            </w:pPr>
            <w:r w:rsidRPr="008467D6">
              <w:rPr>
                <w:rFonts w:ascii="Arial" w:hAnsi="Arial" w:cs="Arial"/>
                <w:sz w:val="16"/>
              </w:rPr>
              <w:t>k_SpdAdjSlewDec_MtrRadpS_f32</w:t>
            </w:r>
          </w:p>
        </w:tc>
      </w:tr>
      <w:tr w:rsidR="008467D6" w:rsidTr="00EC2047">
        <w:trPr>
          <w:jc w:val="center"/>
        </w:trPr>
        <w:tc>
          <w:tcPr>
            <w:tcW w:w="4608" w:type="dxa"/>
          </w:tcPr>
          <w:p w:rsidR="008467D6" w:rsidRPr="008467D6" w:rsidRDefault="008467D6" w:rsidP="008467D6">
            <w:pPr>
              <w:spacing w:before="60"/>
              <w:rPr>
                <w:rFonts w:ascii="Arial" w:hAnsi="Arial" w:cs="Arial"/>
                <w:sz w:val="16"/>
              </w:rPr>
            </w:pPr>
            <w:proofErr w:type="spellStart"/>
            <w:r w:rsidRPr="008467D6">
              <w:rPr>
                <w:rFonts w:ascii="Arial" w:hAnsi="Arial" w:cs="Arial"/>
                <w:sz w:val="16"/>
              </w:rPr>
              <w:t>k_SpdAdjSlewEnable_Cnt_lgc</w:t>
            </w:r>
            <w:proofErr w:type="spellEnd"/>
          </w:p>
        </w:tc>
      </w:tr>
      <w:tr w:rsidR="008467D6" w:rsidTr="00EC2047">
        <w:trPr>
          <w:jc w:val="center"/>
        </w:trPr>
        <w:tc>
          <w:tcPr>
            <w:tcW w:w="4608" w:type="dxa"/>
          </w:tcPr>
          <w:p w:rsidR="008467D6" w:rsidRPr="008467D6" w:rsidRDefault="008467D6" w:rsidP="008467D6">
            <w:pPr>
              <w:spacing w:before="60"/>
              <w:rPr>
                <w:rFonts w:ascii="Arial" w:hAnsi="Arial" w:cs="Arial"/>
                <w:sz w:val="16"/>
              </w:rPr>
            </w:pPr>
            <w:r w:rsidRPr="008467D6">
              <w:rPr>
                <w:rFonts w:ascii="Arial" w:hAnsi="Arial" w:cs="Arial"/>
                <w:sz w:val="16"/>
              </w:rPr>
              <w:t>k_AsstReducLPFKn_Hz_f32</w:t>
            </w:r>
          </w:p>
        </w:tc>
      </w:tr>
      <w:tr w:rsidR="009C2CEC" w:rsidTr="00EC2047">
        <w:trPr>
          <w:jc w:val="center"/>
        </w:trPr>
        <w:tc>
          <w:tcPr>
            <w:tcW w:w="4608" w:type="dxa"/>
          </w:tcPr>
          <w:p w:rsidR="009C2CEC" w:rsidRPr="009C2CEC" w:rsidRDefault="009C2CEC" w:rsidP="008467D6">
            <w:pPr>
              <w:spacing w:before="60"/>
              <w:rPr>
                <w:rFonts w:ascii="Arial" w:hAnsi="Arial" w:cs="Arial"/>
                <w:sz w:val="16"/>
                <w:szCs w:val="16"/>
              </w:rPr>
            </w:pPr>
            <w:r w:rsidRPr="009C2CEC">
              <w:rPr>
                <w:rFonts w:ascii="Arial" w:hAnsi="Arial" w:cs="Arial"/>
                <w:sz w:val="16"/>
                <w:szCs w:val="16"/>
              </w:rPr>
              <w:t>k_PwrLmtMtrVelLPFKn_Hz_f32</w:t>
            </w:r>
          </w:p>
        </w:tc>
      </w:tr>
      <w:tr w:rsidR="008467D6" w:rsidTr="00EC2047">
        <w:trPr>
          <w:jc w:val="center"/>
        </w:trPr>
        <w:tc>
          <w:tcPr>
            <w:tcW w:w="4608" w:type="dxa"/>
          </w:tcPr>
          <w:p w:rsidR="008467D6" w:rsidRPr="008467D6" w:rsidRDefault="0014611B" w:rsidP="008467D6">
            <w:pPr>
              <w:spacing w:before="60"/>
              <w:rPr>
                <w:rFonts w:ascii="Arial" w:hAnsi="Arial" w:cs="Arial"/>
                <w:sz w:val="16"/>
              </w:rPr>
            </w:pPr>
            <w:r>
              <w:rPr>
                <w:rFonts w:ascii="Arial" w:hAnsi="Arial" w:cs="Arial"/>
                <w:sz w:val="16"/>
              </w:rPr>
              <w:t>k_FiltAsstReducTh_Uls_f32</w:t>
            </w:r>
          </w:p>
        </w:tc>
      </w:tr>
      <w:tr w:rsidR="008467D6" w:rsidTr="00EC2047">
        <w:trPr>
          <w:jc w:val="center"/>
        </w:trPr>
        <w:tc>
          <w:tcPr>
            <w:tcW w:w="4608" w:type="dxa"/>
          </w:tcPr>
          <w:p w:rsidR="008467D6" w:rsidRPr="008467D6" w:rsidRDefault="008467D6" w:rsidP="008467D6">
            <w:pPr>
              <w:spacing w:before="60"/>
              <w:rPr>
                <w:rFonts w:ascii="Arial" w:hAnsi="Arial" w:cs="Arial"/>
                <w:sz w:val="16"/>
              </w:rPr>
            </w:pPr>
            <w:r w:rsidRPr="008467D6">
              <w:rPr>
                <w:rFonts w:ascii="Arial" w:hAnsi="Arial" w:cs="Arial"/>
                <w:sz w:val="16"/>
              </w:rPr>
              <w:t>k_LowVltAstRecTime_mS_u16</w:t>
            </w:r>
          </w:p>
        </w:tc>
      </w:tr>
      <w:tr w:rsidR="008467D6" w:rsidTr="00EC2047">
        <w:trPr>
          <w:jc w:val="center"/>
        </w:trPr>
        <w:tc>
          <w:tcPr>
            <w:tcW w:w="4608" w:type="dxa"/>
          </w:tcPr>
          <w:p w:rsidR="008467D6" w:rsidRPr="008467D6" w:rsidRDefault="008467D6" w:rsidP="008467D6">
            <w:pPr>
              <w:spacing w:before="60"/>
              <w:rPr>
                <w:rFonts w:ascii="Arial" w:hAnsi="Arial" w:cs="Arial"/>
                <w:sz w:val="16"/>
              </w:rPr>
            </w:pPr>
            <w:r w:rsidRPr="008467D6">
              <w:rPr>
                <w:rFonts w:ascii="Arial" w:hAnsi="Arial" w:cs="Arial"/>
                <w:sz w:val="16"/>
              </w:rPr>
              <w:t>k_LowVltAstRecTh_Volt_f32</w:t>
            </w:r>
          </w:p>
        </w:tc>
      </w:tr>
      <w:tr w:rsidR="00EC2047" w:rsidTr="00EC2047">
        <w:trPr>
          <w:jc w:val="center"/>
        </w:trPr>
        <w:tc>
          <w:tcPr>
            <w:tcW w:w="4608" w:type="dxa"/>
          </w:tcPr>
          <w:p w:rsidR="00EC2047" w:rsidRPr="008467D6" w:rsidRDefault="00EC2047" w:rsidP="008467D6">
            <w:pPr>
              <w:spacing w:before="60"/>
              <w:rPr>
                <w:rFonts w:ascii="Arial" w:hAnsi="Arial" w:cs="Arial"/>
                <w:sz w:val="16"/>
              </w:rPr>
            </w:pPr>
            <w:r w:rsidRPr="00EC2047">
              <w:rPr>
                <w:rFonts w:ascii="Arial" w:hAnsi="Arial" w:cs="Arial"/>
                <w:sz w:val="16"/>
              </w:rPr>
              <w:t>k_PwrLmtVecuAltFltAdj_Volt_f32</w:t>
            </w:r>
          </w:p>
        </w:tc>
      </w:tr>
      <w:tr w:rsidR="00EC2047" w:rsidTr="00EC2047">
        <w:trPr>
          <w:jc w:val="center"/>
        </w:trPr>
        <w:tc>
          <w:tcPr>
            <w:tcW w:w="4608" w:type="dxa"/>
          </w:tcPr>
          <w:p w:rsidR="00EC2047" w:rsidRPr="008467D6" w:rsidRDefault="00EC2047" w:rsidP="008467D6">
            <w:pPr>
              <w:spacing w:before="60"/>
              <w:rPr>
                <w:rFonts w:ascii="Arial" w:hAnsi="Arial" w:cs="Arial"/>
                <w:sz w:val="16"/>
              </w:rPr>
            </w:pPr>
            <w:r w:rsidRPr="00EC2047">
              <w:rPr>
                <w:rFonts w:ascii="Arial" w:hAnsi="Arial" w:cs="Arial"/>
                <w:sz w:val="16"/>
              </w:rPr>
              <w:t>k_PwrLmtVecuAdjSlew_VoltspL_f32</w:t>
            </w:r>
          </w:p>
        </w:tc>
      </w:tr>
    </w:tbl>
    <w:p w:rsidR="008467D6" w:rsidRDefault="008467D6" w:rsidP="008467D6">
      <w:pPr>
        <w:rPr>
          <w:rFonts w:ascii="Arial" w:hAnsi="Arial"/>
          <w:sz w:val="24"/>
        </w:rPr>
      </w:pPr>
      <w:r>
        <w:br w:type="page"/>
      </w:r>
    </w:p>
    <w:p w:rsidR="004A781C" w:rsidRDefault="004A781C" w:rsidP="008467D6">
      <w:pPr>
        <w:pStyle w:val="Heading2"/>
      </w:pPr>
      <w:proofErr w:type="gramStart"/>
      <w:r>
        <w:lastRenderedPageBreak/>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248"/>
        <w:gridCol w:w="1320"/>
        <w:gridCol w:w="1680"/>
        <w:gridCol w:w="1680"/>
      </w:tblGrid>
      <w:tr w:rsidR="00DE4889" w:rsidTr="002C28F1">
        <w:tc>
          <w:tcPr>
            <w:tcW w:w="424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32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2C28F1">
        <w:tc>
          <w:tcPr>
            <w:tcW w:w="4248" w:type="dxa"/>
            <w:tcBorders>
              <w:top w:val="single" w:sz="6" w:space="0" w:color="auto"/>
              <w:left w:val="single" w:sz="6" w:space="0" w:color="auto"/>
              <w:bottom w:val="single" w:sz="6" w:space="0" w:color="auto"/>
              <w:right w:val="single" w:sz="6" w:space="0" w:color="auto"/>
            </w:tcBorders>
          </w:tcPr>
          <w:p w:rsidR="00DE4889" w:rsidRDefault="007857E8" w:rsidP="00F957FA">
            <w:pPr>
              <w:spacing w:before="60"/>
              <w:rPr>
                <w:rFonts w:ascii="Arial" w:hAnsi="Arial" w:cs="Arial"/>
                <w:sz w:val="16"/>
              </w:rPr>
            </w:pPr>
            <w:r w:rsidRPr="007857E8">
              <w:rPr>
                <w:rFonts w:ascii="Arial" w:hAnsi="Arial" w:cs="Arial"/>
                <w:sz w:val="16"/>
              </w:rPr>
              <w:t>D_10MS_SEC_F32</w:t>
            </w:r>
          </w:p>
        </w:tc>
        <w:tc>
          <w:tcPr>
            <w:tcW w:w="1320" w:type="dxa"/>
            <w:tcBorders>
              <w:top w:val="single" w:sz="6" w:space="0" w:color="auto"/>
              <w:left w:val="single" w:sz="6" w:space="0" w:color="auto"/>
              <w:bottom w:val="single" w:sz="6" w:space="0" w:color="auto"/>
              <w:right w:val="single" w:sz="6" w:space="0" w:color="auto"/>
            </w:tcBorders>
          </w:tcPr>
          <w:p w:rsidR="00DE4889" w:rsidRDefault="007857E8" w:rsidP="00F957FA">
            <w:pPr>
              <w:spacing w:before="60"/>
              <w:rPr>
                <w:rFonts w:ascii="Arial" w:hAnsi="Arial" w:cs="Arial"/>
                <w:sz w:val="16"/>
              </w:rPr>
            </w:pPr>
            <w:bookmarkStart w:id="10" w:name="OLE_LINK74"/>
            <w:bookmarkStart w:id="11" w:name="OLE_LINK75"/>
            <w:r>
              <w:rPr>
                <w:rFonts w:ascii="Arial" w:hAnsi="Arial" w:cs="Arial"/>
                <w:sz w:val="16"/>
              </w:rPr>
              <w:t>Single Precision Floating Point</w:t>
            </w:r>
            <w:bookmarkEnd w:id="10"/>
            <w:bookmarkEnd w:id="11"/>
          </w:p>
        </w:tc>
        <w:tc>
          <w:tcPr>
            <w:tcW w:w="1680" w:type="dxa"/>
            <w:tcBorders>
              <w:top w:val="single" w:sz="6" w:space="0" w:color="auto"/>
              <w:left w:val="single" w:sz="6" w:space="0" w:color="auto"/>
              <w:bottom w:val="single" w:sz="6" w:space="0" w:color="auto"/>
              <w:right w:val="single" w:sz="6" w:space="0" w:color="auto"/>
            </w:tcBorders>
          </w:tcPr>
          <w:p w:rsidR="00DE4889" w:rsidRDefault="0076039B" w:rsidP="00F957FA">
            <w:pPr>
              <w:spacing w:before="60"/>
              <w:rPr>
                <w:rFonts w:ascii="Arial" w:hAnsi="Arial" w:cs="Arial"/>
                <w:sz w:val="16"/>
              </w:rPr>
            </w:pPr>
            <w:r>
              <w:rPr>
                <w:rFonts w:ascii="Arial" w:hAnsi="Arial" w:cs="Arial"/>
                <w:sz w:val="16"/>
              </w:rPr>
              <w:t>Sec</w:t>
            </w:r>
          </w:p>
        </w:tc>
        <w:tc>
          <w:tcPr>
            <w:tcW w:w="1680" w:type="dxa"/>
            <w:tcBorders>
              <w:top w:val="single" w:sz="6" w:space="0" w:color="auto"/>
              <w:left w:val="single" w:sz="6" w:space="0" w:color="auto"/>
              <w:bottom w:val="single" w:sz="6" w:space="0" w:color="auto"/>
              <w:right w:val="single" w:sz="6" w:space="0" w:color="auto"/>
            </w:tcBorders>
          </w:tcPr>
          <w:p w:rsidR="00DE4889" w:rsidRDefault="0076039B" w:rsidP="00F957FA">
            <w:pPr>
              <w:spacing w:before="60"/>
              <w:rPr>
                <w:rFonts w:ascii="Arial" w:hAnsi="Arial" w:cs="Arial"/>
                <w:sz w:val="16"/>
              </w:rPr>
            </w:pPr>
            <w:r>
              <w:rPr>
                <w:rFonts w:ascii="Arial" w:hAnsi="Arial" w:cs="Arial"/>
                <w:sz w:val="16"/>
              </w:rPr>
              <w:t>0.010</w:t>
            </w:r>
          </w:p>
        </w:tc>
      </w:tr>
      <w:tr w:rsidR="00E114C7" w:rsidTr="002C28F1">
        <w:tc>
          <w:tcPr>
            <w:tcW w:w="4248" w:type="dxa"/>
            <w:tcBorders>
              <w:top w:val="single" w:sz="6" w:space="0" w:color="auto"/>
              <w:left w:val="single" w:sz="6" w:space="0" w:color="auto"/>
              <w:bottom w:val="single" w:sz="6" w:space="0" w:color="auto"/>
              <w:right w:val="single" w:sz="6" w:space="0" w:color="auto"/>
            </w:tcBorders>
          </w:tcPr>
          <w:p w:rsidR="00E114C7" w:rsidRPr="002C28F1" w:rsidRDefault="00E114C7" w:rsidP="00F957FA">
            <w:pPr>
              <w:spacing w:before="60"/>
              <w:rPr>
                <w:rFonts w:ascii="Arial" w:hAnsi="Arial" w:cs="Arial"/>
                <w:sz w:val="16"/>
              </w:rPr>
            </w:pPr>
            <w:bookmarkStart w:id="12" w:name="OLE_LINK76"/>
            <w:r w:rsidRPr="00E114C7">
              <w:rPr>
                <w:rFonts w:ascii="Arial" w:hAnsi="Arial" w:cs="Arial"/>
                <w:sz w:val="16"/>
              </w:rPr>
              <w:t>D_FLTTRQLMTLOLMT_F32</w:t>
            </w:r>
          </w:p>
        </w:tc>
        <w:tc>
          <w:tcPr>
            <w:tcW w:w="1320" w:type="dxa"/>
            <w:tcBorders>
              <w:top w:val="single" w:sz="6" w:space="0" w:color="auto"/>
              <w:left w:val="single" w:sz="6" w:space="0" w:color="auto"/>
              <w:bottom w:val="single" w:sz="6" w:space="0" w:color="auto"/>
              <w:right w:val="single" w:sz="6" w:space="0" w:color="auto"/>
            </w:tcBorders>
          </w:tcPr>
          <w:p w:rsidR="00E114C7" w:rsidRDefault="00E114C7" w:rsidP="00F957FA">
            <w:pPr>
              <w:spacing w:before="60"/>
              <w:rPr>
                <w:rFonts w:ascii="Arial" w:hAnsi="Arial" w:cs="Arial"/>
                <w:sz w:val="16"/>
              </w:rPr>
            </w:pPr>
            <w:r>
              <w:rPr>
                <w:rFonts w:ascii="Arial" w:hAnsi="Arial" w:cs="Arial"/>
                <w:sz w:val="16"/>
              </w:rPr>
              <w:t>Single Precision Floating Point</w:t>
            </w:r>
          </w:p>
        </w:tc>
        <w:tc>
          <w:tcPr>
            <w:tcW w:w="1680" w:type="dxa"/>
            <w:tcBorders>
              <w:top w:val="single" w:sz="6" w:space="0" w:color="auto"/>
              <w:left w:val="single" w:sz="6" w:space="0" w:color="auto"/>
              <w:bottom w:val="single" w:sz="6" w:space="0" w:color="auto"/>
              <w:right w:val="single" w:sz="6" w:space="0" w:color="auto"/>
            </w:tcBorders>
          </w:tcPr>
          <w:p w:rsidR="00E114C7" w:rsidRDefault="00E114C7" w:rsidP="00F957FA">
            <w:pPr>
              <w:spacing w:before="60"/>
              <w:rPr>
                <w:rFonts w:ascii="Arial" w:hAnsi="Arial" w:cs="Arial"/>
                <w:sz w:val="16"/>
              </w:rPr>
            </w:pPr>
            <w:proofErr w:type="spellStart"/>
            <w:r>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E114C7" w:rsidRDefault="00E114C7" w:rsidP="00F957FA">
            <w:pPr>
              <w:spacing w:before="60"/>
              <w:rPr>
                <w:rFonts w:ascii="Arial" w:hAnsi="Arial" w:cs="Arial"/>
                <w:sz w:val="16"/>
              </w:rPr>
            </w:pPr>
            <w:r>
              <w:rPr>
                <w:rFonts w:ascii="Arial" w:hAnsi="Arial" w:cs="Arial"/>
                <w:sz w:val="16"/>
              </w:rPr>
              <w:t>0.0</w:t>
            </w:r>
          </w:p>
        </w:tc>
      </w:tr>
      <w:bookmarkEnd w:id="12"/>
      <w:tr w:rsidR="00E114C7" w:rsidTr="002C28F1">
        <w:tc>
          <w:tcPr>
            <w:tcW w:w="4248" w:type="dxa"/>
            <w:tcBorders>
              <w:top w:val="single" w:sz="6" w:space="0" w:color="auto"/>
              <w:left w:val="single" w:sz="6" w:space="0" w:color="auto"/>
              <w:bottom w:val="single" w:sz="6" w:space="0" w:color="auto"/>
              <w:right w:val="single" w:sz="6" w:space="0" w:color="auto"/>
            </w:tcBorders>
          </w:tcPr>
          <w:p w:rsidR="00E114C7" w:rsidRPr="002C28F1" w:rsidRDefault="00E114C7" w:rsidP="00F957FA">
            <w:pPr>
              <w:spacing w:before="60"/>
              <w:rPr>
                <w:rFonts w:ascii="Arial" w:hAnsi="Arial" w:cs="Arial"/>
                <w:sz w:val="16"/>
              </w:rPr>
            </w:pPr>
            <w:r>
              <w:rPr>
                <w:rFonts w:ascii="Arial" w:hAnsi="Arial" w:cs="Arial"/>
                <w:sz w:val="16"/>
              </w:rPr>
              <w:t>D_FLTTRQLMTHI</w:t>
            </w:r>
            <w:r w:rsidRPr="00E114C7">
              <w:rPr>
                <w:rFonts w:ascii="Arial" w:hAnsi="Arial" w:cs="Arial"/>
                <w:sz w:val="16"/>
              </w:rPr>
              <w:t>LMT_F32</w:t>
            </w:r>
          </w:p>
        </w:tc>
        <w:tc>
          <w:tcPr>
            <w:tcW w:w="1320" w:type="dxa"/>
            <w:tcBorders>
              <w:top w:val="single" w:sz="6" w:space="0" w:color="auto"/>
              <w:left w:val="single" w:sz="6" w:space="0" w:color="auto"/>
              <w:bottom w:val="single" w:sz="6" w:space="0" w:color="auto"/>
              <w:right w:val="single" w:sz="6" w:space="0" w:color="auto"/>
            </w:tcBorders>
          </w:tcPr>
          <w:p w:rsidR="00E114C7" w:rsidRDefault="00E114C7" w:rsidP="00F957FA">
            <w:pPr>
              <w:spacing w:before="60"/>
              <w:rPr>
                <w:rFonts w:ascii="Arial" w:hAnsi="Arial" w:cs="Arial"/>
                <w:sz w:val="16"/>
              </w:rPr>
            </w:pPr>
            <w:r>
              <w:rPr>
                <w:rFonts w:ascii="Arial" w:hAnsi="Arial" w:cs="Arial"/>
                <w:sz w:val="16"/>
              </w:rPr>
              <w:t>Single Precision Floating Point</w:t>
            </w:r>
          </w:p>
        </w:tc>
        <w:tc>
          <w:tcPr>
            <w:tcW w:w="1680" w:type="dxa"/>
            <w:tcBorders>
              <w:top w:val="single" w:sz="6" w:space="0" w:color="auto"/>
              <w:left w:val="single" w:sz="6" w:space="0" w:color="auto"/>
              <w:bottom w:val="single" w:sz="6" w:space="0" w:color="auto"/>
              <w:right w:val="single" w:sz="6" w:space="0" w:color="auto"/>
            </w:tcBorders>
          </w:tcPr>
          <w:p w:rsidR="00E114C7" w:rsidRDefault="00E114C7" w:rsidP="00F957FA">
            <w:pPr>
              <w:spacing w:before="60"/>
              <w:rPr>
                <w:rFonts w:ascii="Arial" w:hAnsi="Arial" w:cs="Arial"/>
                <w:sz w:val="16"/>
              </w:rPr>
            </w:pPr>
            <w:proofErr w:type="spellStart"/>
            <w:r>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E114C7" w:rsidRDefault="00E114C7" w:rsidP="00F957FA">
            <w:pPr>
              <w:spacing w:before="60"/>
              <w:rPr>
                <w:rFonts w:ascii="Arial" w:hAnsi="Arial" w:cs="Arial"/>
                <w:sz w:val="16"/>
              </w:rPr>
            </w:pPr>
            <w:r>
              <w:rPr>
                <w:rFonts w:ascii="Arial" w:hAnsi="Arial" w:cs="Arial"/>
                <w:sz w:val="16"/>
              </w:rPr>
              <w:t>1.0</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467D6">
            <w:pPr>
              <w:spacing w:before="60"/>
              <w:rPr>
                <w:rFonts w:ascii="Arial" w:hAnsi="Arial" w:cs="Arial"/>
                <w:sz w:val="16"/>
              </w:rPr>
            </w:pPr>
            <w:r w:rsidRPr="008467D6">
              <w:rPr>
                <w:rFonts w:ascii="Arial" w:hAnsi="Arial" w:cs="Arial"/>
                <w:sz w:val="16"/>
              </w:rPr>
              <w:t>D_2MS_SEC_F32</w:t>
            </w:r>
          </w:p>
        </w:tc>
      </w:tr>
      <w:tr w:rsidR="004A781C" w:rsidTr="009C2CEC">
        <w:trPr>
          <w:jc w:val="center"/>
        </w:trPr>
        <w:tc>
          <w:tcPr>
            <w:tcW w:w="4608" w:type="dxa"/>
            <w:tcBorders>
              <w:top w:val="nil"/>
              <w:left w:val="single" w:sz="6" w:space="0" w:color="auto"/>
              <w:bottom w:val="single" w:sz="6" w:space="0" w:color="auto"/>
              <w:right w:val="single" w:sz="6" w:space="0" w:color="auto"/>
            </w:tcBorders>
          </w:tcPr>
          <w:p w:rsidR="004A781C" w:rsidRDefault="008467D6">
            <w:pPr>
              <w:spacing w:before="60"/>
              <w:rPr>
                <w:rFonts w:ascii="Arial" w:hAnsi="Arial" w:cs="Arial"/>
                <w:sz w:val="16"/>
              </w:rPr>
            </w:pPr>
            <w:r w:rsidRPr="008467D6">
              <w:rPr>
                <w:rFonts w:ascii="Arial" w:hAnsi="Arial" w:cs="Arial"/>
                <w:sz w:val="16"/>
              </w:rPr>
              <w:t>D_ZERO_ULS_F32</w:t>
            </w:r>
          </w:p>
        </w:tc>
      </w:tr>
      <w:tr w:rsidR="005F2426" w:rsidTr="009C2CEC">
        <w:trPr>
          <w:jc w:val="center"/>
        </w:trPr>
        <w:tc>
          <w:tcPr>
            <w:tcW w:w="4608" w:type="dxa"/>
            <w:tcBorders>
              <w:top w:val="single" w:sz="6" w:space="0" w:color="auto"/>
              <w:left w:val="single" w:sz="6" w:space="0" w:color="auto"/>
              <w:bottom w:val="single" w:sz="6" w:space="0" w:color="auto"/>
              <w:right w:val="single" w:sz="6" w:space="0" w:color="auto"/>
            </w:tcBorders>
          </w:tcPr>
          <w:p w:rsidR="005F2426" w:rsidRPr="009C2CEC" w:rsidRDefault="005F2426">
            <w:pPr>
              <w:spacing w:before="60"/>
              <w:rPr>
                <w:rFonts w:ascii="Arial" w:hAnsi="Arial" w:cs="Arial"/>
                <w:sz w:val="16"/>
                <w:szCs w:val="16"/>
              </w:rPr>
            </w:pPr>
            <w:r w:rsidRPr="009C2CEC">
              <w:rPr>
                <w:rFonts w:ascii="Arial" w:hAnsi="Arial" w:cs="Arial"/>
                <w:color w:val="000000"/>
                <w:sz w:val="16"/>
                <w:szCs w:val="16"/>
              </w:rPr>
              <w:t>FLT_EPSILON</w:t>
            </w:r>
          </w:p>
        </w:tc>
      </w:tr>
      <w:tr w:rsidR="00342ACF" w:rsidTr="009C2CEC">
        <w:trPr>
          <w:jc w:val="center"/>
        </w:trPr>
        <w:tc>
          <w:tcPr>
            <w:tcW w:w="4608" w:type="dxa"/>
            <w:tcBorders>
              <w:top w:val="single" w:sz="6" w:space="0" w:color="auto"/>
              <w:left w:val="single" w:sz="6" w:space="0" w:color="auto"/>
              <w:bottom w:val="single" w:sz="6" w:space="0" w:color="auto"/>
              <w:right w:val="single" w:sz="6" w:space="0" w:color="auto"/>
            </w:tcBorders>
          </w:tcPr>
          <w:p w:rsidR="00342ACF" w:rsidRPr="009C2CEC" w:rsidRDefault="00342ACF">
            <w:pPr>
              <w:spacing w:before="60"/>
              <w:rPr>
                <w:rFonts w:ascii="Arial" w:hAnsi="Arial" w:cs="Arial"/>
                <w:color w:val="000000"/>
                <w:sz w:val="16"/>
                <w:szCs w:val="16"/>
              </w:rPr>
            </w:pPr>
            <w:r w:rsidRPr="00342ACF">
              <w:rPr>
                <w:rFonts w:ascii="Arial" w:hAnsi="Arial" w:cs="Arial"/>
                <w:color w:val="000000"/>
                <w:sz w:val="16"/>
                <w:szCs w:val="16"/>
              </w:rPr>
              <w:t>D_TESTNOTCOMPLETETHISOPCYCLEBIT_CNT_B8</w:t>
            </w:r>
          </w:p>
        </w:tc>
      </w:tr>
      <w:tr w:rsidR="002C28F1" w:rsidTr="009C2CEC">
        <w:trPr>
          <w:jc w:val="center"/>
        </w:trPr>
        <w:tc>
          <w:tcPr>
            <w:tcW w:w="4608" w:type="dxa"/>
            <w:tcBorders>
              <w:top w:val="single" w:sz="6" w:space="0" w:color="auto"/>
              <w:left w:val="single" w:sz="6" w:space="0" w:color="auto"/>
              <w:bottom w:val="single" w:sz="6" w:space="0" w:color="auto"/>
              <w:right w:val="single" w:sz="6" w:space="0" w:color="auto"/>
            </w:tcBorders>
          </w:tcPr>
          <w:p w:rsidR="002C28F1" w:rsidRPr="009C2CEC" w:rsidRDefault="002C28F1">
            <w:pPr>
              <w:spacing w:before="60"/>
              <w:rPr>
                <w:rFonts w:ascii="Arial" w:hAnsi="Arial" w:cs="Arial"/>
                <w:color w:val="000000"/>
                <w:sz w:val="16"/>
                <w:szCs w:val="16"/>
              </w:rPr>
            </w:pPr>
            <w:r w:rsidRPr="002C28F1">
              <w:rPr>
                <w:rFonts w:ascii="Arial" w:hAnsi="Arial" w:cs="Arial"/>
                <w:color w:val="000000"/>
                <w:sz w:val="16"/>
                <w:szCs w:val="16"/>
              </w:rPr>
              <w:t>D_MTRTRQCMDLOLMT_MTRNM_F32</w:t>
            </w:r>
          </w:p>
        </w:tc>
      </w:tr>
      <w:tr w:rsidR="002C28F1" w:rsidTr="009C2CEC">
        <w:trPr>
          <w:jc w:val="center"/>
        </w:trPr>
        <w:tc>
          <w:tcPr>
            <w:tcW w:w="4608" w:type="dxa"/>
            <w:tcBorders>
              <w:top w:val="single" w:sz="6" w:space="0" w:color="auto"/>
              <w:left w:val="single" w:sz="6" w:space="0" w:color="auto"/>
              <w:bottom w:val="single" w:sz="6" w:space="0" w:color="auto"/>
              <w:right w:val="single" w:sz="6" w:space="0" w:color="auto"/>
            </w:tcBorders>
          </w:tcPr>
          <w:p w:rsidR="002C28F1" w:rsidRPr="002C28F1" w:rsidRDefault="002C28F1">
            <w:pPr>
              <w:spacing w:before="60"/>
              <w:rPr>
                <w:rFonts w:ascii="Arial" w:hAnsi="Arial" w:cs="Arial"/>
                <w:color w:val="000000"/>
                <w:sz w:val="16"/>
                <w:szCs w:val="16"/>
              </w:rPr>
            </w:pPr>
            <w:r>
              <w:rPr>
                <w:rFonts w:ascii="Arial" w:hAnsi="Arial" w:cs="Arial"/>
                <w:color w:val="000000"/>
                <w:sz w:val="16"/>
                <w:szCs w:val="16"/>
              </w:rPr>
              <w:t>D_MTRTRQCMDHI</w:t>
            </w:r>
            <w:r w:rsidRPr="002C28F1">
              <w:rPr>
                <w:rFonts w:ascii="Arial" w:hAnsi="Arial" w:cs="Arial"/>
                <w:color w:val="000000"/>
                <w:sz w:val="16"/>
                <w:szCs w:val="16"/>
              </w:rPr>
              <w:t>LMT_MTRNM_F32</w:t>
            </w:r>
          </w:p>
        </w:tc>
      </w:tr>
      <w:tr w:rsidR="002C28F1" w:rsidTr="009C2CEC">
        <w:trPr>
          <w:jc w:val="center"/>
        </w:trPr>
        <w:tc>
          <w:tcPr>
            <w:tcW w:w="4608" w:type="dxa"/>
            <w:tcBorders>
              <w:top w:val="single" w:sz="6" w:space="0" w:color="auto"/>
              <w:left w:val="single" w:sz="6" w:space="0" w:color="auto"/>
              <w:bottom w:val="single" w:sz="6" w:space="0" w:color="auto"/>
              <w:right w:val="single" w:sz="6" w:space="0" w:color="auto"/>
            </w:tcBorders>
          </w:tcPr>
          <w:p w:rsidR="002C28F1" w:rsidRDefault="002C28F1">
            <w:pPr>
              <w:spacing w:before="60"/>
              <w:rPr>
                <w:rFonts w:ascii="Arial" w:hAnsi="Arial" w:cs="Arial"/>
                <w:color w:val="000000"/>
                <w:sz w:val="16"/>
                <w:szCs w:val="16"/>
              </w:rPr>
            </w:pPr>
            <w:r w:rsidRPr="002C28F1">
              <w:rPr>
                <w:rFonts w:ascii="Arial" w:hAnsi="Arial" w:cs="Arial"/>
                <w:color w:val="000000"/>
                <w:sz w:val="16"/>
                <w:szCs w:val="16"/>
              </w:rPr>
              <w:t>D_VECUMIN_VOLTS_F32</w:t>
            </w:r>
          </w:p>
        </w:tc>
      </w:tr>
      <w:tr w:rsidR="008E2BB9" w:rsidTr="009C2CEC">
        <w:trPr>
          <w:jc w:val="center"/>
        </w:trPr>
        <w:tc>
          <w:tcPr>
            <w:tcW w:w="4608" w:type="dxa"/>
            <w:tcBorders>
              <w:top w:val="single" w:sz="6" w:space="0" w:color="auto"/>
              <w:left w:val="single" w:sz="6" w:space="0" w:color="auto"/>
              <w:bottom w:val="single" w:sz="6" w:space="0" w:color="auto"/>
              <w:right w:val="single" w:sz="6" w:space="0" w:color="auto"/>
            </w:tcBorders>
          </w:tcPr>
          <w:p w:rsidR="008E2BB9" w:rsidRPr="002C28F1" w:rsidRDefault="008E2BB9">
            <w:pPr>
              <w:spacing w:before="60"/>
              <w:rPr>
                <w:rFonts w:ascii="Arial" w:hAnsi="Arial" w:cs="Arial"/>
                <w:color w:val="000000"/>
                <w:sz w:val="16"/>
                <w:szCs w:val="16"/>
              </w:rPr>
            </w:pPr>
            <w:r w:rsidRPr="008E2BB9">
              <w:rPr>
                <w:rFonts w:ascii="Arial" w:hAnsi="Arial" w:cs="Arial"/>
                <w:color w:val="000000"/>
                <w:sz w:val="16"/>
                <w:szCs w:val="16"/>
              </w:rPr>
              <w:t>D_FALSE_CNT_LGC</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467D6"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8467D6" w:rsidP="008B3E94">
      <w:pPr>
        <w:numPr>
          <w:ilvl w:val="0"/>
          <w:numId w:val="5"/>
        </w:numPr>
        <w:spacing w:after="0"/>
      </w:pPr>
      <w:r w:rsidRPr="008467D6">
        <w:t>LPF_KUpdate_f32_m</w:t>
      </w:r>
    </w:p>
    <w:p w:rsidR="008467D6" w:rsidRDefault="008467D6" w:rsidP="008B3E94">
      <w:pPr>
        <w:numPr>
          <w:ilvl w:val="0"/>
          <w:numId w:val="5"/>
        </w:numPr>
        <w:spacing w:after="0"/>
      </w:pPr>
      <w:r w:rsidRPr="008467D6">
        <w:t>LPF_OpUpdate_f32_m</w:t>
      </w:r>
    </w:p>
    <w:p w:rsidR="008467D6" w:rsidRDefault="008467D6" w:rsidP="008B3E94">
      <w:pPr>
        <w:numPr>
          <w:ilvl w:val="0"/>
          <w:numId w:val="5"/>
        </w:numPr>
        <w:spacing w:after="0"/>
      </w:pPr>
      <w:r w:rsidRPr="008467D6">
        <w:t>Abs_f32_m</w:t>
      </w:r>
    </w:p>
    <w:p w:rsidR="008E2BB9" w:rsidRDefault="008E2BB9" w:rsidP="008B3E94">
      <w:pPr>
        <w:numPr>
          <w:ilvl w:val="0"/>
          <w:numId w:val="5"/>
        </w:numPr>
        <w:spacing w:after="0"/>
      </w:pPr>
      <w:r>
        <w:t>Abs_s16_m</w:t>
      </w:r>
    </w:p>
    <w:p w:rsidR="008467D6" w:rsidRDefault="008467D6" w:rsidP="008B3E94">
      <w:pPr>
        <w:numPr>
          <w:ilvl w:val="0"/>
          <w:numId w:val="5"/>
        </w:numPr>
        <w:spacing w:after="0"/>
      </w:pPr>
      <w:proofErr w:type="spellStart"/>
      <w:r w:rsidRPr="008467D6">
        <w:t>FPM_FixedToFloat_m</w:t>
      </w:r>
      <w:proofErr w:type="spellEnd"/>
    </w:p>
    <w:p w:rsidR="008467D6" w:rsidRDefault="008467D6" w:rsidP="008B3E94">
      <w:pPr>
        <w:numPr>
          <w:ilvl w:val="0"/>
          <w:numId w:val="5"/>
        </w:numPr>
        <w:spacing w:after="0"/>
      </w:pPr>
      <w:proofErr w:type="spellStart"/>
      <w:r w:rsidRPr="008467D6">
        <w:t>FPM_FloatToFixed_m</w:t>
      </w:r>
      <w:proofErr w:type="spellEnd"/>
    </w:p>
    <w:p w:rsidR="008467D6" w:rsidRDefault="008467D6" w:rsidP="008B3E94">
      <w:pPr>
        <w:numPr>
          <w:ilvl w:val="0"/>
          <w:numId w:val="5"/>
        </w:numPr>
        <w:spacing w:after="0"/>
      </w:pPr>
      <w:r w:rsidRPr="008467D6">
        <w:t>IntplVarXY_</w:t>
      </w:r>
      <w:bookmarkStart w:id="13" w:name="OLE_LINK11"/>
      <w:r w:rsidRPr="008467D6">
        <w:t>u16_u16Xu16Y</w:t>
      </w:r>
      <w:bookmarkEnd w:id="13"/>
      <w:r w:rsidRPr="008467D6">
        <w:t>_Cnt</w:t>
      </w:r>
    </w:p>
    <w:p w:rsidR="008467D6" w:rsidRDefault="008467D6" w:rsidP="008B3E94">
      <w:pPr>
        <w:numPr>
          <w:ilvl w:val="0"/>
          <w:numId w:val="5"/>
        </w:numPr>
        <w:spacing w:after="0"/>
      </w:pPr>
      <w:proofErr w:type="spellStart"/>
      <w:r w:rsidRPr="008467D6">
        <w:t>TableSize_m</w:t>
      </w:r>
      <w:proofErr w:type="spellEnd"/>
    </w:p>
    <w:p w:rsidR="008467D6" w:rsidRDefault="008467D6" w:rsidP="008B3E94">
      <w:pPr>
        <w:numPr>
          <w:ilvl w:val="0"/>
          <w:numId w:val="5"/>
        </w:numPr>
        <w:spacing w:after="0"/>
      </w:pPr>
      <w:proofErr w:type="spellStart"/>
      <w:r w:rsidRPr="008467D6">
        <w:t>Limit_m</w:t>
      </w:r>
      <w:proofErr w:type="spellEnd"/>
    </w:p>
    <w:p w:rsidR="008467D6" w:rsidRDefault="008467D6" w:rsidP="008B3E94">
      <w:pPr>
        <w:numPr>
          <w:ilvl w:val="0"/>
          <w:numId w:val="5"/>
        </w:numPr>
        <w:spacing w:after="0"/>
      </w:pPr>
      <w:proofErr w:type="spellStart"/>
      <w:r w:rsidRPr="008467D6">
        <w:t>Min_m</w:t>
      </w:r>
      <w:proofErr w:type="spellEnd"/>
    </w:p>
    <w:p w:rsidR="008E2BB9" w:rsidRDefault="008E2BB9" w:rsidP="008B3E94">
      <w:pPr>
        <w:numPr>
          <w:ilvl w:val="0"/>
          <w:numId w:val="5"/>
        </w:numPr>
        <w:spacing w:after="0"/>
      </w:pPr>
      <w:proofErr w:type="spellStart"/>
      <w:r>
        <w:t>Max_m</w:t>
      </w:r>
      <w:proofErr w:type="spellEnd"/>
    </w:p>
    <w:p w:rsidR="00212DE8" w:rsidRDefault="00212DE8" w:rsidP="00212DE8">
      <w:pPr>
        <w:numPr>
          <w:ilvl w:val="0"/>
          <w:numId w:val="5"/>
        </w:numPr>
        <w:spacing w:after="0"/>
      </w:pPr>
      <w:r>
        <w:t>IntplVarXY_u16_s</w:t>
      </w:r>
      <w:r w:rsidRPr="008467D6">
        <w:t>16Xu16Y_Cnt</w:t>
      </w:r>
    </w:p>
    <w:p w:rsidR="00212DE8" w:rsidRDefault="00212DE8" w:rsidP="008B3E94">
      <w:pPr>
        <w:numPr>
          <w:ilvl w:val="0"/>
          <w:numId w:val="5"/>
        </w:numPr>
        <w:spacing w:after="0"/>
      </w:pPr>
      <w:r w:rsidRPr="00212DE8">
        <w:t>Sign_f32_m</w:t>
      </w:r>
    </w:p>
    <w:p w:rsidR="00212DE8" w:rsidRDefault="00212DE8" w:rsidP="00212DE8">
      <w:pPr>
        <w:spacing w:after="0"/>
      </w:pPr>
    </w:p>
    <w:p w:rsidR="00212DE8" w:rsidRDefault="00212DE8" w:rsidP="00212DE8">
      <w:pPr>
        <w:spacing w:after="0"/>
      </w:pPr>
    </w:p>
    <w:p w:rsidR="008B3E94" w:rsidRDefault="008B3E94"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8467D6" w:rsidRDefault="008467D6" w:rsidP="008467D6">
      <w:bookmarkStart w:id="14" w:name="OLE_LINK13"/>
      <w:bookmarkStart w:id="15" w:name="OLE_LINK14"/>
    </w:p>
    <w:p w:rsidR="008F6DBB" w:rsidRDefault="008467D6" w:rsidP="008467D6">
      <w:r>
        <w:t>None</w:t>
      </w:r>
    </w:p>
    <w:p w:rsidR="008467D6" w:rsidRDefault="008467D6" w:rsidP="008467D6"/>
    <w:bookmarkEnd w:id="14"/>
    <w:bookmarkEnd w:id="15"/>
    <w:p w:rsidR="008B3E94" w:rsidRDefault="008B3E94" w:rsidP="008B3E94">
      <w:pPr>
        <w:pStyle w:val="Heading2"/>
      </w:pPr>
      <w:r>
        <w:t>Local Functions/Macros Used by this MDD only</w:t>
      </w:r>
    </w:p>
    <w:p w:rsidR="008467D6" w:rsidRDefault="008467D6" w:rsidP="008467D6"/>
    <w:p w:rsidR="008467D6" w:rsidRDefault="008467D6" w:rsidP="008467D6">
      <w:r>
        <w:t>None</w:t>
      </w:r>
    </w:p>
    <w:p w:rsidR="008467D6" w:rsidRDefault="008467D6" w:rsidP="008467D6"/>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Default="002C03D8" w:rsidP="00F141E2">
            <w:pPr>
              <w:spacing w:before="100" w:beforeAutospacing="1" w:after="100" w:afterAutospacing="1"/>
              <w:rPr>
                <w:rFonts w:ascii="Arial" w:hAnsi="Arial" w:cs="Arial"/>
                <w:sz w:val="16"/>
                <w:szCs w:val="16"/>
              </w:rPr>
            </w:pPr>
          </w:p>
          <w:p w:rsidR="007773F1" w:rsidRPr="004B5BE2" w:rsidRDefault="007773F1" w:rsidP="00F141E2">
            <w:pPr>
              <w:spacing w:before="100" w:beforeAutospacing="1" w:after="100" w:afterAutospacing="1"/>
              <w:rPr>
                <w:rFonts w:ascii="Arial" w:hAnsi="Arial" w:cs="Arial"/>
                <w:sz w:val="16"/>
                <w:szCs w:val="16"/>
              </w:rPr>
            </w:pPr>
            <w:proofErr w:type="spellStart"/>
            <w:r w:rsidRPr="008467D6">
              <w:rPr>
                <w:rFonts w:ascii="Arial" w:hAnsi="Arial" w:cs="Arial"/>
                <w:sz w:val="16"/>
                <w:szCs w:val="16"/>
              </w:rPr>
              <w:t>Rte_InitValue</w:t>
            </w:r>
            <w:proofErr w:type="spellEnd"/>
            <w:r w:rsidRPr="007773F1">
              <w:rPr>
                <w:rFonts w:ascii="Arial" w:hAnsi="Arial" w:cs="Arial"/>
                <w:sz w:val="16"/>
                <w:szCs w:val="16"/>
              </w:rPr>
              <w:t xml:space="preserve"> </w:t>
            </w:r>
            <w:r>
              <w:rPr>
                <w:rFonts w:ascii="Arial" w:hAnsi="Arial" w:cs="Arial"/>
                <w:sz w:val="16"/>
                <w:szCs w:val="16"/>
              </w:rPr>
              <w:t>_</w:t>
            </w:r>
            <w:r w:rsidRPr="007773F1">
              <w:rPr>
                <w:rFonts w:ascii="Arial" w:hAnsi="Arial" w:cs="Arial"/>
                <w:sz w:val="16"/>
                <w:szCs w:val="16"/>
              </w:rPr>
              <w:t>CntDisMtrTrqCmdMRF_MtrNm_f32</w:t>
            </w:r>
          </w:p>
        </w:tc>
        <w:tc>
          <w:tcPr>
            <w:tcW w:w="4455" w:type="dxa"/>
            <w:vAlign w:val="center"/>
          </w:tcPr>
          <w:p w:rsidR="002C03D8" w:rsidRPr="004B5BE2" w:rsidRDefault="00C17F09"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467D6" w:rsidRPr="004B5BE2" w:rsidTr="00F957FA">
        <w:trPr>
          <w:trHeight w:val="341"/>
        </w:trPr>
        <w:tc>
          <w:tcPr>
            <w:tcW w:w="4455" w:type="dxa"/>
            <w:vAlign w:val="center"/>
          </w:tcPr>
          <w:p w:rsidR="008467D6" w:rsidRPr="004B5BE2" w:rsidRDefault="008467D6" w:rsidP="00F141E2">
            <w:pPr>
              <w:spacing w:before="100" w:beforeAutospacing="1" w:after="100" w:afterAutospacing="1"/>
              <w:rPr>
                <w:rFonts w:ascii="Arial" w:hAnsi="Arial" w:cs="Arial"/>
                <w:sz w:val="16"/>
                <w:szCs w:val="16"/>
              </w:rPr>
            </w:pPr>
            <w:r w:rsidRPr="008467D6">
              <w:rPr>
                <w:rFonts w:ascii="Arial" w:hAnsi="Arial" w:cs="Arial"/>
                <w:sz w:val="16"/>
                <w:szCs w:val="16"/>
              </w:rPr>
              <w:t>Rte_InitValue_</w:t>
            </w:r>
            <w:r w:rsidR="00034472">
              <w:rPr>
                <w:rFonts w:ascii="Arial" w:hAnsi="Arial" w:cs="Arial"/>
                <w:sz w:val="16"/>
                <w:szCs w:val="16"/>
              </w:rPr>
              <w:t>EstKe</w:t>
            </w:r>
            <w:r w:rsidRPr="008467D6">
              <w:rPr>
                <w:rFonts w:ascii="Arial" w:hAnsi="Arial" w:cs="Arial"/>
                <w:sz w:val="16"/>
                <w:szCs w:val="16"/>
              </w:rPr>
              <w:t>_VpRadpS_f32</w:t>
            </w:r>
          </w:p>
        </w:tc>
        <w:tc>
          <w:tcPr>
            <w:tcW w:w="4455" w:type="dxa"/>
            <w:vAlign w:val="center"/>
          </w:tcPr>
          <w:p w:rsidR="008467D6" w:rsidRPr="004B5BE2" w:rsidRDefault="008467D6"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467D6" w:rsidRPr="004B5BE2" w:rsidTr="00F957FA">
        <w:trPr>
          <w:trHeight w:val="341"/>
        </w:trPr>
        <w:tc>
          <w:tcPr>
            <w:tcW w:w="4455" w:type="dxa"/>
            <w:vAlign w:val="center"/>
          </w:tcPr>
          <w:p w:rsidR="008467D6" w:rsidRPr="004B5BE2" w:rsidRDefault="008467D6" w:rsidP="00F141E2">
            <w:pPr>
              <w:spacing w:before="100" w:beforeAutospacing="1" w:after="100" w:afterAutospacing="1"/>
              <w:rPr>
                <w:rFonts w:ascii="Arial" w:hAnsi="Arial" w:cs="Arial"/>
                <w:sz w:val="16"/>
                <w:szCs w:val="16"/>
              </w:rPr>
            </w:pPr>
            <w:r w:rsidRPr="008467D6">
              <w:rPr>
                <w:rFonts w:ascii="Arial" w:hAnsi="Arial" w:cs="Arial"/>
                <w:sz w:val="16"/>
                <w:szCs w:val="16"/>
              </w:rPr>
              <w:t>Rte_InitValue_</w:t>
            </w:r>
            <w:r w:rsidR="00FA79F5">
              <w:rPr>
                <w:rFonts w:ascii="Arial" w:hAnsi="Arial" w:cs="Arial"/>
                <w:sz w:val="16"/>
                <w:szCs w:val="16"/>
              </w:rPr>
              <w:t>MtrVel</w:t>
            </w:r>
            <w:r w:rsidRPr="008467D6">
              <w:rPr>
                <w:rFonts w:ascii="Arial" w:hAnsi="Arial" w:cs="Arial"/>
                <w:sz w:val="16"/>
                <w:szCs w:val="16"/>
              </w:rPr>
              <w:t>_MtrRadpS_f32</w:t>
            </w:r>
          </w:p>
        </w:tc>
        <w:tc>
          <w:tcPr>
            <w:tcW w:w="4455" w:type="dxa"/>
            <w:vAlign w:val="center"/>
          </w:tcPr>
          <w:p w:rsidR="008467D6" w:rsidRPr="004B5BE2" w:rsidRDefault="008467D6"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467D6" w:rsidRPr="004B5BE2" w:rsidTr="00F957FA">
        <w:trPr>
          <w:trHeight w:val="341"/>
        </w:trPr>
        <w:tc>
          <w:tcPr>
            <w:tcW w:w="4455" w:type="dxa"/>
            <w:vAlign w:val="center"/>
          </w:tcPr>
          <w:p w:rsidR="008467D6" w:rsidRPr="00F760F8" w:rsidRDefault="008467D6" w:rsidP="00F141E2">
            <w:pPr>
              <w:spacing w:before="100" w:beforeAutospacing="1" w:after="100" w:afterAutospacing="1"/>
              <w:rPr>
                <w:rFonts w:ascii="Arial" w:hAnsi="Arial" w:cs="Arial"/>
                <w:sz w:val="16"/>
                <w:szCs w:val="16"/>
                <w:lang w:val="fr-FR"/>
              </w:rPr>
            </w:pPr>
            <w:proofErr w:type="spellStart"/>
            <w:r w:rsidRPr="00F760F8">
              <w:rPr>
                <w:rFonts w:ascii="Arial" w:hAnsi="Arial" w:cs="Arial"/>
                <w:sz w:val="16"/>
                <w:szCs w:val="16"/>
                <w:lang w:val="fr-FR"/>
              </w:rPr>
              <w:t>Rte_InitValue_PosServEnable_Cnt_lgc</w:t>
            </w:r>
            <w:proofErr w:type="spellEnd"/>
          </w:p>
        </w:tc>
        <w:tc>
          <w:tcPr>
            <w:tcW w:w="4455" w:type="dxa"/>
            <w:vAlign w:val="center"/>
          </w:tcPr>
          <w:p w:rsidR="008467D6" w:rsidRPr="004B5BE2" w:rsidRDefault="008467D6" w:rsidP="00F957FA">
            <w:pPr>
              <w:spacing w:before="100" w:beforeAutospacing="1" w:after="100" w:afterAutospacing="1"/>
              <w:rPr>
                <w:rFonts w:ascii="Arial" w:hAnsi="Arial" w:cs="Arial"/>
                <w:sz w:val="16"/>
                <w:szCs w:val="16"/>
              </w:rPr>
            </w:pPr>
            <w:r>
              <w:rPr>
                <w:rFonts w:ascii="Arial" w:hAnsi="Arial" w:cs="Arial"/>
                <w:sz w:val="16"/>
                <w:szCs w:val="16"/>
              </w:rPr>
              <w:t>FALSE</w:t>
            </w:r>
          </w:p>
        </w:tc>
      </w:tr>
      <w:tr w:rsidR="008467D6" w:rsidRPr="004B5BE2" w:rsidTr="00F957FA">
        <w:trPr>
          <w:trHeight w:val="341"/>
        </w:trPr>
        <w:tc>
          <w:tcPr>
            <w:tcW w:w="4455" w:type="dxa"/>
            <w:vAlign w:val="center"/>
          </w:tcPr>
          <w:p w:rsidR="008467D6" w:rsidRPr="004B5BE2" w:rsidRDefault="008467D6" w:rsidP="00F141E2">
            <w:pPr>
              <w:spacing w:before="100" w:beforeAutospacing="1" w:after="100" w:afterAutospacing="1"/>
              <w:rPr>
                <w:rFonts w:ascii="Arial" w:hAnsi="Arial" w:cs="Arial"/>
                <w:sz w:val="16"/>
                <w:szCs w:val="16"/>
              </w:rPr>
            </w:pPr>
            <w:r w:rsidRPr="008467D6">
              <w:rPr>
                <w:rFonts w:ascii="Arial" w:hAnsi="Arial" w:cs="Arial"/>
                <w:sz w:val="16"/>
                <w:szCs w:val="16"/>
              </w:rPr>
              <w:t>Rte_InitValue_</w:t>
            </w:r>
            <w:r w:rsidR="004C5E9D">
              <w:rPr>
                <w:rFonts w:ascii="Arial" w:hAnsi="Arial" w:cs="Arial"/>
                <w:sz w:val="16"/>
                <w:szCs w:val="16"/>
              </w:rPr>
              <w:t>FltTrqLmt</w:t>
            </w:r>
            <w:r w:rsidRPr="008467D6">
              <w:rPr>
                <w:rFonts w:ascii="Arial" w:hAnsi="Arial" w:cs="Arial"/>
                <w:sz w:val="16"/>
                <w:szCs w:val="16"/>
              </w:rPr>
              <w:t>_Uls_f32</w:t>
            </w:r>
          </w:p>
        </w:tc>
        <w:tc>
          <w:tcPr>
            <w:tcW w:w="4455" w:type="dxa"/>
            <w:vAlign w:val="center"/>
          </w:tcPr>
          <w:p w:rsidR="008467D6" w:rsidRPr="004B5BE2" w:rsidRDefault="008467D6"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467D6" w:rsidRPr="004B5BE2" w:rsidTr="00F957FA">
        <w:trPr>
          <w:trHeight w:val="341"/>
        </w:trPr>
        <w:tc>
          <w:tcPr>
            <w:tcW w:w="4455" w:type="dxa"/>
            <w:vAlign w:val="center"/>
          </w:tcPr>
          <w:p w:rsidR="008467D6" w:rsidRDefault="008467D6" w:rsidP="00F141E2">
            <w:pPr>
              <w:spacing w:before="100" w:beforeAutospacing="1" w:after="100" w:afterAutospacing="1"/>
              <w:rPr>
                <w:rFonts w:ascii="Arial" w:hAnsi="Arial" w:cs="Arial"/>
                <w:sz w:val="16"/>
                <w:szCs w:val="16"/>
              </w:rPr>
            </w:pPr>
          </w:p>
          <w:p w:rsidR="00212DE8" w:rsidRPr="004B5BE2" w:rsidRDefault="007773F1" w:rsidP="00F141E2">
            <w:pPr>
              <w:spacing w:before="100" w:beforeAutospacing="1" w:after="100" w:afterAutospacing="1"/>
              <w:rPr>
                <w:rFonts w:ascii="Arial" w:hAnsi="Arial" w:cs="Arial"/>
                <w:sz w:val="16"/>
                <w:szCs w:val="16"/>
              </w:rPr>
            </w:pPr>
            <w:r w:rsidRPr="008467D6">
              <w:rPr>
                <w:rFonts w:ascii="Arial" w:hAnsi="Arial" w:cs="Arial"/>
                <w:sz w:val="16"/>
                <w:szCs w:val="16"/>
              </w:rPr>
              <w:t>Rte_InitValue_</w:t>
            </w:r>
            <w:r w:rsidR="00212DE8" w:rsidRPr="00212DE8">
              <w:rPr>
                <w:rFonts w:ascii="Arial" w:hAnsi="Arial" w:cs="Arial"/>
                <w:sz w:val="16"/>
                <w:szCs w:val="16"/>
              </w:rPr>
              <w:t>MRFMtrTrqCmd_MtrNm_f32</w:t>
            </w:r>
          </w:p>
        </w:tc>
        <w:tc>
          <w:tcPr>
            <w:tcW w:w="4455" w:type="dxa"/>
            <w:vAlign w:val="center"/>
          </w:tcPr>
          <w:p w:rsidR="008467D6" w:rsidRPr="004B5BE2" w:rsidRDefault="008467D6"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467D6" w:rsidRPr="004B5BE2" w:rsidTr="00F957FA">
        <w:trPr>
          <w:trHeight w:val="341"/>
        </w:trPr>
        <w:tc>
          <w:tcPr>
            <w:tcW w:w="4455" w:type="dxa"/>
            <w:vAlign w:val="center"/>
          </w:tcPr>
          <w:p w:rsidR="008467D6" w:rsidRPr="004B5BE2" w:rsidRDefault="008467D6" w:rsidP="00F141E2">
            <w:pPr>
              <w:spacing w:before="100" w:beforeAutospacing="1" w:after="100" w:afterAutospacing="1"/>
              <w:rPr>
                <w:rFonts w:ascii="Arial" w:hAnsi="Arial" w:cs="Arial"/>
                <w:sz w:val="16"/>
                <w:szCs w:val="16"/>
              </w:rPr>
            </w:pPr>
            <w:proofErr w:type="spellStart"/>
            <w:r w:rsidRPr="008467D6">
              <w:rPr>
                <w:rFonts w:ascii="Arial" w:hAnsi="Arial" w:cs="Arial"/>
                <w:sz w:val="16"/>
                <w:szCs w:val="16"/>
              </w:rPr>
              <w:t>Rte_InitValue_ThresholdExceeded_Cnt_lgc</w:t>
            </w:r>
            <w:proofErr w:type="spellEnd"/>
          </w:p>
        </w:tc>
        <w:tc>
          <w:tcPr>
            <w:tcW w:w="4455" w:type="dxa"/>
            <w:vAlign w:val="center"/>
          </w:tcPr>
          <w:p w:rsidR="008467D6" w:rsidRPr="004B5BE2" w:rsidRDefault="008467D6" w:rsidP="00F957FA">
            <w:pPr>
              <w:spacing w:before="100" w:beforeAutospacing="1" w:after="100" w:afterAutospacing="1"/>
              <w:rPr>
                <w:rFonts w:ascii="Arial" w:hAnsi="Arial" w:cs="Arial"/>
                <w:sz w:val="16"/>
                <w:szCs w:val="16"/>
              </w:rPr>
            </w:pPr>
            <w:r>
              <w:rPr>
                <w:rFonts w:ascii="Arial" w:hAnsi="Arial" w:cs="Arial"/>
                <w:sz w:val="16"/>
                <w:szCs w:val="16"/>
              </w:rPr>
              <w:t>FALSE</w:t>
            </w:r>
          </w:p>
        </w:tc>
      </w:tr>
      <w:tr w:rsidR="008467D6" w:rsidRPr="004B5BE2" w:rsidTr="00F957FA">
        <w:trPr>
          <w:trHeight w:val="341"/>
        </w:trPr>
        <w:tc>
          <w:tcPr>
            <w:tcW w:w="4455" w:type="dxa"/>
            <w:vAlign w:val="center"/>
          </w:tcPr>
          <w:p w:rsidR="008467D6" w:rsidRPr="00F760F8" w:rsidRDefault="008467D6" w:rsidP="00F141E2">
            <w:pPr>
              <w:spacing w:before="100" w:beforeAutospacing="1" w:after="100" w:afterAutospacing="1"/>
              <w:rPr>
                <w:rFonts w:ascii="Arial" w:hAnsi="Arial" w:cs="Arial"/>
                <w:sz w:val="16"/>
                <w:szCs w:val="16"/>
                <w:lang w:val="fr-FR"/>
              </w:rPr>
            </w:pPr>
            <w:r w:rsidRPr="00F760F8">
              <w:rPr>
                <w:rFonts w:ascii="Arial" w:hAnsi="Arial" w:cs="Arial"/>
                <w:sz w:val="16"/>
                <w:szCs w:val="16"/>
                <w:lang w:val="fr-FR"/>
              </w:rPr>
              <w:t>Rte_InitValue_Vecu_Volt_f32</w:t>
            </w:r>
          </w:p>
        </w:tc>
        <w:tc>
          <w:tcPr>
            <w:tcW w:w="4455" w:type="dxa"/>
            <w:vAlign w:val="center"/>
          </w:tcPr>
          <w:p w:rsidR="008467D6" w:rsidRPr="004B5BE2" w:rsidRDefault="00105C6E" w:rsidP="00F957FA">
            <w:pPr>
              <w:spacing w:before="100" w:beforeAutospacing="1" w:after="100" w:afterAutospacing="1"/>
              <w:rPr>
                <w:rFonts w:ascii="Arial" w:hAnsi="Arial" w:cs="Arial"/>
                <w:sz w:val="16"/>
                <w:szCs w:val="16"/>
              </w:rPr>
            </w:pPr>
            <w:r>
              <w:rPr>
                <w:rFonts w:ascii="Arial" w:hAnsi="Arial" w:cs="Arial"/>
                <w:sz w:val="16"/>
                <w:szCs w:val="16"/>
              </w:rPr>
              <w:t>5</w:t>
            </w:r>
          </w:p>
        </w:tc>
      </w:tr>
      <w:tr w:rsidR="003A163D" w:rsidRPr="004B5BE2" w:rsidTr="00F957FA">
        <w:trPr>
          <w:trHeight w:val="341"/>
        </w:trPr>
        <w:tc>
          <w:tcPr>
            <w:tcW w:w="4455" w:type="dxa"/>
            <w:vAlign w:val="center"/>
          </w:tcPr>
          <w:p w:rsidR="003A163D" w:rsidRPr="00F760F8" w:rsidRDefault="003A163D" w:rsidP="00F141E2">
            <w:pPr>
              <w:spacing w:before="100" w:beforeAutospacing="1" w:after="100" w:afterAutospacing="1"/>
              <w:rPr>
                <w:rFonts w:ascii="Arial" w:hAnsi="Arial" w:cs="Arial"/>
                <w:sz w:val="16"/>
                <w:szCs w:val="16"/>
                <w:lang w:val="fr-FR"/>
              </w:rPr>
            </w:pPr>
            <w:proofErr w:type="spellStart"/>
            <w:r w:rsidRPr="003A163D">
              <w:rPr>
                <w:rFonts w:ascii="Arial" w:hAnsi="Arial" w:cs="Arial"/>
                <w:sz w:val="16"/>
                <w:szCs w:val="16"/>
                <w:lang w:val="fr-FR"/>
              </w:rPr>
              <w:t>Rte_InitValue_AltFaultActive_Cnt_lgc</w:t>
            </w:r>
            <w:proofErr w:type="spellEnd"/>
          </w:p>
        </w:tc>
        <w:tc>
          <w:tcPr>
            <w:tcW w:w="4455" w:type="dxa"/>
            <w:vAlign w:val="center"/>
          </w:tcPr>
          <w:p w:rsidR="003A163D" w:rsidRDefault="003A163D" w:rsidP="00F957FA">
            <w:pPr>
              <w:spacing w:before="100" w:beforeAutospacing="1" w:after="100" w:afterAutospacing="1"/>
              <w:rPr>
                <w:rFonts w:ascii="Arial" w:hAnsi="Arial" w:cs="Arial"/>
                <w:sz w:val="16"/>
                <w:szCs w:val="16"/>
              </w:rPr>
            </w:pPr>
            <w:r>
              <w:rPr>
                <w:rFonts w:ascii="Arial" w:hAnsi="Arial" w:cs="Arial"/>
                <w:sz w:val="16"/>
                <w:szCs w:val="16"/>
              </w:rPr>
              <w:t>FALSE</w:t>
            </w:r>
          </w:p>
        </w:tc>
      </w:tr>
    </w:tbl>
    <w:p w:rsidR="002C03D8" w:rsidRPr="002C03D8" w:rsidRDefault="002C03D8" w:rsidP="002C03D8"/>
    <w:p w:rsidR="004A781C" w:rsidRDefault="004A781C">
      <w:pPr>
        <w:pStyle w:val="Heading2"/>
      </w:pPr>
      <w:r>
        <w:t>Initialization Functions</w:t>
      </w:r>
    </w:p>
    <w:p w:rsidR="004A781C" w:rsidRDefault="004A781C">
      <w:pPr>
        <w:pStyle w:val="Heading3"/>
      </w:pPr>
      <w:proofErr w:type="spellStart"/>
      <w:r>
        <w:t>Init</w:t>
      </w:r>
      <w:proofErr w:type="spellEnd"/>
      <w:r>
        <w:t xml:space="preserve">: </w:t>
      </w:r>
      <w:r w:rsidR="006E4912">
        <w:fldChar w:fldCharType="begin"/>
      </w:r>
      <w:r w:rsidR="006E4912">
        <w:instrText xml:space="preserve"> DOCPROPERTY "Module Name"  \* MERGEFORMAT </w:instrText>
      </w:r>
      <w:r w:rsidR="006E4912">
        <w:fldChar w:fldCharType="separate"/>
      </w:r>
      <w:r w:rsidR="00AB2457">
        <w:t>PwrLmtFuncCr</w:t>
      </w:r>
      <w:r w:rsidR="006E4912">
        <w:fldChar w:fldCharType="end"/>
      </w:r>
      <w:r w:rsidR="008467D6">
        <w:t>_Init1</w:t>
      </w:r>
    </w:p>
    <w:p w:rsidR="004A781C" w:rsidRDefault="004A781C">
      <w:pPr>
        <w:pStyle w:val="Heading4"/>
      </w:pPr>
      <w:r>
        <w:t>Design Rationale</w:t>
      </w:r>
    </w:p>
    <w:p w:rsidR="004A781C" w:rsidRDefault="00F141E2">
      <w:r>
        <w:t>None</w:t>
      </w:r>
    </w:p>
    <w:p w:rsidR="004A781C" w:rsidRDefault="004A781C">
      <w:pPr>
        <w:pStyle w:val="Heading4"/>
      </w:pPr>
      <w:r>
        <w:t>Module Outputs</w:t>
      </w:r>
    </w:p>
    <w:p w:rsidR="004A781C" w:rsidRDefault="00F141E2">
      <w:r>
        <w:t>None</w:t>
      </w:r>
    </w:p>
    <w:p w:rsidR="004A781C" w:rsidRDefault="004A781C">
      <w:pPr>
        <w:pStyle w:val="Heading4"/>
      </w:pPr>
      <w:r>
        <w:lastRenderedPageBreak/>
        <w:t xml:space="preserve">Module Internal  </w:t>
      </w:r>
    </w:p>
    <w:p w:rsidR="00122954" w:rsidRDefault="00E54DFD" w:rsidP="00FA6E37">
      <w:pPr>
        <w:jc w:val="center"/>
      </w:pPr>
      <w:r>
        <w:object w:dxaOrig="3660" w:dyaOrig="3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9pt;height:152.85pt" o:ole="">
            <v:imagedata r:id="rId10" o:title=""/>
          </v:shape>
          <o:OLEObject Type="Embed" ProgID="Visio.Drawing.11" ShapeID="_x0000_i1025" DrawAspect="Content" ObjectID="_1456147988" r:id="rId11"/>
        </w:object>
      </w:r>
      <w:r w:rsidR="009C2CEC" w:rsidDel="009C2CEC">
        <w:t xml:space="preserve"> </w:t>
      </w:r>
      <w:r w:rsidR="004A781C">
        <w:br w:type="page"/>
      </w:r>
    </w:p>
    <w:p w:rsidR="004A781C" w:rsidRDefault="004A781C" w:rsidP="00122954">
      <w:pPr>
        <w:pStyle w:val="Heading2"/>
      </w:pPr>
      <w:r>
        <w:lastRenderedPageBreak/>
        <w:t>Periodic Functions</w:t>
      </w:r>
    </w:p>
    <w:p w:rsidR="004A781C" w:rsidRDefault="004A781C">
      <w:pPr>
        <w:pStyle w:val="Heading3"/>
      </w:pPr>
      <w:r>
        <w:t xml:space="preserve">Per: </w:t>
      </w:r>
      <w:r w:rsidR="006E4912">
        <w:fldChar w:fldCharType="begin"/>
      </w:r>
      <w:r w:rsidR="006E4912">
        <w:instrText xml:space="preserve"> DOCPROPERTY "Module Name"  \* MERGEFORMAT </w:instrText>
      </w:r>
      <w:r w:rsidR="006E4912">
        <w:fldChar w:fldCharType="separate"/>
      </w:r>
      <w:r w:rsidR="005534AE">
        <w:t>PwrLmtFuncCr</w:t>
      </w:r>
      <w:r w:rsidR="006E4912">
        <w:fldChar w:fldCharType="end"/>
      </w:r>
      <w:r w:rsidR="00AB2457">
        <w:t>_Per1</w:t>
      </w:r>
    </w:p>
    <w:p w:rsidR="004A781C" w:rsidRDefault="004A781C">
      <w:pPr>
        <w:pStyle w:val="Heading4"/>
      </w:pPr>
      <w:r>
        <w:t>Design Rationale</w:t>
      </w:r>
    </w:p>
    <w:p w:rsidR="004A781C" w:rsidRDefault="00F141E2">
      <w:del w:id="16" w:author="Kaur, Lovepreet" w:date="2014-03-12T16:43:00Z">
        <w:r w:rsidDel="00311CBF">
          <w:delText>None</w:delText>
        </w:r>
      </w:del>
      <w:ins w:id="17" w:author="Kaur, Lovepreet" w:date="2014-03-12T16:43:00Z">
        <w:r w:rsidR="00311CBF">
          <w:t xml:space="preserve"> The </w:t>
        </w:r>
        <w:proofErr w:type="spellStart"/>
        <w:r w:rsidR="00311CBF">
          <w:t>MtrTrqCmd</w:t>
        </w:r>
        <w:proofErr w:type="spellEnd"/>
        <w:r w:rsidR="00311CBF">
          <w:t xml:space="preserve"> is </w:t>
        </w:r>
        <w:proofErr w:type="spellStart"/>
        <w:r w:rsidR="00311CBF">
          <w:t>not longer</w:t>
        </w:r>
        <w:proofErr w:type="spellEnd"/>
        <w:r w:rsidR="00311CBF">
          <w:t xml:space="preserve"> limited by constant 8 but is now limited by interpolation.</w:t>
        </w:r>
      </w:ins>
    </w:p>
    <w:p w:rsidR="004A781C" w:rsidRDefault="004A781C">
      <w:pPr>
        <w:pStyle w:val="Heading4"/>
      </w:pPr>
      <w:r>
        <w:t>Program Flow Start</w:t>
      </w:r>
    </w:p>
    <w:p w:rsidR="007773F1" w:rsidRDefault="00F760F8" w:rsidP="007773F1">
      <w:r w:rsidRPr="00F760F8">
        <w:t>Rte_Call_PwrLmtFuncCr_Per1_CP0_CheckpointReached</w:t>
      </w:r>
    </w:p>
    <w:p w:rsidR="004A781C" w:rsidRDefault="004A781C">
      <w:pPr>
        <w:pStyle w:val="Heading4"/>
      </w:pPr>
      <w:r>
        <w:t>Store Module Inputs to Local copies</w:t>
      </w:r>
    </w:p>
    <w:p w:rsidR="00AB2457" w:rsidRPr="00AB2457" w:rsidRDefault="00034472" w:rsidP="00AB2457">
      <w:pPr>
        <w:rPr>
          <w:sz w:val="18"/>
          <w:szCs w:val="18"/>
        </w:rPr>
      </w:pPr>
      <w:r>
        <w:rPr>
          <w:sz w:val="18"/>
          <w:szCs w:val="18"/>
        </w:rPr>
        <w:t>EstKe</w:t>
      </w:r>
      <w:r w:rsidR="00AB2457" w:rsidRPr="00AB2457">
        <w:rPr>
          <w:sz w:val="18"/>
          <w:szCs w:val="18"/>
        </w:rPr>
        <w:t>_VpRadpS_T_f32 = Rte_IRead_PwrLmtFuncCr_Per1_</w:t>
      </w:r>
      <w:r>
        <w:rPr>
          <w:sz w:val="18"/>
          <w:szCs w:val="18"/>
        </w:rPr>
        <w:t>EstKe</w:t>
      </w:r>
      <w:r w:rsidR="00AB2457">
        <w:rPr>
          <w:sz w:val="18"/>
          <w:szCs w:val="18"/>
        </w:rPr>
        <w:t>_VpRadpS_f32()</w:t>
      </w:r>
    </w:p>
    <w:p w:rsidR="004A781C" w:rsidRDefault="00FA79F5" w:rsidP="00AB2457">
      <w:pPr>
        <w:rPr>
          <w:sz w:val="18"/>
          <w:szCs w:val="18"/>
        </w:rPr>
      </w:pPr>
      <w:r>
        <w:rPr>
          <w:sz w:val="18"/>
          <w:szCs w:val="18"/>
        </w:rPr>
        <w:t>M</w:t>
      </w:r>
      <w:r w:rsidR="00671E8E">
        <w:rPr>
          <w:sz w:val="18"/>
          <w:szCs w:val="18"/>
        </w:rPr>
        <w:t>o</w:t>
      </w:r>
      <w:r>
        <w:rPr>
          <w:sz w:val="18"/>
          <w:szCs w:val="18"/>
        </w:rPr>
        <w:t>t</w:t>
      </w:r>
      <w:r w:rsidR="00671E8E">
        <w:rPr>
          <w:sz w:val="18"/>
          <w:szCs w:val="18"/>
        </w:rPr>
        <w:t>o</w:t>
      </w:r>
      <w:r>
        <w:rPr>
          <w:sz w:val="18"/>
          <w:szCs w:val="18"/>
        </w:rPr>
        <w:t>rVel</w:t>
      </w:r>
      <w:r w:rsidR="00671E8E">
        <w:rPr>
          <w:sz w:val="18"/>
          <w:szCs w:val="18"/>
        </w:rPr>
        <w:t>MRF</w:t>
      </w:r>
      <w:r w:rsidR="00AB2457" w:rsidRPr="00AB2457">
        <w:rPr>
          <w:sz w:val="18"/>
          <w:szCs w:val="18"/>
        </w:rPr>
        <w:t>_MtrRadpS_T_f32 = Rte_IRead_PwrLmtFuncCr_Per1_</w:t>
      </w:r>
      <w:r>
        <w:rPr>
          <w:sz w:val="18"/>
          <w:szCs w:val="18"/>
        </w:rPr>
        <w:t>M</w:t>
      </w:r>
      <w:r w:rsidR="00671E8E">
        <w:rPr>
          <w:sz w:val="18"/>
          <w:szCs w:val="18"/>
        </w:rPr>
        <w:t>o</w:t>
      </w:r>
      <w:r>
        <w:rPr>
          <w:sz w:val="18"/>
          <w:szCs w:val="18"/>
        </w:rPr>
        <w:t>t</w:t>
      </w:r>
      <w:r w:rsidR="00671E8E">
        <w:rPr>
          <w:sz w:val="18"/>
          <w:szCs w:val="18"/>
        </w:rPr>
        <w:t>o</w:t>
      </w:r>
      <w:r>
        <w:rPr>
          <w:sz w:val="18"/>
          <w:szCs w:val="18"/>
        </w:rPr>
        <w:t>rVel</w:t>
      </w:r>
      <w:r w:rsidR="00671E8E">
        <w:rPr>
          <w:sz w:val="18"/>
          <w:szCs w:val="18"/>
        </w:rPr>
        <w:t>MRF</w:t>
      </w:r>
      <w:r w:rsidR="00AB2457">
        <w:rPr>
          <w:sz w:val="18"/>
          <w:szCs w:val="18"/>
        </w:rPr>
        <w:t>_MtrRadpS_f32()</w:t>
      </w:r>
      <w:r w:rsidR="00AB2457" w:rsidRPr="00AB2457">
        <w:rPr>
          <w:sz w:val="18"/>
          <w:szCs w:val="18"/>
        </w:rPr>
        <w:t>Vecu_Volt_</w:t>
      </w:r>
      <w:r w:rsidR="00B107A9">
        <w:rPr>
          <w:sz w:val="18"/>
          <w:szCs w:val="18"/>
        </w:rPr>
        <w:t>T</w:t>
      </w:r>
      <w:r w:rsidR="00AB2457" w:rsidRPr="00AB2457">
        <w:rPr>
          <w:sz w:val="18"/>
          <w:szCs w:val="18"/>
        </w:rPr>
        <w:t>_f32 = Rte_IRead_Pw</w:t>
      </w:r>
      <w:r w:rsidR="00AB2457">
        <w:rPr>
          <w:sz w:val="18"/>
          <w:szCs w:val="18"/>
        </w:rPr>
        <w:t>rLmtFuncCr_Per1_Vecu_Volt_f32()</w:t>
      </w:r>
    </w:p>
    <w:p w:rsidR="007773F1" w:rsidRDefault="007773F1" w:rsidP="00AB2457">
      <w:pPr>
        <w:rPr>
          <w:sz w:val="18"/>
          <w:szCs w:val="18"/>
        </w:rPr>
      </w:pPr>
      <w:r w:rsidRPr="007773F1">
        <w:rPr>
          <w:sz w:val="18"/>
          <w:szCs w:val="18"/>
        </w:rPr>
        <w:t>CntDisMtrCmdMRF_MtrNm_</w:t>
      </w:r>
      <w:r w:rsidR="00DF5E6F">
        <w:rPr>
          <w:sz w:val="18"/>
          <w:szCs w:val="18"/>
        </w:rPr>
        <w:t>T</w:t>
      </w:r>
      <w:r w:rsidRPr="007773F1">
        <w:rPr>
          <w:sz w:val="18"/>
          <w:szCs w:val="18"/>
        </w:rPr>
        <w:t>_f32 = Rte_IRead_PwrLmtFuncCr_Per1_CntDisMtrTrqCmdMRF_MtrNm_f32()</w:t>
      </w:r>
    </w:p>
    <w:p w:rsidR="004457A0" w:rsidRPr="00F141E2" w:rsidRDefault="004457A0" w:rsidP="00AB2457">
      <w:pPr>
        <w:rPr>
          <w:sz w:val="18"/>
          <w:szCs w:val="18"/>
        </w:rPr>
      </w:pPr>
      <w:r w:rsidRPr="004457A0">
        <w:rPr>
          <w:sz w:val="18"/>
          <w:szCs w:val="18"/>
        </w:rPr>
        <w:t>AltFaultActive_Cnt_T_lgc = Rte_IRead_PwrLmtFuncCr_Per1_AltFaultActive_Cnt_lgc()</w:t>
      </w:r>
    </w:p>
    <w:p w:rsidR="009C2CEC" w:rsidRDefault="009C2CEC">
      <w:pPr>
        <w:pStyle w:val="Heading4"/>
      </w:pPr>
      <w:r>
        <w:t>Filter Motor Velocity</w:t>
      </w:r>
    </w:p>
    <w:p w:rsidR="009C2CEC" w:rsidRPr="009C2CEC" w:rsidRDefault="009C2CEC" w:rsidP="009C2CEC">
      <w:pPr>
        <w:rPr>
          <w:sz w:val="18"/>
          <w:szCs w:val="18"/>
        </w:rPr>
      </w:pPr>
      <w:r w:rsidRPr="009C2CEC">
        <w:rPr>
          <w:sz w:val="18"/>
          <w:szCs w:val="18"/>
        </w:rPr>
        <w:t>MtrVelFilt_MtrRadpS_T_f32 = LPF_OpUpdate_f32_m(</w:t>
      </w:r>
      <w:r w:rsidR="00FA79F5">
        <w:rPr>
          <w:sz w:val="18"/>
          <w:szCs w:val="18"/>
        </w:rPr>
        <w:t>M</w:t>
      </w:r>
      <w:r w:rsidR="00671E8E">
        <w:rPr>
          <w:sz w:val="18"/>
          <w:szCs w:val="18"/>
        </w:rPr>
        <w:t>o</w:t>
      </w:r>
      <w:r w:rsidR="00FA79F5">
        <w:rPr>
          <w:sz w:val="18"/>
          <w:szCs w:val="18"/>
        </w:rPr>
        <w:t>t</w:t>
      </w:r>
      <w:r w:rsidR="00671E8E">
        <w:rPr>
          <w:sz w:val="18"/>
          <w:szCs w:val="18"/>
        </w:rPr>
        <w:t>o</w:t>
      </w:r>
      <w:r w:rsidR="00FA79F5">
        <w:rPr>
          <w:sz w:val="18"/>
          <w:szCs w:val="18"/>
        </w:rPr>
        <w:t>rVel</w:t>
      </w:r>
      <w:r w:rsidR="00671E8E">
        <w:rPr>
          <w:sz w:val="18"/>
          <w:szCs w:val="18"/>
        </w:rPr>
        <w:t>MRF</w:t>
      </w:r>
      <w:r w:rsidRPr="009C2CEC">
        <w:rPr>
          <w:sz w:val="18"/>
          <w:szCs w:val="18"/>
        </w:rPr>
        <w:t>_MtrRadpS_T_f32, &amp;</w:t>
      </w:r>
      <w:r w:rsidR="00246699" w:rsidRPr="00246699">
        <w:t xml:space="preserve"> </w:t>
      </w:r>
      <w:r w:rsidR="00246699" w:rsidRPr="00246699">
        <w:rPr>
          <w:sz w:val="18"/>
          <w:szCs w:val="18"/>
        </w:rPr>
        <w:t>PwrLmtFuncCr_</w:t>
      </w:r>
      <w:r w:rsidR="00246699" w:rsidRPr="00246699" w:rsidDel="00246699">
        <w:rPr>
          <w:sz w:val="18"/>
          <w:szCs w:val="18"/>
        </w:rPr>
        <w:t xml:space="preserve"> </w:t>
      </w:r>
      <w:r w:rsidRPr="009C2CEC">
        <w:rPr>
          <w:sz w:val="18"/>
          <w:szCs w:val="18"/>
        </w:rPr>
        <w:t>MtrVelKSV_M_str)</w:t>
      </w:r>
      <w:bookmarkStart w:id="18" w:name="_GoBack"/>
      <w:bookmarkEnd w:id="18"/>
    </w:p>
    <w:p w:rsidR="004A781C" w:rsidRDefault="001064E6">
      <w:pPr>
        <w:pStyle w:val="Heading4"/>
      </w:pPr>
      <w:r>
        <w:lastRenderedPageBreak/>
        <w:t>Nexteer Power Limit</w:t>
      </w:r>
    </w:p>
    <w:p w:rsidR="006A000B" w:rsidRDefault="00DC2453" w:rsidP="00626F54">
      <w:pPr>
        <w:jc w:val="center"/>
      </w:pPr>
      <w:r>
        <w:object w:dxaOrig="6895" w:dyaOrig="18765">
          <v:shape id="_x0000_i1026" type="#_x0000_t75" style="width:210.45pt;height:552.75pt" o:ole="">
            <v:imagedata r:id="rId12" o:title=""/>
          </v:shape>
          <o:OLEObject Type="Embed" ProgID="Visio.Drawing.11" ShapeID="_x0000_i1026" DrawAspect="Content" ObjectID="_1456147989" r:id="rId13"/>
        </w:object>
      </w:r>
    </w:p>
    <w:p w:rsidR="001064E6" w:rsidRDefault="0096434B" w:rsidP="001064E6">
      <w:pPr>
        <w:pStyle w:val="Heading4"/>
      </w:pPr>
      <w:r>
        <w:lastRenderedPageBreak/>
        <w:t>Output Velocity</w:t>
      </w:r>
    </w:p>
    <w:p w:rsidR="001064E6" w:rsidRDefault="001064E6" w:rsidP="00F141E2">
      <w:pPr>
        <w:jc w:val="center"/>
      </w:pPr>
    </w:p>
    <w:p w:rsidR="001064E6" w:rsidRDefault="00311CBF">
      <w:pPr>
        <w:spacing w:after="0"/>
      </w:pPr>
      <w:r>
        <w:object w:dxaOrig="8145" w:dyaOrig="16516">
          <v:shape id="_x0000_i1029" type="#_x0000_t75" style="width:414.3pt;height:547.2pt" o:ole="">
            <v:imagedata r:id="rId14" o:title=""/>
          </v:shape>
          <o:OLEObject Type="Embed" ProgID="Visio.Drawing.11" ShapeID="_x0000_i1029" DrawAspect="Content" ObjectID="_1456147990" r:id="rId15"/>
        </w:object>
      </w:r>
    </w:p>
    <w:p w:rsidR="00626F54" w:rsidRDefault="00626F54">
      <w:pPr>
        <w:spacing w:after="0"/>
        <w:rPr>
          <w:rFonts w:ascii="Arial" w:hAnsi="Arial"/>
          <w:b/>
          <w:sz w:val="24"/>
        </w:rPr>
      </w:pPr>
    </w:p>
    <w:p w:rsidR="004A781C" w:rsidRDefault="004A781C">
      <w:pPr>
        <w:pStyle w:val="Heading4"/>
      </w:pPr>
      <w:r>
        <w:t>Store Local copy of outputs into Module Outputs</w:t>
      </w:r>
    </w:p>
    <w:p w:rsidR="0096434B" w:rsidRPr="00AB2457" w:rsidRDefault="00602C15" w:rsidP="00AB2457">
      <w:pPr>
        <w:rPr>
          <w:sz w:val="18"/>
          <w:szCs w:val="18"/>
        </w:rPr>
      </w:pPr>
      <w:r>
        <w:rPr>
          <w:sz w:val="18"/>
          <w:szCs w:val="18"/>
        </w:rPr>
        <w:t>PwrLmtFuncCr_</w:t>
      </w:r>
      <w:r w:rsidR="00AB2457" w:rsidRPr="00AB2457">
        <w:rPr>
          <w:sz w:val="18"/>
          <w:szCs w:val="18"/>
        </w:rPr>
        <w:t>OPVelOffset_MtrRadpS_D_f</w:t>
      </w:r>
      <w:r w:rsidR="00AB2457">
        <w:rPr>
          <w:sz w:val="18"/>
          <w:szCs w:val="18"/>
        </w:rPr>
        <w:t>32 = OPVelOffset_MtrRadpS_T_f32</w:t>
      </w:r>
    </w:p>
    <w:p w:rsidR="00AB2457" w:rsidRPr="00AB2457" w:rsidRDefault="00602C15" w:rsidP="00AB2457">
      <w:pPr>
        <w:rPr>
          <w:sz w:val="18"/>
          <w:szCs w:val="18"/>
        </w:rPr>
      </w:pPr>
      <w:r>
        <w:rPr>
          <w:sz w:val="18"/>
          <w:szCs w:val="18"/>
        </w:rPr>
        <w:t>PwrLmtFuncCr_</w:t>
      </w:r>
      <w:r w:rsidR="00AB2457" w:rsidRPr="00AB2457">
        <w:rPr>
          <w:sz w:val="18"/>
          <w:szCs w:val="18"/>
        </w:rPr>
        <w:t>TrqEnvLmt_MtrRadpS_D</w:t>
      </w:r>
      <w:r w:rsidR="00AB2457">
        <w:rPr>
          <w:sz w:val="18"/>
          <w:szCs w:val="18"/>
        </w:rPr>
        <w:t>_f32 = TrqEnvLmt_MtrRadpS_T_f32</w:t>
      </w:r>
    </w:p>
    <w:p w:rsidR="00AB2457" w:rsidRPr="00AB2457" w:rsidRDefault="00602C15" w:rsidP="00AB2457">
      <w:pPr>
        <w:rPr>
          <w:sz w:val="18"/>
          <w:szCs w:val="18"/>
        </w:rPr>
      </w:pPr>
      <w:r>
        <w:rPr>
          <w:sz w:val="18"/>
          <w:szCs w:val="18"/>
        </w:rPr>
        <w:t>PwrLmtFuncCr_</w:t>
      </w:r>
      <w:r w:rsidR="00AB2457" w:rsidRPr="00AB2457">
        <w:rPr>
          <w:sz w:val="18"/>
          <w:szCs w:val="18"/>
        </w:rPr>
        <w:t>TLimitMaxCurr_MtrNm_D_f32 = TLimitMaxCurr_Mtr</w:t>
      </w:r>
      <w:r w:rsidR="00AB2457">
        <w:rPr>
          <w:sz w:val="18"/>
          <w:szCs w:val="18"/>
        </w:rPr>
        <w:t>Nm_T_f32</w:t>
      </w:r>
    </w:p>
    <w:p w:rsidR="00AB2457" w:rsidRPr="00AB2457" w:rsidRDefault="00602C15" w:rsidP="00AB2457">
      <w:pPr>
        <w:rPr>
          <w:sz w:val="18"/>
          <w:szCs w:val="18"/>
        </w:rPr>
      </w:pPr>
      <w:r>
        <w:rPr>
          <w:sz w:val="18"/>
          <w:szCs w:val="18"/>
        </w:rPr>
        <w:t>PwrLmtFuncCr_</w:t>
      </w:r>
      <w:r w:rsidR="0007001D">
        <w:rPr>
          <w:sz w:val="18"/>
          <w:szCs w:val="18"/>
        </w:rPr>
        <w:t>MinStdOpLmt_MtrNm</w:t>
      </w:r>
      <w:r w:rsidR="00AB2457" w:rsidRPr="00AB2457">
        <w:rPr>
          <w:sz w:val="18"/>
          <w:szCs w:val="18"/>
        </w:rPr>
        <w:t>_D_f</w:t>
      </w:r>
      <w:r w:rsidR="00AB2457">
        <w:rPr>
          <w:sz w:val="18"/>
          <w:szCs w:val="18"/>
        </w:rPr>
        <w:t xml:space="preserve">32 = </w:t>
      </w:r>
      <w:r w:rsidR="00F32A8E" w:rsidRPr="00246699">
        <w:rPr>
          <w:sz w:val="18"/>
          <w:szCs w:val="18"/>
        </w:rPr>
        <w:t xml:space="preserve">PwrLmtFuncCr_ </w:t>
      </w:r>
      <w:r w:rsidR="0007001D">
        <w:rPr>
          <w:sz w:val="18"/>
          <w:szCs w:val="18"/>
        </w:rPr>
        <w:t>MinStdOpLmt_MtrNm</w:t>
      </w:r>
      <w:r w:rsidR="00AB2457">
        <w:rPr>
          <w:sz w:val="18"/>
          <w:szCs w:val="18"/>
        </w:rPr>
        <w:t>_</w:t>
      </w:r>
      <w:r w:rsidR="002A294E">
        <w:rPr>
          <w:sz w:val="18"/>
          <w:szCs w:val="18"/>
        </w:rPr>
        <w:t>M</w:t>
      </w:r>
      <w:r w:rsidR="00AB2457">
        <w:rPr>
          <w:sz w:val="18"/>
          <w:szCs w:val="18"/>
        </w:rPr>
        <w:t>_f32</w:t>
      </w:r>
    </w:p>
    <w:p w:rsidR="00AB2457" w:rsidRPr="005419E1" w:rsidRDefault="00246699" w:rsidP="00AB2457">
      <w:pPr>
        <w:rPr>
          <w:sz w:val="18"/>
          <w:szCs w:val="18"/>
        </w:rPr>
      </w:pPr>
      <w:bookmarkStart w:id="19" w:name="OLE_LINK53"/>
      <w:r w:rsidRPr="00246699">
        <w:rPr>
          <w:sz w:val="18"/>
          <w:szCs w:val="18"/>
        </w:rPr>
        <w:t xml:space="preserve">PwrLmtFuncCr_ </w:t>
      </w:r>
      <w:bookmarkEnd w:id="19"/>
      <w:r w:rsidR="00AB2457" w:rsidRPr="005419E1">
        <w:rPr>
          <w:sz w:val="18"/>
          <w:szCs w:val="18"/>
        </w:rPr>
        <w:t>SpdAdj_MtrRadpS_M_f32 = SpdAdj_MtrRadpS_T_f32</w:t>
      </w:r>
    </w:p>
    <w:p w:rsidR="0096434B" w:rsidRPr="005419E1" w:rsidRDefault="00246699" w:rsidP="0096434B">
      <w:pPr>
        <w:rPr>
          <w:sz w:val="18"/>
          <w:szCs w:val="18"/>
        </w:rPr>
      </w:pPr>
      <w:r w:rsidRPr="00246699">
        <w:rPr>
          <w:sz w:val="18"/>
          <w:szCs w:val="18"/>
        </w:rPr>
        <w:t xml:space="preserve">PwrLmtFuncCr_ </w:t>
      </w:r>
      <w:r w:rsidR="0096434B" w:rsidRPr="005419E1">
        <w:rPr>
          <w:sz w:val="18"/>
          <w:szCs w:val="18"/>
        </w:rPr>
        <w:t>TrqEnvLmt1_MtrNm_M_f32 =TrqEnvLmt1_MtrNm_T_f32;</w:t>
      </w:r>
    </w:p>
    <w:p w:rsidR="0096434B" w:rsidRPr="005419E1" w:rsidRDefault="00602C15" w:rsidP="0096434B">
      <w:pPr>
        <w:rPr>
          <w:sz w:val="18"/>
          <w:szCs w:val="18"/>
        </w:rPr>
      </w:pPr>
      <w:r>
        <w:rPr>
          <w:sz w:val="18"/>
          <w:szCs w:val="18"/>
        </w:rPr>
        <w:t>PwrLmtFuncCr_</w:t>
      </w:r>
      <w:r w:rsidR="0096434B" w:rsidRPr="005419E1">
        <w:rPr>
          <w:sz w:val="18"/>
          <w:szCs w:val="18"/>
        </w:rPr>
        <w:t>TrqLmt1_MtrNm_D_f32 = TrqLmt1_MtrNm_T_f32;</w:t>
      </w:r>
    </w:p>
    <w:p w:rsidR="008365C2" w:rsidRPr="005419E1" w:rsidRDefault="00602C15" w:rsidP="008365C2">
      <w:pPr>
        <w:rPr>
          <w:sz w:val="18"/>
          <w:szCs w:val="18"/>
        </w:rPr>
      </w:pPr>
      <w:r>
        <w:rPr>
          <w:sz w:val="18"/>
          <w:szCs w:val="18"/>
        </w:rPr>
        <w:t>PwrLmtFuncCr_</w:t>
      </w:r>
      <w:r w:rsidR="008365C2" w:rsidRPr="005419E1">
        <w:rPr>
          <w:sz w:val="18"/>
          <w:szCs w:val="18"/>
        </w:rPr>
        <w:t>TrqEnvLmt4_MtrNm_D_f32 = TrqEnvLmt4_MtrNm_T_f32;</w:t>
      </w:r>
    </w:p>
    <w:p w:rsidR="008365C2" w:rsidRDefault="00602C15" w:rsidP="008365C2">
      <w:pPr>
        <w:rPr>
          <w:sz w:val="18"/>
          <w:szCs w:val="18"/>
        </w:rPr>
      </w:pPr>
      <w:r>
        <w:rPr>
          <w:sz w:val="18"/>
          <w:szCs w:val="18"/>
        </w:rPr>
        <w:t>PwrLmtFuncCr_</w:t>
      </w:r>
      <w:r w:rsidR="008365C2" w:rsidRPr="005419E1">
        <w:rPr>
          <w:sz w:val="18"/>
          <w:szCs w:val="18"/>
        </w:rPr>
        <w:t>TrqLmt4_MtrNm_D_f32 = TrqLmt4_MtrNm_T_f32;</w:t>
      </w:r>
    </w:p>
    <w:p w:rsidR="009C2CEC" w:rsidRPr="005419E1" w:rsidRDefault="00602C15" w:rsidP="008365C2">
      <w:pPr>
        <w:rPr>
          <w:sz w:val="18"/>
          <w:szCs w:val="18"/>
        </w:rPr>
      </w:pPr>
      <w:r>
        <w:rPr>
          <w:sz w:val="18"/>
          <w:szCs w:val="18"/>
        </w:rPr>
        <w:t>PwrLmtFuncCr_</w:t>
      </w:r>
      <w:r w:rsidR="009C2CEC" w:rsidRPr="009C2CEC">
        <w:rPr>
          <w:color w:val="000000"/>
          <w:sz w:val="18"/>
          <w:szCs w:val="18"/>
        </w:rPr>
        <w:t>MtrVelFilt_MtrRadpS_D_f32 = MtrVelFilt_MtrRadpS_T_f32</w:t>
      </w:r>
      <w:r w:rsidR="009C2CEC" w:rsidRPr="009C2CEC">
        <w:rPr>
          <w:rFonts w:ascii="Courier New" w:hAnsi="Courier New" w:cs="Courier New"/>
          <w:color w:val="000000"/>
        </w:rPr>
        <w:t>;</w:t>
      </w:r>
    </w:p>
    <w:p w:rsidR="00953AE8" w:rsidRPr="00644739" w:rsidRDefault="00246699" w:rsidP="00AB2457">
      <w:pPr>
        <w:rPr>
          <w:sz w:val="18"/>
          <w:szCs w:val="18"/>
        </w:rPr>
      </w:pPr>
      <w:r w:rsidRPr="00246699">
        <w:rPr>
          <w:sz w:val="18"/>
          <w:szCs w:val="18"/>
        </w:rPr>
        <w:t>PwrLmtFuncCr_</w:t>
      </w:r>
      <w:r w:rsidRPr="00246699" w:rsidDel="00246699">
        <w:rPr>
          <w:sz w:val="18"/>
          <w:szCs w:val="18"/>
        </w:rPr>
        <w:t xml:space="preserve"> </w:t>
      </w:r>
      <w:r w:rsidR="00953AE8" w:rsidRPr="00644739">
        <w:rPr>
          <w:sz w:val="18"/>
          <w:szCs w:val="18"/>
        </w:rPr>
        <w:t>VecuSlewAdj_Volt_M_f32 = PwrLmtVecu1SlewAdj_Volt_T_f32</w:t>
      </w:r>
    </w:p>
    <w:p w:rsidR="00AB2457" w:rsidRPr="00AB2457" w:rsidRDefault="00287AA2" w:rsidP="00AB2457">
      <w:pPr>
        <w:rPr>
          <w:sz w:val="18"/>
          <w:szCs w:val="18"/>
        </w:rPr>
      </w:pPr>
      <w:bookmarkStart w:id="20" w:name="OLE_LINK56"/>
      <w:r w:rsidRPr="00287AA2">
        <w:rPr>
          <w:sz w:val="18"/>
          <w:szCs w:val="18"/>
        </w:rPr>
        <w:t>Rte_IWrite_PwrLmtFuncCr_Per1_MRFMtrTrqCmd_MtrNm_f32</w:t>
      </w:r>
      <w:r w:rsidRPr="00287AA2" w:rsidDel="00287AA2">
        <w:rPr>
          <w:sz w:val="18"/>
          <w:szCs w:val="18"/>
        </w:rPr>
        <w:t xml:space="preserve"> </w:t>
      </w:r>
      <w:bookmarkEnd w:id="20"/>
      <w:r w:rsidR="00AB2457" w:rsidRPr="00AB2457">
        <w:rPr>
          <w:sz w:val="18"/>
          <w:szCs w:val="18"/>
        </w:rPr>
        <w:t>(</w:t>
      </w:r>
      <w:r w:rsidRPr="00287AA2">
        <w:rPr>
          <w:sz w:val="18"/>
          <w:szCs w:val="18"/>
        </w:rPr>
        <w:t>MRFMtrTrq_MtrNm_T_f32</w:t>
      </w:r>
      <w:r w:rsidR="00AB2457">
        <w:rPr>
          <w:sz w:val="18"/>
          <w:szCs w:val="18"/>
        </w:rPr>
        <w:t>)</w:t>
      </w:r>
    </w:p>
    <w:p w:rsidR="004A781C" w:rsidRDefault="004A781C">
      <w:pPr>
        <w:pStyle w:val="Heading4"/>
      </w:pPr>
      <w:r>
        <w:t>Program Flow End</w:t>
      </w:r>
    </w:p>
    <w:p w:rsidR="004A781C" w:rsidRDefault="00F760F8">
      <w:r w:rsidRPr="00F760F8">
        <w:t>Rte_Call_PwrLmtFuncCr_Per1_CP</w:t>
      </w:r>
      <w:r>
        <w:t>1</w:t>
      </w:r>
      <w:r w:rsidRPr="00F760F8">
        <w:t>_CheckpointReached</w:t>
      </w:r>
    </w:p>
    <w:p w:rsidR="007773F1" w:rsidRDefault="007773F1"/>
    <w:p w:rsidR="007773F1" w:rsidRDefault="007773F1" w:rsidP="007773F1">
      <w:pPr>
        <w:pStyle w:val="Heading3"/>
      </w:pPr>
      <w:r>
        <w:t xml:space="preserve">Per: </w:t>
      </w:r>
      <w:r w:rsidR="006E4912">
        <w:fldChar w:fldCharType="begin"/>
      </w:r>
      <w:r w:rsidR="006E4912">
        <w:instrText xml:space="preserve"> DOCPROPERTY "Module Name"  \* MERGEFORMAT </w:instrText>
      </w:r>
      <w:r w:rsidR="006E4912">
        <w:fldChar w:fldCharType="separate"/>
      </w:r>
      <w:r w:rsidR="005534AE">
        <w:t>PwrLmtFuncCr</w:t>
      </w:r>
      <w:r w:rsidR="006E4912">
        <w:fldChar w:fldCharType="end"/>
      </w:r>
      <w:r>
        <w:t>_Per2</w:t>
      </w:r>
    </w:p>
    <w:p w:rsidR="007773F1" w:rsidRDefault="007773F1" w:rsidP="007773F1">
      <w:pPr>
        <w:pStyle w:val="Heading4"/>
      </w:pPr>
      <w:r>
        <w:t>Design Rationale</w:t>
      </w:r>
    </w:p>
    <w:p w:rsidR="007773F1" w:rsidRDefault="007773F1" w:rsidP="007773F1">
      <w:r>
        <w:t>None</w:t>
      </w:r>
    </w:p>
    <w:p w:rsidR="007773F1" w:rsidRDefault="007773F1" w:rsidP="007773F1">
      <w:pPr>
        <w:pStyle w:val="Heading4"/>
      </w:pPr>
      <w:r>
        <w:t>Program Flow Start</w:t>
      </w:r>
    </w:p>
    <w:p w:rsidR="007773F1" w:rsidRDefault="007773F1" w:rsidP="007773F1">
      <w:r w:rsidRPr="00F760F8">
        <w:t>Rte_Call_PwrLmtFuncCr_Per</w:t>
      </w:r>
      <w:r>
        <w:t>2</w:t>
      </w:r>
      <w:r w:rsidRPr="00F760F8">
        <w:t>_CP0_CheckpointReached</w:t>
      </w:r>
    </w:p>
    <w:p w:rsidR="007773F1" w:rsidRDefault="007773F1" w:rsidP="007773F1">
      <w:pPr>
        <w:pStyle w:val="Heading4"/>
      </w:pPr>
      <w:r>
        <w:t>Store Module Inputs to Local copies</w:t>
      </w:r>
    </w:p>
    <w:p w:rsidR="00DF5E6F" w:rsidRDefault="00DF5E6F" w:rsidP="00DF5E6F">
      <w:r>
        <w:t>CntDisMtrCmdMRF_MtrNm_T_f32 = Rte_IRead_PwrLmtFuncCr_Per2_CntDisMtrTrqCmdMRF_MtrNm_f32();</w:t>
      </w:r>
    </w:p>
    <w:p w:rsidR="007773F1" w:rsidRDefault="00DF5E6F" w:rsidP="00DF5E6F">
      <w:r>
        <w:t>Vecu_Volt_T_f32 = Rte_IRead_PwrLmtFuncCr_Per2_Vecu_Volt_f32();</w:t>
      </w:r>
    </w:p>
    <w:p w:rsidR="0007046B" w:rsidRDefault="0007046B" w:rsidP="0007046B">
      <w:r>
        <w:t xml:space="preserve">MinStdOpLmt_MtrNm_T_f32 = </w:t>
      </w:r>
      <w:r w:rsidR="00246699" w:rsidRPr="00246699">
        <w:t xml:space="preserve">PwrLmtFuncCr_ </w:t>
      </w:r>
      <w:r>
        <w:t>MinStdOpLmt_MtrNm_M_f32</w:t>
      </w:r>
    </w:p>
    <w:p w:rsidR="0007046B" w:rsidRDefault="0007046B" w:rsidP="0007046B">
      <w:r>
        <w:tab/>
        <w:t xml:space="preserve">TrqEnvLmt1_MtrNm_T_f32 = </w:t>
      </w:r>
      <w:r w:rsidR="00246699" w:rsidRPr="00246699">
        <w:t xml:space="preserve">PwrLmtFuncCr_ </w:t>
      </w:r>
      <w:r>
        <w:t>TrqEnvLmt1_MtrNm_M_f32</w:t>
      </w:r>
    </w:p>
    <w:p w:rsidR="0007046B" w:rsidRDefault="0007046B" w:rsidP="0007046B">
      <w:r>
        <w:tab/>
        <w:t xml:space="preserve">MtrEnvSpd_MtrRadpS_T_f32 = </w:t>
      </w:r>
      <w:r w:rsidR="00246699" w:rsidRPr="00246699">
        <w:t xml:space="preserve">PwrLmtFuncCr_ </w:t>
      </w:r>
      <w:r>
        <w:t>MtrEnvSpd_MtrRadpS_M_f32</w:t>
      </w:r>
    </w:p>
    <w:p w:rsidR="007773F1" w:rsidRDefault="007773F1" w:rsidP="007773F1">
      <w:pPr>
        <w:pStyle w:val="Heading4"/>
      </w:pPr>
      <w:r>
        <w:lastRenderedPageBreak/>
        <w:t>Power Limit Status</w:t>
      </w:r>
    </w:p>
    <w:p w:rsidR="00E352F1" w:rsidRDefault="00F923A8" w:rsidP="007773F1">
      <w:pPr>
        <w:jc w:val="center"/>
      </w:pPr>
      <w:r>
        <w:object w:dxaOrig="9505" w:dyaOrig="11318">
          <v:shape id="_x0000_i1027" type="#_x0000_t75" style="width:430.9pt;height:513.95pt" o:ole="">
            <v:imagedata r:id="rId16" o:title=""/>
          </v:shape>
          <o:OLEObject Type="Embed" ProgID="Visio.Drawing.11" ShapeID="_x0000_i1027" DrawAspect="Content" ObjectID="_1456147991" r:id="rId17"/>
        </w:object>
      </w:r>
    </w:p>
    <w:p w:rsidR="00E352F1" w:rsidRDefault="00E352F1" w:rsidP="007773F1">
      <w:pPr>
        <w:jc w:val="center"/>
      </w:pPr>
    </w:p>
    <w:p w:rsidR="00E352F1" w:rsidRDefault="00E352F1" w:rsidP="007773F1">
      <w:pPr>
        <w:jc w:val="center"/>
      </w:pPr>
    </w:p>
    <w:p w:rsidR="004C74D2" w:rsidRDefault="00E352F1" w:rsidP="00E352F1">
      <w:pPr>
        <w:pStyle w:val="Heading4"/>
        <w:tabs>
          <w:tab w:val="clear" w:pos="1494"/>
          <w:tab w:val="num" w:pos="864"/>
        </w:tabs>
        <w:ind w:left="864"/>
      </w:pPr>
      <w:r>
        <w:lastRenderedPageBreak/>
        <w:t>Assist Limit Condition</w:t>
      </w:r>
    </w:p>
    <w:bookmarkStart w:id="21" w:name="_MON_1439279695"/>
    <w:bookmarkEnd w:id="21"/>
    <w:p w:rsidR="00E352F1" w:rsidRPr="00E352F1" w:rsidRDefault="004C0CBA" w:rsidP="00433AD6">
      <w:pPr>
        <w:pStyle w:val="Heading4"/>
        <w:numPr>
          <w:ilvl w:val="0"/>
          <w:numId w:val="0"/>
        </w:numPr>
      </w:pPr>
      <w:r>
        <w:object w:dxaOrig="13220" w:dyaOrig="11424">
          <v:shape id="_x0000_i1028" type="#_x0000_t75" style="width:518.4pt;height:450.85pt" o:ole="">
            <v:imagedata r:id="rId18" o:title=""/>
          </v:shape>
          <o:OLEObject Type="Embed" ProgID="Visio.Drawing.11" ShapeID="_x0000_i1028" DrawAspect="Content" ObjectID="_1456147992" r:id="rId19"/>
        </w:object>
      </w:r>
    </w:p>
    <w:p w:rsidR="007773F1" w:rsidRDefault="007773F1" w:rsidP="007773F1">
      <w:pPr>
        <w:pStyle w:val="Heading4"/>
      </w:pPr>
      <w:r>
        <w:t>Store Local copy of outputs into Module Outputs</w:t>
      </w:r>
    </w:p>
    <w:p w:rsidR="007773F1" w:rsidRPr="00AB2457" w:rsidRDefault="00602C15" w:rsidP="007773F1">
      <w:pPr>
        <w:rPr>
          <w:sz w:val="18"/>
          <w:szCs w:val="18"/>
        </w:rPr>
      </w:pPr>
      <w:r>
        <w:rPr>
          <w:sz w:val="18"/>
          <w:szCs w:val="18"/>
        </w:rPr>
        <w:t>PwrLmtFuncCr_</w:t>
      </w:r>
      <w:r w:rsidR="0007001D">
        <w:rPr>
          <w:sz w:val="18"/>
          <w:szCs w:val="18"/>
        </w:rPr>
        <w:t>LimitDifference_MtrNm</w:t>
      </w:r>
      <w:r w:rsidR="007773F1" w:rsidRPr="00AB2457">
        <w:rPr>
          <w:sz w:val="18"/>
          <w:szCs w:val="18"/>
        </w:rPr>
        <w:t>_D_f32 =</w:t>
      </w:r>
      <w:r w:rsidR="007773F1">
        <w:rPr>
          <w:sz w:val="18"/>
          <w:szCs w:val="18"/>
        </w:rPr>
        <w:t xml:space="preserve"> </w:t>
      </w:r>
      <w:r w:rsidR="0007001D">
        <w:rPr>
          <w:sz w:val="18"/>
          <w:szCs w:val="18"/>
        </w:rPr>
        <w:t>LimitDifference_MtrNm</w:t>
      </w:r>
      <w:r w:rsidR="007773F1">
        <w:rPr>
          <w:sz w:val="18"/>
          <w:szCs w:val="18"/>
        </w:rPr>
        <w:t>_T_f32</w:t>
      </w:r>
    </w:p>
    <w:p w:rsidR="007773F1" w:rsidRPr="00F760F8" w:rsidRDefault="00602C15" w:rsidP="007773F1">
      <w:pPr>
        <w:rPr>
          <w:sz w:val="18"/>
          <w:szCs w:val="18"/>
          <w:lang w:val="fr-FR"/>
        </w:rPr>
      </w:pPr>
      <w:r w:rsidRPr="00602C15">
        <w:rPr>
          <w:sz w:val="18"/>
          <w:szCs w:val="18"/>
        </w:rPr>
        <w:t xml:space="preserve"> </w:t>
      </w:r>
      <w:r>
        <w:rPr>
          <w:sz w:val="18"/>
          <w:szCs w:val="18"/>
        </w:rPr>
        <w:t>PwrLmtFuncCr_</w:t>
      </w:r>
      <w:r w:rsidR="004C5E9D">
        <w:rPr>
          <w:sz w:val="18"/>
          <w:szCs w:val="18"/>
          <w:lang w:val="fr-FR"/>
        </w:rPr>
        <w:t>TrqLmt</w:t>
      </w:r>
      <w:r w:rsidR="007773F1" w:rsidRPr="00F760F8">
        <w:rPr>
          <w:sz w:val="18"/>
          <w:szCs w:val="18"/>
          <w:lang w:val="fr-FR"/>
        </w:rPr>
        <w:t xml:space="preserve">_Uls_D_f32 = </w:t>
      </w:r>
      <w:r w:rsidR="004C5E9D">
        <w:rPr>
          <w:sz w:val="18"/>
          <w:szCs w:val="18"/>
          <w:lang w:val="fr-FR"/>
        </w:rPr>
        <w:t>TrqLmt</w:t>
      </w:r>
      <w:r w:rsidR="007773F1" w:rsidRPr="00F760F8">
        <w:rPr>
          <w:sz w:val="18"/>
          <w:szCs w:val="18"/>
          <w:lang w:val="fr-FR"/>
        </w:rPr>
        <w:t>_Uls_T_f32</w:t>
      </w:r>
    </w:p>
    <w:p w:rsidR="007773F1" w:rsidRPr="00626F54" w:rsidRDefault="007773F1" w:rsidP="007773F1">
      <w:pPr>
        <w:rPr>
          <w:sz w:val="18"/>
          <w:szCs w:val="18"/>
          <w:lang w:val="fr-FR"/>
        </w:rPr>
      </w:pPr>
      <w:r w:rsidRPr="00626F54">
        <w:rPr>
          <w:sz w:val="18"/>
          <w:szCs w:val="18"/>
          <w:lang w:val="fr-FR"/>
        </w:rPr>
        <w:t>Rte_IWrite_PwrLmtFuncCr_Per</w:t>
      </w:r>
      <w:r w:rsidR="005752CA">
        <w:rPr>
          <w:sz w:val="18"/>
          <w:szCs w:val="18"/>
          <w:lang w:val="fr-FR"/>
        </w:rPr>
        <w:t>2</w:t>
      </w:r>
      <w:r w:rsidRPr="00626F54">
        <w:rPr>
          <w:sz w:val="18"/>
          <w:szCs w:val="18"/>
          <w:lang w:val="fr-FR"/>
        </w:rPr>
        <w:t>_</w:t>
      </w:r>
      <w:r w:rsidR="004C5E9D">
        <w:rPr>
          <w:sz w:val="18"/>
          <w:szCs w:val="18"/>
          <w:lang w:val="fr-FR"/>
        </w:rPr>
        <w:t>FltTrqLmt</w:t>
      </w:r>
      <w:r w:rsidRPr="00626F54">
        <w:rPr>
          <w:sz w:val="18"/>
          <w:szCs w:val="18"/>
          <w:lang w:val="fr-FR"/>
        </w:rPr>
        <w:t>_Uls_f32(</w:t>
      </w:r>
      <w:r w:rsidR="004C5E9D">
        <w:rPr>
          <w:sz w:val="18"/>
          <w:szCs w:val="18"/>
          <w:lang w:val="fr-FR"/>
        </w:rPr>
        <w:t>FltTrqLmt</w:t>
      </w:r>
      <w:r w:rsidRPr="00626F54">
        <w:rPr>
          <w:sz w:val="18"/>
          <w:szCs w:val="18"/>
          <w:lang w:val="fr-FR"/>
        </w:rPr>
        <w:t>_Uls_T_f32)</w:t>
      </w:r>
    </w:p>
    <w:p w:rsidR="007773F1" w:rsidRPr="00626F54" w:rsidRDefault="007773F1" w:rsidP="007773F1">
      <w:pPr>
        <w:rPr>
          <w:sz w:val="18"/>
          <w:szCs w:val="18"/>
          <w:lang w:val="fr-FR"/>
        </w:rPr>
      </w:pPr>
      <w:r w:rsidRPr="00626F54">
        <w:rPr>
          <w:sz w:val="18"/>
          <w:szCs w:val="18"/>
          <w:lang w:val="fr-FR"/>
        </w:rPr>
        <w:t>Rte_IWrite_PwrLmtFuncCr_Per</w:t>
      </w:r>
      <w:r w:rsidR="005752CA">
        <w:rPr>
          <w:sz w:val="18"/>
          <w:szCs w:val="18"/>
          <w:lang w:val="fr-FR"/>
        </w:rPr>
        <w:t>2</w:t>
      </w:r>
      <w:r w:rsidRPr="00626F54">
        <w:rPr>
          <w:sz w:val="18"/>
          <w:szCs w:val="18"/>
          <w:lang w:val="fr-FR"/>
        </w:rPr>
        <w:t>_ThresholdExceeded_Cnt_lgc(</w:t>
      </w:r>
      <w:r w:rsidR="00166251" w:rsidRPr="00166251">
        <w:rPr>
          <w:sz w:val="18"/>
          <w:szCs w:val="18"/>
          <w:lang w:val="fr-FR"/>
        </w:rPr>
        <w:t xml:space="preserve">PwrLmtFuncCr_ </w:t>
      </w:r>
      <w:r w:rsidRPr="00626F54">
        <w:rPr>
          <w:sz w:val="18"/>
          <w:szCs w:val="18"/>
          <w:lang w:val="fr-FR"/>
        </w:rPr>
        <w:t>ThresholdExceeded_Cnt_M_lgc)</w:t>
      </w:r>
    </w:p>
    <w:p w:rsidR="007773F1" w:rsidRDefault="007773F1" w:rsidP="007773F1">
      <w:pPr>
        <w:pStyle w:val="Heading4"/>
      </w:pPr>
      <w:r>
        <w:lastRenderedPageBreak/>
        <w:t>Program Flow End</w:t>
      </w:r>
    </w:p>
    <w:p w:rsidR="007773F1" w:rsidRDefault="007773F1" w:rsidP="007773F1">
      <w:r w:rsidRPr="00F760F8">
        <w:t>Rte_Call_PwrLmtFuncCr_Per</w:t>
      </w:r>
      <w:r>
        <w:t>2</w:t>
      </w:r>
      <w:r w:rsidRPr="00F760F8">
        <w:t>_CP</w:t>
      </w:r>
      <w:r>
        <w:t>1</w:t>
      </w:r>
      <w:r w:rsidRPr="00F760F8">
        <w:t>_CheckpointReached</w:t>
      </w:r>
    </w:p>
    <w:p w:rsidR="007773F1" w:rsidRDefault="007773F1"/>
    <w:p w:rsidR="00F141E2" w:rsidRDefault="0063774B" w:rsidP="0063774B">
      <w:pPr>
        <w:pStyle w:val="Heading2"/>
      </w:pPr>
      <w:r>
        <w:t>Fault Recovery Functions</w:t>
      </w:r>
    </w:p>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F141E2" w:rsidRDefault="00F141E2">
      <w:pPr>
        <w:spacing w:after="0"/>
      </w:pPr>
    </w:p>
    <w:p w:rsidR="004A781C" w:rsidRDefault="004A781C">
      <w:pPr>
        <w:pStyle w:val="Heading2"/>
      </w:pPr>
      <w:r>
        <w:t>Serial Communication Functions</w:t>
      </w:r>
    </w:p>
    <w:p w:rsidR="00AB2457" w:rsidRDefault="00AB2457"/>
    <w:p w:rsidR="004A781C" w:rsidRDefault="00F141E2">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105C6E" w:rsidP="00F957FA">
            <w:pPr>
              <w:spacing w:before="60"/>
              <w:rPr>
                <w:rFonts w:ascii="Arial" w:hAnsi="Arial" w:cs="Arial"/>
                <w:sz w:val="16"/>
                <w:szCs w:val="16"/>
              </w:rPr>
            </w:pPr>
            <w:r w:rsidRPr="00105C6E">
              <w:rPr>
                <w:rFonts w:ascii="Arial" w:hAnsi="Arial" w:cs="Arial"/>
                <w:sz w:val="16"/>
                <w:szCs w:val="16"/>
              </w:rPr>
              <w:t>PwrLmtFuncCr_Init1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105C6E"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105C6E" w:rsidP="00F957FA">
            <w:pPr>
              <w:spacing w:before="60"/>
              <w:rPr>
                <w:rFonts w:ascii="Arial" w:hAnsi="Arial" w:cs="Arial"/>
                <w:sz w:val="16"/>
                <w:szCs w:val="16"/>
              </w:rPr>
            </w:pPr>
            <w:r>
              <w:rPr>
                <w:rFonts w:ascii="Arial" w:hAnsi="Arial" w:cs="Arial"/>
                <w:sz w:val="16"/>
                <w:szCs w:val="16"/>
              </w:rPr>
              <w:t>On Init</w:t>
            </w:r>
          </w:p>
        </w:tc>
      </w:tr>
      <w:tr w:rsidR="00105C6E" w:rsidRPr="00381542" w:rsidTr="00B54697">
        <w:tc>
          <w:tcPr>
            <w:tcW w:w="3168" w:type="dxa"/>
            <w:tcBorders>
              <w:top w:val="single" w:sz="6" w:space="0" w:color="auto"/>
              <w:left w:val="single" w:sz="6" w:space="0" w:color="auto"/>
              <w:bottom w:val="single" w:sz="6" w:space="0" w:color="auto"/>
              <w:right w:val="single" w:sz="6" w:space="0" w:color="auto"/>
            </w:tcBorders>
          </w:tcPr>
          <w:p w:rsidR="00105C6E" w:rsidRPr="00105C6E" w:rsidRDefault="00105C6E" w:rsidP="00F957FA">
            <w:pPr>
              <w:spacing w:before="60"/>
              <w:rPr>
                <w:rFonts w:ascii="Arial" w:hAnsi="Arial" w:cs="Arial"/>
                <w:sz w:val="16"/>
                <w:szCs w:val="16"/>
              </w:rPr>
            </w:pPr>
            <w:r w:rsidRPr="00105C6E">
              <w:rPr>
                <w:rFonts w:ascii="Arial" w:hAnsi="Arial" w:cs="Arial"/>
                <w:sz w:val="16"/>
                <w:szCs w:val="16"/>
              </w:rPr>
              <w:t>PwrLmtFuncCr_Per1</w:t>
            </w:r>
          </w:p>
        </w:tc>
        <w:tc>
          <w:tcPr>
            <w:tcW w:w="2070" w:type="dxa"/>
            <w:tcBorders>
              <w:top w:val="single" w:sz="6" w:space="0" w:color="auto"/>
              <w:left w:val="single" w:sz="6" w:space="0" w:color="auto"/>
              <w:bottom w:val="single" w:sz="6" w:space="0" w:color="auto"/>
              <w:right w:val="single" w:sz="6" w:space="0" w:color="auto"/>
            </w:tcBorders>
          </w:tcPr>
          <w:p w:rsidR="00105C6E" w:rsidRPr="00381542" w:rsidRDefault="00105C6E"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105C6E" w:rsidRPr="00381542" w:rsidRDefault="00105C6E" w:rsidP="00F957FA">
            <w:pPr>
              <w:spacing w:before="60"/>
              <w:rPr>
                <w:rFonts w:ascii="Arial" w:hAnsi="Arial" w:cs="Arial"/>
                <w:sz w:val="16"/>
                <w:szCs w:val="16"/>
              </w:rPr>
            </w:pPr>
            <w:r>
              <w:rPr>
                <w:rFonts w:ascii="Arial" w:hAnsi="Arial" w:cs="Arial"/>
                <w:sz w:val="16"/>
                <w:szCs w:val="16"/>
              </w:rPr>
              <w:t>OPERATE</w:t>
            </w:r>
          </w:p>
        </w:tc>
      </w:tr>
      <w:tr w:rsidR="007773F1" w:rsidRPr="00381542" w:rsidTr="00B54697">
        <w:tc>
          <w:tcPr>
            <w:tcW w:w="3168" w:type="dxa"/>
            <w:tcBorders>
              <w:top w:val="single" w:sz="6" w:space="0" w:color="auto"/>
              <w:left w:val="single" w:sz="6" w:space="0" w:color="auto"/>
              <w:bottom w:val="single" w:sz="6" w:space="0" w:color="auto"/>
              <w:right w:val="single" w:sz="6" w:space="0" w:color="auto"/>
            </w:tcBorders>
          </w:tcPr>
          <w:p w:rsidR="007773F1" w:rsidRPr="00105C6E" w:rsidRDefault="007773F1" w:rsidP="00F957FA">
            <w:pPr>
              <w:spacing w:before="60"/>
              <w:rPr>
                <w:rFonts w:ascii="Arial" w:hAnsi="Arial" w:cs="Arial"/>
                <w:sz w:val="16"/>
                <w:szCs w:val="16"/>
              </w:rPr>
            </w:pPr>
            <w:r w:rsidRPr="00105C6E">
              <w:rPr>
                <w:rFonts w:ascii="Arial" w:hAnsi="Arial" w:cs="Arial"/>
                <w:sz w:val="16"/>
                <w:szCs w:val="16"/>
              </w:rPr>
              <w:t>PwrLmtFuncCr_Per</w:t>
            </w:r>
            <w:r>
              <w:rPr>
                <w:rFonts w:ascii="Arial" w:hAnsi="Arial" w:cs="Arial"/>
                <w:sz w:val="16"/>
                <w:szCs w:val="16"/>
              </w:rPr>
              <w:t>2</w:t>
            </w:r>
          </w:p>
        </w:tc>
        <w:tc>
          <w:tcPr>
            <w:tcW w:w="2070" w:type="dxa"/>
            <w:tcBorders>
              <w:top w:val="single" w:sz="6" w:space="0" w:color="auto"/>
              <w:left w:val="single" w:sz="6" w:space="0" w:color="auto"/>
              <w:bottom w:val="single" w:sz="6" w:space="0" w:color="auto"/>
              <w:right w:val="single" w:sz="6" w:space="0" w:color="auto"/>
            </w:tcBorders>
          </w:tcPr>
          <w:p w:rsidR="007773F1" w:rsidRDefault="007773F1"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7773F1" w:rsidRDefault="007773F1" w:rsidP="00F957FA">
            <w:pPr>
              <w:spacing w:before="60"/>
              <w:rPr>
                <w:rFonts w:ascii="Arial" w:hAnsi="Arial" w:cs="Arial"/>
                <w:sz w:val="16"/>
                <w:szCs w:val="16"/>
              </w:rPr>
            </w:pPr>
            <w:r>
              <w:rPr>
                <w:rFonts w:ascii="Arial" w:hAnsi="Arial" w:cs="Arial"/>
                <w:sz w:val="16"/>
                <w:szCs w:val="16"/>
              </w:rPr>
              <w:t>OPERATE</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105C6E"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105C6E">
            <w:pPr>
              <w:spacing w:before="60"/>
              <w:rPr>
                <w:rFonts w:ascii="Arial" w:hAnsi="Arial" w:cs="Arial"/>
                <w:sz w:val="16"/>
              </w:rPr>
            </w:pPr>
            <w:r w:rsidRPr="00105C6E">
              <w:rPr>
                <w:rFonts w:ascii="Arial" w:hAnsi="Arial" w:cs="Arial"/>
                <w:sz w:val="16"/>
              </w:rPr>
              <w:t>PwrLmtFuncCr_Init1</w:t>
            </w:r>
          </w:p>
        </w:tc>
        <w:tc>
          <w:tcPr>
            <w:tcW w:w="4464" w:type="dxa"/>
            <w:tcBorders>
              <w:top w:val="single" w:sz="6" w:space="0" w:color="auto"/>
              <w:left w:val="single" w:sz="6" w:space="0" w:color="auto"/>
              <w:bottom w:val="single" w:sz="6" w:space="0" w:color="auto"/>
              <w:right w:val="single" w:sz="6" w:space="0" w:color="auto"/>
            </w:tcBorders>
          </w:tcPr>
          <w:p w:rsidR="004A781C" w:rsidRDefault="00105C6E">
            <w:pPr>
              <w:spacing w:before="60"/>
              <w:rPr>
                <w:rFonts w:ascii="Arial" w:hAnsi="Arial" w:cs="Arial"/>
                <w:sz w:val="16"/>
              </w:rPr>
            </w:pPr>
            <w:r w:rsidRPr="00105C6E">
              <w:rPr>
                <w:rFonts w:ascii="Arial" w:hAnsi="Arial" w:cs="Arial"/>
                <w:sz w:val="16"/>
              </w:rPr>
              <w:t>RTE_START_SEC_AP_PWRLMTFUNCCR_APPL_CODE</w:t>
            </w:r>
          </w:p>
        </w:tc>
      </w:tr>
      <w:tr w:rsidR="00105C6E" w:rsidTr="00BF364D">
        <w:tc>
          <w:tcPr>
            <w:tcW w:w="4464" w:type="dxa"/>
            <w:tcBorders>
              <w:top w:val="single" w:sz="6" w:space="0" w:color="auto"/>
              <w:left w:val="single" w:sz="6" w:space="0" w:color="auto"/>
              <w:bottom w:val="single" w:sz="6" w:space="0" w:color="auto"/>
              <w:right w:val="single" w:sz="6" w:space="0" w:color="auto"/>
            </w:tcBorders>
          </w:tcPr>
          <w:p w:rsidR="00105C6E" w:rsidRPr="00105C6E" w:rsidRDefault="00105C6E">
            <w:pPr>
              <w:spacing w:before="60"/>
              <w:rPr>
                <w:rFonts w:ascii="Arial" w:hAnsi="Arial" w:cs="Arial"/>
                <w:sz w:val="16"/>
              </w:rPr>
            </w:pPr>
            <w:r w:rsidRPr="00105C6E">
              <w:rPr>
                <w:rFonts w:ascii="Arial" w:hAnsi="Arial" w:cs="Arial"/>
                <w:sz w:val="16"/>
              </w:rPr>
              <w:t>PwrLmtFuncCr_Per1</w:t>
            </w:r>
          </w:p>
        </w:tc>
        <w:tc>
          <w:tcPr>
            <w:tcW w:w="4464" w:type="dxa"/>
            <w:tcBorders>
              <w:top w:val="single" w:sz="6" w:space="0" w:color="auto"/>
              <w:left w:val="single" w:sz="6" w:space="0" w:color="auto"/>
              <w:bottom w:val="single" w:sz="6" w:space="0" w:color="auto"/>
              <w:right w:val="single" w:sz="6" w:space="0" w:color="auto"/>
            </w:tcBorders>
          </w:tcPr>
          <w:p w:rsidR="00105C6E" w:rsidRDefault="00105C6E">
            <w:pPr>
              <w:spacing w:before="60"/>
              <w:rPr>
                <w:rFonts w:ascii="Arial" w:hAnsi="Arial" w:cs="Arial"/>
                <w:sz w:val="16"/>
              </w:rPr>
            </w:pPr>
            <w:r w:rsidRPr="00105C6E">
              <w:rPr>
                <w:rFonts w:ascii="Arial" w:hAnsi="Arial" w:cs="Arial"/>
                <w:sz w:val="16"/>
              </w:rPr>
              <w:t>RTE_START_SEC_AP_PWRLMTFUNCCR_APPL_CODE</w:t>
            </w:r>
          </w:p>
        </w:tc>
      </w:tr>
      <w:tr w:rsidR="007773F1" w:rsidTr="00BF364D">
        <w:tc>
          <w:tcPr>
            <w:tcW w:w="4464" w:type="dxa"/>
            <w:tcBorders>
              <w:top w:val="single" w:sz="6" w:space="0" w:color="auto"/>
              <w:left w:val="single" w:sz="6" w:space="0" w:color="auto"/>
              <w:bottom w:val="single" w:sz="6" w:space="0" w:color="auto"/>
              <w:right w:val="single" w:sz="6" w:space="0" w:color="auto"/>
            </w:tcBorders>
          </w:tcPr>
          <w:p w:rsidR="007773F1" w:rsidRPr="00105C6E" w:rsidRDefault="007773F1">
            <w:pPr>
              <w:spacing w:before="60"/>
              <w:rPr>
                <w:rFonts w:ascii="Arial" w:hAnsi="Arial" w:cs="Arial"/>
                <w:sz w:val="16"/>
              </w:rPr>
            </w:pPr>
            <w:r w:rsidRPr="00105C6E">
              <w:rPr>
                <w:rFonts w:ascii="Arial" w:hAnsi="Arial" w:cs="Arial"/>
                <w:sz w:val="16"/>
              </w:rPr>
              <w:t>PwrLmtFuncCr_Per</w:t>
            </w:r>
            <w:r>
              <w:rPr>
                <w:rFonts w:ascii="Arial" w:hAnsi="Arial" w:cs="Arial"/>
                <w:sz w:val="16"/>
              </w:rPr>
              <w:t>2</w:t>
            </w:r>
          </w:p>
        </w:tc>
        <w:tc>
          <w:tcPr>
            <w:tcW w:w="4464" w:type="dxa"/>
            <w:tcBorders>
              <w:top w:val="single" w:sz="6" w:space="0" w:color="auto"/>
              <w:left w:val="single" w:sz="6" w:space="0" w:color="auto"/>
              <w:bottom w:val="single" w:sz="6" w:space="0" w:color="auto"/>
              <w:right w:val="single" w:sz="6" w:space="0" w:color="auto"/>
            </w:tcBorders>
          </w:tcPr>
          <w:p w:rsidR="007773F1" w:rsidRPr="00105C6E" w:rsidRDefault="007773F1">
            <w:pPr>
              <w:spacing w:before="60"/>
              <w:rPr>
                <w:rFonts w:ascii="Arial" w:hAnsi="Arial" w:cs="Arial"/>
                <w:sz w:val="16"/>
              </w:rPr>
            </w:pPr>
            <w:r w:rsidRPr="00105C6E">
              <w:rPr>
                <w:rFonts w:ascii="Arial" w:hAnsi="Arial" w:cs="Arial"/>
                <w:sz w:val="16"/>
              </w:rPr>
              <w:t>RTE_START_SEC_AP_PWRLMTFUNCCR_APPL_CODE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105C6E">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F141E2">
      <w:pPr>
        <w:numPr>
          <w:ilvl w:val="0"/>
          <w:numId w:val="6"/>
        </w:numPr>
      </w:pPr>
      <w:r>
        <w:t>INLINE functions defined in GlobalMacro.h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r w:rsidR="00922E73">
              <w:rPr>
                <w:rFonts w:ascii="Arial" w:hAnsi="Arial" w:cs="Arial"/>
                <w:sz w:val="16"/>
              </w:rPr>
              <w:t xml:space="preserve"> (SF-19B v000B)</w:t>
            </w:r>
          </w:p>
        </w:tc>
        <w:tc>
          <w:tcPr>
            <w:tcW w:w="1080" w:type="dxa"/>
          </w:tcPr>
          <w:p w:rsidR="004A781C" w:rsidRDefault="00922E73" w:rsidP="00922E73">
            <w:pPr>
              <w:spacing w:before="60"/>
              <w:rPr>
                <w:rFonts w:ascii="Arial" w:hAnsi="Arial" w:cs="Arial"/>
                <w:sz w:val="16"/>
              </w:rPr>
            </w:pPr>
            <w:r>
              <w:rPr>
                <w:rFonts w:ascii="Arial" w:hAnsi="Arial" w:cs="Arial"/>
                <w:sz w:val="16"/>
              </w:rPr>
              <w:t>7</w:t>
            </w:r>
            <w:r w:rsidR="00105C6E">
              <w:rPr>
                <w:rFonts w:ascii="Arial" w:hAnsi="Arial" w:cs="Arial"/>
                <w:sz w:val="16"/>
              </w:rPr>
              <w:t>-</w:t>
            </w:r>
            <w:r>
              <w:rPr>
                <w:rFonts w:ascii="Arial" w:hAnsi="Arial" w:cs="Arial"/>
                <w:sz w:val="16"/>
              </w:rPr>
              <w:t>Aug</w:t>
            </w:r>
            <w:r w:rsidR="00105C6E">
              <w:rPr>
                <w:rFonts w:ascii="Arial" w:hAnsi="Arial" w:cs="Arial"/>
                <w:sz w:val="16"/>
              </w:rPr>
              <w:t>-12</w:t>
            </w:r>
          </w:p>
        </w:tc>
        <w:tc>
          <w:tcPr>
            <w:tcW w:w="1105" w:type="dxa"/>
          </w:tcPr>
          <w:p w:rsidR="004A781C" w:rsidRDefault="00105C6E">
            <w:pPr>
              <w:spacing w:before="60"/>
              <w:rPr>
                <w:rFonts w:ascii="Arial" w:hAnsi="Arial" w:cs="Arial"/>
                <w:sz w:val="16"/>
              </w:rPr>
            </w:pPr>
            <w:r>
              <w:rPr>
                <w:rFonts w:ascii="Arial" w:hAnsi="Arial" w:cs="Arial"/>
                <w:sz w:val="16"/>
              </w:rPr>
              <w:t>OT</w:t>
            </w:r>
          </w:p>
        </w:tc>
      </w:tr>
      <w:tr w:rsidR="00F760F8">
        <w:tc>
          <w:tcPr>
            <w:tcW w:w="616" w:type="dxa"/>
          </w:tcPr>
          <w:p w:rsidR="00F760F8" w:rsidRDefault="00F760F8">
            <w:pPr>
              <w:spacing w:before="60"/>
              <w:rPr>
                <w:rFonts w:ascii="Arial" w:hAnsi="Arial" w:cs="Arial"/>
                <w:sz w:val="16"/>
              </w:rPr>
            </w:pPr>
            <w:r>
              <w:rPr>
                <w:rFonts w:ascii="Arial" w:hAnsi="Arial" w:cs="Arial"/>
                <w:sz w:val="16"/>
              </w:rPr>
              <w:t>2</w:t>
            </w:r>
          </w:p>
        </w:tc>
        <w:tc>
          <w:tcPr>
            <w:tcW w:w="662" w:type="dxa"/>
          </w:tcPr>
          <w:p w:rsidR="00F760F8" w:rsidRDefault="00F760F8">
            <w:pPr>
              <w:spacing w:before="60"/>
              <w:rPr>
                <w:rFonts w:ascii="Arial" w:hAnsi="Arial" w:cs="Arial"/>
                <w:sz w:val="16"/>
              </w:rPr>
            </w:pPr>
            <w:r>
              <w:rPr>
                <w:rFonts w:ascii="Arial" w:hAnsi="Arial" w:cs="Arial"/>
                <w:sz w:val="16"/>
              </w:rPr>
              <w:t>2.0</w:t>
            </w:r>
          </w:p>
        </w:tc>
        <w:tc>
          <w:tcPr>
            <w:tcW w:w="6210" w:type="dxa"/>
          </w:tcPr>
          <w:p w:rsidR="00F760F8" w:rsidRDefault="00F760F8" w:rsidP="00F760F8">
            <w:pPr>
              <w:spacing w:before="60"/>
              <w:rPr>
                <w:rFonts w:ascii="Arial" w:hAnsi="Arial" w:cs="Arial"/>
                <w:sz w:val="16"/>
              </w:rPr>
            </w:pPr>
            <w:r>
              <w:rPr>
                <w:rFonts w:ascii="Arial" w:hAnsi="Arial" w:cs="Arial"/>
                <w:sz w:val="16"/>
              </w:rPr>
              <w:t>Added checkpoints and memmap software segment is updated for static variables</w:t>
            </w:r>
          </w:p>
          <w:p w:rsidR="00F760F8" w:rsidRDefault="00F760F8">
            <w:pPr>
              <w:spacing w:before="60"/>
              <w:rPr>
                <w:rFonts w:ascii="Arial" w:hAnsi="Arial" w:cs="Arial"/>
                <w:sz w:val="16"/>
              </w:rPr>
            </w:pPr>
          </w:p>
        </w:tc>
        <w:tc>
          <w:tcPr>
            <w:tcW w:w="1080" w:type="dxa"/>
          </w:tcPr>
          <w:p w:rsidR="00F760F8" w:rsidRDefault="00F760F8" w:rsidP="00922E73">
            <w:pPr>
              <w:spacing w:before="60"/>
              <w:rPr>
                <w:rFonts w:ascii="Arial" w:hAnsi="Arial" w:cs="Arial"/>
                <w:sz w:val="16"/>
              </w:rPr>
            </w:pPr>
            <w:r>
              <w:rPr>
                <w:rFonts w:ascii="Arial" w:hAnsi="Arial" w:cs="Arial"/>
                <w:sz w:val="16"/>
              </w:rPr>
              <w:t>23-Sep-12</w:t>
            </w:r>
          </w:p>
        </w:tc>
        <w:tc>
          <w:tcPr>
            <w:tcW w:w="1105" w:type="dxa"/>
          </w:tcPr>
          <w:p w:rsidR="00F760F8" w:rsidRDefault="00F760F8">
            <w:pPr>
              <w:spacing w:before="60"/>
              <w:rPr>
                <w:rFonts w:ascii="Arial" w:hAnsi="Arial" w:cs="Arial"/>
                <w:sz w:val="16"/>
              </w:rPr>
            </w:pPr>
            <w:r>
              <w:rPr>
                <w:rFonts w:ascii="Arial" w:hAnsi="Arial" w:cs="Arial"/>
                <w:sz w:val="16"/>
              </w:rPr>
              <w:t>Selva</w:t>
            </w:r>
          </w:p>
        </w:tc>
      </w:tr>
      <w:tr w:rsidR="007773F1">
        <w:tc>
          <w:tcPr>
            <w:tcW w:w="616" w:type="dxa"/>
          </w:tcPr>
          <w:p w:rsidR="007773F1" w:rsidRDefault="007773F1">
            <w:pPr>
              <w:spacing w:before="60"/>
              <w:rPr>
                <w:rFonts w:ascii="Arial" w:hAnsi="Arial" w:cs="Arial"/>
                <w:sz w:val="16"/>
              </w:rPr>
            </w:pPr>
            <w:r>
              <w:rPr>
                <w:rFonts w:ascii="Arial" w:hAnsi="Arial" w:cs="Arial"/>
                <w:sz w:val="16"/>
              </w:rPr>
              <w:t>3</w:t>
            </w:r>
          </w:p>
        </w:tc>
        <w:tc>
          <w:tcPr>
            <w:tcW w:w="662" w:type="dxa"/>
          </w:tcPr>
          <w:p w:rsidR="007773F1" w:rsidRDefault="007773F1">
            <w:pPr>
              <w:spacing w:before="60"/>
              <w:rPr>
                <w:rFonts w:ascii="Arial" w:hAnsi="Arial" w:cs="Arial"/>
                <w:sz w:val="16"/>
              </w:rPr>
            </w:pPr>
            <w:r>
              <w:rPr>
                <w:rFonts w:ascii="Arial" w:hAnsi="Arial" w:cs="Arial"/>
                <w:sz w:val="16"/>
              </w:rPr>
              <w:t>3.0</w:t>
            </w:r>
          </w:p>
        </w:tc>
        <w:tc>
          <w:tcPr>
            <w:tcW w:w="6210" w:type="dxa"/>
          </w:tcPr>
          <w:p w:rsidR="007773F1" w:rsidRDefault="007773F1" w:rsidP="00F760F8">
            <w:pPr>
              <w:spacing w:before="60"/>
              <w:rPr>
                <w:rFonts w:ascii="Arial" w:hAnsi="Arial" w:cs="Arial"/>
                <w:sz w:val="16"/>
              </w:rPr>
            </w:pPr>
            <w:r>
              <w:rPr>
                <w:rFonts w:ascii="Arial" w:hAnsi="Arial" w:cs="Arial"/>
                <w:sz w:val="16"/>
              </w:rPr>
              <w:t>Updated to version 2 to FDD 19 B</w:t>
            </w:r>
          </w:p>
          <w:p w:rsidR="007773F1" w:rsidRDefault="007773F1" w:rsidP="00F760F8">
            <w:pPr>
              <w:spacing w:before="60"/>
              <w:rPr>
                <w:rFonts w:ascii="Arial" w:hAnsi="Arial" w:cs="Arial"/>
                <w:sz w:val="16"/>
              </w:rPr>
            </w:pPr>
          </w:p>
        </w:tc>
        <w:tc>
          <w:tcPr>
            <w:tcW w:w="1080" w:type="dxa"/>
          </w:tcPr>
          <w:p w:rsidR="007773F1" w:rsidRDefault="007773F1" w:rsidP="00922E73">
            <w:pPr>
              <w:spacing w:before="60"/>
              <w:rPr>
                <w:rFonts w:ascii="Arial" w:hAnsi="Arial" w:cs="Arial"/>
                <w:sz w:val="16"/>
              </w:rPr>
            </w:pPr>
            <w:r>
              <w:rPr>
                <w:rFonts w:ascii="Arial" w:hAnsi="Arial" w:cs="Arial"/>
                <w:sz w:val="16"/>
              </w:rPr>
              <w:t>23-Jan-1</w:t>
            </w:r>
            <w:r w:rsidR="00EA1921">
              <w:rPr>
                <w:rFonts w:ascii="Arial" w:hAnsi="Arial" w:cs="Arial"/>
                <w:sz w:val="16"/>
              </w:rPr>
              <w:t>3</w:t>
            </w:r>
          </w:p>
        </w:tc>
        <w:tc>
          <w:tcPr>
            <w:tcW w:w="1105" w:type="dxa"/>
          </w:tcPr>
          <w:p w:rsidR="007773F1" w:rsidRDefault="007773F1">
            <w:pPr>
              <w:spacing w:before="60"/>
              <w:rPr>
                <w:rFonts w:ascii="Arial" w:hAnsi="Arial" w:cs="Arial"/>
                <w:sz w:val="16"/>
              </w:rPr>
            </w:pPr>
            <w:r>
              <w:rPr>
                <w:rFonts w:ascii="Arial" w:hAnsi="Arial" w:cs="Arial"/>
                <w:sz w:val="16"/>
              </w:rPr>
              <w:t>Selva</w:t>
            </w:r>
          </w:p>
        </w:tc>
      </w:tr>
      <w:tr w:rsidR="00EA1921">
        <w:tc>
          <w:tcPr>
            <w:tcW w:w="616" w:type="dxa"/>
          </w:tcPr>
          <w:p w:rsidR="00EA1921" w:rsidRDefault="00EA1921">
            <w:pPr>
              <w:spacing w:before="60"/>
              <w:rPr>
                <w:rFonts w:ascii="Arial" w:hAnsi="Arial" w:cs="Arial"/>
                <w:sz w:val="16"/>
              </w:rPr>
            </w:pPr>
            <w:r>
              <w:rPr>
                <w:rFonts w:ascii="Arial" w:hAnsi="Arial" w:cs="Arial"/>
                <w:sz w:val="16"/>
              </w:rPr>
              <w:t>4</w:t>
            </w:r>
          </w:p>
        </w:tc>
        <w:tc>
          <w:tcPr>
            <w:tcW w:w="662" w:type="dxa"/>
          </w:tcPr>
          <w:p w:rsidR="00EA1921" w:rsidRDefault="00EA1921">
            <w:pPr>
              <w:spacing w:before="60"/>
              <w:rPr>
                <w:rFonts w:ascii="Arial" w:hAnsi="Arial" w:cs="Arial"/>
                <w:sz w:val="16"/>
              </w:rPr>
            </w:pPr>
            <w:r>
              <w:rPr>
                <w:rFonts w:ascii="Arial" w:hAnsi="Arial" w:cs="Arial"/>
                <w:sz w:val="16"/>
              </w:rPr>
              <w:t>4.0</w:t>
            </w:r>
          </w:p>
        </w:tc>
        <w:tc>
          <w:tcPr>
            <w:tcW w:w="6210" w:type="dxa"/>
          </w:tcPr>
          <w:p w:rsidR="00EA1921" w:rsidRDefault="00EA1921" w:rsidP="00F760F8">
            <w:pPr>
              <w:spacing w:before="60"/>
              <w:rPr>
                <w:rFonts w:ascii="Arial" w:hAnsi="Arial" w:cs="Arial"/>
                <w:sz w:val="16"/>
              </w:rPr>
            </w:pPr>
            <w:r w:rsidRPr="00EA1921">
              <w:rPr>
                <w:rFonts w:ascii="Arial" w:hAnsi="Arial" w:cs="Arial"/>
                <w:sz w:val="16"/>
              </w:rPr>
              <w:t>Apply limit else in Power Limit function corrected</w:t>
            </w:r>
          </w:p>
        </w:tc>
        <w:tc>
          <w:tcPr>
            <w:tcW w:w="1080" w:type="dxa"/>
          </w:tcPr>
          <w:p w:rsidR="00EA1921" w:rsidRDefault="00EA1921" w:rsidP="00922E73">
            <w:pPr>
              <w:spacing w:before="60"/>
              <w:rPr>
                <w:rFonts w:ascii="Arial" w:hAnsi="Arial" w:cs="Arial"/>
                <w:sz w:val="16"/>
              </w:rPr>
            </w:pPr>
            <w:r>
              <w:rPr>
                <w:rFonts w:ascii="Arial" w:hAnsi="Arial" w:cs="Arial"/>
                <w:sz w:val="16"/>
              </w:rPr>
              <w:t>28-Jan-13</w:t>
            </w:r>
          </w:p>
        </w:tc>
        <w:tc>
          <w:tcPr>
            <w:tcW w:w="1105" w:type="dxa"/>
          </w:tcPr>
          <w:p w:rsidR="00EA1921" w:rsidRDefault="00EA1921">
            <w:pPr>
              <w:spacing w:before="60"/>
              <w:rPr>
                <w:rFonts w:ascii="Arial" w:hAnsi="Arial" w:cs="Arial"/>
                <w:sz w:val="16"/>
              </w:rPr>
            </w:pPr>
            <w:r>
              <w:rPr>
                <w:rFonts w:ascii="Arial" w:hAnsi="Arial" w:cs="Arial"/>
                <w:sz w:val="16"/>
              </w:rPr>
              <w:t>Selva</w:t>
            </w:r>
          </w:p>
        </w:tc>
      </w:tr>
      <w:tr w:rsidR="0007046B">
        <w:tc>
          <w:tcPr>
            <w:tcW w:w="616" w:type="dxa"/>
          </w:tcPr>
          <w:p w:rsidR="0007046B" w:rsidRDefault="0007046B">
            <w:pPr>
              <w:spacing w:before="60"/>
              <w:rPr>
                <w:rFonts w:ascii="Arial" w:hAnsi="Arial" w:cs="Arial"/>
                <w:sz w:val="16"/>
              </w:rPr>
            </w:pPr>
            <w:r>
              <w:rPr>
                <w:rFonts w:ascii="Arial" w:hAnsi="Arial" w:cs="Arial"/>
                <w:sz w:val="16"/>
              </w:rPr>
              <w:t>5</w:t>
            </w:r>
          </w:p>
        </w:tc>
        <w:tc>
          <w:tcPr>
            <w:tcW w:w="662" w:type="dxa"/>
          </w:tcPr>
          <w:p w:rsidR="0007046B" w:rsidRDefault="0007046B">
            <w:pPr>
              <w:spacing w:before="60"/>
              <w:rPr>
                <w:rFonts w:ascii="Arial" w:hAnsi="Arial" w:cs="Arial"/>
                <w:sz w:val="16"/>
              </w:rPr>
            </w:pPr>
            <w:r>
              <w:rPr>
                <w:rFonts w:ascii="Arial" w:hAnsi="Arial" w:cs="Arial"/>
                <w:sz w:val="16"/>
              </w:rPr>
              <w:t>5.0</w:t>
            </w:r>
          </w:p>
        </w:tc>
        <w:tc>
          <w:tcPr>
            <w:tcW w:w="6210" w:type="dxa"/>
          </w:tcPr>
          <w:p w:rsidR="0007046B" w:rsidRPr="00EA1921" w:rsidRDefault="006A2402" w:rsidP="00F760F8">
            <w:pPr>
              <w:spacing w:before="60"/>
              <w:rPr>
                <w:rFonts w:ascii="Arial" w:hAnsi="Arial" w:cs="Arial"/>
                <w:sz w:val="16"/>
              </w:rPr>
            </w:pPr>
            <w:r w:rsidRPr="006A2402">
              <w:rPr>
                <w:rFonts w:ascii="Arial" w:hAnsi="Arial" w:cs="Arial"/>
                <w:sz w:val="16"/>
              </w:rPr>
              <w:t>Created local copies to module level variables in per2</w:t>
            </w:r>
          </w:p>
        </w:tc>
        <w:tc>
          <w:tcPr>
            <w:tcW w:w="1080" w:type="dxa"/>
          </w:tcPr>
          <w:p w:rsidR="0007046B" w:rsidRDefault="0007046B" w:rsidP="00922E73">
            <w:pPr>
              <w:spacing w:before="60"/>
              <w:rPr>
                <w:rFonts w:ascii="Arial" w:hAnsi="Arial" w:cs="Arial"/>
                <w:sz w:val="16"/>
              </w:rPr>
            </w:pPr>
            <w:r>
              <w:rPr>
                <w:rFonts w:ascii="Arial" w:hAnsi="Arial" w:cs="Arial"/>
                <w:sz w:val="16"/>
              </w:rPr>
              <w:t>29-Jan-13</w:t>
            </w:r>
          </w:p>
        </w:tc>
        <w:tc>
          <w:tcPr>
            <w:tcW w:w="1105" w:type="dxa"/>
          </w:tcPr>
          <w:p w:rsidR="0007046B" w:rsidRDefault="0007046B">
            <w:pPr>
              <w:spacing w:before="60"/>
              <w:rPr>
                <w:rFonts w:ascii="Arial" w:hAnsi="Arial" w:cs="Arial"/>
                <w:sz w:val="16"/>
              </w:rPr>
            </w:pPr>
            <w:r>
              <w:rPr>
                <w:rFonts w:ascii="Arial" w:hAnsi="Arial" w:cs="Arial"/>
                <w:sz w:val="16"/>
              </w:rPr>
              <w:t>Selva</w:t>
            </w:r>
          </w:p>
        </w:tc>
      </w:tr>
      <w:tr w:rsidR="009C2CEC">
        <w:tc>
          <w:tcPr>
            <w:tcW w:w="616" w:type="dxa"/>
          </w:tcPr>
          <w:p w:rsidR="009C2CEC" w:rsidRDefault="009C2CEC">
            <w:pPr>
              <w:spacing w:before="60"/>
              <w:rPr>
                <w:rFonts w:ascii="Arial" w:hAnsi="Arial" w:cs="Arial"/>
                <w:sz w:val="16"/>
              </w:rPr>
            </w:pPr>
            <w:r>
              <w:rPr>
                <w:rFonts w:ascii="Arial" w:hAnsi="Arial" w:cs="Arial"/>
                <w:sz w:val="16"/>
              </w:rPr>
              <w:t>6</w:t>
            </w:r>
          </w:p>
        </w:tc>
        <w:tc>
          <w:tcPr>
            <w:tcW w:w="662" w:type="dxa"/>
          </w:tcPr>
          <w:p w:rsidR="009C2CEC" w:rsidRDefault="009C2CEC">
            <w:pPr>
              <w:spacing w:before="60"/>
              <w:rPr>
                <w:rFonts w:ascii="Arial" w:hAnsi="Arial" w:cs="Arial"/>
                <w:sz w:val="16"/>
              </w:rPr>
            </w:pPr>
            <w:r>
              <w:rPr>
                <w:rFonts w:ascii="Arial" w:hAnsi="Arial" w:cs="Arial"/>
                <w:sz w:val="16"/>
              </w:rPr>
              <w:t>6</w:t>
            </w:r>
          </w:p>
        </w:tc>
        <w:tc>
          <w:tcPr>
            <w:tcW w:w="6210" w:type="dxa"/>
          </w:tcPr>
          <w:p w:rsidR="009C2CEC" w:rsidRPr="006A2402" w:rsidRDefault="009C2CEC" w:rsidP="00F760F8">
            <w:pPr>
              <w:spacing w:before="60"/>
              <w:rPr>
                <w:rFonts w:ascii="Arial" w:hAnsi="Arial" w:cs="Arial"/>
                <w:sz w:val="16"/>
              </w:rPr>
            </w:pPr>
            <w:r>
              <w:rPr>
                <w:rFonts w:ascii="Arial" w:hAnsi="Arial" w:cs="Arial"/>
                <w:sz w:val="16"/>
              </w:rPr>
              <w:t xml:space="preserve">Added </w:t>
            </w:r>
            <w:r w:rsidR="0094318C">
              <w:rPr>
                <w:rFonts w:ascii="Arial" w:hAnsi="Arial" w:cs="Arial"/>
                <w:sz w:val="16"/>
              </w:rPr>
              <w:t>Low Pass Filter to Motor Velocity</w:t>
            </w:r>
          </w:p>
        </w:tc>
        <w:tc>
          <w:tcPr>
            <w:tcW w:w="1080" w:type="dxa"/>
          </w:tcPr>
          <w:p w:rsidR="009C2CEC" w:rsidRDefault="0094318C" w:rsidP="00922E73">
            <w:pPr>
              <w:spacing w:before="60"/>
              <w:rPr>
                <w:rFonts w:ascii="Arial" w:hAnsi="Arial" w:cs="Arial"/>
                <w:sz w:val="16"/>
              </w:rPr>
            </w:pPr>
            <w:r>
              <w:rPr>
                <w:rFonts w:ascii="Arial" w:hAnsi="Arial" w:cs="Arial"/>
                <w:sz w:val="16"/>
              </w:rPr>
              <w:t>04-Feb-13</w:t>
            </w:r>
          </w:p>
        </w:tc>
        <w:tc>
          <w:tcPr>
            <w:tcW w:w="1105" w:type="dxa"/>
          </w:tcPr>
          <w:p w:rsidR="009C2CEC" w:rsidRDefault="0094318C">
            <w:pPr>
              <w:spacing w:before="60"/>
              <w:rPr>
                <w:rFonts w:ascii="Arial" w:hAnsi="Arial" w:cs="Arial"/>
                <w:sz w:val="16"/>
              </w:rPr>
            </w:pPr>
            <w:r>
              <w:rPr>
                <w:rFonts w:ascii="Arial" w:hAnsi="Arial" w:cs="Arial"/>
                <w:sz w:val="16"/>
              </w:rPr>
              <w:t>LN</w:t>
            </w:r>
          </w:p>
        </w:tc>
      </w:tr>
      <w:tr w:rsidR="00EF2170">
        <w:tc>
          <w:tcPr>
            <w:tcW w:w="616" w:type="dxa"/>
          </w:tcPr>
          <w:p w:rsidR="00EF2170" w:rsidRDefault="00EF2170">
            <w:pPr>
              <w:spacing w:before="60"/>
              <w:rPr>
                <w:rFonts w:ascii="Arial" w:hAnsi="Arial" w:cs="Arial"/>
                <w:sz w:val="16"/>
              </w:rPr>
            </w:pPr>
            <w:r>
              <w:rPr>
                <w:rFonts w:ascii="Arial" w:hAnsi="Arial" w:cs="Arial"/>
                <w:sz w:val="16"/>
              </w:rPr>
              <w:t>7</w:t>
            </w:r>
          </w:p>
        </w:tc>
        <w:tc>
          <w:tcPr>
            <w:tcW w:w="662" w:type="dxa"/>
          </w:tcPr>
          <w:p w:rsidR="00EF2170" w:rsidRDefault="00EF2170">
            <w:pPr>
              <w:spacing w:before="60"/>
              <w:rPr>
                <w:rFonts w:ascii="Arial" w:hAnsi="Arial" w:cs="Arial"/>
                <w:sz w:val="16"/>
              </w:rPr>
            </w:pPr>
            <w:r>
              <w:rPr>
                <w:rFonts w:ascii="Arial" w:hAnsi="Arial" w:cs="Arial"/>
                <w:sz w:val="16"/>
              </w:rPr>
              <w:t>7.0</w:t>
            </w:r>
          </w:p>
        </w:tc>
        <w:tc>
          <w:tcPr>
            <w:tcW w:w="6210" w:type="dxa"/>
          </w:tcPr>
          <w:p w:rsidR="00EF2170" w:rsidRDefault="00EF2170" w:rsidP="00F760F8">
            <w:pPr>
              <w:spacing w:before="60"/>
              <w:rPr>
                <w:rFonts w:ascii="Arial" w:hAnsi="Arial" w:cs="Arial"/>
                <w:sz w:val="16"/>
              </w:rPr>
            </w:pPr>
            <w:r>
              <w:rPr>
                <w:rFonts w:ascii="Arial" w:hAnsi="Arial" w:cs="Arial"/>
                <w:sz w:val="16"/>
              </w:rPr>
              <w:t>Updated to FDD ver 004 (Fixes the anomaly 4686)</w:t>
            </w:r>
          </w:p>
        </w:tc>
        <w:tc>
          <w:tcPr>
            <w:tcW w:w="1080" w:type="dxa"/>
          </w:tcPr>
          <w:p w:rsidR="00EF2170" w:rsidRDefault="00EF2170" w:rsidP="00922E73">
            <w:pPr>
              <w:spacing w:before="60"/>
              <w:rPr>
                <w:rFonts w:ascii="Arial" w:hAnsi="Arial" w:cs="Arial"/>
                <w:sz w:val="16"/>
              </w:rPr>
            </w:pPr>
            <w:r>
              <w:rPr>
                <w:rFonts w:ascii="Arial" w:hAnsi="Arial" w:cs="Arial"/>
                <w:sz w:val="16"/>
              </w:rPr>
              <w:t>13-Apr-13</w:t>
            </w:r>
          </w:p>
        </w:tc>
        <w:tc>
          <w:tcPr>
            <w:tcW w:w="1105" w:type="dxa"/>
          </w:tcPr>
          <w:p w:rsidR="00EF2170" w:rsidRDefault="00EF2170">
            <w:pPr>
              <w:spacing w:before="60"/>
              <w:rPr>
                <w:rFonts w:ascii="Arial" w:hAnsi="Arial" w:cs="Arial"/>
                <w:sz w:val="16"/>
              </w:rPr>
            </w:pPr>
            <w:r>
              <w:rPr>
                <w:rFonts w:ascii="Arial" w:hAnsi="Arial" w:cs="Arial"/>
                <w:sz w:val="16"/>
              </w:rPr>
              <w:t>SP</w:t>
            </w:r>
          </w:p>
        </w:tc>
      </w:tr>
      <w:tr w:rsidR="004457A0">
        <w:tc>
          <w:tcPr>
            <w:tcW w:w="616" w:type="dxa"/>
          </w:tcPr>
          <w:p w:rsidR="004457A0" w:rsidRDefault="004457A0">
            <w:pPr>
              <w:spacing w:before="60"/>
              <w:rPr>
                <w:rFonts w:ascii="Arial" w:hAnsi="Arial" w:cs="Arial"/>
                <w:sz w:val="16"/>
              </w:rPr>
            </w:pPr>
            <w:r>
              <w:rPr>
                <w:rFonts w:ascii="Arial" w:hAnsi="Arial" w:cs="Arial"/>
                <w:sz w:val="16"/>
              </w:rPr>
              <w:t>8</w:t>
            </w:r>
          </w:p>
        </w:tc>
        <w:tc>
          <w:tcPr>
            <w:tcW w:w="662" w:type="dxa"/>
          </w:tcPr>
          <w:p w:rsidR="004457A0" w:rsidRDefault="004457A0">
            <w:pPr>
              <w:spacing w:before="60"/>
              <w:rPr>
                <w:rFonts w:ascii="Arial" w:hAnsi="Arial" w:cs="Arial"/>
                <w:sz w:val="16"/>
              </w:rPr>
            </w:pPr>
            <w:r>
              <w:rPr>
                <w:rFonts w:ascii="Arial" w:hAnsi="Arial" w:cs="Arial"/>
                <w:sz w:val="16"/>
              </w:rPr>
              <w:t>8.0</w:t>
            </w:r>
          </w:p>
        </w:tc>
        <w:tc>
          <w:tcPr>
            <w:tcW w:w="6210" w:type="dxa"/>
          </w:tcPr>
          <w:p w:rsidR="004457A0" w:rsidRDefault="004457A0" w:rsidP="00F760F8">
            <w:pPr>
              <w:spacing w:before="60"/>
              <w:rPr>
                <w:rFonts w:ascii="Arial" w:hAnsi="Arial" w:cs="Arial"/>
                <w:sz w:val="16"/>
              </w:rPr>
            </w:pPr>
            <w:r>
              <w:rPr>
                <w:rFonts w:ascii="Arial" w:hAnsi="Arial" w:cs="Arial"/>
                <w:sz w:val="16"/>
              </w:rPr>
              <w:t>Updated to FDD ver 006</w:t>
            </w:r>
          </w:p>
        </w:tc>
        <w:tc>
          <w:tcPr>
            <w:tcW w:w="1080" w:type="dxa"/>
          </w:tcPr>
          <w:p w:rsidR="004457A0" w:rsidRDefault="004457A0" w:rsidP="00922E73">
            <w:pPr>
              <w:spacing w:before="60"/>
              <w:rPr>
                <w:rFonts w:ascii="Arial" w:hAnsi="Arial" w:cs="Arial"/>
                <w:sz w:val="16"/>
              </w:rPr>
            </w:pPr>
            <w:r>
              <w:rPr>
                <w:rFonts w:ascii="Arial" w:hAnsi="Arial" w:cs="Arial"/>
                <w:sz w:val="16"/>
              </w:rPr>
              <w:t>21-May-13</w:t>
            </w:r>
          </w:p>
        </w:tc>
        <w:tc>
          <w:tcPr>
            <w:tcW w:w="1105" w:type="dxa"/>
          </w:tcPr>
          <w:p w:rsidR="004457A0" w:rsidRDefault="004457A0">
            <w:pPr>
              <w:spacing w:before="60"/>
              <w:rPr>
                <w:rFonts w:ascii="Arial" w:hAnsi="Arial" w:cs="Arial"/>
                <w:sz w:val="16"/>
              </w:rPr>
            </w:pPr>
            <w:r>
              <w:rPr>
                <w:rFonts w:ascii="Arial" w:hAnsi="Arial" w:cs="Arial"/>
                <w:sz w:val="16"/>
              </w:rPr>
              <w:t>SP</w:t>
            </w:r>
          </w:p>
        </w:tc>
      </w:tr>
      <w:tr w:rsidR="00275EC9">
        <w:tc>
          <w:tcPr>
            <w:tcW w:w="616" w:type="dxa"/>
          </w:tcPr>
          <w:p w:rsidR="00275EC9" w:rsidRDefault="00275EC9">
            <w:pPr>
              <w:spacing w:before="60"/>
              <w:rPr>
                <w:rFonts w:ascii="Arial" w:hAnsi="Arial" w:cs="Arial"/>
                <w:sz w:val="16"/>
              </w:rPr>
            </w:pPr>
            <w:r>
              <w:rPr>
                <w:rFonts w:ascii="Arial" w:hAnsi="Arial" w:cs="Arial"/>
                <w:sz w:val="16"/>
              </w:rPr>
              <w:t>9</w:t>
            </w:r>
          </w:p>
        </w:tc>
        <w:tc>
          <w:tcPr>
            <w:tcW w:w="662" w:type="dxa"/>
          </w:tcPr>
          <w:p w:rsidR="00275EC9" w:rsidRDefault="00275EC9">
            <w:pPr>
              <w:spacing w:before="60"/>
              <w:rPr>
                <w:rFonts w:ascii="Arial" w:hAnsi="Arial" w:cs="Arial"/>
                <w:sz w:val="16"/>
              </w:rPr>
            </w:pPr>
            <w:r>
              <w:rPr>
                <w:rFonts w:ascii="Arial" w:hAnsi="Arial" w:cs="Arial"/>
                <w:sz w:val="16"/>
              </w:rPr>
              <w:t>9.0</w:t>
            </w:r>
          </w:p>
        </w:tc>
        <w:tc>
          <w:tcPr>
            <w:tcW w:w="6210" w:type="dxa"/>
          </w:tcPr>
          <w:p w:rsidR="00275EC9" w:rsidRDefault="00275EC9" w:rsidP="005268E8">
            <w:pPr>
              <w:spacing w:before="60"/>
              <w:rPr>
                <w:rFonts w:ascii="Arial" w:hAnsi="Arial" w:cs="Arial"/>
                <w:sz w:val="16"/>
              </w:rPr>
            </w:pPr>
            <w:r>
              <w:rPr>
                <w:rFonts w:ascii="Arial" w:hAnsi="Arial" w:cs="Arial"/>
                <w:sz w:val="16"/>
              </w:rPr>
              <w:t>Anomaly 5271 Fix</w:t>
            </w:r>
            <w:r w:rsidR="005268E8">
              <w:rPr>
                <w:rFonts w:ascii="Arial" w:hAnsi="Arial" w:cs="Arial"/>
                <w:sz w:val="16"/>
              </w:rPr>
              <w:t>, removed</w:t>
            </w:r>
            <w:r w:rsidR="0090784A">
              <w:rPr>
                <w:rFonts w:ascii="Arial" w:hAnsi="Arial" w:cs="Arial"/>
                <w:sz w:val="16"/>
              </w:rPr>
              <w:t xml:space="preserve"> </w:t>
            </w:r>
            <w:r w:rsidR="0037590D">
              <w:rPr>
                <w:rFonts w:ascii="Arial" w:hAnsi="Arial" w:cs="Arial"/>
                <w:sz w:val="16"/>
              </w:rPr>
              <w:t>division</w:t>
            </w:r>
            <w:r w:rsidR="005268E8">
              <w:rPr>
                <w:rFonts w:ascii="Arial" w:hAnsi="Arial" w:cs="Arial"/>
                <w:sz w:val="16"/>
              </w:rPr>
              <w:t xml:space="preserve"> from </w:t>
            </w:r>
            <w:r w:rsidR="0037590D">
              <w:rPr>
                <w:rFonts w:ascii="Arial" w:hAnsi="Arial" w:cs="Arial"/>
                <w:sz w:val="16"/>
              </w:rPr>
              <w:t>Power L</w:t>
            </w:r>
            <w:r w:rsidR="0090784A">
              <w:rPr>
                <w:rFonts w:ascii="Arial" w:hAnsi="Arial" w:cs="Arial"/>
                <w:sz w:val="16"/>
              </w:rPr>
              <w:t xml:space="preserve">imit </w:t>
            </w:r>
            <w:r w:rsidR="0037590D">
              <w:rPr>
                <w:rFonts w:ascii="Arial" w:hAnsi="Arial" w:cs="Arial"/>
                <w:sz w:val="16"/>
              </w:rPr>
              <w:t>function</w:t>
            </w:r>
            <w:r w:rsidR="005268E8">
              <w:rPr>
                <w:rFonts w:ascii="Arial" w:hAnsi="Arial" w:cs="Arial"/>
                <w:sz w:val="16"/>
              </w:rPr>
              <w:t xml:space="preserve"> slew rate min/max value</w:t>
            </w:r>
            <w:r w:rsidR="00BE2EF6">
              <w:rPr>
                <w:rFonts w:ascii="Arial" w:hAnsi="Arial" w:cs="Arial"/>
                <w:sz w:val="16"/>
              </w:rPr>
              <w:t>s</w:t>
            </w:r>
          </w:p>
        </w:tc>
        <w:tc>
          <w:tcPr>
            <w:tcW w:w="1080" w:type="dxa"/>
          </w:tcPr>
          <w:p w:rsidR="00275EC9" w:rsidRDefault="00407DDC" w:rsidP="00922E73">
            <w:pPr>
              <w:spacing w:before="60"/>
              <w:rPr>
                <w:rFonts w:ascii="Arial" w:hAnsi="Arial" w:cs="Arial"/>
                <w:sz w:val="16"/>
              </w:rPr>
            </w:pPr>
            <w:r>
              <w:rPr>
                <w:rFonts w:ascii="Arial" w:hAnsi="Arial" w:cs="Arial"/>
                <w:sz w:val="16"/>
              </w:rPr>
              <w:t>23</w:t>
            </w:r>
            <w:r w:rsidR="00275EC9">
              <w:rPr>
                <w:rFonts w:ascii="Arial" w:hAnsi="Arial" w:cs="Arial"/>
                <w:sz w:val="16"/>
              </w:rPr>
              <w:t>-Jul-13</w:t>
            </w:r>
          </w:p>
        </w:tc>
        <w:tc>
          <w:tcPr>
            <w:tcW w:w="1105" w:type="dxa"/>
          </w:tcPr>
          <w:p w:rsidR="00275EC9" w:rsidRDefault="00275EC9">
            <w:pPr>
              <w:spacing w:before="60"/>
              <w:rPr>
                <w:rFonts w:ascii="Arial" w:hAnsi="Arial" w:cs="Arial"/>
                <w:sz w:val="16"/>
              </w:rPr>
            </w:pPr>
            <w:r>
              <w:rPr>
                <w:rFonts w:ascii="Arial" w:hAnsi="Arial" w:cs="Arial"/>
                <w:sz w:val="16"/>
              </w:rPr>
              <w:t>VT</w:t>
            </w:r>
          </w:p>
        </w:tc>
      </w:tr>
      <w:tr w:rsidR="00565018">
        <w:tc>
          <w:tcPr>
            <w:tcW w:w="616" w:type="dxa"/>
          </w:tcPr>
          <w:p w:rsidR="00565018" w:rsidRDefault="00565018">
            <w:pPr>
              <w:spacing w:before="60"/>
              <w:rPr>
                <w:rFonts w:ascii="Arial" w:hAnsi="Arial" w:cs="Arial"/>
                <w:sz w:val="16"/>
              </w:rPr>
            </w:pPr>
            <w:r>
              <w:rPr>
                <w:rFonts w:ascii="Arial" w:hAnsi="Arial" w:cs="Arial"/>
                <w:sz w:val="16"/>
              </w:rPr>
              <w:t>10</w:t>
            </w:r>
          </w:p>
        </w:tc>
        <w:tc>
          <w:tcPr>
            <w:tcW w:w="662" w:type="dxa"/>
          </w:tcPr>
          <w:p w:rsidR="00565018" w:rsidRDefault="00565018">
            <w:pPr>
              <w:spacing w:before="60"/>
              <w:rPr>
                <w:rFonts w:ascii="Arial" w:hAnsi="Arial" w:cs="Arial"/>
                <w:sz w:val="16"/>
              </w:rPr>
            </w:pPr>
            <w:r>
              <w:rPr>
                <w:rFonts w:ascii="Arial" w:hAnsi="Arial" w:cs="Arial"/>
                <w:sz w:val="16"/>
              </w:rPr>
              <w:t>10.0</w:t>
            </w:r>
          </w:p>
        </w:tc>
        <w:tc>
          <w:tcPr>
            <w:tcW w:w="6210" w:type="dxa"/>
          </w:tcPr>
          <w:p w:rsidR="00565018" w:rsidRDefault="00565018" w:rsidP="00341BD3">
            <w:pPr>
              <w:spacing w:before="60"/>
              <w:rPr>
                <w:rFonts w:ascii="Arial" w:hAnsi="Arial" w:cs="Arial"/>
                <w:sz w:val="16"/>
              </w:rPr>
            </w:pPr>
            <w:r>
              <w:rPr>
                <w:rFonts w:ascii="Arial" w:hAnsi="Arial" w:cs="Arial"/>
                <w:sz w:val="16"/>
              </w:rPr>
              <w:t xml:space="preserve">Update for FDD version 007 – </w:t>
            </w:r>
            <w:r>
              <w:rPr>
                <w:rFonts w:ascii="Arial" w:hAnsi="Arial" w:cs="Arial"/>
                <w:sz w:val="16"/>
                <w:szCs w:val="16"/>
              </w:rPr>
              <w:t>Mapped Threshold_Exceeded signal to NTC 0x0B2 (Reduced Assist due to Low Voltage) and update to TrqEnvLmt1_MtrNm calculation.</w:t>
            </w:r>
            <w:r w:rsidR="005273D7">
              <w:rPr>
                <w:rFonts w:ascii="Arial" w:hAnsi="Arial" w:cs="Arial"/>
                <w:sz w:val="16"/>
                <w:szCs w:val="16"/>
              </w:rPr>
              <w:t xml:space="preserve"> </w:t>
            </w:r>
            <w:r w:rsidR="00341BD3">
              <w:rPr>
                <w:rFonts w:ascii="Arial" w:hAnsi="Arial" w:cs="Arial"/>
                <w:sz w:val="16"/>
                <w:szCs w:val="16"/>
              </w:rPr>
              <w:t xml:space="preserve">Added output limiting, divide by zero protection, and overflow protection. </w:t>
            </w:r>
            <w:r w:rsidR="005273D7">
              <w:rPr>
                <w:rFonts w:ascii="Arial" w:hAnsi="Arial" w:cs="Arial"/>
                <w:sz w:val="16"/>
                <w:szCs w:val="16"/>
              </w:rPr>
              <w:t xml:space="preserve"> </w:t>
            </w:r>
            <w:bookmarkStart w:id="22" w:name="OLE_LINK57"/>
            <w:r w:rsidR="005273D7">
              <w:rPr>
                <w:rFonts w:ascii="Arial" w:hAnsi="Arial" w:cs="Arial"/>
                <w:sz w:val="16"/>
                <w:szCs w:val="16"/>
              </w:rPr>
              <w:t xml:space="preserve">Also updated input, output, and module </w:t>
            </w:r>
            <w:r w:rsidR="00341BD3">
              <w:rPr>
                <w:rFonts w:ascii="Arial" w:hAnsi="Arial" w:cs="Arial"/>
                <w:sz w:val="16"/>
                <w:szCs w:val="16"/>
              </w:rPr>
              <w:t>and display</w:t>
            </w:r>
            <w:r w:rsidR="005273D7">
              <w:rPr>
                <w:rFonts w:ascii="Arial" w:hAnsi="Arial" w:cs="Arial"/>
                <w:sz w:val="16"/>
                <w:szCs w:val="16"/>
              </w:rPr>
              <w:t xml:space="preserve"> variable names per FDD and naming conventions</w:t>
            </w:r>
            <w:bookmarkEnd w:id="22"/>
            <w:r w:rsidR="005273D7">
              <w:rPr>
                <w:rFonts w:ascii="Arial" w:hAnsi="Arial" w:cs="Arial"/>
                <w:sz w:val="16"/>
                <w:szCs w:val="16"/>
              </w:rPr>
              <w:t>.</w:t>
            </w:r>
            <w:r>
              <w:rPr>
                <w:rFonts w:ascii="Arial" w:hAnsi="Arial" w:cs="Arial"/>
                <w:sz w:val="16"/>
                <w:szCs w:val="16"/>
              </w:rPr>
              <w:br/>
            </w:r>
          </w:p>
        </w:tc>
        <w:tc>
          <w:tcPr>
            <w:tcW w:w="1080" w:type="dxa"/>
          </w:tcPr>
          <w:p w:rsidR="00565018" w:rsidRDefault="00565018" w:rsidP="00922E73">
            <w:pPr>
              <w:spacing w:before="60"/>
              <w:rPr>
                <w:rFonts w:ascii="Arial" w:hAnsi="Arial" w:cs="Arial"/>
                <w:sz w:val="16"/>
              </w:rPr>
            </w:pPr>
            <w:r>
              <w:rPr>
                <w:rFonts w:ascii="Arial" w:hAnsi="Arial" w:cs="Arial"/>
                <w:sz w:val="16"/>
              </w:rPr>
              <w:t>27-Aug-13</w:t>
            </w:r>
          </w:p>
        </w:tc>
        <w:tc>
          <w:tcPr>
            <w:tcW w:w="1105" w:type="dxa"/>
          </w:tcPr>
          <w:p w:rsidR="00565018" w:rsidRDefault="00565018">
            <w:pPr>
              <w:spacing w:before="60"/>
              <w:rPr>
                <w:rFonts w:ascii="Arial" w:hAnsi="Arial" w:cs="Arial"/>
                <w:sz w:val="16"/>
              </w:rPr>
            </w:pPr>
            <w:r>
              <w:rPr>
                <w:rFonts w:ascii="Arial" w:hAnsi="Arial" w:cs="Arial"/>
                <w:sz w:val="16"/>
              </w:rPr>
              <w:t>KMC</w:t>
            </w:r>
          </w:p>
        </w:tc>
      </w:tr>
      <w:tr w:rsidR="000A4947">
        <w:tc>
          <w:tcPr>
            <w:tcW w:w="616" w:type="dxa"/>
          </w:tcPr>
          <w:p w:rsidR="000A4947" w:rsidRDefault="000A4947">
            <w:pPr>
              <w:spacing w:before="60"/>
              <w:rPr>
                <w:rFonts w:ascii="Arial" w:hAnsi="Arial" w:cs="Arial"/>
                <w:sz w:val="16"/>
              </w:rPr>
            </w:pPr>
            <w:r>
              <w:rPr>
                <w:rFonts w:ascii="Arial" w:hAnsi="Arial" w:cs="Arial"/>
                <w:sz w:val="16"/>
              </w:rPr>
              <w:t>11</w:t>
            </w:r>
          </w:p>
        </w:tc>
        <w:tc>
          <w:tcPr>
            <w:tcW w:w="662" w:type="dxa"/>
          </w:tcPr>
          <w:p w:rsidR="000A4947" w:rsidRDefault="000A4947">
            <w:pPr>
              <w:spacing w:before="60"/>
              <w:rPr>
                <w:rFonts w:ascii="Arial" w:hAnsi="Arial" w:cs="Arial"/>
                <w:sz w:val="16"/>
              </w:rPr>
            </w:pPr>
            <w:r>
              <w:rPr>
                <w:rFonts w:ascii="Arial" w:hAnsi="Arial" w:cs="Arial"/>
                <w:sz w:val="16"/>
              </w:rPr>
              <w:t>11.0</w:t>
            </w:r>
          </w:p>
        </w:tc>
        <w:tc>
          <w:tcPr>
            <w:tcW w:w="6210" w:type="dxa"/>
          </w:tcPr>
          <w:p w:rsidR="000A4947" w:rsidRDefault="000A4947" w:rsidP="00341BD3">
            <w:pPr>
              <w:spacing w:before="60"/>
              <w:rPr>
                <w:rFonts w:ascii="Arial" w:hAnsi="Arial" w:cs="Arial"/>
                <w:sz w:val="16"/>
              </w:rPr>
            </w:pPr>
            <w:r>
              <w:rPr>
                <w:rFonts w:ascii="Arial" w:hAnsi="Arial" w:cs="Arial"/>
                <w:sz w:val="16"/>
              </w:rPr>
              <w:t>Removed unnecessary divide by zero protection</w:t>
            </w:r>
            <w:r w:rsidR="0072345B">
              <w:rPr>
                <w:rFonts w:ascii="Arial" w:hAnsi="Arial" w:cs="Arial"/>
                <w:sz w:val="16"/>
              </w:rPr>
              <w:t xml:space="preserve"> (that was added in version 10).  Type casting update for QAC.</w:t>
            </w:r>
          </w:p>
        </w:tc>
        <w:tc>
          <w:tcPr>
            <w:tcW w:w="1080" w:type="dxa"/>
          </w:tcPr>
          <w:p w:rsidR="000A4947" w:rsidRDefault="0072345B" w:rsidP="00922E73">
            <w:pPr>
              <w:spacing w:before="60"/>
              <w:rPr>
                <w:rFonts w:ascii="Arial" w:hAnsi="Arial" w:cs="Arial"/>
                <w:sz w:val="16"/>
              </w:rPr>
            </w:pPr>
            <w:r>
              <w:rPr>
                <w:rFonts w:ascii="Arial" w:hAnsi="Arial" w:cs="Arial"/>
                <w:sz w:val="16"/>
              </w:rPr>
              <w:t>11-Sep-13</w:t>
            </w:r>
          </w:p>
        </w:tc>
        <w:tc>
          <w:tcPr>
            <w:tcW w:w="1105" w:type="dxa"/>
          </w:tcPr>
          <w:p w:rsidR="000A4947" w:rsidRDefault="0072345B">
            <w:pPr>
              <w:spacing w:before="60"/>
              <w:rPr>
                <w:rFonts w:ascii="Arial" w:hAnsi="Arial" w:cs="Arial"/>
                <w:sz w:val="16"/>
              </w:rPr>
            </w:pPr>
            <w:r>
              <w:rPr>
                <w:rFonts w:ascii="Arial" w:hAnsi="Arial" w:cs="Arial"/>
                <w:sz w:val="16"/>
              </w:rPr>
              <w:t>KMC</w:t>
            </w:r>
          </w:p>
        </w:tc>
      </w:tr>
      <w:tr w:rsidR="00FE0C11">
        <w:tc>
          <w:tcPr>
            <w:tcW w:w="616" w:type="dxa"/>
          </w:tcPr>
          <w:p w:rsidR="00FE0C11" w:rsidRDefault="00FE0C11">
            <w:pPr>
              <w:spacing w:before="60"/>
              <w:rPr>
                <w:rFonts w:ascii="Arial" w:hAnsi="Arial" w:cs="Arial"/>
                <w:sz w:val="16"/>
              </w:rPr>
            </w:pPr>
            <w:r>
              <w:rPr>
                <w:rFonts w:ascii="Arial" w:hAnsi="Arial" w:cs="Arial"/>
                <w:sz w:val="16"/>
              </w:rPr>
              <w:t>12</w:t>
            </w:r>
          </w:p>
        </w:tc>
        <w:tc>
          <w:tcPr>
            <w:tcW w:w="662" w:type="dxa"/>
          </w:tcPr>
          <w:p w:rsidR="00FE0C11" w:rsidRDefault="00FE0C11">
            <w:pPr>
              <w:spacing w:before="60"/>
              <w:rPr>
                <w:rFonts w:ascii="Arial" w:hAnsi="Arial" w:cs="Arial"/>
                <w:sz w:val="16"/>
              </w:rPr>
            </w:pPr>
            <w:r>
              <w:rPr>
                <w:rFonts w:ascii="Arial" w:hAnsi="Arial" w:cs="Arial"/>
                <w:sz w:val="16"/>
              </w:rPr>
              <w:t>12.0</w:t>
            </w:r>
          </w:p>
        </w:tc>
        <w:tc>
          <w:tcPr>
            <w:tcW w:w="6210" w:type="dxa"/>
          </w:tcPr>
          <w:p w:rsidR="00FE0C11" w:rsidRDefault="00FE0C11" w:rsidP="00341BD3">
            <w:pPr>
              <w:spacing w:before="60"/>
              <w:rPr>
                <w:rFonts w:ascii="Arial" w:hAnsi="Arial" w:cs="Arial"/>
                <w:sz w:val="16"/>
              </w:rPr>
            </w:pPr>
            <w:r>
              <w:rPr>
                <w:rFonts w:ascii="Arial" w:hAnsi="Arial" w:cs="Arial"/>
                <w:sz w:val="16"/>
              </w:rPr>
              <w:t>Corrected array index in flowchart in section 6.3.1.5.</w:t>
            </w:r>
            <w:r w:rsidR="00D919FD">
              <w:rPr>
                <w:rFonts w:ascii="Arial" w:hAnsi="Arial" w:cs="Arial"/>
                <w:sz w:val="16"/>
              </w:rPr>
              <w:t xml:space="preserve">  Added note about unused input PosServEnable_Cnt_lgc per FDD ver 008.</w:t>
            </w:r>
          </w:p>
        </w:tc>
        <w:tc>
          <w:tcPr>
            <w:tcW w:w="1080" w:type="dxa"/>
          </w:tcPr>
          <w:p w:rsidR="00FE0C11" w:rsidRDefault="00FE0C11" w:rsidP="00922E73">
            <w:pPr>
              <w:spacing w:before="60"/>
              <w:rPr>
                <w:rFonts w:ascii="Arial" w:hAnsi="Arial" w:cs="Arial"/>
                <w:sz w:val="16"/>
              </w:rPr>
            </w:pPr>
            <w:r>
              <w:rPr>
                <w:rFonts w:ascii="Arial" w:hAnsi="Arial" w:cs="Arial"/>
                <w:sz w:val="16"/>
              </w:rPr>
              <w:t>2-Oct-13</w:t>
            </w:r>
          </w:p>
        </w:tc>
        <w:tc>
          <w:tcPr>
            <w:tcW w:w="1105" w:type="dxa"/>
          </w:tcPr>
          <w:p w:rsidR="00FE0C11" w:rsidRDefault="00FE0C11">
            <w:pPr>
              <w:spacing w:before="60"/>
              <w:rPr>
                <w:rFonts w:ascii="Arial" w:hAnsi="Arial" w:cs="Arial"/>
                <w:sz w:val="16"/>
              </w:rPr>
            </w:pPr>
            <w:r>
              <w:rPr>
                <w:rFonts w:ascii="Arial" w:hAnsi="Arial" w:cs="Arial"/>
                <w:sz w:val="16"/>
              </w:rPr>
              <w:t>KMC</w:t>
            </w:r>
          </w:p>
        </w:tc>
      </w:tr>
      <w:tr w:rsidR="00F433B3">
        <w:trPr>
          <w:ins w:id="23" w:author="Kaur, Lovepreet" w:date="2014-03-11T16:29:00Z"/>
        </w:trPr>
        <w:tc>
          <w:tcPr>
            <w:tcW w:w="616" w:type="dxa"/>
          </w:tcPr>
          <w:p w:rsidR="00F433B3" w:rsidRDefault="00F433B3">
            <w:pPr>
              <w:spacing w:before="60"/>
              <w:rPr>
                <w:ins w:id="24" w:author="Kaur, Lovepreet" w:date="2014-03-11T16:29:00Z"/>
                <w:rFonts w:ascii="Arial" w:hAnsi="Arial" w:cs="Arial"/>
                <w:sz w:val="16"/>
              </w:rPr>
            </w:pPr>
            <w:ins w:id="25" w:author="Kaur, Lovepreet" w:date="2014-03-11T16:29:00Z">
              <w:r>
                <w:rPr>
                  <w:rFonts w:ascii="Arial" w:hAnsi="Arial" w:cs="Arial"/>
                  <w:sz w:val="16"/>
                </w:rPr>
                <w:t>13</w:t>
              </w:r>
            </w:ins>
          </w:p>
        </w:tc>
        <w:tc>
          <w:tcPr>
            <w:tcW w:w="662" w:type="dxa"/>
          </w:tcPr>
          <w:p w:rsidR="00F433B3" w:rsidRDefault="00F433B3">
            <w:pPr>
              <w:spacing w:before="60"/>
              <w:rPr>
                <w:ins w:id="26" w:author="Kaur, Lovepreet" w:date="2014-03-11T16:29:00Z"/>
                <w:rFonts w:ascii="Arial" w:hAnsi="Arial" w:cs="Arial"/>
                <w:sz w:val="16"/>
              </w:rPr>
            </w:pPr>
            <w:ins w:id="27" w:author="Kaur, Lovepreet" w:date="2014-03-11T16:29:00Z">
              <w:r>
                <w:rPr>
                  <w:rFonts w:ascii="Arial" w:hAnsi="Arial" w:cs="Arial"/>
                  <w:sz w:val="16"/>
                </w:rPr>
                <w:t>12.0</w:t>
              </w:r>
            </w:ins>
          </w:p>
        </w:tc>
        <w:tc>
          <w:tcPr>
            <w:tcW w:w="6210" w:type="dxa"/>
          </w:tcPr>
          <w:p w:rsidR="00F433B3" w:rsidRDefault="00F433B3" w:rsidP="00341BD3">
            <w:pPr>
              <w:spacing w:before="60"/>
              <w:rPr>
                <w:ins w:id="28" w:author="Kaur, Lovepreet" w:date="2014-03-11T16:29:00Z"/>
                <w:rFonts w:ascii="Arial" w:hAnsi="Arial" w:cs="Arial"/>
                <w:sz w:val="16"/>
              </w:rPr>
            </w:pPr>
            <w:ins w:id="29" w:author="Kaur, Lovepreet" w:date="2014-03-11T16:29:00Z">
              <w:r>
                <w:rPr>
                  <w:rFonts w:ascii="Arial" w:hAnsi="Arial" w:cs="Arial"/>
                  <w:sz w:val="16"/>
                </w:rPr>
                <w:t xml:space="preserve">Added limit logic for MtrTrqCmd in flowchart in </w:t>
              </w:r>
              <w:proofErr w:type="gramStart"/>
              <w:r>
                <w:rPr>
                  <w:rFonts w:ascii="Arial" w:hAnsi="Arial" w:cs="Arial"/>
                  <w:sz w:val="16"/>
                </w:rPr>
                <w:t xml:space="preserve">section </w:t>
              </w:r>
            </w:ins>
            <w:ins w:id="30" w:author="Kaur, Lovepreet" w:date="2014-03-11T16:30:00Z">
              <w:r>
                <w:rPr>
                  <w:rFonts w:ascii="Arial" w:hAnsi="Arial" w:cs="Arial"/>
                  <w:sz w:val="16"/>
                </w:rPr>
                <w:t xml:space="preserve"> 6.3.1.6</w:t>
              </w:r>
              <w:proofErr w:type="gramEnd"/>
              <w:r>
                <w:rPr>
                  <w:rFonts w:ascii="Arial" w:hAnsi="Arial" w:cs="Arial"/>
                  <w:sz w:val="16"/>
                </w:rPr>
                <w:t>.</w:t>
              </w:r>
            </w:ins>
          </w:p>
        </w:tc>
        <w:tc>
          <w:tcPr>
            <w:tcW w:w="1080" w:type="dxa"/>
          </w:tcPr>
          <w:p w:rsidR="00F433B3" w:rsidRDefault="0033061A" w:rsidP="0033061A">
            <w:pPr>
              <w:spacing w:before="60"/>
              <w:rPr>
                <w:ins w:id="31" w:author="Kaur, Lovepreet" w:date="2014-03-11T16:29:00Z"/>
                <w:rFonts w:ascii="Arial" w:hAnsi="Arial" w:cs="Arial"/>
                <w:sz w:val="16"/>
              </w:rPr>
            </w:pPr>
            <w:ins w:id="32" w:author="Kaur, Lovepreet" w:date="2014-03-12T10:19:00Z">
              <w:r>
                <w:rPr>
                  <w:rFonts w:ascii="Arial" w:hAnsi="Arial" w:cs="Arial"/>
                  <w:sz w:val="16"/>
                </w:rPr>
                <w:t>12-Mar-</w:t>
              </w:r>
            </w:ins>
            <w:ins w:id="33" w:author="Kaur, Lovepreet" w:date="2014-03-11T16:30:00Z">
              <w:r w:rsidR="00F433B3">
                <w:rPr>
                  <w:rFonts w:ascii="Arial" w:hAnsi="Arial" w:cs="Arial"/>
                  <w:sz w:val="16"/>
                </w:rPr>
                <w:t>14</w:t>
              </w:r>
            </w:ins>
          </w:p>
        </w:tc>
        <w:tc>
          <w:tcPr>
            <w:tcW w:w="1105" w:type="dxa"/>
          </w:tcPr>
          <w:p w:rsidR="00F433B3" w:rsidRDefault="00F433B3">
            <w:pPr>
              <w:spacing w:before="60"/>
              <w:rPr>
                <w:ins w:id="34" w:author="Kaur, Lovepreet" w:date="2014-03-11T16:29:00Z"/>
                <w:rFonts w:ascii="Arial" w:hAnsi="Arial" w:cs="Arial"/>
                <w:sz w:val="16"/>
              </w:rPr>
            </w:pPr>
            <w:ins w:id="35" w:author="Kaur, Lovepreet" w:date="2014-03-11T16:30:00Z">
              <w:r>
                <w:rPr>
                  <w:rFonts w:ascii="Arial" w:hAnsi="Arial" w:cs="Arial"/>
                  <w:sz w:val="16"/>
                </w:rPr>
                <w:t>LK</w:t>
              </w:r>
            </w:ins>
          </w:p>
        </w:tc>
      </w:tr>
    </w:tbl>
    <w:p w:rsidR="00107819" w:rsidRDefault="00107819"/>
    <w:sectPr w:rsidR="00107819" w:rsidSect="00937013">
      <w:headerReference w:type="default" r:id="rId20"/>
      <w:footerReference w:type="default" r:id="rId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912" w:rsidRDefault="006E4912">
      <w:r>
        <w:separator/>
      </w:r>
    </w:p>
  </w:endnote>
  <w:endnote w:type="continuationSeparator" w:id="0">
    <w:p w:rsidR="006E4912" w:rsidRDefault="006E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47" w:rsidRDefault="000A4947">
    <w:pPr>
      <w:pStyle w:val="Footer"/>
    </w:pPr>
    <w:r>
      <w:rPr>
        <w:snapToGrid w:val="0"/>
      </w:rPr>
      <w:tab/>
    </w:r>
    <w:r w:rsidR="006E4912">
      <w:fldChar w:fldCharType="begin"/>
    </w:r>
    <w:r w:rsidR="006E4912">
      <w:instrText xml:space="preserve"> DOCPROPERTY "Company"  \* MERGEFORMAT </w:instrText>
    </w:r>
    <w:r w:rsidR="006E4912">
      <w:fldChar w:fldCharType="separate"/>
    </w:r>
    <w:r w:rsidRPr="00E132CE">
      <w:rPr>
        <w:rFonts w:ascii="Times" w:hAnsi="Times"/>
        <w:caps/>
        <w:snapToGrid w:val="0"/>
      </w:rPr>
      <w:t>Nexteer</w:t>
    </w:r>
    <w:r w:rsidR="006E4912">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912" w:rsidRDefault="006E4912">
      <w:r>
        <w:separator/>
      </w:r>
    </w:p>
  </w:footnote>
  <w:footnote w:type="continuationSeparator" w:id="0">
    <w:p w:rsidR="006E4912" w:rsidRDefault="006E49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47" w:rsidRDefault="000A4947">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0A4947">
      <w:trPr>
        <w:cantSplit/>
      </w:trPr>
      <w:tc>
        <w:tcPr>
          <w:tcW w:w="990" w:type="dxa"/>
        </w:tcPr>
        <w:p w:rsidR="000A4947" w:rsidRDefault="000A4947">
          <w:pPr>
            <w:pStyle w:val="Header"/>
          </w:pPr>
          <w:r>
            <w:t>Title:</w:t>
          </w:r>
        </w:p>
      </w:tc>
      <w:tc>
        <w:tcPr>
          <w:tcW w:w="5400" w:type="dxa"/>
          <w:gridSpan w:val="3"/>
          <w:vMerge w:val="restart"/>
        </w:tcPr>
        <w:p w:rsidR="000A4947" w:rsidRDefault="006E4912">
          <w:pPr>
            <w:pStyle w:val="Header"/>
          </w:pPr>
          <w:r>
            <w:fldChar w:fldCharType="begin"/>
          </w:r>
          <w:r>
            <w:instrText xml:space="preserve"> DOCPROPERTY "Document Title"  \* MERGEFORMAT </w:instrText>
          </w:r>
          <w:r>
            <w:fldChar w:fldCharType="separate"/>
          </w:r>
          <w:r w:rsidR="000A4947">
            <w:t>Power Limit Function (Current Mode)</w:t>
          </w:r>
          <w:r>
            <w:fldChar w:fldCharType="end"/>
          </w:r>
        </w:p>
        <w:p w:rsidR="000A4947" w:rsidRDefault="006E4912"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0A4947">
            <w:t>Gen II+ EPS EA3</w:t>
          </w:r>
          <w:r>
            <w:fldChar w:fldCharType="end"/>
          </w:r>
          <w:r w:rsidR="000A4947">
            <w:tab/>
          </w:r>
        </w:p>
      </w:tc>
      <w:tc>
        <w:tcPr>
          <w:tcW w:w="1170" w:type="dxa"/>
        </w:tcPr>
        <w:p w:rsidR="000A4947" w:rsidRDefault="000A4947">
          <w:pPr>
            <w:pStyle w:val="Header"/>
          </w:pPr>
          <w:r>
            <w:t>Revision:</w:t>
          </w:r>
        </w:p>
      </w:tc>
      <w:tc>
        <w:tcPr>
          <w:tcW w:w="1350" w:type="dxa"/>
        </w:tcPr>
        <w:p w:rsidR="000A4947" w:rsidRDefault="000A4947" w:rsidP="0033061A">
          <w:pPr>
            <w:pStyle w:val="Header"/>
          </w:pPr>
          <w:del w:id="36" w:author="Kaur, Lovepreet" w:date="2014-03-12T10:18:00Z">
            <w:r w:rsidDel="0033061A">
              <w:delText>1</w:delText>
            </w:r>
            <w:r w:rsidR="00FE0C11" w:rsidDel="0033061A">
              <w:delText>2</w:delText>
            </w:r>
          </w:del>
          <w:ins w:id="37" w:author="Kaur, Lovepreet" w:date="2014-03-12T10:18:00Z">
            <w:r w:rsidR="0033061A">
              <w:t>13</w:t>
            </w:r>
          </w:ins>
        </w:p>
      </w:tc>
    </w:tr>
    <w:tr w:rsidR="000A4947">
      <w:trPr>
        <w:cantSplit/>
      </w:trPr>
      <w:tc>
        <w:tcPr>
          <w:tcW w:w="990" w:type="dxa"/>
        </w:tcPr>
        <w:p w:rsidR="000A4947" w:rsidRDefault="000A4947">
          <w:pPr>
            <w:pStyle w:val="Header"/>
          </w:pPr>
          <w:r>
            <w:t xml:space="preserve">Product:     </w:t>
          </w:r>
        </w:p>
      </w:tc>
      <w:tc>
        <w:tcPr>
          <w:tcW w:w="5400" w:type="dxa"/>
          <w:gridSpan w:val="3"/>
          <w:vMerge/>
        </w:tcPr>
        <w:p w:rsidR="000A4947" w:rsidRDefault="000A4947">
          <w:pPr>
            <w:pStyle w:val="Header"/>
            <w:jc w:val="center"/>
          </w:pPr>
        </w:p>
      </w:tc>
      <w:tc>
        <w:tcPr>
          <w:tcW w:w="1170" w:type="dxa"/>
        </w:tcPr>
        <w:p w:rsidR="000A4947" w:rsidRDefault="000A4947">
          <w:pPr>
            <w:pStyle w:val="Header"/>
          </w:pPr>
          <w:r>
            <w:t>Rev. Date:</w:t>
          </w:r>
        </w:p>
      </w:tc>
      <w:tc>
        <w:tcPr>
          <w:tcW w:w="1350" w:type="dxa"/>
        </w:tcPr>
        <w:p w:rsidR="000A4947" w:rsidRDefault="0033061A" w:rsidP="000A4947">
          <w:pPr>
            <w:pStyle w:val="Header"/>
          </w:pPr>
          <w:ins w:id="38" w:author="Kaur, Lovepreet" w:date="2014-03-12T10:19:00Z">
            <w:r>
              <w:t>12-Mar-14</w:t>
            </w:r>
          </w:ins>
          <w:del w:id="39" w:author="Kaur, Lovepreet" w:date="2014-03-12T10:18:00Z">
            <w:r w:rsidR="00FE0C11" w:rsidDel="0033061A">
              <w:delText>2-Oct</w:delText>
            </w:r>
            <w:r w:rsidR="000A4947" w:rsidDel="0033061A">
              <w:delText>-13</w:delText>
            </w:r>
          </w:del>
        </w:p>
      </w:tc>
    </w:tr>
    <w:tr w:rsidR="000A4947">
      <w:trPr>
        <w:cantSplit/>
      </w:trPr>
      <w:tc>
        <w:tcPr>
          <w:tcW w:w="990" w:type="dxa"/>
        </w:tcPr>
        <w:p w:rsidR="000A4947" w:rsidRDefault="000A4947">
          <w:pPr>
            <w:pStyle w:val="Header"/>
          </w:pPr>
          <w:r>
            <w:t>Group:</w:t>
          </w:r>
        </w:p>
      </w:tc>
      <w:tc>
        <w:tcPr>
          <w:tcW w:w="1530" w:type="dxa"/>
        </w:tcPr>
        <w:p w:rsidR="000A4947" w:rsidRDefault="000A4947">
          <w:pPr>
            <w:pStyle w:val="Header"/>
          </w:pPr>
          <w:r>
            <w:t>ESG</w:t>
          </w:r>
        </w:p>
      </w:tc>
      <w:tc>
        <w:tcPr>
          <w:tcW w:w="1260" w:type="dxa"/>
        </w:tcPr>
        <w:p w:rsidR="000A4947" w:rsidRDefault="000A4947">
          <w:pPr>
            <w:pStyle w:val="Header"/>
          </w:pPr>
          <w:r>
            <w:t>Originator:</w:t>
          </w:r>
        </w:p>
      </w:tc>
      <w:tc>
        <w:tcPr>
          <w:tcW w:w="2610" w:type="dxa"/>
        </w:tcPr>
        <w:p w:rsidR="000A4947" w:rsidRDefault="000A4947" w:rsidP="00F760F8">
          <w:pPr>
            <w:pStyle w:val="Header"/>
          </w:pPr>
          <w:r>
            <w:t xml:space="preserve">Kathleen </w:t>
          </w:r>
          <w:proofErr w:type="spellStart"/>
          <w:r>
            <w:t>Creager</w:t>
          </w:r>
          <w:proofErr w:type="spellEnd"/>
        </w:p>
      </w:tc>
      <w:tc>
        <w:tcPr>
          <w:tcW w:w="1170" w:type="dxa"/>
        </w:tcPr>
        <w:p w:rsidR="000A4947" w:rsidRDefault="000A4947">
          <w:pPr>
            <w:pStyle w:val="Header"/>
          </w:pPr>
          <w:r>
            <w:t>Page:</w:t>
          </w:r>
        </w:p>
      </w:tc>
      <w:tc>
        <w:tcPr>
          <w:tcW w:w="1350" w:type="dxa"/>
        </w:tcPr>
        <w:p w:rsidR="000A4947" w:rsidRDefault="000A4947">
          <w:pPr>
            <w:pStyle w:val="Header"/>
          </w:pPr>
          <w:r>
            <w:rPr>
              <w:rStyle w:val="PageNumber"/>
            </w:rPr>
            <w:fldChar w:fldCharType="begin"/>
          </w:r>
          <w:r>
            <w:rPr>
              <w:rStyle w:val="PageNumber"/>
            </w:rPr>
            <w:instrText xml:space="preserve"> PAGE </w:instrText>
          </w:r>
          <w:r>
            <w:rPr>
              <w:rStyle w:val="PageNumber"/>
            </w:rPr>
            <w:fldChar w:fldCharType="separate"/>
          </w:r>
          <w:r w:rsidR="00311CBF">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11CBF">
            <w:rPr>
              <w:rStyle w:val="PageNumber"/>
              <w:noProof/>
            </w:rPr>
            <w:t>19</w:t>
          </w:r>
          <w:r>
            <w:rPr>
              <w:rStyle w:val="PageNumber"/>
            </w:rPr>
            <w:fldChar w:fldCharType="end"/>
          </w:r>
        </w:p>
      </w:tc>
    </w:tr>
  </w:tbl>
  <w:p w:rsidR="000A4947" w:rsidRDefault="000A4947" w:rsidP="0075736B">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134"/>
        </w:tabs>
        <w:ind w:left="113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9"/>
  </w:num>
  <w:num w:numId="12">
    <w:abstractNumId w:val="9"/>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93BF1"/>
    <w:rsid w:val="00034472"/>
    <w:rsid w:val="0007001D"/>
    <w:rsid w:val="0007046B"/>
    <w:rsid w:val="000A4947"/>
    <w:rsid w:val="000F0DC3"/>
    <w:rsid w:val="000F7608"/>
    <w:rsid w:val="00105C6E"/>
    <w:rsid w:val="001064E6"/>
    <w:rsid w:val="00107819"/>
    <w:rsid w:val="00111113"/>
    <w:rsid w:val="00116136"/>
    <w:rsid w:val="00116EF3"/>
    <w:rsid w:val="00122954"/>
    <w:rsid w:val="001334B2"/>
    <w:rsid w:val="0013504B"/>
    <w:rsid w:val="00137593"/>
    <w:rsid w:val="00143517"/>
    <w:rsid w:val="0014611B"/>
    <w:rsid w:val="00166251"/>
    <w:rsid w:val="00187BE3"/>
    <w:rsid w:val="001A574F"/>
    <w:rsid w:val="001B60DF"/>
    <w:rsid w:val="001F09B2"/>
    <w:rsid w:val="001F43B1"/>
    <w:rsid w:val="001F5DAB"/>
    <w:rsid w:val="0020722A"/>
    <w:rsid w:val="00212DE8"/>
    <w:rsid w:val="0023740C"/>
    <w:rsid w:val="002412B7"/>
    <w:rsid w:val="00246699"/>
    <w:rsid w:val="00251AC0"/>
    <w:rsid w:val="0025734D"/>
    <w:rsid w:val="00275EC9"/>
    <w:rsid w:val="00276EF8"/>
    <w:rsid w:val="00287AA2"/>
    <w:rsid w:val="002A269E"/>
    <w:rsid w:val="002A294E"/>
    <w:rsid w:val="002A4D50"/>
    <w:rsid w:val="002C03D8"/>
    <w:rsid w:val="002C28F1"/>
    <w:rsid w:val="002C552E"/>
    <w:rsid w:val="00310685"/>
    <w:rsid w:val="00311CBF"/>
    <w:rsid w:val="00315335"/>
    <w:rsid w:val="003223B7"/>
    <w:rsid w:val="0033061A"/>
    <w:rsid w:val="003339D8"/>
    <w:rsid w:val="00341BD3"/>
    <w:rsid w:val="00342ACF"/>
    <w:rsid w:val="00344F2D"/>
    <w:rsid w:val="003607FD"/>
    <w:rsid w:val="003622C3"/>
    <w:rsid w:val="0037590D"/>
    <w:rsid w:val="00384C02"/>
    <w:rsid w:val="003A163D"/>
    <w:rsid w:val="003B7645"/>
    <w:rsid w:val="003C4D3F"/>
    <w:rsid w:val="003D39B5"/>
    <w:rsid w:val="003E6388"/>
    <w:rsid w:val="003F4455"/>
    <w:rsid w:val="003F7C65"/>
    <w:rsid w:val="00407DDC"/>
    <w:rsid w:val="00412BFE"/>
    <w:rsid w:val="00420732"/>
    <w:rsid w:val="00433AD6"/>
    <w:rsid w:val="004457A0"/>
    <w:rsid w:val="0047533F"/>
    <w:rsid w:val="00482B46"/>
    <w:rsid w:val="004A2A6B"/>
    <w:rsid w:val="004A781C"/>
    <w:rsid w:val="004C0CBA"/>
    <w:rsid w:val="004C5E9D"/>
    <w:rsid w:val="004C74D2"/>
    <w:rsid w:val="004D7166"/>
    <w:rsid w:val="00510C02"/>
    <w:rsid w:val="00521854"/>
    <w:rsid w:val="005219D0"/>
    <w:rsid w:val="005268E8"/>
    <w:rsid w:val="005273D7"/>
    <w:rsid w:val="005419E1"/>
    <w:rsid w:val="005534AE"/>
    <w:rsid w:val="00565018"/>
    <w:rsid w:val="005752CA"/>
    <w:rsid w:val="005A2AC6"/>
    <w:rsid w:val="005C3ACB"/>
    <w:rsid w:val="005C3B5A"/>
    <w:rsid w:val="005D5FE4"/>
    <w:rsid w:val="005D783D"/>
    <w:rsid w:val="005D7FA5"/>
    <w:rsid w:val="005E3F0A"/>
    <w:rsid w:val="005E5584"/>
    <w:rsid w:val="005F2426"/>
    <w:rsid w:val="00602C15"/>
    <w:rsid w:val="006122E9"/>
    <w:rsid w:val="00616853"/>
    <w:rsid w:val="00626F54"/>
    <w:rsid w:val="0063774B"/>
    <w:rsid w:val="00644739"/>
    <w:rsid w:val="00671E8E"/>
    <w:rsid w:val="00674ADF"/>
    <w:rsid w:val="00676838"/>
    <w:rsid w:val="006A000B"/>
    <w:rsid w:val="006A2402"/>
    <w:rsid w:val="006D33CC"/>
    <w:rsid w:val="006D7445"/>
    <w:rsid w:val="006E4912"/>
    <w:rsid w:val="006F01A3"/>
    <w:rsid w:val="007043ED"/>
    <w:rsid w:val="0070573A"/>
    <w:rsid w:val="00706174"/>
    <w:rsid w:val="00706B00"/>
    <w:rsid w:val="00722989"/>
    <w:rsid w:val="0072345B"/>
    <w:rsid w:val="00723864"/>
    <w:rsid w:val="0075592E"/>
    <w:rsid w:val="00756D2D"/>
    <w:rsid w:val="0075736B"/>
    <w:rsid w:val="0076039B"/>
    <w:rsid w:val="007773F1"/>
    <w:rsid w:val="0078096B"/>
    <w:rsid w:val="007857E8"/>
    <w:rsid w:val="007A69AC"/>
    <w:rsid w:val="007C7521"/>
    <w:rsid w:val="0080228E"/>
    <w:rsid w:val="008118F5"/>
    <w:rsid w:val="00813B1E"/>
    <w:rsid w:val="008242F0"/>
    <w:rsid w:val="00831944"/>
    <w:rsid w:val="008365C2"/>
    <w:rsid w:val="008467D6"/>
    <w:rsid w:val="008535B2"/>
    <w:rsid w:val="00856EEC"/>
    <w:rsid w:val="00866E34"/>
    <w:rsid w:val="0088777D"/>
    <w:rsid w:val="008B3E94"/>
    <w:rsid w:val="008B726E"/>
    <w:rsid w:val="008C318E"/>
    <w:rsid w:val="008D666F"/>
    <w:rsid w:val="008E2BB9"/>
    <w:rsid w:val="008F2815"/>
    <w:rsid w:val="008F6DBB"/>
    <w:rsid w:val="008F74DE"/>
    <w:rsid w:val="0090784A"/>
    <w:rsid w:val="00910BF3"/>
    <w:rsid w:val="00922E73"/>
    <w:rsid w:val="00926471"/>
    <w:rsid w:val="00931C02"/>
    <w:rsid w:val="00931CF8"/>
    <w:rsid w:val="00937013"/>
    <w:rsid w:val="009402E1"/>
    <w:rsid w:val="0094318C"/>
    <w:rsid w:val="00953AE8"/>
    <w:rsid w:val="00955F6A"/>
    <w:rsid w:val="00957470"/>
    <w:rsid w:val="0096434B"/>
    <w:rsid w:val="00977BC2"/>
    <w:rsid w:val="009A24A6"/>
    <w:rsid w:val="009A2847"/>
    <w:rsid w:val="009B20B2"/>
    <w:rsid w:val="009C0D9C"/>
    <w:rsid w:val="009C2CEC"/>
    <w:rsid w:val="00A05E82"/>
    <w:rsid w:val="00A145DC"/>
    <w:rsid w:val="00A15C7E"/>
    <w:rsid w:val="00A35EDD"/>
    <w:rsid w:val="00A56739"/>
    <w:rsid w:val="00A60184"/>
    <w:rsid w:val="00A60E07"/>
    <w:rsid w:val="00A61662"/>
    <w:rsid w:val="00A94F93"/>
    <w:rsid w:val="00AA15C6"/>
    <w:rsid w:val="00AA6510"/>
    <w:rsid w:val="00AB2457"/>
    <w:rsid w:val="00AC2DFB"/>
    <w:rsid w:val="00AC7C67"/>
    <w:rsid w:val="00AD44E3"/>
    <w:rsid w:val="00AD731B"/>
    <w:rsid w:val="00AE4184"/>
    <w:rsid w:val="00B107A9"/>
    <w:rsid w:val="00B22B21"/>
    <w:rsid w:val="00B54697"/>
    <w:rsid w:val="00B92F02"/>
    <w:rsid w:val="00BD008B"/>
    <w:rsid w:val="00BD15D2"/>
    <w:rsid w:val="00BD3DFF"/>
    <w:rsid w:val="00BD4C2F"/>
    <w:rsid w:val="00BE2EF6"/>
    <w:rsid w:val="00BF364D"/>
    <w:rsid w:val="00BF7D68"/>
    <w:rsid w:val="00C12CB6"/>
    <w:rsid w:val="00C131BD"/>
    <w:rsid w:val="00C17F09"/>
    <w:rsid w:val="00C20DFA"/>
    <w:rsid w:val="00C35BD3"/>
    <w:rsid w:val="00C51E6E"/>
    <w:rsid w:val="00C601EE"/>
    <w:rsid w:val="00C72FFA"/>
    <w:rsid w:val="00C93BF1"/>
    <w:rsid w:val="00CA3C56"/>
    <w:rsid w:val="00CA66CB"/>
    <w:rsid w:val="00CB6F5E"/>
    <w:rsid w:val="00CC0971"/>
    <w:rsid w:val="00CC4659"/>
    <w:rsid w:val="00CF191A"/>
    <w:rsid w:val="00D41CF5"/>
    <w:rsid w:val="00D71907"/>
    <w:rsid w:val="00D743FA"/>
    <w:rsid w:val="00D77DDB"/>
    <w:rsid w:val="00D90D01"/>
    <w:rsid w:val="00D90DFE"/>
    <w:rsid w:val="00D919FD"/>
    <w:rsid w:val="00D94BDD"/>
    <w:rsid w:val="00DC2453"/>
    <w:rsid w:val="00DC7E08"/>
    <w:rsid w:val="00DE4889"/>
    <w:rsid w:val="00DF5E6F"/>
    <w:rsid w:val="00DF718E"/>
    <w:rsid w:val="00DF796E"/>
    <w:rsid w:val="00E02BEE"/>
    <w:rsid w:val="00E114C7"/>
    <w:rsid w:val="00E128A0"/>
    <w:rsid w:val="00E132CE"/>
    <w:rsid w:val="00E13CB2"/>
    <w:rsid w:val="00E23EDD"/>
    <w:rsid w:val="00E3321F"/>
    <w:rsid w:val="00E352F1"/>
    <w:rsid w:val="00E43C3A"/>
    <w:rsid w:val="00E4402A"/>
    <w:rsid w:val="00E46EFA"/>
    <w:rsid w:val="00E52335"/>
    <w:rsid w:val="00E5472B"/>
    <w:rsid w:val="00E54DFD"/>
    <w:rsid w:val="00E57C42"/>
    <w:rsid w:val="00E933ED"/>
    <w:rsid w:val="00EA1921"/>
    <w:rsid w:val="00EC2047"/>
    <w:rsid w:val="00EF2170"/>
    <w:rsid w:val="00EF4E9E"/>
    <w:rsid w:val="00F06786"/>
    <w:rsid w:val="00F141E2"/>
    <w:rsid w:val="00F32A8E"/>
    <w:rsid w:val="00F433B3"/>
    <w:rsid w:val="00F52483"/>
    <w:rsid w:val="00F52FF6"/>
    <w:rsid w:val="00F533AB"/>
    <w:rsid w:val="00F534CA"/>
    <w:rsid w:val="00F648ED"/>
    <w:rsid w:val="00F760F8"/>
    <w:rsid w:val="00F82E8E"/>
    <w:rsid w:val="00F8347C"/>
    <w:rsid w:val="00F923A8"/>
    <w:rsid w:val="00F957FA"/>
    <w:rsid w:val="00FA51C9"/>
    <w:rsid w:val="00FA6E37"/>
    <w:rsid w:val="00FA79F5"/>
    <w:rsid w:val="00FB2942"/>
    <w:rsid w:val="00FB432D"/>
    <w:rsid w:val="00FD0406"/>
    <w:rsid w:val="00FD42DF"/>
    <w:rsid w:val="00FE0C11"/>
    <w:rsid w:val="00FE3809"/>
    <w:rsid w:val="00FE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7D6"/>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tabs>
        <w:tab w:val="clear" w:pos="1134"/>
        <w:tab w:val="num" w:pos="1494"/>
      </w:tabs>
      <w:spacing w:before="240" w:after="60"/>
      <w:ind w:left="1494"/>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412BF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BFE"/>
    <w:rPr>
      <w:rFonts w:ascii="Tahoma" w:hAnsi="Tahoma" w:cs="Tahoma"/>
      <w:sz w:val="16"/>
      <w:szCs w:val="16"/>
    </w:rPr>
  </w:style>
  <w:style w:type="paragraph" w:styleId="Revision">
    <w:name w:val="Revision"/>
    <w:hidden/>
    <w:uiPriority w:val="99"/>
    <w:semiHidden/>
    <w:rsid w:val="00D743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z1q07\Document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5B21C-23C0-4E07-A211-061DFA0CA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1535</TotalTime>
  <Pages>19</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12837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lastModifiedBy>Kaur, Lovepreet</cp:lastModifiedBy>
  <cp:revision>62</cp:revision>
  <cp:lastPrinted>2011-03-21T13:34:00Z</cp:lastPrinted>
  <dcterms:created xsi:type="dcterms:W3CDTF">2013-07-22T18:12:00Z</dcterms:created>
  <dcterms:modified xsi:type="dcterms:W3CDTF">2014-03-12T20:44:00Z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Power Limit Function (Current Mode)</vt:lpwstr>
  </property>
  <property fmtid="{D5CDD505-2E9C-101B-9397-08002B2CF9AE}" pid="3" name="MDDRevNum">
    <vt:lpwstr>1.0</vt:lpwstr>
  </property>
  <property fmtid="{D5CDD505-2E9C-101B-9397-08002B2CF9AE}" pid="4" name="Module Layer">
    <vt:lpwstr>0</vt:lpwstr>
  </property>
  <property fmtid="{D5CDD505-2E9C-101B-9397-08002B2CF9AE}" pid="5" name="Module Name">
    <vt:lpwstr>PwrLmtFuncCr</vt:lpwstr>
  </property>
  <property fmtid="{D5CDD505-2E9C-101B-9397-08002B2CF9AE}" pid="6" name="Product Line">
    <vt:lpwstr>Gen II+ EPS EA3</vt:lpwstr>
  </property>
</Properties>
</file>