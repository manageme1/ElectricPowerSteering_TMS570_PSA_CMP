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3F1ADD">
          <w:t>Flash Test</w:t>
        </w:r>
      </w:fldSimple>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EndPr/>
      <w:sdtContent>
        <w:p w:rsidR="00D9560D" w:rsidRDefault="00D9560D">
          <w:pPr>
            <w:pStyle w:val="TOCHeading"/>
          </w:pPr>
          <w:r>
            <w:t>Contents</w:t>
          </w:r>
        </w:p>
        <w:p w:rsidR="003F1ADD" w:rsidRDefault="009A1072">
          <w:pPr>
            <w:pStyle w:val="TOC1"/>
            <w:tabs>
              <w:tab w:val="left" w:pos="400"/>
              <w:tab w:val="right" w:leader="dot" w:pos="8630"/>
            </w:tabs>
            <w:rPr>
              <w:ins w:id="0" w:author="Creager, Kathleen" w:date="2014-04-08T21:00:00Z"/>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ins w:id="1" w:author="Creager, Kathleen" w:date="2014-04-08T21:00:00Z">
            <w:r w:rsidR="003F1ADD" w:rsidRPr="007A2E9C">
              <w:rPr>
                <w:rStyle w:val="Hyperlink"/>
                <w:noProof/>
              </w:rPr>
              <w:fldChar w:fldCharType="begin"/>
            </w:r>
            <w:r w:rsidR="003F1ADD" w:rsidRPr="007A2E9C">
              <w:rPr>
                <w:rStyle w:val="Hyperlink"/>
                <w:noProof/>
              </w:rPr>
              <w:instrText xml:space="preserve"> </w:instrText>
            </w:r>
            <w:r w:rsidR="003F1ADD">
              <w:rPr>
                <w:noProof/>
              </w:rPr>
              <w:instrText>HYPERLINK \l "_Toc384754163"</w:instrText>
            </w:r>
            <w:r w:rsidR="003F1ADD" w:rsidRPr="007A2E9C">
              <w:rPr>
                <w:rStyle w:val="Hyperlink"/>
                <w:noProof/>
              </w:rPr>
              <w:instrText xml:space="preserve"> </w:instrText>
            </w:r>
            <w:r w:rsidR="003F1ADD" w:rsidRPr="007A2E9C">
              <w:rPr>
                <w:rStyle w:val="Hyperlink"/>
                <w:noProof/>
              </w:rPr>
              <w:fldChar w:fldCharType="separate"/>
            </w:r>
            <w:r w:rsidR="003F1ADD" w:rsidRPr="007A2E9C">
              <w:rPr>
                <w:rStyle w:val="Hyperlink"/>
                <w:noProof/>
              </w:rPr>
              <w:t>1</w:t>
            </w:r>
            <w:r w:rsidR="003F1ADD">
              <w:rPr>
                <w:rFonts w:asciiTheme="minorHAnsi" w:eastAsiaTheme="minorEastAsia" w:hAnsiTheme="minorHAnsi" w:cstheme="minorBidi"/>
                <w:noProof/>
                <w:sz w:val="22"/>
                <w:szCs w:val="22"/>
              </w:rPr>
              <w:tab/>
            </w:r>
            <w:r w:rsidR="003F1ADD" w:rsidRPr="007A2E9C">
              <w:rPr>
                <w:rStyle w:val="Hyperlink"/>
                <w:noProof/>
              </w:rPr>
              <w:t>Dependencies</w:t>
            </w:r>
            <w:r w:rsidR="003F1ADD">
              <w:rPr>
                <w:noProof/>
                <w:webHidden/>
              </w:rPr>
              <w:tab/>
            </w:r>
            <w:r w:rsidR="003F1ADD">
              <w:rPr>
                <w:noProof/>
                <w:webHidden/>
              </w:rPr>
              <w:fldChar w:fldCharType="begin"/>
            </w:r>
            <w:r w:rsidR="003F1ADD">
              <w:rPr>
                <w:noProof/>
                <w:webHidden/>
              </w:rPr>
              <w:instrText xml:space="preserve"> PAGEREF _Toc384754163 \h </w:instrText>
            </w:r>
          </w:ins>
          <w:r w:rsidR="003F1ADD">
            <w:rPr>
              <w:noProof/>
              <w:webHidden/>
            </w:rPr>
          </w:r>
          <w:r w:rsidR="003F1ADD">
            <w:rPr>
              <w:noProof/>
              <w:webHidden/>
            </w:rPr>
            <w:fldChar w:fldCharType="separate"/>
          </w:r>
          <w:ins w:id="2" w:author="Creager, Kathleen" w:date="2014-04-08T21:00:00Z">
            <w:r w:rsidR="003F1ADD">
              <w:rPr>
                <w:noProof/>
                <w:webHidden/>
              </w:rPr>
              <w:t>1</w:t>
            </w:r>
            <w:r w:rsidR="003F1ADD">
              <w:rPr>
                <w:noProof/>
                <w:webHidden/>
              </w:rPr>
              <w:fldChar w:fldCharType="end"/>
            </w:r>
            <w:r w:rsidR="003F1ADD" w:rsidRPr="007A2E9C">
              <w:rPr>
                <w:rStyle w:val="Hyperlink"/>
                <w:noProof/>
              </w:rPr>
              <w:fldChar w:fldCharType="end"/>
            </w:r>
          </w:ins>
        </w:p>
        <w:p w:rsidR="003F1ADD" w:rsidRDefault="003F1ADD">
          <w:pPr>
            <w:pStyle w:val="TOC2"/>
            <w:tabs>
              <w:tab w:val="left" w:pos="880"/>
            </w:tabs>
            <w:rPr>
              <w:ins w:id="3" w:author="Creager, Kathleen" w:date="2014-04-08T21:00:00Z"/>
              <w:rFonts w:asciiTheme="minorHAnsi" w:eastAsiaTheme="minorEastAsia" w:hAnsiTheme="minorHAnsi" w:cstheme="minorBidi"/>
              <w:noProof/>
              <w:sz w:val="22"/>
              <w:szCs w:val="22"/>
            </w:rPr>
          </w:pPr>
          <w:ins w:id="4"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"_Toc384754164"</w:instrText>
            </w:r>
            <w:r w:rsidRPr="007A2E9C">
              <w:rPr>
                <w:rStyle w:val="Hyperlink"/>
                <w:noProof/>
              </w:rPr>
              <w:instrText xml:space="preserve"> </w:instrText>
            </w:r>
            <w:r w:rsidRPr="007A2E9C">
              <w:rPr>
                <w:rStyle w:val="Hyperlink"/>
                <w:noProof/>
              </w:rPr>
              <w:fldChar w:fldCharType="separate"/>
            </w:r>
            <w:r w:rsidRPr="007A2E9C">
              <w:rPr>
                <w:rStyle w:val="Hyperlink"/>
                <w:noProof/>
              </w:rPr>
              <w:t>1.1</w:t>
            </w:r>
            <w:r>
              <w:rPr>
                <w:rFonts w:asciiTheme="minorHAnsi" w:eastAsiaTheme="minorEastAsia" w:hAnsiTheme="minorHAnsi" w:cstheme="minorBidi"/>
                <w:noProof/>
                <w:sz w:val="22"/>
                <w:szCs w:val="22"/>
              </w:rPr>
              <w:tab/>
            </w:r>
            <w:r w:rsidRPr="007A2E9C">
              <w:rPr>
                <w:rStyle w:val="Hyperlink"/>
                <w:noProof/>
              </w:rPr>
              <w:t>SWCs</w:t>
            </w:r>
            <w:r>
              <w:rPr>
                <w:noProof/>
                <w:webHidden/>
              </w:rPr>
              <w:tab/>
            </w:r>
            <w:r>
              <w:rPr>
                <w:noProof/>
                <w:webHidden/>
              </w:rPr>
              <w:fldChar w:fldCharType="begin"/>
            </w:r>
            <w:r>
              <w:rPr>
                <w:noProof/>
                <w:webHidden/>
              </w:rPr>
              <w:instrText xml:space="preserve"> PAGEREF _Toc384754164 \h </w:instrText>
            </w:r>
          </w:ins>
          <w:r>
            <w:rPr>
              <w:noProof/>
              <w:webHidden/>
            </w:rPr>
          </w:r>
          <w:r>
            <w:rPr>
              <w:noProof/>
              <w:webHidden/>
            </w:rPr>
            <w:fldChar w:fldCharType="separate"/>
          </w:r>
          <w:ins w:id="5" w:author="Creager, Kathleen" w:date="2014-04-08T21:00:00Z">
            <w:r>
              <w:rPr>
                <w:noProof/>
                <w:webHidden/>
              </w:rPr>
              <w:t>2</w:t>
            </w:r>
            <w:r>
              <w:rPr>
                <w:noProof/>
                <w:webHidden/>
              </w:rPr>
              <w:fldChar w:fldCharType="end"/>
            </w:r>
            <w:r w:rsidRPr="007A2E9C">
              <w:rPr>
                <w:rStyle w:val="Hyperlink"/>
                <w:noProof/>
              </w:rPr>
              <w:fldChar w:fldCharType="end"/>
            </w:r>
          </w:ins>
        </w:p>
        <w:p w:rsidR="003F1ADD" w:rsidRDefault="003F1ADD">
          <w:pPr>
            <w:pStyle w:val="TOC2"/>
            <w:tabs>
              <w:tab w:val="left" w:pos="880"/>
            </w:tabs>
            <w:rPr>
              <w:ins w:id="6" w:author="Creager, Kathleen" w:date="2014-04-08T21:00:00Z"/>
              <w:rFonts w:asciiTheme="minorHAnsi" w:eastAsiaTheme="minorEastAsia" w:hAnsiTheme="minorHAnsi" w:cstheme="minorBidi"/>
              <w:noProof/>
              <w:sz w:val="22"/>
              <w:szCs w:val="22"/>
            </w:rPr>
          </w:pPr>
          <w:ins w:id="7"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"_Toc384754165"</w:instrText>
            </w:r>
            <w:r w:rsidRPr="007A2E9C">
              <w:rPr>
                <w:rStyle w:val="Hyperlink"/>
                <w:noProof/>
              </w:rPr>
              <w:instrText xml:space="preserve"> </w:instrText>
            </w:r>
            <w:r w:rsidRPr="007A2E9C">
              <w:rPr>
                <w:rStyle w:val="Hyperlink"/>
                <w:noProof/>
              </w:rPr>
              <w:fldChar w:fldCharType="separate"/>
            </w:r>
            <w:r w:rsidRPr="007A2E9C">
              <w:rPr>
                <w:rStyle w:val="Hyperlink"/>
                <w:noProof/>
              </w:rPr>
              <w:t>1.2</w:t>
            </w:r>
            <w:r>
              <w:rPr>
                <w:rFonts w:asciiTheme="minorHAnsi" w:eastAsiaTheme="minorEastAsia" w:hAnsiTheme="minorHAnsi" w:cstheme="minorBidi"/>
                <w:noProof/>
                <w:sz w:val="22"/>
                <w:szCs w:val="22"/>
              </w:rPr>
              <w:tab/>
            </w:r>
            <w:r w:rsidRPr="007A2E9C">
              <w:rPr>
                <w:rStyle w:val="Hyperlink"/>
                <w:noProof/>
              </w:rPr>
              <w:t>Functions to be provided to Integration Project</w:t>
            </w:r>
            <w:r>
              <w:rPr>
                <w:noProof/>
                <w:webHidden/>
              </w:rPr>
              <w:tab/>
            </w:r>
            <w:r>
              <w:rPr>
                <w:noProof/>
                <w:webHidden/>
              </w:rPr>
              <w:fldChar w:fldCharType="begin"/>
            </w:r>
            <w:r>
              <w:rPr>
                <w:noProof/>
                <w:webHidden/>
              </w:rPr>
              <w:instrText xml:space="preserve"> PAGEREF _Toc384754165 \h </w:instrText>
            </w:r>
          </w:ins>
          <w:r>
            <w:rPr>
              <w:noProof/>
              <w:webHidden/>
            </w:rPr>
          </w:r>
          <w:r>
            <w:rPr>
              <w:noProof/>
              <w:webHidden/>
            </w:rPr>
            <w:fldChar w:fldCharType="separate"/>
          </w:r>
          <w:ins w:id="8" w:author="Creager, Kathleen" w:date="2014-04-08T21:00:00Z">
            <w:r>
              <w:rPr>
                <w:noProof/>
                <w:webHidden/>
              </w:rPr>
              <w:t>2</w:t>
            </w:r>
            <w:r>
              <w:rPr>
                <w:noProof/>
                <w:webHidden/>
              </w:rPr>
              <w:fldChar w:fldCharType="end"/>
            </w:r>
            <w:r w:rsidRPr="007A2E9C">
              <w:rPr>
                <w:rStyle w:val="Hyperlink"/>
                <w:noProof/>
              </w:rPr>
              <w:fldChar w:fldCharType="end"/>
            </w:r>
          </w:ins>
        </w:p>
        <w:p w:rsidR="003F1ADD" w:rsidRDefault="003F1ADD">
          <w:pPr>
            <w:pStyle w:val="TOC1"/>
            <w:tabs>
              <w:tab w:val="left" w:pos="400"/>
              <w:tab w:val="right" w:leader="dot" w:pos="8630"/>
            </w:tabs>
            <w:rPr>
              <w:ins w:id="9" w:author="Creager, Kathleen" w:date="2014-04-08T21:00:00Z"/>
              <w:rFonts w:asciiTheme="minorHAnsi" w:eastAsiaTheme="minorEastAsia" w:hAnsiTheme="minorHAnsi" w:cstheme="minorBidi"/>
              <w:noProof/>
              <w:sz w:val="22"/>
              <w:szCs w:val="22"/>
            </w:rPr>
          </w:pPr>
          <w:ins w:id="10"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"_Toc384754166"</w:instrText>
            </w:r>
            <w:r w:rsidRPr="007A2E9C">
              <w:rPr>
                <w:rStyle w:val="Hyperlink"/>
                <w:noProof/>
              </w:rPr>
              <w:instrText xml:space="preserve"> </w:instrText>
            </w:r>
            <w:r w:rsidRPr="007A2E9C">
              <w:rPr>
                <w:rStyle w:val="Hyperlink"/>
                <w:noProof/>
              </w:rPr>
              <w:fldChar w:fldCharType="separate"/>
            </w:r>
            <w:r w:rsidRPr="007A2E9C">
              <w:rPr>
                <w:rStyle w:val="Hyperlink"/>
                <w:noProof/>
              </w:rPr>
              <w:t>2</w:t>
            </w:r>
            <w:r>
              <w:rPr>
                <w:rFonts w:asciiTheme="minorHAnsi" w:eastAsiaTheme="minorEastAsia" w:hAnsiTheme="minorHAnsi" w:cstheme="minorBidi"/>
                <w:noProof/>
                <w:sz w:val="22"/>
                <w:szCs w:val="22"/>
              </w:rPr>
              <w:tab/>
            </w:r>
            <w:r w:rsidRPr="007A2E9C">
              <w:rPr>
                <w:rStyle w:val="Hyperlink"/>
                <w:noProof/>
              </w:rPr>
              <w:t>Configuration</w:t>
            </w:r>
            <w:r>
              <w:rPr>
                <w:noProof/>
                <w:webHidden/>
              </w:rPr>
              <w:tab/>
            </w:r>
            <w:r>
              <w:rPr>
                <w:noProof/>
                <w:webHidden/>
              </w:rPr>
              <w:fldChar w:fldCharType="begin"/>
            </w:r>
            <w:r>
              <w:rPr>
                <w:noProof/>
                <w:webHidden/>
              </w:rPr>
              <w:instrText xml:space="preserve"> PAGEREF _Toc384754166 \h </w:instrText>
            </w:r>
          </w:ins>
          <w:r>
            <w:rPr>
              <w:noProof/>
              <w:webHidden/>
            </w:rPr>
          </w:r>
          <w:r>
            <w:rPr>
              <w:noProof/>
              <w:webHidden/>
            </w:rPr>
            <w:fldChar w:fldCharType="separate"/>
          </w:r>
          <w:ins w:id="11" w:author="Creager, Kathleen" w:date="2014-04-08T21:00:00Z">
            <w:r>
              <w:rPr>
                <w:noProof/>
                <w:webHidden/>
              </w:rPr>
              <w:t>2</w:t>
            </w:r>
            <w:r>
              <w:rPr>
                <w:noProof/>
                <w:webHidden/>
              </w:rPr>
              <w:fldChar w:fldCharType="end"/>
            </w:r>
            <w:r w:rsidRPr="007A2E9C">
              <w:rPr>
                <w:rStyle w:val="Hyperlink"/>
                <w:noProof/>
              </w:rPr>
              <w:fldChar w:fldCharType="end"/>
            </w:r>
          </w:ins>
        </w:p>
        <w:p w:rsidR="003F1ADD" w:rsidRDefault="003F1ADD">
          <w:pPr>
            <w:pStyle w:val="TOC2"/>
            <w:tabs>
              <w:tab w:val="left" w:pos="880"/>
            </w:tabs>
            <w:rPr>
              <w:ins w:id="12" w:author="Creager, Kathleen" w:date="2014-04-08T21:00:00Z"/>
              <w:rFonts w:asciiTheme="minorHAnsi" w:eastAsiaTheme="minorEastAsia" w:hAnsiTheme="minorHAnsi" w:cstheme="minorBidi"/>
              <w:noProof/>
              <w:sz w:val="22"/>
              <w:szCs w:val="22"/>
            </w:rPr>
          </w:pPr>
          <w:ins w:id="13"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"_Toc384754167"</w:instrText>
            </w:r>
            <w:r w:rsidRPr="007A2E9C">
              <w:rPr>
                <w:rStyle w:val="Hyperlink"/>
                <w:noProof/>
              </w:rPr>
              <w:instrText xml:space="preserve"> </w:instrText>
            </w:r>
            <w:r w:rsidRPr="007A2E9C">
              <w:rPr>
                <w:rStyle w:val="Hyperlink"/>
                <w:noProof/>
              </w:rPr>
              <w:fldChar w:fldCharType="separate"/>
            </w:r>
            <w:r w:rsidRPr="007A2E9C">
              <w:rPr>
                <w:rStyle w:val="Hyperlink"/>
                <w:noProof/>
              </w:rPr>
              <w:t>2.1</w:t>
            </w:r>
            <w:r>
              <w:rPr>
                <w:rFonts w:asciiTheme="minorHAnsi" w:eastAsiaTheme="minorEastAsia" w:hAnsiTheme="minorHAnsi" w:cstheme="minorBidi"/>
                <w:noProof/>
                <w:sz w:val="22"/>
                <w:szCs w:val="22"/>
              </w:rPr>
              <w:tab/>
            </w:r>
            <w:r w:rsidRPr="007A2E9C">
              <w:rPr>
                <w:rStyle w:val="Hyperlink"/>
                <w:noProof/>
              </w:rPr>
              <w:t>Build Time Config</w:t>
            </w:r>
            <w:r>
              <w:rPr>
                <w:noProof/>
                <w:webHidden/>
              </w:rPr>
              <w:tab/>
            </w:r>
            <w:r>
              <w:rPr>
                <w:noProof/>
                <w:webHidden/>
              </w:rPr>
              <w:fldChar w:fldCharType="begin"/>
            </w:r>
            <w:r>
              <w:rPr>
                <w:noProof/>
                <w:webHidden/>
              </w:rPr>
              <w:instrText xml:space="preserve"> PAGEREF _Toc384754167 \h </w:instrText>
            </w:r>
          </w:ins>
          <w:r>
            <w:rPr>
              <w:noProof/>
              <w:webHidden/>
            </w:rPr>
          </w:r>
          <w:r>
            <w:rPr>
              <w:noProof/>
              <w:webHidden/>
            </w:rPr>
            <w:fldChar w:fldCharType="separate"/>
          </w:r>
          <w:ins w:id="14" w:author="Creager, Kathleen" w:date="2014-04-08T21:00:00Z">
            <w:r>
              <w:rPr>
                <w:noProof/>
                <w:webHidden/>
              </w:rPr>
              <w:t>2</w:t>
            </w:r>
            <w:r>
              <w:rPr>
                <w:noProof/>
                <w:webHidden/>
              </w:rPr>
              <w:fldChar w:fldCharType="end"/>
            </w:r>
            <w:r w:rsidRPr="007A2E9C">
              <w:rPr>
                <w:rStyle w:val="Hyperlink"/>
                <w:noProof/>
              </w:rPr>
              <w:fldChar w:fldCharType="end"/>
            </w:r>
          </w:ins>
        </w:p>
        <w:p w:rsidR="003F1ADD" w:rsidRDefault="003F1ADD">
          <w:pPr>
            <w:pStyle w:val="TOC2"/>
            <w:tabs>
              <w:tab w:val="left" w:pos="880"/>
            </w:tabs>
            <w:rPr>
              <w:ins w:id="15" w:author="Creager, Kathleen" w:date="2014-04-08T21:00:00Z"/>
              <w:rFonts w:asciiTheme="minorHAnsi" w:eastAsiaTheme="minorEastAsia" w:hAnsiTheme="minorHAnsi" w:cstheme="minorBidi"/>
              <w:noProof/>
              <w:sz w:val="22"/>
              <w:szCs w:val="22"/>
            </w:rPr>
          </w:pPr>
          <w:ins w:id="16"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"_Toc384754168"</w:instrText>
            </w:r>
            <w:r w:rsidRPr="007A2E9C">
              <w:rPr>
                <w:rStyle w:val="Hyperlink"/>
                <w:noProof/>
              </w:rPr>
              <w:instrText xml:space="preserve"> </w:instrText>
            </w:r>
            <w:r w:rsidRPr="007A2E9C">
              <w:rPr>
                <w:rStyle w:val="Hyperlink"/>
                <w:noProof/>
              </w:rPr>
              <w:fldChar w:fldCharType="separate"/>
            </w:r>
            <w:r w:rsidRPr="007A2E9C">
              <w:rPr>
                <w:rStyle w:val="Hyperlink"/>
                <w:noProof/>
              </w:rPr>
              <w:t>2.2</w:t>
            </w:r>
            <w:r>
              <w:rPr>
                <w:rFonts w:asciiTheme="minorHAnsi" w:eastAsiaTheme="minorEastAsia" w:hAnsiTheme="minorHAnsi" w:cstheme="minorBidi"/>
                <w:noProof/>
                <w:sz w:val="22"/>
                <w:szCs w:val="22"/>
              </w:rPr>
              <w:tab/>
            </w:r>
            <w:r w:rsidRPr="007A2E9C">
              <w:rPr>
                <w:rStyle w:val="Hyperlink"/>
                <w:noProof/>
              </w:rPr>
              <w:t>Configuration Files to be provided by Integration Project</w:t>
            </w:r>
            <w:r>
              <w:rPr>
                <w:noProof/>
                <w:webHidden/>
              </w:rPr>
              <w:tab/>
            </w:r>
            <w:r>
              <w:rPr>
                <w:noProof/>
                <w:webHidden/>
              </w:rPr>
              <w:fldChar w:fldCharType="begin"/>
            </w:r>
            <w:r>
              <w:rPr>
                <w:noProof/>
                <w:webHidden/>
              </w:rPr>
              <w:instrText xml:space="preserve"> PAGEREF _Toc384754168 \h </w:instrText>
            </w:r>
          </w:ins>
          <w:r>
            <w:rPr>
              <w:noProof/>
              <w:webHidden/>
            </w:rPr>
          </w:r>
          <w:r>
            <w:rPr>
              <w:noProof/>
              <w:webHidden/>
            </w:rPr>
            <w:fldChar w:fldCharType="separate"/>
          </w:r>
          <w:ins w:id="17" w:author="Creager, Kathleen" w:date="2014-04-08T21:00:00Z">
            <w:r>
              <w:rPr>
                <w:noProof/>
                <w:webHidden/>
              </w:rPr>
              <w:t>2</w:t>
            </w:r>
            <w:r>
              <w:rPr>
                <w:noProof/>
                <w:webHidden/>
              </w:rPr>
              <w:fldChar w:fldCharType="end"/>
            </w:r>
            <w:r w:rsidRPr="007A2E9C">
              <w:rPr>
                <w:rStyle w:val="Hyperlink"/>
                <w:noProof/>
              </w:rPr>
              <w:fldChar w:fldCharType="end"/>
            </w:r>
          </w:ins>
        </w:p>
        <w:p w:rsidR="003F1ADD" w:rsidRDefault="003F1ADD">
          <w:pPr>
            <w:pStyle w:val="TOC3"/>
            <w:tabs>
              <w:tab w:val="left" w:pos="1100"/>
              <w:tab w:val="right" w:leader="dot" w:pos="8630"/>
            </w:tabs>
            <w:rPr>
              <w:ins w:id="18" w:author="Creager, Kathleen" w:date="2014-04-08T21:00:00Z"/>
              <w:rFonts w:asciiTheme="minorHAnsi" w:eastAsiaTheme="minorEastAsia" w:hAnsiTheme="minorHAnsi" w:cstheme="minorBidi"/>
              <w:noProof/>
              <w:sz w:val="22"/>
              <w:szCs w:val="22"/>
            </w:rPr>
          </w:pPr>
          <w:ins w:id="19"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"_Toc384754169"</w:instrText>
            </w:r>
            <w:r w:rsidRPr="007A2E9C">
              <w:rPr>
                <w:rStyle w:val="Hyperlink"/>
                <w:noProof/>
              </w:rPr>
              <w:instrText xml:space="preserve"> </w:instrText>
            </w:r>
            <w:r w:rsidRPr="007A2E9C">
              <w:rPr>
                <w:rStyle w:val="Hyperlink"/>
                <w:noProof/>
              </w:rPr>
              <w:fldChar w:fldCharType="separate"/>
            </w:r>
            <w:r w:rsidRPr="007A2E9C">
              <w:rPr>
                <w:rStyle w:val="Hyperlink"/>
                <w:noProof/>
              </w:rPr>
              <w:t>2.2.1</w:t>
            </w:r>
            <w:r>
              <w:rPr>
                <w:rFonts w:asciiTheme="minorHAnsi" w:eastAsiaTheme="minorEastAsia" w:hAnsiTheme="minorHAnsi" w:cstheme="minorBidi"/>
                <w:noProof/>
                <w:sz w:val="22"/>
                <w:szCs w:val="22"/>
              </w:rPr>
              <w:tab/>
            </w:r>
            <w:r w:rsidRPr="007A2E9C">
              <w:rPr>
                <w:rStyle w:val="Hyperlink"/>
                <w:noProof/>
              </w:rPr>
              <w:t>Da Vinci Parameter Configuration Changes</w:t>
            </w:r>
            <w:r>
              <w:rPr>
                <w:noProof/>
                <w:webHidden/>
              </w:rPr>
              <w:tab/>
            </w:r>
            <w:r>
              <w:rPr>
                <w:noProof/>
                <w:webHidden/>
              </w:rPr>
              <w:fldChar w:fldCharType="begin"/>
            </w:r>
            <w:r>
              <w:rPr>
                <w:noProof/>
                <w:webHidden/>
              </w:rPr>
              <w:instrText xml:space="preserve"> PAGEREF _Toc384754169 \h </w:instrText>
            </w:r>
          </w:ins>
          <w:r>
            <w:rPr>
              <w:noProof/>
              <w:webHidden/>
            </w:rPr>
          </w:r>
          <w:r>
            <w:rPr>
              <w:noProof/>
              <w:webHidden/>
            </w:rPr>
            <w:fldChar w:fldCharType="separate"/>
          </w:r>
          <w:ins w:id="20" w:author="Creager, Kathleen" w:date="2014-04-08T21:00:00Z">
            <w:r>
              <w:rPr>
                <w:noProof/>
                <w:webHidden/>
              </w:rPr>
              <w:t>3</w:t>
            </w:r>
            <w:r>
              <w:rPr>
                <w:noProof/>
                <w:webHidden/>
              </w:rPr>
              <w:fldChar w:fldCharType="end"/>
            </w:r>
            <w:r w:rsidRPr="007A2E9C">
              <w:rPr>
                <w:rStyle w:val="Hyperlink"/>
                <w:noProof/>
              </w:rPr>
              <w:fldChar w:fldCharType="end"/>
            </w:r>
          </w:ins>
        </w:p>
        <w:p w:rsidR="003F1ADD" w:rsidRDefault="003F1ADD">
          <w:pPr>
            <w:pStyle w:val="TOC3"/>
            <w:tabs>
              <w:tab w:val="left" w:pos="1100"/>
              <w:tab w:val="right" w:leader="dot" w:pos="8630"/>
            </w:tabs>
            <w:rPr>
              <w:ins w:id="21" w:author="Creager, Kathleen" w:date="2014-04-08T21:00:00Z"/>
              <w:rFonts w:asciiTheme="minorHAnsi" w:eastAsiaTheme="minorEastAsia" w:hAnsiTheme="minorHAnsi" w:cstheme="minorBidi"/>
              <w:noProof/>
              <w:sz w:val="22"/>
              <w:szCs w:val="22"/>
            </w:rPr>
          </w:pPr>
          <w:ins w:id="22"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"_Toc384754170"</w:instrText>
            </w:r>
            <w:r w:rsidRPr="007A2E9C">
              <w:rPr>
                <w:rStyle w:val="Hyperlink"/>
                <w:noProof/>
              </w:rPr>
              <w:instrText xml:space="preserve"> </w:instrText>
            </w:r>
            <w:r w:rsidRPr="007A2E9C">
              <w:rPr>
                <w:rStyle w:val="Hyperlink"/>
                <w:noProof/>
              </w:rPr>
              <w:fldChar w:fldCharType="separate"/>
            </w:r>
            <w:r w:rsidRPr="007A2E9C">
              <w:rPr>
                <w:rStyle w:val="Hyperlink"/>
                <w:noProof/>
              </w:rPr>
              <w:t>2.2.2</w:t>
            </w:r>
            <w:r>
              <w:rPr>
                <w:rFonts w:asciiTheme="minorHAnsi" w:eastAsiaTheme="minorEastAsia" w:hAnsiTheme="minorHAnsi" w:cstheme="minorBidi"/>
                <w:noProof/>
                <w:sz w:val="22"/>
                <w:szCs w:val="22"/>
              </w:rPr>
              <w:tab/>
            </w:r>
            <w:r w:rsidRPr="007A2E9C">
              <w:rPr>
                <w:rStyle w:val="Hyperlink"/>
                <w:noProof/>
              </w:rPr>
              <w:t>DaVinci Interrupt Configuration Changes</w:t>
            </w:r>
            <w:r>
              <w:rPr>
                <w:noProof/>
                <w:webHidden/>
              </w:rPr>
              <w:tab/>
            </w:r>
            <w:r>
              <w:rPr>
                <w:noProof/>
                <w:webHidden/>
              </w:rPr>
              <w:fldChar w:fldCharType="begin"/>
            </w:r>
            <w:r>
              <w:rPr>
                <w:noProof/>
                <w:webHidden/>
              </w:rPr>
              <w:instrText xml:space="preserve"> PAGEREF _Toc384754170 \h </w:instrText>
            </w:r>
          </w:ins>
          <w:r>
            <w:rPr>
              <w:noProof/>
              <w:webHidden/>
            </w:rPr>
          </w:r>
          <w:r>
            <w:rPr>
              <w:noProof/>
              <w:webHidden/>
            </w:rPr>
            <w:fldChar w:fldCharType="separate"/>
          </w:r>
          <w:ins w:id="23" w:author="Creager, Kathleen" w:date="2014-04-08T21:00:00Z">
            <w:r>
              <w:rPr>
                <w:noProof/>
                <w:webHidden/>
              </w:rPr>
              <w:t>3</w:t>
            </w:r>
            <w:r>
              <w:rPr>
                <w:noProof/>
                <w:webHidden/>
              </w:rPr>
              <w:fldChar w:fldCharType="end"/>
            </w:r>
            <w:r w:rsidRPr="007A2E9C">
              <w:rPr>
                <w:rStyle w:val="Hyperlink"/>
                <w:noProof/>
              </w:rPr>
              <w:fldChar w:fldCharType="end"/>
            </w:r>
          </w:ins>
        </w:p>
        <w:p w:rsidR="003F1ADD" w:rsidRDefault="003F1ADD">
          <w:pPr>
            <w:pStyle w:val="TOC3"/>
            <w:tabs>
              <w:tab w:val="left" w:pos="1100"/>
              <w:tab w:val="right" w:leader="dot" w:pos="8630"/>
            </w:tabs>
            <w:rPr>
              <w:ins w:id="24" w:author="Creager, Kathleen" w:date="2014-04-08T21:00:00Z"/>
              <w:rFonts w:asciiTheme="minorHAnsi" w:eastAsiaTheme="minorEastAsia" w:hAnsiTheme="minorHAnsi" w:cstheme="minorBidi"/>
              <w:noProof/>
              <w:sz w:val="22"/>
              <w:szCs w:val="22"/>
            </w:rPr>
          </w:pPr>
          <w:ins w:id="25"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"_Toc384754171"</w:instrText>
            </w:r>
            <w:r w:rsidRPr="007A2E9C">
              <w:rPr>
                <w:rStyle w:val="Hyperlink"/>
                <w:noProof/>
              </w:rPr>
              <w:instrText xml:space="preserve"> </w:instrText>
            </w:r>
            <w:r w:rsidRPr="007A2E9C">
              <w:rPr>
                <w:rStyle w:val="Hyperlink"/>
                <w:noProof/>
              </w:rPr>
              <w:fldChar w:fldCharType="separate"/>
            </w:r>
            <w:r w:rsidRPr="007A2E9C">
              <w:rPr>
                <w:rStyle w:val="Hyperlink"/>
                <w:noProof/>
              </w:rPr>
              <w:t>2.2.3</w:t>
            </w:r>
            <w:r>
              <w:rPr>
                <w:rFonts w:asciiTheme="minorHAnsi" w:eastAsiaTheme="minorEastAsia" w:hAnsiTheme="minorHAnsi" w:cstheme="minorBidi"/>
                <w:noProof/>
                <w:sz w:val="22"/>
                <w:szCs w:val="22"/>
              </w:rPr>
              <w:tab/>
            </w:r>
            <w:r w:rsidRPr="007A2E9C">
              <w:rPr>
                <w:rStyle w:val="Hyperlink"/>
                <w:noProof/>
              </w:rPr>
              <w:t>Manual Configuration Changes</w:t>
            </w:r>
            <w:r>
              <w:rPr>
                <w:noProof/>
                <w:webHidden/>
              </w:rPr>
              <w:tab/>
            </w:r>
            <w:r>
              <w:rPr>
                <w:noProof/>
                <w:webHidden/>
              </w:rPr>
              <w:fldChar w:fldCharType="begin"/>
            </w:r>
            <w:r>
              <w:rPr>
                <w:noProof/>
                <w:webHidden/>
              </w:rPr>
              <w:instrText xml:space="preserve"> PAGEREF _Toc384754171 \h </w:instrText>
            </w:r>
          </w:ins>
          <w:r>
            <w:rPr>
              <w:noProof/>
              <w:webHidden/>
            </w:rPr>
          </w:r>
          <w:r>
            <w:rPr>
              <w:noProof/>
              <w:webHidden/>
            </w:rPr>
            <w:fldChar w:fldCharType="separate"/>
          </w:r>
          <w:ins w:id="26" w:author="Creager, Kathleen" w:date="2014-04-08T21:00:00Z">
            <w:r>
              <w:rPr>
                <w:noProof/>
                <w:webHidden/>
              </w:rPr>
              <w:t>3</w:t>
            </w:r>
            <w:r>
              <w:rPr>
                <w:noProof/>
                <w:webHidden/>
              </w:rPr>
              <w:fldChar w:fldCharType="end"/>
            </w:r>
            <w:r w:rsidRPr="007A2E9C">
              <w:rPr>
                <w:rStyle w:val="Hyperlink"/>
                <w:noProof/>
              </w:rPr>
              <w:fldChar w:fldCharType="end"/>
            </w:r>
          </w:ins>
        </w:p>
        <w:p w:rsidR="003F1ADD" w:rsidRDefault="003F1ADD">
          <w:pPr>
            <w:pStyle w:val="TOC1"/>
            <w:tabs>
              <w:tab w:val="left" w:pos="400"/>
              <w:tab w:val="right" w:leader="dot" w:pos="8630"/>
            </w:tabs>
            <w:rPr>
              <w:ins w:id="27" w:author="Creager, Kathleen" w:date="2014-04-08T21:00:00Z"/>
              <w:rFonts w:asciiTheme="minorHAnsi" w:eastAsiaTheme="minorEastAsia" w:hAnsiTheme="minorHAnsi" w:cstheme="minorBidi"/>
              <w:noProof/>
              <w:sz w:val="22"/>
              <w:szCs w:val="22"/>
            </w:rPr>
          </w:pPr>
          <w:ins w:id="28"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"_Toc384754172"</w:instrText>
            </w:r>
            <w:r w:rsidRPr="007A2E9C">
              <w:rPr>
                <w:rStyle w:val="Hyperlink"/>
                <w:noProof/>
              </w:rPr>
              <w:instrText xml:space="preserve"> </w:instrText>
            </w:r>
            <w:r w:rsidRPr="007A2E9C">
              <w:rPr>
                <w:rStyle w:val="Hyperlink"/>
                <w:noProof/>
              </w:rPr>
              <w:fldChar w:fldCharType="separate"/>
            </w:r>
            <w:r w:rsidRPr="007A2E9C">
              <w:rPr>
                <w:rStyle w:val="Hyperlink"/>
                <w:noProof/>
              </w:rPr>
              <w:t>3</w:t>
            </w:r>
            <w:r>
              <w:rPr>
                <w:rFonts w:asciiTheme="minorHAnsi" w:eastAsiaTheme="minorEastAsia" w:hAnsiTheme="minorHAnsi" w:cstheme="minorBidi"/>
                <w:noProof/>
                <w:sz w:val="22"/>
                <w:szCs w:val="22"/>
              </w:rPr>
              <w:tab/>
            </w:r>
            <w:r w:rsidRPr="007A2E9C">
              <w:rPr>
                <w:rStyle w:val="Hyperlink"/>
                <w:noProof/>
              </w:rPr>
              <w:t>Integration</w:t>
            </w:r>
            <w:r>
              <w:rPr>
                <w:noProof/>
                <w:webHidden/>
              </w:rPr>
              <w:tab/>
            </w:r>
            <w:r>
              <w:rPr>
                <w:noProof/>
                <w:webHidden/>
              </w:rPr>
              <w:fldChar w:fldCharType="begin"/>
            </w:r>
            <w:r>
              <w:rPr>
                <w:noProof/>
                <w:webHidden/>
              </w:rPr>
              <w:instrText xml:space="preserve"> PAGEREF _Toc384754172 \h </w:instrText>
            </w:r>
          </w:ins>
          <w:r>
            <w:rPr>
              <w:noProof/>
              <w:webHidden/>
            </w:rPr>
          </w:r>
          <w:r>
            <w:rPr>
              <w:noProof/>
              <w:webHidden/>
            </w:rPr>
            <w:fldChar w:fldCharType="separate"/>
          </w:r>
          <w:ins w:id="29"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2"/>
            <w:tabs>
              <w:tab w:val="left" w:pos="880"/>
            </w:tabs>
            <w:rPr>
              <w:ins w:id="30" w:author="Creager, Kathleen" w:date="2014-04-08T21:00:00Z"/>
              <w:rFonts w:asciiTheme="minorHAnsi" w:eastAsiaTheme="minorEastAsia" w:hAnsiTheme="minorHAnsi" w:cstheme="minorBidi"/>
              <w:noProof/>
              <w:sz w:val="22"/>
              <w:szCs w:val="22"/>
            </w:rPr>
          </w:pPr>
          <w:ins w:id="31"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"_Toc384754173"</w:instrText>
            </w:r>
            <w:r w:rsidRPr="007A2E9C">
              <w:rPr>
                <w:rStyle w:val="Hyperlink"/>
                <w:noProof/>
              </w:rPr>
              <w:instrText xml:space="preserve"> </w:instrText>
            </w:r>
            <w:r w:rsidRPr="007A2E9C">
              <w:rPr>
                <w:rStyle w:val="Hyperlink"/>
                <w:noProof/>
              </w:rPr>
              <w:fldChar w:fldCharType="separate"/>
            </w:r>
            <w:r w:rsidRPr="007A2E9C">
              <w:rPr>
                <w:rStyle w:val="Hyperlink"/>
                <w:noProof/>
              </w:rPr>
              <w:t>3.1</w:t>
            </w:r>
            <w:r>
              <w:rPr>
                <w:rFonts w:asciiTheme="minorHAnsi" w:eastAsiaTheme="minorEastAsia" w:hAnsiTheme="minorHAnsi" w:cstheme="minorBidi"/>
                <w:noProof/>
                <w:sz w:val="22"/>
                <w:szCs w:val="22"/>
              </w:rPr>
              <w:tab/>
            </w:r>
            <w:r w:rsidRPr="007A2E9C">
              <w:rPr>
                <w:rStyle w:val="Hyperlink"/>
                <w:noProof/>
              </w:rPr>
              <w:t>Required Global Data Inputs</w:t>
            </w:r>
            <w:r>
              <w:rPr>
                <w:noProof/>
                <w:webHidden/>
              </w:rPr>
              <w:tab/>
            </w:r>
            <w:r>
              <w:rPr>
                <w:noProof/>
                <w:webHidden/>
              </w:rPr>
              <w:fldChar w:fldCharType="begin"/>
            </w:r>
            <w:r>
              <w:rPr>
                <w:noProof/>
                <w:webHidden/>
              </w:rPr>
              <w:instrText xml:space="preserve"> PAGEREF _Toc384754173 \h </w:instrText>
            </w:r>
          </w:ins>
          <w:r>
            <w:rPr>
              <w:noProof/>
              <w:webHidden/>
            </w:rPr>
          </w:r>
          <w:r>
            <w:rPr>
              <w:noProof/>
              <w:webHidden/>
            </w:rPr>
            <w:fldChar w:fldCharType="separate"/>
          </w:r>
          <w:ins w:id="32"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2"/>
            <w:tabs>
              <w:tab w:val="left" w:pos="880"/>
            </w:tabs>
            <w:rPr>
              <w:ins w:id="33" w:author="Creager, Kathleen" w:date="2014-04-08T21:00:00Z"/>
              <w:rFonts w:asciiTheme="minorHAnsi" w:eastAsiaTheme="minorEastAsia" w:hAnsiTheme="minorHAnsi" w:cstheme="minorBidi"/>
              <w:noProof/>
              <w:sz w:val="22"/>
              <w:szCs w:val="22"/>
            </w:rPr>
          </w:pPr>
          <w:ins w:id="34"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"_Toc384754174"</w:instrText>
            </w:r>
            <w:r w:rsidRPr="007A2E9C">
              <w:rPr>
                <w:rStyle w:val="Hyperlink"/>
                <w:noProof/>
              </w:rPr>
              <w:instrText xml:space="preserve"> </w:instrText>
            </w:r>
            <w:r w:rsidRPr="007A2E9C">
              <w:rPr>
                <w:rStyle w:val="Hyperlink"/>
                <w:noProof/>
              </w:rPr>
              <w:fldChar w:fldCharType="separate"/>
            </w:r>
            <w:r w:rsidRPr="007A2E9C">
              <w:rPr>
                <w:rStyle w:val="Hyperlink"/>
                <w:noProof/>
              </w:rPr>
              <w:t>3.2</w:t>
            </w:r>
            <w:r>
              <w:rPr>
                <w:rFonts w:asciiTheme="minorHAnsi" w:eastAsiaTheme="minorEastAsia" w:hAnsiTheme="minorHAnsi" w:cstheme="minorBidi"/>
                <w:noProof/>
                <w:sz w:val="22"/>
                <w:szCs w:val="22"/>
              </w:rPr>
              <w:tab/>
            </w:r>
            <w:r w:rsidRPr="007A2E9C">
              <w:rPr>
                <w:rStyle w:val="Hyperlink"/>
                <w:noProof/>
              </w:rPr>
              <w:t>Optional Global Data Inputs</w:t>
            </w:r>
            <w:r>
              <w:rPr>
                <w:noProof/>
                <w:webHidden/>
              </w:rPr>
              <w:tab/>
            </w:r>
            <w:r>
              <w:rPr>
                <w:noProof/>
                <w:webHidden/>
              </w:rPr>
              <w:fldChar w:fldCharType="begin"/>
            </w:r>
            <w:r>
              <w:rPr>
                <w:noProof/>
                <w:webHidden/>
              </w:rPr>
              <w:instrText xml:space="preserve"> PAGEREF _Toc384754174 \h </w:instrText>
            </w:r>
          </w:ins>
          <w:r>
            <w:rPr>
              <w:noProof/>
              <w:webHidden/>
            </w:rPr>
          </w:r>
          <w:r>
            <w:rPr>
              <w:noProof/>
              <w:webHidden/>
            </w:rPr>
            <w:fldChar w:fldCharType="separate"/>
          </w:r>
          <w:ins w:id="35"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2"/>
            <w:tabs>
              <w:tab w:val="left" w:pos="880"/>
            </w:tabs>
            <w:rPr>
              <w:ins w:id="36" w:author="Creager, Kathleen" w:date="2014-04-08T21:00:00Z"/>
              <w:rFonts w:asciiTheme="minorHAnsi" w:eastAsiaTheme="minorEastAsia" w:hAnsiTheme="minorHAnsi" w:cstheme="minorBidi"/>
              <w:noProof/>
              <w:sz w:val="22"/>
              <w:szCs w:val="22"/>
            </w:rPr>
          </w:pPr>
          <w:ins w:id="37"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"_Toc384754175"</w:instrText>
            </w:r>
            <w:r w:rsidRPr="007A2E9C">
              <w:rPr>
                <w:rStyle w:val="Hyperlink"/>
                <w:noProof/>
              </w:rPr>
              <w:instrText xml:space="preserve"> </w:instrText>
            </w:r>
            <w:r w:rsidRPr="007A2E9C">
              <w:rPr>
                <w:rStyle w:val="Hyperlink"/>
                <w:noProof/>
              </w:rPr>
              <w:fldChar w:fldCharType="separate"/>
            </w:r>
            <w:r w:rsidRPr="007A2E9C">
              <w:rPr>
                <w:rStyle w:val="Hyperlink"/>
                <w:noProof/>
              </w:rPr>
              <w:t>3.3</w:t>
            </w:r>
            <w:r>
              <w:rPr>
                <w:rFonts w:asciiTheme="minorHAnsi" w:eastAsiaTheme="minorEastAsia" w:hAnsiTheme="minorHAnsi" w:cstheme="minorBidi"/>
                <w:noProof/>
                <w:sz w:val="22"/>
                <w:szCs w:val="22"/>
              </w:rPr>
              <w:tab/>
            </w:r>
            <w:r w:rsidRPr="007A2E9C">
              <w:rPr>
                <w:rStyle w:val="Hyperlink"/>
                <w:noProof/>
              </w:rPr>
              <w:t>Specific Include Path present</w:t>
            </w:r>
            <w:r>
              <w:rPr>
                <w:noProof/>
                <w:webHidden/>
              </w:rPr>
              <w:tab/>
            </w:r>
            <w:r>
              <w:rPr>
                <w:noProof/>
                <w:webHidden/>
              </w:rPr>
              <w:fldChar w:fldCharType="begin"/>
            </w:r>
            <w:r>
              <w:rPr>
                <w:noProof/>
                <w:webHidden/>
              </w:rPr>
              <w:instrText xml:space="preserve"> PAGEREF _Toc384754175 \h </w:instrText>
            </w:r>
          </w:ins>
          <w:r>
            <w:rPr>
              <w:noProof/>
              <w:webHidden/>
            </w:rPr>
          </w:r>
          <w:r>
            <w:rPr>
              <w:noProof/>
              <w:webHidden/>
            </w:rPr>
            <w:fldChar w:fldCharType="separate"/>
          </w:r>
          <w:ins w:id="38"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1"/>
            <w:tabs>
              <w:tab w:val="left" w:pos="400"/>
              <w:tab w:val="right" w:leader="dot" w:pos="8630"/>
            </w:tabs>
            <w:rPr>
              <w:ins w:id="39" w:author="Creager, Kathleen" w:date="2014-04-08T21:00:00Z"/>
              <w:rFonts w:asciiTheme="minorHAnsi" w:eastAsiaTheme="minorEastAsia" w:hAnsiTheme="minorHAnsi" w:cstheme="minorBidi"/>
              <w:noProof/>
              <w:sz w:val="22"/>
              <w:szCs w:val="22"/>
            </w:rPr>
          </w:pPr>
          <w:ins w:id="40"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"_Toc384754176"</w:instrText>
            </w:r>
            <w:r w:rsidRPr="007A2E9C">
              <w:rPr>
                <w:rStyle w:val="Hyperlink"/>
                <w:noProof/>
              </w:rPr>
              <w:instrText xml:space="preserve"> </w:instrText>
            </w:r>
            <w:r w:rsidRPr="007A2E9C">
              <w:rPr>
                <w:rStyle w:val="Hyperlink"/>
                <w:noProof/>
              </w:rPr>
              <w:fldChar w:fldCharType="separate"/>
            </w:r>
            <w:r w:rsidRPr="007A2E9C">
              <w:rPr>
                <w:rStyle w:val="Hyperlink"/>
                <w:noProof/>
              </w:rPr>
              <w:t>4</w:t>
            </w:r>
            <w:r>
              <w:rPr>
                <w:rFonts w:asciiTheme="minorHAnsi" w:eastAsiaTheme="minorEastAsia" w:hAnsiTheme="minorHAnsi" w:cstheme="minorBidi"/>
                <w:noProof/>
                <w:sz w:val="22"/>
                <w:szCs w:val="22"/>
              </w:rPr>
              <w:tab/>
            </w:r>
            <w:r w:rsidRPr="007A2E9C">
              <w:rPr>
                <w:rStyle w:val="Hyperlink"/>
                <w:noProof/>
              </w:rPr>
              <w:t>Runnable Scheduling</w:t>
            </w:r>
            <w:r>
              <w:rPr>
                <w:noProof/>
                <w:webHidden/>
              </w:rPr>
              <w:tab/>
            </w:r>
            <w:r>
              <w:rPr>
                <w:noProof/>
                <w:webHidden/>
              </w:rPr>
              <w:fldChar w:fldCharType="begin"/>
            </w:r>
            <w:r>
              <w:rPr>
                <w:noProof/>
                <w:webHidden/>
              </w:rPr>
              <w:instrText xml:space="preserve"> PAGEREF _Toc384754176 \h </w:instrText>
            </w:r>
          </w:ins>
          <w:r>
            <w:rPr>
              <w:noProof/>
              <w:webHidden/>
            </w:rPr>
          </w:r>
          <w:r>
            <w:rPr>
              <w:noProof/>
              <w:webHidden/>
            </w:rPr>
            <w:fldChar w:fldCharType="separate"/>
          </w:r>
          <w:ins w:id="41"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1"/>
            <w:tabs>
              <w:tab w:val="left" w:pos="400"/>
              <w:tab w:val="right" w:leader="dot" w:pos="8630"/>
            </w:tabs>
            <w:rPr>
              <w:ins w:id="42" w:author="Creager, Kathleen" w:date="2014-04-08T21:00:00Z"/>
              <w:rFonts w:asciiTheme="minorHAnsi" w:eastAsiaTheme="minorEastAsia" w:hAnsiTheme="minorHAnsi" w:cstheme="minorBidi"/>
              <w:noProof/>
              <w:sz w:val="22"/>
              <w:szCs w:val="22"/>
            </w:rPr>
          </w:pPr>
          <w:ins w:id="43"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"_Toc384754177"</w:instrText>
            </w:r>
            <w:r w:rsidRPr="007A2E9C">
              <w:rPr>
                <w:rStyle w:val="Hyperlink"/>
                <w:noProof/>
              </w:rPr>
              <w:instrText xml:space="preserve"> </w:instrText>
            </w:r>
            <w:r w:rsidRPr="007A2E9C">
              <w:rPr>
                <w:rStyle w:val="Hyperlink"/>
                <w:noProof/>
              </w:rPr>
              <w:fldChar w:fldCharType="separate"/>
            </w:r>
            <w:r w:rsidRPr="007A2E9C">
              <w:rPr>
                <w:rStyle w:val="Hyperlink"/>
                <w:noProof/>
              </w:rPr>
              <w:t>5</w:t>
            </w:r>
            <w:r>
              <w:rPr>
                <w:rFonts w:asciiTheme="minorHAnsi" w:eastAsiaTheme="minorEastAsia" w:hAnsiTheme="minorHAnsi" w:cstheme="minorBidi"/>
                <w:noProof/>
                <w:sz w:val="22"/>
                <w:szCs w:val="22"/>
              </w:rPr>
              <w:tab/>
            </w:r>
            <w:r w:rsidRPr="007A2E9C">
              <w:rPr>
                <w:rStyle w:val="Hyperlink"/>
                <w:noProof/>
              </w:rPr>
              <w:t>Memory Mapping</w:t>
            </w:r>
            <w:r>
              <w:rPr>
                <w:noProof/>
                <w:webHidden/>
              </w:rPr>
              <w:tab/>
            </w:r>
            <w:r>
              <w:rPr>
                <w:noProof/>
                <w:webHidden/>
              </w:rPr>
              <w:fldChar w:fldCharType="begin"/>
            </w:r>
            <w:r>
              <w:rPr>
                <w:noProof/>
                <w:webHidden/>
              </w:rPr>
              <w:instrText xml:space="preserve"> PAGEREF _Toc384754177 \h </w:instrText>
            </w:r>
          </w:ins>
          <w:r>
            <w:rPr>
              <w:noProof/>
              <w:webHidden/>
            </w:rPr>
          </w:r>
          <w:r>
            <w:rPr>
              <w:noProof/>
              <w:webHidden/>
            </w:rPr>
            <w:fldChar w:fldCharType="separate"/>
          </w:r>
          <w:ins w:id="44"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2"/>
            <w:tabs>
              <w:tab w:val="left" w:pos="880"/>
            </w:tabs>
            <w:rPr>
              <w:ins w:id="45" w:author="Creager, Kathleen" w:date="2014-04-08T21:00:00Z"/>
              <w:rFonts w:asciiTheme="minorHAnsi" w:eastAsiaTheme="minorEastAsia" w:hAnsiTheme="minorHAnsi" w:cstheme="minorBidi"/>
              <w:noProof/>
              <w:sz w:val="22"/>
              <w:szCs w:val="22"/>
            </w:rPr>
          </w:pPr>
          <w:ins w:id="46"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"_Toc384754178"</w:instrText>
            </w:r>
            <w:r w:rsidRPr="007A2E9C">
              <w:rPr>
                <w:rStyle w:val="Hyperlink"/>
                <w:noProof/>
              </w:rPr>
              <w:instrText xml:space="preserve"> </w:instrText>
            </w:r>
            <w:r w:rsidRPr="007A2E9C">
              <w:rPr>
                <w:rStyle w:val="Hyperlink"/>
                <w:noProof/>
              </w:rPr>
              <w:fldChar w:fldCharType="separate"/>
            </w:r>
            <w:r w:rsidRPr="007A2E9C">
              <w:rPr>
                <w:rStyle w:val="Hyperlink"/>
                <w:noProof/>
              </w:rPr>
              <w:t>5.1</w:t>
            </w:r>
            <w:r>
              <w:rPr>
                <w:rFonts w:asciiTheme="minorHAnsi" w:eastAsiaTheme="minorEastAsia" w:hAnsiTheme="minorHAnsi" w:cstheme="minorBidi"/>
                <w:noProof/>
                <w:sz w:val="22"/>
                <w:szCs w:val="22"/>
              </w:rPr>
              <w:tab/>
            </w:r>
            <w:r w:rsidRPr="007A2E9C">
              <w:rPr>
                <w:rStyle w:val="Hyperlink"/>
                <w:noProof/>
              </w:rPr>
              <w:t>Mapping</w:t>
            </w:r>
            <w:r>
              <w:rPr>
                <w:noProof/>
                <w:webHidden/>
              </w:rPr>
              <w:tab/>
            </w:r>
            <w:r>
              <w:rPr>
                <w:noProof/>
                <w:webHidden/>
              </w:rPr>
              <w:fldChar w:fldCharType="begin"/>
            </w:r>
            <w:r>
              <w:rPr>
                <w:noProof/>
                <w:webHidden/>
              </w:rPr>
              <w:instrText xml:space="preserve"> PAGEREF _Toc384754178 \h </w:instrText>
            </w:r>
          </w:ins>
          <w:r>
            <w:rPr>
              <w:noProof/>
              <w:webHidden/>
            </w:rPr>
          </w:r>
          <w:r>
            <w:rPr>
              <w:noProof/>
              <w:webHidden/>
            </w:rPr>
            <w:fldChar w:fldCharType="separate"/>
          </w:r>
          <w:ins w:id="47" w:author="Creager, Kathleen" w:date="2014-04-08T21:00:00Z">
            <w:r>
              <w:rPr>
                <w:noProof/>
                <w:webHidden/>
              </w:rPr>
              <w:t>4</w:t>
            </w:r>
            <w:r>
              <w:rPr>
                <w:noProof/>
                <w:webHidden/>
              </w:rPr>
              <w:fldChar w:fldCharType="end"/>
            </w:r>
            <w:r w:rsidRPr="007A2E9C">
              <w:rPr>
                <w:rStyle w:val="Hyperlink"/>
                <w:noProof/>
              </w:rPr>
              <w:fldChar w:fldCharType="end"/>
            </w:r>
          </w:ins>
        </w:p>
        <w:p w:rsidR="003F1ADD" w:rsidRDefault="003F1ADD">
          <w:pPr>
            <w:pStyle w:val="TOC2"/>
            <w:tabs>
              <w:tab w:val="left" w:pos="880"/>
            </w:tabs>
            <w:rPr>
              <w:ins w:id="48" w:author="Creager, Kathleen" w:date="2014-04-08T21:00:00Z"/>
              <w:rFonts w:asciiTheme="minorHAnsi" w:eastAsiaTheme="minorEastAsia" w:hAnsiTheme="minorHAnsi" w:cstheme="minorBidi"/>
              <w:noProof/>
              <w:sz w:val="22"/>
              <w:szCs w:val="22"/>
            </w:rPr>
          </w:pPr>
          <w:ins w:id="49"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"_Toc384754179"</w:instrText>
            </w:r>
            <w:r w:rsidRPr="007A2E9C">
              <w:rPr>
                <w:rStyle w:val="Hyperlink"/>
                <w:noProof/>
              </w:rPr>
              <w:instrText xml:space="preserve"> </w:instrText>
            </w:r>
            <w:r w:rsidRPr="007A2E9C">
              <w:rPr>
                <w:rStyle w:val="Hyperlink"/>
                <w:noProof/>
              </w:rPr>
              <w:fldChar w:fldCharType="separate"/>
            </w:r>
            <w:r w:rsidRPr="007A2E9C">
              <w:rPr>
                <w:rStyle w:val="Hyperlink"/>
                <w:noProof/>
              </w:rPr>
              <w:t>5.2</w:t>
            </w:r>
            <w:r>
              <w:rPr>
                <w:rFonts w:asciiTheme="minorHAnsi" w:eastAsiaTheme="minorEastAsia" w:hAnsiTheme="minorHAnsi" w:cstheme="minorBidi"/>
                <w:noProof/>
                <w:sz w:val="22"/>
                <w:szCs w:val="22"/>
              </w:rPr>
              <w:tab/>
            </w:r>
            <w:r w:rsidRPr="007A2E9C">
              <w:rPr>
                <w:rStyle w:val="Hyperlink"/>
                <w:noProof/>
              </w:rPr>
              <w:t>Usage</w:t>
            </w:r>
            <w:r>
              <w:rPr>
                <w:noProof/>
                <w:webHidden/>
              </w:rPr>
              <w:tab/>
            </w:r>
            <w:r>
              <w:rPr>
                <w:noProof/>
                <w:webHidden/>
              </w:rPr>
              <w:fldChar w:fldCharType="begin"/>
            </w:r>
            <w:r>
              <w:rPr>
                <w:noProof/>
                <w:webHidden/>
              </w:rPr>
              <w:instrText xml:space="preserve"> PAGEREF _Toc384754179 \h </w:instrText>
            </w:r>
          </w:ins>
          <w:r>
            <w:rPr>
              <w:noProof/>
              <w:webHidden/>
            </w:rPr>
          </w:r>
          <w:r>
            <w:rPr>
              <w:noProof/>
              <w:webHidden/>
            </w:rPr>
            <w:fldChar w:fldCharType="separate"/>
          </w:r>
          <w:ins w:id="50" w:author="Creager, Kathleen" w:date="2014-04-08T21:00:00Z">
            <w:r>
              <w:rPr>
                <w:noProof/>
                <w:webHidden/>
              </w:rPr>
              <w:t>5</w:t>
            </w:r>
            <w:r>
              <w:rPr>
                <w:noProof/>
                <w:webHidden/>
              </w:rPr>
              <w:fldChar w:fldCharType="end"/>
            </w:r>
            <w:r w:rsidRPr="007A2E9C">
              <w:rPr>
                <w:rStyle w:val="Hyperlink"/>
                <w:noProof/>
              </w:rPr>
              <w:fldChar w:fldCharType="end"/>
            </w:r>
          </w:ins>
        </w:p>
        <w:p w:rsidR="003F1ADD" w:rsidRDefault="003F1ADD">
          <w:pPr>
            <w:pStyle w:val="TOC2"/>
            <w:tabs>
              <w:tab w:val="left" w:pos="880"/>
            </w:tabs>
            <w:rPr>
              <w:ins w:id="51" w:author="Creager, Kathleen" w:date="2014-04-08T21:00:00Z"/>
              <w:rFonts w:asciiTheme="minorHAnsi" w:eastAsiaTheme="minorEastAsia" w:hAnsiTheme="minorHAnsi" w:cstheme="minorBidi"/>
              <w:noProof/>
              <w:sz w:val="22"/>
              <w:szCs w:val="22"/>
            </w:rPr>
          </w:pPr>
          <w:ins w:id="52"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"_Toc384754180"</w:instrText>
            </w:r>
            <w:r w:rsidRPr="007A2E9C">
              <w:rPr>
                <w:rStyle w:val="Hyperlink"/>
                <w:noProof/>
              </w:rPr>
              <w:instrText xml:space="preserve"> </w:instrText>
            </w:r>
            <w:r w:rsidRPr="007A2E9C">
              <w:rPr>
                <w:rStyle w:val="Hyperlink"/>
                <w:noProof/>
              </w:rPr>
              <w:fldChar w:fldCharType="separate"/>
            </w:r>
            <w:r w:rsidRPr="007A2E9C">
              <w:rPr>
                <w:rStyle w:val="Hyperlink"/>
                <w:noProof/>
              </w:rPr>
              <w:t>5.3</w:t>
            </w:r>
            <w:r>
              <w:rPr>
                <w:rFonts w:asciiTheme="minorHAnsi" w:eastAsiaTheme="minorEastAsia" w:hAnsiTheme="minorHAnsi" w:cstheme="minorBidi"/>
                <w:noProof/>
                <w:sz w:val="22"/>
                <w:szCs w:val="22"/>
              </w:rPr>
              <w:tab/>
            </w:r>
            <w:r w:rsidRPr="007A2E9C">
              <w:rPr>
                <w:rStyle w:val="Hyperlink"/>
                <w:noProof/>
              </w:rPr>
              <w:t>NvM Blocks</w:t>
            </w:r>
            <w:r>
              <w:rPr>
                <w:noProof/>
                <w:webHidden/>
              </w:rPr>
              <w:tab/>
            </w:r>
            <w:r>
              <w:rPr>
                <w:noProof/>
                <w:webHidden/>
              </w:rPr>
              <w:fldChar w:fldCharType="begin"/>
            </w:r>
            <w:r>
              <w:rPr>
                <w:noProof/>
                <w:webHidden/>
              </w:rPr>
              <w:instrText xml:space="preserve"> PAGEREF _Toc384754180 \h </w:instrText>
            </w:r>
          </w:ins>
          <w:r>
            <w:rPr>
              <w:noProof/>
              <w:webHidden/>
            </w:rPr>
          </w:r>
          <w:r>
            <w:rPr>
              <w:noProof/>
              <w:webHidden/>
            </w:rPr>
            <w:fldChar w:fldCharType="separate"/>
          </w:r>
          <w:ins w:id="53" w:author="Creager, Kathleen" w:date="2014-04-08T21:00:00Z">
            <w:r>
              <w:rPr>
                <w:noProof/>
                <w:webHidden/>
              </w:rPr>
              <w:t>5</w:t>
            </w:r>
            <w:r>
              <w:rPr>
                <w:noProof/>
                <w:webHidden/>
              </w:rPr>
              <w:fldChar w:fldCharType="end"/>
            </w:r>
            <w:r w:rsidRPr="007A2E9C">
              <w:rPr>
                <w:rStyle w:val="Hyperlink"/>
                <w:noProof/>
              </w:rPr>
              <w:fldChar w:fldCharType="end"/>
            </w:r>
          </w:ins>
        </w:p>
        <w:p w:rsidR="003F1ADD" w:rsidRDefault="003F1ADD">
          <w:pPr>
            <w:pStyle w:val="TOC1"/>
            <w:tabs>
              <w:tab w:val="left" w:pos="400"/>
              <w:tab w:val="right" w:leader="dot" w:pos="8630"/>
            </w:tabs>
            <w:rPr>
              <w:ins w:id="54" w:author="Creager, Kathleen" w:date="2014-04-08T21:00:00Z"/>
              <w:rFonts w:asciiTheme="minorHAnsi" w:eastAsiaTheme="minorEastAsia" w:hAnsiTheme="minorHAnsi" w:cstheme="minorBidi"/>
              <w:noProof/>
              <w:sz w:val="22"/>
              <w:szCs w:val="22"/>
            </w:rPr>
          </w:pPr>
          <w:ins w:id="55"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"_Toc384754181"</w:instrText>
            </w:r>
            <w:r w:rsidRPr="007A2E9C">
              <w:rPr>
                <w:rStyle w:val="Hyperlink"/>
                <w:noProof/>
              </w:rPr>
              <w:instrText xml:space="preserve"> </w:instrText>
            </w:r>
            <w:r w:rsidRPr="007A2E9C">
              <w:rPr>
                <w:rStyle w:val="Hyperlink"/>
                <w:noProof/>
              </w:rPr>
              <w:fldChar w:fldCharType="separate"/>
            </w:r>
            <w:r w:rsidRPr="007A2E9C">
              <w:rPr>
                <w:rStyle w:val="Hyperlink"/>
                <w:noProof/>
              </w:rPr>
              <w:t>6</w:t>
            </w:r>
            <w:r>
              <w:rPr>
                <w:rFonts w:asciiTheme="minorHAnsi" w:eastAsiaTheme="minorEastAsia" w:hAnsiTheme="minorHAnsi" w:cstheme="minorBidi"/>
                <w:noProof/>
                <w:sz w:val="22"/>
                <w:szCs w:val="22"/>
              </w:rPr>
              <w:tab/>
            </w:r>
            <w:r w:rsidRPr="007A2E9C">
              <w:rPr>
                <w:rStyle w:val="Hyperlink"/>
                <w:noProof/>
              </w:rPr>
              <w:t>Compiler Settings</w:t>
            </w:r>
            <w:r>
              <w:rPr>
                <w:noProof/>
                <w:webHidden/>
              </w:rPr>
              <w:tab/>
            </w:r>
            <w:r>
              <w:rPr>
                <w:noProof/>
                <w:webHidden/>
              </w:rPr>
              <w:fldChar w:fldCharType="begin"/>
            </w:r>
            <w:r>
              <w:rPr>
                <w:noProof/>
                <w:webHidden/>
              </w:rPr>
              <w:instrText xml:space="preserve"> PAGEREF _Toc384754181 \h </w:instrText>
            </w:r>
          </w:ins>
          <w:r>
            <w:rPr>
              <w:noProof/>
              <w:webHidden/>
            </w:rPr>
          </w:r>
          <w:r>
            <w:rPr>
              <w:noProof/>
              <w:webHidden/>
            </w:rPr>
            <w:fldChar w:fldCharType="separate"/>
          </w:r>
          <w:ins w:id="56" w:author="Creager, Kathleen" w:date="2014-04-08T21:00:00Z">
            <w:r>
              <w:rPr>
                <w:noProof/>
                <w:webHidden/>
              </w:rPr>
              <w:t>5</w:t>
            </w:r>
            <w:r>
              <w:rPr>
                <w:noProof/>
                <w:webHidden/>
              </w:rPr>
              <w:fldChar w:fldCharType="end"/>
            </w:r>
            <w:r w:rsidRPr="007A2E9C">
              <w:rPr>
                <w:rStyle w:val="Hyperlink"/>
                <w:noProof/>
              </w:rPr>
              <w:fldChar w:fldCharType="end"/>
            </w:r>
          </w:ins>
        </w:p>
        <w:p w:rsidR="003F1ADD" w:rsidRDefault="003F1ADD">
          <w:pPr>
            <w:pStyle w:val="TOC2"/>
            <w:tabs>
              <w:tab w:val="left" w:pos="880"/>
            </w:tabs>
            <w:rPr>
              <w:ins w:id="57" w:author="Creager, Kathleen" w:date="2014-04-08T21:00:00Z"/>
              <w:rFonts w:asciiTheme="minorHAnsi" w:eastAsiaTheme="minorEastAsia" w:hAnsiTheme="minorHAnsi" w:cstheme="minorBidi"/>
              <w:noProof/>
              <w:sz w:val="22"/>
              <w:szCs w:val="22"/>
            </w:rPr>
          </w:pPr>
          <w:ins w:id="58"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"_Toc384754182"</w:instrText>
            </w:r>
            <w:r w:rsidRPr="007A2E9C">
              <w:rPr>
                <w:rStyle w:val="Hyperlink"/>
                <w:noProof/>
              </w:rPr>
              <w:instrText xml:space="preserve"> </w:instrText>
            </w:r>
            <w:r w:rsidRPr="007A2E9C">
              <w:rPr>
                <w:rStyle w:val="Hyperlink"/>
                <w:noProof/>
              </w:rPr>
              <w:fldChar w:fldCharType="separate"/>
            </w:r>
            <w:r w:rsidRPr="007A2E9C">
              <w:rPr>
                <w:rStyle w:val="Hyperlink"/>
                <w:noProof/>
              </w:rPr>
              <w:t>6.1</w:t>
            </w:r>
            <w:r>
              <w:rPr>
                <w:rFonts w:asciiTheme="minorHAnsi" w:eastAsiaTheme="minorEastAsia" w:hAnsiTheme="minorHAnsi" w:cstheme="minorBidi"/>
                <w:noProof/>
                <w:sz w:val="22"/>
                <w:szCs w:val="22"/>
              </w:rPr>
              <w:tab/>
            </w:r>
            <w:r w:rsidRPr="007A2E9C">
              <w:rPr>
                <w:rStyle w:val="Hyperlink"/>
                <w:noProof/>
              </w:rPr>
              <w:t>Preprocessor MACRO</w:t>
            </w:r>
            <w:r>
              <w:rPr>
                <w:noProof/>
                <w:webHidden/>
              </w:rPr>
              <w:tab/>
            </w:r>
            <w:r>
              <w:rPr>
                <w:noProof/>
                <w:webHidden/>
              </w:rPr>
              <w:fldChar w:fldCharType="begin"/>
            </w:r>
            <w:r>
              <w:rPr>
                <w:noProof/>
                <w:webHidden/>
              </w:rPr>
              <w:instrText xml:space="preserve"> PAGEREF _Toc384754182 \h </w:instrText>
            </w:r>
          </w:ins>
          <w:r>
            <w:rPr>
              <w:noProof/>
              <w:webHidden/>
            </w:rPr>
          </w:r>
          <w:r>
            <w:rPr>
              <w:noProof/>
              <w:webHidden/>
            </w:rPr>
            <w:fldChar w:fldCharType="separate"/>
          </w:r>
          <w:ins w:id="59" w:author="Creager, Kathleen" w:date="2014-04-08T21:00:00Z">
            <w:r>
              <w:rPr>
                <w:noProof/>
                <w:webHidden/>
              </w:rPr>
              <w:t>5</w:t>
            </w:r>
            <w:r>
              <w:rPr>
                <w:noProof/>
                <w:webHidden/>
              </w:rPr>
              <w:fldChar w:fldCharType="end"/>
            </w:r>
            <w:r w:rsidRPr="007A2E9C">
              <w:rPr>
                <w:rStyle w:val="Hyperlink"/>
                <w:noProof/>
              </w:rPr>
              <w:fldChar w:fldCharType="end"/>
            </w:r>
          </w:ins>
        </w:p>
        <w:p w:rsidR="003F1ADD" w:rsidRDefault="003F1ADD">
          <w:pPr>
            <w:pStyle w:val="TOC2"/>
            <w:tabs>
              <w:tab w:val="left" w:pos="880"/>
            </w:tabs>
            <w:rPr>
              <w:ins w:id="60" w:author="Creager, Kathleen" w:date="2014-04-08T21:00:00Z"/>
              <w:rFonts w:asciiTheme="minorHAnsi" w:eastAsiaTheme="minorEastAsia" w:hAnsiTheme="minorHAnsi" w:cstheme="minorBidi"/>
              <w:noProof/>
              <w:sz w:val="22"/>
              <w:szCs w:val="22"/>
            </w:rPr>
          </w:pPr>
          <w:ins w:id="61"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"_Toc384754183"</w:instrText>
            </w:r>
            <w:r w:rsidRPr="007A2E9C">
              <w:rPr>
                <w:rStyle w:val="Hyperlink"/>
                <w:noProof/>
              </w:rPr>
              <w:instrText xml:space="preserve"> </w:instrText>
            </w:r>
            <w:r w:rsidRPr="007A2E9C">
              <w:rPr>
                <w:rStyle w:val="Hyperlink"/>
                <w:noProof/>
              </w:rPr>
              <w:fldChar w:fldCharType="separate"/>
            </w:r>
            <w:r w:rsidRPr="007A2E9C">
              <w:rPr>
                <w:rStyle w:val="Hyperlink"/>
                <w:noProof/>
              </w:rPr>
              <w:t>6.2</w:t>
            </w:r>
            <w:r>
              <w:rPr>
                <w:rFonts w:asciiTheme="minorHAnsi" w:eastAsiaTheme="minorEastAsia" w:hAnsiTheme="minorHAnsi" w:cstheme="minorBidi"/>
                <w:noProof/>
                <w:sz w:val="22"/>
                <w:szCs w:val="22"/>
              </w:rPr>
              <w:tab/>
            </w:r>
            <w:r w:rsidRPr="007A2E9C">
              <w:rPr>
                <w:rStyle w:val="Hyperlink"/>
                <w:noProof/>
              </w:rPr>
              <w:t>Optimization Settings</w:t>
            </w:r>
            <w:r>
              <w:rPr>
                <w:noProof/>
                <w:webHidden/>
              </w:rPr>
              <w:tab/>
            </w:r>
            <w:r>
              <w:rPr>
                <w:noProof/>
                <w:webHidden/>
              </w:rPr>
              <w:fldChar w:fldCharType="begin"/>
            </w:r>
            <w:r>
              <w:rPr>
                <w:noProof/>
                <w:webHidden/>
              </w:rPr>
              <w:instrText xml:space="preserve"> PAGEREF _Toc384754183 \h </w:instrText>
            </w:r>
          </w:ins>
          <w:r>
            <w:rPr>
              <w:noProof/>
              <w:webHidden/>
            </w:rPr>
          </w:r>
          <w:r>
            <w:rPr>
              <w:noProof/>
              <w:webHidden/>
            </w:rPr>
            <w:fldChar w:fldCharType="separate"/>
          </w:r>
          <w:ins w:id="62" w:author="Creager, Kathleen" w:date="2014-04-08T21:00:00Z">
            <w:r>
              <w:rPr>
                <w:noProof/>
                <w:webHidden/>
              </w:rPr>
              <w:t>5</w:t>
            </w:r>
            <w:r>
              <w:rPr>
                <w:noProof/>
                <w:webHidden/>
              </w:rPr>
              <w:fldChar w:fldCharType="end"/>
            </w:r>
            <w:r w:rsidRPr="007A2E9C">
              <w:rPr>
                <w:rStyle w:val="Hyperlink"/>
                <w:noProof/>
              </w:rPr>
              <w:fldChar w:fldCharType="end"/>
            </w:r>
          </w:ins>
        </w:p>
        <w:p w:rsidR="003F1ADD" w:rsidRDefault="003F1ADD">
          <w:pPr>
            <w:pStyle w:val="TOC1"/>
            <w:tabs>
              <w:tab w:val="left" w:pos="400"/>
              <w:tab w:val="right" w:leader="dot" w:pos="8630"/>
            </w:tabs>
            <w:rPr>
              <w:ins w:id="63" w:author="Creager, Kathleen" w:date="2014-04-08T21:00:00Z"/>
              <w:rFonts w:asciiTheme="minorHAnsi" w:eastAsiaTheme="minorEastAsia" w:hAnsiTheme="minorHAnsi" w:cstheme="minorBidi"/>
              <w:noProof/>
              <w:sz w:val="22"/>
              <w:szCs w:val="22"/>
            </w:rPr>
          </w:pPr>
          <w:ins w:id="64" w:author="Creager, Kathleen" w:date="2014-04-08T21:00:00Z">
            <w:r w:rsidRPr="007A2E9C">
              <w:rPr>
                <w:rStyle w:val="Hyperlink"/>
                <w:noProof/>
              </w:rPr>
              <w:fldChar w:fldCharType="begin"/>
            </w:r>
            <w:r w:rsidRPr="007A2E9C">
              <w:rPr>
                <w:rStyle w:val="Hyperlink"/>
                <w:noProof/>
              </w:rPr>
              <w:instrText xml:space="preserve"> </w:instrText>
            </w:r>
            <w:r>
              <w:rPr>
                <w:noProof/>
              </w:rPr>
              <w:instrText>HYPERLINK \l "_Toc384754184"</w:instrText>
            </w:r>
            <w:r w:rsidRPr="007A2E9C">
              <w:rPr>
                <w:rStyle w:val="Hyperlink"/>
                <w:noProof/>
              </w:rPr>
              <w:instrText xml:space="preserve"> </w:instrText>
            </w:r>
            <w:r w:rsidRPr="007A2E9C">
              <w:rPr>
                <w:rStyle w:val="Hyperlink"/>
                <w:noProof/>
              </w:rPr>
              <w:fldChar w:fldCharType="separate"/>
            </w:r>
            <w:r w:rsidRPr="007A2E9C">
              <w:rPr>
                <w:rStyle w:val="Hyperlink"/>
                <w:noProof/>
              </w:rPr>
              <w:t>7</w:t>
            </w:r>
            <w:r>
              <w:rPr>
                <w:rFonts w:asciiTheme="minorHAnsi" w:eastAsiaTheme="minorEastAsia" w:hAnsiTheme="minorHAnsi" w:cstheme="minorBidi"/>
                <w:noProof/>
                <w:sz w:val="22"/>
                <w:szCs w:val="22"/>
              </w:rPr>
              <w:tab/>
            </w:r>
            <w:r w:rsidRPr="007A2E9C">
              <w:rPr>
                <w:rStyle w:val="Hyperlink"/>
                <w:noProof/>
              </w:rPr>
              <w:t>Revision Control Log</w:t>
            </w:r>
            <w:r>
              <w:rPr>
                <w:noProof/>
                <w:webHidden/>
              </w:rPr>
              <w:tab/>
            </w:r>
            <w:r>
              <w:rPr>
                <w:noProof/>
                <w:webHidden/>
              </w:rPr>
              <w:fldChar w:fldCharType="begin"/>
            </w:r>
            <w:r>
              <w:rPr>
                <w:noProof/>
                <w:webHidden/>
              </w:rPr>
              <w:instrText xml:space="preserve"> PAGEREF _Toc384754184 \h </w:instrText>
            </w:r>
          </w:ins>
          <w:r>
            <w:rPr>
              <w:noProof/>
              <w:webHidden/>
            </w:rPr>
          </w:r>
          <w:r>
            <w:rPr>
              <w:noProof/>
              <w:webHidden/>
            </w:rPr>
            <w:fldChar w:fldCharType="separate"/>
          </w:r>
          <w:ins w:id="65" w:author="Creager, Kathleen" w:date="2014-04-08T21:00:00Z">
            <w:r>
              <w:rPr>
                <w:noProof/>
                <w:webHidden/>
              </w:rPr>
              <w:t>5</w:t>
            </w:r>
            <w:r>
              <w:rPr>
                <w:noProof/>
                <w:webHidden/>
              </w:rPr>
              <w:fldChar w:fldCharType="end"/>
            </w:r>
            <w:r w:rsidRPr="007A2E9C">
              <w:rPr>
                <w:rStyle w:val="Hyperlink"/>
                <w:noProof/>
              </w:rPr>
              <w:fldChar w:fldCharType="end"/>
            </w:r>
          </w:ins>
        </w:p>
        <w:p w:rsidR="00C03670" w:rsidDel="003F1ADD" w:rsidRDefault="00C03670">
          <w:pPr>
            <w:pStyle w:val="TOC1"/>
            <w:tabs>
              <w:tab w:val="left" w:pos="400"/>
              <w:tab w:val="right" w:leader="dot" w:pos="8630"/>
            </w:tabs>
            <w:rPr>
              <w:del w:id="66" w:author="Creager, Kathleen" w:date="2014-04-08T21:00:00Z"/>
              <w:rFonts w:asciiTheme="minorHAnsi" w:eastAsiaTheme="minorEastAsia" w:hAnsiTheme="minorHAnsi" w:cstheme="minorBidi"/>
              <w:noProof/>
              <w:sz w:val="22"/>
              <w:szCs w:val="22"/>
            </w:rPr>
          </w:pPr>
          <w:del w:id="67" w:author="Creager, Kathleen" w:date="2014-04-08T21:00:00Z">
            <w:r w:rsidRPr="003F1ADD" w:rsidDel="003F1ADD">
              <w:rPr>
                <w:rStyle w:val="Hyperlink"/>
                <w:noProof/>
              </w:rPr>
              <w:delText>1</w:delText>
            </w:r>
            <w:r w:rsidDel="003F1ADD">
              <w:rPr>
                <w:rFonts w:asciiTheme="minorHAnsi" w:eastAsiaTheme="minorEastAsia" w:hAnsiTheme="minorHAnsi" w:cstheme="minorBidi"/>
                <w:noProof/>
                <w:sz w:val="22"/>
                <w:szCs w:val="22"/>
              </w:rPr>
              <w:tab/>
            </w:r>
            <w:r w:rsidRPr="003F1ADD" w:rsidDel="003F1ADD">
              <w:rPr>
                <w:rStyle w:val="Hyperlink"/>
                <w:noProof/>
              </w:rPr>
              <w:delText>Dependencies</w:delText>
            </w:r>
            <w:r w:rsidDel="003F1ADD">
              <w:rPr>
                <w:noProof/>
                <w:webHidden/>
              </w:rPr>
              <w:tab/>
              <w:delText>1</w:delText>
            </w:r>
          </w:del>
        </w:p>
        <w:p w:rsidR="00C03670" w:rsidDel="003F1ADD" w:rsidRDefault="00C03670">
          <w:pPr>
            <w:pStyle w:val="TOC2"/>
            <w:tabs>
              <w:tab w:val="left" w:pos="880"/>
            </w:tabs>
            <w:rPr>
              <w:del w:id="68" w:author="Creager, Kathleen" w:date="2014-04-08T21:00:00Z"/>
              <w:rFonts w:asciiTheme="minorHAnsi" w:eastAsiaTheme="minorEastAsia" w:hAnsiTheme="minorHAnsi" w:cstheme="minorBidi"/>
              <w:noProof/>
              <w:sz w:val="22"/>
              <w:szCs w:val="22"/>
            </w:rPr>
          </w:pPr>
          <w:del w:id="69" w:author="Creager, Kathleen" w:date="2014-04-08T21:00:00Z">
            <w:r w:rsidRPr="003F1ADD" w:rsidDel="003F1ADD">
              <w:rPr>
                <w:rStyle w:val="Hyperlink"/>
                <w:noProof/>
              </w:rPr>
              <w:delText>1.1</w:delText>
            </w:r>
            <w:r w:rsidDel="003F1ADD">
              <w:rPr>
                <w:rFonts w:asciiTheme="minorHAnsi" w:eastAsiaTheme="minorEastAsia" w:hAnsiTheme="minorHAnsi" w:cstheme="minorBidi"/>
                <w:noProof/>
                <w:sz w:val="22"/>
                <w:szCs w:val="22"/>
              </w:rPr>
              <w:tab/>
            </w:r>
            <w:r w:rsidRPr="003F1ADD" w:rsidDel="003F1ADD">
              <w:rPr>
                <w:rStyle w:val="Hyperlink"/>
                <w:noProof/>
              </w:rPr>
              <w:delText>SWCs</w:delText>
            </w:r>
            <w:r w:rsidDel="003F1ADD">
              <w:rPr>
                <w:noProof/>
                <w:webHidden/>
              </w:rPr>
              <w:tab/>
              <w:delText>2</w:delText>
            </w:r>
          </w:del>
        </w:p>
        <w:p w:rsidR="00C03670" w:rsidDel="003F1ADD" w:rsidRDefault="00C03670">
          <w:pPr>
            <w:pStyle w:val="TOC2"/>
            <w:tabs>
              <w:tab w:val="left" w:pos="880"/>
            </w:tabs>
            <w:rPr>
              <w:del w:id="70" w:author="Creager, Kathleen" w:date="2014-04-08T21:00:00Z"/>
              <w:rFonts w:asciiTheme="minorHAnsi" w:eastAsiaTheme="minorEastAsia" w:hAnsiTheme="minorHAnsi" w:cstheme="minorBidi"/>
              <w:noProof/>
              <w:sz w:val="22"/>
              <w:szCs w:val="22"/>
            </w:rPr>
          </w:pPr>
          <w:del w:id="71" w:author="Creager, Kathleen" w:date="2014-04-08T21:00:00Z">
            <w:r w:rsidRPr="003F1ADD" w:rsidDel="003F1ADD">
              <w:rPr>
                <w:rStyle w:val="Hyperlink"/>
                <w:noProof/>
              </w:rPr>
              <w:delText>1.2</w:delText>
            </w:r>
            <w:r w:rsidDel="003F1ADD">
              <w:rPr>
                <w:rFonts w:asciiTheme="minorHAnsi" w:eastAsiaTheme="minorEastAsia" w:hAnsiTheme="minorHAnsi" w:cstheme="minorBidi"/>
                <w:noProof/>
                <w:sz w:val="22"/>
                <w:szCs w:val="22"/>
              </w:rPr>
              <w:tab/>
            </w:r>
            <w:r w:rsidRPr="003F1ADD" w:rsidDel="003F1ADD">
              <w:rPr>
                <w:rStyle w:val="Hyperlink"/>
                <w:noProof/>
              </w:rPr>
              <w:delText>Functions to be provided to Integration Project</w:delText>
            </w:r>
            <w:r w:rsidDel="003F1ADD">
              <w:rPr>
                <w:noProof/>
                <w:webHidden/>
              </w:rPr>
              <w:tab/>
              <w:delText>2</w:delText>
            </w:r>
          </w:del>
        </w:p>
        <w:p w:rsidR="00C03670" w:rsidDel="003F1ADD" w:rsidRDefault="00C03670">
          <w:pPr>
            <w:pStyle w:val="TOC1"/>
            <w:tabs>
              <w:tab w:val="left" w:pos="400"/>
              <w:tab w:val="right" w:leader="dot" w:pos="8630"/>
            </w:tabs>
            <w:rPr>
              <w:del w:id="72" w:author="Creager, Kathleen" w:date="2014-04-08T21:00:00Z"/>
              <w:rFonts w:asciiTheme="minorHAnsi" w:eastAsiaTheme="minorEastAsia" w:hAnsiTheme="minorHAnsi" w:cstheme="minorBidi"/>
              <w:noProof/>
              <w:sz w:val="22"/>
              <w:szCs w:val="22"/>
            </w:rPr>
          </w:pPr>
          <w:del w:id="73" w:author="Creager, Kathleen" w:date="2014-04-08T21:00:00Z">
            <w:r w:rsidRPr="003F1ADD" w:rsidDel="003F1ADD">
              <w:rPr>
                <w:rStyle w:val="Hyperlink"/>
                <w:noProof/>
              </w:rPr>
              <w:delText>2</w:delText>
            </w:r>
            <w:r w:rsidDel="003F1ADD">
              <w:rPr>
                <w:rFonts w:asciiTheme="minorHAnsi" w:eastAsiaTheme="minorEastAsia" w:hAnsiTheme="minorHAnsi" w:cstheme="minorBidi"/>
                <w:noProof/>
                <w:sz w:val="22"/>
                <w:szCs w:val="22"/>
              </w:rPr>
              <w:tab/>
            </w:r>
            <w:r w:rsidRPr="003F1ADD" w:rsidDel="003F1ADD">
              <w:rPr>
                <w:rStyle w:val="Hyperlink"/>
                <w:noProof/>
              </w:rPr>
              <w:delText>Configuration</w:delText>
            </w:r>
            <w:r w:rsidDel="003F1ADD">
              <w:rPr>
                <w:noProof/>
                <w:webHidden/>
              </w:rPr>
              <w:tab/>
              <w:delText>2</w:delText>
            </w:r>
          </w:del>
        </w:p>
        <w:p w:rsidR="00C03670" w:rsidDel="003F1ADD" w:rsidRDefault="00C03670">
          <w:pPr>
            <w:pStyle w:val="TOC2"/>
            <w:tabs>
              <w:tab w:val="left" w:pos="880"/>
            </w:tabs>
            <w:rPr>
              <w:del w:id="74" w:author="Creager, Kathleen" w:date="2014-04-08T21:00:00Z"/>
              <w:rFonts w:asciiTheme="minorHAnsi" w:eastAsiaTheme="minorEastAsia" w:hAnsiTheme="minorHAnsi" w:cstheme="minorBidi"/>
              <w:noProof/>
              <w:sz w:val="22"/>
              <w:szCs w:val="22"/>
            </w:rPr>
          </w:pPr>
          <w:del w:id="75" w:author="Creager, Kathleen" w:date="2014-04-08T21:00:00Z">
            <w:r w:rsidRPr="003F1ADD" w:rsidDel="003F1ADD">
              <w:rPr>
                <w:rStyle w:val="Hyperlink"/>
                <w:noProof/>
              </w:rPr>
              <w:delText>2.1</w:delText>
            </w:r>
            <w:r w:rsidDel="003F1ADD">
              <w:rPr>
                <w:rFonts w:asciiTheme="minorHAnsi" w:eastAsiaTheme="minorEastAsia" w:hAnsiTheme="minorHAnsi" w:cstheme="minorBidi"/>
                <w:noProof/>
                <w:sz w:val="22"/>
                <w:szCs w:val="22"/>
              </w:rPr>
              <w:tab/>
            </w:r>
            <w:r w:rsidRPr="003F1ADD" w:rsidDel="003F1ADD">
              <w:rPr>
                <w:rStyle w:val="Hyperlink"/>
                <w:noProof/>
              </w:rPr>
              <w:delText>Build Time Config</w:delText>
            </w:r>
            <w:r w:rsidDel="003F1ADD">
              <w:rPr>
                <w:noProof/>
                <w:webHidden/>
              </w:rPr>
              <w:tab/>
              <w:delText>2</w:delText>
            </w:r>
          </w:del>
        </w:p>
        <w:p w:rsidR="00C03670" w:rsidDel="003F1ADD" w:rsidRDefault="00C03670">
          <w:pPr>
            <w:pStyle w:val="TOC2"/>
            <w:tabs>
              <w:tab w:val="left" w:pos="880"/>
            </w:tabs>
            <w:rPr>
              <w:del w:id="76" w:author="Creager, Kathleen" w:date="2014-04-08T21:00:00Z"/>
              <w:rFonts w:asciiTheme="minorHAnsi" w:eastAsiaTheme="minorEastAsia" w:hAnsiTheme="minorHAnsi" w:cstheme="minorBidi"/>
              <w:noProof/>
              <w:sz w:val="22"/>
              <w:szCs w:val="22"/>
            </w:rPr>
          </w:pPr>
          <w:del w:id="77" w:author="Creager, Kathleen" w:date="2014-04-08T21:00:00Z">
            <w:r w:rsidRPr="003F1ADD" w:rsidDel="003F1ADD">
              <w:rPr>
                <w:rStyle w:val="Hyperlink"/>
                <w:noProof/>
              </w:rPr>
              <w:delText>2.2</w:delText>
            </w:r>
            <w:r w:rsidDel="003F1ADD">
              <w:rPr>
                <w:rFonts w:asciiTheme="minorHAnsi" w:eastAsiaTheme="minorEastAsia" w:hAnsiTheme="minorHAnsi" w:cstheme="minorBidi"/>
                <w:noProof/>
                <w:sz w:val="22"/>
                <w:szCs w:val="22"/>
              </w:rPr>
              <w:tab/>
            </w:r>
            <w:r w:rsidRPr="003F1ADD" w:rsidDel="003F1ADD">
              <w:rPr>
                <w:rStyle w:val="Hyperlink"/>
                <w:noProof/>
              </w:rPr>
              <w:delText>Configuration Files to be provided by Integration Project</w:delText>
            </w:r>
            <w:r w:rsidDel="003F1ADD">
              <w:rPr>
                <w:noProof/>
                <w:webHidden/>
              </w:rPr>
              <w:tab/>
              <w:delText>2</w:delText>
            </w:r>
          </w:del>
        </w:p>
        <w:p w:rsidR="00C03670" w:rsidDel="003F1ADD" w:rsidRDefault="00C03670">
          <w:pPr>
            <w:pStyle w:val="TOC3"/>
            <w:tabs>
              <w:tab w:val="left" w:pos="1100"/>
              <w:tab w:val="right" w:leader="dot" w:pos="8630"/>
            </w:tabs>
            <w:rPr>
              <w:del w:id="78" w:author="Creager, Kathleen" w:date="2014-04-08T21:00:00Z"/>
              <w:rFonts w:asciiTheme="minorHAnsi" w:eastAsiaTheme="minorEastAsia" w:hAnsiTheme="minorHAnsi" w:cstheme="minorBidi"/>
              <w:noProof/>
              <w:sz w:val="22"/>
              <w:szCs w:val="22"/>
            </w:rPr>
          </w:pPr>
          <w:del w:id="79" w:author="Creager, Kathleen" w:date="2014-04-08T21:00:00Z">
            <w:r w:rsidRPr="003F1ADD" w:rsidDel="003F1ADD">
              <w:rPr>
                <w:rStyle w:val="Hyperlink"/>
                <w:noProof/>
              </w:rPr>
              <w:delText>2.2.1</w:delText>
            </w:r>
            <w:r w:rsidDel="003F1ADD">
              <w:rPr>
                <w:rFonts w:asciiTheme="minorHAnsi" w:eastAsiaTheme="minorEastAsia" w:hAnsiTheme="minorHAnsi" w:cstheme="minorBidi"/>
                <w:noProof/>
                <w:sz w:val="22"/>
                <w:szCs w:val="22"/>
              </w:rPr>
              <w:tab/>
            </w:r>
            <w:r w:rsidRPr="003F1ADD" w:rsidDel="003F1ADD">
              <w:rPr>
                <w:rStyle w:val="Hyperlink"/>
                <w:noProof/>
              </w:rPr>
              <w:delText>Da Vinci Parameter Configuration Changes</w:delText>
            </w:r>
            <w:r w:rsidDel="003F1ADD">
              <w:rPr>
                <w:noProof/>
                <w:webHidden/>
              </w:rPr>
              <w:tab/>
              <w:delText>3</w:delText>
            </w:r>
          </w:del>
        </w:p>
        <w:p w:rsidR="00C03670" w:rsidDel="003F1ADD" w:rsidRDefault="00C03670">
          <w:pPr>
            <w:pStyle w:val="TOC3"/>
            <w:tabs>
              <w:tab w:val="left" w:pos="1100"/>
              <w:tab w:val="right" w:leader="dot" w:pos="8630"/>
            </w:tabs>
            <w:rPr>
              <w:del w:id="80" w:author="Creager, Kathleen" w:date="2014-04-08T21:00:00Z"/>
              <w:rFonts w:asciiTheme="minorHAnsi" w:eastAsiaTheme="minorEastAsia" w:hAnsiTheme="minorHAnsi" w:cstheme="minorBidi"/>
              <w:noProof/>
              <w:sz w:val="22"/>
              <w:szCs w:val="22"/>
            </w:rPr>
          </w:pPr>
          <w:del w:id="81" w:author="Creager, Kathleen" w:date="2014-04-08T21:00:00Z">
            <w:r w:rsidRPr="003F1ADD" w:rsidDel="003F1ADD">
              <w:rPr>
                <w:rStyle w:val="Hyperlink"/>
                <w:noProof/>
              </w:rPr>
              <w:lastRenderedPageBreak/>
              <w:delText>2.2.2</w:delText>
            </w:r>
            <w:r w:rsidDel="003F1ADD">
              <w:rPr>
                <w:rFonts w:asciiTheme="minorHAnsi" w:eastAsiaTheme="minorEastAsia" w:hAnsiTheme="minorHAnsi" w:cstheme="minorBidi"/>
                <w:noProof/>
                <w:sz w:val="22"/>
                <w:szCs w:val="22"/>
              </w:rPr>
              <w:tab/>
            </w:r>
            <w:r w:rsidRPr="003F1ADD" w:rsidDel="003F1ADD">
              <w:rPr>
                <w:rStyle w:val="Hyperlink"/>
                <w:noProof/>
              </w:rPr>
              <w:delText>DaVinci Interrupt Configuration Changes</w:delText>
            </w:r>
            <w:r w:rsidDel="003F1ADD">
              <w:rPr>
                <w:noProof/>
                <w:webHidden/>
              </w:rPr>
              <w:tab/>
              <w:delText>3</w:delText>
            </w:r>
          </w:del>
        </w:p>
        <w:p w:rsidR="00C03670" w:rsidDel="003F1ADD" w:rsidRDefault="00C03670">
          <w:pPr>
            <w:pStyle w:val="TOC3"/>
            <w:tabs>
              <w:tab w:val="left" w:pos="1100"/>
              <w:tab w:val="right" w:leader="dot" w:pos="8630"/>
            </w:tabs>
            <w:rPr>
              <w:del w:id="82" w:author="Creager, Kathleen" w:date="2014-04-08T21:00:00Z"/>
              <w:rFonts w:asciiTheme="minorHAnsi" w:eastAsiaTheme="minorEastAsia" w:hAnsiTheme="minorHAnsi" w:cstheme="minorBidi"/>
              <w:noProof/>
              <w:sz w:val="22"/>
              <w:szCs w:val="22"/>
            </w:rPr>
          </w:pPr>
          <w:del w:id="83" w:author="Creager, Kathleen" w:date="2014-04-08T21:00:00Z">
            <w:r w:rsidRPr="003F1ADD" w:rsidDel="003F1ADD">
              <w:rPr>
                <w:rStyle w:val="Hyperlink"/>
                <w:noProof/>
              </w:rPr>
              <w:delText>2.2.3</w:delText>
            </w:r>
            <w:r w:rsidDel="003F1ADD">
              <w:rPr>
                <w:rFonts w:asciiTheme="minorHAnsi" w:eastAsiaTheme="minorEastAsia" w:hAnsiTheme="minorHAnsi" w:cstheme="minorBidi"/>
                <w:noProof/>
                <w:sz w:val="22"/>
                <w:szCs w:val="22"/>
              </w:rPr>
              <w:tab/>
            </w:r>
            <w:r w:rsidRPr="003F1ADD" w:rsidDel="003F1ADD">
              <w:rPr>
                <w:rStyle w:val="Hyperlink"/>
                <w:noProof/>
              </w:rPr>
              <w:delText>Manual Configuration Changes</w:delText>
            </w:r>
            <w:r w:rsidDel="003F1ADD">
              <w:rPr>
                <w:noProof/>
                <w:webHidden/>
              </w:rPr>
              <w:tab/>
              <w:delText>3</w:delText>
            </w:r>
          </w:del>
        </w:p>
        <w:p w:rsidR="00C03670" w:rsidDel="003F1ADD" w:rsidRDefault="00C03670">
          <w:pPr>
            <w:pStyle w:val="TOC1"/>
            <w:tabs>
              <w:tab w:val="left" w:pos="400"/>
              <w:tab w:val="right" w:leader="dot" w:pos="8630"/>
            </w:tabs>
            <w:rPr>
              <w:del w:id="84" w:author="Creager, Kathleen" w:date="2014-04-08T21:00:00Z"/>
              <w:rFonts w:asciiTheme="minorHAnsi" w:eastAsiaTheme="minorEastAsia" w:hAnsiTheme="minorHAnsi" w:cstheme="minorBidi"/>
              <w:noProof/>
              <w:sz w:val="22"/>
              <w:szCs w:val="22"/>
            </w:rPr>
          </w:pPr>
          <w:del w:id="85" w:author="Creager, Kathleen" w:date="2014-04-08T21:00:00Z">
            <w:r w:rsidRPr="003F1ADD" w:rsidDel="003F1ADD">
              <w:rPr>
                <w:rStyle w:val="Hyperlink"/>
                <w:noProof/>
              </w:rPr>
              <w:delText>3</w:delText>
            </w:r>
            <w:r w:rsidDel="003F1ADD">
              <w:rPr>
                <w:rFonts w:asciiTheme="minorHAnsi" w:eastAsiaTheme="minorEastAsia" w:hAnsiTheme="minorHAnsi" w:cstheme="minorBidi"/>
                <w:noProof/>
                <w:sz w:val="22"/>
                <w:szCs w:val="22"/>
              </w:rPr>
              <w:tab/>
            </w:r>
            <w:r w:rsidRPr="003F1ADD" w:rsidDel="003F1ADD">
              <w:rPr>
                <w:rStyle w:val="Hyperlink"/>
                <w:noProof/>
              </w:rPr>
              <w:delText>Integration</w:delText>
            </w:r>
            <w:r w:rsidDel="003F1ADD">
              <w:rPr>
                <w:noProof/>
                <w:webHidden/>
              </w:rPr>
              <w:tab/>
              <w:delText>3</w:delText>
            </w:r>
          </w:del>
        </w:p>
        <w:p w:rsidR="00C03670" w:rsidDel="003F1ADD" w:rsidRDefault="00C03670">
          <w:pPr>
            <w:pStyle w:val="TOC2"/>
            <w:tabs>
              <w:tab w:val="left" w:pos="880"/>
            </w:tabs>
            <w:rPr>
              <w:del w:id="86" w:author="Creager, Kathleen" w:date="2014-04-08T21:00:00Z"/>
              <w:rFonts w:asciiTheme="minorHAnsi" w:eastAsiaTheme="minorEastAsia" w:hAnsiTheme="minorHAnsi" w:cstheme="minorBidi"/>
              <w:noProof/>
              <w:sz w:val="22"/>
              <w:szCs w:val="22"/>
            </w:rPr>
          </w:pPr>
          <w:del w:id="87" w:author="Creager, Kathleen" w:date="2014-04-08T21:00:00Z">
            <w:r w:rsidRPr="003F1ADD" w:rsidDel="003F1ADD">
              <w:rPr>
                <w:rStyle w:val="Hyperlink"/>
                <w:noProof/>
              </w:rPr>
              <w:delText>3.1</w:delText>
            </w:r>
            <w:r w:rsidDel="003F1ADD">
              <w:rPr>
                <w:rFonts w:asciiTheme="minorHAnsi" w:eastAsiaTheme="minorEastAsia" w:hAnsiTheme="minorHAnsi" w:cstheme="minorBidi"/>
                <w:noProof/>
                <w:sz w:val="22"/>
                <w:szCs w:val="22"/>
              </w:rPr>
              <w:tab/>
            </w:r>
            <w:r w:rsidRPr="003F1ADD" w:rsidDel="003F1ADD">
              <w:rPr>
                <w:rStyle w:val="Hyperlink"/>
                <w:noProof/>
              </w:rPr>
              <w:delText>Required Global Data Inputs</w:delText>
            </w:r>
            <w:r w:rsidDel="003F1ADD">
              <w:rPr>
                <w:noProof/>
                <w:webHidden/>
              </w:rPr>
              <w:tab/>
              <w:delText>3</w:delText>
            </w:r>
          </w:del>
        </w:p>
        <w:p w:rsidR="00C03670" w:rsidDel="003F1ADD" w:rsidRDefault="00C03670">
          <w:pPr>
            <w:pStyle w:val="TOC2"/>
            <w:tabs>
              <w:tab w:val="left" w:pos="880"/>
            </w:tabs>
            <w:rPr>
              <w:del w:id="88" w:author="Creager, Kathleen" w:date="2014-04-08T21:00:00Z"/>
              <w:rFonts w:asciiTheme="minorHAnsi" w:eastAsiaTheme="minorEastAsia" w:hAnsiTheme="minorHAnsi" w:cstheme="minorBidi"/>
              <w:noProof/>
              <w:sz w:val="22"/>
              <w:szCs w:val="22"/>
            </w:rPr>
          </w:pPr>
          <w:del w:id="89" w:author="Creager, Kathleen" w:date="2014-04-08T21:00:00Z">
            <w:r w:rsidRPr="003F1ADD" w:rsidDel="003F1ADD">
              <w:rPr>
                <w:rStyle w:val="Hyperlink"/>
                <w:noProof/>
              </w:rPr>
              <w:delText>3.2</w:delText>
            </w:r>
            <w:r w:rsidDel="003F1ADD">
              <w:rPr>
                <w:rFonts w:asciiTheme="minorHAnsi" w:eastAsiaTheme="minorEastAsia" w:hAnsiTheme="minorHAnsi" w:cstheme="minorBidi"/>
                <w:noProof/>
                <w:sz w:val="22"/>
                <w:szCs w:val="22"/>
              </w:rPr>
              <w:tab/>
            </w:r>
            <w:r w:rsidRPr="003F1ADD" w:rsidDel="003F1ADD">
              <w:rPr>
                <w:rStyle w:val="Hyperlink"/>
                <w:noProof/>
              </w:rPr>
              <w:delText>Optional Global Data Inputs</w:delText>
            </w:r>
            <w:r w:rsidDel="003F1ADD">
              <w:rPr>
                <w:noProof/>
                <w:webHidden/>
              </w:rPr>
              <w:tab/>
              <w:delText>4</w:delText>
            </w:r>
          </w:del>
        </w:p>
        <w:p w:rsidR="00C03670" w:rsidDel="003F1ADD" w:rsidRDefault="00C03670">
          <w:pPr>
            <w:pStyle w:val="TOC2"/>
            <w:tabs>
              <w:tab w:val="left" w:pos="880"/>
            </w:tabs>
            <w:rPr>
              <w:del w:id="90" w:author="Creager, Kathleen" w:date="2014-04-08T21:00:00Z"/>
              <w:rFonts w:asciiTheme="minorHAnsi" w:eastAsiaTheme="minorEastAsia" w:hAnsiTheme="minorHAnsi" w:cstheme="minorBidi"/>
              <w:noProof/>
              <w:sz w:val="22"/>
              <w:szCs w:val="22"/>
            </w:rPr>
          </w:pPr>
          <w:del w:id="91" w:author="Creager, Kathleen" w:date="2014-04-08T21:00:00Z">
            <w:r w:rsidRPr="003F1ADD" w:rsidDel="003F1ADD">
              <w:rPr>
                <w:rStyle w:val="Hyperlink"/>
                <w:noProof/>
              </w:rPr>
              <w:delText>3.3</w:delText>
            </w:r>
            <w:r w:rsidDel="003F1ADD">
              <w:rPr>
                <w:rFonts w:asciiTheme="minorHAnsi" w:eastAsiaTheme="minorEastAsia" w:hAnsiTheme="minorHAnsi" w:cstheme="minorBidi"/>
                <w:noProof/>
                <w:sz w:val="22"/>
                <w:szCs w:val="22"/>
              </w:rPr>
              <w:tab/>
            </w:r>
            <w:r w:rsidRPr="003F1ADD" w:rsidDel="003F1ADD">
              <w:rPr>
                <w:rStyle w:val="Hyperlink"/>
                <w:noProof/>
              </w:rPr>
              <w:delText>Specific Include Path present</w:delText>
            </w:r>
            <w:r w:rsidDel="003F1ADD">
              <w:rPr>
                <w:noProof/>
                <w:webHidden/>
              </w:rPr>
              <w:tab/>
              <w:delText>4</w:delText>
            </w:r>
          </w:del>
        </w:p>
        <w:p w:rsidR="00C03670" w:rsidDel="003F1ADD" w:rsidRDefault="00C03670">
          <w:pPr>
            <w:pStyle w:val="TOC1"/>
            <w:tabs>
              <w:tab w:val="left" w:pos="400"/>
              <w:tab w:val="right" w:leader="dot" w:pos="8630"/>
            </w:tabs>
            <w:rPr>
              <w:del w:id="92" w:author="Creager, Kathleen" w:date="2014-04-08T21:00:00Z"/>
              <w:rFonts w:asciiTheme="minorHAnsi" w:eastAsiaTheme="minorEastAsia" w:hAnsiTheme="minorHAnsi" w:cstheme="minorBidi"/>
              <w:noProof/>
              <w:sz w:val="22"/>
              <w:szCs w:val="22"/>
            </w:rPr>
          </w:pPr>
          <w:del w:id="93" w:author="Creager, Kathleen" w:date="2014-04-08T21:00:00Z">
            <w:r w:rsidRPr="003F1ADD" w:rsidDel="003F1ADD">
              <w:rPr>
                <w:rStyle w:val="Hyperlink"/>
                <w:noProof/>
              </w:rPr>
              <w:delText>4</w:delText>
            </w:r>
            <w:r w:rsidDel="003F1ADD">
              <w:rPr>
                <w:rFonts w:asciiTheme="minorHAnsi" w:eastAsiaTheme="minorEastAsia" w:hAnsiTheme="minorHAnsi" w:cstheme="minorBidi"/>
                <w:noProof/>
                <w:sz w:val="22"/>
                <w:szCs w:val="22"/>
              </w:rPr>
              <w:tab/>
            </w:r>
            <w:r w:rsidRPr="003F1ADD" w:rsidDel="003F1ADD">
              <w:rPr>
                <w:rStyle w:val="Hyperlink"/>
                <w:noProof/>
              </w:rPr>
              <w:delText>Runnable Scheduling</w:delText>
            </w:r>
            <w:r w:rsidDel="003F1ADD">
              <w:rPr>
                <w:noProof/>
                <w:webHidden/>
              </w:rPr>
              <w:tab/>
              <w:delText>4</w:delText>
            </w:r>
          </w:del>
        </w:p>
        <w:p w:rsidR="00C03670" w:rsidDel="003F1ADD" w:rsidRDefault="00C03670">
          <w:pPr>
            <w:pStyle w:val="TOC1"/>
            <w:tabs>
              <w:tab w:val="left" w:pos="400"/>
              <w:tab w:val="right" w:leader="dot" w:pos="8630"/>
            </w:tabs>
            <w:rPr>
              <w:del w:id="94" w:author="Creager, Kathleen" w:date="2014-04-08T21:00:00Z"/>
              <w:rFonts w:asciiTheme="minorHAnsi" w:eastAsiaTheme="minorEastAsia" w:hAnsiTheme="minorHAnsi" w:cstheme="minorBidi"/>
              <w:noProof/>
              <w:sz w:val="22"/>
              <w:szCs w:val="22"/>
            </w:rPr>
          </w:pPr>
          <w:del w:id="95" w:author="Creager, Kathleen" w:date="2014-04-08T21:00:00Z">
            <w:r w:rsidRPr="003F1ADD" w:rsidDel="003F1ADD">
              <w:rPr>
                <w:rStyle w:val="Hyperlink"/>
                <w:noProof/>
              </w:rPr>
              <w:delText>5</w:delText>
            </w:r>
            <w:r w:rsidDel="003F1ADD">
              <w:rPr>
                <w:rFonts w:asciiTheme="minorHAnsi" w:eastAsiaTheme="minorEastAsia" w:hAnsiTheme="minorHAnsi" w:cstheme="minorBidi"/>
                <w:noProof/>
                <w:sz w:val="22"/>
                <w:szCs w:val="22"/>
              </w:rPr>
              <w:tab/>
            </w:r>
            <w:r w:rsidRPr="003F1ADD" w:rsidDel="003F1ADD">
              <w:rPr>
                <w:rStyle w:val="Hyperlink"/>
                <w:noProof/>
              </w:rPr>
              <w:delText>Memory Mapping</w:delText>
            </w:r>
            <w:r w:rsidDel="003F1ADD">
              <w:rPr>
                <w:noProof/>
                <w:webHidden/>
              </w:rPr>
              <w:tab/>
              <w:delText>4</w:delText>
            </w:r>
          </w:del>
        </w:p>
        <w:p w:rsidR="00C03670" w:rsidDel="003F1ADD" w:rsidRDefault="00C03670">
          <w:pPr>
            <w:pStyle w:val="TOC2"/>
            <w:tabs>
              <w:tab w:val="left" w:pos="880"/>
            </w:tabs>
            <w:rPr>
              <w:del w:id="96" w:author="Creager, Kathleen" w:date="2014-04-08T21:00:00Z"/>
              <w:rFonts w:asciiTheme="minorHAnsi" w:eastAsiaTheme="minorEastAsia" w:hAnsiTheme="minorHAnsi" w:cstheme="minorBidi"/>
              <w:noProof/>
              <w:sz w:val="22"/>
              <w:szCs w:val="22"/>
            </w:rPr>
          </w:pPr>
          <w:del w:id="97" w:author="Creager, Kathleen" w:date="2014-04-08T21:00:00Z">
            <w:r w:rsidRPr="003F1ADD" w:rsidDel="003F1ADD">
              <w:rPr>
                <w:rStyle w:val="Hyperlink"/>
                <w:noProof/>
              </w:rPr>
              <w:delText>5.1</w:delText>
            </w:r>
            <w:r w:rsidDel="003F1ADD">
              <w:rPr>
                <w:rFonts w:asciiTheme="minorHAnsi" w:eastAsiaTheme="minorEastAsia" w:hAnsiTheme="minorHAnsi" w:cstheme="minorBidi"/>
                <w:noProof/>
                <w:sz w:val="22"/>
                <w:szCs w:val="22"/>
              </w:rPr>
              <w:tab/>
            </w:r>
            <w:r w:rsidRPr="003F1ADD" w:rsidDel="003F1ADD">
              <w:rPr>
                <w:rStyle w:val="Hyperlink"/>
                <w:noProof/>
              </w:rPr>
              <w:delText>Mapping</w:delText>
            </w:r>
            <w:r w:rsidDel="003F1ADD">
              <w:rPr>
                <w:noProof/>
                <w:webHidden/>
              </w:rPr>
              <w:tab/>
              <w:delText>4</w:delText>
            </w:r>
          </w:del>
        </w:p>
        <w:p w:rsidR="00C03670" w:rsidDel="003F1ADD" w:rsidRDefault="00C03670">
          <w:pPr>
            <w:pStyle w:val="TOC2"/>
            <w:tabs>
              <w:tab w:val="left" w:pos="880"/>
            </w:tabs>
            <w:rPr>
              <w:del w:id="98" w:author="Creager, Kathleen" w:date="2014-04-08T21:00:00Z"/>
              <w:rFonts w:asciiTheme="minorHAnsi" w:eastAsiaTheme="minorEastAsia" w:hAnsiTheme="minorHAnsi" w:cstheme="minorBidi"/>
              <w:noProof/>
              <w:sz w:val="22"/>
              <w:szCs w:val="22"/>
            </w:rPr>
          </w:pPr>
          <w:del w:id="99" w:author="Creager, Kathleen" w:date="2014-04-08T21:00:00Z">
            <w:r w:rsidRPr="003F1ADD" w:rsidDel="003F1ADD">
              <w:rPr>
                <w:rStyle w:val="Hyperlink"/>
                <w:noProof/>
              </w:rPr>
              <w:delText>5.2</w:delText>
            </w:r>
            <w:r w:rsidDel="003F1ADD">
              <w:rPr>
                <w:rFonts w:asciiTheme="minorHAnsi" w:eastAsiaTheme="minorEastAsia" w:hAnsiTheme="minorHAnsi" w:cstheme="minorBidi"/>
                <w:noProof/>
                <w:sz w:val="22"/>
                <w:szCs w:val="22"/>
              </w:rPr>
              <w:tab/>
            </w:r>
            <w:r w:rsidRPr="003F1ADD" w:rsidDel="003F1ADD">
              <w:rPr>
                <w:rStyle w:val="Hyperlink"/>
                <w:noProof/>
              </w:rPr>
              <w:delText>Usage</w:delText>
            </w:r>
            <w:r w:rsidDel="003F1ADD">
              <w:rPr>
                <w:noProof/>
                <w:webHidden/>
              </w:rPr>
              <w:tab/>
              <w:delText>4</w:delText>
            </w:r>
          </w:del>
        </w:p>
        <w:p w:rsidR="00C03670" w:rsidDel="003F1ADD" w:rsidRDefault="00C03670">
          <w:pPr>
            <w:pStyle w:val="TOC2"/>
            <w:tabs>
              <w:tab w:val="left" w:pos="880"/>
            </w:tabs>
            <w:rPr>
              <w:del w:id="100" w:author="Creager, Kathleen" w:date="2014-04-08T21:00:00Z"/>
              <w:rFonts w:asciiTheme="minorHAnsi" w:eastAsiaTheme="minorEastAsia" w:hAnsiTheme="minorHAnsi" w:cstheme="minorBidi"/>
              <w:noProof/>
              <w:sz w:val="22"/>
              <w:szCs w:val="22"/>
            </w:rPr>
          </w:pPr>
          <w:del w:id="101" w:author="Creager, Kathleen" w:date="2014-04-08T21:00:00Z">
            <w:r w:rsidRPr="003F1ADD" w:rsidDel="003F1ADD">
              <w:rPr>
                <w:rStyle w:val="Hyperlink"/>
                <w:noProof/>
              </w:rPr>
              <w:delText>5.3</w:delText>
            </w:r>
            <w:r w:rsidDel="003F1ADD">
              <w:rPr>
                <w:rFonts w:asciiTheme="minorHAnsi" w:eastAsiaTheme="minorEastAsia" w:hAnsiTheme="minorHAnsi" w:cstheme="minorBidi"/>
                <w:noProof/>
                <w:sz w:val="22"/>
                <w:szCs w:val="22"/>
              </w:rPr>
              <w:tab/>
            </w:r>
            <w:r w:rsidRPr="003F1ADD" w:rsidDel="003F1ADD">
              <w:rPr>
                <w:rStyle w:val="Hyperlink"/>
                <w:noProof/>
              </w:rPr>
              <w:delText>NvM Blocks</w:delText>
            </w:r>
            <w:r w:rsidDel="003F1ADD">
              <w:rPr>
                <w:noProof/>
                <w:webHidden/>
              </w:rPr>
              <w:tab/>
              <w:delText>5</w:delText>
            </w:r>
          </w:del>
        </w:p>
        <w:p w:rsidR="00C03670" w:rsidDel="003F1ADD" w:rsidRDefault="00C03670">
          <w:pPr>
            <w:pStyle w:val="TOC1"/>
            <w:tabs>
              <w:tab w:val="left" w:pos="400"/>
              <w:tab w:val="right" w:leader="dot" w:pos="8630"/>
            </w:tabs>
            <w:rPr>
              <w:del w:id="102" w:author="Creager, Kathleen" w:date="2014-04-08T21:00:00Z"/>
              <w:rFonts w:asciiTheme="minorHAnsi" w:eastAsiaTheme="minorEastAsia" w:hAnsiTheme="minorHAnsi" w:cstheme="minorBidi"/>
              <w:noProof/>
              <w:sz w:val="22"/>
              <w:szCs w:val="22"/>
            </w:rPr>
          </w:pPr>
          <w:del w:id="103" w:author="Creager, Kathleen" w:date="2014-04-08T21:00:00Z">
            <w:r w:rsidRPr="003F1ADD" w:rsidDel="003F1ADD">
              <w:rPr>
                <w:rStyle w:val="Hyperlink"/>
                <w:noProof/>
              </w:rPr>
              <w:delText>6</w:delText>
            </w:r>
            <w:r w:rsidDel="003F1ADD">
              <w:rPr>
                <w:rFonts w:asciiTheme="minorHAnsi" w:eastAsiaTheme="minorEastAsia" w:hAnsiTheme="minorHAnsi" w:cstheme="minorBidi"/>
                <w:noProof/>
                <w:sz w:val="22"/>
                <w:szCs w:val="22"/>
              </w:rPr>
              <w:tab/>
            </w:r>
            <w:r w:rsidRPr="003F1ADD" w:rsidDel="003F1ADD">
              <w:rPr>
                <w:rStyle w:val="Hyperlink"/>
                <w:noProof/>
              </w:rPr>
              <w:delText>Compiler Settings</w:delText>
            </w:r>
            <w:r w:rsidDel="003F1ADD">
              <w:rPr>
                <w:noProof/>
                <w:webHidden/>
              </w:rPr>
              <w:tab/>
              <w:delText>5</w:delText>
            </w:r>
          </w:del>
        </w:p>
        <w:p w:rsidR="00C03670" w:rsidDel="003F1ADD" w:rsidRDefault="00C03670">
          <w:pPr>
            <w:pStyle w:val="TOC2"/>
            <w:tabs>
              <w:tab w:val="left" w:pos="880"/>
            </w:tabs>
            <w:rPr>
              <w:del w:id="104" w:author="Creager, Kathleen" w:date="2014-04-08T21:00:00Z"/>
              <w:rFonts w:asciiTheme="minorHAnsi" w:eastAsiaTheme="minorEastAsia" w:hAnsiTheme="minorHAnsi" w:cstheme="minorBidi"/>
              <w:noProof/>
              <w:sz w:val="22"/>
              <w:szCs w:val="22"/>
            </w:rPr>
          </w:pPr>
          <w:del w:id="105" w:author="Creager, Kathleen" w:date="2014-04-08T21:00:00Z">
            <w:r w:rsidRPr="003F1ADD" w:rsidDel="003F1ADD">
              <w:rPr>
                <w:rStyle w:val="Hyperlink"/>
                <w:noProof/>
              </w:rPr>
              <w:delText>6.1</w:delText>
            </w:r>
            <w:r w:rsidDel="003F1ADD">
              <w:rPr>
                <w:rFonts w:asciiTheme="minorHAnsi" w:eastAsiaTheme="minorEastAsia" w:hAnsiTheme="minorHAnsi" w:cstheme="minorBidi"/>
                <w:noProof/>
                <w:sz w:val="22"/>
                <w:szCs w:val="22"/>
              </w:rPr>
              <w:tab/>
            </w:r>
            <w:r w:rsidRPr="003F1ADD" w:rsidDel="003F1ADD">
              <w:rPr>
                <w:rStyle w:val="Hyperlink"/>
                <w:noProof/>
              </w:rPr>
              <w:delText>Preprocessor MACRO</w:delText>
            </w:r>
            <w:r w:rsidDel="003F1ADD">
              <w:rPr>
                <w:noProof/>
                <w:webHidden/>
              </w:rPr>
              <w:tab/>
              <w:delText>5</w:delText>
            </w:r>
          </w:del>
        </w:p>
        <w:p w:rsidR="00C03670" w:rsidDel="003F1ADD" w:rsidRDefault="00C03670">
          <w:pPr>
            <w:pStyle w:val="TOC2"/>
            <w:tabs>
              <w:tab w:val="left" w:pos="880"/>
            </w:tabs>
            <w:rPr>
              <w:del w:id="106" w:author="Creager, Kathleen" w:date="2014-04-08T21:00:00Z"/>
              <w:rFonts w:asciiTheme="minorHAnsi" w:eastAsiaTheme="minorEastAsia" w:hAnsiTheme="minorHAnsi" w:cstheme="minorBidi"/>
              <w:noProof/>
              <w:sz w:val="22"/>
              <w:szCs w:val="22"/>
            </w:rPr>
          </w:pPr>
          <w:del w:id="107" w:author="Creager, Kathleen" w:date="2014-04-08T21:00:00Z">
            <w:r w:rsidRPr="003F1ADD" w:rsidDel="003F1ADD">
              <w:rPr>
                <w:rStyle w:val="Hyperlink"/>
                <w:noProof/>
              </w:rPr>
              <w:delText>6.2</w:delText>
            </w:r>
            <w:r w:rsidDel="003F1ADD">
              <w:rPr>
                <w:rFonts w:asciiTheme="minorHAnsi" w:eastAsiaTheme="minorEastAsia" w:hAnsiTheme="minorHAnsi" w:cstheme="minorBidi"/>
                <w:noProof/>
                <w:sz w:val="22"/>
                <w:szCs w:val="22"/>
              </w:rPr>
              <w:tab/>
            </w:r>
            <w:r w:rsidRPr="003F1ADD" w:rsidDel="003F1ADD">
              <w:rPr>
                <w:rStyle w:val="Hyperlink"/>
                <w:noProof/>
              </w:rPr>
              <w:delText>Optimization Settings</w:delText>
            </w:r>
            <w:r w:rsidDel="003F1ADD">
              <w:rPr>
                <w:noProof/>
                <w:webHidden/>
              </w:rPr>
              <w:tab/>
              <w:delText>5</w:delText>
            </w:r>
          </w:del>
        </w:p>
        <w:p w:rsidR="00C03670" w:rsidDel="003F1ADD" w:rsidRDefault="00C03670">
          <w:pPr>
            <w:pStyle w:val="TOC1"/>
            <w:tabs>
              <w:tab w:val="left" w:pos="400"/>
              <w:tab w:val="right" w:leader="dot" w:pos="8630"/>
            </w:tabs>
            <w:rPr>
              <w:del w:id="108" w:author="Creager, Kathleen" w:date="2014-04-08T21:00:00Z"/>
              <w:rFonts w:asciiTheme="minorHAnsi" w:eastAsiaTheme="minorEastAsia" w:hAnsiTheme="minorHAnsi" w:cstheme="minorBidi"/>
              <w:noProof/>
              <w:sz w:val="22"/>
              <w:szCs w:val="22"/>
            </w:rPr>
          </w:pPr>
          <w:del w:id="109" w:author="Creager, Kathleen" w:date="2014-04-08T21:00:00Z">
            <w:r w:rsidRPr="003F1ADD" w:rsidDel="003F1ADD">
              <w:rPr>
                <w:rStyle w:val="Hyperlink"/>
                <w:noProof/>
              </w:rPr>
              <w:delText>7</w:delText>
            </w:r>
            <w:r w:rsidDel="003F1ADD">
              <w:rPr>
                <w:rFonts w:asciiTheme="minorHAnsi" w:eastAsiaTheme="minorEastAsia" w:hAnsiTheme="minorHAnsi" w:cstheme="minorBidi"/>
                <w:noProof/>
                <w:sz w:val="22"/>
                <w:szCs w:val="22"/>
              </w:rPr>
              <w:tab/>
            </w:r>
            <w:r w:rsidRPr="003F1ADD" w:rsidDel="003F1ADD">
              <w:rPr>
                <w:rStyle w:val="Hyperlink"/>
                <w:noProof/>
              </w:rPr>
              <w:delText>Revision Control Log</w:delText>
            </w:r>
            <w:r w:rsidDel="003F1ADD">
              <w:rPr>
                <w:noProof/>
                <w:webHidden/>
              </w:rPr>
              <w:tab/>
              <w:delText>5</w:delText>
            </w:r>
          </w:del>
        </w:p>
        <w:p w:rsidR="00D9560D" w:rsidRDefault="009A1072">
          <w:r>
            <w:fldChar w:fldCharType="end"/>
          </w:r>
        </w:p>
      </w:sdtContent>
    </w:sdt>
    <w:p w:rsidR="004A781C" w:rsidRDefault="005E2D65">
      <w:r>
        <w:fldChar w:fldCharType="begin"/>
      </w:r>
      <w:r>
        <w:instrText xml:space="preserve"> DOCVARIABLE "MDDRevNum" \* MERGEFORMAT </w:instrText>
      </w:r>
      <w:r>
        <w:fldChar w:fldCharType="separate"/>
      </w:r>
      <w:r>
        <w:fldChar w:fldCharType="end"/>
      </w:r>
      <w:r>
        <w:fldChar w:fldCharType="begin"/>
      </w:r>
      <w:r>
        <w:instrText xml:space="preserve"> DOCVARIABLE "MDDRevNum" \* MERGEFORMAT </w:instrText>
      </w:r>
      <w:r>
        <w:fldChar w:fldCharType="separate"/>
      </w:r>
      <w:r>
        <w:fldChar w:fldCharType="end"/>
      </w:r>
    </w:p>
    <w:p w:rsidR="00992BCF" w:rsidRDefault="00992BCF" w:rsidP="00992BCF">
      <w:pPr>
        <w:pStyle w:val="Heading1"/>
        <w:tabs>
          <w:tab w:val="clear" w:pos="432"/>
        </w:tabs>
      </w:pPr>
      <w:bookmarkStart w:id="110" w:name="_Toc360025388"/>
      <w:bookmarkStart w:id="111" w:name="_Toc384754163"/>
      <w:r w:rsidRPr="00B27D95">
        <w:t>Dependencies</w:t>
      </w:r>
      <w:bookmarkEnd w:id="110"/>
      <w:bookmarkEnd w:id="111"/>
    </w:p>
    <w:p w:rsidR="00992BCF" w:rsidRDefault="00992BCF" w:rsidP="00992BCF">
      <w:r>
        <w:t xml:space="preserve">NOTE – the TMS570_uDiag component includes both </w:t>
      </w:r>
      <w:proofErr w:type="spellStart"/>
      <w:r>
        <w:t>uDiag</w:t>
      </w:r>
      <w:proofErr w:type="spellEnd"/>
      <w:r>
        <w:t xml:space="preserve"> and </w:t>
      </w:r>
      <w:proofErr w:type="spellStart"/>
      <w:r>
        <w:t>FlsTst</w:t>
      </w:r>
      <w:proofErr w:type="spellEnd"/>
      <w:r>
        <w:t xml:space="preserve"> functionality.  For complete integration information on the TMS570_uDiag component, also see the </w:t>
      </w:r>
      <w:proofErr w:type="spellStart"/>
      <w:r>
        <w:t>Cd_uDiag</w:t>
      </w:r>
      <w:proofErr w:type="spellEnd"/>
      <w:r>
        <w:t xml:space="preserve"> integration manual (in the TMS570_uDiag\doc folder).</w:t>
      </w:r>
    </w:p>
    <w:p w:rsidR="00992BCF" w:rsidRDefault="00992BCF" w:rsidP="00992BCF"/>
    <w:p w:rsidR="00992BCF" w:rsidRDefault="00992BCF" w:rsidP="00992BCF">
      <w:pPr>
        <w:pStyle w:val="Heading2"/>
        <w:tabs>
          <w:tab w:val="clear" w:pos="576"/>
        </w:tabs>
      </w:pPr>
      <w:bookmarkStart w:id="112" w:name="_Ref360002755"/>
      <w:bookmarkStart w:id="113" w:name="_Toc360025389"/>
      <w:bookmarkStart w:id="114" w:name="_Toc384754164"/>
      <w:r>
        <w:t>SWCs</w:t>
      </w:r>
      <w:bookmarkEnd w:id="112"/>
      <w:bookmarkEnd w:id="113"/>
      <w:bookmarkEnd w:id="114"/>
    </w:p>
    <w:tbl>
      <w:tblPr>
        <w:tblStyle w:val="LightList-Accent11"/>
        <w:tblW w:w="0" w:type="auto"/>
        <w:tblLook w:val="04A0" w:firstRow="1" w:lastRow="0" w:firstColumn="1" w:lastColumn="0" w:noHBand="0" w:noVBand="1"/>
      </w:tblPr>
      <w:tblGrid>
        <w:gridCol w:w="3258"/>
        <w:gridCol w:w="5598"/>
      </w:tblGrid>
      <w:tr w:rsidR="00916B39"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916B39" w:rsidRDefault="000B7B76" w:rsidP="00E34D91">
            <w:r>
              <w:t>Module</w:t>
            </w:r>
          </w:p>
        </w:tc>
        <w:tc>
          <w:tcPr>
            <w:tcW w:w="5598" w:type="dxa"/>
          </w:tcPr>
          <w:p w:rsidR="00916B39" w:rsidRDefault="000B7B76" w:rsidP="00E34D91">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6D151B" w:rsidP="00E34D91">
            <w:proofErr w:type="spellStart"/>
            <w:r>
              <w:t>NxtrLib</w:t>
            </w:r>
            <w:proofErr w:type="spellEnd"/>
          </w:p>
        </w:tc>
        <w:tc>
          <w:tcPr>
            <w:tcW w:w="5598" w:type="dxa"/>
          </w:tcPr>
          <w:p w:rsidR="006D151B" w:rsidRDefault="006D151B" w:rsidP="00E34D91">
            <w:pPr>
              <w:cnfStyle w:val="000000100000" w:firstRow="0" w:lastRow="0" w:firstColumn="0" w:lastColumn="0" w:oddVBand="0" w:evenVBand="0" w:oddHBand="1" w:evenHBand="0" w:firstRowFirstColumn="0" w:firstRowLastColumn="0" w:lastRowFirstColumn="0" w:lastRowLastColumn="0"/>
            </w:pPr>
            <w:r w:rsidRPr="006D151B">
              <w:t>DtrmnElapsedTime_uS_u32</w:t>
            </w:r>
            <w:r w:rsidR="00F64CF7">
              <w:t>()</w:t>
            </w:r>
          </w:p>
          <w:p w:rsidR="006D151B" w:rsidRDefault="00F64CF7" w:rsidP="00E34D91">
            <w:pPr>
              <w:cnfStyle w:val="000000100000" w:firstRow="0" w:lastRow="0" w:firstColumn="0" w:lastColumn="0" w:oddVBand="0" w:evenVBand="0" w:oddHBand="1" w:evenHBand="0" w:firstRowFirstColumn="0" w:firstRowLastColumn="0" w:lastRowFirstColumn="0" w:lastRowLastColumn="0"/>
            </w:pPr>
            <w:r w:rsidRPr="00F64CF7">
              <w:t>GetSystemTime_uS_u32()</w:t>
            </w:r>
          </w:p>
        </w:tc>
      </w:tr>
      <w:tr w:rsidR="00EF229D" w:rsidTr="004E0222">
        <w:tc>
          <w:tcPr>
            <w:cnfStyle w:val="001000000000" w:firstRow="0" w:lastRow="0" w:firstColumn="1" w:lastColumn="0" w:oddVBand="0" w:evenVBand="0" w:oddHBand="0" w:evenHBand="0" w:firstRowFirstColumn="0" w:firstRowLastColumn="0" w:lastRowFirstColumn="0" w:lastRowLastColumn="0"/>
            <w:tcW w:w="3258" w:type="dxa"/>
          </w:tcPr>
          <w:p w:rsidR="00EF229D" w:rsidRDefault="00EF229D" w:rsidP="004E0222">
            <w:r>
              <w:t>TMS570 CRC peripheral</w:t>
            </w:r>
          </w:p>
        </w:tc>
        <w:tc>
          <w:tcPr>
            <w:tcW w:w="5598" w:type="dxa"/>
          </w:tcPr>
          <w:p w:rsidR="00EF229D" w:rsidRPr="006D151B" w:rsidRDefault="00EF229D" w:rsidP="004E0222">
            <w:pPr>
              <w:cnfStyle w:val="000000000000" w:firstRow="0" w:lastRow="0" w:firstColumn="0" w:lastColumn="0" w:oddVBand="0" w:evenVBand="0" w:oddHBand="0" w:evenHBand="0" w:firstRowFirstColumn="0" w:firstRowLastColumn="0" w:lastRowFirstColumn="0" w:lastRowLastColumn="0"/>
            </w:pPr>
            <w:r>
              <w:t>Exclusive access to the CRC peripheral registers.</w:t>
            </w:r>
          </w:p>
        </w:tc>
      </w:tr>
      <w:tr w:rsidR="00812C9F" w:rsidTr="007C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12C9F" w:rsidRDefault="00812C9F" w:rsidP="007C0788">
            <w:del w:id="115" w:author="Creager, Kathleen" w:date="2014-04-08T20:51:00Z">
              <w:r w:rsidDel="003F1ADD">
                <w:delText>TMS570 DMA peripheral</w:delText>
              </w:r>
            </w:del>
          </w:p>
        </w:tc>
        <w:tc>
          <w:tcPr>
            <w:tcW w:w="5598" w:type="dxa"/>
          </w:tcPr>
          <w:p w:rsidR="00812C9F" w:rsidRPr="006D151B" w:rsidRDefault="00812C9F" w:rsidP="007C0788">
            <w:pPr>
              <w:cnfStyle w:val="000000100000" w:firstRow="0" w:lastRow="0" w:firstColumn="0" w:lastColumn="0" w:oddVBand="0" w:evenVBand="0" w:oddHBand="1" w:evenHBand="0" w:firstRowFirstColumn="0" w:firstRowLastColumn="0" w:lastRowFirstColumn="0" w:lastRowLastColumn="0"/>
            </w:pPr>
            <w:del w:id="116" w:author="Creager, Kathleen" w:date="2014-04-08T20:51:00Z">
              <w:r w:rsidDel="003F1ADD">
                <w:delText>Exclusive access to the DMA peripheral registers.</w:delText>
              </w:r>
            </w:del>
          </w:p>
        </w:tc>
      </w:tr>
      <w:tr w:rsidR="00F64CF7" w:rsidTr="0037668F">
        <w:tc>
          <w:tcPr>
            <w:cnfStyle w:val="001000000000" w:firstRow="0" w:lastRow="0" w:firstColumn="1" w:lastColumn="0" w:oddVBand="0" w:evenVBand="0" w:oddHBand="0" w:evenHBand="0" w:firstRowFirstColumn="0" w:firstRowLastColumn="0" w:lastRowFirstColumn="0" w:lastRowLastColumn="0"/>
            <w:tcW w:w="3258" w:type="dxa"/>
          </w:tcPr>
          <w:p w:rsidR="00F64CF7" w:rsidRDefault="00812C9F" w:rsidP="00E34D91">
            <w:del w:id="117" w:author="Creager, Kathleen" w:date="2014-04-08T20:51:00Z">
              <w:r w:rsidDel="003F1ADD">
                <w:delText>TMS570 ESM</w:delText>
              </w:r>
              <w:r w:rsidR="00F64CF7" w:rsidDel="003F1ADD">
                <w:delText xml:space="preserve"> peripheral</w:delText>
              </w:r>
            </w:del>
          </w:p>
        </w:tc>
        <w:tc>
          <w:tcPr>
            <w:tcW w:w="5598" w:type="dxa"/>
          </w:tcPr>
          <w:p w:rsidR="00D032B3" w:rsidRPr="006D151B" w:rsidRDefault="00E65911" w:rsidP="00812C9F">
            <w:pPr>
              <w:cnfStyle w:val="000000000000" w:firstRow="0" w:lastRow="0" w:firstColumn="0" w:lastColumn="0" w:oddVBand="0" w:evenVBand="0" w:oddHBand="0" w:evenHBand="0" w:firstRowFirstColumn="0" w:firstRowLastColumn="0" w:lastRowFirstColumn="0" w:lastRowLastColumn="0"/>
            </w:pPr>
            <w:del w:id="118" w:author="Creager, Kathleen" w:date="2014-04-08T20:51:00Z">
              <w:r w:rsidDel="003F1ADD">
                <w:delText xml:space="preserve">Exclusive access to the </w:delText>
              </w:r>
              <w:r w:rsidR="00812C9F" w:rsidDel="003F1ADD">
                <w:delText>ESM configuration bits that control the DMA MPU interrupt enable, nError pin action, and Interrupt level mapping</w:delText>
              </w:r>
              <w:r w:rsidR="005C2A99" w:rsidDel="003F1ADD">
                <w:delText>.</w:delText>
              </w:r>
            </w:del>
          </w:p>
        </w:tc>
      </w:tr>
      <w:tr w:rsidR="00D834F1"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834F1" w:rsidRDefault="00D834F1" w:rsidP="00E34D91">
            <w:proofErr w:type="spellStart"/>
            <w:r>
              <w:t>DiagMgr</w:t>
            </w:r>
            <w:proofErr w:type="spellEnd"/>
            <w:r>
              <w:t xml:space="preserve"> (</w:t>
            </w:r>
            <w:proofErr w:type="spellStart"/>
            <w:r w:rsidR="0023548C">
              <w:t>Nexteer</w:t>
            </w:r>
            <w:proofErr w:type="spellEnd"/>
            <w:r w:rsidR="0023548C">
              <w:t xml:space="preserve"> DEM</w:t>
            </w:r>
            <w:r>
              <w:t>)</w:t>
            </w:r>
          </w:p>
        </w:tc>
        <w:tc>
          <w:tcPr>
            <w:tcW w:w="5598" w:type="dxa"/>
          </w:tcPr>
          <w:p w:rsidR="00D834F1" w:rsidRDefault="0023548C" w:rsidP="00E34D91">
            <w:pPr>
              <w:cnfStyle w:val="000000100000" w:firstRow="0" w:lastRow="0" w:firstColumn="0" w:lastColumn="0" w:oddVBand="0" w:evenVBand="0" w:oddHBand="1" w:evenHBand="0" w:firstRowFirstColumn="0" w:firstRowLastColumn="0" w:lastRowFirstColumn="0" w:lastRowLastColumn="0"/>
            </w:pPr>
            <w:proofErr w:type="spellStart"/>
            <w:r w:rsidRPr="0023548C">
              <w:t>NxtrDiagMgr_ReportNTCStatus</w:t>
            </w:r>
            <w:proofErr w:type="spellEnd"/>
            <w:r>
              <w:t>()</w:t>
            </w:r>
            <w:r w:rsidR="00912D28">
              <w:t xml:space="preserve"> API</w:t>
            </w:r>
          </w:p>
        </w:tc>
      </w:tr>
      <w:tr w:rsidR="00D86C2B" w:rsidTr="0037668F">
        <w:tc>
          <w:tcPr>
            <w:cnfStyle w:val="001000000000" w:firstRow="0" w:lastRow="0" w:firstColumn="1" w:lastColumn="0" w:oddVBand="0" w:evenVBand="0" w:oddHBand="0" w:evenHBand="0" w:firstRowFirstColumn="0" w:firstRowLastColumn="0" w:lastRowFirstColumn="0" w:lastRowLastColumn="0"/>
            <w:tcW w:w="3258" w:type="dxa"/>
          </w:tcPr>
          <w:p w:rsidR="00D86C2B" w:rsidRDefault="00D86C2B" w:rsidP="00E34D91">
            <w:del w:id="119" w:author="Creager, Kathleen" w:date="2014-04-08T20:51:00Z">
              <w:r w:rsidDel="003F1ADD">
                <w:delText>uDiagESM</w:delText>
              </w:r>
            </w:del>
          </w:p>
        </w:tc>
        <w:tc>
          <w:tcPr>
            <w:tcW w:w="5598" w:type="dxa"/>
          </w:tcPr>
          <w:p w:rsidR="00D86C2B" w:rsidRPr="0023548C" w:rsidRDefault="00D86C2B" w:rsidP="00D86C2B">
            <w:pPr>
              <w:cnfStyle w:val="000000000000" w:firstRow="0" w:lastRow="0" w:firstColumn="0" w:lastColumn="0" w:oddVBand="0" w:evenVBand="0" w:oddHBand="0" w:evenHBand="0" w:firstRowFirstColumn="0" w:firstRowLastColumn="0" w:lastRowFirstColumn="0" w:lastRowLastColumn="0"/>
            </w:pPr>
            <w:del w:id="120" w:author="Creager, Kathleen" w:date="2014-04-08T20:51:00Z">
              <w:r w:rsidDel="003F1ADD">
                <w:delText>DMAMPUErr() Callback notification on DMA MPU violation</w:delText>
              </w:r>
            </w:del>
          </w:p>
        </w:tc>
      </w:tr>
      <w:tr w:rsidR="00085AD8"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85AD8" w:rsidRDefault="00085AD8" w:rsidP="00E34D91">
            <w:r w:rsidRPr="007104B4">
              <w:t>Basic System Services</w:t>
            </w:r>
          </w:p>
        </w:tc>
        <w:tc>
          <w:tcPr>
            <w:tcW w:w="5598" w:type="dxa"/>
          </w:tcPr>
          <w:p w:rsidR="00085AD8" w:rsidRDefault="00085AD8" w:rsidP="00D86C2B">
            <w:pPr>
              <w:cnfStyle w:val="000000100000" w:firstRow="0" w:lastRow="0" w:firstColumn="0" w:lastColumn="0" w:oddVBand="0" w:evenVBand="0" w:oddHBand="1" w:evenHBand="0" w:firstRowFirstColumn="0" w:firstRowLastColumn="0" w:lastRowFirstColumn="0" w:lastRowLastColumn="0"/>
            </w:pPr>
            <w:proofErr w:type="spellStart"/>
            <w:r w:rsidRPr="00085AD8">
              <w:t>EnableCRCInterrupt</w:t>
            </w:r>
            <w:proofErr w:type="spellEnd"/>
            <w:r>
              <w:t>()</w:t>
            </w:r>
          </w:p>
        </w:tc>
      </w:tr>
      <w:tr w:rsidR="003F1ADD" w:rsidTr="0037668F">
        <w:trPr>
          <w:ins w:id="121" w:author="Creager, Kathleen" w:date="2014-04-08T20:51:00Z"/>
        </w:trPr>
        <w:tc>
          <w:tcPr>
            <w:cnfStyle w:val="001000000000" w:firstRow="0" w:lastRow="0" w:firstColumn="1" w:lastColumn="0" w:oddVBand="0" w:evenVBand="0" w:oddHBand="0" w:evenHBand="0" w:firstRowFirstColumn="0" w:firstRowLastColumn="0" w:lastRowFirstColumn="0" w:lastRowLastColumn="0"/>
            <w:tcW w:w="3258" w:type="dxa"/>
          </w:tcPr>
          <w:p w:rsidR="003F1ADD" w:rsidRPr="007104B4" w:rsidRDefault="003F1ADD" w:rsidP="00E34D91">
            <w:pPr>
              <w:rPr>
                <w:ins w:id="122" w:author="Creager, Kathleen" w:date="2014-04-08T20:51:00Z"/>
              </w:rPr>
            </w:pPr>
            <w:ins w:id="123" w:author="Creager, Kathleen" w:date="2014-04-08T20:52:00Z">
              <w:r>
                <w:lastRenderedPageBreak/>
                <w:t>DMA</w:t>
              </w:r>
            </w:ins>
          </w:p>
        </w:tc>
        <w:tc>
          <w:tcPr>
            <w:tcW w:w="5598" w:type="dxa"/>
          </w:tcPr>
          <w:p w:rsidR="003F1ADD" w:rsidRDefault="003F1ADD" w:rsidP="00D86C2B">
            <w:pPr>
              <w:cnfStyle w:val="000000000000" w:firstRow="0" w:lastRow="0" w:firstColumn="0" w:lastColumn="0" w:oddVBand="0" w:evenVBand="0" w:oddHBand="0" w:evenHBand="0" w:firstRowFirstColumn="0" w:firstRowLastColumn="0" w:lastRowFirstColumn="0" w:lastRowLastColumn="0"/>
              <w:rPr>
                <w:ins w:id="124" w:author="Creager, Kathleen" w:date="2014-04-08T20:52:00Z"/>
              </w:rPr>
            </w:pPr>
            <w:ins w:id="125" w:author="Creager, Kathleen" w:date="2014-04-08T20:52:00Z">
              <w:r>
                <w:t>DMA register and control packet initialization</w:t>
              </w:r>
            </w:ins>
          </w:p>
          <w:p w:rsidR="003F1ADD" w:rsidRDefault="003F1ADD" w:rsidP="00D86C2B">
            <w:pPr>
              <w:cnfStyle w:val="000000000000" w:firstRow="0" w:lastRow="0" w:firstColumn="0" w:lastColumn="0" w:oddVBand="0" w:evenVBand="0" w:oddHBand="0" w:evenHBand="0" w:firstRowFirstColumn="0" w:firstRowLastColumn="0" w:lastRowFirstColumn="0" w:lastRowLastColumn="0"/>
              <w:rPr>
                <w:ins w:id="126" w:author="Creager, Kathleen" w:date="2014-04-08T20:53:00Z"/>
              </w:rPr>
            </w:pPr>
            <w:proofErr w:type="spellStart"/>
            <w:ins w:id="127" w:author="Creager, Kathleen" w:date="2014-04-08T20:53:00Z">
              <w:r>
                <w:t>Dma_DisableFlsTstBlock</w:t>
              </w:r>
              <w:proofErr w:type="spellEnd"/>
              <w:r>
                <w:t>()</w:t>
              </w:r>
            </w:ins>
          </w:p>
          <w:p w:rsidR="003F1ADD" w:rsidRDefault="003F1ADD" w:rsidP="00D86C2B">
            <w:pPr>
              <w:cnfStyle w:val="000000000000" w:firstRow="0" w:lastRow="0" w:firstColumn="0" w:lastColumn="0" w:oddVBand="0" w:evenVBand="0" w:oddHBand="0" w:evenHBand="0" w:firstRowFirstColumn="0" w:firstRowLastColumn="0" w:lastRowFirstColumn="0" w:lastRowLastColumn="0"/>
              <w:rPr>
                <w:ins w:id="128" w:author="Creager, Kathleen" w:date="2014-04-08T20:53:00Z"/>
              </w:rPr>
            </w:pPr>
            <w:proofErr w:type="spellStart"/>
            <w:ins w:id="129" w:author="Creager, Kathleen" w:date="2014-04-08T20:53:00Z">
              <w:r w:rsidRPr="003F1ADD">
                <w:t>Dma_SetupFlsTstBlock</w:t>
              </w:r>
              <w:proofErr w:type="spellEnd"/>
              <w:r w:rsidRPr="003F1ADD">
                <w:t>(</w:t>
              </w:r>
              <w:r>
                <w:t>)</w:t>
              </w:r>
            </w:ins>
          </w:p>
          <w:p w:rsidR="003F1ADD" w:rsidRPr="00085AD8" w:rsidRDefault="003F1ADD" w:rsidP="00D86C2B">
            <w:pPr>
              <w:cnfStyle w:val="000000000000" w:firstRow="0" w:lastRow="0" w:firstColumn="0" w:lastColumn="0" w:oddVBand="0" w:evenVBand="0" w:oddHBand="0" w:evenHBand="0" w:firstRowFirstColumn="0" w:firstRowLastColumn="0" w:lastRowFirstColumn="0" w:lastRowLastColumn="0"/>
              <w:rPr>
                <w:ins w:id="130" w:author="Creager, Kathleen" w:date="2014-04-08T20:51:00Z"/>
              </w:rPr>
            </w:pPr>
            <w:proofErr w:type="spellStart"/>
            <w:ins w:id="131" w:author="Creager, Kathleen" w:date="2014-04-08T20:54:00Z">
              <w:r w:rsidRPr="003F1ADD">
                <w:t>Dma_EnableFlsTstBlock</w:t>
              </w:r>
              <w:proofErr w:type="spellEnd"/>
              <w:r w:rsidRPr="003F1ADD">
                <w:t>()</w:t>
              </w:r>
            </w:ins>
          </w:p>
        </w:tc>
      </w:tr>
    </w:tbl>
    <w:p w:rsidR="00992BCF" w:rsidRDefault="00992BCF" w:rsidP="00992BCF">
      <w:pPr>
        <w:pStyle w:val="Heading2"/>
        <w:tabs>
          <w:tab w:val="clear" w:pos="576"/>
        </w:tabs>
      </w:pPr>
      <w:bookmarkStart w:id="132" w:name="_Toc360025390"/>
      <w:bookmarkStart w:id="133" w:name="_Toc384754165"/>
      <w:r>
        <w:t>Functions to be provided to Integration Project</w:t>
      </w:r>
      <w:bookmarkEnd w:id="132"/>
      <w:bookmarkEnd w:id="133"/>
    </w:p>
    <w:p w:rsidR="00992BCF" w:rsidRDefault="00992BCF" w:rsidP="00992BCF">
      <w:pPr>
        <w:spacing w:after="0"/>
      </w:pPr>
      <w:r>
        <w:t>&lt; Global function (except the ones that are defined in RTE modules) that is defined in this component but used by other function&gt;</w:t>
      </w:r>
    </w:p>
    <w:p w:rsidR="00992BCF" w:rsidRDefault="00992BCF" w:rsidP="00992BCF">
      <w:pPr>
        <w:spacing w:after="0"/>
      </w:pPr>
      <w:proofErr w:type="gramStart"/>
      <w:r w:rsidRPr="00992BCF">
        <w:t>void</w:t>
      </w:r>
      <w:proofErr w:type="gramEnd"/>
      <w:r w:rsidRPr="00992BCF">
        <w:t xml:space="preserve"> </w:t>
      </w:r>
      <w:proofErr w:type="spellStart"/>
      <w:r w:rsidRPr="00992BCF">
        <w:t>FlsTst_MainFunction</w:t>
      </w:r>
      <w:proofErr w:type="spellEnd"/>
      <w:r w:rsidRPr="00992BCF">
        <w:t>( void );</w:t>
      </w:r>
    </w:p>
    <w:p w:rsidR="00992BCF" w:rsidRDefault="00992BCF" w:rsidP="00992BCF">
      <w:pPr>
        <w:spacing w:after="0"/>
      </w:pPr>
      <w:proofErr w:type="gramStart"/>
      <w:r w:rsidRPr="00992BCF">
        <w:t>void</w:t>
      </w:r>
      <w:proofErr w:type="gramEnd"/>
      <w:r w:rsidRPr="00992BCF">
        <w:t xml:space="preserve"> </w:t>
      </w:r>
      <w:proofErr w:type="spellStart"/>
      <w:r w:rsidRPr="00992BCF">
        <w:t>FlsTst_Init</w:t>
      </w:r>
      <w:proofErr w:type="spellEnd"/>
      <w:r w:rsidRPr="00992BCF">
        <w:t xml:space="preserve">( </w:t>
      </w:r>
      <w:proofErr w:type="spellStart"/>
      <w:r w:rsidRPr="00992BCF">
        <w:t>const</w:t>
      </w:r>
      <w:proofErr w:type="spellEnd"/>
      <w:r w:rsidRPr="00992BCF">
        <w:t xml:space="preserve"> </w:t>
      </w:r>
      <w:proofErr w:type="spellStart"/>
      <w:r w:rsidRPr="00992BCF">
        <w:t>FlsTst_ConfigType</w:t>
      </w:r>
      <w:proofErr w:type="spellEnd"/>
      <w:r w:rsidRPr="00992BCF">
        <w:t xml:space="preserve">* </w:t>
      </w:r>
      <w:proofErr w:type="spellStart"/>
      <w:r w:rsidRPr="00992BCF">
        <w:t>ConfigPtr</w:t>
      </w:r>
      <w:proofErr w:type="spellEnd"/>
      <w:r w:rsidRPr="00992BCF">
        <w:t xml:space="preserve"> );</w:t>
      </w:r>
    </w:p>
    <w:p w:rsidR="0055099C" w:rsidRDefault="0055099C" w:rsidP="00992BCF">
      <w:pPr>
        <w:spacing w:after="0"/>
      </w:pPr>
      <w:proofErr w:type="gramStart"/>
      <w:r w:rsidRPr="0055099C">
        <w:t>void</w:t>
      </w:r>
      <w:proofErr w:type="gramEnd"/>
      <w:r w:rsidRPr="0055099C">
        <w:t xml:space="preserve"> </w:t>
      </w:r>
      <w:proofErr w:type="spellStart"/>
      <w:r w:rsidRPr="0055099C">
        <w:t>FlsTst_Suspend</w:t>
      </w:r>
      <w:proofErr w:type="spellEnd"/>
      <w:r w:rsidRPr="0055099C">
        <w:t>( void )</w:t>
      </w:r>
      <w:r>
        <w:t>;</w:t>
      </w:r>
    </w:p>
    <w:p w:rsidR="0055099C" w:rsidRDefault="0055099C" w:rsidP="00992BCF">
      <w:pPr>
        <w:spacing w:after="0"/>
      </w:pPr>
      <w:proofErr w:type="gramStart"/>
      <w:r w:rsidRPr="0055099C">
        <w:t>void</w:t>
      </w:r>
      <w:proofErr w:type="gramEnd"/>
      <w:r w:rsidRPr="0055099C">
        <w:t xml:space="preserve"> </w:t>
      </w:r>
      <w:proofErr w:type="spellStart"/>
      <w:r w:rsidRPr="0055099C">
        <w:t>FlsTst_Resume</w:t>
      </w:r>
      <w:proofErr w:type="spellEnd"/>
      <w:r w:rsidRPr="0055099C">
        <w:t>( void );</w:t>
      </w:r>
    </w:p>
    <w:p w:rsidR="0055099C" w:rsidRDefault="0055099C" w:rsidP="00992BCF">
      <w:pPr>
        <w:spacing w:after="0"/>
      </w:pPr>
    </w:p>
    <w:p w:rsidR="0055099C" w:rsidRPr="006D151B" w:rsidRDefault="0055099C" w:rsidP="0055099C">
      <w:pPr>
        <w:pStyle w:val="Heading1"/>
        <w:tabs>
          <w:tab w:val="clear" w:pos="432"/>
        </w:tabs>
      </w:pPr>
      <w:bookmarkStart w:id="134" w:name="_Toc360025391"/>
      <w:bookmarkStart w:id="135" w:name="_Toc384754166"/>
      <w:r>
        <w:t>Configuration</w:t>
      </w:r>
      <w:bookmarkEnd w:id="134"/>
      <w:bookmarkEnd w:id="135"/>
    </w:p>
    <w:p w:rsidR="0055099C" w:rsidRDefault="0055099C" w:rsidP="0055099C">
      <w:pPr>
        <w:pStyle w:val="Heading2"/>
        <w:tabs>
          <w:tab w:val="clear" w:pos="576"/>
        </w:tabs>
      </w:pPr>
      <w:bookmarkStart w:id="136" w:name="_Toc360025392"/>
      <w:bookmarkStart w:id="137" w:name="_Toc384754167"/>
      <w:r>
        <w:t xml:space="preserve">Build Time </w:t>
      </w:r>
      <w:proofErr w:type="spellStart"/>
      <w:r>
        <w:t>Config</w:t>
      </w:r>
      <w:bookmarkEnd w:id="136"/>
      <w:bookmarkEnd w:id="137"/>
      <w:proofErr w:type="spellEnd"/>
    </w:p>
    <w:tbl>
      <w:tblPr>
        <w:tblStyle w:val="LightList-Accent11"/>
        <w:tblW w:w="0" w:type="auto"/>
        <w:tblLook w:val="04A0" w:firstRow="1" w:lastRow="0" w:firstColumn="1" w:lastColumn="0" w:noHBand="0" w:noVBand="1"/>
      </w:tblPr>
      <w:tblGrid>
        <w:gridCol w:w="3258"/>
        <w:gridCol w:w="4771"/>
        <w:gridCol w:w="827"/>
      </w:tblGrid>
      <w:tr w:rsidR="0055099C" w:rsidTr="00533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5099C" w:rsidRDefault="0055099C" w:rsidP="00533B4B">
            <w:r>
              <w:t>Modules</w:t>
            </w:r>
          </w:p>
        </w:tc>
        <w:tc>
          <w:tcPr>
            <w:tcW w:w="4771" w:type="dxa"/>
          </w:tcPr>
          <w:p w:rsidR="0055099C" w:rsidRDefault="0055099C" w:rsidP="00533B4B">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55099C" w:rsidRDefault="0055099C" w:rsidP="00533B4B">
            <w:pPr>
              <w:cnfStyle w:val="100000000000" w:firstRow="1" w:lastRow="0" w:firstColumn="0" w:lastColumn="0" w:oddVBand="0" w:evenVBand="0" w:oddHBand="0" w:evenHBand="0" w:firstRowFirstColumn="0" w:firstRowLastColumn="0" w:lastRowFirstColumn="0" w:lastRowLastColumn="0"/>
            </w:pPr>
          </w:p>
        </w:tc>
      </w:tr>
      <w:tr w:rsidR="0055099C" w:rsidTr="00533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5099C" w:rsidRDefault="0055099C" w:rsidP="00533B4B">
            <w:r>
              <w:t>None</w:t>
            </w:r>
          </w:p>
        </w:tc>
        <w:tc>
          <w:tcPr>
            <w:tcW w:w="4771" w:type="dxa"/>
          </w:tcPr>
          <w:p w:rsidR="0055099C" w:rsidRDefault="0055099C" w:rsidP="00533B4B">
            <w:pPr>
              <w:cnfStyle w:val="000000100000" w:firstRow="0" w:lastRow="0" w:firstColumn="0" w:lastColumn="0" w:oddVBand="0" w:evenVBand="0" w:oddHBand="1" w:evenHBand="0" w:firstRowFirstColumn="0" w:firstRowLastColumn="0" w:lastRowFirstColumn="0" w:lastRowLastColumn="0"/>
            </w:pPr>
          </w:p>
        </w:tc>
        <w:tc>
          <w:tcPr>
            <w:tcW w:w="827" w:type="dxa"/>
          </w:tcPr>
          <w:p w:rsidR="0055099C" w:rsidRDefault="0055099C" w:rsidP="00533B4B">
            <w:pPr>
              <w:cnfStyle w:val="000000100000" w:firstRow="0" w:lastRow="0" w:firstColumn="0" w:lastColumn="0" w:oddVBand="0" w:evenVBand="0" w:oddHBand="1" w:evenHBand="0" w:firstRowFirstColumn="0" w:firstRowLastColumn="0" w:lastRowFirstColumn="0" w:lastRowLastColumn="0"/>
            </w:pPr>
          </w:p>
        </w:tc>
      </w:tr>
    </w:tbl>
    <w:p w:rsidR="0055099C" w:rsidRDefault="0055099C" w:rsidP="0055099C">
      <w:pPr>
        <w:pStyle w:val="Heading2"/>
        <w:tabs>
          <w:tab w:val="clear" w:pos="576"/>
        </w:tabs>
      </w:pPr>
      <w:bookmarkStart w:id="138" w:name="_Toc360025393"/>
      <w:bookmarkStart w:id="139" w:name="_Toc384754168"/>
      <w:r w:rsidRPr="007C4C59">
        <w:t>Configuration Files</w:t>
      </w:r>
      <w:r>
        <w:t xml:space="preserve"> to be provided by Integration Project</w:t>
      </w:r>
      <w:bookmarkEnd w:id="138"/>
      <w:bookmarkEnd w:id="139"/>
    </w:p>
    <w:p w:rsidR="0055099C" w:rsidRDefault="0055099C" w:rsidP="0055099C">
      <w:pPr>
        <w:pStyle w:val="Heading2"/>
        <w:numPr>
          <w:ilvl w:val="0"/>
          <w:numId w:val="0"/>
        </w:numPr>
        <w:ind w:left="576"/>
      </w:pPr>
    </w:p>
    <w:p w:rsidR="0055099C" w:rsidRDefault="0055099C" w:rsidP="00EB4B8F">
      <w:proofErr w:type="spellStart"/>
      <w:r>
        <w:t>FlsTst_Cfg.c</w:t>
      </w:r>
      <w:proofErr w:type="spellEnd"/>
      <w:r>
        <w:t xml:space="preserve"> generated by FlsTst_Cfg.c.tt</w:t>
      </w:r>
    </w:p>
    <w:p w:rsidR="0055099C" w:rsidRDefault="0055099C" w:rsidP="00EB4B8F">
      <w:proofErr w:type="spellStart"/>
      <w:r>
        <w:t>FlsTst_Cfg.h</w:t>
      </w:r>
      <w:proofErr w:type="spellEnd"/>
      <w:r>
        <w:t xml:space="preserve"> generated by FlsTst_Cfg.h.tt</w:t>
      </w:r>
    </w:p>
    <w:p w:rsidR="0055099C" w:rsidRDefault="0055099C" w:rsidP="00EB4B8F"/>
    <w:p w:rsidR="00EB4B8F" w:rsidRDefault="0055099C" w:rsidP="00EB4B8F">
      <w:r>
        <w:t xml:space="preserve">NOTES: </w:t>
      </w:r>
      <w:r w:rsidR="00EB4B8F">
        <w:t xml:space="preserve">The </w:t>
      </w:r>
      <w:proofErr w:type="spellStart"/>
      <w:r w:rsidR="00EB4B8F">
        <w:t>FlsTst</w:t>
      </w:r>
      <w:proofErr w:type="spellEnd"/>
      <w:r w:rsidR="00EB4B8F">
        <w:t xml:space="preserve"> module parameter description file and generator templates are located in the “generate” folder.  The generation scheme at this time relies on the ARTT generation framework developed by BMW.  Following are the recommended steps to integrate the provided generation templates and parameter description with </w:t>
      </w:r>
      <w:proofErr w:type="spellStart"/>
      <w:r w:rsidR="00EB4B8F">
        <w:t>Davinci</w:t>
      </w:r>
      <w:proofErr w:type="spellEnd"/>
      <w:r w:rsidR="00EB4B8F">
        <w:t xml:space="preserve"> Configurator:</w:t>
      </w:r>
    </w:p>
    <w:p w:rsidR="00EB4B8F" w:rsidRDefault="00EB4B8F" w:rsidP="00040F96">
      <w:pPr>
        <w:pStyle w:val="ListParagraph"/>
        <w:numPr>
          <w:ilvl w:val="0"/>
          <w:numId w:val="12"/>
        </w:numPr>
      </w:pPr>
      <w:r>
        <w:t>Copy the “</w:t>
      </w:r>
      <w:proofErr w:type="spellStart"/>
      <w:r>
        <w:t>Artt</w:t>
      </w:r>
      <w:proofErr w:type="spellEnd"/>
      <w:r>
        <w:t>/</w:t>
      </w:r>
      <w:proofErr w:type="spellStart"/>
      <w:r>
        <w:t>artt</w:t>
      </w:r>
      <w:proofErr w:type="spellEnd"/>
      <w:r>
        <w:t>” framework folder into the “Generators” directory</w:t>
      </w:r>
      <w:r w:rsidR="00040F96">
        <w:t xml:space="preserve"> (</w:t>
      </w:r>
      <w:r w:rsidR="00040F96" w:rsidRPr="009409B3">
        <w:rPr>
          <w:color w:val="FF0000"/>
        </w:rPr>
        <w:t>if not already present</w:t>
      </w:r>
      <w:r w:rsidR="00040F96">
        <w:t>)</w:t>
      </w:r>
    </w:p>
    <w:p w:rsidR="00040F96" w:rsidRDefault="00040F96" w:rsidP="00040F96">
      <w:pPr>
        <w:pStyle w:val="ListParagraph"/>
        <w:numPr>
          <w:ilvl w:val="0"/>
          <w:numId w:val="12"/>
        </w:numPr>
      </w:pPr>
      <w:r>
        <w:t>Execute the “Integrate.bat” script from the Tools directory of this component to perform the necessary integration steps:</w:t>
      </w:r>
    </w:p>
    <w:p w:rsidR="00040F96" w:rsidRDefault="00040F96" w:rsidP="00040F96">
      <w:pPr>
        <w:pStyle w:val="ListParagraph"/>
        <w:numPr>
          <w:ilvl w:val="1"/>
          <w:numId w:val="12"/>
        </w:numPr>
      </w:pPr>
      <w:r>
        <w:t>The script creates the required directories in the integration project, “Generators/</w:t>
      </w:r>
      <w:proofErr w:type="spellStart"/>
      <w:r>
        <w:t>Artt</w:t>
      </w:r>
      <w:proofErr w:type="spellEnd"/>
      <w:r>
        <w:t>/</w:t>
      </w:r>
      <w:proofErr w:type="spellStart"/>
      <w:r w:rsidR="009A1072">
        <w:fldChar w:fldCharType="begin"/>
      </w:r>
      <w:r>
        <w:instrText xml:space="preserve"> DOCPROPERTY "Module Name"  \* MERGEFORMAT </w:instrText>
      </w:r>
      <w:r w:rsidR="009A1072">
        <w:fldChar w:fldCharType="separate"/>
      </w:r>
      <w:r w:rsidR="003F1ADD">
        <w:t>FlsTst</w:t>
      </w:r>
      <w:proofErr w:type="spellEnd"/>
      <w:r w:rsidR="009A1072">
        <w:fldChar w:fldCharType="end"/>
      </w:r>
      <w:r>
        <w:t>” and “Generators/Components/_Schemes/</w:t>
      </w:r>
      <w:proofErr w:type="spellStart"/>
      <w:r w:rsidR="009A1072">
        <w:fldChar w:fldCharType="begin"/>
      </w:r>
      <w:r>
        <w:instrText xml:space="preserve"> DOCPROPERTY "Module Name"  \* MERGEFORMAT </w:instrText>
      </w:r>
      <w:r w:rsidR="009A1072">
        <w:fldChar w:fldCharType="separate"/>
      </w:r>
      <w:r w:rsidR="003F1ADD">
        <w:t>FlsTst</w:t>
      </w:r>
      <w:proofErr w:type="spellEnd"/>
      <w:r w:rsidR="009A1072">
        <w:fldChar w:fldCharType="end"/>
      </w:r>
      <w:r>
        <w:t>/</w:t>
      </w:r>
      <w:proofErr w:type="spellStart"/>
      <w:r>
        <w:t>bswmd</w:t>
      </w:r>
      <w:proofErr w:type="spellEnd"/>
      <w:r>
        <w:t>”</w:t>
      </w:r>
    </w:p>
    <w:p w:rsidR="00040F96" w:rsidRDefault="00040F96" w:rsidP="00040F96">
      <w:pPr>
        <w:pStyle w:val="ListParagraph"/>
        <w:numPr>
          <w:ilvl w:val="1"/>
          <w:numId w:val="12"/>
        </w:numPr>
      </w:pPr>
      <w:r>
        <w:t>The script then copies the required files from the CBD generate directory into the new directories.</w:t>
      </w:r>
    </w:p>
    <w:p w:rsidR="00040F96" w:rsidRDefault="00040F96" w:rsidP="00040F96">
      <w:pPr>
        <w:pStyle w:val="ListParagraph"/>
        <w:numPr>
          <w:ilvl w:val="0"/>
          <w:numId w:val="12"/>
        </w:numPr>
      </w:pPr>
      <w:r>
        <w:t xml:space="preserve">If this is the first time integration, then perform the </w:t>
      </w:r>
      <w:proofErr w:type="spellStart"/>
      <w:r>
        <w:t>Davinci</w:t>
      </w:r>
      <w:proofErr w:type="spellEnd"/>
      <w:r>
        <w:t xml:space="preserve"> Configurator 3</w:t>
      </w:r>
      <w:r w:rsidRPr="009409B3">
        <w:t>rd</w:t>
      </w:r>
      <w:r>
        <w:t xml:space="preserve"> party component integration procedure.</w:t>
      </w:r>
    </w:p>
    <w:p w:rsidR="0078615C" w:rsidRDefault="0078615C" w:rsidP="00AC002A">
      <w:pPr>
        <w:pStyle w:val="ListParagraph"/>
      </w:pPr>
    </w:p>
    <w:p w:rsidR="00693C77" w:rsidRDefault="00693C77" w:rsidP="00693C77">
      <w:pPr>
        <w:pStyle w:val="Heading3"/>
        <w:tabs>
          <w:tab w:val="clear" w:pos="720"/>
        </w:tabs>
      </w:pPr>
      <w:bookmarkStart w:id="140" w:name="_Toc360025394"/>
      <w:bookmarkStart w:id="141" w:name="_Toc384754169"/>
      <w:r>
        <w:t>Da Vinci Parameter Configuration Changes</w:t>
      </w:r>
      <w:bookmarkEnd w:id="140"/>
      <w:bookmarkEnd w:id="141"/>
    </w:p>
    <w:tbl>
      <w:tblPr>
        <w:tblStyle w:val="LightList-Accent11"/>
        <w:tblW w:w="0" w:type="auto"/>
        <w:tblLayout w:type="fixed"/>
        <w:tblLook w:val="04A0" w:firstRow="1" w:lastRow="0" w:firstColumn="1" w:lastColumn="0" w:noHBand="0" w:noVBand="1"/>
      </w:tblPr>
      <w:tblGrid>
        <w:gridCol w:w="3888"/>
        <w:gridCol w:w="3420"/>
        <w:gridCol w:w="1548"/>
      </w:tblGrid>
      <w:tr w:rsidR="006D151B" w:rsidTr="003F1AD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88" w:type="dxa"/>
          </w:tcPr>
          <w:p w:rsidR="006D151B" w:rsidRDefault="00693C77" w:rsidP="00B76799">
            <w:r>
              <w:t>Parameter</w:t>
            </w:r>
          </w:p>
        </w:tc>
        <w:tc>
          <w:tcPr>
            <w:tcW w:w="3420" w:type="dxa"/>
          </w:tcPr>
          <w:p w:rsidR="006D151B" w:rsidRDefault="006D151B" w:rsidP="00B76799">
            <w:pPr>
              <w:cnfStyle w:val="100000000000" w:firstRow="1" w:lastRow="0" w:firstColumn="0" w:lastColumn="0" w:oddVBand="0" w:evenVBand="0" w:oddHBand="0" w:evenHBand="0" w:firstRowFirstColumn="0" w:firstRowLastColumn="0" w:lastRowFirstColumn="0" w:lastRowLastColumn="0"/>
            </w:pPr>
            <w:r>
              <w:t>Notes</w:t>
            </w:r>
          </w:p>
        </w:tc>
        <w:tc>
          <w:tcPr>
            <w:tcW w:w="1548" w:type="dxa"/>
          </w:tcPr>
          <w:p w:rsidR="006D151B" w:rsidRDefault="006D151B" w:rsidP="00B76799">
            <w:pPr>
              <w:cnfStyle w:val="100000000000" w:firstRow="1" w:lastRow="0" w:firstColumn="0" w:lastColumn="0" w:oddVBand="0" w:evenVBand="0" w:oddHBand="0" w:evenHBand="0" w:firstRowFirstColumn="0" w:firstRowLastColumn="0" w:lastRowFirstColumn="0" w:lastRowLastColumn="0"/>
            </w:pPr>
            <w:r>
              <w:t>SWC</w:t>
            </w:r>
          </w:p>
        </w:tc>
      </w:tr>
      <w:tr w:rsidR="00081A7A" w:rsidTr="003F1ADD">
        <w:trPr>
          <w:cnfStyle w:val="000000100000" w:firstRow="0" w:lastRow="0" w:firstColumn="0" w:lastColumn="0" w:oddVBand="0" w:evenVBand="0" w:oddHBand="1" w:evenHBand="0" w:firstRowFirstColumn="0" w:firstRowLastColumn="0" w:lastRowFirstColumn="0" w:lastRowLastColumn="0"/>
          <w:cantSplit/>
          <w:trHeight w:val="322"/>
        </w:trPr>
        <w:tc>
          <w:tcPr>
            <w:cnfStyle w:val="001000000000" w:firstRow="0" w:lastRow="0" w:firstColumn="1" w:lastColumn="0" w:oddVBand="0" w:evenVBand="0" w:oddHBand="0" w:evenHBand="0" w:firstRowFirstColumn="0" w:firstRowLastColumn="0" w:lastRowFirstColumn="0" w:lastRowLastColumn="0"/>
            <w:tcW w:w="3888" w:type="dxa"/>
          </w:tcPr>
          <w:p w:rsidR="00081A7A" w:rsidRPr="0023548C" w:rsidRDefault="00081A7A" w:rsidP="003603A7">
            <w:proofErr w:type="spellStart"/>
            <w:r w:rsidRPr="0023548C">
              <w:lastRenderedPageBreak/>
              <w:t>FlsTstConfigSet</w:t>
            </w:r>
            <w:proofErr w:type="spellEnd"/>
          </w:p>
        </w:tc>
        <w:tc>
          <w:tcPr>
            <w:tcW w:w="3420" w:type="dxa"/>
          </w:tcPr>
          <w:p w:rsidR="00081A7A" w:rsidRPr="001C67A3" w:rsidRDefault="00081A7A" w:rsidP="003603A7">
            <w:pPr>
              <w:cnfStyle w:val="000000100000" w:firstRow="0" w:lastRow="0" w:firstColumn="0" w:lastColumn="0" w:oddVBand="0" w:evenVBand="0" w:oddHBand="1" w:evenHBand="0" w:firstRowFirstColumn="0" w:firstRowLastColumn="0" w:lastRowFirstColumn="0" w:lastRowLastColumn="0"/>
            </w:pPr>
            <w:r>
              <w:t xml:space="preserve">At least one block configuration set must be defined.  See </w:t>
            </w:r>
            <w:proofErr w:type="spellStart"/>
            <w:r>
              <w:t>FlsTst</w:t>
            </w:r>
            <w:proofErr w:type="spellEnd"/>
            <w:r>
              <w:t xml:space="preserve"> technical reference for details.</w:t>
            </w:r>
          </w:p>
        </w:tc>
        <w:tc>
          <w:tcPr>
            <w:tcW w:w="1548" w:type="dxa"/>
          </w:tcPr>
          <w:p w:rsidR="00081A7A" w:rsidRDefault="00081A7A" w:rsidP="00F20A34">
            <w:pPr>
              <w:cnfStyle w:val="000000100000" w:firstRow="0" w:lastRow="0" w:firstColumn="0" w:lastColumn="0" w:oddVBand="0" w:evenVBand="0" w:oddHBand="1" w:evenHBand="0" w:firstRowFirstColumn="0" w:firstRowLastColumn="0" w:lastRowFirstColumn="0" w:lastRowLastColumn="0"/>
            </w:pPr>
            <w:proofErr w:type="spellStart"/>
            <w:r>
              <w:t>FlsTst</w:t>
            </w:r>
            <w:proofErr w:type="spellEnd"/>
          </w:p>
        </w:tc>
      </w:tr>
      <w:tr w:rsidR="00081A7A" w:rsidTr="003F1ADD">
        <w:trPr>
          <w:cantSplit/>
          <w:trHeight w:val="322"/>
        </w:trPr>
        <w:tc>
          <w:tcPr>
            <w:cnfStyle w:val="001000000000" w:firstRow="0" w:lastRow="0" w:firstColumn="1" w:lastColumn="0" w:oddVBand="0" w:evenVBand="0" w:oddHBand="0" w:evenHBand="0" w:firstRowFirstColumn="0" w:firstRowLastColumn="0" w:lastRowFirstColumn="0" w:lastRowLastColumn="0"/>
            <w:tcW w:w="3888" w:type="dxa"/>
          </w:tcPr>
          <w:p w:rsidR="00081A7A" w:rsidRPr="00957758" w:rsidRDefault="00081A7A" w:rsidP="003603A7">
            <w:proofErr w:type="spellStart"/>
            <w:r w:rsidRPr="00081A7A">
              <w:t>FlsTstConfigurationOfOptApiServices</w:t>
            </w:r>
            <w:proofErr w:type="spellEnd"/>
          </w:p>
        </w:tc>
        <w:tc>
          <w:tcPr>
            <w:tcW w:w="3420" w:type="dxa"/>
          </w:tcPr>
          <w:p w:rsidR="00081A7A" w:rsidRPr="001C67A3" w:rsidRDefault="00081A7A" w:rsidP="003603A7">
            <w:pPr>
              <w:cnfStyle w:val="000000000000" w:firstRow="0" w:lastRow="0" w:firstColumn="0" w:lastColumn="0" w:oddVBand="0" w:evenVBand="0" w:oddHBand="0" w:evenHBand="0" w:firstRowFirstColumn="0" w:firstRowLastColumn="0" w:lastRowFirstColumn="0" w:lastRowLastColumn="0"/>
            </w:pPr>
            <w:r>
              <w:t>Configuration of optional API services.  All optional services are disabled by default.</w:t>
            </w:r>
          </w:p>
        </w:tc>
        <w:tc>
          <w:tcPr>
            <w:tcW w:w="1548" w:type="dxa"/>
          </w:tcPr>
          <w:p w:rsidR="00081A7A" w:rsidRDefault="00081A7A" w:rsidP="00811377">
            <w:pPr>
              <w:cnfStyle w:val="000000000000" w:firstRow="0" w:lastRow="0" w:firstColumn="0" w:lastColumn="0" w:oddVBand="0" w:evenVBand="0" w:oddHBand="0" w:evenHBand="0" w:firstRowFirstColumn="0" w:firstRowLastColumn="0" w:lastRowFirstColumn="0" w:lastRowLastColumn="0"/>
            </w:pPr>
            <w:proofErr w:type="spellStart"/>
            <w:r>
              <w:t>FlsTst</w:t>
            </w:r>
            <w:proofErr w:type="spellEnd"/>
          </w:p>
        </w:tc>
      </w:tr>
      <w:tr w:rsidR="00081A7A" w:rsidTr="003F1ADD">
        <w:trPr>
          <w:cnfStyle w:val="000000100000" w:firstRow="0" w:lastRow="0" w:firstColumn="0" w:lastColumn="0" w:oddVBand="0" w:evenVBand="0" w:oddHBand="1" w:evenHBand="0" w:firstRowFirstColumn="0" w:firstRowLastColumn="0" w:lastRowFirstColumn="0" w:lastRowLastColumn="0"/>
          <w:cantSplit/>
          <w:trHeight w:val="322"/>
        </w:trPr>
        <w:tc>
          <w:tcPr>
            <w:cnfStyle w:val="001000000000" w:firstRow="0" w:lastRow="0" w:firstColumn="1" w:lastColumn="0" w:oddVBand="0" w:evenVBand="0" w:oddHBand="0" w:evenHBand="0" w:firstRowFirstColumn="0" w:firstRowLastColumn="0" w:lastRowFirstColumn="0" w:lastRowLastColumn="0"/>
            <w:tcW w:w="3888" w:type="dxa"/>
          </w:tcPr>
          <w:p w:rsidR="00081A7A" w:rsidRPr="0023548C" w:rsidRDefault="00081A7A" w:rsidP="003603A7">
            <w:proofErr w:type="spellStart"/>
            <w:r w:rsidRPr="00081A7A">
              <w:t>FlsTstDemEventParameterRefs</w:t>
            </w:r>
            <w:proofErr w:type="spellEnd"/>
          </w:p>
        </w:tc>
        <w:tc>
          <w:tcPr>
            <w:tcW w:w="3420" w:type="dxa"/>
          </w:tcPr>
          <w:p w:rsidR="00081A7A" w:rsidRPr="001C67A3" w:rsidRDefault="00081A7A" w:rsidP="003603A7">
            <w:pPr>
              <w:cnfStyle w:val="000000100000" w:firstRow="0" w:lastRow="0" w:firstColumn="0" w:lastColumn="0" w:oddVBand="0" w:evenVBand="0" w:oddHBand="1" w:evenHBand="0" w:firstRowFirstColumn="0" w:firstRowLastColumn="0" w:lastRowFirstColumn="0" w:lastRowLastColumn="0"/>
            </w:pPr>
            <w:r>
              <w:t>Configuration of NTC enumeration symbol name for diagnostic tests performed in this module.</w:t>
            </w:r>
          </w:p>
        </w:tc>
        <w:tc>
          <w:tcPr>
            <w:tcW w:w="1548" w:type="dxa"/>
          </w:tcPr>
          <w:p w:rsidR="00081A7A" w:rsidRDefault="00081A7A" w:rsidP="00F20A34">
            <w:pPr>
              <w:cnfStyle w:val="000000100000" w:firstRow="0" w:lastRow="0" w:firstColumn="0" w:lastColumn="0" w:oddVBand="0" w:evenVBand="0" w:oddHBand="1" w:evenHBand="0" w:firstRowFirstColumn="0" w:firstRowLastColumn="0" w:lastRowFirstColumn="0" w:lastRowLastColumn="0"/>
            </w:pPr>
            <w:proofErr w:type="spellStart"/>
            <w:r>
              <w:t>FlsTst</w:t>
            </w:r>
            <w:proofErr w:type="spellEnd"/>
          </w:p>
        </w:tc>
      </w:tr>
      <w:tr w:rsidR="00081A7A" w:rsidTr="003F1ADD">
        <w:trPr>
          <w:cantSplit/>
          <w:trHeight w:val="322"/>
        </w:trPr>
        <w:tc>
          <w:tcPr>
            <w:cnfStyle w:val="001000000000" w:firstRow="0" w:lastRow="0" w:firstColumn="1" w:lastColumn="0" w:oddVBand="0" w:evenVBand="0" w:oddHBand="0" w:evenHBand="0" w:firstRowFirstColumn="0" w:firstRowLastColumn="0" w:lastRowFirstColumn="0" w:lastRowLastColumn="0"/>
            <w:tcW w:w="3888" w:type="dxa"/>
          </w:tcPr>
          <w:p w:rsidR="00081A7A" w:rsidRPr="0023548C" w:rsidRDefault="00081A7A" w:rsidP="003603A7">
            <w:proofErr w:type="spellStart"/>
            <w:r w:rsidRPr="00081A7A">
              <w:t>FlsTstGeneral</w:t>
            </w:r>
            <w:proofErr w:type="spellEnd"/>
          </w:p>
        </w:tc>
        <w:tc>
          <w:tcPr>
            <w:tcW w:w="3420" w:type="dxa"/>
          </w:tcPr>
          <w:p w:rsidR="00081A7A" w:rsidRPr="001C67A3" w:rsidRDefault="00081A7A" w:rsidP="003603A7">
            <w:pPr>
              <w:cnfStyle w:val="000000000000" w:firstRow="0" w:lastRow="0" w:firstColumn="0" w:lastColumn="0" w:oddVBand="0" w:evenVBand="0" w:oddHBand="0" w:evenHBand="0" w:firstRowFirstColumn="0" w:firstRowLastColumn="0" w:lastRowFirstColumn="0" w:lastRowLastColumn="0"/>
            </w:pPr>
            <w:r>
              <w:t xml:space="preserve">General module configuration.  See </w:t>
            </w:r>
            <w:proofErr w:type="spellStart"/>
            <w:r>
              <w:t>FlsTst</w:t>
            </w:r>
            <w:proofErr w:type="spellEnd"/>
            <w:r>
              <w:t xml:space="preserve"> technical reference for details.</w:t>
            </w:r>
          </w:p>
        </w:tc>
        <w:tc>
          <w:tcPr>
            <w:tcW w:w="1548" w:type="dxa"/>
          </w:tcPr>
          <w:p w:rsidR="00081A7A" w:rsidRDefault="00081A7A" w:rsidP="00F20A34">
            <w:pPr>
              <w:cnfStyle w:val="000000000000" w:firstRow="0" w:lastRow="0" w:firstColumn="0" w:lastColumn="0" w:oddVBand="0" w:evenVBand="0" w:oddHBand="0" w:evenHBand="0" w:firstRowFirstColumn="0" w:firstRowLastColumn="0" w:lastRowFirstColumn="0" w:lastRowLastColumn="0"/>
            </w:pPr>
            <w:proofErr w:type="spellStart"/>
            <w:r>
              <w:t>FlsTst</w:t>
            </w:r>
            <w:proofErr w:type="spellEnd"/>
          </w:p>
        </w:tc>
      </w:tr>
      <w:tr w:rsidR="00693C77" w:rsidTr="003F1ADD">
        <w:trPr>
          <w:cnfStyle w:val="000000100000" w:firstRow="0" w:lastRow="0" w:firstColumn="0" w:lastColumn="0" w:oddVBand="0" w:evenVBand="0" w:oddHBand="1" w:evenHBand="0" w:firstRowFirstColumn="0" w:firstRowLastColumn="0" w:lastRowFirstColumn="0" w:lastRowLastColumn="0"/>
          <w:cantSplit/>
          <w:trHeight w:val="322"/>
        </w:trPr>
        <w:tc>
          <w:tcPr>
            <w:cnfStyle w:val="001000000000" w:firstRow="0" w:lastRow="0" w:firstColumn="1" w:lastColumn="0" w:oddVBand="0" w:evenVBand="0" w:oddHBand="0" w:evenHBand="0" w:firstRowFirstColumn="0" w:firstRowLastColumn="0" w:lastRowFirstColumn="0" w:lastRowLastColumn="0"/>
            <w:tcW w:w="3888" w:type="dxa"/>
          </w:tcPr>
          <w:p w:rsidR="00693C77" w:rsidRPr="00081A7A" w:rsidRDefault="00693C77" w:rsidP="003603A7">
            <w:proofErr w:type="spellStart"/>
            <w:r>
              <w:t>FlsTst</w:t>
            </w:r>
            <w:proofErr w:type="spellEnd"/>
            <w:r>
              <w:t>\Runtime\</w:t>
            </w:r>
            <w:proofErr w:type="spellStart"/>
            <w:r>
              <w:t>FlsTstBlockBgndConfigSet</w:t>
            </w:r>
            <w:proofErr w:type="spellEnd"/>
            <w:r>
              <w:t>\App\</w:t>
            </w:r>
            <w:proofErr w:type="spellStart"/>
            <w:r>
              <w:t>FlsTstBlockSize</w:t>
            </w:r>
            <w:proofErr w:type="spellEnd"/>
          </w:p>
        </w:tc>
        <w:tc>
          <w:tcPr>
            <w:tcW w:w="3420" w:type="dxa"/>
          </w:tcPr>
          <w:p w:rsidR="00693C77" w:rsidRDefault="00693C77" w:rsidP="003603A7">
            <w:pPr>
              <w:cnfStyle w:val="000000100000" w:firstRow="0" w:lastRow="0" w:firstColumn="0" w:lastColumn="0" w:oddVBand="0" w:evenVBand="0" w:oddHBand="1" w:evenHBand="0" w:firstRowFirstColumn="0" w:firstRowLastColumn="0" w:lastRowFirstColumn="0" w:lastRowLastColumn="0"/>
            </w:pPr>
            <w:r>
              <w:t xml:space="preserve">Number of bytes in flash test block – NOTE that this number has a max value of </w:t>
            </w:r>
            <w:r w:rsidRPr="00BD3B3E">
              <w:t>8388600</w:t>
            </w:r>
            <w:r>
              <w:t xml:space="preserve"> in the current version of the </w:t>
            </w:r>
            <w:proofErr w:type="spellStart"/>
            <w:r>
              <w:t>uDiag</w:t>
            </w:r>
            <w:proofErr w:type="spellEnd"/>
            <w:r>
              <w:t xml:space="preserve"> component, and a max value of </w:t>
            </w:r>
            <w:r w:rsidRPr="00BD3B3E">
              <w:t>524280</w:t>
            </w:r>
            <w:r>
              <w:t xml:space="preserve"> in version FDD32B_TMS570_uDiag_000.21 and previous.  Numbers greater than the max value will not give an error indication but will cause the flash CRC check to not operate correctly.</w:t>
            </w:r>
          </w:p>
        </w:tc>
        <w:tc>
          <w:tcPr>
            <w:tcW w:w="1548" w:type="dxa"/>
          </w:tcPr>
          <w:p w:rsidR="00693C77" w:rsidRDefault="00693C77" w:rsidP="00F20A34">
            <w:pPr>
              <w:cnfStyle w:val="000000100000" w:firstRow="0" w:lastRow="0" w:firstColumn="0" w:lastColumn="0" w:oddVBand="0" w:evenVBand="0" w:oddHBand="1" w:evenHBand="0" w:firstRowFirstColumn="0" w:firstRowLastColumn="0" w:lastRowFirstColumn="0" w:lastRowLastColumn="0"/>
            </w:pPr>
            <w:proofErr w:type="spellStart"/>
            <w:r>
              <w:t>FlsTst</w:t>
            </w:r>
            <w:proofErr w:type="spellEnd"/>
            <w:r>
              <w:t xml:space="preserve"> (contained in TMS570_uDiag component)</w:t>
            </w:r>
          </w:p>
        </w:tc>
      </w:tr>
    </w:tbl>
    <w:p w:rsidR="00A87DFF" w:rsidRDefault="00A87DFF" w:rsidP="00A87DFF">
      <w:pPr>
        <w:pStyle w:val="Heading3"/>
        <w:tabs>
          <w:tab w:val="clear" w:pos="720"/>
        </w:tabs>
      </w:pPr>
      <w:bookmarkStart w:id="142" w:name="_Ref360025079"/>
      <w:bookmarkStart w:id="143" w:name="_Toc360025395"/>
      <w:bookmarkStart w:id="144" w:name="_Toc384754170"/>
      <w:proofErr w:type="spellStart"/>
      <w:r>
        <w:t>DaVinci</w:t>
      </w:r>
      <w:proofErr w:type="spellEnd"/>
      <w:r>
        <w:t xml:space="preserve"> Interrupt Configuration Changes</w:t>
      </w:r>
      <w:bookmarkEnd w:id="142"/>
      <w:bookmarkEnd w:id="143"/>
      <w:bookmarkEnd w:id="144"/>
    </w:p>
    <w:tbl>
      <w:tblPr>
        <w:tblStyle w:val="LightList-Accent11"/>
        <w:tblW w:w="0" w:type="auto"/>
        <w:tblLook w:val="04A0" w:firstRow="1" w:lastRow="0" w:firstColumn="1" w:lastColumn="0" w:noHBand="0" w:noVBand="1"/>
      </w:tblPr>
      <w:tblGrid>
        <w:gridCol w:w="1550"/>
        <w:gridCol w:w="865"/>
        <w:gridCol w:w="3369"/>
        <w:gridCol w:w="3072"/>
      </w:tblGrid>
      <w:tr w:rsidR="00A87DFF" w:rsidTr="003F1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A87DFF" w:rsidRDefault="00A87DFF" w:rsidP="00533B4B">
            <w:r>
              <w:t>ISR Name</w:t>
            </w:r>
          </w:p>
        </w:tc>
        <w:tc>
          <w:tcPr>
            <w:tcW w:w="865"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pPr>
            <w:r>
              <w:t>VIM #</w:t>
            </w:r>
          </w:p>
        </w:tc>
        <w:tc>
          <w:tcPr>
            <w:tcW w:w="3369"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pPr>
            <w:r>
              <w:t>Priority Dependency</w:t>
            </w:r>
          </w:p>
        </w:tc>
        <w:tc>
          <w:tcPr>
            <w:tcW w:w="3072"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pPr>
            <w:r>
              <w:t>Notes</w:t>
            </w:r>
          </w:p>
        </w:tc>
      </w:tr>
      <w:tr w:rsidR="00A87DFF" w:rsidTr="003F1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A87DFF" w:rsidRDefault="00A87DFF" w:rsidP="00533B4B">
            <w:proofErr w:type="spellStart"/>
            <w:r>
              <w:t>FlsTst_CrcIRQ</w:t>
            </w:r>
            <w:proofErr w:type="spellEnd"/>
          </w:p>
        </w:tc>
        <w:tc>
          <w:tcPr>
            <w:tcW w:w="865" w:type="dxa"/>
          </w:tcPr>
          <w:p w:rsidR="00A87DFF" w:rsidRDefault="00A87DFF" w:rsidP="00533B4B">
            <w:pPr>
              <w:cnfStyle w:val="000000100000" w:firstRow="0" w:lastRow="0" w:firstColumn="0" w:lastColumn="0" w:oddVBand="0" w:evenVBand="0" w:oddHBand="1" w:evenHBand="0" w:firstRowFirstColumn="0" w:firstRowLastColumn="0" w:lastRowFirstColumn="0" w:lastRowLastColumn="0"/>
            </w:pPr>
            <w:r>
              <w:t>19</w:t>
            </w:r>
          </w:p>
        </w:tc>
        <w:tc>
          <w:tcPr>
            <w:tcW w:w="3369" w:type="dxa"/>
          </w:tcPr>
          <w:p w:rsidR="00A87DFF" w:rsidRDefault="00A87DFF" w:rsidP="00533B4B">
            <w:pPr>
              <w:cnfStyle w:val="000000100000" w:firstRow="0" w:lastRow="0" w:firstColumn="0" w:lastColumn="0" w:oddVBand="0" w:evenVBand="0" w:oddHBand="1" w:evenHBand="0" w:firstRowFirstColumn="0" w:firstRowLastColumn="0" w:lastRowFirstColumn="0" w:lastRowLastColumn="0"/>
            </w:pPr>
          </w:p>
        </w:tc>
        <w:tc>
          <w:tcPr>
            <w:tcW w:w="3072" w:type="dxa"/>
          </w:tcPr>
          <w:p w:rsidR="00A87DFF" w:rsidRDefault="00A87DFF" w:rsidP="00533B4B">
            <w:pPr>
              <w:cnfStyle w:val="000000100000" w:firstRow="0" w:lastRow="0" w:firstColumn="0" w:lastColumn="0" w:oddVBand="0" w:evenVBand="0" w:oddHBand="1" w:evenHBand="0" w:firstRowFirstColumn="0" w:firstRowLastColumn="0" w:lastRowFirstColumn="0" w:lastRowLastColumn="0"/>
            </w:pPr>
            <w:r>
              <w:t>Must be IRQ and Category 2</w:t>
            </w:r>
          </w:p>
        </w:tc>
      </w:tr>
      <w:tr w:rsidR="00A87DFF" w:rsidTr="003F1ADD">
        <w:tc>
          <w:tcPr>
            <w:cnfStyle w:val="001000000000" w:firstRow="0" w:lastRow="0" w:firstColumn="1" w:lastColumn="0" w:oddVBand="0" w:evenVBand="0" w:oddHBand="0" w:evenHBand="0" w:firstRowFirstColumn="0" w:firstRowLastColumn="0" w:lastRowFirstColumn="0" w:lastRowLastColumn="0"/>
            <w:tcW w:w="1550" w:type="dxa"/>
          </w:tcPr>
          <w:p w:rsidR="00A87DFF" w:rsidRDefault="00A87DFF" w:rsidP="00533B4B"/>
        </w:tc>
        <w:tc>
          <w:tcPr>
            <w:tcW w:w="865" w:type="dxa"/>
          </w:tcPr>
          <w:p w:rsidR="00A87DFF" w:rsidRDefault="00A87DFF" w:rsidP="00533B4B">
            <w:pPr>
              <w:cnfStyle w:val="000000000000" w:firstRow="0" w:lastRow="0" w:firstColumn="0" w:lastColumn="0" w:oddVBand="0" w:evenVBand="0" w:oddHBand="0" w:evenHBand="0" w:firstRowFirstColumn="0" w:firstRowLastColumn="0" w:lastRowFirstColumn="0" w:lastRowLastColumn="0"/>
            </w:pPr>
          </w:p>
        </w:tc>
        <w:tc>
          <w:tcPr>
            <w:tcW w:w="3369" w:type="dxa"/>
          </w:tcPr>
          <w:p w:rsidR="00A87DFF" w:rsidRDefault="00A87DFF" w:rsidP="00533B4B">
            <w:pPr>
              <w:cnfStyle w:val="000000000000" w:firstRow="0" w:lastRow="0" w:firstColumn="0" w:lastColumn="0" w:oddVBand="0" w:evenVBand="0" w:oddHBand="0" w:evenHBand="0" w:firstRowFirstColumn="0" w:firstRowLastColumn="0" w:lastRowFirstColumn="0" w:lastRowLastColumn="0"/>
            </w:pPr>
          </w:p>
        </w:tc>
        <w:tc>
          <w:tcPr>
            <w:tcW w:w="3072" w:type="dxa"/>
          </w:tcPr>
          <w:p w:rsidR="00A87DFF" w:rsidRDefault="00A87DFF" w:rsidP="00533B4B">
            <w:pPr>
              <w:cnfStyle w:val="000000000000" w:firstRow="0" w:lastRow="0" w:firstColumn="0" w:lastColumn="0" w:oddVBand="0" w:evenVBand="0" w:oddHBand="0" w:evenHBand="0" w:firstRowFirstColumn="0" w:firstRowLastColumn="0" w:lastRowFirstColumn="0" w:lastRowLastColumn="0"/>
            </w:pPr>
          </w:p>
        </w:tc>
      </w:tr>
    </w:tbl>
    <w:p w:rsidR="00A87DFF" w:rsidRPr="00F122CF" w:rsidRDefault="00A87DFF" w:rsidP="00A87DFF">
      <w:pPr>
        <w:pStyle w:val="Heading3"/>
        <w:tabs>
          <w:tab w:val="clear" w:pos="720"/>
        </w:tabs>
      </w:pPr>
      <w:bookmarkStart w:id="145" w:name="_Toc360025396"/>
      <w:bookmarkStart w:id="146" w:name="_Toc384754171"/>
      <w:r>
        <w:t>Manual Configuration Changes</w:t>
      </w:r>
      <w:bookmarkEnd w:id="145"/>
      <w:bookmarkEnd w:id="146"/>
    </w:p>
    <w:tbl>
      <w:tblPr>
        <w:tblStyle w:val="LightList-Accent11"/>
        <w:tblW w:w="0" w:type="auto"/>
        <w:tblLook w:val="04A0" w:firstRow="1" w:lastRow="0" w:firstColumn="1" w:lastColumn="0" w:noHBand="0" w:noVBand="1"/>
      </w:tblPr>
      <w:tblGrid>
        <w:gridCol w:w="3539"/>
        <w:gridCol w:w="4200"/>
        <w:gridCol w:w="1117"/>
      </w:tblGrid>
      <w:tr w:rsidR="00A87DFF" w:rsidTr="00533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A87DFF" w:rsidRDefault="00A87DFF" w:rsidP="00533B4B">
            <w:r>
              <w:t>Constant</w:t>
            </w:r>
          </w:p>
        </w:tc>
        <w:tc>
          <w:tcPr>
            <w:tcW w:w="4200"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pPr>
            <w:r>
              <w:t>SWC</w:t>
            </w:r>
          </w:p>
        </w:tc>
      </w:tr>
      <w:tr w:rsidR="00A87DFF" w:rsidTr="00533B4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87DFF" w:rsidRPr="007C4C59" w:rsidRDefault="00A87DFF" w:rsidP="00533B4B">
            <w:r>
              <w:t>None</w:t>
            </w:r>
          </w:p>
        </w:tc>
        <w:tc>
          <w:tcPr>
            <w:tcW w:w="4200" w:type="dxa"/>
          </w:tcPr>
          <w:p w:rsidR="00A87DFF" w:rsidRPr="001C67A3" w:rsidRDefault="00A87DFF" w:rsidP="00533B4B">
            <w:pPr>
              <w:cnfStyle w:val="000000100000" w:firstRow="0" w:lastRow="0" w:firstColumn="0" w:lastColumn="0" w:oddVBand="0" w:evenVBand="0" w:oddHBand="1" w:evenHBand="0" w:firstRowFirstColumn="0" w:firstRowLastColumn="0" w:lastRowFirstColumn="0" w:lastRowLastColumn="0"/>
            </w:pPr>
          </w:p>
        </w:tc>
        <w:tc>
          <w:tcPr>
            <w:tcW w:w="1117" w:type="dxa"/>
          </w:tcPr>
          <w:p w:rsidR="00A87DFF" w:rsidRDefault="00A87DFF" w:rsidP="00533B4B">
            <w:pPr>
              <w:cnfStyle w:val="000000100000" w:firstRow="0" w:lastRow="0" w:firstColumn="0" w:lastColumn="0" w:oddVBand="0" w:evenVBand="0" w:oddHBand="1" w:evenHBand="0" w:firstRowFirstColumn="0" w:firstRowLastColumn="0" w:lastRowFirstColumn="0" w:lastRowLastColumn="0"/>
            </w:pPr>
          </w:p>
        </w:tc>
      </w:tr>
    </w:tbl>
    <w:p w:rsidR="00A87DFF" w:rsidRDefault="00A87DFF" w:rsidP="00A87DFF">
      <w:pPr>
        <w:pStyle w:val="Heading1"/>
        <w:tabs>
          <w:tab w:val="clear" w:pos="432"/>
        </w:tabs>
      </w:pPr>
      <w:bookmarkStart w:id="147" w:name="_Toc360025397"/>
      <w:bookmarkStart w:id="148" w:name="_Toc384754172"/>
      <w:r>
        <w:t>Integration</w:t>
      </w:r>
      <w:bookmarkEnd w:id="147"/>
      <w:bookmarkEnd w:id="148"/>
    </w:p>
    <w:p w:rsidR="00A87DFF" w:rsidRDefault="00A87DFF" w:rsidP="00A87DFF">
      <w:pPr>
        <w:pStyle w:val="Heading2"/>
        <w:tabs>
          <w:tab w:val="clear" w:pos="576"/>
        </w:tabs>
      </w:pPr>
      <w:bookmarkStart w:id="149" w:name="_Toc360025398"/>
      <w:bookmarkStart w:id="150" w:name="_Toc384754173"/>
      <w:r>
        <w:t>Required Global Data Inputs</w:t>
      </w:r>
      <w:bookmarkEnd w:id="149"/>
      <w:bookmarkEnd w:id="150"/>
    </w:p>
    <w:p w:rsidR="00A87DFF" w:rsidRDefault="00A87DFF" w:rsidP="00A87DFF">
      <w:r>
        <w:t>&lt;Mention any global variable that this component requires for other components&gt;</w:t>
      </w:r>
    </w:p>
    <w:p w:rsidR="00A87DFF" w:rsidRDefault="00A87DFF" w:rsidP="00A87DFF"/>
    <w:p w:rsidR="00A87DFF" w:rsidRDefault="00A87DFF" w:rsidP="00A87DFF">
      <w:pPr>
        <w:pStyle w:val="Heading2"/>
        <w:tabs>
          <w:tab w:val="clear" w:pos="576"/>
        </w:tabs>
      </w:pPr>
      <w:bookmarkStart w:id="151" w:name="_Toc360025399"/>
      <w:bookmarkStart w:id="152" w:name="_Toc384754174"/>
      <w:r>
        <w:t>Optional Global Data Inputs</w:t>
      </w:r>
      <w:bookmarkEnd w:id="151"/>
      <w:bookmarkEnd w:id="152"/>
    </w:p>
    <w:p w:rsidR="00A87DFF" w:rsidRDefault="00A87DFF" w:rsidP="00A87DFF">
      <w:r>
        <w:t>&lt;Mention any global variable that this component requires for other components&gt;</w:t>
      </w:r>
    </w:p>
    <w:p w:rsidR="00A87DFF" w:rsidRDefault="00A87DFF" w:rsidP="00A87DFF"/>
    <w:p w:rsidR="00A87DFF" w:rsidRDefault="00A87DFF" w:rsidP="00A87DFF">
      <w:pPr>
        <w:pStyle w:val="Heading2"/>
        <w:tabs>
          <w:tab w:val="clear" w:pos="576"/>
        </w:tabs>
      </w:pPr>
      <w:bookmarkStart w:id="153" w:name="_Toc360025400"/>
      <w:bookmarkStart w:id="154" w:name="_Toc384754175"/>
      <w:r>
        <w:t>Specific Include Path present</w:t>
      </w:r>
      <w:bookmarkEnd w:id="153"/>
      <w:bookmarkEnd w:id="154"/>
    </w:p>
    <w:p w:rsidR="00A87DFF" w:rsidRDefault="00A87DFF" w:rsidP="00A87DFF">
      <w:pPr>
        <w:spacing w:after="0"/>
      </w:pPr>
      <w:r>
        <w:t>&lt;Yes&gt;</w:t>
      </w:r>
    </w:p>
    <w:p w:rsidR="005C2A99" w:rsidRDefault="005C2A99" w:rsidP="005C2A99">
      <w:pPr>
        <w:pStyle w:val="Heading1"/>
      </w:pPr>
      <w:bookmarkStart w:id="155" w:name="_Toc384754176"/>
      <w:r>
        <w:lastRenderedPageBreak/>
        <w:t>Runnable Scheduling</w:t>
      </w:r>
      <w:bookmarkEnd w:id="155"/>
    </w:p>
    <w:p w:rsidR="005C2A99" w:rsidRDefault="005C2A99" w:rsidP="005C2A99">
      <w:r>
        <w:t>This section specifies the required runnable scheduling.</w:t>
      </w:r>
    </w:p>
    <w:tbl>
      <w:tblPr>
        <w:tblStyle w:val="LightList-Accent11"/>
        <w:tblW w:w="0" w:type="auto"/>
        <w:tblLook w:val="04A0" w:firstRow="1" w:lastRow="0" w:firstColumn="1" w:lastColumn="0" w:noHBand="0" w:noVBand="1"/>
      </w:tblPr>
      <w:tblGrid>
        <w:gridCol w:w="2400"/>
        <w:gridCol w:w="4423"/>
        <w:gridCol w:w="1083"/>
        <w:gridCol w:w="950"/>
      </w:tblGrid>
      <w:tr w:rsidR="005639E7" w:rsidTr="00563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811377">
            <w:r>
              <w:t>Runnable</w:t>
            </w:r>
          </w:p>
        </w:tc>
        <w:tc>
          <w:tcPr>
            <w:tcW w:w="4538" w:type="dxa"/>
          </w:tcPr>
          <w:p w:rsidR="005639E7" w:rsidRDefault="005639E7" w:rsidP="00811377">
            <w:pPr>
              <w:cnfStyle w:val="100000000000" w:firstRow="1" w:lastRow="0" w:firstColumn="0" w:lastColumn="0" w:oddVBand="0" w:evenVBand="0" w:oddHBand="0" w:evenHBand="0" w:firstRowFirstColumn="0" w:firstRowLastColumn="0" w:lastRowFirstColumn="0" w:lastRowLastColumn="0"/>
            </w:pPr>
            <w:r>
              <w:t>Scheduling Requirements</w:t>
            </w:r>
          </w:p>
        </w:tc>
        <w:tc>
          <w:tcPr>
            <w:tcW w:w="958" w:type="dxa"/>
          </w:tcPr>
          <w:p w:rsidR="005639E7" w:rsidRDefault="005639E7" w:rsidP="00811377">
            <w:pPr>
              <w:cnfStyle w:val="100000000000" w:firstRow="1" w:lastRow="0" w:firstColumn="0" w:lastColumn="0" w:oddVBand="0" w:evenVBand="0" w:oddHBand="0" w:evenHBand="0" w:firstRowFirstColumn="0" w:firstRowLastColumn="0" w:lastRowFirstColumn="0" w:lastRowLastColumn="0"/>
            </w:pPr>
            <w:r>
              <w:t>Privileged Mode</w:t>
            </w:r>
          </w:p>
        </w:tc>
        <w:tc>
          <w:tcPr>
            <w:tcW w:w="950" w:type="dxa"/>
          </w:tcPr>
          <w:p w:rsidR="005639E7" w:rsidRDefault="005639E7" w:rsidP="00811377">
            <w:pPr>
              <w:cnfStyle w:val="100000000000" w:firstRow="1" w:lastRow="0" w:firstColumn="0" w:lastColumn="0" w:oddVBand="0" w:evenVBand="0" w:oddHBand="0" w:evenHBand="0" w:firstRowFirstColumn="0" w:firstRowLastColumn="0" w:lastRowFirstColumn="0" w:lastRowLastColumn="0"/>
            </w:pPr>
            <w:r>
              <w:t>Trigger</w:t>
            </w:r>
          </w:p>
        </w:tc>
      </w:tr>
      <w:tr w:rsidR="005639E7" w:rsidTr="005639E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811377">
            <w:proofErr w:type="spellStart"/>
            <w:r>
              <w:t>FlsTst_Init</w:t>
            </w:r>
            <w:proofErr w:type="spellEnd"/>
            <w:r>
              <w:t>()</w:t>
            </w:r>
          </w:p>
        </w:tc>
        <w:tc>
          <w:tcPr>
            <w:tcW w:w="4538" w:type="dxa"/>
          </w:tcPr>
          <w:p w:rsidR="005639E7" w:rsidRDefault="005639E7" w:rsidP="00EF229D">
            <w:pPr>
              <w:cnfStyle w:val="000000100000" w:firstRow="0" w:lastRow="0" w:firstColumn="0" w:lastColumn="0" w:oddVBand="0" w:evenVBand="0" w:oddHBand="1" w:evenHBand="0" w:firstRowFirstColumn="0" w:firstRowLastColumn="0" w:lastRowFirstColumn="0" w:lastRowLastColumn="0"/>
              <w:rPr>
                <w:ins w:id="156" w:author="Creager, Kathleen" w:date="2014-04-08T20:55:00Z"/>
              </w:rPr>
            </w:pPr>
            <w:r>
              <w:t xml:space="preserve">Must be executed prior to using </w:t>
            </w:r>
            <w:proofErr w:type="spellStart"/>
            <w:r>
              <w:t>FlsTst_MainFunction</w:t>
            </w:r>
            <w:proofErr w:type="spellEnd"/>
            <w:r>
              <w:t>()</w:t>
            </w:r>
          </w:p>
          <w:p w:rsidR="003F1ADD" w:rsidRDefault="000561EA" w:rsidP="00EF229D">
            <w:pPr>
              <w:cnfStyle w:val="000000100000" w:firstRow="0" w:lastRow="0" w:firstColumn="0" w:lastColumn="0" w:oddVBand="0" w:evenVBand="0" w:oddHBand="1" w:evenHBand="0" w:firstRowFirstColumn="0" w:firstRowLastColumn="0" w:lastRowFirstColumn="0" w:lastRowLastColumn="0"/>
            </w:pPr>
            <w:ins w:id="157" w:author="Creager, Kathleen" w:date="2014-04-11T09:55:00Z">
              <w:r>
                <w:t>Must be executed after Dma_Init</w:t>
              </w:r>
            </w:ins>
            <w:bookmarkStart w:id="158" w:name="_GoBack"/>
            <w:bookmarkEnd w:id="158"/>
          </w:p>
        </w:tc>
        <w:tc>
          <w:tcPr>
            <w:tcW w:w="958"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r>
              <w:t>Required</w:t>
            </w:r>
          </w:p>
        </w:tc>
        <w:tc>
          <w:tcPr>
            <w:tcW w:w="950"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r>
              <w:t>Init*</w:t>
            </w:r>
          </w:p>
        </w:tc>
      </w:tr>
      <w:tr w:rsidR="005639E7" w:rsidTr="005639E7">
        <w:trPr>
          <w:trHeight w:val="322"/>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2B70E0">
            <w:proofErr w:type="spellStart"/>
            <w:r>
              <w:t>FlsTst_MainFunction</w:t>
            </w:r>
            <w:proofErr w:type="spellEnd"/>
            <w:r>
              <w:t>()</w:t>
            </w:r>
          </w:p>
        </w:tc>
        <w:tc>
          <w:tcPr>
            <w:tcW w:w="4538" w:type="dxa"/>
          </w:tcPr>
          <w:p w:rsidR="005639E7" w:rsidRDefault="005639E7" w:rsidP="002B70E0">
            <w:pPr>
              <w:cnfStyle w:val="000000000000" w:firstRow="0" w:lastRow="0" w:firstColumn="0" w:lastColumn="0" w:oddVBand="0" w:evenVBand="0" w:oddHBand="0" w:evenHBand="0" w:firstRowFirstColumn="0" w:firstRowLastColumn="0" w:lastRowFirstColumn="0" w:lastRowLastColumn="0"/>
            </w:pPr>
            <w:r>
              <w:t xml:space="preserve">Scheduling cycle can influence the time to complete the background test interval.  A new test block is started only during the invocation of the </w:t>
            </w:r>
            <w:proofErr w:type="spellStart"/>
            <w:r>
              <w:t>MainFunction</w:t>
            </w:r>
            <w:proofErr w:type="spellEnd"/>
            <w:r>
              <w:t xml:space="preserve">, so an excessively large period between </w:t>
            </w:r>
            <w:proofErr w:type="spellStart"/>
            <w:r>
              <w:t>MainFunction</w:t>
            </w:r>
            <w:proofErr w:type="spellEnd"/>
            <w:r>
              <w:t xml:space="preserve"> calls will extend the time for a test interval to complete.</w:t>
            </w:r>
          </w:p>
        </w:tc>
        <w:tc>
          <w:tcPr>
            <w:tcW w:w="958" w:type="dxa"/>
          </w:tcPr>
          <w:p w:rsidR="005639E7" w:rsidRDefault="005639E7" w:rsidP="002B70E0">
            <w:pPr>
              <w:cnfStyle w:val="000000000000" w:firstRow="0" w:lastRow="0" w:firstColumn="0" w:lastColumn="0" w:oddVBand="0" w:evenVBand="0" w:oddHBand="0" w:evenHBand="0" w:firstRowFirstColumn="0" w:firstRowLastColumn="0" w:lastRowFirstColumn="0" w:lastRowLastColumn="0"/>
            </w:pPr>
          </w:p>
        </w:tc>
        <w:tc>
          <w:tcPr>
            <w:tcW w:w="950" w:type="dxa"/>
          </w:tcPr>
          <w:p w:rsidR="005639E7" w:rsidRDefault="005639E7" w:rsidP="002B70E0">
            <w:pPr>
              <w:cnfStyle w:val="000000000000" w:firstRow="0" w:lastRow="0" w:firstColumn="0" w:lastColumn="0" w:oddVBand="0" w:evenVBand="0" w:oddHBand="0" w:evenHBand="0" w:firstRowFirstColumn="0" w:firstRowLastColumn="0" w:lastRowFirstColumn="0" w:lastRowLastColumn="0"/>
            </w:pPr>
            <w:r>
              <w:t>Cyclic</w:t>
            </w:r>
          </w:p>
        </w:tc>
      </w:tr>
      <w:tr w:rsidR="005639E7" w:rsidTr="005639E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811377">
            <w:proofErr w:type="spellStart"/>
            <w:r>
              <w:t>FlsTst_CrcIrq</w:t>
            </w:r>
            <w:proofErr w:type="spellEnd"/>
            <w:r>
              <w:t>()</w:t>
            </w:r>
          </w:p>
        </w:tc>
        <w:tc>
          <w:tcPr>
            <w:tcW w:w="4538" w:type="dxa"/>
          </w:tcPr>
          <w:p w:rsidR="005639E7" w:rsidRDefault="005639E7" w:rsidP="00EF229D">
            <w:pPr>
              <w:cnfStyle w:val="000000100000" w:firstRow="0" w:lastRow="0" w:firstColumn="0" w:lastColumn="0" w:oddVBand="0" w:evenVBand="0" w:oddHBand="1" w:evenHBand="0" w:firstRowFirstColumn="0" w:firstRowLastColumn="0" w:lastRowFirstColumn="0" w:lastRowLastColumn="0"/>
            </w:pPr>
            <w:r>
              <w:t>Scheduled via hardware IRQ.  The integrator must enable the interrupt source configured in the Os before this runnable can be triggered by the hardware.</w:t>
            </w:r>
          </w:p>
        </w:tc>
        <w:tc>
          <w:tcPr>
            <w:tcW w:w="958"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p>
        </w:tc>
        <w:tc>
          <w:tcPr>
            <w:tcW w:w="950"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r>
              <w:t>IRQ on signature failure</w:t>
            </w:r>
          </w:p>
        </w:tc>
      </w:tr>
    </w:tbl>
    <w:p w:rsidR="005C2A99" w:rsidRPr="008C31AB" w:rsidRDefault="008C31AB" w:rsidP="005C2A99">
      <w:pPr>
        <w:rPr>
          <w:sz w:val="18"/>
          <w:szCs w:val="18"/>
        </w:rPr>
      </w:pPr>
      <w:r w:rsidRPr="008C31AB">
        <w:rPr>
          <w:sz w:val="18"/>
          <w:szCs w:val="18"/>
        </w:rPr>
        <w:t>* Can be called during run time to change block test configuration</w:t>
      </w:r>
      <w:r>
        <w:rPr>
          <w:sz w:val="18"/>
          <w:szCs w:val="18"/>
        </w:rPr>
        <w:t xml:space="preserve"> if required.</w:t>
      </w:r>
    </w:p>
    <w:p w:rsidR="005C2A99" w:rsidRDefault="005C2A99" w:rsidP="005C2A99">
      <w:pPr>
        <w:pStyle w:val="Heading1"/>
      </w:pPr>
      <w:bookmarkStart w:id="159" w:name="_Toc384754177"/>
      <w:r>
        <w:t>Memory Mapping</w:t>
      </w:r>
      <w:bookmarkEnd w:id="159"/>
    </w:p>
    <w:p w:rsidR="00F80F31" w:rsidRDefault="00F80F31" w:rsidP="00F80F31">
      <w:pPr>
        <w:pStyle w:val="Heading2"/>
      </w:pPr>
      <w:bookmarkStart w:id="160" w:name="_Toc384754178"/>
      <w:r>
        <w:t>Mapping</w:t>
      </w:r>
      <w:bookmarkEnd w:id="160"/>
    </w:p>
    <w:tbl>
      <w:tblPr>
        <w:tblStyle w:val="LightList-Accent11"/>
        <w:tblW w:w="0" w:type="auto"/>
        <w:tblLook w:val="04A0" w:firstRow="1" w:lastRow="0" w:firstColumn="1" w:lastColumn="0" w:noHBand="0" w:noVBand="1"/>
      </w:tblPr>
      <w:tblGrid>
        <w:gridCol w:w="5473"/>
        <w:gridCol w:w="3383"/>
      </w:tblGrid>
      <w:tr w:rsidR="006768B8" w:rsidTr="00F8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6768B8" w:rsidRDefault="006768B8" w:rsidP="006768B8">
            <w:r>
              <w:t>Constant</w:t>
            </w:r>
          </w:p>
        </w:tc>
        <w:tc>
          <w:tcPr>
            <w:tcW w:w="3383" w:type="dxa"/>
          </w:tcPr>
          <w:p w:rsidR="006768B8" w:rsidRDefault="006768B8" w:rsidP="006768B8">
            <w:pPr>
              <w:cnfStyle w:val="100000000000" w:firstRow="1" w:lastRow="0" w:firstColumn="0" w:lastColumn="0" w:oddVBand="0" w:evenVBand="0" w:oddHBand="0" w:evenHBand="0" w:firstRowFirstColumn="0" w:firstRowLastColumn="0" w:lastRowFirstColumn="0" w:lastRowLastColumn="0"/>
            </w:pPr>
            <w:r>
              <w:t>Notes</w:t>
            </w:r>
          </w:p>
        </w:tc>
      </w:tr>
      <w:tr w:rsidR="00957758" w:rsidTr="004E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957758" w:rsidRDefault="00957758" w:rsidP="004E0222">
            <w:r>
              <w:t>FLSTST_START_SEC_VAR</w:t>
            </w:r>
            <w:r w:rsidR="00010401">
              <w:t>_CLEARED</w:t>
            </w:r>
            <w:r w:rsidRPr="00274532">
              <w:t>_</w:t>
            </w:r>
            <w:r>
              <w:t>8</w:t>
            </w:r>
          </w:p>
        </w:tc>
        <w:tc>
          <w:tcPr>
            <w:tcW w:w="3383" w:type="dxa"/>
          </w:tcPr>
          <w:p w:rsidR="00957758" w:rsidRDefault="00957758" w:rsidP="004E0222">
            <w:pPr>
              <w:cnfStyle w:val="000000100000" w:firstRow="0" w:lastRow="0" w:firstColumn="0" w:lastColumn="0" w:oddVBand="0" w:evenVBand="0" w:oddHBand="1" w:evenHBand="0" w:firstRowFirstColumn="0" w:firstRowLastColumn="0" w:lastRowFirstColumn="0" w:lastRowLastColumn="0"/>
            </w:pPr>
          </w:p>
        </w:tc>
      </w:tr>
      <w:tr w:rsidR="00957758" w:rsidTr="004E0222">
        <w:tc>
          <w:tcPr>
            <w:cnfStyle w:val="001000000000" w:firstRow="0" w:lastRow="0" w:firstColumn="1" w:lastColumn="0" w:oddVBand="0" w:evenVBand="0" w:oddHBand="0" w:evenHBand="0" w:firstRowFirstColumn="0" w:firstRowLastColumn="0" w:lastRowFirstColumn="0" w:lastRowLastColumn="0"/>
            <w:tcW w:w="5473" w:type="dxa"/>
          </w:tcPr>
          <w:p w:rsidR="00957758" w:rsidRDefault="00957758" w:rsidP="004E0222">
            <w:r>
              <w:t>FLSTST_START_SEC_VAR</w:t>
            </w:r>
            <w:r w:rsidRPr="00274532">
              <w:t>_</w:t>
            </w:r>
            <w:r>
              <w:t>16</w:t>
            </w:r>
          </w:p>
        </w:tc>
        <w:tc>
          <w:tcPr>
            <w:tcW w:w="3383" w:type="dxa"/>
          </w:tcPr>
          <w:p w:rsidR="00957758" w:rsidRDefault="00957758" w:rsidP="004E0222">
            <w:pPr>
              <w:cnfStyle w:val="000000000000" w:firstRow="0" w:lastRow="0" w:firstColumn="0" w:lastColumn="0" w:oddVBand="0" w:evenVBand="0" w:oddHBand="0" w:evenHBand="0" w:firstRowFirstColumn="0" w:firstRowLastColumn="0" w:lastRowFirstColumn="0" w:lastRowLastColumn="0"/>
            </w:pPr>
          </w:p>
        </w:tc>
      </w:tr>
      <w:tr w:rsidR="00921A74" w:rsidTr="0034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921A74" w:rsidRDefault="00921A74" w:rsidP="00340E9A">
            <w:r>
              <w:t>FLSTST_START_SEC_VAR_CLEARED</w:t>
            </w:r>
            <w:r w:rsidRPr="00274532">
              <w:t>_UNSPECIFIED</w:t>
            </w:r>
          </w:p>
        </w:tc>
        <w:tc>
          <w:tcPr>
            <w:tcW w:w="3383" w:type="dxa"/>
          </w:tcPr>
          <w:p w:rsidR="00921A74" w:rsidRDefault="00921A74" w:rsidP="00340E9A">
            <w:pPr>
              <w:cnfStyle w:val="000000100000" w:firstRow="0" w:lastRow="0" w:firstColumn="0" w:lastColumn="0" w:oddVBand="0" w:evenVBand="0" w:oddHBand="1" w:evenHBand="0" w:firstRowFirstColumn="0" w:firstRowLastColumn="0" w:lastRowFirstColumn="0" w:lastRowLastColumn="0"/>
            </w:pPr>
          </w:p>
        </w:tc>
      </w:tr>
      <w:tr w:rsidR="00F80F31" w:rsidTr="00F80F31">
        <w:tc>
          <w:tcPr>
            <w:cnfStyle w:val="001000000000" w:firstRow="0" w:lastRow="0" w:firstColumn="1" w:lastColumn="0" w:oddVBand="0" w:evenVBand="0" w:oddHBand="0" w:evenHBand="0" w:firstRowFirstColumn="0" w:firstRowLastColumn="0" w:lastRowFirstColumn="0" w:lastRowLastColumn="0"/>
            <w:tcW w:w="5473" w:type="dxa"/>
          </w:tcPr>
          <w:p w:rsidR="00F80F31" w:rsidRDefault="00957758" w:rsidP="00B76799">
            <w:r>
              <w:t>FLSTST_START_SEC_VAR</w:t>
            </w:r>
            <w:r w:rsidR="00274532" w:rsidRPr="00274532">
              <w:t>_UNSPECIFIED</w:t>
            </w:r>
          </w:p>
        </w:tc>
        <w:tc>
          <w:tcPr>
            <w:tcW w:w="3383" w:type="dxa"/>
          </w:tcPr>
          <w:p w:rsidR="00F80F31" w:rsidRDefault="00F80F31" w:rsidP="00B76799">
            <w:pPr>
              <w:cnfStyle w:val="000000000000" w:firstRow="0" w:lastRow="0" w:firstColumn="0" w:lastColumn="0" w:oddVBand="0" w:evenVBand="0" w:oddHBand="0" w:evenHBand="0" w:firstRowFirstColumn="0" w:firstRowLastColumn="0" w:lastRowFirstColumn="0" w:lastRowLastColumn="0"/>
            </w:pPr>
          </w:p>
        </w:tc>
      </w:tr>
      <w:tr w:rsidR="00274532" w:rsidTr="00F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274532" w:rsidRPr="00274532" w:rsidRDefault="00957758" w:rsidP="00B76799">
            <w:r>
              <w:t>FLSTST</w:t>
            </w:r>
            <w:r w:rsidR="00274532" w:rsidRPr="00274532">
              <w:t>_START_SEC_CODE</w:t>
            </w:r>
          </w:p>
        </w:tc>
        <w:tc>
          <w:tcPr>
            <w:tcW w:w="3383" w:type="dxa"/>
          </w:tcPr>
          <w:p w:rsidR="00274532" w:rsidRDefault="00274532" w:rsidP="00B76799">
            <w:pPr>
              <w:cnfStyle w:val="000000100000" w:firstRow="0" w:lastRow="0" w:firstColumn="0" w:lastColumn="0" w:oddVBand="0" w:evenVBand="0" w:oddHBand="1" w:evenHBand="0" w:firstRowFirstColumn="0" w:firstRowLastColumn="0" w:lastRowFirstColumn="0" w:lastRowLastColumn="0"/>
            </w:pPr>
          </w:p>
        </w:tc>
      </w:tr>
      <w:tr w:rsidR="00BB0510" w:rsidTr="00F80F31">
        <w:tc>
          <w:tcPr>
            <w:cnfStyle w:val="001000000000" w:firstRow="0" w:lastRow="0" w:firstColumn="1" w:lastColumn="0" w:oddVBand="0" w:evenVBand="0" w:oddHBand="0" w:evenHBand="0" w:firstRowFirstColumn="0" w:firstRowLastColumn="0" w:lastRowFirstColumn="0" w:lastRowLastColumn="0"/>
            <w:tcW w:w="5473" w:type="dxa"/>
          </w:tcPr>
          <w:p w:rsidR="00BB0510" w:rsidRDefault="00BB0510" w:rsidP="00B76799">
            <w:r w:rsidRPr="00BB0510">
              <w:t>FLSTST_START_SEC_CONST_UNSPECIFIED</w:t>
            </w:r>
          </w:p>
        </w:tc>
        <w:tc>
          <w:tcPr>
            <w:tcW w:w="3383" w:type="dxa"/>
          </w:tcPr>
          <w:p w:rsidR="00BB0510" w:rsidRDefault="00BB0510" w:rsidP="00B76799">
            <w:pPr>
              <w:cnfStyle w:val="000000000000" w:firstRow="0" w:lastRow="0" w:firstColumn="0" w:lastColumn="0" w:oddVBand="0" w:evenVBand="0" w:oddHBand="0"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161" w:name="_Toc384754179"/>
      <w:r>
        <w:t>Usage</w:t>
      </w:r>
      <w:bookmarkEnd w:id="161"/>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B76799">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274532" w:rsidP="00B76799">
            <w:r>
              <w:t>Full driver</w:t>
            </w:r>
          </w:p>
        </w:tc>
        <w:tc>
          <w:tcPr>
            <w:tcW w:w="2070"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r>
    </w:tbl>
    <w:p w:rsidR="00C03670" w:rsidRDefault="00A268FB" w:rsidP="00A268FB">
      <w:pPr>
        <w:pStyle w:val="Caption"/>
      </w:pPr>
      <w:r>
        <w:lastRenderedPageBreak/>
        <w:t xml:space="preserve">Table </w:t>
      </w:r>
      <w:r w:rsidR="009A1072">
        <w:fldChar w:fldCharType="begin"/>
      </w:r>
      <w:r w:rsidR="00F74012">
        <w:instrText xml:space="preserve"> SEQ Table \* ARABIC </w:instrText>
      </w:r>
      <w:r w:rsidR="009A1072">
        <w:fldChar w:fldCharType="separate"/>
      </w:r>
      <w:r w:rsidR="003F1ADD">
        <w:rPr>
          <w:noProof/>
        </w:rPr>
        <w:t>1</w:t>
      </w:r>
      <w:r w:rsidR="009A1072">
        <w:fldChar w:fldCharType="end"/>
      </w:r>
      <w:r>
        <w:t>: ARM Cortex R4 Memory Usage</w:t>
      </w:r>
    </w:p>
    <w:p w:rsidR="00C03670" w:rsidRDefault="00C03670" w:rsidP="00A268FB">
      <w:pPr>
        <w:pStyle w:val="Caption"/>
      </w:pPr>
    </w:p>
    <w:p w:rsidR="00C03670" w:rsidRDefault="00C03670" w:rsidP="00C03670">
      <w:pPr>
        <w:pStyle w:val="Heading2"/>
        <w:tabs>
          <w:tab w:val="clear" w:pos="576"/>
        </w:tabs>
      </w:pPr>
      <w:bookmarkStart w:id="162" w:name="_Toc360025405"/>
      <w:bookmarkStart w:id="163" w:name="_Toc384754180"/>
      <w:bookmarkStart w:id="164" w:name="OLE_LINK20"/>
      <w:proofErr w:type="spellStart"/>
      <w:r>
        <w:t>NvM</w:t>
      </w:r>
      <w:proofErr w:type="spellEnd"/>
      <w:r>
        <w:t xml:space="preserve"> Blocks</w:t>
      </w:r>
      <w:bookmarkEnd w:id="162"/>
      <w:bookmarkEnd w:id="163"/>
    </w:p>
    <w:tbl>
      <w:tblPr>
        <w:tblStyle w:val="LightList-Accent12"/>
        <w:tblW w:w="0" w:type="auto"/>
        <w:tblLook w:val="04A0" w:firstRow="1" w:lastRow="0" w:firstColumn="1" w:lastColumn="0" w:noHBand="0" w:noVBand="1"/>
      </w:tblPr>
      <w:tblGrid>
        <w:gridCol w:w="8838"/>
      </w:tblGrid>
      <w:tr w:rsidR="00C03670" w:rsidTr="00D87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164"/>
          <w:p w:rsidR="00C03670" w:rsidRDefault="00C03670" w:rsidP="00D87D34">
            <w:r>
              <w:t>Block Name</w:t>
            </w:r>
          </w:p>
        </w:tc>
      </w:tr>
      <w:tr w:rsidR="00C03670" w:rsidTr="00D87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C03670" w:rsidRDefault="00C03670" w:rsidP="00D87D34">
            <w:r>
              <w:t>&lt;</w:t>
            </w:r>
            <w:proofErr w:type="spellStart"/>
            <w:r>
              <w:t>NvM</w:t>
            </w:r>
            <w:proofErr w:type="spellEnd"/>
            <w:r>
              <w:t xml:space="preserve"> Block Info&gt;</w:t>
            </w:r>
          </w:p>
        </w:tc>
      </w:tr>
    </w:tbl>
    <w:p w:rsidR="00C03670" w:rsidRDefault="00C03670" w:rsidP="00C03670">
      <w:proofErr w:type="gramStart"/>
      <w:r>
        <w:t>Note :</w:t>
      </w:r>
      <w:proofErr w:type="gramEnd"/>
      <w:r>
        <w:t xml:space="preserve"> Size of the NVM block if configured in developer   </w:t>
      </w:r>
    </w:p>
    <w:p w:rsidR="00C03670" w:rsidRDefault="00C03670" w:rsidP="00C03670"/>
    <w:p w:rsidR="00C03670" w:rsidRDefault="00C03670" w:rsidP="00C03670">
      <w:pPr>
        <w:pStyle w:val="Heading1"/>
        <w:tabs>
          <w:tab w:val="clear" w:pos="432"/>
        </w:tabs>
      </w:pPr>
      <w:bookmarkStart w:id="165" w:name="_Toc360025406"/>
      <w:bookmarkStart w:id="166" w:name="_Toc384754181"/>
      <w:bookmarkStart w:id="167" w:name="OLE_LINK18"/>
      <w:bookmarkStart w:id="168" w:name="OLE_LINK19"/>
      <w:r>
        <w:t>Compiler Settings</w:t>
      </w:r>
      <w:bookmarkEnd w:id="165"/>
      <w:bookmarkEnd w:id="166"/>
    </w:p>
    <w:bookmarkEnd w:id="167"/>
    <w:bookmarkEnd w:id="168"/>
    <w:p w:rsidR="00C03670" w:rsidRDefault="00C03670" w:rsidP="00C03670">
      <w:pPr>
        <w:pStyle w:val="Heading2"/>
        <w:tabs>
          <w:tab w:val="clear" w:pos="576"/>
        </w:tabs>
      </w:pPr>
      <w:r w:rsidRPr="00EE5444">
        <w:t xml:space="preserve"> </w:t>
      </w:r>
      <w:bookmarkStart w:id="169" w:name="_Toc360025407"/>
      <w:bookmarkStart w:id="170" w:name="_Toc384754182"/>
      <w:r>
        <w:t>Preprocessor MACRO</w:t>
      </w:r>
      <w:bookmarkEnd w:id="169"/>
      <w:bookmarkEnd w:id="170"/>
    </w:p>
    <w:p w:rsidR="00C03670" w:rsidRDefault="00C03670" w:rsidP="00C03670">
      <w:bookmarkStart w:id="171" w:name="OLE_LINK21"/>
      <w:r>
        <w:t>&lt;Define all the preprocessor Macros needed and conditions when needed&gt;.</w:t>
      </w:r>
    </w:p>
    <w:p w:rsidR="00C03670" w:rsidRDefault="00C03670" w:rsidP="00C03670">
      <w:pPr>
        <w:pStyle w:val="Heading2"/>
        <w:tabs>
          <w:tab w:val="clear" w:pos="576"/>
        </w:tabs>
      </w:pPr>
      <w:bookmarkStart w:id="172" w:name="_Toc360025408"/>
      <w:bookmarkStart w:id="173" w:name="_Toc384754183"/>
      <w:bookmarkEnd w:id="171"/>
      <w:r>
        <w:t>Optimization Settings</w:t>
      </w:r>
      <w:bookmarkEnd w:id="172"/>
      <w:bookmarkEnd w:id="173"/>
    </w:p>
    <w:p w:rsidR="00C03670" w:rsidRDefault="00C03670" w:rsidP="00C03670">
      <w:pPr>
        <w:pStyle w:val="Heading2"/>
        <w:numPr>
          <w:ilvl w:val="0"/>
          <w:numId w:val="0"/>
        </w:numPr>
      </w:pPr>
    </w:p>
    <w:p w:rsidR="00C03670" w:rsidRDefault="00C03670" w:rsidP="00C03670">
      <w:pPr>
        <w:pStyle w:val="Heading1"/>
        <w:tabs>
          <w:tab w:val="clear" w:pos="432"/>
        </w:tabs>
      </w:pPr>
      <w:bookmarkStart w:id="174" w:name="_Toc360025409"/>
      <w:bookmarkStart w:id="175" w:name="_Toc384754184"/>
      <w:r>
        <w:t>Revision Control Log</w:t>
      </w:r>
      <w:bookmarkEnd w:id="174"/>
      <w:bookmarkEnd w:id="175"/>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C03670" w:rsidTr="003F1ADD">
        <w:tc>
          <w:tcPr>
            <w:tcW w:w="662" w:type="dxa"/>
          </w:tcPr>
          <w:p w:rsidR="00C03670" w:rsidRDefault="00C03670">
            <w:pPr>
              <w:spacing w:before="60"/>
              <w:rPr>
                <w:rFonts w:ascii="Arial" w:hAnsi="Arial" w:cs="Arial"/>
                <w:b/>
                <w:bCs/>
                <w:sz w:val="16"/>
              </w:rPr>
            </w:pPr>
            <w:r>
              <w:rPr>
                <w:rFonts w:ascii="Arial" w:hAnsi="Arial" w:cs="Arial"/>
                <w:b/>
                <w:bCs/>
                <w:sz w:val="16"/>
              </w:rPr>
              <w:t>Rev #</w:t>
            </w:r>
          </w:p>
        </w:tc>
        <w:tc>
          <w:tcPr>
            <w:tcW w:w="6210" w:type="dxa"/>
          </w:tcPr>
          <w:p w:rsidR="00C03670" w:rsidRDefault="00C03670">
            <w:pPr>
              <w:spacing w:before="60"/>
              <w:rPr>
                <w:rFonts w:ascii="Arial" w:hAnsi="Arial" w:cs="Arial"/>
                <w:b/>
                <w:bCs/>
                <w:sz w:val="16"/>
              </w:rPr>
            </w:pPr>
            <w:r>
              <w:rPr>
                <w:rFonts w:ascii="Arial" w:hAnsi="Arial" w:cs="Arial"/>
                <w:b/>
                <w:bCs/>
                <w:sz w:val="16"/>
              </w:rPr>
              <w:t>Change Description</w:t>
            </w:r>
          </w:p>
        </w:tc>
        <w:tc>
          <w:tcPr>
            <w:tcW w:w="1080" w:type="dxa"/>
          </w:tcPr>
          <w:p w:rsidR="00C03670" w:rsidRDefault="00C03670">
            <w:pPr>
              <w:spacing w:before="60"/>
              <w:rPr>
                <w:rFonts w:ascii="Arial" w:hAnsi="Arial" w:cs="Arial"/>
                <w:b/>
                <w:bCs/>
                <w:sz w:val="16"/>
              </w:rPr>
            </w:pPr>
            <w:r>
              <w:rPr>
                <w:rFonts w:ascii="Arial" w:hAnsi="Arial" w:cs="Arial"/>
                <w:b/>
                <w:bCs/>
                <w:sz w:val="16"/>
              </w:rPr>
              <w:t xml:space="preserve">Date </w:t>
            </w:r>
          </w:p>
        </w:tc>
        <w:tc>
          <w:tcPr>
            <w:tcW w:w="1105" w:type="dxa"/>
          </w:tcPr>
          <w:p w:rsidR="00C03670" w:rsidRDefault="00C03670">
            <w:pPr>
              <w:spacing w:before="60"/>
              <w:rPr>
                <w:rFonts w:ascii="Arial" w:hAnsi="Arial" w:cs="Arial"/>
                <w:b/>
                <w:bCs/>
                <w:sz w:val="16"/>
              </w:rPr>
            </w:pPr>
            <w:r>
              <w:rPr>
                <w:rFonts w:ascii="Arial" w:hAnsi="Arial" w:cs="Arial"/>
                <w:b/>
                <w:bCs/>
                <w:sz w:val="16"/>
              </w:rPr>
              <w:t>Author Initials</w:t>
            </w:r>
          </w:p>
        </w:tc>
      </w:tr>
      <w:tr w:rsidR="00C03670" w:rsidTr="003F1ADD">
        <w:tc>
          <w:tcPr>
            <w:tcW w:w="662" w:type="dxa"/>
          </w:tcPr>
          <w:p w:rsidR="00C03670" w:rsidRDefault="00C03670">
            <w:pPr>
              <w:spacing w:before="60"/>
              <w:rPr>
                <w:rFonts w:ascii="Arial" w:hAnsi="Arial" w:cs="Arial"/>
                <w:sz w:val="16"/>
              </w:rPr>
            </w:pPr>
            <w:r>
              <w:rPr>
                <w:rFonts w:ascii="Arial" w:hAnsi="Arial" w:cs="Arial"/>
                <w:sz w:val="16"/>
              </w:rPr>
              <w:t>1</w:t>
            </w:r>
          </w:p>
        </w:tc>
        <w:tc>
          <w:tcPr>
            <w:tcW w:w="6210" w:type="dxa"/>
          </w:tcPr>
          <w:p w:rsidR="00C03670" w:rsidRDefault="00C03670">
            <w:pPr>
              <w:spacing w:before="60"/>
              <w:rPr>
                <w:rFonts w:ascii="Arial" w:hAnsi="Arial" w:cs="Arial"/>
                <w:sz w:val="16"/>
              </w:rPr>
            </w:pPr>
            <w:r>
              <w:rPr>
                <w:rFonts w:ascii="Arial" w:hAnsi="Arial" w:cs="Arial"/>
                <w:sz w:val="16"/>
              </w:rPr>
              <w:t>Initial version</w:t>
            </w:r>
          </w:p>
        </w:tc>
        <w:tc>
          <w:tcPr>
            <w:tcW w:w="1080" w:type="dxa"/>
          </w:tcPr>
          <w:p w:rsidR="00C03670" w:rsidRDefault="00C03670">
            <w:pPr>
              <w:spacing w:before="60"/>
              <w:rPr>
                <w:rFonts w:ascii="Arial" w:hAnsi="Arial" w:cs="Arial"/>
                <w:sz w:val="16"/>
              </w:rPr>
            </w:pPr>
          </w:p>
        </w:tc>
        <w:tc>
          <w:tcPr>
            <w:tcW w:w="1105" w:type="dxa"/>
          </w:tcPr>
          <w:p w:rsidR="00C03670" w:rsidRDefault="00C03670">
            <w:pPr>
              <w:spacing w:before="60"/>
              <w:rPr>
                <w:rFonts w:ascii="Arial" w:hAnsi="Arial" w:cs="Arial"/>
                <w:sz w:val="16"/>
              </w:rPr>
            </w:pPr>
            <w:r>
              <w:rPr>
                <w:rFonts w:ascii="Arial" w:hAnsi="Arial" w:cs="Arial"/>
                <w:sz w:val="16"/>
              </w:rPr>
              <w:t>JJW</w:t>
            </w:r>
          </w:p>
        </w:tc>
      </w:tr>
      <w:tr w:rsidR="00C03670" w:rsidTr="003F1ADD">
        <w:tc>
          <w:tcPr>
            <w:tcW w:w="662" w:type="dxa"/>
          </w:tcPr>
          <w:p w:rsidR="00C03670" w:rsidRDefault="00C03670">
            <w:pPr>
              <w:spacing w:before="60"/>
              <w:rPr>
                <w:rFonts w:ascii="Arial" w:hAnsi="Arial" w:cs="Arial"/>
                <w:sz w:val="16"/>
              </w:rPr>
            </w:pPr>
            <w:r>
              <w:rPr>
                <w:rFonts w:ascii="Arial" w:hAnsi="Arial" w:cs="Arial"/>
                <w:sz w:val="16"/>
              </w:rPr>
              <w:t>2</w:t>
            </w:r>
          </w:p>
        </w:tc>
        <w:tc>
          <w:tcPr>
            <w:tcW w:w="6210" w:type="dxa"/>
          </w:tcPr>
          <w:p w:rsidR="00C03670" w:rsidRDefault="00C03670">
            <w:pPr>
              <w:spacing w:before="60"/>
              <w:rPr>
                <w:rFonts w:ascii="Arial" w:hAnsi="Arial" w:cs="Arial"/>
                <w:sz w:val="16"/>
              </w:rPr>
            </w:pPr>
            <w:r>
              <w:rPr>
                <w:rFonts w:ascii="Arial" w:hAnsi="Arial" w:cs="Arial"/>
                <w:sz w:val="16"/>
              </w:rPr>
              <w:t>Updated integration process description to reference use of Integrate.bat</w:t>
            </w:r>
          </w:p>
        </w:tc>
        <w:tc>
          <w:tcPr>
            <w:tcW w:w="1080" w:type="dxa"/>
          </w:tcPr>
          <w:p w:rsidR="00C03670" w:rsidRDefault="00C03670">
            <w:pPr>
              <w:spacing w:before="60"/>
              <w:rPr>
                <w:rFonts w:ascii="Arial" w:hAnsi="Arial" w:cs="Arial"/>
                <w:sz w:val="16"/>
              </w:rPr>
            </w:pPr>
            <w:r>
              <w:rPr>
                <w:rFonts w:ascii="Arial" w:hAnsi="Arial" w:cs="Arial"/>
                <w:sz w:val="16"/>
              </w:rPr>
              <w:t>09/18/12</w:t>
            </w:r>
          </w:p>
        </w:tc>
        <w:tc>
          <w:tcPr>
            <w:tcW w:w="1105" w:type="dxa"/>
          </w:tcPr>
          <w:p w:rsidR="00C03670" w:rsidRDefault="00C03670">
            <w:pPr>
              <w:spacing w:before="60"/>
              <w:rPr>
                <w:rFonts w:ascii="Arial" w:hAnsi="Arial" w:cs="Arial"/>
                <w:sz w:val="16"/>
              </w:rPr>
            </w:pPr>
            <w:r>
              <w:rPr>
                <w:rFonts w:ascii="Arial" w:hAnsi="Arial" w:cs="Arial"/>
                <w:sz w:val="16"/>
              </w:rPr>
              <w:t>JJW</w:t>
            </w:r>
          </w:p>
        </w:tc>
      </w:tr>
      <w:tr w:rsidR="00C03670" w:rsidTr="00C03670">
        <w:tc>
          <w:tcPr>
            <w:tcW w:w="662" w:type="dxa"/>
          </w:tcPr>
          <w:p w:rsidR="00C03670" w:rsidRDefault="00C03670">
            <w:pPr>
              <w:spacing w:before="60"/>
              <w:rPr>
                <w:rFonts w:ascii="Arial" w:hAnsi="Arial" w:cs="Arial"/>
                <w:sz w:val="16"/>
              </w:rPr>
            </w:pPr>
            <w:r>
              <w:rPr>
                <w:rFonts w:ascii="Arial" w:hAnsi="Arial" w:cs="Arial"/>
                <w:sz w:val="16"/>
              </w:rPr>
              <w:t>3</w:t>
            </w:r>
          </w:p>
        </w:tc>
        <w:tc>
          <w:tcPr>
            <w:tcW w:w="6210" w:type="dxa"/>
          </w:tcPr>
          <w:p w:rsidR="00C03670" w:rsidRDefault="00C03670">
            <w:pPr>
              <w:spacing w:before="60"/>
              <w:rPr>
                <w:rFonts w:ascii="Arial" w:hAnsi="Arial" w:cs="Arial"/>
                <w:sz w:val="16"/>
              </w:rPr>
            </w:pPr>
            <w:r>
              <w:rPr>
                <w:rFonts w:ascii="Arial" w:hAnsi="Arial" w:cs="Arial"/>
                <w:sz w:val="16"/>
              </w:rPr>
              <w:t xml:space="preserve">Updated to latest template, other </w:t>
            </w:r>
            <w:proofErr w:type="spellStart"/>
            <w:r>
              <w:rPr>
                <w:rFonts w:ascii="Arial" w:hAnsi="Arial" w:cs="Arial"/>
                <w:sz w:val="16"/>
              </w:rPr>
              <w:t>misc</w:t>
            </w:r>
            <w:proofErr w:type="spellEnd"/>
            <w:r>
              <w:rPr>
                <w:rFonts w:ascii="Arial" w:hAnsi="Arial" w:cs="Arial"/>
                <w:sz w:val="16"/>
              </w:rPr>
              <w:t xml:space="preserve"> cleanup.</w:t>
            </w:r>
          </w:p>
        </w:tc>
        <w:tc>
          <w:tcPr>
            <w:tcW w:w="1080" w:type="dxa"/>
          </w:tcPr>
          <w:p w:rsidR="00C03670" w:rsidRDefault="00C03670">
            <w:pPr>
              <w:spacing w:before="60"/>
              <w:rPr>
                <w:rFonts w:ascii="Arial" w:hAnsi="Arial" w:cs="Arial"/>
                <w:sz w:val="16"/>
              </w:rPr>
            </w:pPr>
            <w:r>
              <w:rPr>
                <w:rFonts w:ascii="Arial" w:hAnsi="Arial" w:cs="Arial"/>
                <w:sz w:val="16"/>
              </w:rPr>
              <w:t>06-Jan-14</w:t>
            </w:r>
          </w:p>
        </w:tc>
        <w:tc>
          <w:tcPr>
            <w:tcW w:w="1105" w:type="dxa"/>
          </w:tcPr>
          <w:p w:rsidR="00C03670" w:rsidRDefault="00C03670">
            <w:pPr>
              <w:spacing w:before="60"/>
              <w:rPr>
                <w:rFonts w:ascii="Arial" w:hAnsi="Arial" w:cs="Arial"/>
                <w:sz w:val="16"/>
              </w:rPr>
            </w:pPr>
            <w:r>
              <w:rPr>
                <w:rFonts w:ascii="Arial" w:hAnsi="Arial" w:cs="Arial"/>
                <w:sz w:val="16"/>
              </w:rPr>
              <w:t>KMC</w:t>
            </w:r>
          </w:p>
        </w:tc>
      </w:tr>
      <w:tr w:rsidR="003F1ADD" w:rsidTr="00C03670">
        <w:trPr>
          <w:ins w:id="176" w:author="Creager, Kathleen" w:date="2014-04-08T20:59:00Z"/>
        </w:trPr>
        <w:tc>
          <w:tcPr>
            <w:tcW w:w="662" w:type="dxa"/>
          </w:tcPr>
          <w:p w:rsidR="003F1ADD" w:rsidRDefault="003F1ADD">
            <w:pPr>
              <w:spacing w:before="60"/>
              <w:rPr>
                <w:ins w:id="177" w:author="Creager, Kathleen" w:date="2014-04-08T20:59:00Z"/>
                <w:rFonts w:ascii="Arial" w:hAnsi="Arial" w:cs="Arial"/>
                <w:sz w:val="16"/>
              </w:rPr>
            </w:pPr>
            <w:ins w:id="178" w:author="Creager, Kathleen" w:date="2014-04-08T20:59:00Z">
              <w:r>
                <w:rPr>
                  <w:rFonts w:ascii="Arial" w:hAnsi="Arial" w:cs="Arial"/>
                  <w:sz w:val="16"/>
                </w:rPr>
                <w:t>4</w:t>
              </w:r>
            </w:ins>
          </w:p>
        </w:tc>
        <w:tc>
          <w:tcPr>
            <w:tcW w:w="6210" w:type="dxa"/>
          </w:tcPr>
          <w:p w:rsidR="003F1ADD" w:rsidRDefault="003F1ADD">
            <w:pPr>
              <w:spacing w:before="60"/>
              <w:rPr>
                <w:ins w:id="179" w:author="Creager, Kathleen" w:date="2014-04-08T20:59:00Z"/>
                <w:rFonts w:ascii="Arial" w:hAnsi="Arial" w:cs="Arial"/>
                <w:sz w:val="16"/>
              </w:rPr>
            </w:pPr>
            <w:ins w:id="180" w:author="Creager, Kathleen" w:date="2014-04-08T20:59:00Z">
              <w:r>
                <w:rPr>
                  <w:rFonts w:ascii="Arial" w:hAnsi="Arial" w:cs="Arial"/>
                  <w:sz w:val="16"/>
                </w:rPr>
                <w:t>Modified for changes to use with new DMA component.</w:t>
              </w:r>
            </w:ins>
          </w:p>
        </w:tc>
        <w:tc>
          <w:tcPr>
            <w:tcW w:w="1080" w:type="dxa"/>
          </w:tcPr>
          <w:p w:rsidR="003F1ADD" w:rsidRDefault="003F1ADD">
            <w:pPr>
              <w:spacing w:before="60"/>
              <w:rPr>
                <w:ins w:id="181" w:author="Creager, Kathleen" w:date="2014-04-08T20:59:00Z"/>
                <w:rFonts w:ascii="Arial" w:hAnsi="Arial" w:cs="Arial"/>
                <w:sz w:val="16"/>
              </w:rPr>
            </w:pPr>
            <w:ins w:id="182" w:author="Creager, Kathleen" w:date="2014-04-08T20:59:00Z">
              <w:r>
                <w:rPr>
                  <w:rFonts w:ascii="Arial" w:hAnsi="Arial" w:cs="Arial"/>
                  <w:sz w:val="16"/>
                </w:rPr>
                <w:t>07-Apr-14</w:t>
              </w:r>
            </w:ins>
          </w:p>
        </w:tc>
        <w:tc>
          <w:tcPr>
            <w:tcW w:w="1105" w:type="dxa"/>
          </w:tcPr>
          <w:p w:rsidR="003F1ADD" w:rsidRDefault="003F1ADD">
            <w:pPr>
              <w:spacing w:before="60"/>
              <w:rPr>
                <w:ins w:id="183" w:author="Creager, Kathleen" w:date="2014-04-08T20:59:00Z"/>
                <w:rFonts w:ascii="Arial" w:hAnsi="Arial" w:cs="Arial"/>
                <w:sz w:val="16"/>
              </w:rPr>
            </w:pPr>
            <w:ins w:id="184" w:author="Creager, Kathleen" w:date="2014-04-08T20:59:00Z">
              <w:r>
                <w:rPr>
                  <w:rFonts w:ascii="Arial" w:hAnsi="Arial" w:cs="Arial"/>
                  <w:sz w:val="16"/>
                </w:rPr>
                <w:t>KMC</w:t>
              </w:r>
            </w:ins>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D65" w:rsidRDefault="005E2D65">
      <w:r>
        <w:separator/>
      </w:r>
    </w:p>
  </w:endnote>
  <w:endnote w:type="continuationSeparator" w:id="0">
    <w:p w:rsidR="005E2D65" w:rsidRDefault="005E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D9560D">
    <w:pPr>
      <w:pStyle w:val="Footer"/>
    </w:pPr>
    <w:r>
      <w:rPr>
        <w:snapToGrid w:val="0"/>
      </w:rPr>
      <w:tab/>
    </w:r>
    <w:fldSimple w:instr=" DOCPROPERTY &quot;Company&quot;  \* MERGEFORMAT ">
      <w:r w:rsidR="006768B8" w:rsidRPr="006768B8">
        <w:rPr>
          <w:rFonts w:ascii="Times" w:hAnsi="Times"/>
          <w:caps/>
          <w:snapToGrid w:val="0"/>
        </w:rPr>
        <w:t>Nexteer</w:t>
      </w:r>
    </w:fldSimple>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D65" w:rsidRDefault="005E2D65">
      <w:r>
        <w:separator/>
      </w:r>
    </w:p>
  </w:footnote>
  <w:footnote w:type="continuationSeparator" w:id="0">
    <w:p w:rsidR="005E2D65" w:rsidRDefault="005E2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FF0CAD">
          <w:pPr>
            <w:pStyle w:val="Header"/>
          </w:pPr>
          <w:fldSimple w:instr=" DOCPROPERTY &quot;Document Title&quot;  \* MERGEFORMAT ">
            <w:r w:rsidR="00040F96">
              <w:t>Flash Test</w:t>
            </w:r>
          </w:fldSimple>
        </w:p>
        <w:p w:rsidR="00D9560D" w:rsidRDefault="00FF0CAD" w:rsidP="001A574F">
          <w:pPr>
            <w:pStyle w:val="Header"/>
            <w:tabs>
              <w:tab w:val="clear" w:pos="4320"/>
              <w:tab w:val="clear" w:pos="8640"/>
              <w:tab w:val="center" w:pos="2592"/>
            </w:tabs>
          </w:pPr>
          <w:fldSimple w:instr=" DOCPROPERTY &quot;Product Line&quot;  \* MERGEFORMAT ">
            <w:r w:rsidR="00040F96">
              <w:t>Gen II+ EPS EA3</w:t>
            </w:r>
          </w:fldSimple>
          <w:r w:rsidR="00D9560D">
            <w:tab/>
          </w:r>
        </w:p>
      </w:tc>
      <w:tc>
        <w:tcPr>
          <w:tcW w:w="1170" w:type="dxa"/>
        </w:tcPr>
        <w:p w:rsidR="00D9560D" w:rsidRDefault="00D9560D">
          <w:pPr>
            <w:pStyle w:val="Header"/>
          </w:pPr>
          <w:r>
            <w:t>Revision:</w:t>
          </w:r>
        </w:p>
      </w:tc>
      <w:tc>
        <w:tcPr>
          <w:tcW w:w="1350" w:type="dxa"/>
        </w:tcPr>
        <w:p w:rsidR="00D9560D" w:rsidRDefault="00992BCF">
          <w:pPr>
            <w:pStyle w:val="Header"/>
          </w:pPr>
          <w:del w:id="185" w:author="Creager, Kathleen" w:date="2014-04-08T21:00:00Z">
            <w:r w:rsidDel="003F1ADD">
              <w:delText>3</w:delText>
            </w:r>
          </w:del>
          <w:ins w:id="186" w:author="Creager, Kathleen" w:date="2014-04-08T21:00:00Z">
            <w:r w:rsidR="003F1ADD">
              <w:t>4</w:t>
            </w:r>
          </w:ins>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D9560D" w:rsidRDefault="009A1072" w:rsidP="003F1ADD">
          <w:pPr>
            <w:pStyle w:val="Header"/>
          </w:pPr>
          <w:r>
            <w:fldChar w:fldCharType="begin"/>
          </w:r>
          <w:r w:rsidR="00F74012">
            <w:instrText xml:space="preserve"> SAVEDATE \@ "d-MMM-yy" \* MERGEFORMAT </w:instrText>
          </w:r>
          <w:r>
            <w:fldChar w:fldCharType="separate"/>
          </w:r>
          <w:ins w:id="187" w:author="Creager, Kathleen" w:date="2014-04-11T09:53:00Z">
            <w:r w:rsidR="000561EA">
              <w:rPr>
                <w:noProof/>
              </w:rPr>
              <w:t>8-Apr-14</w:t>
            </w:r>
          </w:ins>
          <w:del w:id="188" w:author="Creager, Kathleen" w:date="2014-04-11T09:53:00Z">
            <w:r w:rsidR="003F1ADD" w:rsidDel="000561EA">
              <w:rPr>
                <w:noProof/>
              </w:rPr>
              <w:delText>7-</w:delText>
            </w:r>
          </w:del>
          <w:del w:id="189" w:author="Creager, Kathleen" w:date="2014-04-08T21:00:00Z">
            <w:r w:rsidR="003F1ADD" w:rsidDel="003F1ADD">
              <w:rPr>
                <w:noProof/>
              </w:rPr>
              <w:delText>Jan</w:delText>
            </w:r>
          </w:del>
          <w:del w:id="190" w:author="Creager, Kathleen" w:date="2014-04-11T09:53:00Z">
            <w:r w:rsidR="003F1ADD" w:rsidDel="000561EA">
              <w:rPr>
                <w:noProof/>
              </w:rPr>
              <w:delText>-14</w:delText>
            </w:r>
          </w:del>
          <w:r>
            <w:fldChar w:fldCharType="end"/>
          </w:r>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992BCF">
          <w:pPr>
            <w:pStyle w:val="Header"/>
          </w:pPr>
          <w:r>
            <w:t xml:space="preserve">Kathleen </w:t>
          </w:r>
          <w:proofErr w:type="spellStart"/>
          <w:r>
            <w:t>Creager</w:t>
          </w:r>
          <w:proofErr w:type="spellEnd"/>
        </w:p>
      </w:tc>
      <w:tc>
        <w:tcPr>
          <w:tcW w:w="1170" w:type="dxa"/>
        </w:tcPr>
        <w:p w:rsidR="00D9560D" w:rsidRDefault="00D9560D">
          <w:pPr>
            <w:pStyle w:val="Header"/>
          </w:pPr>
          <w:r>
            <w:t>Page:</w:t>
          </w:r>
        </w:p>
      </w:tc>
      <w:tc>
        <w:tcPr>
          <w:tcW w:w="1350" w:type="dxa"/>
        </w:tcPr>
        <w:p w:rsidR="00D9560D" w:rsidRDefault="009A1072">
          <w:pPr>
            <w:pStyle w:val="Header"/>
          </w:pPr>
          <w:r>
            <w:rPr>
              <w:rStyle w:val="PageNumber"/>
            </w:rPr>
            <w:fldChar w:fldCharType="begin"/>
          </w:r>
          <w:r w:rsidR="00D9560D">
            <w:rPr>
              <w:rStyle w:val="PageNumber"/>
            </w:rPr>
            <w:instrText xml:space="preserve"> PAGE </w:instrText>
          </w:r>
          <w:r>
            <w:rPr>
              <w:rStyle w:val="PageNumber"/>
            </w:rPr>
            <w:fldChar w:fldCharType="separate"/>
          </w:r>
          <w:r w:rsidR="000561EA">
            <w:rPr>
              <w:rStyle w:val="PageNumber"/>
              <w:noProof/>
            </w:rPr>
            <w:t>6</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0561EA">
            <w:rPr>
              <w:rStyle w:val="PageNumber"/>
              <w:noProof/>
            </w:rPr>
            <w:t>6</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202F0"/>
    <w:multiLevelType w:val="hybridMultilevel"/>
    <w:tmpl w:val="B8925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7"/>
  </w:num>
  <w:num w:numId="4">
    <w:abstractNumId w:val="0"/>
  </w:num>
  <w:num w:numId="5">
    <w:abstractNumId w:val="5"/>
  </w:num>
  <w:num w:numId="6">
    <w:abstractNumId w:val="2"/>
  </w:num>
  <w:num w:numId="7">
    <w:abstractNumId w:val="3"/>
  </w:num>
  <w:num w:numId="8">
    <w:abstractNumId w:val="4"/>
  </w:num>
  <w:num w:numId="9">
    <w:abstractNumId w:val="9"/>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B39"/>
    <w:rsid w:val="00010401"/>
    <w:rsid w:val="00036AF7"/>
    <w:rsid w:val="00040F96"/>
    <w:rsid w:val="000561EA"/>
    <w:rsid w:val="00061E88"/>
    <w:rsid w:val="00081A7A"/>
    <w:rsid w:val="00085AD8"/>
    <w:rsid w:val="000B7B76"/>
    <w:rsid w:val="000E1C0D"/>
    <w:rsid w:val="000F3D82"/>
    <w:rsid w:val="00107819"/>
    <w:rsid w:val="001719F7"/>
    <w:rsid w:val="00173656"/>
    <w:rsid w:val="0017496E"/>
    <w:rsid w:val="00181FCB"/>
    <w:rsid w:val="001A574F"/>
    <w:rsid w:val="001B60DF"/>
    <w:rsid w:val="001C67A3"/>
    <w:rsid w:val="001F09B2"/>
    <w:rsid w:val="001F5242"/>
    <w:rsid w:val="0020722A"/>
    <w:rsid w:val="0023548C"/>
    <w:rsid w:val="00251AC0"/>
    <w:rsid w:val="002651B5"/>
    <w:rsid w:val="00274532"/>
    <w:rsid w:val="00285CB3"/>
    <w:rsid w:val="002A164B"/>
    <w:rsid w:val="002C03D8"/>
    <w:rsid w:val="002C26E6"/>
    <w:rsid w:val="002D57A9"/>
    <w:rsid w:val="00315335"/>
    <w:rsid w:val="00353877"/>
    <w:rsid w:val="003603A7"/>
    <w:rsid w:val="0037668F"/>
    <w:rsid w:val="003B71BF"/>
    <w:rsid w:val="003C4D3F"/>
    <w:rsid w:val="003F1ADD"/>
    <w:rsid w:val="00416335"/>
    <w:rsid w:val="00452741"/>
    <w:rsid w:val="00455643"/>
    <w:rsid w:val="004742C8"/>
    <w:rsid w:val="0048277A"/>
    <w:rsid w:val="00490D63"/>
    <w:rsid w:val="004A30FB"/>
    <w:rsid w:val="004A781C"/>
    <w:rsid w:val="004C3A71"/>
    <w:rsid w:val="004E2D14"/>
    <w:rsid w:val="0052282F"/>
    <w:rsid w:val="0055099C"/>
    <w:rsid w:val="00556D14"/>
    <w:rsid w:val="005639E7"/>
    <w:rsid w:val="005B7BB3"/>
    <w:rsid w:val="005C2A99"/>
    <w:rsid w:val="005D5FE4"/>
    <w:rsid w:val="005E2D65"/>
    <w:rsid w:val="006049C9"/>
    <w:rsid w:val="00616853"/>
    <w:rsid w:val="00656522"/>
    <w:rsid w:val="00674ADF"/>
    <w:rsid w:val="006768B8"/>
    <w:rsid w:val="00693C77"/>
    <w:rsid w:val="006D151B"/>
    <w:rsid w:val="006D33CC"/>
    <w:rsid w:val="006E3AE5"/>
    <w:rsid w:val="006F01A3"/>
    <w:rsid w:val="00706174"/>
    <w:rsid w:val="00714874"/>
    <w:rsid w:val="00746EC1"/>
    <w:rsid w:val="0076047D"/>
    <w:rsid w:val="0078615C"/>
    <w:rsid w:val="007A69AC"/>
    <w:rsid w:val="00812C9F"/>
    <w:rsid w:val="0081314C"/>
    <w:rsid w:val="008242F0"/>
    <w:rsid w:val="008510F0"/>
    <w:rsid w:val="008535B2"/>
    <w:rsid w:val="00873F67"/>
    <w:rsid w:val="00876D88"/>
    <w:rsid w:val="008B3E94"/>
    <w:rsid w:val="008C31AB"/>
    <w:rsid w:val="008D2035"/>
    <w:rsid w:val="008E2475"/>
    <w:rsid w:val="008F2736"/>
    <w:rsid w:val="008F6DBB"/>
    <w:rsid w:val="0090790E"/>
    <w:rsid w:val="00912D28"/>
    <w:rsid w:val="00916B39"/>
    <w:rsid w:val="00921A74"/>
    <w:rsid w:val="00926F30"/>
    <w:rsid w:val="00937013"/>
    <w:rsid w:val="00955F6A"/>
    <w:rsid w:val="00957470"/>
    <w:rsid w:val="00957758"/>
    <w:rsid w:val="00985E19"/>
    <w:rsid w:val="00985F1E"/>
    <w:rsid w:val="00992BCF"/>
    <w:rsid w:val="009937CF"/>
    <w:rsid w:val="009A1072"/>
    <w:rsid w:val="009B20B2"/>
    <w:rsid w:val="009B26DA"/>
    <w:rsid w:val="009C0512"/>
    <w:rsid w:val="00A17EB8"/>
    <w:rsid w:val="00A268FB"/>
    <w:rsid w:val="00A35CD1"/>
    <w:rsid w:val="00A700CF"/>
    <w:rsid w:val="00A86E8E"/>
    <w:rsid w:val="00A87DFF"/>
    <w:rsid w:val="00AC002A"/>
    <w:rsid w:val="00AC1472"/>
    <w:rsid w:val="00AD731B"/>
    <w:rsid w:val="00AF3F7D"/>
    <w:rsid w:val="00B21FBF"/>
    <w:rsid w:val="00B3002E"/>
    <w:rsid w:val="00B54697"/>
    <w:rsid w:val="00B5594D"/>
    <w:rsid w:val="00B56011"/>
    <w:rsid w:val="00B64DCB"/>
    <w:rsid w:val="00B725C1"/>
    <w:rsid w:val="00BB0510"/>
    <w:rsid w:val="00BD008B"/>
    <w:rsid w:val="00BD15D2"/>
    <w:rsid w:val="00BD3DFF"/>
    <w:rsid w:val="00BF364D"/>
    <w:rsid w:val="00C03670"/>
    <w:rsid w:val="00C31D71"/>
    <w:rsid w:val="00C35BD3"/>
    <w:rsid w:val="00C512F1"/>
    <w:rsid w:val="00C72FFA"/>
    <w:rsid w:val="00C85C84"/>
    <w:rsid w:val="00C96EBF"/>
    <w:rsid w:val="00D032B3"/>
    <w:rsid w:val="00D222AD"/>
    <w:rsid w:val="00D27BE5"/>
    <w:rsid w:val="00D70AF3"/>
    <w:rsid w:val="00D7584B"/>
    <w:rsid w:val="00D834F1"/>
    <w:rsid w:val="00D86C2B"/>
    <w:rsid w:val="00D94BDD"/>
    <w:rsid w:val="00D9560D"/>
    <w:rsid w:val="00DC7E08"/>
    <w:rsid w:val="00DE4889"/>
    <w:rsid w:val="00E5472B"/>
    <w:rsid w:val="00E57C42"/>
    <w:rsid w:val="00E65911"/>
    <w:rsid w:val="00E76D9B"/>
    <w:rsid w:val="00EB4B8F"/>
    <w:rsid w:val="00EF229D"/>
    <w:rsid w:val="00F0712C"/>
    <w:rsid w:val="00F4172E"/>
    <w:rsid w:val="00F5134F"/>
    <w:rsid w:val="00F560FE"/>
    <w:rsid w:val="00F648ED"/>
    <w:rsid w:val="00F64CF7"/>
    <w:rsid w:val="00F74012"/>
    <w:rsid w:val="00F80F31"/>
    <w:rsid w:val="00F82C8F"/>
    <w:rsid w:val="00F82E8E"/>
    <w:rsid w:val="00F957FA"/>
    <w:rsid w:val="00FA6168"/>
    <w:rsid w:val="00FB2942"/>
    <w:rsid w:val="00FB432D"/>
    <w:rsid w:val="00FF0CAD"/>
    <w:rsid w:val="00FF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table" w:customStyle="1" w:styleId="LightList-Accent12">
    <w:name w:val="Light List - Accent 12"/>
    <w:basedOn w:val="TableNormal"/>
    <w:uiPriority w:val="61"/>
    <w:rsid w:val="00C0367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F8B8A-76E4-47E4-81DA-73097571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493</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8594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Creager, Kathleen</cp:lastModifiedBy>
  <cp:revision>26</cp:revision>
  <cp:lastPrinted>2011-03-21T13:34:00Z</cp:lastPrinted>
  <dcterms:created xsi:type="dcterms:W3CDTF">2012-07-11T20:31:00Z</dcterms:created>
  <dcterms:modified xsi:type="dcterms:W3CDTF">2014-04-11T13:55:00Z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Flash Test</vt:lpwstr>
  </property>
  <property fmtid="{D5CDD505-2E9C-101B-9397-08002B2CF9AE}" pid="3" name="MDDRevNum">
    <vt:lpwstr>2</vt:lpwstr>
  </property>
  <property fmtid="{D5CDD505-2E9C-101B-9397-08002B2CF9AE}" pid="4" name="Module Layer">
    <vt:lpwstr>0</vt:lpwstr>
  </property>
  <property fmtid="{D5CDD505-2E9C-101B-9397-08002B2CF9AE}" pid="5" name="Module Name">
    <vt:lpwstr>FlsTst</vt:lpwstr>
  </property>
  <property fmtid="{D5CDD505-2E9C-101B-9397-08002B2CF9AE}" pid="6" name="Product Line">
    <vt:lpwstr>Gen II+ EPS EA3</vt:lpwstr>
  </property>
</Properties>
</file>