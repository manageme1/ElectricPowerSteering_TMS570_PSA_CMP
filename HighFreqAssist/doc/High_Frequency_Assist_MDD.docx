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1E66DA">
      <w:pPr>
        <w:pStyle w:val="Heading1"/>
        <w:numPr>
          <w:ilvl w:val="0"/>
          <w:numId w:val="0"/>
        </w:numPr>
      </w:pPr>
      <w:r>
        <w:t xml:space="preserve">Module – </w:t>
      </w:r>
      <w:fldSimple w:instr=" DOCPROPERTY &quot;Document Title&quot;  \* MERGEFORMAT ">
        <w:r>
          <w:t>High Frequency Assist</w:t>
        </w:r>
      </w:fldSimple>
    </w:p>
    <w:p w:rsidR="004A781C" w:rsidRDefault="004A781C">
      <w:pPr>
        <w:pStyle w:val="Heading1"/>
      </w:pPr>
      <w:r>
        <w:t>High-Level Description</w:t>
      </w:r>
    </w:p>
    <w:p w:rsidR="004A781C" w:rsidRDefault="001E66DA">
      <w:r>
        <w:t xml:space="preserve">This module compensates for system inertia and road feedback.  It puts </w:t>
      </w:r>
      <w:proofErr w:type="spellStart"/>
      <w:r>
        <w:t>handwheel</w:t>
      </w:r>
      <w:proofErr w:type="spellEnd"/>
      <w:r>
        <w:t xml:space="preserve"> torque through a high-pass filter and multiplies it by a tunable gain parameter to compensate for these factors.</w:t>
      </w:r>
    </w:p>
    <w:p w:rsidR="004A781C" w:rsidRDefault="004A781C">
      <w:pPr>
        <w:pStyle w:val="Heading1"/>
      </w:pPr>
      <w:r>
        <w:t>Figures</w:t>
      </w:r>
    </w:p>
    <w:p w:rsidR="004A781C" w:rsidRDefault="00F968D9">
      <w:pPr>
        <w:pStyle w:val="Heading2"/>
      </w:pPr>
      <w:r>
        <w:t>Component Diagram</w:t>
      </w:r>
    </w:p>
    <w:p w:rsidR="00F968D9" w:rsidRPr="00F968D9" w:rsidRDefault="00F968D9" w:rsidP="00F968D9">
      <w:pPr>
        <w:jc w:val="center"/>
      </w:pPr>
      <w:r>
        <w:rPr>
          <w:noProof/>
        </w:rPr>
        <w:drawing>
          <wp:inline distT="0" distB="0" distL="0" distR="0">
            <wp:extent cx="2189480" cy="120777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189480" cy="1207770"/>
                    </a:xfrm>
                    <a:prstGeom prst="rect">
                      <a:avLst/>
                    </a:prstGeom>
                    <a:noFill/>
                    <a:ln w="9525">
                      <a:noFill/>
                      <a:miter lim="800000"/>
                      <a:headEnd/>
                      <a:tailEnd/>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1E66DA" w:rsidP="00F957FA">
            <w:pPr>
              <w:spacing w:before="100" w:beforeAutospacing="1" w:after="100" w:afterAutospacing="1"/>
              <w:rPr>
                <w:rFonts w:ascii="Arial" w:hAnsi="Arial" w:cs="Arial"/>
                <w:sz w:val="16"/>
                <w:szCs w:val="16"/>
              </w:rPr>
            </w:pPr>
            <w:r>
              <w:rPr>
                <w:rFonts w:ascii="Arial" w:hAnsi="Arial" w:cs="Arial"/>
                <w:sz w:val="16"/>
                <w:szCs w:val="16"/>
              </w:rPr>
              <w:t>VehicleSpeed_Kph_f32</w:t>
            </w:r>
          </w:p>
        </w:tc>
        <w:tc>
          <w:tcPr>
            <w:tcW w:w="4455" w:type="dxa"/>
            <w:vAlign w:val="center"/>
          </w:tcPr>
          <w:p w:rsidR="006D33CC" w:rsidRPr="004B5BE2" w:rsidRDefault="001E66DA" w:rsidP="00F957FA">
            <w:pPr>
              <w:spacing w:before="100" w:beforeAutospacing="1" w:after="100" w:afterAutospacing="1"/>
              <w:rPr>
                <w:rFonts w:ascii="Arial" w:hAnsi="Arial" w:cs="Arial"/>
                <w:sz w:val="16"/>
                <w:szCs w:val="16"/>
              </w:rPr>
            </w:pPr>
            <w:r>
              <w:rPr>
                <w:rFonts w:ascii="Arial" w:hAnsi="Arial" w:cs="Arial"/>
                <w:sz w:val="16"/>
                <w:szCs w:val="16"/>
              </w:rPr>
              <w:t>HighFreqAssist_MtrNm_f32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1E66DA" w:rsidP="00F957FA">
            <w:pPr>
              <w:spacing w:before="100" w:beforeAutospacing="1" w:after="100" w:afterAutospacing="1"/>
              <w:rPr>
                <w:rFonts w:ascii="Arial" w:hAnsi="Arial" w:cs="Arial"/>
                <w:sz w:val="16"/>
                <w:szCs w:val="16"/>
              </w:rPr>
            </w:pPr>
            <w:r>
              <w:rPr>
                <w:rFonts w:ascii="Arial" w:hAnsi="Arial" w:cs="Arial"/>
                <w:sz w:val="16"/>
                <w:szCs w:val="16"/>
              </w:rPr>
              <w:t>HwTorque_HwNm_f32</w:t>
            </w: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r w:rsidR="001E66D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1E66DA" w:rsidRDefault="001E66DA" w:rsidP="00F957FA">
            <w:pPr>
              <w:spacing w:before="100" w:beforeAutospacing="1" w:after="100" w:afterAutospacing="1"/>
              <w:rPr>
                <w:rFonts w:ascii="Arial" w:hAnsi="Arial" w:cs="Arial"/>
                <w:sz w:val="16"/>
                <w:szCs w:val="16"/>
              </w:rPr>
            </w:pPr>
            <w:r>
              <w:rPr>
                <w:rFonts w:ascii="Arial" w:hAnsi="Arial" w:cs="Arial"/>
                <w:sz w:val="16"/>
                <w:szCs w:val="16"/>
              </w:rPr>
              <w:t>WIRCmdAmpBlnd_MtrNm_f32</w:t>
            </w:r>
          </w:p>
        </w:tc>
        <w:tc>
          <w:tcPr>
            <w:tcW w:w="4455" w:type="dxa"/>
            <w:vAlign w:val="center"/>
          </w:tcPr>
          <w:p w:rsidR="001E66DA" w:rsidRDefault="001E66DA"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Del="00027CB5" w:rsidTr="00F957FA">
        <w:trPr>
          <w:del w:id="0" w:author="Jared Julien (kzdyfh)" w:date="2013-05-02T11:57:00Z"/>
        </w:trPr>
        <w:tc>
          <w:tcPr>
            <w:tcW w:w="2808" w:type="dxa"/>
            <w:tcBorders>
              <w:top w:val="single" w:sz="6" w:space="0" w:color="auto"/>
              <w:left w:val="single" w:sz="6" w:space="0" w:color="auto"/>
              <w:bottom w:val="single" w:sz="6" w:space="0" w:color="auto"/>
              <w:right w:val="single" w:sz="6" w:space="0" w:color="auto"/>
            </w:tcBorders>
          </w:tcPr>
          <w:p w:rsidR="00BD008B" w:rsidDel="00027CB5" w:rsidRDefault="00057BFB" w:rsidP="00F957FA">
            <w:pPr>
              <w:spacing w:before="60"/>
              <w:rPr>
                <w:del w:id="1" w:author="Jared Julien (kzdyfh)" w:date="2013-05-02T11:57:00Z"/>
                <w:rFonts w:ascii="Arial" w:hAnsi="Arial" w:cs="Arial"/>
                <w:sz w:val="16"/>
              </w:rPr>
            </w:pPr>
            <w:bookmarkStart w:id="2" w:name="_Hlk321401996"/>
            <w:del w:id="3" w:author="Jared Julien (kzdyfh)" w:date="2013-05-02T11:57:00Z">
              <w:r w:rsidRPr="00057BFB" w:rsidDel="00027CB5">
                <w:rPr>
                  <w:rFonts w:ascii="Arial" w:hAnsi="Arial" w:cs="Arial"/>
                  <w:sz w:val="16"/>
                </w:rPr>
                <w:delText>HwTorqueSV_HwNm_M_s4p27</w:delText>
              </w:r>
            </w:del>
          </w:p>
        </w:tc>
        <w:tc>
          <w:tcPr>
            <w:tcW w:w="1440" w:type="dxa"/>
            <w:tcBorders>
              <w:top w:val="single" w:sz="6" w:space="0" w:color="auto"/>
              <w:left w:val="single" w:sz="6" w:space="0" w:color="auto"/>
              <w:bottom w:val="single" w:sz="6" w:space="0" w:color="auto"/>
              <w:right w:val="single" w:sz="6" w:space="0" w:color="auto"/>
            </w:tcBorders>
          </w:tcPr>
          <w:p w:rsidR="00BD008B" w:rsidDel="00027CB5" w:rsidRDefault="00057BFB" w:rsidP="00F957FA">
            <w:pPr>
              <w:spacing w:before="60"/>
              <w:rPr>
                <w:del w:id="4" w:author="Jared Julien (kzdyfh)" w:date="2013-05-02T11:57:00Z"/>
                <w:rFonts w:ascii="Arial" w:hAnsi="Arial" w:cs="Arial"/>
                <w:sz w:val="16"/>
              </w:rPr>
            </w:pPr>
            <w:del w:id="5" w:author="Jared Julien (kzdyfh)" w:date="2013-05-02T11:57:00Z">
              <w:r w:rsidDel="00027CB5">
                <w:rPr>
                  <w:rFonts w:ascii="Arial" w:hAnsi="Arial" w:cs="Arial"/>
                  <w:sz w:val="16"/>
                </w:rPr>
                <w:delText>2</w:delText>
              </w:r>
              <w:r w:rsidRPr="00057BFB" w:rsidDel="00027CB5">
                <w:rPr>
                  <w:rFonts w:ascii="Arial" w:hAnsi="Arial" w:cs="Arial"/>
                  <w:sz w:val="16"/>
                  <w:vertAlign w:val="superscript"/>
                </w:rPr>
                <w:delText>-27</w:delText>
              </w:r>
            </w:del>
          </w:p>
        </w:tc>
        <w:tc>
          <w:tcPr>
            <w:tcW w:w="1215" w:type="dxa"/>
            <w:tcBorders>
              <w:top w:val="single" w:sz="6" w:space="0" w:color="auto"/>
              <w:left w:val="single" w:sz="6" w:space="0" w:color="auto"/>
              <w:bottom w:val="single" w:sz="6" w:space="0" w:color="auto"/>
              <w:right w:val="single" w:sz="6" w:space="0" w:color="auto"/>
            </w:tcBorders>
          </w:tcPr>
          <w:p w:rsidR="00BD008B" w:rsidDel="00027CB5" w:rsidRDefault="00057BFB" w:rsidP="00F957FA">
            <w:pPr>
              <w:spacing w:before="60"/>
              <w:rPr>
                <w:del w:id="6" w:author="Jared Julien (kzdyfh)" w:date="2013-05-02T11:57:00Z"/>
                <w:rFonts w:ascii="Arial" w:hAnsi="Arial" w:cs="Arial"/>
                <w:sz w:val="16"/>
              </w:rPr>
            </w:pPr>
            <w:del w:id="7" w:author="Jared Julien (kzdyfh)" w:date="2013-05-02T11:57:00Z">
              <w:r w:rsidDel="00027CB5">
                <w:rPr>
                  <w:rFonts w:ascii="Arial" w:hAnsi="Arial" w:cs="Arial"/>
                  <w:sz w:val="16"/>
                </w:rPr>
                <w:delText>-10</w:delText>
              </w:r>
            </w:del>
          </w:p>
        </w:tc>
        <w:tc>
          <w:tcPr>
            <w:tcW w:w="1215" w:type="dxa"/>
            <w:tcBorders>
              <w:top w:val="single" w:sz="6" w:space="0" w:color="auto"/>
              <w:left w:val="single" w:sz="6" w:space="0" w:color="auto"/>
              <w:bottom w:val="single" w:sz="6" w:space="0" w:color="auto"/>
              <w:right w:val="single" w:sz="6" w:space="0" w:color="auto"/>
            </w:tcBorders>
          </w:tcPr>
          <w:p w:rsidR="00BD008B" w:rsidDel="00027CB5" w:rsidRDefault="00057BFB" w:rsidP="00F957FA">
            <w:pPr>
              <w:spacing w:before="60"/>
              <w:rPr>
                <w:del w:id="8" w:author="Jared Julien (kzdyfh)" w:date="2013-05-02T11:57:00Z"/>
                <w:rFonts w:ascii="Arial" w:hAnsi="Arial" w:cs="Arial"/>
                <w:sz w:val="16"/>
              </w:rPr>
            </w:pPr>
            <w:del w:id="9" w:author="Jared Julien (kzdyfh)" w:date="2013-05-02T11:57:00Z">
              <w:r w:rsidDel="00027CB5">
                <w:rPr>
                  <w:rFonts w:ascii="Arial" w:hAnsi="Arial" w:cs="Arial"/>
                  <w:sz w:val="16"/>
                </w:rPr>
                <w:delText>10</w:delText>
              </w:r>
            </w:del>
          </w:p>
        </w:tc>
        <w:tc>
          <w:tcPr>
            <w:tcW w:w="2250" w:type="dxa"/>
            <w:tcBorders>
              <w:top w:val="single" w:sz="6" w:space="0" w:color="auto"/>
              <w:left w:val="single" w:sz="6" w:space="0" w:color="auto"/>
              <w:bottom w:val="single" w:sz="6" w:space="0" w:color="auto"/>
              <w:right w:val="single" w:sz="6" w:space="0" w:color="auto"/>
            </w:tcBorders>
          </w:tcPr>
          <w:p w:rsidR="00BD008B" w:rsidDel="00027CB5" w:rsidRDefault="00057BFB" w:rsidP="00F957FA">
            <w:pPr>
              <w:spacing w:before="60"/>
              <w:rPr>
                <w:del w:id="10" w:author="Jared Julien (kzdyfh)" w:date="2013-05-02T11:57:00Z"/>
                <w:rFonts w:ascii="Arial" w:hAnsi="Arial" w:cs="Arial"/>
                <w:sz w:val="16"/>
              </w:rPr>
            </w:pPr>
            <w:del w:id="11" w:author="Jared Julien (kzdyfh)" w:date="2013-05-02T11:57:00Z">
              <w:r w:rsidRPr="00057BFB" w:rsidDel="00027CB5">
                <w:rPr>
                  <w:rFonts w:ascii="Arial" w:hAnsi="Arial" w:cs="Arial"/>
                  <w:sz w:val="16"/>
                </w:rPr>
                <w:delText>HIGHFREQASSIST_START_SEC_VAR_CLEARED_32</w:delText>
              </w:r>
            </w:del>
          </w:p>
        </w:tc>
      </w:tr>
      <w:bookmarkEnd w:id="2"/>
      <w:tr w:rsidR="00057BFB" w:rsidDel="00027CB5" w:rsidTr="00F957FA">
        <w:trPr>
          <w:del w:id="12" w:author="Jared Julien (kzdyfh)" w:date="2013-05-02T11:57:00Z"/>
        </w:trPr>
        <w:tc>
          <w:tcPr>
            <w:tcW w:w="2808" w:type="dxa"/>
            <w:tcBorders>
              <w:top w:val="single" w:sz="6" w:space="0" w:color="auto"/>
              <w:left w:val="single" w:sz="6" w:space="0" w:color="auto"/>
              <w:bottom w:val="single" w:sz="6" w:space="0" w:color="auto"/>
              <w:right w:val="single" w:sz="6" w:space="0" w:color="auto"/>
            </w:tcBorders>
          </w:tcPr>
          <w:p w:rsidR="00057BFB" w:rsidDel="00027CB5" w:rsidRDefault="00057BFB" w:rsidP="00F957FA">
            <w:pPr>
              <w:spacing w:before="60"/>
              <w:rPr>
                <w:del w:id="13" w:author="Jared Julien (kzdyfh)" w:date="2013-05-02T11:57:00Z"/>
                <w:rFonts w:ascii="Arial" w:hAnsi="Arial" w:cs="Arial"/>
                <w:sz w:val="16"/>
              </w:rPr>
            </w:pPr>
            <w:del w:id="14" w:author="Jared Julien (kzdyfh)" w:date="2013-05-02T11:57:00Z">
              <w:r w:rsidRPr="00057BFB" w:rsidDel="00027CB5">
                <w:rPr>
                  <w:rFonts w:ascii="Arial" w:hAnsi="Arial" w:cs="Arial"/>
                  <w:sz w:val="16"/>
                </w:rPr>
                <w:delText>WIRBlendKn_Uls_D_f32</w:delText>
              </w:r>
            </w:del>
          </w:p>
        </w:tc>
        <w:tc>
          <w:tcPr>
            <w:tcW w:w="1440" w:type="dxa"/>
            <w:tcBorders>
              <w:top w:val="single" w:sz="6" w:space="0" w:color="auto"/>
              <w:left w:val="single" w:sz="6" w:space="0" w:color="auto"/>
              <w:bottom w:val="single" w:sz="6" w:space="0" w:color="auto"/>
              <w:right w:val="single" w:sz="6" w:space="0" w:color="auto"/>
            </w:tcBorders>
          </w:tcPr>
          <w:p w:rsidR="00057BFB" w:rsidDel="00027CB5" w:rsidRDefault="00057BFB" w:rsidP="00914D3E">
            <w:pPr>
              <w:spacing w:before="60"/>
              <w:rPr>
                <w:del w:id="15" w:author="Jared Julien (kzdyfh)" w:date="2013-05-02T11:57:00Z"/>
                <w:rFonts w:ascii="Arial" w:hAnsi="Arial" w:cs="Arial"/>
                <w:sz w:val="16"/>
              </w:rPr>
            </w:pPr>
            <w:del w:id="16" w:author="Jared Julien (kzdyfh)" w:date="2013-05-02T11:57:00Z">
              <w:r w:rsidDel="00027CB5">
                <w:rPr>
                  <w:rFonts w:ascii="Arial" w:hAnsi="Arial" w:cs="Arial"/>
                  <w:sz w:val="16"/>
                </w:rPr>
                <w:delText>Single Precision Float</w:delText>
              </w:r>
            </w:del>
          </w:p>
        </w:tc>
        <w:tc>
          <w:tcPr>
            <w:tcW w:w="1215" w:type="dxa"/>
            <w:tcBorders>
              <w:top w:val="single" w:sz="6" w:space="0" w:color="auto"/>
              <w:left w:val="single" w:sz="6" w:space="0" w:color="auto"/>
              <w:bottom w:val="single" w:sz="6" w:space="0" w:color="auto"/>
              <w:right w:val="single" w:sz="6" w:space="0" w:color="auto"/>
            </w:tcBorders>
          </w:tcPr>
          <w:p w:rsidR="00057BFB" w:rsidDel="00027CB5" w:rsidRDefault="00057BFB" w:rsidP="00F957FA">
            <w:pPr>
              <w:spacing w:before="60"/>
              <w:rPr>
                <w:del w:id="17" w:author="Jared Julien (kzdyfh)" w:date="2013-05-02T11:57:00Z"/>
                <w:rFonts w:ascii="Arial" w:hAnsi="Arial" w:cs="Arial"/>
                <w:sz w:val="16"/>
              </w:rPr>
            </w:pPr>
            <w:del w:id="18" w:author="Jared Julien (kzdyfh)" w:date="2013-05-02T11:57:00Z">
              <w:r w:rsidDel="00027CB5">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057BFB" w:rsidDel="00027CB5" w:rsidRDefault="00057BFB" w:rsidP="00F957FA">
            <w:pPr>
              <w:spacing w:before="60"/>
              <w:rPr>
                <w:del w:id="19" w:author="Jared Julien (kzdyfh)" w:date="2013-05-02T11:57:00Z"/>
                <w:rFonts w:ascii="Arial" w:hAnsi="Arial" w:cs="Arial"/>
                <w:sz w:val="16"/>
              </w:rPr>
            </w:pPr>
            <w:del w:id="20" w:author="Jared Julien (kzdyfh)" w:date="2013-05-02T11:57:00Z">
              <w:r w:rsidDel="00027CB5">
                <w:rPr>
                  <w:rFonts w:ascii="Arial" w:hAnsi="Arial" w:cs="Arial"/>
                  <w:sz w:val="16"/>
                </w:rPr>
                <w:delText>1</w:delText>
              </w:r>
            </w:del>
          </w:p>
        </w:tc>
        <w:tc>
          <w:tcPr>
            <w:tcW w:w="2250" w:type="dxa"/>
            <w:tcBorders>
              <w:top w:val="single" w:sz="6" w:space="0" w:color="auto"/>
              <w:left w:val="single" w:sz="6" w:space="0" w:color="auto"/>
              <w:bottom w:val="single" w:sz="6" w:space="0" w:color="auto"/>
              <w:right w:val="single" w:sz="6" w:space="0" w:color="auto"/>
            </w:tcBorders>
          </w:tcPr>
          <w:p w:rsidR="00057BFB" w:rsidDel="00027CB5" w:rsidRDefault="00057BFB" w:rsidP="00914D3E">
            <w:pPr>
              <w:spacing w:before="60"/>
              <w:rPr>
                <w:del w:id="21" w:author="Jared Julien (kzdyfh)" w:date="2013-05-02T11:57:00Z"/>
                <w:rFonts w:ascii="Arial" w:hAnsi="Arial" w:cs="Arial"/>
                <w:sz w:val="16"/>
              </w:rPr>
            </w:pPr>
            <w:del w:id="22" w:author="Jared Julien (kzdyfh)" w:date="2013-05-02T11:57:00Z">
              <w:r w:rsidRPr="00057BFB" w:rsidDel="00027CB5">
                <w:rPr>
                  <w:rFonts w:ascii="Arial" w:hAnsi="Arial" w:cs="Arial"/>
                  <w:sz w:val="16"/>
                </w:rPr>
                <w:delText>HIGHFREQASSIST_START_SEC_VAR_CLEARED_32</w:delText>
              </w:r>
            </w:del>
          </w:p>
        </w:tc>
      </w:tr>
      <w:tr w:rsidR="00057BFB" w:rsidDel="00027CB5" w:rsidTr="00F957FA">
        <w:trPr>
          <w:del w:id="23" w:author="Jared Julien (kzdyfh)" w:date="2013-05-02T11:57:00Z"/>
        </w:trPr>
        <w:tc>
          <w:tcPr>
            <w:tcW w:w="2808" w:type="dxa"/>
            <w:tcBorders>
              <w:top w:val="single" w:sz="6" w:space="0" w:color="auto"/>
              <w:left w:val="single" w:sz="6" w:space="0" w:color="auto"/>
              <w:bottom w:val="single" w:sz="6" w:space="0" w:color="auto"/>
              <w:right w:val="single" w:sz="6" w:space="0" w:color="auto"/>
            </w:tcBorders>
          </w:tcPr>
          <w:p w:rsidR="00057BFB" w:rsidDel="00027CB5" w:rsidRDefault="00057BFB" w:rsidP="00F957FA">
            <w:pPr>
              <w:spacing w:before="60"/>
              <w:rPr>
                <w:del w:id="24" w:author="Jared Julien (kzdyfh)" w:date="2013-05-02T11:57:00Z"/>
                <w:rFonts w:ascii="Arial" w:hAnsi="Arial" w:cs="Arial"/>
                <w:sz w:val="16"/>
              </w:rPr>
            </w:pPr>
            <w:del w:id="25" w:author="Jared Julien (kzdyfh)" w:date="2013-05-02T11:57:00Z">
              <w:r w:rsidRPr="00057BFB" w:rsidDel="00027CB5">
                <w:rPr>
                  <w:rFonts w:ascii="Arial" w:hAnsi="Arial" w:cs="Arial"/>
                  <w:sz w:val="16"/>
                </w:rPr>
                <w:delText>WIRBlend_Uls_D_f32</w:delText>
              </w:r>
            </w:del>
          </w:p>
        </w:tc>
        <w:tc>
          <w:tcPr>
            <w:tcW w:w="1440" w:type="dxa"/>
            <w:tcBorders>
              <w:top w:val="single" w:sz="6" w:space="0" w:color="auto"/>
              <w:left w:val="single" w:sz="6" w:space="0" w:color="auto"/>
              <w:bottom w:val="single" w:sz="6" w:space="0" w:color="auto"/>
              <w:right w:val="single" w:sz="6" w:space="0" w:color="auto"/>
            </w:tcBorders>
          </w:tcPr>
          <w:p w:rsidR="00057BFB" w:rsidDel="00027CB5" w:rsidRDefault="00057BFB" w:rsidP="00914D3E">
            <w:pPr>
              <w:spacing w:before="60"/>
              <w:rPr>
                <w:del w:id="26" w:author="Jared Julien (kzdyfh)" w:date="2013-05-02T11:57:00Z"/>
                <w:rFonts w:ascii="Arial" w:hAnsi="Arial" w:cs="Arial"/>
                <w:sz w:val="16"/>
              </w:rPr>
            </w:pPr>
            <w:del w:id="27" w:author="Jared Julien (kzdyfh)" w:date="2013-05-02T11:57:00Z">
              <w:r w:rsidDel="00027CB5">
                <w:rPr>
                  <w:rFonts w:ascii="Arial" w:hAnsi="Arial" w:cs="Arial"/>
                  <w:sz w:val="16"/>
                </w:rPr>
                <w:delText>Single Precision Float</w:delText>
              </w:r>
            </w:del>
          </w:p>
        </w:tc>
        <w:tc>
          <w:tcPr>
            <w:tcW w:w="1215" w:type="dxa"/>
            <w:tcBorders>
              <w:top w:val="single" w:sz="6" w:space="0" w:color="auto"/>
              <w:left w:val="single" w:sz="6" w:space="0" w:color="auto"/>
              <w:bottom w:val="single" w:sz="6" w:space="0" w:color="auto"/>
              <w:right w:val="single" w:sz="6" w:space="0" w:color="auto"/>
            </w:tcBorders>
          </w:tcPr>
          <w:p w:rsidR="00057BFB" w:rsidDel="00027CB5" w:rsidRDefault="00057BFB" w:rsidP="00F957FA">
            <w:pPr>
              <w:spacing w:before="60"/>
              <w:rPr>
                <w:del w:id="28" w:author="Jared Julien (kzdyfh)" w:date="2013-05-02T11:57:00Z"/>
                <w:rFonts w:ascii="Arial" w:hAnsi="Arial" w:cs="Arial"/>
                <w:sz w:val="16"/>
              </w:rPr>
            </w:pPr>
            <w:del w:id="29" w:author="Jared Julien (kzdyfh)" w:date="2013-05-02T11:57:00Z">
              <w:r w:rsidDel="00027CB5">
                <w:rPr>
                  <w:rFonts w:ascii="Arial" w:hAnsi="Arial" w:cs="Arial"/>
                  <w:sz w:val="16"/>
                </w:rPr>
                <w:delText>0</w:delText>
              </w:r>
            </w:del>
          </w:p>
        </w:tc>
        <w:tc>
          <w:tcPr>
            <w:tcW w:w="1215" w:type="dxa"/>
            <w:tcBorders>
              <w:top w:val="single" w:sz="6" w:space="0" w:color="auto"/>
              <w:left w:val="single" w:sz="6" w:space="0" w:color="auto"/>
              <w:bottom w:val="single" w:sz="6" w:space="0" w:color="auto"/>
              <w:right w:val="single" w:sz="6" w:space="0" w:color="auto"/>
            </w:tcBorders>
          </w:tcPr>
          <w:p w:rsidR="00057BFB" w:rsidDel="00027CB5" w:rsidRDefault="00057BFB" w:rsidP="00F957FA">
            <w:pPr>
              <w:spacing w:before="60"/>
              <w:rPr>
                <w:del w:id="30" w:author="Jared Julien (kzdyfh)" w:date="2013-05-02T11:57:00Z"/>
                <w:rFonts w:ascii="Arial" w:hAnsi="Arial" w:cs="Arial"/>
                <w:sz w:val="16"/>
              </w:rPr>
            </w:pPr>
            <w:del w:id="31" w:author="Jared Julien (kzdyfh)" w:date="2013-05-02T11:57:00Z">
              <w:r w:rsidDel="00027CB5">
                <w:rPr>
                  <w:rFonts w:ascii="Arial" w:hAnsi="Arial" w:cs="Arial"/>
                  <w:sz w:val="16"/>
                </w:rPr>
                <w:delText>1</w:delText>
              </w:r>
            </w:del>
          </w:p>
        </w:tc>
        <w:tc>
          <w:tcPr>
            <w:tcW w:w="2250" w:type="dxa"/>
            <w:tcBorders>
              <w:top w:val="single" w:sz="6" w:space="0" w:color="auto"/>
              <w:left w:val="single" w:sz="6" w:space="0" w:color="auto"/>
              <w:bottom w:val="single" w:sz="6" w:space="0" w:color="auto"/>
              <w:right w:val="single" w:sz="6" w:space="0" w:color="auto"/>
            </w:tcBorders>
          </w:tcPr>
          <w:p w:rsidR="00057BFB" w:rsidDel="00027CB5" w:rsidRDefault="00057BFB" w:rsidP="00914D3E">
            <w:pPr>
              <w:spacing w:before="60"/>
              <w:rPr>
                <w:del w:id="32" w:author="Jared Julien (kzdyfh)" w:date="2013-05-02T11:57:00Z"/>
                <w:rFonts w:ascii="Arial" w:hAnsi="Arial" w:cs="Arial"/>
                <w:sz w:val="16"/>
              </w:rPr>
            </w:pPr>
            <w:del w:id="33" w:author="Jared Julien (kzdyfh)" w:date="2013-05-02T11:57:00Z">
              <w:r w:rsidRPr="00057BFB" w:rsidDel="00027CB5">
                <w:rPr>
                  <w:rFonts w:ascii="Arial" w:hAnsi="Arial" w:cs="Arial"/>
                  <w:sz w:val="16"/>
                </w:rPr>
                <w:delText>HIGHFREQASSIST_START_SEC_VAR_CLEARED_32</w:delText>
              </w:r>
            </w:del>
          </w:p>
        </w:tc>
      </w:tr>
      <w:tr w:rsidR="00027CB5" w:rsidDel="00027CB5" w:rsidTr="00F957FA">
        <w:trPr>
          <w:ins w:id="34" w:author="Jared Julien (kzdyfh)" w:date="2013-05-02T11:57:00Z"/>
        </w:trPr>
        <w:tc>
          <w:tcPr>
            <w:tcW w:w="2808"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F957FA">
            <w:pPr>
              <w:spacing w:before="60"/>
              <w:rPr>
                <w:ins w:id="35" w:author="Jared Julien (kzdyfh)" w:date="2013-05-02T11:57:00Z"/>
                <w:rFonts w:ascii="Arial" w:hAnsi="Arial" w:cs="Arial"/>
                <w:sz w:val="16"/>
              </w:rPr>
            </w:pPr>
            <w:proofErr w:type="spellStart"/>
            <w:ins w:id="36" w:author="Jared Julien (kzdyfh)" w:date="2013-05-02T11:57:00Z">
              <w:r w:rsidRPr="00027CB5">
                <w:rPr>
                  <w:rFonts w:ascii="Arial" w:hAnsi="Arial" w:cs="Arial"/>
                  <w:sz w:val="16"/>
                </w:rPr>
                <w:t>HwTorqueHPFKSV_Cnt_M_str</w:t>
              </w:r>
              <w:proofErr w:type="spellEnd"/>
            </w:ins>
          </w:p>
        </w:tc>
        <w:tc>
          <w:tcPr>
            <w:tcW w:w="1440" w:type="dxa"/>
            <w:tcBorders>
              <w:top w:val="single" w:sz="6" w:space="0" w:color="auto"/>
              <w:left w:val="single" w:sz="6" w:space="0" w:color="auto"/>
              <w:bottom w:val="single" w:sz="6" w:space="0" w:color="auto"/>
              <w:right w:val="single" w:sz="6" w:space="0" w:color="auto"/>
            </w:tcBorders>
          </w:tcPr>
          <w:p w:rsidR="00027CB5" w:rsidDel="00027CB5" w:rsidRDefault="00027CB5" w:rsidP="00914D3E">
            <w:pPr>
              <w:spacing w:before="60"/>
              <w:rPr>
                <w:ins w:id="37" w:author="Jared Julien (kzdyfh)" w:date="2013-05-02T11:57:00Z"/>
                <w:rFonts w:ascii="Arial" w:hAnsi="Arial" w:cs="Arial"/>
                <w:sz w:val="16"/>
              </w:rPr>
            </w:pPr>
            <w:ins w:id="38" w:author="Jared Julien (kzdyfh)" w:date="2013-05-02T11:57:00Z">
              <w:r>
                <w:rPr>
                  <w:rFonts w:ascii="Arial" w:hAnsi="Arial" w:cs="Arial"/>
                  <w:sz w:val="16"/>
                </w:rPr>
                <w:t>Single Precision Float</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39" w:author="Jared Julien (kzdyfh)" w:date="2013-05-02T11:57:00Z"/>
                <w:rFonts w:ascii="Arial" w:hAnsi="Arial" w:cs="Arial"/>
                <w:sz w:val="16"/>
              </w:rPr>
            </w:pPr>
            <w:ins w:id="40" w:author="Jared Julien (kzdyfh)" w:date="2013-05-02T11:58:00Z">
              <w:r>
                <w:rPr>
                  <w:rFonts w:ascii="Arial" w:hAnsi="Arial" w:cs="Arial"/>
                  <w:sz w:val="16"/>
                </w:rPr>
                <w:t>-10</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41" w:author="Jared Julien (kzdyfh)" w:date="2013-05-02T11:57:00Z"/>
                <w:rFonts w:ascii="Arial" w:hAnsi="Arial" w:cs="Arial"/>
                <w:sz w:val="16"/>
              </w:rPr>
            </w:pPr>
            <w:ins w:id="42" w:author="Jared Julien (kzdyfh)" w:date="2013-05-02T11:58:00Z">
              <w:r>
                <w:rPr>
                  <w:rFonts w:ascii="Arial" w:hAnsi="Arial" w:cs="Arial"/>
                  <w:sz w:val="16"/>
                </w:rPr>
                <w:t>10</w:t>
              </w:r>
            </w:ins>
          </w:p>
        </w:tc>
        <w:tc>
          <w:tcPr>
            <w:tcW w:w="2250"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914D3E">
            <w:pPr>
              <w:spacing w:before="60"/>
              <w:rPr>
                <w:ins w:id="43" w:author="Jared Julien (kzdyfh)" w:date="2013-05-02T11:57:00Z"/>
                <w:rFonts w:ascii="Arial" w:hAnsi="Arial" w:cs="Arial"/>
                <w:sz w:val="16"/>
              </w:rPr>
            </w:pPr>
            <w:ins w:id="44" w:author="Jared Julien (kzdyfh)" w:date="2013-05-02T11:58:00Z">
              <w:r w:rsidRPr="00027CB5">
                <w:rPr>
                  <w:rFonts w:ascii="Arial" w:hAnsi="Arial" w:cs="Arial"/>
                  <w:sz w:val="16"/>
                </w:rPr>
                <w:t>HYSTADD_START_SEC_VAR_CLEARED_UNSPECIFIED</w:t>
              </w:r>
            </w:ins>
          </w:p>
        </w:tc>
      </w:tr>
      <w:tr w:rsidR="00027CB5" w:rsidDel="00027CB5" w:rsidTr="00F957FA">
        <w:trPr>
          <w:ins w:id="45" w:author="Jared Julien (kzdyfh)" w:date="2013-05-02T11:57:00Z"/>
        </w:trPr>
        <w:tc>
          <w:tcPr>
            <w:tcW w:w="2808"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F957FA">
            <w:pPr>
              <w:spacing w:before="60"/>
              <w:rPr>
                <w:ins w:id="46" w:author="Jared Julien (kzdyfh)" w:date="2013-05-02T11:57:00Z"/>
                <w:rFonts w:ascii="Arial" w:hAnsi="Arial" w:cs="Arial"/>
                <w:sz w:val="16"/>
              </w:rPr>
            </w:pPr>
            <w:ins w:id="47" w:author="Jared Julien (kzdyfh)" w:date="2013-05-02T11:57:00Z">
              <w:r w:rsidRPr="00027CB5">
                <w:rPr>
                  <w:rFonts w:ascii="Arial" w:hAnsi="Arial" w:cs="Arial"/>
                  <w:sz w:val="16"/>
                </w:rPr>
                <w:t>GainBlend_Uls_D_f32</w:t>
              </w:r>
            </w:ins>
          </w:p>
        </w:tc>
        <w:tc>
          <w:tcPr>
            <w:tcW w:w="1440" w:type="dxa"/>
            <w:tcBorders>
              <w:top w:val="single" w:sz="6" w:space="0" w:color="auto"/>
              <w:left w:val="single" w:sz="6" w:space="0" w:color="auto"/>
              <w:bottom w:val="single" w:sz="6" w:space="0" w:color="auto"/>
              <w:right w:val="single" w:sz="6" w:space="0" w:color="auto"/>
            </w:tcBorders>
          </w:tcPr>
          <w:p w:rsidR="00027CB5" w:rsidDel="00027CB5" w:rsidRDefault="00027CB5" w:rsidP="00914D3E">
            <w:pPr>
              <w:spacing w:before="60"/>
              <w:rPr>
                <w:ins w:id="48" w:author="Jared Julien (kzdyfh)" w:date="2013-05-02T11:57:00Z"/>
                <w:rFonts w:ascii="Arial" w:hAnsi="Arial" w:cs="Arial"/>
                <w:sz w:val="16"/>
              </w:rPr>
            </w:pPr>
            <w:ins w:id="49" w:author="Jared Julien (kzdyfh)" w:date="2013-05-02T11:58:00Z">
              <w:r>
                <w:rPr>
                  <w:rFonts w:ascii="Arial" w:hAnsi="Arial" w:cs="Arial"/>
                  <w:sz w:val="16"/>
                </w:rPr>
                <w:t>Single Precision Float</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50" w:author="Jared Julien (kzdyfh)" w:date="2013-05-02T11:57:00Z"/>
                <w:rFonts w:ascii="Arial" w:hAnsi="Arial" w:cs="Arial"/>
                <w:sz w:val="16"/>
              </w:rPr>
            </w:pPr>
            <w:ins w:id="51" w:author="Jared Julien (kzdyfh)" w:date="2013-05-02T11:58:00Z">
              <w:r>
                <w:rPr>
                  <w:rFonts w:ascii="Arial" w:hAnsi="Arial" w:cs="Arial"/>
                  <w:sz w:val="16"/>
                </w:rPr>
                <w:t>0</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52" w:author="Jared Julien (kzdyfh)" w:date="2013-05-02T11:57:00Z"/>
                <w:rFonts w:ascii="Arial" w:hAnsi="Arial" w:cs="Arial"/>
                <w:sz w:val="16"/>
              </w:rPr>
            </w:pPr>
            <w:ins w:id="53" w:author="Jared Julien (kzdyfh)" w:date="2013-05-02T11:58:00Z">
              <w:r>
                <w:rPr>
                  <w:rFonts w:ascii="Arial" w:hAnsi="Arial" w:cs="Arial"/>
                  <w:sz w:val="16"/>
                </w:rPr>
                <w:t>1</w:t>
              </w:r>
            </w:ins>
          </w:p>
        </w:tc>
        <w:tc>
          <w:tcPr>
            <w:tcW w:w="2250"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914D3E">
            <w:pPr>
              <w:spacing w:before="60"/>
              <w:rPr>
                <w:ins w:id="54" w:author="Jared Julien (kzdyfh)" w:date="2013-05-02T11:57:00Z"/>
                <w:rFonts w:ascii="Arial" w:hAnsi="Arial" w:cs="Arial"/>
                <w:sz w:val="16"/>
              </w:rPr>
            </w:pPr>
            <w:ins w:id="55" w:author="Jared Julien (kzdyfh)" w:date="2013-05-02T11:58:00Z">
              <w:r w:rsidRPr="00027CB5">
                <w:rPr>
                  <w:rFonts w:ascii="Arial" w:hAnsi="Arial" w:cs="Arial"/>
                  <w:sz w:val="16"/>
                </w:rPr>
                <w:t>HIGHFREQASSIST_START_SEC_VAR_CLEARED_32</w:t>
              </w:r>
            </w:ins>
          </w:p>
        </w:tc>
      </w:tr>
      <w:tr w:rsidR="00027CB5" w:rsidDel="00027CB5" w:rsidTr="00F957FA">
        <w:trPr>
          <w:ins w:id="56" w:author="Jared Julien (kzdyfh)" w:date="2013-05-02T11:57:00Z"/>
        </w:trPr>
        <w:tc>
          <w:tcPr>
            <w:tcW w:w="2808"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F957FA">
            <w:pPr>
              <w:spacing w:before="60"/>
              <w:rPr>
                <w:ins w:id="57" w:author="Jared Julien (kzdyfh)" w:date="2013-05-02T11:57:00Z"/>
                <w:rFonts w:ascii="Arial" w:hAnsi="Arial" w:cs="Arial"/>
                <w:sz w:val="16"/>
              </w:rPr>
            </w:pPr>
            <w:ins w:id="58" w:author="Jared Julien (kzdyfh)" w:date="2013-05-02T11:57:00Z">
              <w:r w:rsidRPr="00027CB5">
                <w:rPr>
                  <w:rFonts w:ascii="Arial" w:hAnsi="Arial" w:cs="Arial"/>
                  <w:sz w:val="16"/>
                </w:rPr>
                <w:t>GainWIRZero_MtrNmpHwNm_D_f32</w:t>
              </w:r>
            </w:ins>
          </w:p>
        </w:tc>
        <w:tc>
          <w:tcPr>
            <w:tcW w:w="1440" w:type="dxa"/>
            <w:tcBorders>
              <w:top w:val="single" w:sz="6" w:space="0" w:color="auto"/>
              <w:left w:val="single" w:sz="6" w:space="0" w:color="auto"/>
              <w:bottom w:val="single" w:sz="6" w:space="0" w:color="auto"/>
              <w:right w:val="single" w:sz="6" w:space="0" w:color="auto"/>
            </w:tcBorders>
          </w:tcPr>
          <w:p w:rsidR="00027CB5" w:rsidDel="00027CB5" w:rsidRDefault="00027CB5" w:rsidP="00914D3E">
            <w:pPr>
              <w:spacing w:before="60"/>
              <w:rPr>
                <w:ins w:id="59" w:author="Jared Julien (kzdyfh)" w:date="2013-05-02T11:57:00Z"/>
                <w:rFonts w:ascii="Arial" w:hAnsi="Arial" w:cs="Arial"/>
                <w:sz w:val="16"/>
              </w:rPr>
            </w:pPr>
            <w:ins w:id="60" w:author="Jared Julien (kzdyfh)" w:date="2013-05-02T11:58:00Z">
              <w:r>
                <w:rPr>
                  <w:rFonts w:ascii="Arial" w:hAnsi="Arial" w:cs="Arial"/>
                  <w:sz w:val="16"/>
                </w:rPr>
                <w:t>Single Precision Float</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61" w:author="Jared Julien (kzdyfh)" w:date="2013-05-02T11:57:00Z"/>
                <w:rFonts w:ascii="Arial" w:hAnsi="Arial" w:cs="Arial"/>
                <w:sz w:val="16"/>
              </w:rPr>
            </w:pPr>
            <w:ins w:id="62" w:author="Jared Julien (kzdyfh)" w:date="2013-05-02T11:58:00Z">
              <w:r>
                <w:rPr>
                  <w:rFonts w:ascii="Arial" w:hAnsi="Arial" w:cs="Arial"/>
                  <w:sz w:val="16"/>
                </w:rPr>
                <w:t>0</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63" w:author="Jared Julien (kzdyfh)" w:date="2013-05-02T11:57:00Z"/>
                <w:rFonts w:ascii="Arial" w:hAnsi="Arial" w:cs="Arial"/>
                <w:sz w:val="16"/>
              </w:rPr>
            </w:pPr>
            <w:ins w:id="64" w:author="Jared Julien (kzdyfh)" w:date="2013-05-02T11:58:00Z">
              <w:r>
                <w:rPr>
                  <w:rFonts w:ascii="Arial" w:hAnsi="Arial" w:cs="Arial"/>
                  <w:sz w:val="16"/>
                </w:rPr>
                <w:t>10</w:t>
              </w:r>
            </w:ins>
          </w:p>
        </w:tc>
        <w:tc>
          <w:tcPr>
            <w:tcW w:w="2250"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914D3E">
            <w:pPr>
              <w:spacing w:before="60"/>
              <w:rPr>
                <w:ins w:id="65" w:author="Jared Julien (kzdyfh)" w:date="2013-05-02T11:57:00Z"/>
                <w:rFonts w:ascii="Arial" w:hAnsi="Arial" w:cs="Arial"/>
                <w:sz w:val="16"/>
              </w:rPr>
            </w:pPr>
            <w:ins w:id="66" w:author="Jared Julien (kzdyfh)" w:date="2013-05-02T11:58:00Z">
              <w:r w:rsidRPr="00027CB5">
                <w:rPr>
                  <w:rFonts w:ascii="Arial" w:hAnsi="Arial" w:cs="Arial"/>
                  <w:sz w:val="16"/>
                </w:rPr>
                <w:t>HIGHFREQASSIST_START_SEC_VAR_CLEARED_32</w:t>
              </w:r>
            </w:ins>
          </w:p>
        </w:tc>
      </w:tr>
      <w:tr w:rsidR="00027CB5" w:rsidDel="00027CB5" w:rsidTr="00F957FA">
        <w:trPr>
          <w:ins w:id="67" w:author="Jared Julien (kzdyfh)" w:date="2013-05-02T11:57:00Z"/>
        </w:trPr>
        <w:tc>
          <w:tcPr>
            <w:tcW w:w="2808"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F957FA">
            <w:pPr>
              <w:spacing w:before="60"/>
              <w:rPr>
                <w:ins w:id="68" w:author="Jared Julien (kzdyfh)" w:date="2013-05-02T11:57:00Z"/>
                <w:rFonts w:ascii="Arial" w:hAnsi="Arial" w:cs="Arial"/>
                <w:sz w:val="16"/>
              </w:rPr>
            </w:pPr>
            <w:ins w:id="69" w:author="Jared Julien (kzdyfh)" w:date="2013-05-02T11:57:00Z">
              <w:r w:rsidRPr="00027CB5">
                <w:rPr>
                  <w:rFonts w:ascii="Arial" w:hAnsi="Arial" w:cs="Arial"/>
                  <w:sz w:val="16"/>
                </w:rPr>
                <w:t>GainVal_MtrNmpHwNm_D_f32</w:t>
              </w:r>
            </w:ins>
          </w:p>
        </w:tc>
        <w:tc>
          <w:tcPr>
            <w:tcW w:w="1440" w:type="dxa"/>
            <w:tcBorders>
              <w:top w:val="single" w:sz="6" w:space="0" w:color="auto"/>
              <w:left w:val="single" w:sz="6" w:space="0" w:color="auto"/>
              <w:bottom w:val="single" w:sz="6" w:space="0" w:color="auto"/>
              <w:right w:val="single" w:sz="6" w:space="0" w:color="auto"/>
            </w:tcBorders>
          </w:tcPr>
          <w:p w:rsidR="00027CB5" w:rsidDel="00027CB5" w:rsidRDefault="00027CB5" w:rsidP="00914D3E">
            <w:pPr>
              <w:spacing w:before="60"/>
              <w:rPr>
                <w:ins w:id="70" w:author="Jared Julien (kzdyfh)" w:date="2013-05-02T11:57:00Z"/>
                <w:rFonts w:ascii="Arial" w:hAnsi="Arial" w:cs="Arial"/>
                <w:sz w:val="16"/>
              </w:rPr>
            </w:pPr>
            <w:ins w:id="71" w:author="Jared Julien (kzdyfh)" w:date="2013-05-02T11:58:00Z">
              <w:r>
                <w:rPr>
                  <w:rFonts w:ascii="Arial" w:hAnsi="Arial" w:cs="Arial"/>
                  <w:sz w:val="16"/>
                </w:rPr>
                <w:t>Single Precision Float</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72" w:author="Jared Julien (kzdyfh)" w:date="2013-05-02T11:57:00Z"/>
                <w:rFonts w:ascii="Arial" w:hAnsi="Arial" w:cs="Arial"/>
                <w:sz w:val="16"/>
              </w:rPr>
            </w:pPr>
            <w:ins w:id="73" w:author="Jared Julien (kzdyfh)" w:date="2013-05-02T11:58:00Z">
              <w:r>
                <w:rPr>
                  <w:rFonts w:ascii="Arial" w:hAnsi="Arial" w:cs="Arial"/>
                  <w:sz w:val="16"/>
                </w:rPr>
                <w:t>0</w:t>
              </w:r>
            </w:ins>
          </w:p>
        </w:tc>
        <w:tc>
          <w:tcPr>
            <w:tcW w:w="1215" w:type="dxa"/>
            <w:tcBorders>
              <w:top w:val="single" w:sz="6" w:space="0" w:color="auto"/>
              <w:left w:val="single" w:sz="6" w:space="0" w:color="auto"/>
              <w:bottom w:val="single" w:sz="6" w:space="0" w:color="auto"/>
              <w:right w:val="single" w:sz="6" w:space="0" w:color="auto"/>
            </w:tcBorders>
          </w:tcPr>
          <w:p w:rsidR="00027CB5" w:rsidDel="00027CB5" w:rsidRDefault="00027CB5" w:rsidP="00F957FA">
            <w:pPr>
              <w:spacing w:before="60"/>
              <w:rPr>
                <w:ins w:id="74" w:author="Jared Julien (kzdyfh)" w:date="2013-05-02T11:57:00Z"/>
                <w:rFonts w:ascii="Arial" w:hAnsi="Arial" w:cs="Arial"/>
                <w:sz w:val="16"/>
              </w:rPr>
            </w:pPr>
            <w:ins w:id="75" w:author="Jared Julien (kzdyfh)" w:date="2013-05-02T11:58:00Z">
              <w:r>
                <w:rPr>
                  <w:rFonts w:ascii="Arial" w:hAnsi="Arial" w:cs="Arial"/>
                  <w:sz w:val="16"/>
                </w:rPr>
                <w:t>10</w:t>
              </w:r>
            </w:ins>
          </w:p>
        </w:tc>
        <w:tc>
          <w:tcPr>
            <w:tcW w:w="2250" w:type="dxa"/>
            <w:tcBorders>
              <w:top w:val="single" w:sz="6" w:space="0" w:color="auto"/>
              <w:left w:val="single" w:sz="6" w:space="0" w:color="auto"/>
              <w:bottom w:val="single" w:sz="6" w:space="0" w:color="auto"/>
              <w:right w:val="single" w:sz="6" w:space="0" w:color="auto"/>
            </w:tcBorders>
          </w:tcPr>
          <w:p w:rsidR="00027CB5" w:rsidRPr="00057BFB" w:rsidDel="00027CB5" w:rsidRDefault="00027CB5" w:rsidP="00914D3E">
            <w:pPr>
              <w:spacing w:before="60"/>
              <w:rPr>
                <w:ins w:id="76" w:author="Jared Julien (kzdyfh)" w:date="2013-05-02T11:57:00Z"/>
                <w:rFonts w:ascii="Arial" w:hAnsi="Arial" w:cs="Arial"/>
                <w:sz w:val="16"/>
              </w:rPr>
            </w:pPr>
            <w:ins w:id="77" w:author="Jared Julien (kzdyfh)" w:date="2013-05-02T11:58:00Z">
              <w:r w:rsidRPr="00027CB5">
                <w:rPr>
                  <w:rFonts w:ascii="Arial" w:hAnsi="Arial" w:cs="Arial"/>
                  <w:sz w:val="16"/>
                </w:rPr>
                <w:t>HIGHFREQASSIST_START_SEC_VAR_CLEARED_32</w:t>
              </w:r>
            </w:ins>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057BFB"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057BFB" w:rsidDel="00027CB5">
        <w:trPr>
          <w:jc w:val="center"/>
          <w:del w:id="78" w:author="Jared Julien (kzdyfh)" w:date="2013-05-02T11:58:00Z"/>
        </w:trPr>
        <w:tc>
          <w:tcPr>
            <w:tcW w:w="4608" w:type="dxa"/>
            <w:tcBorders>
              <w:top w:val="nil"/>
              <w:left w:val="single" w:sz="6" w:space="0" w:color="auto"/>
              <w:bottom w:val="single" w:sz="6" w:space="0" w:color="auto"/>
              <w:right w:val="single" w:sz="6" w:space="0" w:color="auto"/>
            </w:tcBorders>
          </w:tcPr>
          <w:p w:rsidR="00057BFB" w:rsidRPr="00057BFB" w:rsidDel="00027CB5" w:rsidRDefault="00057BFB" w:rsidP="00057BFB">
            <w:pPr>
              <w:spacing w:before="60"/>
              <w:rPr>
                <w:del w:id="79" w:author="Jared Julien (kzdyfh)" w:date="2013-05-02T11:58:00Z"/>
                <w:rFonts w:ascii="Arial" w:hAnsi="Arial" w:cs="Arial"/>
                <w:sz w:val="16"/>
              </w:rPr>
            </w:pPr>
            <w:del w:id="80" w:author="Jared Julien (kzdyfh)" w:date="2013-05-02T11:58:00Z">
              <w:r w:rsidRPr="00057BFB" w:rsidDel="00027CB5">
                <w:rPr>
                  <w:rFonts w:ascii="Arial" w:hAnsi="Arial" w:cs="Arial"/>
                  <w:sz w:val="16"/>
                </w:rPr>
                <w:delText>t_LPFKnX_Kph_u9p7[6]</w:delText>
              </w:r>
            </w:del>
          </w:p>
        </w:tc>
      </w:tr>
      <w:tr w:rsidR="00057BFB" w:rsidDel="00027CB5">
        <w:trPr>
          <w:jc w:val="center"/>
          <w:del w:id="81" w:author="Jared Julien (kzdyfh)" w:date="2013-05-02T11:58:00Z"/>
        </w:trPr>
        <w:tc>
          <w:tcPr>
            <w:tcW w:w="4608" w:type="dxa"/>
            <w:tcBorders>
              <w:top w:val="nil"/>
              <w:left w:val="single" w:sz="6" w:space="0" w:color="auto"/>
              <w:bottom w:val="single" w:sz="6" w:space="0" w:color="auto"/>
              <w:right w:val="single" w:sz="6" w:space="0" w:color="auto"/>
            </w:tcBorders>
          </w:tcPr>
          <w:p w:rsidR="00057BFB" w:rsidRPr="00057BFB" w:rsidDel="00027CB5" w:rsidRDefault="00057BFB" w:rsidP="00057BFB">
            <w:pPr>
              <w:spacing w:before="60"/>
              <w:rPr>
                <w:del w:id="82" w:author="Jared Julien (kzdyfh)" w:date="2013-05-02T11:58:00Z"/>
                <w:rFonts w:ascii="Arial" w:hAnsi="Arial" w:cs="Arial"/>
                <w:sz w:val="16"/>
              </w:rPr>
            </w:pPr>
            <w:bookmarkStart w:id="83" w:name="OLE_LINK88"/>
            <w:bookmarkStart w:id="84" w:name="OLE_LINK89"/>
            <w:del w:id="85" w:author="Jared Julien (kzdyfh)" w:date="2013-05-02T11:58:00Z">
              <w:r w:rsidRPr="00057BFB" w:rsidDel="00027CB5">
                <w:rPr>
                  <w:rFonts w:ascii="Arial" w:hAnsi="Arial" w:cs="Arial"/>
                  <w:sz w:val="16"/>
                </w:rPr>
                <w:delText>t2_LPFKnY_Cnt_u16</w:delText>
              </w:r>
              <w:bookmarkEnd w:id="83"/>
              <w:bookmarkEnd w:id="84"/>
              <w:r w:rsidRPr="00057BFB" w:rsidDel="00027CB5">
                <w:rPr>
                  <w:rFonts w:ascii="Arial" w:hAnsi="Arial" w:cs="Arial"/>
                  <w:sz w:val="16"/>
                </w:rPr>
                <w:delText>[2][6]</w:delText>
              </w:r>
            </w:del>
          </w:p>
        </w:tc>
      </w:tr>
      <w:tr w:rsidR="00057BFB" w:rsidDel="00027CB5">
        <w:trPr>
          <w:jc w:val="center"/>
          <w:del w:id="86" w:author="Jared Julien (kzdyfh)" w:date="2013-05-02T11:59:00Z"/>
        </w:trPr>
        <w:tc>
          <w:tcPr>
            <w:tcW w:w="4608" w:type="dxa"/>
            <w:tcBorders>
              <w:top w:val="nil"/>
              <w:left w:val="single" w:sz="6" w:space="0" w:color="auto"/>
              <w:bottom w:val="single" w:sz="6" w:space="0" w:color="auto"/>
              <w:right w:val="single" w:sz="6" w:space="0" w:color="auto"/>
            </w:tcBorders>
          </w:tcPr>
          <w:p w:rsidR="00057BFB" w:rsidRPr="00057BFB" w:rsidDel="00027CB5" w:rsidRDefault="00057BFB" w:rsidP="00057BFB">
            <w:pPr>
              <w:spacing w:before="60"/>
              <w:rPr>
                <w:del w:id="87" w:author="Jared Julien (kzdyfh)" w:date="2013-05-02T11:59:00Z"/>
                <w:rFonts w:ascii="Arial" w:hAnsi="Arial" w:cs="Arial"/>
                <w:sz w:val="16"/>
              </w:rPr>
            </w:pPr>
            <w:del w:id="88" w:author="Jared Julien (kzdyfh)" w:date="2013-05-02T11:59:00Z">
              <w:r w:rsidRPr="00057BFB" w:rsidDel="00027CB5">
                <w:rPr>
                  <w:rFonts w:ascii="Arial" w:hAnsi="Arial" w:cs="Arial"/>
                  <w:sz w:val="16"/>
                </w:rPr>
                <w:delText>t_KnWIRBlndX_MtrNm_u4p12[5]</w:delText>
              </w:r>
            </w:del>
          </w:p>
        </w:tc>
      </w:tr>
      <w:tr w:rsidR="00057BFB" w:rsidDel="00027CB5">
        <w:trPr>
          <w:jc w:val="center"/>
          <w:del w:id="89" w:author="Jared Julien (kzdyfh)" w:date="2013-05-02T11:59:00Z"/>
        </w:trPr>
        <w:tc>
          <w:tcPr>
            <w:tcW w:w="4608" w:type="dxa"/>
            <w:tcBorders>
              <w:top w:val="nil"/>
              <w:left w:val="single" w:sz="6" w:space="0" w:color="auto"/>
              <w:bottom w:val="single" w:sz="6" w:space="0" w:color="auto"/>
              <w:right w:val="single" w:sz="6" w:space="0" w:color="auto"/>
            </w:tcBorders>
          </w:tcPr>
          <w:p w:rsidR="00057BFB" w:rsidRPr="00057BFB" w:rsidDel="00027CB5" w:rsidRDefault="00057BFB" w:rsidP="00057BFB">
            <w:pPr>
              <w:spacing w:before="60"/>
              <w:rPr>
                <w:del w:id="90" w:author="Jared Julien (kzdyfh)" w:date="2013-05-02T11:59:00Z"/>
                <w:rFonts w:ascii="Arial" w:hAnsi="Arial" w:cs="Arial"/>
                <w:sz w:val="16"/>
              </w:rPr>
            </w:pPr>
            <w:del w:id="91" w:author="Jared Julien (kzdyfh)" w:date="2013-05-02T11:59:00Z">
              <w:r w:rsidRPr="00057BFB" w:rsidDel="00027CB5">
                <w:rPr>
                  <w:rFonts w:ascii="Arial" w:hAnsi="Arial" w:cs="Arial"/>
                  <w:sz w:val="16"/>
                </w:rPr>
                <w:delText>t_KnWIRBlndY_Uls_u1p15[5]</w:delText>
              </w:r>
            </w:del>
          </w:p>
        </w:tc>
      </w:tr>
      <w:tr w:rsidR="00057BFB" w:rsidDel="00027CB5">
        <w:trPr>
          <w:jc w:val="center"/>
          <w:del w:id="92" w:author="Jared Julien (kzdyfh)" w:date="2013-05-02T11:59:00Z"/>
        </w:trPr>
        <w:tc>
          <w:tcPr>
            <w:tcW w:w="4608" w:type="dxa"/>
            <w:tcBorders>
              <w:top w:val="nil"/>
              <w:left w:val="single" w:sz="6" w:space="0" w:color="auto"/>
              <w:bottom w:val="single" w:sz="6" w:space="0" w:color="auto"/>
              <w:right w:val="single" w:sz="6" w:space="0" w:color="auto"/>
            </w:tcBorders>
          </w:tcPr>
          <w:p w:rsidR="00057BFB" w:rsidRPr="00057BFB" w:rsidDel="00027CB5" w:rsidRDefault="00057BFB" w:rsidP="00057BFB">
            <w:pPr>
              <w:spacing w:before="60"/>
              <w:rPr>
                <w:del w:id="93" w:author="Jared Julien (kzdyfh)" w:date="2013-05-02T11:59:00Z"/>
                <w:rFonts w:ascii="Arial" w:hAnsi="Arial" w:cs="Arial"/>
                <w:sz w:val="16"/>
              </w:rPr>
            </w:pPr>
            <w:del w:id="94" w:author="Jared Julien (kzdyfh)" w:date="2013-05-02T11:59:00Z">
              <w:r w:rsidRPr="00057BFB" w:rsidDel="00027CB5">
                <w:rPr>
                  <w:rFonts w:ascii="Arial" w:hAnsi="Arial" w:cs="Arial"/>
                  <w:sz w:val="16"/>
                </w:rPr>
                <w:delText>t_Speed_Kph_u9p7[16]</w:delText>
              </w:r>
            </w:del>
          </w:p>
        </w:tc>
      </w:tr>
      <w:tr w:rsidR="00027CB5" w:rsidDel="00027CB5">
        <w:trPr>
          <w:jc w:val="center"/>
          <w:ins w:id="95" w:author="Jared Julien (kzdyfh)" w:date="2013-05-02T11:59:00Z"/>
        </w:trPr>
        <w:tc>
          <w:tcPr>
            <w:tcW w:w="4608" w:type="dxa"/>
            <w:tcBorders>
              <w:top w:val="nil"/>
              <w:left w:val="single" w:sz="6" w:space="0" w:color="auto"/>
              <w:bottom w:val="single" w:sz="6" w:space="0" w:color="auto"/>
              <w:right w:val="single" w:sz="6" w:space="0" w:color="auto"/>
            </w:tcBorders>
          </w:tcPr>
          <w:p w:rsidR="00027CB5" w:rsidRPr="00027CB5" w:rsidRDefault="00027CB5" w:rsidP="00057BFB">
            <w:pPr>
              <w:spacing w:before="60"/>
              <w:rPr>
                <w:ins w:id="96" w:author="Jared Julien (kzdyfh)" w:date="2013-05-02T11:59:00Z"/>
                <w:rFonts w:ascii="Arial" w:hAnsi="Arial" w:cs="Arial"/>
                <w:sz w:val="16"/>
              </w:rPr>
            </w:pPr>
            <w:ins w:id="97" w:author="Jared Julien (kzdyfh)" w:date="2013-05-02T11:59:00Z">
              <w:r w:rsidRPr="00027CB5">
                <w:rPr>
                  <w:rFonts w:ascii="Arial" w:hAnsi="Arial" w:cs="Arial"/>
                  <w:sz w:val="16"/>
                </w:rPr>
                <w:t>t_LPFKnY_Hz_u7p9</w:t>
              </w:r>
              <w:r>
                <w:rPr>
                  <w:rFonts w:ascii="Arial" w:hAnsi="Arial" w:cs="Arial"/>
                  <w:sz w:val="16"/>
                </w:rPr>
                <w:t>[12]</w:t>
              </w:r>
            </w:ins>
          </w:p>
        </w:tc>
      </w:tr>
      <w:tr w:rsidR="00027CB5" w:rsidDel="00027CB5">
        <w:trPr>
          <w:jc w:val="center"/>
          <w:ins w:id="98" w:author="Jared Julien (kzdyfh)" w:date="2013-05-02T11:59:00Z"/>
        </w:trPr>
        <w:tc>
          <w:tcPr>
            <w:tcW w:w="4608" w:type="dxa"/>
            <w:tcBorders>
              <w:top w:val="nil"/>
              <w:left w:val="single" w:sz="6" w:space="0" w:color="auto"/>
              <w:bottom w:val="single" w:sz="6" w:space="0" w:color="auto"/>
              <w:right w:val="single" w:sz="6" w:space="0" w:color="auto"/>
            </w:tcBorders>
          </w:tcPr>
          <w:p w:rsidR="00027CB5" w:rsidRPr="00057BFB" w:rsidDel="00027CB5" w:rsidRDefault="00027CB5" w:rsidP="00057BFB">
            <w:pPr>
              <w:spacing w:before="60"/>
              <w:rPr>
                <w:ins w:id="99" w:author="Jared Julien (kzdyfh)" w:date="2013-05-02T11:59:00Z"/>
                <w:rFonts w:ascii="Arial" w:hAnsi="Arial" w:cs="Arial"/>
                <w:sz w:val="16"/>
              </w:rPr>
            </w:pPr>
            <w:ins w:id="100" w:author="Jared Julien (kzdyfh)" w:date="2013-05-02T11:59:00Z">
              <w:r w:rsidRPr="00027CB5">
                <w:rPr>
                  <w:rFonts w:ascii="Arial" w:hAnsi="Arial" w:cs="Arial"/>
                  <w:sz w:val="16"/>
                </w:rPr>
                <w:t>t_CmnVehSpd_Kph_u9p7</w:t>
              </w:r>
              <w:r>
                <w:rPr>
                  <w:rFonts w:ascii="Arial" w:hAnsi="Arial" w:cs="Arial"/>
                  <w:sz w:val="16"/>
                </w:rPr>
                <w:t>[12]</w:t>
              </w:r>
            </w:ins>
          </w:p>
        </w:tc>
      </w:tr>
      <w:tr w:rsidR="00057BFB">
        <w:trPr>
          <w:jc w:val="center"/>
        </w:trPr>
        <w:tc>
          <w:tcPr>
            <w:tcW w:w="4608" w:type="dxa"/>
            <w:tcBorders>
              <w:top w:val="nil"/>
              <w:left w:val="single" w:sz="6" w:space="0" w:color="auto"/>
              <w:bottom w:val="single" w:sz="6" w:space="0" w:color="auto"/>
              <w:right w:val="single" w:sz="6" w:space="0" w:color="auto"/>
            </w:tcBorders>
          </w:tcPr>
          <w:p w:rsidR="00057BFB" w:rsidRPr="00057BFB" w:rsidRDefault="00057BFB" w:rsidP="00027CB5">
            <w:pPr>
              <w:spacing w:before="60"/>
              <w:rPr>
                <w:rFonts w:ascii="Arial" w:hAnsi="Arial" w:cs="Arial"/>
                <w:sz w:val="16"/>
              </w:rPr>
            </w:pPr>
            <w:r w:rsidRPr="00057BFB">
              <w:rPr>
                <w:rFonts w:ascii="Arial" w:hAnsi="Arial" w:cs="Arial"/>
                <w:sz w:val="16"/>
              </w:rPr>
              <w:t>t2_TorqX0_HwNm_u5p11[1</w:t>
            </w:r>
            <w:del w:id="101" w:author="Jared Julien (kzdyfh)" w:date="2013-05-02T11:59:00Z">
              <w:r w:rsidRPr="00057BFB" w:rsidDel="00027CB5">
                <w:rPr>
                  <w:rFonts w:ascii="Arial" w:hAnsi="Arial" w:cs="Arial"/>
                  <w:sz w:val="16"/>
                </w:rPr>
                <w:delText>6</w:delText>
              </w:r>
            </w:del>
            <w:ins w:id="102" w:author="Jared Julien (kzdyfh)" w:date="2013-05-02T11:59:00Z">
              <w:r w:rsidR="00027CB5">
                <w:rPr>
                  <w:rFonts w:ascii="Arial" w:hAnsi="Arial" w:cs="Arial"/>
                  <w:sz w:val="16"/>
                </w:rPr>
                <w:t>2</w:t>
              </w:r>
            </w:ins>
            <w:r w:rsidRPr="00057BFB">
              <w:rPr>
                <w:rFonts w:ascii="Arial" w:hAnsi="Arial" w:cs="Arial"/>
                <w:sz w:val="16"/>
              </w:rPr>
              <w:t>][</w:t>
            </w:r>
            <w:del w:id="103" w:author="Jared Julien (kzdyfh)" w:date="2013-05-02T11:59:00Z">
              <w:r w:rsidRPr="00057BFB" w:rsidDel="00027CB5">
                <w:rPr>
                  <w:rFonts w:ascii="Arial" w:hAnsi="Arial" w:cs="Arial"/>
                  <w:sz w:val="16"/>
                </w:rPr>
                <w:delText>32</w:delText>
              </w:r>
            </w:del>
            <w:ins w:id="104" w:author="Jared Julien (kzdyfh)" w:date="2013-05-02T11:59:00Z">
              <w:r w:rsidR="00027CB5">
                <w:rPr>
                  <w:rFonts w:ascii="Arial" w:hAnsi="Arial" w:cs="Arial"/>
                  <w:sz w:val="16"/>
                </w:rPr>
                <w:t>13</w:t>
              </w:r>
            </w:ins>
            <w:r w:rsidRPr="00057BFB">
              <w:rPr>
                <w:rFonts w:ascii="Arial" w:hAnsi="Arial" w:cs="Arial"/>
                <w:sz w:val="16"/>
              </w:rPr>
              <w:t>]</w:t>
            </w:r>
          </w:p>
        </w:tc>
      </w:tr>
      <w:tr w:rsidR="00057BFB">
        <w:trPr>
          <w:jc w:val="center"/>
        </w:trPr>
        <w:tc>
          <w:tcPr>
            <w:tcW w:w="4608" w:type="dxa"/>
            <w:tcBorders>
              <w:top w:val="nil"/>
              <w:left w:val="single" w:sz="6" w:space="0" w:color="auto"/>
              <w:bottom w:val="single" w:sz="6" w:space="0" w:color="auto"/>
              <w:right w:val="single" w:sz="6" w:space="0" w:color="auto"/>
            </w:tcBorders>
          </w:tcPr>
          <w:p w:rsidR="00057BFB" w:rsidRPr="00057BFB" w:rsidRDefault="00057BFB" w:rsidP="00027CB5">
            <w:pPr>
              <w:spacing w:before="60"/>
              <w:rPr>
                <w:rFonts w:ascii="Arial" w:hAnsi="Arial" w:cs="Arial"/>
                <w:sz w:val="16"/>
              </w:rPr>
            </w:pPr>
            <w:r w:rsidRPr="00057BFB">
              <w:rPr>
                <w:rFonts w:ascii="Arial" w:hAnsi="Arial" w:cs="Arial"/>
                <w:sz w:val="16"/>
              </w:rPr>
              <w:t>t2_TorqX1_HwNm_u5p11[1</w:t>
            </w:r>
            <w:del w:id="105" w:author="Jared Julien (kzdyfh)" w:date="2013-05-02T11:59:00Z">
              <w:r w:rsidRPr="00057BFB" w:rsidDel="00027CB5">
                <w:rPr>
                  <w:rFonts w:ascii="Arial" w:hAnsi="Arial" w:cs="Arial"/>
                  <w:sz w:val="16"/>
                </w:rPr>
                <w:delText>6</w:delText>
              </w:r>
            </w:del>
            <w:ins w:id="106" w:author="Jared Julien (kzdyfh)" w:date="2013-05-02T11:59:00Z">
              <w:r w:rsidR="00027CB5">
                <w:rPr>
                  <w:rFonts w:ascii="Arial" w:hAnsi="Arial" w:cs="Arial"/>
                  <w:sz w:val="16"/>
                </w:rPr>
                <w:t>2</w:t>
              </w:r>
            </w:ins>
            <w:r w:rsidRPr="00057BFB">
              <w:rPr>
                <w:rFonts w:ascii="Arial" w:hAnsi="Arial" w:cs="Arial"/>
                <w:sz w:val="16"/>
              </w:rPr>
              <w:t>][</w:t>
            </w:r>
            <w:del w:id="107" w:author="Jared Julien (kzdyfh)" w:date="2013-05-02T11:59:00Z">
              <w:r w:rsidRPr="00057BFB" w:rsidDel="00027CB5">
                <w:rPr>
                  <w:rFonts w:ascii="Arial" w:hAnsi="Arial" w:cs="Arial"/>
                  <w:sz w:val="16"/>
                </w:rPr>
                <w:delText>32</w:delText>
              </w:r>
            </w:del>
            <w:ins w:id="108" w:author="Jared Julien (kzdyfh)" w:date="2013-05-02T11:59:00Z">
              <w:r w:rsidR="00027CB5">
                <w:rPr>
                  <w:rFonts w:ascii="Arial" w:hAnsi="Arial" w:cs="Arial"/>
                  <w:sz w:val="16"/>
                </w:rPr>
                <w:t>13</w:t>
              </w:r>
            </w:ins>
            <w:r w:rsidRPr="00057BFB">
              <w:rPr>
                <w:rFonts w:ascii="Arial" w:hAnsi="Arial" w:cs="Arial"/>
                <w:sz w:val="16"/>
              </w:rPr>
              <w:t>]</w:t>
            </w:r>
          </w:p>
        </w:tc>
      </w:tr>
      <w:tr w:rsidR="00057BFB">
        <w:trPr>
          <w:jc w:val="center"/>
        </w:trPr>
        <w:tc>
          <w:tcPr>
            <w:tcW w:w="4608" w:type="dxa"/>
            <w:tcBorders>
              <w:top w:val="nil"/>
              <w:left w:val="single" w:sz="6" w:space="0" w:color="auto"/>
              <w:bottom w:val="single" w:sz="6" w:space="0" w:color="auto"/>
              <w:right w:val="single" w:sz="6" w:space="0" w:color="auto"/>
            </w:tcBorders>
          </w:tcPr>
          <w:p w:rsidR="00057BFB" w:rsidRPr="00057BFB" w:rsidRDefault="00057BFB" w:rsidP="00027CB5">
            <w:pPr>
              <w:spacing w:before="60"/>
              <w:rPr>
                <w:rFonts w:ascii="Arial" w:hAnsi="Arial" w:cs="Arial"/>
                <w:sz w:val="16"/>
              </w:rPr>
            </w:pPr>
            <w:r w:rsidRPr="00057BFB">
              <w:rPr>
                <w:rFonts w:ascii="Arial" w:hAnsi="Arial" w:cs="Arial"/>
                <w:sz w:val="16"/>
              </w:rPr>
              <w:t>t2_GainY0_MtrNmpHwNm_u3p13[1</w:t>
            </w:r>
            <w:del w:id="109" w:author="Jared Julien (kzdyfh)" w:date="2013-05-02T11:59:00Z">
              <w:r w:rsidRPr="00057BFB" w:rsidDel="00027CB5">
                <w:rPr>
                  <w:rFonts w:ascii="Arial" w:hAnsi="Arial" w:cs="Arial"/>
                  <w:sz w:val="16"/>
                </w:rPr>
                <w:delText>6</w:delText>
              </w:r>
            </w:del>
            <w:ins w:id="110" w:author="Jared Julien (kzdyfh)" w:date="2013-05-02T11:59:00Z">
              <w:r w:rsidR="00027CB5">
                <w:rPr>
                  <w:rFonts w:ascii="Arial" w:hAnsi="Arial" w:cs="Arial"/>
                  <w:sz w:val="16"/>
                </w:rPr>
                <w:t>2</w:t>
              </w:r>
            </w:ins>
            <w:r w:rsidRPr="00057BFB">
              <w:rPr>
                <w:rFonts w:ascii="Arial" w:hAnsi="Arial" w:cs="Arial"/>
                <w:sz w:val="16"/>
              </w:rPr>
              <w:t>][</w:t>
            </w:r>
            <w:del w:id="111" w:author="Jared Julien (kzdyfh)" w:date="2013-05-02T11:59:00Z">
              <w:r w:rsidRPr="00057BFB" w:rsidDel="00027CB5">
                <w:rPr>
                  <w:rFonts w:ascii="Arial" w:hAnsi="Arial" w:cs="Arial"/>
                  <w:sz w:val="16"/>
                </w:rPr>
                <w:delText>32</w:delText>
              </w:r>
            </w:del>
            <w:ins w:id="112" w:author="Jared Julien (kzdyfh)" w:date="2013-05-02T11:59:00Z">
              <w:r w:rsidR="00027CB5">
                <w:rPr>
                  <w:rFonts w:ascii="Arial" w:hAnsi="Arial" w:cs="Arial"/>
                  <w:sz w:val="16"/>
                </w:rPr>
                <w:t>13</w:t>
              </w:r>
            </w:ins>
            <w:r w:rsidRPr="00057BFB">
              <w:rPr>
                <w:rFonts w:ascii="Arial" w:hAnsi="Arial" w:cs="Arial"/>
                <w:sz w:val="16"/>
              </w:rPr>
              <w:t>]</w:t>
            </w:r>
          </w:p>
        </w:tc>
      </w:tr>
      <w:tr w:rsidR="00057BFB">
        <w:trPr>
          <w:jc w:val="center"/>
        </w:trPr>
        <w:tc>
          <w:tcPr>
            <w:tcW w:w="4608" w:type="dxa"/>
            <w:tcBorders>
              <w:top w:val="nil"/>
              <w:left w:val="single" w:sz="6" w:space="0" w:color="auto"/>
              <w:bottom w:val="single" w:sz="6" w:space="0" w:color="auto"/>
              <w:right w:val="single" w:sz="6" w:space="0" w:color="auto"/>
            </w:tcBorders>
          </w:tcPr>
          <w:p w:rsidR="00057BFB" w:rsidRPr="00057BFB" w:rsidRDefault="00057BFB" w:rsidP="008716D2">
            <w:pPr>
              <w:spacing w:before="60"/>
              <w:rPr>
                <w:rFonts w:ascii="Arial" w:hAnsi="Arial" w:cs="Arial"/>
                <w:sz w:val="16"/>
              </w:rPr>
            </w:pPr>
            <w:r w:rsidRPr="00057BFB">
              <w:rPr>
                <w:rFonts w:ascii="Arial" w:hAnsi="Arial" w:cs="Arial"/>
                <w:sz w:val="16"/>
              </w:rPr>
              <w:t>t2_GainY</w:t>
            </w:r>
            <w:r w:rsidR="008716D2">
              <w:rPr>
                <w:rFonts w:ascii="Arial" w:hAnsi="Arial" w:cs="Arial"/>
                <w:sz w:val="16"/>
              </w:rPr>
              <w:t>1</w:t>
            </w:r>
            <w:r w:rsidRPr="00057BFB">
              <w:rPr>
                <w:rFonts w:ascii="Arial" w:hAnsi="Arial" w:cs="Arial"/>
                <w:sz w:val="16"/>
              </w:rPr>
              <w:t>_MtrNmpHwNm_u3p13[1</w:t>
            </w:r>
            <w:del w:id="113" w:author="Jared Julien (kzdyfh)" w:date="2013-05-02T11:59:00Z">
              <w:r w:rsidRPr="00057BFB" w:rsidDel="00027CB5">
                <w:rPr>
                  <w:rFonts w:ascii="Arial" w:hAnsi="Arial" w:cs="Arial"/>
                  <w:sz w:val="16"/>
                </w:rPr>
                <w:delText>6</w:delText>
              </w:r>
            </w:del>
            <w:ins w:id="114" w:author="Jared Julien (kzdyfh)" w:date="2013-05-02T11:59:00Z">
              <w:r w:rsidR="00027CB5">
                <w:rPr>
                  <w:rFonts w:ascii="Arial" w:hAnsi="Arial" w:cs="Arial"/>
                  <w:sz w:val="16"/>
                </w:rPr>
                <w:t>2</w:t>
              </w:r>
            </w:ins>
            <w:r w:rsidRPr="00057BFB">
              <w:rPr>
                <w:rFonts w:ascii="Arial" w:hAnsi="Arial" w:cs="Arial"/>
                <w:sz w:val="16"/>
              </w:rPr>
              <w:t>][</w:t>
            </w:r>
            <w:del w:id="115" w:author="Jared Julien (kzdyfh)" w:date="2013-05-02T11:59:00Z">
              <w:r w:rsidRPr="00057BFB" w:rsidDel="00027CB5">
                <w:rPr>
                  <w:rFonts w:ascii="Arial" w:hAnsi="Arial" w:cs="Arial"/>
                  <w:sz w:val="16"/>
                </w:rPr>
                <w:delText>32</w:delText>
              </w:r>
            </w:del>
            <w:ins w:id="116" w:author="Jared Julien (kzdyfh)" w:date="2013-05-02T11:59:00Z">
              <w:r w:rsidR="00027CB5">
                <w:rPr>
                  <w:rFonts w:ascii="Arial" w:hAnsi="Arial" w:cs="Arial"/>
                  <w:sz w:val="16"/>
                </w:rPr>
                <w:t>13</w:t>
              </w:r>
            </w:ins>
            <w:r w:rsidRPr="00057BFB">
              <w:rPr>
                <w:rFonts w:ascii="Arial" w:hAnsi="Arial" w:cs="Arial"/>
                <w:sz w:val="16"/>
              </w:rPr>
              <w:t>]</w:t>
            </w:r>
          </w:p>
        </w:tc>
      </w:tr>
      <w:tr w:rsidR="00057BFB">
        <w:trPr>
          <w:jc w:val="center"/>
        </w:trPr>
        <w:tc>
          <w:tcPr>
            <w:tcW w:w="4608" w:type="dxa"/>
            <w:tcBorders>
              <w:top w:val="nil"/>
              <w:left w:val="single" w:sz="6" w:space="0" w:color="auto"/>
              <w:bottom w:val="single" w:sz="6" w:space="0" w:color="auto"/>
              <w:right w:val="single" w:sz="6" w:space="0" w:color="auto"/>
            </w:tcBorders>
          </w:tcPr>
          <w:p w:rsidR="00057BFB" w:rsidRPr="00057BFB" w:rsidRDefault="00057BFB" w:rsidP="00057BFB">
            <w:pPr>
              <w:spacing w:before="60"/>
              <w:rPr>
                <w:rFonts w:ascii="Arial" w:hAnsi="Arial" w:cs="Arial"/>
                <w:sz w:val="16"/>
              </w:rPr>
            </w:pPr>
            <w:r w:rsidRPr="00057BFB">
              <w:rPr>
                <w:rFonts w:ascii="Arial" w:hAnsi="Arial" w:cs="Arial"/>
                <w:sz w:val="16"/>
              </w:rPr>
              <w:t>t2_WIRBlendX_MtrNm_u4p12[1</w:t>
            </w:r>
            <w:ins w:id="117" w:author="Jared Julien (kzdyfh)" w:date="2013-05-02T11:59:00Z">
              <w:r w:rsidR="00027CB5">
                <w:rPr>
                  <w:rFonts w:ascii="Arial" w:hAnsi="Arial" w:cs="Arial"/>
                  <w:sz w:val="16"/>
                </w:rPr>
                <w:t>2</w:t>
              </w:r>
            </w:ins>
            <w:del w:id="118" w:author="Jared Julien (kzdyfh)" w:date="2013-05-02T11:59:00Z">
              <w:r w:rsidRPr="00057BFB" w:rsidDel="00027CB5">
                <w:rPr>
                  <w:rFonts w:ascii="Arial" w:hAnsi="Arial" w:cs="Arial"/>
                  <w:sz w:val="16"/>
                </w:rPr>
                <w:delText>6</w:delText>
              </w:r>
            </w:del>
            <w:r w:rsidRPr="00057BFB">
              <w:rPr>
                <w:rFonts w:ascii="Arial" w:hAnsi="Arial" w:cs="Arial"/>
                <w:sz w:val="16"/>
              </w:rPr>
              <w:t>][5]</w:t>
            </w:r>
          </w:p>
        </w:tc>
      </w:tr>
      <w:tr w:rsidR="00057BFB">
        <w:trPr>
          <w:jc w:val="center"/>
        </w:trPr>
        <w:tc>
          <w:tcPr>
            <w:tcW w:w="4608" w:type="dxa"/>
            <w:tcBorders>
              <w:top w:val="nil"/>
              <w:left w:val="single" w:sz="6" w:space="0" w:color="auto"/>
              <w:bottom w:val="single" w:sz="6" w:space="0" w:color="auto"/>
              <w:right w:val="single" w:sz="6" w:space="0" w:color="auto"/>
            </w:tcBorders>
          </w:tcPr>
          <w:p w:rsidR="00057BFB" w:rsidRPr="00057BFB" w:rsidRDefault="00057BFB" w:rsidP="00057BFB">
            <w:pPr>
              <w:spacing w:before="60"/>
              <w:rPr>
                <w:rFonts w:ascii="Arial" w:hAnsi="Arial" w:cs="Arial"/>
                <w:sz w:val="16"/>
              </w:rPr>
            </w:pPr>
            <w:r w:rsidRPr="00057BFB">
              <w:rPr>
                <w:rFonts w:ascii="Arial" w:hAnsi="Arial" w:cs="Arial"/>
                <w:sz w:val="16"/>
              </w:rPr>
              <w:t>t2_WIRBlendY_Uls_u1p15[1</w:t>
            </w:r>
            <w:ins w:id="119" w:author="Jared Julien (kzdyfh)" w:date="2013-05-02T12:00:00Z">
              <w:r w:rsidR="00027CB5">
                <w:rPr>
                  <w:rFonts w:ascii="Arial" w:hAnsi="Arial" w:cs="Arial"/>
                  <w:sz w:val="16"/>
                </w:rPr>
                <w:t>2</w:t>
              </w:r>
            </w:ins>
            <w:del w:id="120" w:author="Jared Julien (kzdyfh)" w:date="2013-05-02T11:59:00Z">
              <w:r w:rsidRPr="00057BFB" w:rsidDel="00027CB5">
                <w:rPr>
                  <w:rFonts w:ascii="Arial" w:hAnsi="Arial" w:cs="Arial"/>
                  <w:sz w:val="16"/>
                </w:rPr>
                <w:delText>6</w:delText>
              </w:r>
            </w:del>
            <w:r w:rsidRPr="00057BFB">
              <w:rPr>
                <w:rFonts w:ascii="Arial" w:hAnsi="Arial" w:cs="Arial"/>
                <w:sz w:val="16"/>
              </w:rPr>
              <w:t>][5]</w:t>
            </w:r>
          </w:p>
        </w:tc>
      </w:tr>
    </w:tbl>
    <w:p w:rsidR="00057BFB" w:rsidRDefault="00057BFB" w:rsidP="00057BFB"/>
    <w:p w:rsidR="00057BFB" w:rsidDel="00027CB5" w:rsidRDefault="00057BFB" w:rsidP="00057BFB">
      <w:pPr>
        <w:rPr>
          <w:del w:id="121" w:author="Jared Julien (kzdyfh)" w:date="2013-05-02T12:00:00Z"/>
        </w:rPr>
      </w:pPr>
      <w:del w:id="122" w:author="Jared Julien (kzdyfh)" w:date="2013-05-02T12:00:00Z">
        <w:r w:rsidDel="00027CB5">
          <w:delText xml:space="preserve">The </w:delText>
        </w:r>
        <w:r w:rsidRPr="00057BFB" w:rsidDel="00027CB5">
          <w:delText>t2_LPFKnY_Cnt_u16</w:delText>
        </w:r>
        <w:r w:rsidDel="00027CB5">
          <w:delText xml:space="preserve"> time constants were derived from the FDD requirements using the following filter analysis workbook.  Note that the software limitations restrict the upper frequency boun</w:delText>
        </w:r>
        <w:r w:rsidR="000C0818" w:rsidDel="00027CB5">
          <w:delText xml:space="preserve">d below the stated requirements (desired = 100 Hz, implementable = </w:delText>
        </w:r>
        <w:r w:rsidR="000C0818" w:rsidRPr="000C0818" w:rsidDel="00027CB5">
          <w:delText>87.441</w:delText>
        </w:r>
        <w:r w:rsidR="000C0818" w:rsidDel="00027CB5">
          <w:delText xml:space="preserve"> Hz).</w:delText>
        </w:r>
      </w:del>
    </w:p>
    <w:p w:rsidR="00057BFB" w:rsidRDefault="000C0818" w:rsidP="00057BFB">
      <w:pPr>
        <w:jc w:val="center"/>
      </w:pPr>
      <w:del w:id="123" w:author="Jared Julien (kzdyfh)" w:date="2013-05-02T12:00:00Z">
        <w:r w:rsidDel="00027CB5">
          <w:object w:dxaOrig="1536"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1pt" o:ole="">
              <v:imagedata r:id="rId8" o:title=""/>
            </v:shape>
            <o:OLEObject Type="Embed" ProgID="Excel.Sheet.8" ShapeID="_x0000_i1025" DrawAspect="Icon" ObjectID="_1429002371" r:id="rId9"/>
          </w:object>
        </w:r>
      </w:del>
    </w:p>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r>
              <w:rPr>
                <w:rFonts w:ascii="Arial" w:hAnsi="Arial" w:cs="Arial"/>
                <w:sz w:val="16"/>
              </w:rPr>
              <w:t>&lt;None&gt;</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del w:id="124" w:author="Jared Julien (kzdyfh)" w:date="2013-05-02T12:19:00Z">
              <w:r w:rsidDel="007832C9">
                <w:rPr>
                  <w:rFonts w:ascii="Arial" w:hAnsi="Arial" w:cs="Arial"/>
                  <w:sz w:val="16"/>
                </w:rPr>
                <w:delText>&lt;</w:delText>
              </w:r>
              <w:r w:rsidR="004A781C" w:rsidDel="007832C9">
                <w:rPr>
                  <w:rFonts w:ascii="Arial" w:hAnsi="Arial" w:cs="Arial"/>
                  <w:sz w:val="16"/>
                </w:rPr>
                <w:delText>None</w:delText>
              </w:r>
              <w:r w:rsidDel="007832C9">
                <w:rPr>
                  <w:rFonts w:ascii="Arial" w:hAnsi="Arial" w:cs="Arial"/>
                  <w:sz w:val="16"/>
                </w:rPr>
                <w:delText>&gt;</w:delText>
              </w:r>
            </w:del>
            <w:ins w:id="125" w:author="Jared Julien (kzdyfh)" w:date="2013-05-02T12:19:00Z">
              <w:r w:rsidR="007832C9">
                <w:rPr>
                  <w:rFonts w:ascii="Arial" w:hAnsi="Arial" w:cs="Arial"/>
                  <w:sz w:val="16"/>
                </w:rPr>
                <w:t>D_ZERO_ULS_F32</w:t>
              </w:r>
            </w:ins>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7832C9">
            <w:pPr>
              <w:spacing w:before="60"/>
              <w:rPr>
                <w:rFonts w:ascii="Arial" w:hAnsi="Arial" w:cs="Arial"/>
                <w:sz w:val="16"/>
              </w:rPr>
            </w:pPr>
            <w:ins w:id="126" w:author="Jared Julien (kzdyfh)" w:date="2013-05-02T12:19:00Z">
              <w:r>
                <w:rPr>
                  <w:rFonts w:ascii="Arial" w:hAnsi="Arial" w:cs="Arial"/>
                  <w:sz w:val="16"/>
                </w:rPr>
                <w:t>D_2MS_SEC_F32</w:t>
              </w:r>
            </w:ins>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057BFB" w:rsidP="008B3E94">
      <w:pPr>
        <w:numPr>
          <w:ilvl w:val="0"/>
          <w:numId w:val="5"/>
        </w:numPr>
        <w:spacing w:after="0"/>
      </w:pPr>
      <w:proofErr w:type="spellStart"/>
      <w:r w:rsidRPr="00057BFB">
        <w:t>FPM_FloatToFixed_m</w:t>
      </w:r>
      <w:proofErr w:type="spellEnd"/>
    </w:p>
    <w:p w:rsidR="00057BFB" w:rsidRDefault="00057BFB" w:rsidP="008B3E94">
      <w:pPr>
        <w:numPr>
          <w:ilvl w:val="0"/>
          <w:numId w:val="5"/>
        </w:numPr>
        <w:spacing w:after="0"/>
      </w:pPr>
      <w:proofErr w:type="spellStart"/>
      <w:r w:rsidRPr="00057BFB">
        <w:t>FPM_FixedToFloat_m</w:t>
      </w:r>
      <w:proofErr w:type="spellEnd"/>
    </w:p>
    <w:p w:rsidR="00057BFB" w:rsidRDefault="00057BFB" w:rsidP="008B3E94">
      <w:pPr>
        <w:numPr>
          <w:ilvl w:val="0"/>
          <w:numId w:val="5"/>
        </w:numPr>
        <w:spacing w:after="0"/>
      </w:pPr>
      <w:r w:rsidRPr="00057BFB">
        <w:t>Abs_s16_m</w:t>
      </w:r>
    </w:p>
    <w:p w:rsidR="00057BFB" w:rsidRDefault="00057BFB" w:rsidP="008B3E94">
      <w:pPr>
        <w:numPr>
          <w:ilvl w:val="0"/>
          <w:numId w:val="5"/>
        </w:numPr>
        <w:spacing w:after="0"/>
      </w:pPr>
      <w:r w:rsidRPr="00057BFB">
        <w:t>IntplVarXY_u16_u16Xu16Y_Cnt</w:t>
      </w:r>
    </w:p>
    <w:p w:rsidR="00057BFB" w:rsidRDefault="00057BFB" w:rsidP="008B3E94">
      <w:pPr>
        <w:numPr>
          <w:ilvl w:val="0"/>
          <w:numId w:val="5"/>
        </w:numPr>
        <w:spacing w:after="0"/>
      </w:pPr>
      <w:r w:rsidRPr="00057BFB">
        <w:t>BilinearXMYM_u16_u16XMu16YM_Cnt</w:t>
      </w:r>
    </w:p>
    <w:p w:rsidR="00057BFB" w:rsidRDefault="00057BFB" w:rsidP="008B3E94">
      <w:pPr>
        <w:numPr>
          <w:ilvl w:val="0"/>
          <w:numId w:val="5"/>
        </w:numPr>
        <w:spacing w:after="0"/>
      </w:pPr>
      <w:proofErr w:type="spellStart"/>
      <w:r w:rsidRPr="00057BFB">
        <w:t>TableSize_m</w:t>
      </w:r>
      <w:proofErr w:type="spellEnd"/>
    </w:p>
    <w:p w:rsidR="00027CB5" w:rsidRDefault="00057BFB" w:rsidP="008B3E94">
      <w:pPr>
        <w:numPr>
          <w:ilvl w:val="0"/>
          <w:numId w:val="5"/>
        </w:numPr>
        <w:spacing w:after="0"/>
        <w:rPr>
          <w:ins w:id="127" w:author="Jared Julien (kzdyfh)" w:date="2013-05-02T12:03:00Z"/>
        </w:rPr>
      </w:pPr>
      <w:del w:id="128" w:author="Jared Julien (kzdyfh)" w:date="2013-05-02T12:03:00Z">
        <w:r w:rsidRPr="00057BFB" w:rsidDel="00027CB5">
          <w:delText>LPF_SvUpdate_s16InFixKTrunc_m</w:delText>
        </w:r>
      </w:del>
      <w:ins w:id="129" w:author="Jared Julien (kzdyfh)" w:date="2013-05-02T12:03:00Z">
        <w:r w:rsidR="00027CB5">
          <w:t>Blend_f32</w:t>
        </w:r>
      </w:ins>
    </w:p>
    <w:p w:rsidR="00027CB5" w:rsidRDefault="00027CB5" w:rsidP="008B3E94">
      <w:pPr>
        <w:numPr>
          <w:ilvl w:val="0"/>
          <w:numId w:val="5"/>
        </w:numPr>
        <w:spacing w:after="0"/>
        <w:rPr>
          <w:ins w:id="130" w:author="Jared Julien (kzdyfh)" w:date="2013-05-02T12:03:00Z"/>
        </w:rPr>
      </w:pPr>
      <w:ins w:id="131" w:author="Jared Julien (kzdyfh)" w:date="2013-05-02T12:03:00Z">
        <w:r w:rsidRPr="00027CB5">
          <w:t>HPF_KUpdate_f32_m</w:t>
        </w:r>
      </w:ins>
    </w:p>
    <w:p w:rsidR="00027CB5" w:rsidRDefault="00027CB5" w:rsidP="008B3E94">
      <w:pPr>
        <w:numPr>
          <w:ilvl w:val="0"/>
          <w:numId w:val="5"/>
        </w:numPr>
        <w:spacing w:after="0"/>
      </w:pPr>
      <w:ins w:id="132" w:author="Jared Julien (kzdyfh)" w:date="2013-05-02T12:03:00Z">
        <w:r w:rsidRPr="00027CB5">
          <w:t>HPF_OpUpdate_f32_m</w:t>
        </w:r>
      </w:ins>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1B60DF" w:rsidP="008B3E94">
      <w:pPr>
        <w:spacing w:after="0"/>
      </w:pPr>
    </w:p>
    <w:p w:rsidR="00057BFB" w:rsidRDefault="00057BFB" w:rsidP="008B3E94">
      <w:pPr>
        <w:spacing w:after="0"/>
      </w:pPr>
      <w:r>
        <w:t>None</w:t>
      </w:r>
    </w:p>
    <w:p w:rsidR="008F6DBB" w:rsidRDefault="008F6DBB" w:rsidP="008B3E94">
      <w:pPr>
        <w:spacing w:after="0"/>
      </w:pPr>
    </w:p>
    <w:p w:rsidR="008B3E94" w:rsidRDefault="008B3E94" w:rsidP="008B3E94">
      <w:pPr>
        <w:pStyle w:val="Heading2"/>
      </w:pPr>
      <w:r>
        <w:t>Local Functions/Macros Used by this MDD only</w:t>
      </w:r>
    </w:p>
    <w:p w:rsidR="00057BFB" w:rsidRDefault="00057BFB">
      <w:pPr>
        <w:spacing w:after="0"/>
      </w:pPr>
    </w:p>
    <w:p w:rsidR="008B3E94" w:rsidRDefault="00057BFB">
      <w:pPr>
        <w:spacing w:after="0"/>
        <w:rPr>
          <w:rFonts w:ascii="Arial" w:hAnsi="Arial"/>
          <w:b/>
          <w:kern w:val="28"/>
          <w:sz w:val="28"/>
        </w:rPr>
      </w:pPr>
      <w:r>
        <w:t>None</w:t>
      </w:r>
      <w:r w:rsidR="008B3E94">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057BFB" w:rsidP="00F957FA">
            <w:pPr>
              <w:spacing w:before="100" w:beforeAutospacing="1" w:after="100" w:afterAutospacing="1"/>
              <w:rPr>
                <w:rFonts w:ascii="Arial" w:hAnsi="Arial" w:cs="Arial"/>
                <w:sz w:val="16"/>
                <w:szCs w:val="16"/>
              </w:rPr>
            </w:pPr>
            <w:r w:rsidRPr="00057BFB">
              <w:rPr>
                <w:rFonts w:ascii="Arial" w:hAnsi="Arial" w:cs="Arial"/>
                <w:sz w:val="16"/>
                <w:szCs w:val="16"/>
              </w:rPr>
              <w:t>Rte_InitValue_HighFreqAssist_MtrNm_f32</w:t>
            </w:r>
          </w:p>
        </w:tc>
        <w:tc>
          <w:tcPr>
            <w:tcW w:w="4455" w:type="dxa"/>
            <w:vAlign w:val="center"/>
          </w:tcPr>
          <w:p w:rsidR="002C03D8" w:rsidRPr="004B5BE2" w:rsidRDefault="00057BF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057BFB" w:rsidRPr="004B5BE2" w:rsidTr="00F957FA">
        <w:trPr>
          <w:trHeight w:val="341"/>
        </w:trPr>
        <w:tc>
          <w:tcPr>
            <w:tcW w:w="4455" w:type="dxa"/>
            <w:vAlign w:val="center"/>
          </w:tcPr>
          <w:p w:rsidR="00057BFB" w:rsidRPr="00057BFB" w:rsidRDefault="00057BFB" w:rsidP="00F957FA">
            <w:pPr>
              <w:spacing w:before="100" w:beforeAutospacing="1" w:after="100" w:afterAutospacing="1"/>
              <w:rPr>
                <w:rFonts w:ascii="Arial" w:hAnsi="Arial" w:cs="Arial"/>
                <w:sz w:val="16"/>
                <w:szCs w:val="16"/>
              </w:rPr>
            </w:pPr>
            <w:r w:rsidRPr="00057BFB">
              <w:rPr>
                <w:rFonts w:ascii="Arial" w:hAnsi="Arial" w:cs="Arial"/>
                <w:sz w:val="16"/>
                <w:szCs w:val="16"/>
              </w:rPr>
              <w:t>Rte_InitValue_HwTorque_HwNm_f32</w:t>
            </w:r>
          </w:p>
        </w:tc>
        <w:tc>
          <w:tcPr>
            <w:tcW w:w="4455" w:type="dxa"/>
            <w:vAlign w:val="center"/>
          </w:tcPr>
          <w:p w:rsidR="00057BFB" w:rsidRPr="004B5BE2" w:rsidRDefault="00057BF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057BFB" w:rsidRPr="004B5BE2" w:rsidTr="00F957FA">
        <w:trPr>
          <w:trHeight w:val="341"/>
        </w:trPr>
        <w:tc>
          <w:tcPr>
            <w:tcW w:w="4455" w:type="dxa"/>
            <w:vAlign w:val="center"/>
          </w:tcPr>
          <w:p w:rsidR="00057BFB" w:rsidRPr="00057BFB" w:rsidRDefault="00057BFB" w:rsidP="00F957FA">
            <w:pPr>
              <w:spacing w:before="100" w:beforeAutospacing="1" w:after="100" w:afterAutospacing="1"/>
              <w:rPr>
                <w:rFonts w:ascii="Arial" w:hAnsi="Arial" w:cs="Arial"/>
                <w:sz w:val="16"/>
                <w:szCs w:val="16"/>
              </w:rPr>
            </w:pPr>
            <w:r w:rsidRPr="00057BFB">
              <w:rPr>
                <w:rFonts w:ascii="Arial" w:hAnsi="Arial" w:cs="Arial"/>
                <w:sz w:val="16"/>
                <w:szCs w:val="16"/>
              </w:rPr>
              <w:t>Rte_InitValue_VehicleSpeed_Kph_f32</w:t>
            </w:r>
          </w:p>
        </w:tc>
        <w:tc>
          <w:tcPr>
            <w:tcW w:w="4455" w:type="dxa"/>
            <w:vAlign w:val="center"/>
          </w:tcPr>
          <w:p w:rsidR="00057BFB" w:rsidRPr="004B5BE2" w:rsidRDefault="00057BF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057BFB" w:rsidRPr="004B5BE2" w:rsidTr="00F957FA">
        <w:trPr>
          <w:trHeight w:val="341"/>
        </w:trPr>
        <w:tc>
          <w:tcPr>
            <w:tcW w:w="4455" w:type="dxa"/>
            <w:vAlign w:val="center"/>
          </w:tcPr>
          <w:p w:rsidR="00057BFB" w:rsidRPr="00057BFB" w:rsidRDefault="00057BFB" w:rsidP="00F957FA">
            <w:pPr>
              <w:spacing w:before="100" w:beforeAutospacing="1" w:after="100" w:afterAutospacing="1"/>
              <w:rPr>
                <w:rFonts w:ascii="Arial" w:hAnsi="Arial" w:cs="Arial"/>
                <w:sz w:val="16"/>
                <w:szCs w:val="16"/>
              </w:rPr>
            </w:pPr>
            <w:r w:rsidRPr="00057BFB">
              <w:rPr>
                <w:rFonts w:ascii="Arial" w:hAnsi="Arial" w:cs="Arial"/>
                <w:sz w:val="16"/>
                <w:szCs w:val="16"/>
              </w:rPr>
              <w:t>Rte_InitValue_WIRCmdAmpBlnd_MtrNm_f32</w:t>
            </w:r>
          </w:p>
        </w:tc>
        <w:tc>
          <w:tcPr>
            <w:tcW w:w="4455" w:type="dxa"/>
            <w:vAlign w:val="center"/>
          </w:tcPr>
          <w:p w:rsidR="00057BFB" w:rsidRPr="004B5BE2" w:rsidRDefault="00057BFB"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057BFB" w:rsidRDefault="00057BFB" w:rsidP="00057BFB"/>
    <w:p w:rsidR="00057BFB" w:rsidRPr="00057BFB" w:rsidRDefault="00057BFB" w:rsidP="00057BFB">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057BFB">
          <w:t>HighFreqAssist</w:t>
        </w:r>
      </w:fldSimple>
      <w:r>
        <w:t>_Per</w:t>
      </w:r>
      <w:r w:rsidR="00057BFB">
        <w:t>1</w:t>
      </w:r>
    </w:p>
    <w:p w:rsidR="004A781C" w:rsidRDefault="004A781C">
      <w:pPr>
        <w:pStyle w:val="Heading4"/>
      </w:pPr>
      <w:r>
        <w:t>Design Rationale</w:t>
      </w:r>
    </w:p>
    <w:p w:rsidR="004A781C" w:rsidRDefault="00057BFB">
      <w:r>
        <w:t>None</w:t>
      </w:r>
    </w:p>
    <w:p w:rsidR="004A781C" w:rsidRDefault="004A781C">
      <w:pPr>
        <w:pStyle w:val="Heading4"/>
      </w:pPr>
      <w:r>
        <w:t>Program Flow Start</w:t>
      </w:r>
    </w:p>
    <w:p w:rsidR="00371F15" w:rsidRDefault="00371F15" w:rsidP="00371F15">
      <w:r w:rsidRPr="00371F15">
        <w:t>Rte_Call_HighFreqAssi</w:t>
      </w:r>
      <w:r>
        <w:t>st_Per1_CP0_</w:t>
      </w:r>
      <w:proofErr w:type="gramStart"/>
      <w:r>
        <w:t>CheckpointReached()</w:t>
      </w:r>
      <w:proofErr w:type="gramEnd"/>
    </w:p>
    <w:p w:rsidR="00371F15" w:rsidRPr="00371F15" w:rsidRDefault="00371F15" w:rsidP="00371F15">
      <w:r w:rsidRPr="00371F15" w:rsidDel="00371F15">
        <w:t xml:space="preserve"> </w:t>
      </w:r>
    </w:p>
    <w:p w:rsidR="004A781C" w:rsidRDefault="004A781C">
      <w:pPr>
        <w:pStyle w:val="Heading4"/>
      </w:pPr>
      <w:r>
        <w:t>Store Module Inputs to Local copies</w:t>
      </w:r>
    </w:p>
    <w:p w:rsidR="00047AFA" w:rsidRPr="00047AFA" w:rsidRDefault="00047AFA" w:rsidP="00047AFA">
      <w:pPr>
        <w:rPr>
          <w:sz w:val="18"/>
          <w:szCs w:val="18"/>
        </w:rPr>
      </w:pPr>
      <w:r w:rsidRPr="00047AFA">
        <w:rPr>
          <w:sz w:val="18"/>
          <w:szCs w:val="18"/>
        </w:rPr>
        <w:t>HwTorque_HwNm_T_f32 = Rte_IRead_HighFreqAssist_Per1_HwTorque_HwNm_</w:t>
      </w:r>
      <w:proofErr w:type="gramStart"/>
      <w:r w:rsidRPr="00047AFA">
        <w:rPr>
          <w:sz w:val="18"/>
          <w:szCs w:val="18"/>
        </w:rPr>
        <w:t>f32()</w:t>
      </w:r>
      <w:proofErr w:type="gramEnd"/>
    </w:p>
    <w:p w:rsidR="00047AFA" w:rsidRPr="00047AFA" w:rsidRDefault="00047AFA" w:rsidP="00047AFA">
      <w:pPr>
        <w:rPr>
          <w:sz w:val="18"/>
          <w:szCs w:val="18"/>
        </w:rPr>
      </w:pPr>
      <w:r w:rsidRPr="00047AFA">
        <w:rPr>
          <w:sz w:val="18"/>
          <w:szCs w:val="18"/>
        </w:rPr>
        <w:t>VehicleSpeed_Kph_T_f32 = Rte_IRead_HighFreqAssist_Per1_VehicleSpeed_Kph_</w:t>
      </w:r>
      <w:proofErr w:type="gramStart"/>
      <w:r w:rsidRPr="00047AFA">
        <w:rPr>
          <w:sz w:val="18"/>
          <w:szCs w:val="18"/>
        </w:rPr>
        <w:t>f32()</w:t>
      </w:r>
      <w:proofErr w:type="gramEnd"/>
    </w:p>
    <w:p w:rsidR="00047AFA" w:rsidRPr="00047AFA" w:rsidRDefault="00047AFA" w:rsidP="00047AFA">
      <w:pPr>
        <w:rPr>
          <w:sz w:val="18"/>
          <w:szCs w:val="18"/>
        </w:rPr>
      </w:pPr>
      <w:r w:rsidRPr="00047AFA">
        <w:rPr>
          <w:sz w:val="18"/>
          <w:szCs w:val="18"/>
        </w:rPr>
        <w:t>WIRCmdAmpBlnd_MtrNm_T_f32 = Rte_IRead_HighFreqAssist_Per1_WIRCmdAmpBlnd_MtrNm_</w:t>
      </w:r>
      <w:proofErr w:type="gramStart"/>
      <w:r w:rsidRPr="00047AFA">
        <w:rPr>
          <w:sz w:val="18"/>
          <w:szCs w:val="18"/>
        </w:rPr>
        <w:t>f32()</w:t>
      </w:r>
      <w:proofErr w:type="gramEnd"/>
    </w:p>
    <w:p w:rsidR="00047AFA" w:rsidRPr="00047AFA" w:rsidRDefault="00047AFA" w:rsidP="00047AFA">
      <w:pPr>
        <w:rPr>
          <w:sz w:val="18"/>
          <w:szCs w:val="18"/>
        </w:rPr>
      </w:pPr>
      <w:r w:rsidRPr="00047AFA">
        <w:rPr>
          <w:sz w:val="18"/>
          <w:szCs w:val="18"/>
        </w:rPr>
        <w:t xml:space="preserve">HwTorque_HwNm_T_s4p11 = </w:t>
      </w:r>
      <w:proofErr w:type="spellStart"/>
      <w:r w:rsidRPr="00047AFA">
        <w:rPr>
          <w:sz w:val="18"/>
          <w:szCs w:val="18"/>
        </w:rPr>
        <w:t>FPM_FloatToFixed_</w:t>
      </w:r>
      <w:proofErr w:type="gramStart"/>
      <w:r w:rsidRPr="00047AFA">
        <w:rPr>
          <w:sz w:val="18"/>
          <w:szCs w:val="18"/>
        </w:rPr>
        <w:t>m</w:t>
      </w:r>
      <w:proofErr w:type="spellEnd"/>
      <w:r w:rsidRPr="00047AFA">
        <w:rPr>
          <w:sz w:val="18"/>
          <w:szCs w:val="18"/>
        </w:rPr>
        <w:t>(</w:t>
      </w:r>
      <w:proofErr w:type="gramEnd"/>
      <w:r w:rsidRPr="00047AFA">
        <w:rPr>
          <w:sz w:val="18"/>
          <w:szCs w:val="18"/>
        </w:rPr>
        <w:t>HwTorque_HwNm_T_f32, s4p11_T)</w:t>
      </w:r>
    </w:p>
    <w:p w:rsidR="00047AFA" w:rsidRPr="00047AFA" w:rsidRDefault="00047AFA" w:rsidP="00047AFA">
      <w:pPr>
        <w:rPr>
          <w:sz w:val="18"/>
          <w:szCs w:val="18"/>
        </w:rPr>
      </w:pPr>
      <w:r w:rsidRPr="00047AFA">
        <w:rPr>
          <w:sz w:val="18"/>
          <w:szCs w:val="18"/>
        </w:rPr>
        <w:t>AbsHwTorque_HwNm_T_u5p11 = Abs_s16_</w:t>
      </w:r>
      <w:proofErr w:type="gramStart"/>
      <w:r w:rsidRPr="00047AFA">
        <w:rPr>
          <w:sz w:val="18"/>
          <w:szCs w:val="18"/>
        </w:rPr>
        <w:t>m(</w:t>
      </w:r>
      <w:proofErr w:type="gramEnd"/>
      <w:r w:rsidRPr="00047AFA">
        <w:rPr>
          <w:sz w:val="18"/>
          <w:szCs w:val="18"/>
        </w:rPr>
        <w:t>HwTorque_HwNm_T_s4p11)</w:t>
      </w:r>
    </w:p>
    <w:p w:rsidR="00047AFA" w:rsidRPr="00047AFA" w:rsidRDefault="00047AFA" w:rsidP="00047AFA">
      <w:pPr>
        <w:rPr>
          <w:sz w:val="18"/>
          <w:szCs w:val="18"/>
        </w:rPr>
      </w:pPr>
      <w:r w:rsidRPr="00047AFA">
        <w:rPr>
          <w:sz w:val="18"/>
          <w:szCs w:val="18"/>
        </w:rPr>
        <w:t xml:space="preserve">VehicleSpeed_Kph_T_u9p7 = </w:t>
      </w:r>
      <w:proofErr w:type="spellStart"/>
      <w:r w:rsidRPr="00047AFA">
        <w:rPr>
          <w:sz w:val="18"/>
          <w:szCs w:val="18"/>
        </w:rPr>
        <w:t>FPM_FloatToFixed_</w:t>
      </w:r>
      <w:proofErr w:type="gramStart"/>
      <w:r w:rsidRPr="00047AFA">
        <w:rPr>
          <w:sz w:val="18"/>
          <w:szCs w:val="18"/>
        </w:rPr>
        <w:t>m</w:t>
      </w:r>
      <w:proofErr w:type="spellEnd"/>
      <w:r w:rsidRPr="00047AFA">
        <w:rPr>
          <w:sz w:val="18"/>
          <w:szCs w:val="18"/>
        </w:rPr>
        <w:t>(</w:t>
      </w:r>
      <w:proofErr w:type="gramEnd"/>
      <w:r w:rsidRPr="00047AFA">
        <w:rPr>
          <w:sz w:val="18"/>
          <w:szCs w:val="18"/>
        </w:rPr>
        <w:t>VehicleSpeed_Kph_T_f32, u9p7_T)</w:t>
      </w:r>
    </w:p>
    <w:p w:rsidR="004A781C" w:rsidRPr="00047AFA" w:rsidRDefault="00047AFA" w:rsidP="00047AFA">
      <w:pPr>
        <w:rPr>
          <w:sz w:val="18"/>
          <w:szCs w:val="18"/>
        </w:rPr>
      </w:pPr>
      <w:r w:rsidRPr="00047AFA">
        <w:rPr>
          <w:sz w:val="18"/>
          <w:szCs w:val="18"/>
        </w:rPr>
        <w:t xml:space="preserve">WIRCmdAmpBlnd_MtrNm_T_u4p12 = </w:t>
      </w:r>
      <w:proofErr w:type="spellStart"/>
      <w:r w:rsidRPr="00047AFA">
        <w:rPr>
          <w:sz w:val="18"/>
          <w:szCs w:val="18"/>
        </w:rPr>
        <w:t>FPM_FloatToFixed_</w:t>
      </w:r>
      <w:proofErr w:type="gramStart"/>
      <w:r w:rsidRPr="00047AFA">
        <w:rPr>
          <w:sz w:val="18"/>
          <w:szCs w:val="18"/>
        </w:rPr>
        <w:t>m</w:t>
      </w:r>
      <w:proofErr w:type="spellEnd"/>
      <w:r w:rsidRPr="00047AFA">
        <w:rPr>
          <w:sz w:val="18"/>
          <w:szCs w:val="18"/>
        </w:rPr>
        <w:t>(</w:t>
      </w:r>
      <w:proofErr w:type="gramEnd"/>
      <w:r w:rsidRPr="00047AFA">
        <w:rPr>
          <w:sz w:val="18"/>
          <w:szCs w:val="18"/>
        </w:rPr>
        <w:t>WIRCmdAmpBlnd_MtrNm_T_f32, u4p12_T)</w:t>
      </w:r>
    </w:p>
    <w:p w:rsidR="004A781C" w:rsidRDefault="00047AFA">
      <w:pPr>
        <w:pStyle w:val="Heading4"/>
      </w:pPr>
      <w:r>
        <w:lastRenderedPageBreak/>
        <w:t>Determine Filter Frequency</w:t>
      </w:r>
    </w:p>
    <w:p w:rsidR="004A781C" w:rsidRDefault="00414FA1" w:rsidP="00047AFA">
      <w:pPr>
        <w:jc w:val="center"/>
        <w:rPr>
          <w:ins w:id="133" w:author="Jared Julien (kzdyfh)" w:date="2013-05-02T12:05:00Z"/>
        </w:rPr>
      </w:pPr>
      <w:del w:id="134" w:author="Jared Julien (kzdyfh)" w:date="2013-05-02T12:05:00Z">
        <w:r w:rsidDel="009B56A9">
          <w:object w:dxaOrig="3656" w:dyaOrig="7435">
            <v:shape id="_x0000_i1026" type="#_x0000_t75" style="width:182.8pt;height:371.9pt" o:ole="">
              <v:imagedata r:id="rId10" o:title=""/>
            </v:shape>
            <o:OLEObject Type="Embed" ProgID="Visio.Drawing.11" ShapeID="_x0000_i1026" DrawAspect="Content" ObjectID="_1429002372" r:id="rId11"/>
          </w:object>
        </w:r>
      </w:del>
    </w:p>
    <w:p w:rsidR="009B56A9" w:rsidRDefault="009B56A9" w:rsidP="00047AFA">
      <w:pPr>
        <w:jc w:val="center"/>
      </w:pPr>
      <w:ins w:id="135" w:author="Jared Julien (kzdyfh)" w:date="2013-05-02T12:05:00Z">
        <w:r>
          <w:object w:dxaOrig="3300" w:dyaOrig="5640">
            <v:shape id="_x0000_i1027" type="#_x0000_t75" style="width:165.3pt;height:281.75pt" o:ole="">
              <v:imagedata r:id="rId12" o:title=""/>
            </v:shape>
            <o:OLEObject Type="Embed" ProgID="Visio.Drawing.11" ShapeID="_x0000_i1027" DrawAspect="Content" ObjectID="_1429002373" r:id="rId13"/>
          </w:object>
        </w:r>
      </w:ins>
    </w:p>
    <w:p w:rsidR="00047AFA" w:rsidRDefault="00047AFA" w:rsidP="00047AFA">
      <w:pPr>
        <w:pStyle w:val="Heading4"/>
      </w:pPr>
      <w:r>
        <w:lastRenderedPageBreak/>
        <w:t>Determine Gain</w:t>
      </w:r>
    </w:p>
    <w:p w:rsidR="00047AFA" w:rsidRDefault="007832C9" w:rsidP="00047AFA">
      <w:pPr>
        <w:jc w:val="center"/>
      </w:pPr>
      <w:r>
        <w:object w:dxaOrig="4016" w:dyaOrig="11040">
          <v:shape id="_x0000_i1029" type="#_x0000_t75" style="width:200.95pt;height:552.85pt" o:ole="">
            <v:imagedata r:id="rId14" o:title=""/>
          </v:shape>
          <o:OLEObject Type="Embed" ProgID="Visio.Drawing.11" ShapeID="_x0000_i1029" DrawAspect="Content" ObjectID="_1429002374" r:id="rId15"/>
        </w:object>
      </w:r>
    </w:p>
    <w:p w:rsidR="00047AFA" w:rsidRDefault="00047AFA" w:rsidP="00047AFA">
      <w:pPr>
        <w:pStyle w:val="Heading4"/>
      </w:pPr>
      <w:r>
        <w:lastRenderedPageBreak/>
        <w:t>Filter and Output</w:t>
      </w:r>
    </w:p>
    <w:p w:rsidR="00047AFA" w:rsidRDefault="007832C9" w:rsidP="00047AFA">
      <w:pPr>
        <w:jc w:val="center"/>
      </w:pPr>
      <w:del w:id="136" w:author="Jared Julien (kzdyfh)" w:date="2013-05-02T12:17:00Z">
        <w:r w:rsidDel="007832C9">
          <w:object w:dxaOrig="2936" w:dyaOrig="4736">
            <v:shape id="_x0000_i1028" type="#_x0000_t75" style="width:146.5pt;height:236.65pt" o:ole="">
              <v:imagedata r:id="rId16" o:title=""/>
            </v:shape>
            <o:OLEObject Type="Embed" ProgID="Visio.Drawing.11" ShapeID="_x0000_i1028" DrawAspect="Content" ObjectID="_1429002375" r:id="rId17"/>
          </w:object>
        </w:r>
      </w:del>
    </w:p>
    <w:p w:rsidR="004A781C" w:rsidRDefault="004A781C">
      <w:pPr>
        <w:pStyle w:val="Heading4"/>
      </w:pPr>
      <w:r>
        <w:t>Store Local copy of outputs into Module Outputs</w:t>
      </w:r>
    </w:p>
    <w:p w:rsidR="00047AFA" w:rsidRPr="00047AFA" w:rsidDel="007832C9" w:rsidRDefault="00047AFA" w:rsidP="00047AFA">
      <w:pPr>
        <w:rPr>
          <w:del w:id="137" w:author="Jared Julien (kzdyfh)" w:date="2013-05-02T12:18:00Z"/>
          <w:sz w:val="18"/>
          <w:szCs w:val="18"/>
          <w:lang w:val="fr-FR"/>
        </w:rPr>
      </w:pPr>
      <w:del w:id="138" w:author="Jared Julien (kzdyfh)" w:date="2013-05-02T12:18:00Z">
        <w:r w:rsidRPr="00047AFA" w:rsidDel="007832C9">
          <w:rPr>
            <w:sz w:val="18"/>
            <w:szCs w:val="18"/>
            <w:lang w:val="fr-FR"/>
          </w:rPr>
          <w:delText>WIRBlendKn_Uls_D_f32 = BlendFraction_Uls_T_f32;</w:delText>
        </w:r>
      </w:del>
    </w:p>
    <w:p w:rsidR="00047AFA" w:rsidDel="007832C9" w:rsidRDefault="00047AFA" w:rsidP="00047AFA">
      <w:pPr>
        <w:rPr>
          <w:del w:id="139" w:author="Jared Julien (kzdyfh)" w:date="2013-05-02T12:18:00Z"/>
          <w:sz w:val="18"/>
          <w:szCs w:val="18"/>
        </w:rPr>
      </w:pPr>
      <w:del w:id="140" w:author="Jared Julien (kzdyfh)" w:date="2013-05-02T12:18:00Z">
        <w:r w:rsidRPr="00DF2C0F" w:rsidDel="007832C9">
          <w:rPr>
            <w:sz w:val="18"/>
            <w:szCs w:val="18"/>
          </w:rPr>
          <w:delText>WIRBlend_Uls_D_f32 = GainBlend_Uls_T_f32;</w:delText>
        </w:r>
      </w:del>
    </w:p>
    <w:p w:rsidR="007832C9" w:rsidRDefault="007832C9" w:rsidP="00047AFA">
      <w:pPr>
        <w:rPr>
          <w:ins w:id="141" w:author="Jared Julien (kzdyfh)" w:date="2013-05-02T12:18:00Z"/>
          <w:sz w:val="18"/>
          <w:szCs w:val="18"/>
        </w:rPr>
      </w:pPr>
      <w:ins w:id="142" w:author="Jared Julien (kzdyfh)" w:date="2013-05-02T12:18:00Z">
        <w:r w:rsidRPr="007832C9">
          <w:rPr>
            <w:sz w:val="18"/>
            <w:szCs w:val="18"/>
          </w:rPr>
          <w:t>GainBlend_Uls_D_f32 = GainBlend_Uls_T_f32</w:t>
        </w:r>
      </w:ins>
    </w:p>
    <w:p w:rsidR="007832C9" w:rsidRDefault="007832C9" w:rsidP="00047AFA">
      <w:pPr>
        <w:rPr>
          <w:ins w:id="143" w:author="Jared Julien (kzdyfh)" w:date="2013-05-02T12:18:00Z"/>
          <w:sz w:val="18"/>
          <w:szCs w:val="18"/>
        </w:rPr>
      </w:pPr>
      <w:ins w:id="144" w:author="Jared Julien (kzdyfh)" w:date="2013-05-02T12:18:00Z">
        <w:r w:rsidRPr="007832C9">
          <w:rPr>
            <w:sz w:val="18"/>
            <w:szCs w:val="18"/>
          </w:rPr>
          <w:t>GainWIRZero_MtrNmpHwNm_D_f32 = GainWIRZero_MtrNmpHwNm_T_f32</w:t>
        </w:r>
      </w:ins>
    </w:p>
    <w:p w:rsidR="007832C9" w:rsidRPr="00DF2C0F" w:rsidRDefault="007832C9" w:rsidP="00047AFA">
      <w:pPr>
        <w:rPr>
          <w:ins w:id="145" w:author="Jared Julien (kzdyfh)" w:date="2013-05-02T12:18:00Z"/>
          <w:sz w:val="18"/>
          <w:szCs w:val="18"/>
        </w:rPr>
      </w:pPr>
      <w:ins w:id="146" w:author="Jared Julien (kzdyfh)" w:date="2013-05-02T12:18:00Z">
        <w:r w:rsidRPr="007832C9">
          <w:rPr>
            <w:sz w:val="18"/>
            <w:szCs w:val="18"/>
          </w:rPr>
          <w:t>GainVal_MtrNmpHwNm_D_f32 = GainVal_MtrNmpHwNm_T_f32</w:t>
        </w:r>
      </w:ins>
    </w:p>
    <w:p w:rsidR="004A781C" w:rsidRPr="00047AFA" w:rsidRDefault="00047AFA" w:rsidP="00047AFA">
      <w:pPr>
        <w:rPr>
          <w:sz w:val="18"/>
          <w:szCs w:val="18"/>
        </w:rPr>
      </w:pPr>
      <w:r w:rsidRPr="00047AFA">
        <w:rPr>
          <w:sz w:val="18"/>
          <w:szCs w:val="18"/>
        </w:rPr>
        <w:t>Rte_IWrite_HighFreqAssist_Per1_HighFreqAssist_MtrNm_</w:t>
      </w:r>
      <w:proofErr w:type="gramStart"/>
      <w:r w:rsidRPr="00047AFA">
        <w:rPr>
          <w:sz w:val="18"/>
          <w:szCs w:val="18"/>
        </w:rPr>
        <w:t>f32(</w:t>
      </w:r>
      <w:proofErr w:type="gramEnd"/>
      <w:r w:rsidRPr="00047AFA">
        <w:rPr>
          <w:sz w:val="18"/>
          <w:szCs w:val="18"/>
        </w:rPr>
        <w:t>HighFreqAssist_MtrNm_T_f32);</w:t>
      </w:r>
    </w:p>
    <w:p w:rsidR="004A781C" w:rsidRDefault="004A781C">
      <w:pPr>
        <w:pStyle w:val="Heading4"/>
      </w:pPr>
      <w:r>
        <w:t>Program Flow End</w:t>
      </w:r>
    </w:p>
    <w:p w:rsidR="00371F15" w:rsidRDefault="00371F15" w:rsidP="00371F15">
      <w:r w:rsidRPr="00371F15">
        <w:t>Rte_Call_HighFreqAssi</w:t>
      </w:r>
      <w:r>
        <w:t>st_Per1_CP1_</w:t>
      </w:r>
      <w:proofErr w:type="gramStart"/>
      <w:r>
        <w:t>CheckpointReached()</w:t>
      </w:r>
      <w:proofErr w:type="gramEnd"/>
    </w:p>
    <w:p w:rsidR="004A781C" w:rsidRDefault="004A781C">
      <w:pPr>
        <w:pStyle w:val="Heading2"/>
      </w:pPr>
      <w:r>
        <w:br w:type="page"/>
      </w:r>
      <w:r>
        <w:lastRenderedPageBreak/>
        <w:t>Fault Recovery Functions</w:t>
      </w:r>
      <w:bookmarkStart w:id="147" w:name="OLE_LINK90"/>
      <w:bookmarkStart w:id="148" w:name="OLE_LINK91"/>
    </w:p>
    <w:p w:rsidR="00047AFA" w:rsidRDefault="00047AFA" w:rsidP="00047AFA"/>
    <w:p w:rsidR="00047AFA" w:rsidRDefault="00047AFA" w:rsidP="00047AFA">
      <w:r>
        <w:t>None</w:t>
      </w:r>
    </w:p>
    <w:bookmarkEnd w:id="147"/>
    <w:bookmarkEnd w:id="148"/>
    <w:p w:rsidR="00047AFA" w:rsidRDefault="00047AFA" w:rsidP="00047AFA"/>
    <w:p w:rsidR="00047AFA" w:rsidRDefault="004A781C" w:rsidP="00047AFA">
      <w:pPr>
        <w:pStyle w:val="Heading2"/>
      </w:pPr>
      <w:r>
        <w:t>Shutdown Functions</w:t>
      </w:r>
    </w:p>
    <w:p w:rsidR="00047AFA" w:rsidRDefault="00047AFA" w:rsidP="00047AFA"/>
    <w:p w:rsidR="00047AFA" w:rsidRDefault="00047AFA" w:rsidP="00047AFA">
      <w:r>
        <w:t>None</w:t>
      </w:r>
    </w:p>
    <w:p w:rsidR="004A781C" w:rsidRDefault="004A781C" w:rsidP="00047AFA"/>
    <w:p w:rsidR="00047AFA" w:rsidRDefault="004A781C" w:rsidP="00047AFA">
      <w:pPr>
        <w:pStyle w:val="Heading2"/>
      </w:pPr>
      <w:r>
        <w:t>Interrupt Functions</w:t>
      </w:r>
    </w:p>
    <w:p w:rsidR="00047AFA" w:rsidRDefault="00047AFA" w:rsidP="00047AFA"/>
    <w:p w:rsidR="00047AFA" w:rsidRDefault="00047AFA" w:rsidP="00047AFA">
      <w:r>
        <w:t>None</w:t>
      </w:r>
    </w:p>
    <w:p w:rsidR="004A781C" w:rsidRDefault="004A781C" w:rsidP="00047AFA"/>
    <w:p w:rsidR="00047AFA" w:rsidRDefault="004A781C" w:rsidP="00047AFA">
      <w:pPr>
        <w:pStyle w:val="Heading2"/>
      </w:pPr>
      <w:r>
        <w:t>Serial Communication Functions</w:t>
      </w:r>
    </w:p>
    <w:p w:rsidR="00047AFA" w:rsidRDefault="00047AFA" w:rsidP="00047AFA"/>
    <w:p w:rsidR="00047AFA" w:rsidRDefault="00047AFA" w:rsidP="00047AFA">
      <w:r>
        <w:t>None</w:t>
      </w:r>
    </w:p>
    <w:p w:rsidR="004A781C" w:rsidRDefault="004A781C" w:rsidP="00047AFA"/>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047AFA">
      <w:r>
        <w:t>The periodic function is called at a rate of 2ms in all states.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047AFA" w:rsidP="00F957FA">
            <w:pPr>
              <w:spacing w:before="60"/>
              <w:rPr>
                <w:rFonts w:ascii="Arial" w:hAnsi="Arial" w:cs="Arial"/>
                <w:sz w:val="16"/>
                <w:szCs w:val="16"/>
              </w:rPr>
            </w:pPr>
            <w:bookmarkStart w:id="149" w:name="OLE_LINK92"/>
            <w:bookmarkStart w:id="150" w:name="OLE_LINK93"/>
            <w:r>
              <w:rPr>
                <w:rFonts w:ascii="Arial" w:hAnsi="Arial" w:cs="Arial"/>
                <w:sz w:val="16"/>
                <w:szCs w:val="16"/>
              </w:rPr>
              <w:t>HighFreqAssist_Per1</w:t>
            </w:r>
            <w:bookmarkEnd w:id="149"/>
            <w:bookmarkEnd w:id="150"/>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047AFA"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047AFA"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047AFA">
            <w:pPr>
              <w:spacing w:before="60"/>
              <w:rPr>
                <w:rFonts w:ascii="Arial" w:hAnsi="Arial" w:cs="Arial"/>
                <w:sz w:val="16"/>
              </w:rPr>
            </w:pPr>
            <w:r w:rsidRPr="00047AFA">
              <w:rPr>
                <w:rFonts w:ascii="Arial" w:hAnsi="Arial" w:cs="Arial"/>
                <w:sz w:val="16"/>
              </w:rPr>
              <w:t>HighFreqAssist_Per1</w:t>
            </w:r>
          </w:p>
        </w:tc>
        <w:tc>
          <w:tcPr>
            <w:tcW w:w="4464" w:type="dxa"/>
            <w:tcBorders>
              <w:top w:val="single" w:sz="6" w:space="0" w:color="auto"/>
              <w:left w:val="single" w:sz="6" w:space="0" w:color="auto"/>
              <w:bottom w:val="single" w:sz="6" w:space="0" w:color="auto"/>
              <w:right w:val="single" w:sz="6" w:space="0" w:color="auto"/>
            </w:tcBorders>
          </w:tcPr>
          <w:p w:rsidR="004A781C" w:rsidRDefault="00047AFA">
            <w:pPr>
              <w:spacing w:before="60"/>
              <w:rPr>
                <w:rFonts w:ascii="Arial" w:hAnsi="Arial" w:cs="Arial"/>
                <w:sz w:val="16"/>
              </w:rPr>
            </w:pPr>
            <w:r w:rsidRPr="00047AFA">
              <w:rPr>
                <w:rFonts w:ascii="Arial" w:hAnsi="Arial" w:cs="Arial"/>
                <w:sz w:val="16"/>
              </w:rPr>
              <w:t>RTE_START_SEC_AP_HIGHFREQASSIST_APPL_CODE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047AFA">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047AFA">
      <w:pPr>
        <w:numPr>
          <w:ilvl w:val="0"/>
          <w:numId w:val="6"/>
        </w:numPr>
      </w:pPr>
      <w:r>
        <w:t xml:space="preserve">INLINE functions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170"/>
        <w:gridCol w:w="1015"/>
      </w:tblGrid>
      <w:tr w:rsidR="004A781C" w:rsidTr="00047AFA">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17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01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047AFA">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047AFA">
            <w:pPr>
              <w:spacing w:before="60"/>
              <w:rPr>
                <w:rFonts w:ascii="Arial" w:hAnsi="Arial" w:cs="Arial"/>
                <w:sz w:val="16"/>
              </w:rPr>
            </w:pPr>
            <w:r>
              <w:rPr>
                <w:rFonts w:ascii="Arial" w:hAnsi="Arial" w:cs="Arial"/>
                <w:sz w:val="16"/>
              </w:rPr>
              <w:t>1.0</w:t>
            </w:r>
          </w:p>
        </w:tc>
        <w:tc>
          <w:tcPr>
            <w:tcW w:w="6210" w:type="dxa"/>
          </w:tcPr>
          <w:p w:rsidR="004A781C" w:rsidRDefault="00047AFA">
            <w:pPr>
              <w:spacing w:before="60"/>
              <w:rPr>
                <w:rFonts w:ascii="Arial" w:hAnsi="Arial" w:cs="Arial"/>
                <w:sz w:val="16"/>
              </w:rPr>
            </w:pPr>
            <w:r>
              <w:rPr>
                <w:rFonts w:ascii="Arial" w:hAnsi="Arial" w:cs="Arial"/>
                <w:sz w:val="16"/>
              </w:rPr>
              <w:t>Initial Version</w:t>
            </w:r>
          </w:p>
        </w:tc>
        <w:tc>
          <w:tcPr>
            <w:tcW w:w="1170" w:type="dxa"/>
          </w:tcPr>
          <w:p w:rsidR="004A781C" w:rsidRDefault="00047AFA">
            <w:pPr>
              <w:spacing w:before="60"/>
              <w:rPr>
                <w:rFonts w:ascii="Arial" w:hAnsi="Arial" w:cs="Arial"/>
                <w:sz w:val="16"/>
              </w:rPr>
            </w:pPr>
            <w:r>
              <w:rPr>
                <w:rFonts w:ascii="Arial" w:hAnsi="Arial" w:cs="Arial"/>
                <w:sz w:val="16"/>
              </w:rPr>
              <w:t>05-Apr-12</w:t>
            </w:r>
          </w:p>
        </w:tc>
        <w:tc>
          <w:tcPr>
            <w:tcW w:w="1015" w:type="dxa"/>
          </w:tcPr>
          <w:p w:rsidR="004A781C" w:rsidRDefault="00047AFA">
            <w:pPr>
              <w:spacing w:before="60"/>
              <w:rPr>
                <w:rFonts w:ascii="Arial" w:hAnsi="Arial" w:cs="Arial"/>
                <w:sz w:val="16"/>
              </w:rPr>
            </w:pPr>
            <w:r>
              <w:rPr>
                <w:rFonts w:ascii="Arial" w:hAnsi="Arial" w:cs="Arial"/>
                <w:sz w:val="16"/>
              </w:rPr>
              <w:t>OT</w:t>
            </w:r>
          </w:p>
        </w:tc>
      </w:tr>
      <w:tr w:rsidR="00371F15" w:rsidTr="00047AFA">
        <w:tc>
          <w:tcPr>
            <w:tcW w:w="616" w:type="dxa"/>
          </w:tcPr>
          <w:p w:rsidR="00371F15" w:rsidRDefault="00371F15">
            <w:pPr>
              <w:spacing w:before="60"/>
              <w:rPr>
                <w:rFonts w:ascii="Arial" w:hAnsi="Arial" w:cs="Arial"/>
                <w:sz w:val="16"/>
              </w:rPr>
            </w:pPr>
            <w:r>
              <w:rPr>
                <w:rFonts w:ascii="Arial" w:hAnsi="Arial" w:cs="Arial"/>
                <w:sz w:val="16"/>
              </w:rPr>
              <w:t>2</w:t>
            </w:r>
          </w:p>
        </w:tc>
        <w:tc>
          <w:tcPr>
            <w:tcW w:w="662" w:type="dxa"/>
          </w:tcPr>
          <w:p w:rsidR="00371F15" w:rsidRDefault="00371F15">
            <w:pPr>
              <w:spacing w:before="60"/>
              <w:rPr>
                <w:rFonts w:ascii="Arial" w:hAnsi="Arial" w:cs="Arial"/>
                <w:sz w:val="16"/>
              </w:rPr>
            </w:pPr>
            <w:r>
              <w:rPr>
                <w:rFonts w:ascii="Arial" w:hAnsi="Arial" w:cs="Arial"/>
                <w:sz w:val="16"/>
              </w:rPr>
              <w:t>2.0</w:t>
            </w:r>
          </w:p>
        </w:tc>
        <w:tc>
          <w:tcPr>
            <w:tcW w:w="6210" w:type="dxa"/>
          </w:tcPr>
          <w:p w:rsidR="00371F15" w:rsidRDefault="00371F15" w:rsidP="00371F15">
            <w:pPr>
              <w:spacing w:before="60"/>
              <w:rPr>
                <w:rFonts w:ascii="Arial" w:hAnsi="Arial" w:cs="Arial"/>
                <w:sz w:val="16"/>
              </w:rPr>
            </w:pPr>
            <w:r>
              <w:rPr>
                <w:rFonts w:ascii="Arial" w:hAnsi="Arial" w:cs="Arial"/>
                <w:sz w:val="16"/>
              </w:rPr>
              <w:t xml:space="preserve">Check points added for the </w:t>
            </w:r>
            <w:proofErr w:type="spellStart"/>
            <w:r>
              <w:rPr>
                <w:rFonts w:ascii="Arial" w:hAnsi="Arial" w:cs="Arial"/>
                <w:sz w:val="16"/>
              </w:rPr>
              <w:t>runnable</w:t>
            </w:r>
            <w:proofErr w:type="spellEnd"/>
            <w:r>
              <w:rPr>
                <w:rFonts w:ascii="Arial" w:hAnsi="Arial" w:cs="Arial"/>
                <w:sz w:val="16"/>
              </w:rPr>
              <w:t xml:space="preserve"> executables</w:t>
            </w:r>
          </w:p>
        </w:tc>
        <w:tc>
          <w:tcPr>
            <w:tcW w:w="1170" w:type="dxa"/>
          </w:tcPr>
          <w:p w:rsidR="00371F15" w:rsidRDefault="00371F15">
            <w:pPr>
              <w:spacing w:before="60"/>
              <w:rPr>
                <w:rFonts w:ascii="Arial" w:hAnsi="Arial" w:cs="Arial"/>
                <w:sz w:val="16"/>
              </w:rPr>
            </w:pPr>
            <w:r>
              <w:rPr>
                <w:rFonts w:ascii="Arial" w:hAnsi="Arial" w:cs="Arial"/>
                <w:sz w:val="16"/>
              </w:rPr>
              <w:t>21-Sep-12</w:t>
            </w:r>
          </w:p>
        </w:tc>
        <w:tc>
          <w:tcPr>
            <w:tcW w:w="1015" w:type="dxa"/>
          </w:tcPr>
          <w:p w:rsidR="00371F15" w:rsidRDefault="00371F15">
            <w:pPr>
              <w:spacing w:before="60"/>
              <w:rPr>
                <w:rFonts w:ascii="Arial" w:hAnsi="Arial" w:cs="Arial"/>
                <w:sz w:val="16"/>
              </w:rPr>
            </w:pPr>
            <w:r>
              <w:rPr>
                <w:rFonts w:ascii="Arial" w:hAnsi="Arial" w:cs="Arial"/>
                <w:sz w:val="16"/>
              </w:rPr>
              <w:t>SSK</w:t>
            </w:r>
          </w:p>
        </w:tc>
      </w:tr>
      <w:tr w:rsidR="00EE22F9" w:rsidTr="00047AFA">
        <w:trPr>
          <w:ins w:id="151" w:author="Jared Julien (kzdyfh)" w:date="2013-05-02T11:55:00Z"/>
        </w:trPr>
        <w:tc>
          <w:tcPr>
            <w:tcW w:w="616" w:type="dxa"/>
          </w:tcPr>
          <w:p w:rsidR="00EE22F9" w:rsidRDefault="00EE22F9">
            <w:pPr>
              <w:spacing w:before="60"/>
              <w:rPr>
                <w:ins w:id="152" w:author="Jared Julien (kzdyfh)" w:date="2013-05-02T11:55:00Z"/>
                <w:rFonts w:ascii="Arial" w:hAnsi="Arial" w:cs="Arial"/>
                <w:sz w:val="16"/>
              </w:rPr>
            </w:pPr>
            <w:ins w:id="153" w:author="Jared Julien (kzdyfh)" w:date="2013-05-02T11:55:00Z">
              <w:r>
                <w:rPr>
                  <w:rFonts w:ascii="Arial" w:hAnsi="Arial" w:cs="Arial"/>
                  <w:sz w:val="16"/>
                </w:rPr>
                <w:t>3</w:t>
              </w:r>
            </w:ins>
          </w:p>
        </w:tc>
        <w:tc>
          <w:tcPr>
            <w:tcW w:w="662" w:type="dxa"/>
          </w:tcPr>
          <w:p w:rsidR="00EE22F9" w:rsidRDefault="00EE22F9">
            <w:pPr>
              <w:spacing w:before="60"/>
              <w:rPr>
                <w:ins w:id="154" w:author="Jared Julien (kzdyfh)" w:date="2013-05-02T11:55:00Z"/>
                <w:rFonts w:ascii="Arial" w:hAnsi="Arial" w:cs="Arial"/>
                <w:sz w:val="16"/>
              </w:rPr>
            </w:pPr>
            <w:ins w:id="155" w:author="Jared Julien (kzdyfh)" w:date="2013-05-02T11:55:00Z">
              <w:r>
                <w:rPr>
                  <w:rFonts w:ascii="Arial" w:hAnsi="Arial" w:cs="Arial"/>
                  <w:sz w:val="16"/>
                </w:rPr>
                <w:t>3.0</w:t>
              </w:r>
            </w:ins>
          </w:p>
        </w:tc>
        <w:tc>
          <w:tcPr>
            <w:tcW w:w="6210" w:type="dxa"/>
          </w:tcPr>
          <w:p w:rsidR="00EE22F9" w:rsidRDefault="00EE22F9" w:rsidP="00371F15">
            <w:pPr>
              <w:spacing w:before="60"/>
              <w:rPr>
                <w:ins w:id="156" w:author="Jared Julien (kzdyfh)" w:date="2013-05-02T11:55:00Z"/>
                <w:rFonts w:ascii="Arial" w:hAnsi="Arial" w:cs="Arial"/>
                <w:sz w:val="16"/>
              </w:rPr>
            </w:pPr>
            <w:ins w:id="157" w:author="Jared Julien (kzdyfh)" w:date="2013-05-02T11:55:00Z">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002</w:t>
              </w:r>
            </w:ins>
          </w:p>
        </w:tc>
        <w:tc>
          <w:tcPr>
            <w:tcW w:w="1170" w:type="dxa"/>
          </w:tcPr>
          <w:p w:rsidR="00EE22F9" w:rsidRDefault="00EE22F9">
            <w:pPr>
              <w:spacing w:before="60"/>
              <w:rPr>
                <w:ins w:id="158" w:author="Jared Julien (kzdyfh)" w:date="2013-05-02T11:55:00Z"/>
                <w:rFonts w:ascii="Arial" w:hAnsi="Arial" w:cs="Arial"/>
                <w:sz w:val="16"/>
              </w:rPr>
            </w:pPr>
            <w:ins w:id="159" w:author="Jared Julien (kzdyfh)" w:date="2013-05-02T11:55:00Z">
              <w:r>
                <w:rPr>
                  <w:rFonts w:ascii="Arial" w:hAnsi="Arial" w:cs="Arial"/>
                  <w:sz w:val="16"/>
                </w:rPr>
                <w:t>2-May-13</w:t>
              </w:r>
            </w:ins>
          </w:p>
        </w:tc>
        <w:tc>
          <w:tcPr>
            <w:tcW w:w="1015" w:type="dxa"/>
          </w:tcPr>
          <w:p w:rsidR="00EE22F9" w:rsidRDefault="00EE22F9">
            <w:pPr>
              <w:spacing w:before="60"/>
              <w:rPr>
                <w:ins w:id="160" w:author="Jared Julien (kzdyfh)" w:date="2013-05-02T11:55:00Z"/>
                <w:rFonts w:ascii="Arial" w:hAnsi="Arial" w:cs="Arial"/>
                <w:sz w:val="16"/>
              </w:rPr>
            </w:pPr>
            <w:ins w:id="161" w:author="Jared Julien (kzdyfh)" w:date="2013-05-02T11:55:00Z">
              <w:r>
                <w:rPr>
                  <w:rFonts w:ascii="Arial" w:hAnsi="Arial" w:cs="Arial"/>
                  <w:sz w:val="16"/>
                </w:rPr>
                <w:t>Jared</w:t>
              </w:r>
            </w:ins>
          </w:p>
        </w:tc>
      </w:tr>
    </w:tbl>
    <w:p w:rsidR="00107819" w:rsidRDefault="00107819"/>
    <w:sectPr w:rsidR="00107819" w:rsidSect="00937013">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F55" w:rsidRDefault="00315F55">
      <w:r>
        <w:separator/>
      </w:r>
    </w:p>
  </w:endnote>
  <w:endnote w:type="continuationSeparator" w:id="0">
    <w:p w:rsidR="00315F55" w:rsidRDefault="00315F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F968D9" w:rsidRPr="00F968D9">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F55" w:rsidRDefault="00315F55">
      <w:r>
        <w:separator/>
      </w:r>
    </w:p>
  </w:footnote>
  <w:footnote w:type="continuationSeparator" w:id="0">
    <w:p w:rsidR="00315F55" w:rsidRDefault="00315F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5154E5">
          <w:pPr>
            <w:pStyle w:val="Header"/>
          </w:pPr>
          <w:fldSimple w:instr=" DOCPROPERTY &quot;Document Title&quot;  \* MERGEFORMAT ">
            <w:r w:rsidR="001E66DA">
              <w:t>High Frequency Assist</w:t>
            </w:r>
          </w:fldSimple>
        </w:p>
        <w:p w:rsidR="00F957FA" w:rsidRDefault="005154E5" w:rsidP="001A574F">
          <w:pPr>
            <w:pStyle w:val="Header"/>
            <w:tabs>
              <w:tab w:val="clear" w:pos="4320"/>
              <w:tab w:val="clear" w:pos="8640"/>
              <w:tab w:val="center" w:pos="2592"/>
            </w:tabs>
          </w:pPr>
          <w:fldSimple w:instr=" DOCPROPERTY &quot;Product Line&quot;  \* MERGEFORMAT ">
            <w:r w:rsidR="00F968D9">
              <w:t>Gen II+ EPS EA3</w:t>
            </w:r>
          </w:fldSimple>
          <w:r w:rsidR="00F957FA">
            <w:tab/>
          </w:r>
        </w:p>
      </w:tc>
      <w:tc>
        <w:tcPr>
          <w:tcW w:w="1170" w:type="dxa"/>
        </w:tcPr>
        <w:p w:rsidR="00F957FA" w:rsidRDefault="00F957FA">
          <w:pPr>
            <w:pStyle w:val="Header"/>
          </w:pPr>
          <w:r>
            <w:t>Revision:</w:t>
          </w:r>
        </w:p>
      </w:tc>
      <w:tc>
        <w:tcPr>
          <w:tcW w:w="1350" w:type="dxa"/>
        </w:tcPr>
        <w:p w:rsidR="00F957FA" w:rsidRDefault="005154E5" w:rsidP="00371F15">
          <w:pPr>
            <w:pStyle w:val="Header"/>
          </w:pPr>
          <w:fldSimple w:instr=" DOCPROPERTY &quot;MDDRevNum&quot; \* MERGEFORMAT ">
            <w:ins w:id="162" w:author="Jared Julien (kzdyfh)" w:date="2013-05-02T11:56:00Z">
              <w:r w:rsidR="00637EAB">
                <w:t>3.0</w:t>
              </w:r>
            </w:ins>
            <w:del w:id="163" w:author="Jared Julien (kzdyfh)" w:date="2013-05-02T11:56:00Z">
              <w:r w:rsidR="00371F15" w:rsidDel="00637EAB">
                <w:delText>2.0</w:delText>
              </w:r>
            </w:del>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5154E5" w:rsidP="00371F15">
          <w:pPr>
            <w:pStyle w:val="Header"/>
          </w:pPr>
          <w:r>
            <w:fldChar w:fldCharType="begin"/>
          </w:r>
          <w:r w:rsidR="00371F15">
            <w:instrText xml:space="preserve"> SAVEDATE \@ "d-MMM-yy" \* MERGEFORMAT </w:instrText>
          </w:r>
          <w:r>
            <w:fldChar w:fldCharType="separate"/>
          </w:r>
          <w:ins w:id="164" w:author="Jared Julien (kzdyfh)" w:date="2013-05-02T11:56:00Z">
            <w:r w:rsidR="00027CB5">
              <w:rPr>
                <w:noProof/>
              </w:rPr>
              <w:t>2-May-13</w:t>
            </w:r>
          </w:ins>
          <w:del w:id="165" w:author="Jared Julien (kzdyfh)" w:date="2013-05-02T11:56:00Z">
            <w:r w:rsidR="00EE22F9" w:rsidDel="00027CB5">
              <w:rPr>
                <w:noProof/>
              </w:rPr>
              <w:delText>21-Sep-12</w:delText>
            </w:r>
          </w:del>
          <w:r>
            <w:fldChar w:fldCharType="end"/>
          </w:r>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371F15">
          <w:pPr>
            <w:pStyle w:val="Header"/>
          </w:pPr>
          <w:del w:id="166" w:author="Jared Julien (kzdyfh)" w:date="2013-05-02T11:56:00Z">
            <w:r w:rsidDel="00027CB5">
              <w:delText>Selva Sengottaiyan</w:delText>
            </w:r>
          </w:del>
          <w:ins w:id="167" w:author="Jared Julien (kzdyfh)" w:date="2013-05-02T11:56:00Z">
            <w:r w:rsidR="00027CB5">
              <w:t>Jared Julien</w:t>
            </w:r>
          </w:ins>
        </w:p>
      </w:tc>
      <w:tc>
        <w:tcPr>
          <w:tcW w:w="1170" w:type="dxa"/>
        </w:tcPr>
        <w:p w:rsidR="00F957FA" w:rsidRDefault="00F957FA">
          <w:pPr>
            <w:pStyle w:val="Header"/>
          </w:pPr>
          <w:r>
            <w:t>Page:</w:t>
          </w:r>
        </w:p>
      </w:tc>
      <w:tc>
        <w:tcPr>
          <w:tcW w:w="1350" w:type="dxa"/>
        </w:tcPr>
        <w:p w:rsidR="00F957FA" w:rsidRDefault="005154E5">
          <w:pPr>
            <w:pStyle w:val="Header"/>
          </w:pPr>
          <w:r>
            <w:rPr>
              <w:rStyle w:val="PageNumber"/>
            </w:rPr>
            <w:fldChar w:fldCharType="begin"/>
          </w:r>
          <w:r w:rsidR="00F957FA">
            <w:rPr>
              <w:rStyle w:val="PageNumber"/>
            </w:rPr>
            <w:instrText xml:space="preserve"> PAGE </w:instrText>
          </w:r>
          <w:r>
            <w:rPr>
              <w:rStyle w:val="PageNumber"/>
            </w:rPr>
            <w:fldChar w:fldCharType="separate"/>
          </w:r>
          <w:r w:rsidR="007832C9">
            <w:rPr>
              <w:rStyle w:val="PageNumber"/>
              <w:noProof/>
            </w:rPr>
            <w:t>4</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7832C9">
            <w:rPr>
              <w:rStyle w:val="PageNumber"/>
              <w:noProof/>
            </w:rPr>
            <w:t>16</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E66DA"/>
    <w:rsid w:val="00027CB5"/>
    <w:rsid w:val="00047AFA"/>
    <w:rsid w:val="00057BFB"/>
    <w:rsid w:val="00094A61"/>
    <w:rsid w:val="000C0818"/>
    <w:rsid w:val="00107819"/>
    <w:rsid w:val="00163322"/>
    <w:rsid w:val="001A574F"/>
    <w:rsid w:val="001B60DF"/>
    <w:rsid w:val="001E66DA"/>
    <w:rsid w:val="001F09B2"/>
    <w:rsid w:val="0020722A"/>
    <w:rsid w:val="00251AC0"/>
    <w:rsid w:val="00296398"/>
    <w:rsid w:val="002C03D8"/>
    <w:rsid w:val="00315335"/>
    <w:rsid w:val="00315F55"/>
    <w:rsid w:val="00371F15"/>
    <w:rsid w:val="003C4D3F"/>
    <w:rsid w:val="00414FA1"/>
    <w:rsid w:val="004A62C6"/>
    <w:rsid w:val="004A781C"/>
    <w:rsid w:val="005154E5"/>
    <w:rsid w:val="005D5FE4"/>
    <w:rsid w:val="005F3D5E"/>
    <w:rsid w:val="0060588B"/>
    <w:rsid w:val="00616853"/>
    <w:rsid w:val="00637EAB"/>
    <w:rsid w:val="00674ADF"/>
    <w:rsid w:val="006D33CC"/>
    <w:rsid w:val="006F01A3"/>
    <w:rsid w:val="00706174"/>
    <w:rsid w:val="00781DA6"/>
    <w:rsid w:val="007832C9"/>
    <w:rsid w:val="007A69AC"/>
    <w:rsid w:val="008242F0"/>
    <w:rsid w:val="008535B2"/>
    <w:rsid w:val="008716D2"/>
    <w:rsid w:val="008B3E94"/>
    <w:rsid w:val="008F222B"/>
    <w:rsid w:val="008F6DBB"/>
    <w:rsid w:val="009132FD"/>
    <w:rsid w:val="00937013"/>
    <w:rsid w:val="00955F6A"/>
    <w:rsid w:val="00957470"/>
    <w:rsid w:val="009B20B2"/>
    <w:rsid w:val="009B56A9"/>
    <w:rsid w:val="00A76FDF"/>
    <w:rsid w:val="00AD731B"/>
    <w:rsid w:val="00B14642"/>
    <w:rsid w:val="00B54697"/>
    <w:rsid w:val="00BD008B"/>
    <w:rsid w:val="00BD15D2"/>
    <w:rsid w:val="00BD3DFF"/>
    <w:rsid w:val="00BF364D"/>
    <w:rsid w:val="00C35BD3"/>
    <w:rsid w:val="00C72FFA"/>
    <w:rsid w:val="00D94BDD"/>
    <w:rsid w:val="00DC541F"/>
    <w:rsid w:val="00DC7E08"/>
    <w:rsid w:val="00DE4889"/>
    <w:rsid w:val="00DF2C0F"/>
    <w:rsid w:val="00E46192"/>
    <w:rsid w:val="00E5472B"/>
    <w:rsid w:val="00E57C42"/>
    <w:rsid w:val="00EE22F9"/>
    <w:rsid w:val="00F648ED"/>
    <w:rsid w:val="00F82E8E"/>
    <w:rsid w:val="00F957FA"/>
    <w:rsid w:val="00F968D9"/>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FA"/>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F968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8D9"/>
    <w:rPr>
      <w:rFonts w:ascii="Tahoma" w:hAnsi="Tahoma" w:cs="Tahoma"/>
      <w:sz w:val="16"/>
      <w:szCs w:val="16"/>
    </w:rPr>
  </w:style>
  <w:style w:type="character" w:customStyle="1" w:styleId="Heading2Char">
    <w:name w:val="Heading 2 Char"/>
    <w:basedOn w:val="DefaultParagraphFont"/>
    <w:link w:val="Heading2"/>
    <w:rsid w:val="00047AFA"/>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Microsoft_Office_Excel_97-2003_Worksheet1.xls"/><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284</TotalTime>
  <Pages>16</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6913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Jared Julien (kzdyfh)</cp:lastModifiedBy>
  <cp:revision>15</cp:revision>
  <cp:lastPrinted>2011-03-21T13:34:00Z</cp:lastPrinted>
  <dcterms:created xsi:type="dcterms:W3CDTF">2012-04-05T13:44:00Z</dcterms:created>
  <dcterms:modified xsi:type="dcterms:W3CDTF">2013-05-02T16:19:00Z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High Frequency Assist</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HighFreqAssist</vt:lpwstr>
  </property>
  <property fmtid="{D5CDD505-2E9C-101B-9397-08002B2CF9AE}" pid="6" name="Product Line">
    <vt:lpwstr>Gen II+ EPS EA3</vt:lpwstr>
  </property>
</Properties>
</file>