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r w:rsidR="002E2326">
        <w:fldChar w:fldCharType="begin"/>
      </w:r>
      <w:r w:rsidR="002E2326">
        <w:instrText xml:space="preserve"> DOCPROPERTY "Document Title"  \* MERGEFORMAT </w:instrText>
      </w:r>
      <w:r w:rsidR="002E2326">
        <w:fldChar w:fldCharType="separate"/>
      </w:r>
      <w:r w:rsidR="00153FDF">
        <w:t>Diagnostics Manager</w:t>
      </w:r>
      <w:r w:rsidR="002E2326">
        <w:fldChar w:fldCharType="end"/>
      </w:r>
      <w:r w:rsidR="00D33561">
        <w:t xml:space="preserve"> </w:t>
      </w:r>
      <w:r w:rsidR="005400BC">
        <w:t>Fail Action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4B5BE2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4B5BE2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DiagStsNonRecRmpToZeroFltPres_Cnt_lgc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DiagStsCtrldDisRmpPres_Cnt_lgc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DiagStsRecRmpToZeroFltPres_Cnt_lgc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DiagStsHWASbSystmFltPres_Cnt_lgc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DiagStsDefVehSpd_Cnt_lgc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DiagStsDefTemp_Cnt_lgc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DiagStsScomHWANotValid_Cnt_lgc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DiagStsWIRDisable_Cnt_lgc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DiagRampRate_XpmS_f32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DiagRampValue_Uls_f32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DiagRmpToZeroActive_Cnt_lgc</w:t>
            </w:r>
          </w:p>
        </w:tc>
      </w:tr>
      <w:tr w:rsidR="00A43143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  <w:ins w:id="0" w:author="Sengottaiyan, Selva" w:date="2015-09-01T12:27:00Z"/>
        </w:trPr>
        <w:tc>
          <w:tcPr>
            <w:tcW w:w="4455" w:type="dxa"/>
            <w:gridSpan w:val="2"/>
            <w:vAlign w:val="center"/>
          </w:tcPr>
          <w:p w:rsidR="00A43143" w:rsidRPr="00776736" w:rsidRDefault="00A43143" w:rsidP="00F4413E">
            <w:pPr>
              <w:spacing w:before="100" w:beforeAutospacing="1" w:after="100" w:afterAutospacing="1"/>
              <w:rPr>
                <w:ins w:id="1" w:author="Sengottaiyan, Selva" w:date="2015-09-01T12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A43143" w:rsidRPr="00776736" w:rsidRDefault="00A43143" w:rsidP="00410F31">
            <w:pPr>
              <w:spacing w:before="100" w:beforeAutospacing="1" w:after="100" w:afterAutospacing="1"/>
              <w:rPr>
                <w:ins w:id="2" w:author="Sengottaiyan, Selva" w:date="2015-09-01T12:27:00Z"/>
                <w:rFonts w:ascii="Arial" w:hAnsi="Arial" w:cs="Arial"/>
                <w:sz w:val="16"/>
                <w:szCs w:val="16"/>
              </w:rPr>
            </w:pPr>
            <w:ins w:id="3" w:author="Sengottaiyan, Selva" w:date="2015-09-01T12:28:00Z">
              <w:r w:rsidRPr="00A43143">
                <w:rPr>
                  <w:rFonts w:ascii="Arial" w:hAnsi="Arial" w:cs="Arial"/>
                  <w:sz w:val="16"/>
                  <w:szCs w:val="16"/>
                </w:rPr>
                <w:t>DiagStsInverter1Inactive_Cnt_lgc</w:t>
              </w:r>
            </w:ins>
          </w:p>
        </w:tc>
      </w:tr>
      <w:tr w:rsidR="00A43143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  <w:ins w:id="4" w:author="Sengottaiyan, Selva" w:date="2015-09-01T12:27:00Z"/>
        </w:trPr>
        <w:tc>
          <w:tcPr>
            <w:tcW w:w="4455" w:type="dxa"/>
            <w:gridSpan w:val="2"/>
            <w:vAlign w:val="center"/>
          </w:tcPr>
          <w:p w:rsidR="00A43143" w:rsidRPr="00776736" w:rsidRDefault="00A43143" w:rsidP="00F4413E">
            <w:pPr>
              <w:spacing w:before="100" w:beforeAutospacing="1" w:after="100" w:afterAutospacing="1"/>
              <w:rPr>
                <w:ins w:id="5" w:author="Sengottaiyan, Selva" w:date="2015-09-01T12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A43143" w:rsidRPr="00776736" w:rsidRDefault="00A43143" w:rsidP="00410F31">
            <w:pPr>
              <w:spacing w:before="100" w:beforeAutospacing="1" w:after="100" w:afterAutospacing="1"/>
              <w:rPr>
                <w:ins w:id="6" w:author="Sengottaiyan, Selva" w:date="2015-09-01T12:27:00Z"/>
                <w:rFonts w:ascii="Arial" w:hAnsi="Arial" w:cs="Arial"/>
                <w:sz w:val="16"/>
                <w:szCs w:val="16"/>
              </w:rPr>
            </w:pPr>
            <w:ins w:id="7" w:author="Sengottaiyan, Selva" w:date="2015-09-01T12:28:00Z">
              <w:r>
                <w:rPr>
                  <w:rFonts w:ascii="Arial" w:hAnsi="Arial" w:cs="Arial"/>
                  <w:sz w:val="16"/>
                  <w:szCs w:val="16"/>
                </w:rPr>
                <w:t>DiagStsInverter2</w:t>
              </w:r>
              <w:r w:rsidRPr="00A43143">
                <w:rPr>
                  <w:rFonts w:ascii="Arial" w:hAnsi="Arial" w:cs="Arial"/>
                  <w:sz w:val="16"/>
                  <w:szCs w:val="16"/>
                </w:rPr>
                <w:t>Inactive_Cnt_lgc</w:t>
              </w:r>
            </w:ins>
          </w:p>
        </w:tc>
      </w:tr>
      <w:tr w:rsidR="00A43143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  <w:ins w:id="8" w:author="Sengottaiyan, Selva" w:date="2015-09-01T12:27:00Z"/>
        </w:trPr>
        <w:tc>
          <w:tcPr>
            <w:tcW w:w="4455" w:type="dxa"/>
            <w:gridSpan w:val="2"/>
            <w:vAlign w:val="center"/>
          </w:tcPr>
          <w:p w:rsidR="00A43143" w:rsidRPr="00776736" w:rsidRDefault="00A43143" w:rsidP="00F4413E">
            <w:pPr>
              <w:spacing w:before="100" w:beforeAutospacing="1" w:after="100" w:afterAutospacing="1"/>
              <w:rPr>
                <w:ins w:id="9" w:author="Sengottaiyan, Selva" w:date="2015-09-01T12:27:00Z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A43143" w:rsidRPr="00776736" w:rsidRDefault="00A43143" w:rsidP="00410F31">
            <w:pPr>
              <w:spacing w:before="100" w:beforeAutospacing="1" w:after="100" w:afterAutospacing="1"/>
              <w:rPr>
                <w:ins w:id="10" w:author="Sengottaiyan, Selva" w:date="2015-09-01T12:27:00Z"/>
                <w:rFonts w:ascii="Arial" w:hAnsi="Arial" w:cs="Arial"/>
                <w:sz w:val="16"/>
                <w:szCs w:val="16"/>
              </w:rPr>
            </w:pPr>
            <w:ins w:id="11" w:author="Sengottaiyan, Selva" w:date="2015-09-01T12:30:00Z">
              <w:r w:rsidRPr="00A43143">
                <w:rPr>
                  <w:rFonts w:ascii="Arial" w:hAnsi="Arial" w:cs="Arial"/>
                  <w:sz w:val="16"/>
                  <w:szCs w:val="16"/>
                </w:rPr>
                <w:t>DiagNoofActiveInverter_Cnt_u08</w:t>
              </w:r>
            </w:ins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2636"/>
        <w:gridCol w:w="873"/>
        <w:gridCol w:w="873"/>
        <w:gridCol w:w="953"/>
        <w:gridCol w:w="953"/>
        <w:gridCol w:w="2699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Datatype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FF1F25" w:rsidRPr="00DE6048" w:rsidTr="00D4184E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565A0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DiagSts#</w:t>
            </w:r>
            <w:r w:rsidRPr="00410F31">
              <w:rPr>
                <w:rFonts w:ascii="Arial" w:hAnsi="Arial" w:cs="Arial"/>
                <w:sz w:val="16"/>
                <w:szCs w:val="16"/>
              </w:rPr>
              <w:t>_Cnt_M_b16</w:t>
            </w:r>
            <w:r>
              <w:rPr>
                <w:rFonts w:ascii="Arial" w:hAnsi="Arial" w:cs="Arial"/>
                <w:sz w:val="16"/>
                <w:szCs w:val="16"/>
              </w:rPr>
              <w:t>[2]</w:t>
            </w:r>
          </w:p>
          <w:p w:rsidR="00FF1F25" w:rsidRDefault="00FF1F25" w:rsidP="00565A05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35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Refer to </w:t>
            </w:r>
            <w:r w:rsidRPr="00FF1F25">
              <w:rPr>
                <w:rFonts w:ascii="Arial" w:hAnsi="Arial" w:cs="Arial"/>
                <w:sz w:val="16"/>
              </w:rPr>
              <w:t>Diagnostics_Manager_GeneratedCfg_MDD.docx</w:t>
            </w:r>
          </w:p>
          <w:p w:rsidR="00FF1F25" w:rsidRPr="00BA2CD0" w:rsidRDefault="00FF1F25" w:rsidP="00864BB5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F1F25" w:rsidRPr="00DE6048" w:rsidTr="008923D4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565A0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BA2CD0">
              <w:rPr>
                <w:rFonts w:ascii="Arial" w:hAnsi="Arial" w:cs="Arial"/>
                <w:sz w:val="16"/>
                <w:szCs w:val="16"/>
              </w:rPr>
              <w:t>ActiveRmpRate</w:t>
            </w:r>
            <w:r>
              <w:rPr>
                <w:rFonts w:ascii="Arial" w:hAnsi="Arial" w:cs="Arial"/>
                <w:sz w:val="16"/>
                <w:szCs w:val="16"/>
              </w:rPr>
              <w:t>#</w:t>
            </w:r>
            <w:r w:rsidRPr="00BA2CD0">
              <w:rPr>
                <w:rFonts w:ascii="Arial" w:hAnsi="Arial" w:cs="Arial"/>
                <w:sz w:val="16"/>
                <w:szCs w:val="16"/>
              </w:rPr>
              <w:t>_UlspmS_M_f32</w:t>
            </w:r>
            <w:r>
              <w:rPr>
                <w:rFonts w:ascii="Arial" w:hAnsi="Arial" w:cs="Arial"/>
                <w:sz w:val="16"/>
                <w:szCs w:val="16"/>
              </w:rPr>
              <w:t>[2]</w:t>
            </w:r>
          </w:p>
          <w:p w:rsidR="00FF1F25" w:rsidRPr="00BA2CD0" w:rsidRDefault="00FF1F25" w:rsidP="00565A0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5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FF1F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Refer to </w:t>
            </w:r>
            <w:r w:rsidRPr="00FF1F25">
              <w:rPr>
                <w:rFonts w:ascii="Arial" w:hAnsi="Arial" w:cs="Arial"/>
                <w:sz w:val="16"/>
              </w:rPr>
              <w:t>Diagnostics_Manager_GeneratedCfg_MDD.docx</w:t>
            </w:r>
          </w:p>
          <w:p w:rsidR="00FF1F25" w:rsidRDefault="00FF1F25" w:rsidP="00864BB5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D008B" w:rsidRPr="000C66E2" w:rsidRDefault="00BD008B"/>
    <w:p w:rsidR="004A781C" w:rsidRDefault="004A781C">
      <w:pPr>
        <w:pStyle w:val="Heading3"/>
      </w:pPr>
      <w:r>
        <w:lastRenderedPageBreak/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 w:firstRow="1" w:lastRow="0" w:firstColumn="1" w:lastColumn="0" w:noHBand="0" w:noVBand="0"/>
      </w:tblPr>
      <w:tblGrid>
        <w:gridCol w:w="3348"/>
        <w:gridCol w:w="2160"/>
        <w:gridCol w:w="1440"/>
        <w:gridCol w:w="992"/>
        <w:gridCol w:w="993"/>
      </w:tblGrid>
      <w:tr w:rsidR="003C4D3F" w:rsidTr="009E02DF">
        <w:tc>
          <w:tcPr>
            <w:tcW w:w="3348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1C3FF3" w:rsidRPr="00754890" w:rsidTr="00F43EDB">
        <w:tc>
          <w:tcPr>
            <w:tcW w:w="3348" w:type="dxa"/>
            <w:tcBorders>
              <w:top w:val="single" w:sz="4" w:space="0" w:color="auto"/>
            </w:tcBorders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055255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781C" w:rsidRDefault="004A781C" w:rsidP="000A20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55255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255" w:rsidRPr="00055255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r>
        <w:t>Program(fixed)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5E1C3D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776736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776736">
              <w:rPr>
                <w:rFonts w:ascii="Arial" w:hAnsi="Arial" w:cs="Arial"/>
                <w:sz w:val="16"/>
              </w:rPr>
              <w:t>DIAGMGR_NUMAPPS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5E72DA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D_DIAGSTSNONRECRMPTOZEROBIT_CNT_B16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910CB2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D_DIAGSTSRECRMPTOZEROBIT_CNT_B16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D_DIAGSTSCTRLDDISRMPBIT_CNT_B16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D_DIAGSTSHWASBSYSTMFLTBIT_CNT_B16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D_DIAGSTSDEFVEHSPDBIT_CNT_B16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D_DIAGSTSDEFTEMPBIT_CNT_B16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D_DIAGSTSSCOMHWANOTVALIDBIT_CNT_B16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D_DIAGSTSWIRDISABLEBIT_CNT_B16</w:t>
            </w:r>
          </w:p>
        </w:tc>
      </w:tr>
      <w:tr w:rsidR="003B2564" w:rsidRPr="00EC72EF" w:rsidTr="00BB0C04">
        <w:trPr>
          <w:jc w:val="center"/>
          <w:ins w:id="12" w:author="Sengottaiyan, Selva" w:date="2015-09-01T12:46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64" w:rsidRPr="000C33EF" w:rsidRDefault="00B62399" w:rsidP="00EC72EF">
            <w:pPr>
              <w:spacing w:before="60"/>
              <w:rPr>
                <w:ins w:id="13" w:author="Sengottaiyan, Selva" w:date="2015-09-01T12:46:00Z"/>
                <w:rFonts w:ascii="Arial" w:hAnsi="Arial" w:cs="Arial"/>
                <w:sz w:val="16"/>
                <w:lang w:val="fr-FR"/>
              </w:rPr>
            </w:pPr>
            <w:ins w:id="14" w:author="Sengottaiyan, Selva" w:date="2015-09-01T13:30:00Z">
              <w:r w:rsidRPr="00B62399">
                <w:rPr>
                  <w:rFonts w:ascii="Arial" w:hAnsi="Arial" w:cs="Arial"/>
                  <w:sz w:val="16"/>
                  <w:lang w:val="fr-FR"/>
                </w:rPr>
                <w:t>D_DIAGSTSINVERTER1DISABLEBIT_CNT_B16</w:t>
              </w:r>
            </w:ins>
          </w:p>
        </w:tc>
      </w:tr>
      <w:tr w:rsidR="003B2564" w:rsidRPr="00EC72EF" w:rsidTr="00BB0C04">
        <w:trPr>
          <w:jc w:val="center"/>
          <w:ins w:id="15" w:author="Sengottaiyan, Selva" w:date="2015-09-01T12:46:00Z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64" w:rsidRPr="000C33EF" w:rsidRDefault="00B62399" w:rsidP="00EC72EF">
            <w:pPr>
              <w:spacing w:before="60"/>
              <w:rPr>
                <w:ins w:id="16" w:author="Sengottaiyan, Selva" w:date="2015-09-01T12:46:00Z"/>
                <w:rFonts w:ascii="Arial" w:hAnsi="Arial" w:cs="Arial"/>
                <w:sz w:val="16"/>
                <w:lang w:val="fr-FR"/>
              </w:rPr>
            </w:pPr>
            <w:ins w:id="17" w:author="Sengottaiyan, Selva" w:date="2015-09-01T13:30:00Z">
              <w:r w:rsidRPr="00B62399">
                <w:rPr>
                  <w:rFonts w:ascii="Arial" w:hAnsi="Arial" w:cs="Arial"/>
                  <w:sz w:val="16"/>
                  <w:lang w:val="fr-FR"/>
                </w:rPr>
                <w:t>D_DIAGSTSINVERTER2DISABLEBIT_CNT_B16</w:t>
              </w:r>
            </w:ins>
            <w:bookmarkStart w:id="18" w:name="_GoBack"/>
            <w:bookmarkEnd w:id="18"/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776736" w:rsidP="00871D2C">
            <w:pPr>
              <w:spacing w:before="60"/>
              <w:rPr>
                <w:rFonts w:ascii="Arial" w:hAnsi="Arial" w:cs="Arial"/>
                <w:sz w:val="16"/>
              </w:rPr>
            </w:pPr>
            <w:r w:rsidRPr="00776736">
              <w:rPr>
                <w:rFonts w:ascii="Arial" w:hAnsi="Arial" w:cs="Arial"/>
                <w:sz w:val="16"/>
              </w:rPr>
              <w:t>T_DiagMgrDiagSts_Ptr_b16</w:t>
            </w:r>
            <w:r>
              <w:rPr>
                <w:rFonts w:ascii="Arial" w:hAnsi="Arial" w:cs="Arial"/>
                <w:sz w:val="16"/>
              </w:rPr>
              <w:t>[</w:t>
            </w:r>
            <w:r w:rsidR="00FF1F25">
              <w:rPr>
                <w:rFonts w:ascii="Arial" w:hAnsi="Arial" w:cs="Arial"/>
                <w:sz w:val="16"/>
              </w:rPr>
              <w:t>SIZE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410F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410F31" w:rsidRDefault="001D3EF3" w:rsidP="001D3EF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410F3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410F31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776736" w:rsidRDefault="00776736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776736">
              <w:rPr>
                <w:rFonts w:ascii="Arial" w:hAnsi="Arial" w:cs="Arial"/>
                <w:sz w:val="16"/>
                <w:lang w:val="fr-FR"/>
              </w:rPr>
              <w:t>T_DiagMgrRmpRate_Ptr_f3</w:t>
            </w:r>
            <w:r w:rsidRPr="00776736">
              <w:rPr>
                <w:rFonts w:ascii="Arial" w:hAnsi="Arial" w:cs="Arial"/>
                <w:sz w:val="16"/>
                <w:lang w:val="fr-FR"/>
              </w:rPr>
              <w:lastRenderedPageBreak/>
              <w:t>2[</w:t>
            </w:r>
            <w:r w:rsidR="00FF1F25">
              <w:rPr>
                <w:rFonts w:ascii="Arial" w:hAnsi="Arial" w:cs="Arial"/>
                <w:sz w:val="16"/>
                <w:lang w:val="fr-FR"/>
              </w:rPr>
              <w:t>SIZE</w:t>
            </w:r>
            <w:r w:rsidRPr="00776736">
              <w:rPr>
                <w:rFonts w:ascii="Arial" w:hAnsi="Arial" w:cs="Arial"/>
                <w:sz w:val="16"/>
                <w:lang w:val="fr-FR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776736" w:rsidRDefault="00410F31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lastRenderedPageBreak/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410F31" w:rsidRDefault="001D3EF3" w:rsidP="002F0F4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 *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410F3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410F31">
              <w:rPr>
                <w:rFonts w:ascii="Arial" w:hAnsi="Arial" w:cs="Arial"/>
                <w:sz w:val="16"/>
              </w:rPr>
              <w:t>AP_DIAGMGR</w:t>
            </w:r>
            <w:r w:rsidRPr="00410F31">
              <w:rPr>
                <w:rFonts w:ascii="Arial" w:hAnsi="Arial" w:cs="Arial"/>
                <w:sz w:val="16"/>
              </w:rPr>
              <w:lastRenderedPageBreak/>
              <w:t>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D3EF3" w:rsidRDefault="001D3EF3" w:rsidP="001D3EF3">
      <w:pPr>
        <w:spacing w:after="0"/>
      </w:pPr>
      <w:r>
        <w:t>Note: “ Refer *” -  Refer to Diagnostics_Manager_GeneratedCfg_MDD</w:t>
      </w:r>
    </w:p>
    <w:p w:rsidR="001D3EF3" w:rsidRDefault="001D3EF3" w:rsidP="001D3EF3">
      <w:pPr>
        <w:spacing w:after="0"/>
        <w:rPr>
          <w:rFonts w:ascii="Arial" w:hAnsi="Arial"/>
          <w:b/>
          <w:sz w:val="24"/>
        </w:rPr>
      </w:pPr>
      <w:r>
        <w:t xml:space="preserve">Note Size and elements of Table constants varies across projects. Check project configuration files Under UTP/ Contract folder for data. </w:t>
      </w:r>
    </w:p>
    <w:p w:rsidR="008B3E94" w:rsidRPr="002F0F4E" w:rsidRDefault="008B3E94"/>
    <w:p w:rsidR="008B3E94" w:rsidRDefault="00E60DF6" w:rsidP="008B3E94">
      <w:pPr>
        <w:pStyle w:val="Heading1"/>
      </w:pPr>
      <w:r w:rsidRPr="002F0F4E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5D5FE4" w:rsidRDefault="00E61A97" w:rsidP="009061F9">
      <w:pPr>
        <w:numPr>
          <w:ilvl w:val="0"/>
          <w:numId w:val="5"/>
        </w:numPr>
        <w:spacing w:after="0"/>
      </w:pPr>
      <w:r>
        <w:t>TableSize_m()</w:t>
      </w: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9061F9">
      <w:pPr>
        <w:numPr>
          <w:ilvl w:val="0"/>
          <w:numId w:val="10"/>
        </w:numPr>
        <w:spacing w:after="0"/>
      </w:pPr>
      <w:r>
        <w:t>&lt;None&gt;</w:t>
      </w: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900263" w:rsidRDefault="00DA55EE" w:rsidP="00900263">
      <w:pPr>
        <w:pStyle w:val="Heading3"/>
      </w:pPr>
      <w:r>
        <w:t xml:space="preserve">Diagnostic Manager </w:t>
      </w:r>
      <w:r w:rsidR="003D5653">
        <w:t>Periodic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3D5653" w:rsidP="00900263">
            <w:pPr>
              <w:spacing w:before="60"/>
              <w:rPr>
                <w:rFonts w:ascii="Arial" w:hAnsi="Arial" w:cs="Arial"/>
                <w:sz w:val="16"/>
              </w:rPr>
            </w:pPr>
            <w:r w:rsidRPr="003D5653">
              <w:rPr>
                <w:rFonts w:ascii="Arial" w:hAnsi="Arial" w:cs="Arial"/>
                <w:sz w:val="16"/>
              </w:rPr>
              <w:t>DiagMgr_Per1</w:t>
            </w:r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lastRenderedPageBreak/>
        <w:t>Description</w:t>
      </w:r>
    </w:p>
    <w:p w:rsidR="00EE6DB9" w:rsidRDefault="00B62399" w:rsidP="00D3719E">
      <w:pPr>
        <w:jc w:val="center"/>
        <w:rPr>
          <w:ins w:id="19" w:author="Sengottaiyan, Selva" w:date="2015-09-01T12:46:00Z"/>
        </w:rPr>
      </w:pPr>
      <w:r>
        <w:object w:dxaOrig="10855" w:dyaOrig="19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9pt;height:558pt" o:ole="">
            <v:imagedata r:id="rId9" o:title=""/>
          </v:shape>
          <o:OLEObject Type="Embed" ProgID="Visio.Drawing.11" ShapeID="_x0000_i1026" DrawAspect="Content" ObjectID="_1502619419" r:id="rId10"/>
        </w:object>
      </w:r>
    </w:p>
    <w:p w:rsidR="003B2564" w:rsidRDefault="003B2564" w:rsidP="00D3719E">
      <w:pPr>
        <w:jc w:val="center"/>
        <w:rPr>
          <w:rFonts w:ascii="Courier New" w:hAnsi="Courier New" w:cs="Courier New"/>
          <w:sz w:val="16"/>
          <w:szCs w:val="16"/>
        </w:rPr>
      </w:pPr>
      <w:ins w:id="20" w:author="Sengottaiyan, Selva" w:date="2015-09-01T12:46:00Z">
        <w:r>
          <w:object w:dxaOrig="10417" w:dyaOrig="12655">
            <v:shape id="_x0000_i1025" type="#_x0000_t75" style="width:6in;height:524.4pt" o:ole="">
              <v:imagedata r:id="rId11" o:title=""/>
            </v:shape>
            <o:OLEObject Type="Embed" ProgID="Visio.Drawing.11" ShapeID="_x0000_i1025" DrawAspect="Content" ObjectID="_1502619420" r:id="rId12"/>
          </w:object>
        </w:r>
      </w:ins>
    </w:p>
    <w:p w:rsidR="009E330D" w:rsidRDefault="009E330D" w:rsidP="003D3395">
      <w:pPr>
        <w:spacing w:after="0"/>
        <w:rPr>
          <w:rFonts w:ascii="Arial" w:hAnsi="Arial"/>
          <w:b/>
          <w:sz w:val="24"/>
        </w:rPr>
      </w:pP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B3E94" w:rsidRDefault="00B70742" w:rsidP="008B3E94">
      <w:pPr>
        <w:pStyle w:val="Heading3"/>
      </w:pPr>
      <w:r>
        <w:t>Read Bits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639"/>
        <w:gridCol w:w="1530"/>
        <w:gridCol w:w="990"/>
        <w:gridCol w:w="990"/>
      </w:tblGrid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639" w:type="dxa"/>
          </w:tcPr>
          <w:p w:rsidR="008B3E94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ReadBit_u16</w:t>
            </w:r>
          </w:p>
        </w:tc>
        <w:tc>
          <w:tcPr>
            <w:tcW w:w="153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639" w:type="dxa"/>
          </w:tcPr>
          <w:p w:rsidR="008B3E94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1530" w:type="dxa"/>
          </w:tcPr>
          <w:p w:rsidR="008B3E94" w:rsidRDefault="00B70742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  <w:r w:rsidR="00106B81">
              <w:rPr>
                <w:rFonts w:ascii="Arial" w:hAnsi="Arial" w:cs="Arial"/>
                <w:sz w:val="16"/>
              </w:rPr>
              <w:t>int</w:t>
            </w: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990" w:type="dxa"/>
          </w:tcPr>
          <w:p w:rsidR="008B3E94" w:rsidRDefault="00106B8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B70742" w:rsidTr="00426BE9">
        <w:tc>
          <w:tcPr>
            <w:tcW w:w="1779" w:type="dxa"/>
          </w:tcPr>
          <w:p w:rsidR="00B70742" w:rsidRDefault="00B70742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639" w:type="dxa"/>
          </w:tcPr>
          <w:p w:rsidR="00B70742" w:rsidRPr="00B70742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BitMask</w:t>
            </w:r>
          </w:p>
        </w:tc>
        <w:tc>
          <w:tcPr>
            <w:tcW w:w="1530" w:type="dxa"/>
          </w:tcPr>
          <w:p w:rsidR="00B70742" w:rsidRDefault="00B70742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0" w:type="dxa"/>
          </w:tcPr>
          <w:p w:rsidR="00B70742" w:rsidRDefault="00B70742" w:rsidP="00A717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B70742" w:rsidRDefault="00B70742" w:rsidP="00A717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B70742" w:rsidTr="00426BE9">
        <w:tc>
          <w:tcPr>
            <w:tcW w:w="1779" w:type="dxa"/>
          </w:tcPr>
          <w:p w:rsidR="00B70742" w:rsidRDefault="00B70742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639" w:type="dxa"/>
          </w:tcPr>
          <w:p w:rsidR="00B70742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B70742" w:rsidRDefault="00CA50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90" w:type="dxa"/>
          </w:tcPr>
          <w:p w:rsidR="00B70742" w:rsidRDefault="00CA50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</w:tcPr>
          <w:p w:rsidR="00B70742" w:rsidRDefault="00CA50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8B3E94" w:rsidRDefault="008B3E94" w:rsidP="008B3E94">
      <w:pPr>
        <w:pStyle w:val="Heading4"/>
      </w:pPr>
      <w:r>
        <w:t>Description</w:t>
      </w:r>
    </w:p>
    <w:p w:rsidR="003739DD" w:rsidRDefault="00B70742" w:rsidP="00B70742">
      <w:r>
        <w:t xml:space="preserve">IF  </w:t>
      </w:r>
      <w:r w:rsidRPr="00B70742">
        <w:t>(Data &amp; BitMask)</w:t>
      </w:r>
      <w:r>
        <w:t xml:space="preserve"> = 0</w:t>
      </w:r>
    </w:p>
    <w:p w:rsidR="00B70742" w:rsidRDefault="00B70742" w:rsidP="00B70742">
      <w:r>
        <w:tab/>
        <w:t>Return (FALSE)</w:t>
      </w:r>
    </w:p>
    <w:p w:rsidR="00B70742" w:rsidRDefault="00B70742" w:rsidP="00B70742">
      <w:r>
        <w:t>ELSE</w:t>
      </w:r>
      <w:r>
        <w:br/>
      </w:r>
      <w:r>
        <w:tab/>
        <w:t>Return(TRUE)</w:t>
      </w:r>
    </w:p>
    <w:p w:rsidR="00D52D96" w:rsidRDefault="00B70742" w:rsidP="00B70742">
      <w:r>
        <w:t>END IF</w:t>
      </w:r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5400BC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B70742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DiagMgr_Per1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B70742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B70742">
              <w:rPr>
                <w:rFonts w:ascii="Arial" w:hAnsi="Arial" w:cs="Arial"/>
                <w:sz w:val="16"/>
                <w:lang w:val="fr-FR"/>
              </w:rPr>
              <w:t>AP_DIAGMGR_CODE</w:t>
            </w:r>
          </w:p>
        </w:tc>
      </w:tr>
      <w:tr w:rsidR="00793B51" w:rsidRPr="005400B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B70742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ReadBit_u16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B70742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B70742">
              <w:rPr>
                <w:rFonts w:ascii="Arial" w:hAnsi="Arial" w:cs="Arial"/>
                <w:sz w:val="16"/>
                <w:lang w:val="fr-FR"/>
              </w:rPr>
              <w:t>AP_DIAGMGR_CODE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Known Issues / Limitations With Design</w:t>
      </w:r>
    </w:p>
    <w:p w:rsidR="004A781C" w:rsidRDefault="004A781C">
      <w:pPr>
        <w:numPr>
          <w:ilvl w:val="0"/>
          <w:numId w:val="6"/>
        </w:numPr>
      </w:pPr>
      <w:r>
        <w:t>(Item #1)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3A0462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14-Feb-13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1D3EF3" w:rsidTr="00E86DED">
        <w:tc>
          <w:tcPr>
            <w:tcW w:w="720" w:type="dxa"/>
          </w:tcPr>
          <w:p w:rsidR="001D3EF3" w:rsidRDefault="001D3E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508" w:type="dxa"/>
          </w:tcPr>
          <w:p w:rsidR="001D3EF3" w:rsidRDefault="001D3E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Changes made to make it more generic for all projects</w:t>
            </w:r>
          </w:p>
        </w:tc>
        <w:tc>
          <w:tcPr>
            <w:tcW w:w="1350" w:type="dxa"/>
          </w:tcPr>
          <w:p w:rsidR="001D3EF3" w:rsidRDefault="001D3EF3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24-June-13</w:t>
            </w:r>
          </w:p>
        </w:tc>
        <w:tc>
          <w:tcPr>
            <w:tcW w:w="1350" w:type="dxa"/>
          </w:tcPr>
          <w:p w:rsidR="001D3EF3" w:rsidRDefault="001D3EF3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E44109" w:rsidTr="00E86DED">
        <w:trPr>
          <w:ins w:id="21" w:author="Sengottaiyan, Selva" w:date="2015-09-01T12:27:00Z"/>
        </w:trPr>
        <w:tc>
          <w:tcPr>
            <w:tcW w:w="720" w:type="dxa"/>
          </w:tcPr>
          <w:p w:rsidR="00E44109" w:rsidRDefault="00E44109">
            <w:pPr>
              <w:spacing w:before="60"/>
              <w:rPr>
                <w:ins w:id="22" w:author="Sengottaiyan, Selva" w:date="2015-09-01T12:27:00Z"/>
                <w:rFonts w:ascii="Arial" w:hAnsi="Arial" w:cs="Arial"/>
                <w:sz w:val="16"/>
              </w:rPr>
            </w:pPr>
            <w:ins w:id="23" w:author="Sengottaiyan, Selva" w:date="2015-09-01T12:27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5508" w:type="dxa"/>
          </w:tcPr>
          <w:p w:rsidR="00E44109" w:rsidRDefault="00E44109">
            <w:pPr>
              <w:spacing w:before="60"/>
              <w:rPr>
                <w:ins w:id="24" w:author="Sengottaiyan, Selva" w:date="2015-09-01T12:27:00Z"/>
                <w:rFonts w:ascii="Arial" w:hAnsi="Arial" w:cs="Arial"/>
                <w:sz w:val="16"/>
              </w:rPr>
            </w:pPr>
            <w:ins w:id="25" w:author="Sengottaiyan, Selva" w:date="2015-09-01T12:27:00Z">
              <w:r w:rsidRPr="00700585">
                <w:rPr>
                  <w:rFonts w:ascii="Arial" w:hAnsi="Arial" w:cs="Arial"/>
                  <w:sz w:val="16"/>
                </w:rPr>
                <w:t>Updated for Inverter1 and Inverter 2 Fault response.</w:t>
              </w:r>
            </w:ins>
          </w:p>
        </w:tc>
        <w:tc>
          <w:tcPr>
            <w:tcW w:w="1350" w:type="dxa"/>
          </w:tcPr>
          <w:p w:rsidR="00E44109" w:rsidRDefault="00E44109" w:rsidP="0040047D">
            <w:pPr>
              <w:spacing w:before="60"/>
              <w:rPr>
                <w:ins w:id="26" w:author="Sengottaiyan, Selva" w:date="2015-09-01T12:27:00Z"/>
                <w:rFonts w:ascii="Arial" w:hAnsi="Arial" w:cs="Arial"/>
                <w:sz w:val="16"/>
              </w:rPr>
            </w:pPr>
            <w:ins w:id="27" w:author="Sengottaiyan, Selva" w:date="2015-09-01T12:27:00Z">
              <w:r>
                <w:rPr>
                  <w:rFonts w:ascii="Arial" w:hAnsi="Arial" w:cs="Arial"/>
                  <w:sz w:val="16"/>
                </w:rPr>
                <w:t>21-July-15</w:t>
              </w:r>
            </w:ins>
          </w:p>
        </w:tc>
        <w:tc>
          <w:tcPr>
            <w:tcW w:w="1350" w:type="dxa"/>
          </w:tcPr>
          <w:p w:rsidR="00E44109" w:rsidRDefault="00E44109" w:rsidP="00384BE1">
            <w:pPr>
              <w:spacing w:before="60"/>
              <w:rPr>
                <w:ins w:id="28" w:author="Sengottaiyan, Selva" w:date="2015-09-01T12:27:00Z"/>
                <w:rFonts w:ascii="Arial" w:hAnsi="Arial" w:cs="Arial"/>
                <w:sz w:val="16"/>
              </w:rPr>
            </w:pPr>
            <w:ins w:id="29" w:author="Sengottaiyan, Selva" w:date="2015-09-01T12:27:00Z">
              <w:r>
                <w:rPr>
                  <w:rFonts w:ascii="Arial" w:hAnsi="Arial" w:cs="Arial"/>
                  <w:sz w:val="16"/>
                </w:rPr>
                <w:t>Selva</w:t>
              </w:r>
            </w:ins>
          </w:p>
        </w:tc>
      </w:tr>
    </w:tbl>
    <w:p w:rsidR="00107819" w:rsidRDefault="00107819"/>
    <w:sectPr w:rsidR="00107819" w:rsidSect="00714BF5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326" w:rsidRDefault="002E2326">
      <w:r>
        <w:separator/>
      </w:r>
    </w:p>
  </w:endnote>
  <w:endnote w:type="continuationSeparator" w:id="0">
    <w:p w:rsidR="002E2326" w:rsidRDefault="002E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31" w:rsidRDefault="00410F31">
    <w:pPr>
      <w:pStyle w:val="Footer"/>
    </w:pPr>
    <w:r>
      <w:rPr>
        <w:snapToGrid w:val="0"/>
      </w:rPr>
      <w:tab/>
    </w:r>
    <w:r w:rsidR="002E2326">
      <w:fldChar w:fldCharType="begin"/>
    </w:r>
    <w:r w:rsidR="002E2326">
      <w:instrText xml:space="preserve"> DOCPROPERTY "Company"  \* MERGEFORMAT </w:instrText>
    </w:r>
    <w:r w:rsidR="002E2326">
      <w:fldChar w:fldCharType="separate"/>
    </w:r>
    <w:r w:rsidRPr="00932E00">
      <w:rPr>
        <w:rFonts w:ascii="Times" w:hAnsi="Times"/>
        <w:caps/>
        <w:snapToGrid w:val="0"/>
      </w:rPr>
      <w:t>Nexteer</w:t>
    </w:r>
    <w:r w:rsidR="002E2326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326" w:rsidRDefault="002E2326">
      <w:r>
        <w:separator/>
      </w:r>
    </w:p>
  </w:footnote>
  <w:footnote w:type="continuationSeparator" w:id="0">
    <w:p w:rsidR="002E2326" w:rsidRDefault="002E2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31" w:rsidRDefault="00410F31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410F31" w:rsidRDefault="002E2326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r w:rsidR="00410F31">
            <w:t>Diagnostics Manager</w:t>
          </w:r>
          <w:r>
            <w:fldChar w:fldCharType="end"/>
          </w:r>
          <w:r w:rsidR="00410F31">
            <w:t xml:space="preserve"> Fail Action</w:t>
          </w:r>
        </w:p>
        <w:p w:rsidR="00410F31" w:rsidRDefault="002E2326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410F31">
            <w:t>Gen II+ EPS</w:t>
          </w:r>
          <w:r>
            <w:fldChar w:fldCharType="end"/>
          </w: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410F31" w:rsidRDefault="003100E0" w:rsidP="00F07705">
          <w:pPr>
            <w:pStyle w:val="Header"/>
          </w:pPr>
          <w:ins w:id="30" w:author="Sengottaiyan, Selva" w:date="2015-09-01T12:25:00Z">
            <w:r>
              <w:t>3</w:t>
            </w:r>
          </w:ins>
          <w:del w:id="31" w:author="Sengottaiyan, Selva" w:date="2015-09-01T12:25:00Z">
            <w:r w:rsidR="002C08E6" w:rsidDel="003100E0">
              <w:delText>2</w:delText>
            </w:r>
          </w:del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410F31" w:rsidRDefault="00410F31">
          <w:pPr>
            <w:pStyle w:val="Header"/>
            <w:jc w:val="center"/>
          </w:pP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10F31" w:rsidRDefault="002C08E6" w:rsidP="009B6037">
          <w:pPr>
            <w:pStyle w:val="Header"/>
          </w:pPr>
          <w:r>
            <w:t>24-June</w:t>
          </w:r>
          <w:r w:rsidR="00410F31">
            <w:t>-1</w:t>
          </w:r>
          <w:ins w:id="32" w:author="Sengottaiyan, Selva" w:date="2015-09-01T12:25:00Z">
            <w:r w:rsidR="003100E0">
              <w:t>5</w:t>
            </w:r>
          </w:ins>
          <w:del w:id="33" w:author="Sengottaiyan, Selva" w:date="2015-09-01T12:25:00Z">
            <w:r w:rsidR="00410F31" w:rsidDel="003100E0">
              <w:delText>3</w:delText>
            </w:r>
          </w:del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410F31" w:rsidRDefault="00410F31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410F31" w:rsidRDefault="00410F31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410F31" w:rsidRDefault="002C08E6">
          <w:pPr>
            <w:pStyle w:val="Header"/>
          </w:pPr>
          <w:del w:id="34" w:author="Sengottaiyan, Selva" w:date="2015-09-01T12:27:00Z">
            <w:r w:rsidDel="007C0F1D">
              <w:delText>Niveditha Reddy</w:delText>
            </w:r>
          </w:del>
          <w:ins w:id="35" w:author="Sengottaiyan, Selva" w:date="2015-09-01T12:27:00Z">
            <w:r w:rsidR="007C0F1D">
              <w:t>Selva</w:t>
            </w:r>
          </w:ins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410F31" w:rsidRDefault="00571603">
          <w:pPr>
            <w:pStyle w:val="Header"/>
          </w:pP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6239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410F31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62399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410F31" w:rsidRDefault="00410F31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294"/>
    <w:rsid w:val="000038D1"/>
    <w:rsid w:val="00011308"/>
    <w:rsid w:val="0001627B"/>
    <w:rsid w:val="00020652"/>
    <w:rsid w:val="00020C08"/>
    <w:rsid w:val="000210A1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7733"/>
    <w:rsid w:val="000C33EF"/>
    <w:rsid w:val="000C66E2"/>
    <w:rsid w:val="000D0D29"/>
    <w:rsid w:val="000D2724"/>
    <w:rsid w:val="000D57A7"/>
    <w:rsid w:val="000E7DC5"/>
    <w:rsid w:val="000F0372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19FB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130B"/>
    <w:rsid w:val="001C3FF3"/>
    <w:rsid w:val="001C452F"/>
    <w:rsid w:val="001C5C16"/>
    <w:rsid w:val="001C770F"/>
    <w:rsid w:val="001C7DE1"/>
    <w:rsid w:val="001D31A4"/>
    <w:rsid w:val="001D3EF3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792A"/>
    <w:rsid w:val="00243594"/>
    <w:rsid w:val="002448C5"/>
    <w:rsid w:val="00244D6D"/>
    <w:rsid w:val="00245CB5"/>
    <w:rsid w:val="00251AC0"/>
    <w:rsid w:val="00251CE8"/>
    <w:rsid w:val="00257DCC"/>
    <w:rsid w:val="00261124"/>
    <w:rsid w:val="0026523B"/>
    <w:rsid w:val="00271B7B"/>
    <w:rsid w:val="00272AC1"/>
    <w:rsid w:val="00276120"/>
    <w:rsid w:val="00276D89"/>
    <w:rsid w:val="002969D6"/>
    <w:rsid w:val="00297329"/>
    <w:rsid w:val="002A2A6C"/>
    <w:rsid w:val="002A2F61"/>
    <w:rsid w:val="002B131C"/>
    <w:rsid w:val="002B3502"/>
    <w:rsid w:val="002B6785"/>
    <w:rsid w:val="002C03D8"/>
    <w:rsid w:val="002C08E6"/>
    <w:rsid w:val="002C0F3C"/>
    <w:rsid w:val="002C2019"/>
    <w:rsid w:val="002D0B63"/>
    <w:rsid w:val="002D4325"/>
    <w:rsid w:val="002D564C"/>
    <w:rsid w:val="002D7206"/>
    <w:rsid w:val="002E2326"/>
    <w:rsid w:val="002E34B8"/>
    <w:rsid w:val="002E52F6"/>
    <w:rsid w:val="002E579F"/>
    <w:rsid w:val="002E57BF"/>
    <w:rsid w:val="002F0F4E"/>
    <w:rsid w:val="002F46CF"/>
    <w:rsid w:val="00300661"/>
    <w:rsid w:val="0030446A"/>
    <w:rsid w:val="00305A11"/>
    <w:rsid w:val="00305BEF"/>
    <w:rsid w:val="003100E0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A0462"/>
    <w:rsid w:val="003A0C23"/>
    <w:rsid w:val="003A0DA7"/>
    <w:rsid w:val="003B2564"/>
    <w:rsid w:val="003C0EA0"/>
    <w:rsid w:val="003C42BD"/>
    <w:rsid w:val="003C4D3F"/>
    <w:rsid w:val="003D308D"/>
    <w:rsid w:val="003D3395"/>
    <w:rsid w:val="003D5653"/>
    <w:rsid w:val="003E3CBE"/>
    <w:rsid w:val="003F0243"/>
    <w:rsid w:val="003F5EF3"/>
    <w:rsid w:val="0040047D"/>
    <w:rsid w:val="00402D87"/>
    <w:rsid w:val="004061EC"/>
    <w:rsid w:val="004062AF"/>
    <w:rsid w:val="00410F31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984"/>
    <w:rsid w:val="00436D71"/>
    <w:rsid w:val="00441CCC"/>
    <w:rsid w:val="00443871"/>
    <w:rsid w:val="00446BC2"/>
    <w:rsid w:val="00450AFB"/>
    <w:rsid w:val="004732DE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4F33E8"/>
    <w:rsid w:val="00503DDB"/>
    <w:rsid w:val="005041E4"/>
    <w:rsid w:val="005051A8"/>
    <w:rsid w:val="0050749D"/>
    <w:rsid w:val="00510DDC"/>
    <w:rsid w:val="0051240C"/>
    <w:rsid w:val="00513F9D"/>
    <w:rsid w:val="00521198"/>
    <w:rsid w:val="00537BE1"/>
    <w:rsid w:val="00537F2E"/>
    <w:rsid w:val="005400BC"/>
    <w:rsid w:val="00542938"/>
    <w:rsid w:val="0055166C"/>
    <w:rsid w:val="005642FC"/>
    <w:rsid w:val="00565A05"/>
    <w:rsid w:val="00567DF6"/>
    <w:rsid w:val="00571603"/>
    <w:rsid w:val="00571D3A"/>
    <w:rsid w:val="00572E33"/>
    <w:rsid w:val="005745B0"/>
    <w:rsid w:val="005758A9"/>
    <w:rsid w:val="00580918"/>
    <w:rsid w:val="00580C73"/>
    <w:rsid w:val="005844A1"/>
    <w:rsid w:val="00585F69"/>
    <w:rsid w:val="00587A34"/>
    <w:rsid w:val="00587C79"/>
    <w:rsid w:val="00590C73"/>
    <w:rsid w:val="00594AC0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647D"/>
    <w:rsid w:val="005E72DA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2BF0"/>
    <w:rsid w:val="006A3E81"/>
    <w:rsid w:val="006B1F9B"/>
    <w:rsid w:val="006B293F"/>
    <w:rsid w:val="006B4E22"/>
    <w:rsid w:val="006B7F6F"/>
    <w:rsid w:val="006C3F6B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465EA"/>
    <w:rsid w:val="00754890"/>
    <w:rsid w:val="00760736"/>
    <w:rsid w:val="00760E87"/>
    <w:rsid w:val="00762187"/>
    <w:rsid w:val="0077075D"/>
    <w:rsid w:val="007735BE"/>
    <w:rsid w:val="0077360E"/>
    <w:rsid w:val="00776736"/>
    <w:rsid w:val="00781571"/>
    <w:rsid w:val="00782C5F"/>
    <w:rsid w:val="0079063F"/>
    <w:rsid w:val="00791994"/>
    <w:rsid w:val="00793835"/>
    <w:rsid w:val="00793B51"/>
    <w:rsid w:val="00796385"/>
    <w:rsid w:val="00797DC3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C0F1D"/>
    <w:rsid w:val="007D4ED7"/>
    <w:rsid w:val="007D5A6E"/>
    <w:rsid w:val="007E080B"/>
    <w:rsid w:val="007E7184"/>
    <w:rsid w:val="007F3A3E"/>
    <w:rsid w:val="007F6D16"/>
    <w:rsid w:val="00803D2C"/>
    <w:rsid w:val="00805C33"/>
    <w:rsid w:val="00820873"/>
    <w:rsid w:val="00823E73"/>
    <w:rsid w:val="00826D83"/>
    <w:rsid w:val="008272D0"/>
    <w:rsid w:val="0083530E"/>
    <w:rsid w:val="008402BE"/>
    <w:rsid w:val="00843ED9"/>
    <w:rsid w:val="0084796B"/>
    <w:rsid w:val="00847E1D"/>
    <w:rsid w:val="00856120"/>
    <w:rsid w:val="00856B66"/>
    <w:rsid w:val="00864BB5"/>
    <w:rsid w:val="00867F38"/>
    <w:rsid w:val="0087049A"/>
    <w:rsid w:val="00871D2C"/>
    <w:rsid w:val="00882D0D"/>
    <w:rsid w:val="008869E9"/>
    <w:rsid w:val="00893694"/>
    <w:rsid w:val="00894C3F"/>
    <w:rsid w:val="00895812"/>
    <w:rsid w:val="008A095F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8F6F66"/>
    <w:rsid w:val="00900263"/>
    <w:rsid w:val="00902A68"/>
    <w:rsid w:val="0090477E"/>
    <w:rsid w:val="00904BF7"/>
    <w:rsid w:val="009061F9"/>
    <w:rsid w:val="00910CB2"/>
    <w:rsid w:val="00921E86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74F"/>
    <w:rsid w:val="0096603A"/>
    <w:rsid w:val="00970842"/>
    <w:rsid w:val="009708D3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8727C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43143"/>
    <w:rsid w:val="00A5108B"/>
    <w:rsid w:val="00A544FA"/>
    <w:rsid w:val="00A600DB"/>
    <w:rsid w:val="00A63CD6"/>
    <w:rsid w:val="00A66636"/>
    <w:rsid w:val="00A73B00"/>
    <w:rsid w:val="00A901D6"/>
    <w:rsid w:val="00A94106"/>
    <w:rsid w:val="00A9639E"/>
    <w:rsid w:val="00AA04B5"/>
    <w:rsid w:val="00AA1B6A"/>
    <w:rsid w:val="00AB1659"/>
    <w:rsid w:val="00AB4A2F"/>
    <w:rsid w:val="00AB68FD"/>
    <w:rsid w:val="00AC12B1"/>
    <w:rsid w:val="00AD1A12"/>
    <w:rsid w:val="00AD731B"/>
    <w:rsid w:val="00AD771B"/>
    <w:rsid w:val="00AE7DFB"/>
    <w:rsid w:val="00AF4545"/>
    <w:rsid w:val="00AF517D"/>
    <w:rsid w:val="00AF5514"/>
    <w:rsid w:val="00AF7029"/>
    <w:rsid w:val="00B0361F"/>
    <w:rsid w:val="00B1035C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2399"/>
    <w:rsid w:val="00B67C79"/>
    <w:rsid w:val="00B70742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2CD0"/>
    <w:rsid w:val="00BA6DCB"/>
    <w:rsid w:val="00BA7227"/>
    <w:rsid w:val="00BB0A33"/>
    <w:rsid w:val="00BB0C04"/>
    <w:rsid w:val="00BC5446"/>
    <w:rsid w:val="00BD008B"/>
    <w:rsid w:val="00BD15D2"/>
    <w:rsid w:val="00BD3DFF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2656"/>
    <w:rsid w:val="00C32A51"/>
    <w:rsid w:val="00C35BD3"/>
    <w:rsid w:val="00C36978"/>
    <w:rsid w:val="00C5211B"/>
    <w:rsid w:val="00C541E3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5031"/>
    <w:rsid w:val="00CA6500"/>
    <w:rsid w:val="00CB74EA"/>
    <w:rsid w:val="00CC1992"/>
    <w:rsid w:val="00CC3885"/>
    <w:rsid w:val="00CD167F"/>
    <w:rsid w:val="00CD182B"/>
    <w:rsid w:val="00CD4DB9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6AF2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AB1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42752"/>
    <w:rsid w:val="00E42A83"/>
    <w:rsid w:val="00E44109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16D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53A9"/>
    <w:rsid w:val="00FB6308"/>
    <w:rsid w:val="00FC3F01"/>
    <w:rsid w:val="00FC3FB2"/>
    <w:rsid w:val="00FC4C8D"/>
    <w:rsid w:val="00FD7814"/>
    <w:rsid w:val="00FE3F2C"/>
    <w:rsid w:val="00FF1F25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7F70-E18D-43F1-979E-A9446205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76</TotalTime>
  <Pages>11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4167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Sengottaiyan, Selva</cp:lastModifiedBy>
  <cp:revision>10</cp:revision>
  <cp:lastPrinted>2011-03-21T13:34:00Z</cp:lastPrinted>
  <dcterms:created xsi:type="dcterms:W3CDTF">2013-06-25T14:17:00Z</dcterms:created>
  <dcterms:modified xsi:type="dcterms:W3CDTF">2015-09-01T17:30:00Z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