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Default="004A781C">
      <w:pPr>
        <w:pStyle w:val="Heading1"/>
        <w:numPr>
          <w:ilvl w:val="0"/>
          <w:numId w:val="0"/>
        </w:numPr>
      </w:pPr>
      <w:r>
        <w:t xml:space="preserve">Module -- </w:t>
      </w:r>
      <w:r w:rsidR="00D05F73">
        <w:fldChar w:fldCharType="begin"/>
      </w:r>
      <w:r w:rsidR="00D05F73">
        <w:instrText xml:space="preserve"> DOCPROPERTY "Document Title"  \* MERGEFORMAT </w:instrText>
      </w:r>
      <w:r w:rsidR="00D05F73">
        <w:fldChar w:fldCharType="separate"/>
      </w:r>
      <w:r w:rsidR="00153FDF">
        <w:t>Diagnostics Manager</w:t>
      </w:r>
      <w:r w:rsidR="00D05F73">
        <w:fldChar w:fldCharType="end"/>
      </w:r>
      <w:r w:rsidR="00EA3816">
        <w:t xml:space="preserve"> Core</w:t>
      </w:r>
    </w:p>
    <w:p w:rsidR="004A781C" w:rsidRDefault="004A781C">
      <w:pPr>
        <w:pStyle w:val="Heading1"/>
      </w:pPr>
      <w:r>
        <w:t>High-Level Description</w:t>
      </w:r>
    </w:p>
    <w:p w:rsidR="004A781C" w:rsidRDefault="004A781C">
      <w:pPr>
        <w:pStyle w:val="Heading1"/>
      </w:pPr>
      <w:r>
        <w:t>Figures</w:t>
      </w:r>
    </w:p>
    <w:p w:rsidR="004A781C" w:rsidRDefault="00D3719E">
      <w:pPr>
        <w:pStyle w:val="Heading2"/>
      </w:pPr>
      <w:r>
        <w:t xml:space="preserve">Component </w:t>
      </w:r>
      <w:r w:rsidR="004A781C">
        <w:t xml:space="preserve">Diagram </w:t>
      </w:r>
    </w:p>
    <w:p w:rsidR="004A781C" w:rsidRDefault="004A781C">
      <w:r>
        <w:t xml:space="preserve"> </w:t>
      </w:r>
    </w:p>
    <w:p w:rsidR="004A781C" w:rsidRDefault="004A781C">
      <w:pPr>
        <w:pStyle w:val="Heading1"/>
      </w:pPr>
      <w:r>
        <w:t>Variable Data Dictionary</w:t>
      </w:r>
    </w:p>
    <w:tbl>
      <w:tblPr>
        <w:tblW w:w="8910" w:type="dxa"/>
        <w:tblInd w:w="1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446"/>
        <w:gridCol w:w="9"/>
        <w:gridCol w:w="4455"/>
      </w:tblGrid>
      <w:tr w:rsidR="006D33CC" w:rsidRPr="006D33CC" w:rsidTr="006D33CC">
        <w:trPr>
          <w:trHeight w:val="321"/>
        </w:trPr>
        <w:tc>
          <w:tcPr>
            <w:tcW w:w="4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  <w:vAlign w:val="center"/>
          </w:tcPr>
          <w:p w:rsidR="006D33CC" w:rsidRPr="006D33CC" w:rsidRDefault="006D33CC" w:rsidP="006D33CC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6D33CC">
              <w:rPr>
                <w:rFonts w:ascii="Arial" w:hAnsi="Arial" w:cs="Arial"/>
              </w:rPr>
              <w:t>Module Inputs</w:t>
            </w:r>
          </w:p>
        </w:tc>
        <w:tc>
          <w:tcPr>
            <w:tcW w:w="44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  <w:vAlign w:val="center"/>
          </w:tcPr>
          <w:p w:rsidR="006D33CC" w:rsidRPr="006D33CC" w:rsidRDefault="006D33CC" w:rsidP="006D33CC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6D33CC">
              <w:rPr>
                <w:rFonts w:ascii="Arial" w:hAnsi="Arial" w:cs="Arial"/>
              </w:rPr>
              <w:t>Module Outputs</w:t>
            </w:r>
          </w:p>
        </w:tc>
      </w:tr>
      <w:tr w:rsidR="006D33CC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6D33CC" w:rsidRPr="004B5BE2" w:rsidRDefault="006D33CC" w:rsidP="00F4413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5" w:type="dxa"/>
            <w:vAlign w:val="center"/>
          </w:tcPr>
          <w:p w:rsidR="006D33CC" w:rsidRPr="004B5BE2" w:rsidRDefault="006D33CC" w:rsidP="00970842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6D33CC" w:rsidRDefault="006D33CC"/>
    <w:p w:rsidR="004A781C" w:rsidRDefault="004A781C">
      <w:pPr>
        <w:pStyle w:val="Heading2"/>
      </w:pPr>
      <w:r>
        <w:t>Module Internal Variables</w:t>
      </w:r>
    </w:p>
    <w:tbl>
      <w:tblPr>
        <w:tblW w:w="8987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36"/>
        <w:gridCol w:w="873"/>
        <w:gridCol w:w="873"/>
        <w:gridCol w:w="953"/>
        <w:gridCol w:w="953"/>
        <w:gridCol w:w="2699"/>
      </w:tblGrid>
      <w:tr w:rsidR="00694536" w:rsidTr="006E0976">
        <w:trPr>
          <w:trHeight w:val="856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Variable Name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Datatype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(min)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(max)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{Data Type}</w:t>
            </w:r>
          </w:p>
        </w:tc>
      </w:tr>
      <w:tr w:rsidR="00E85756" w:rsidRPr="000C66E2" w:rsidTr="00E85756">
        <w:trPr>
          <w:trHeight w:val="544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5756" w:rsidRPr="000C66E2" w:rsidRDefault="00E85756" w:rsidP="009E02D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A064D9">
              <w:rPr>
                <w:rFonts w:ascii="Arial" w:hAnsi="Arial" w:cs="Arial"/>
                <w:sz w:val="16"/>
                <w:lang w:val="fr-FR"/>
              </w:rPr>
              <w:t>ResetNTCFlag_Cnt_M_u08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5756" w:rsidRDefault="00E85756" w:rsidP="009E02D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Uint8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5756" w:rsidRDefault="00E85756" w:rsidP="009E02D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1</w:t>
            </w:r>
          </w:p>
        </w:tc>
        <w:tc>
          <w:tcPr>
            <w:tcW w:w="19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5756" w:rsidRDefault="00E85756" w:rsidP="009E02D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0</w:t>
            </w:r>
          </w:p>
          <w:p w:rsidR="00E85756" w:rsidRDefault="00E85756" w:rsidP="009E02D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FF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5756" w:rsidRPr="000C66E2" w:rsidRDefault="00E85756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DIAGMGR#</w:t>
            </w:r>
            <w:r w:rsidRPr="00A064D9">
              <w:rPr>
                <w:rFonts w:ascii="Arial" w:hAnsi="Arial" w:cs="Arial"/>
                <w:sz w:val="16"/>
              </w:rPr>
              <w:t>_START_SEC_VAR_CLEARED_8</w:t>
            </w:r>
          </w:p>
        </w:tc>
      </w:tr>
      <w:tr w:rsidR="009B58ED" w:rsidRPr="000C66E2" w:rsidTr="007F4C93">
        <w:trPr>
          <w:trHeight w:val="544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58ED" w:rsidRPr="00E349F6" w:rsidRDefault="009B58ED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NTCQueueIndex#</w:t>
            </w:r>
            <w:r w:rsidRPr="00E349F6">
              <w:rPr>
                <w:rFonts w:ascii="Arial" w:hAnsi="Arial" w:cs="Arial"/>
                <w:sz w:val="16"/>
              </w:rPr>
              <w:t>_Cnt_M_u08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58ED" w:rsidRDefault="009B58ED" w:rsidP="00E85756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Uint8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58ED" w:rsidRDefault="009B58ED" w:rsidP="00E85756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1</w:t>
            </w:r>
          </w:p>
        </w:tc>
        <w:tc>
          <w:tcPr>
            <w:tcW w:w="19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58ED" w:rsidRPr="005C6E11" w:rsidRDefault="009B58ED" w:rsidP="005C6E11">
            <w:pPr>
              <w:spacing w:before="60"/>
              <w:rPr>
                <w:rFonts w:ascii="Arial" w:hAnsi="Arial" w:cs="Arial"/>
                <w:sz w:val="16"/>
              </w:rPr>
            </w:pPr>
            <w:r w:rsidRPr="005C6E11">
              <w:rPr>
                <w:rFonts w:ascii="Arial" w:hAnsi="Arial" w:cs="Arial"/>
                <w:sz w:val="16"/>
              </w:rPr>
              <w:t xml:space="preserve">Range depends </w:t>
            </w:r>
            <w:r>
              <w:rPr>
                <w:rFonts w:ascii="Arial" w:hAnsi="Arial" w:cs="Arial"/>
                <w:sz w:val="16"/>
              </w:rPr>
              <w:t xml:space="preserve">on </w:t>
            </w:r>
            <w:r w:rsidRPr="005C6E11">
              <w:rPr>
                <w:rFonts w:ascii="Arial" w:hAnsi="Arial" w:cs="Arial"/>
                <w:sz w:val="16"/>
              </w:rPr>
              <w:t xml:space="preserve">size of </w:t>
            </w:r>
            <w:r>
              <w:rPr>
                <w:rFonts w:ascii="Arial" w:hAnsi="Arial" w:cs="Arial"/>
                <w:sz w:val="16"/>
              </w:rPr>
              <w:t>NTCInfoQueue#_Cnt_M_Str[SIZE]</w:t>
            </w:r>
          </w:p>
          <w:p w:rsidR="009B58ED" w:rsidRDefault="009B58ED" w:rsidP="00E85756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Refer *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58ED" w:rsidRDefault="009B58ED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DIAGMGR#</w:t>
            </w:r>
            <w:r w:rsidRPr="00B6277D">
              <w:rPr>
                <w:rFonts w:ascii="Arial" w:hAnsi="Arial" w:cs="Arial"/>
                <w:sz w:val="16"/>
              </w:rPr>
              <w:t>_START_SEC_VAR_CLEARED_UNSPECIFIED</w:t>
            </w:r>
          </w:p>
        </w:tc>
      </w:tr>
      <w:tr w:rsidR="009614E6" w:rsidRPr="000C66E2" w:rsidTr="006E0976">
        <w:trPr>
          <w:trHeight w:val="544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Pr="00E349F6" w:rsidRDefault="009614E6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DiagMgrInitComp#</w:t>
            </w:r>
            <w:r w:rsidRPr="00E349F6">
              <w:rPr>
                <w:rFonts w:ascii="Arial" w:hAnsi="Arial" w:cs="Arial"/>
                <w:sz w:val="16"/>
              </w:rPr>
              <w:t>_Cnt_M_lgc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Pr="00B6277D" w:rsidRDefault="009614E6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Boolean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Default="009614E6" w:rsidP="006326C8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NA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Default="009614E6" w:rsidP="006326C8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False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Default="009614E6" w:rsidP="006326C8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True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Default="009614E6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DIAGMGR#</w:t>
            </w:r>
            <w:r w:rsidRPr="00A064D9">
              <w:rPr>
                <w:rFonts w:ascii="Arial" w:hAnsi="Arial" w:cs="Arial"/>
                <w:sz w:val="16"/>
              </w:rPr>
              <w:t>_START_SEC_VAR_CLEARED_</w:t>
            </w:r>
            <w:r>
              <w:rPr>
                <w:rFonts w:ascii="Arial" w:hAnsi="Arial" w:cs="Arial"/>
                <w:sz w:val="16"/>
              </w:rPr>
              <w:t>Unspecified</w:t>
            </w:r>
          </w:p>
        </w:tc>
      </w:tr>
      <w:tr w:rsidR="009614E6" w:rsidRPr="000C66E2" w:rsidTr="006E0976">
        <w:trPr>
          <w:trHeight w:val="544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Pr="00E349F6" w:rsidRDefault="009614E6" w:rsidP="005C6E1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DiagMgr_NTCInfo#</w:t>
            </w:r>
            <w:r w:rsidRPr="00E349F6">
              <w:rPr>
                <w:rFonts w:ascii="Arial" w:hAnsi="Arial" w:cs="Arial"/>
                <w:sz w:val="16"/>
              </w:rPr>
              <w:t>_Cnt_M_str[</w:t>
            </w:r>
            <w:r w:rsidR="005C6E11">
              <w:rPr>
                <w:rFonts w:ascii="Arial" w:hAnsi="Arial" w:cs="Arial"/>
                <w:sz w:val="16"/>
              </w:rPr>
              <w:t>SIZE</w:t>
            </w:r>
            <w:r w:rsidRPr="00E349F6">
              <w:rPr>
                <w:rFonts w:ascii="Arial" w:hAnsi="Arial" w:cs="Arial"/>
                <w:sz w:val="16"/>
              </w:rPr>
              <w:t>]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Pr="00B6277D" w:rsidRDefault="009614E6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NTCInfo_Str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Default="009614E6" w:rsidP="006326C8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NA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Default="009614E6" w:rsidP="006326C8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See section 3.1.1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Default="009614E6" w:rsidP="006326C8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See section 3.1.1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Default="009614E6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DIAGMGR#</w:t>
            </w:r>
            <w:r w:rsidRPr="00A064D9">
              <w:rPr>
                <w:rFonts w:ascii="Arial" w:hAnsi="Arial" w:cs="Arial"/>
                <w:sz w:val="16"/>
              </w:rPr>
              <w:t>_START_SEC_VAR_CLEARED_</w:t>
            </w:r>
            <w:r>
              <w:rPr>
                <w:rFonts w:ascii="Arial" w:hAnsi="Arial" w:cs="Arial"/>
                <w:sz w:val="16"/>
              </w:rPr>
              <w:t>Unspecified</w:t>
            </w:r>
          </w:p>
        </w:tc>
      </w:tr>
      <w:tr w:rsidR="009614E6" w:rsidRPr="000C66E2" w:rsidTr="006E0976">
        <w:trPr>
          <w:trHeight w:val="544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Pr="00E349F6" w:rsidRDefault="009614E6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NTCInfoQueue#</w:t>
            </w:r>
            <w:r w:rsidR="005C6E11">
              <w:rPr>
                <w:rFonts w:ascii="Arial" w:hAnsi="Arial" w:cs="Arial"/>
                <w:sz w:val="16"/>
              </w:rPr>
              <w:t>_Cnt_M_str[SIZE</w:t>
            </w:r>
            <w:r w:rsidRPr="00E349F6">
              <w:rPr>
                <w:rFonts w:ascii="Arial" w:hAnsi="Arial" w:cs="Arial"/>
                <w:sz w:val="16"/>
              </w:rPr>
              <w:t>]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Pr="00B6277D" w:rsidRDefault="009614E6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NTCInfoQueue_Str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Default="009614E6" w:rsidP="006326C8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NA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Default="009614E6" w:rsidP="00E85756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See section 3.1.1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Default="009614E6" w:rsidP="00E85756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See section 3.1.1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Default="009614E6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DIAGMGR#</w:t>
            </w:r>
            <w:r w:rsidRPr="00A064D9">
              <w:rPr>
                <w:rFonts w:ascii="Arial" w:hAnsi="Arial" w:cs="Arial"/>
                <w:sz w:val="16"/>
              </w:rPr>
              <w:t>_START_SEC_VAR_CLEARED_</w:t>
            </w:r>
            <w:r>
              <w:rPr>
                <w:rFonts w:ascii="Arial" w:hAnsi="Arial" w:cs="Arial"/>
                <w:sz w:val="16"/>
              </w:rPr>
              <w:t>Unspecified</w:t>
            </w:r>
          </w:p>
        </w:tc>
      </w:tr>
      <w:tr w:rsidR="009614E6" w:rsidRPr="000C66E2" w:rsidTr="006E0976">
        <w:trPr>
          <w:trHeight w:val="544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Pr="00E349F6" w:rsidRDefault="009614E6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ActDiagSts#</w:t>
            </w:r>
            <w:r w:rsidRPr="00E349F6">
              <w:rPr>
                <w:rFonts w:ascii="Arial" w:hAnsi="Arial" w:cs="Arial"/>
                <w:sz w:val="16"/>
              </w:rPr>
              <w:t>_Cnt_M_u08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Default="009614E6" w:rsidP="00E85756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Uint8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Default="009614E6" w:rsidP="00E85756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1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Default="009614E6" w:rsidP="00E85756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0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Default="009614E6" w:rsidP="00E85756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1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Default="009614E6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DIAGMGR#</w:t>
            </w:r>
            <w:r w:rsidRPr="00A064D9">
              <w:rPr>
                <w:rFonts w:ascii="Arial" w:hAnsi="Arial" w:cs="Arial"/>
                <w:sz w:val="16"/>
              </w:rPr>
              <w:t>_START_SEC_VAR_CLEARED_8</w:t>
            </w:r>
          </w:p>
        </w:tc>
      </w:tr>
      <w:tr w:rsidR="00BB12E1" w:rsidRPr="000C66E2" w:rsidTr="00987197">
        <w:trPr>
          <w:trHeight w:val="544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2E1" w:rsidRPr="00E349F6" w:rsidRDefault="00BB12E1" w:rsidP="009B3B3B">
            <w:pPr>
              <w:spacing w:before="60"/>
              <w:rPr>
                <w:rFonts w:ascii="Arial" w:hAnsi="Arial" w:cs="Arial"/>
                <w:sz w:val="16"/>
              </w:rPr>
            </w:pPr>
            <w:r w:rsidRPr="00E349F6">
              <w:rPr>
                <w:rFonts w:ascii="Arial" w:hAnsi="Arial" w:cs="Arial"/>
                <w:sz w:val="16"/>
              </w:rPr>
              <w:t>ResetNTCFlag</w:t>
            </w:r>
            <w:r>
              <w:rPr>
                <w:rFonts w:ascii="Arial" w:hAnsi="Arial" w:cs="Arial"/>
                <w:sz w:val="16"/>
              </w:rPr>
              <w:t>#</w:t>
            </w:r>
            <w:r w:rsidRPr="00E349F6">
              <w:rPr>
                <w:rFonts w:ascii="Arial" w:hAnsi="Arial" w:cs="Arial"/>
                <w:sz w:val="16"/>
              </w:rPr>
              <w:t>_Cnt_M_u08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2E1" w:rsidRDefault="00BB12E1" w:rsidP="00E85756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Uint8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2E1" w:rsidRDefault="00BB12E1" w:rsidP="00E85756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1</w:t>
            </w:r>
          </w:p>
        </w:tc>
        <w:tc>
          <w:tcPr>
            <w:tcW w:w="19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2E1" w:rsidRDefault="00BB12E1" w:rsidP="00E85756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0</w:t>
            </w:r>
          </w:p>
          <w:p w:rsidR="00BB12E1" w:rsidRDefault="00BB12E1" w:rsidP="00E85756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FF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2E1" w:rsidRPr="000C66E2" w:rsidRDefault="00BB12E1" w:rsidP="00E8575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DIAGMGR#</w:t>
            </w:r>
            <w:r w:rsidRPr="00A064D9">
              <w:rPr>
                <w:rFonts w:ascii="Arial" w:hAnsi="Arial" w:cs="Arial"/>
                <w:sz w:val="16"/>
              </w:rPr>
              <w:t>_START_SEC_VAR_CLEARED_8</w:t>
            </w:r>
          </w:p>
        </w:tc>
      </w:tr>
      <w:tr w:rsidR="009614E6" w:rsidRPr="009614E6" w:rsidTr="006E0976">
        <w:trPr>
          <w:trHeight w:val="544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Pr="00202F0C" w:rsidRDefault="009614E6" w:rsidP="009E02DF">
            <w:pPr>
              <w:spacing w:before="60"/>
              <w:rPr>
                <w:rFonts w:ascii="Arial" w:hAnsi="Arial" w:cs="Arial"/>
                <w:sz w:val="16"/>
              </w:rPr>
            </w:pPr>
            <w:r w:rsidRPr="00202F0C">
              <w:rPr>
                <w:rFonts w:ascii="Arial" w:hAnsi="Arial" w:cs="Arial"/>
                <w:sz w:val="16"/>
              </w:rPr>
              <w:t>DiagSts#</w:t>
            </w:r>
            <w:r w:rsidR="00202F0C" w:rsidRPr="00202F0C">
              <w:rPr>
                <w:rFonts w:ascii="Arial" w:hAnsi="Arial" w:cs="Arial"/>
                <w:sz w:val="16"/>
              </w:rPr>
              <w:t>_Cnt_M_b16[SIZE</w:t>
            </w:r>
            <w:r w:rsidRPr="00202F0C">
              <w:rPr>
                <w:rFonts w:ascii="Arial" w:hAnsi="Arial" w:cs="Arial"/>
                <w:sz w:val="16"/>
              </w:rPr>
              <w:t>]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Default="009614E6" w:rsidP="00E8575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Uint16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Default="009614E6" w:rsidP="00E8575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Default="009614E6" w:rsidP="00E8575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Default="009614E6" w:rsidP="00E8575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Pr="009614E6" w:rsidRDefault="009614E6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DIAGMGR#</w:t>
            </w:r>
            <w:r w:rsidRPr="00A064D9">
              <w:rPr>
                <w:rFonts w:ascii="Arial" w:hAnsi="Arial" w:cs="Arial"/>
                <w:sz w:val="16"/>
              </w:rPr>
              <w:t>_START_SEC_VAR_CLEARED_</w:t>
            </w:r>
            <w:r>
              <w:rPr>
                <w:rFonts w:ascii="Arial" w:hAnsi="Arial" w:cs="Arial"/>
                <w:sz w:val="16"/>
              </w:rPr>
              <w:t>Unspecified</w:t>
            </w:r>
          </w:p>
        </w:tc>
      </w:tr>
      <w:tr w:rsidR="009614E6" w:rsidRPr="00E349F6" w:rsidTr="006E0976">
        <w:trPr>
          <w:trHeight w:val="544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Pr="00202F0C" w:rsidRDefault="009614E6" w:rsidP="009E02DF">
            <w:pPr>
              <w:spacing w:before="60"/>
              <w:rPr>
                <w:rFonts w:ascii="Arial" w:hAnsi="Arial" w:cs="Arial"/>
                <w:sz w:val="16"/>
              </w:rPr>
            </w:pPr>
            <w:r w:rsidRPr="00202F0C">
              <w:rPr>
                <w:rFonts w:ascii="Arial" w:hAnsi="Arial" w:cs="Arial"/>
                <w:sz w:val="16"/>
              </w:rPr>
              <w:lastRenderedPageBreak/>
              <w:t>ActiveRmpRate#</w:t>
            </w:r>
            <w:r w:rsidR="00202F0C" w:rsidRPr="00202F0C">
              <w:rPr>
                <w:rFonts w:ascii="Arial" w:hAnsi="Arial" w:cs="Arial"/>
                <w:sz w:val="16"/>
              </w:rPr>
              <w:t>_UlspmS_M_f32[SIZE</w:t>
            </w:r>
            <w:r w:rsidRPr="00202F0C">
              <w:rPr>
                <w:rFonts w:ascii="Arial" w:hAnsi="Arial" w:cs="Arial"/>
                <w:sz w:val="16"/>
              </w:rPr>
              <w:t>]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Default="009614E6" w:rsidP="00E8575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Float32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Default="009614E6" w:rsidP="00E8575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Single Precision float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Default="009614E6" w:rsidP="00E8575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0.0001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Default="009614E6" w:rsidP="00E8575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0.5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Pr="009614E6" w:rsidRDefault="009614E6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DIAGMGR#</w:t>
            </w:r>
            <w:r w:rsidRPr="00A064D9">
              <w:rPr>
                <w:rFonts w:ascii="Arial" w:hAnsi="Arial" w:cs="Arial"/>
                <w:sz w:val="16"/>
              </w:rPr>
              <w:t>_START_SEC_VAR_CLEARED</w:t>
            </w:r>
            <w:r>
              <w:rPr>
                <w:rFonts w:ascii="Arial" w:hAnsi="Arial" w:cs="Arial"/>
                <w:sz w:val="16"/>
              </w:rPr>
              <w:t>_32</w:t>
            </w:r>
          </w:p>
        </w:tc>
      </w:tr>
    </w:tbl>
    <w:p w:rsidR="00BD008B" w:rsidRDefault="009B58ED">
      <w:r>
        <w:t>Note: *Refer: Size varies across projects. Check Configuration files under UTP/Contract folder</w:t>
      </w:r>
    </w:p>
    <w:p w:rsidR="009B58ED" w:rsidRDefault="009B58ED"/>
    <w:p w:rsidR="009B58ED" w:rsidRDefault="009B58ED"/>
    <w:p w:rsidR="009B58ED" w:rsidRPr="00E85756" w:rsidRDefault="009B58ED"/>
    <w:p w:rsidR="004A781C" w:rsidRDefault="004A781C">
      <w:pPr>
        <w:pStyle w:val="Heading3"/>
      </w:pPr>
      <w:r>
        <w:t xml:space="preserve">User defined typedef definition/declaration </w:t>
      </w:r>
    </w:p>
    <w:tbl>
      <w:tblPr>
        <w:tblW w:w="89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348"/>
        <w:gridCol w:w="2160"/>
        <w:gridCol w:w="1440"/>
        <w:gridCol w:w="992"/>
        <w:gridCol w:w="993"/>
      </w:tblGrid>
      <w:tr w:rsidR="003C4D3F" w:rsidTr="009E02DF">
        <w:tc>
          <w:tcPr>
            <w:tcW w:w="3348" w:type="dxa"/>
            <w:shd w:val="pct30" w:color="FFFF00" w:fill="FFFFFF"/>
          </w:tcPr>
          <w:p w:rsidR="003C4D3F" w:rsidRDefault="003C4D3F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Typedef Name</w:t>
            </w:r>
          </w:p>
        </w:tc>
        <w:tc>
          <w:tcPr>
            <w:tcW w:w="2160" w:type="dxa"/>
            <w:shd w:val="pct30" w:color="FFFF00" w:fill="FFFFFF"/>
          </w:tcPr>
          <w:p w:rsidR="003C4D3F" w:rsidRDefault="003C4D3F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Element Name</w:t>
            </w:r>
          </w:p>
        </w:tc>
        <w:tc>
          <w:tcPr>
            <w:tcW w:w="1440" w:type="dxa"/>
            <w:shd w:val="pct30" w:color="FFFF00" w:fill="FFFFFF"/>
          </w:tcPr>
          <w:p w:rsidR="003C4D3F" w:rsidRDefault="003C4D3F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User Defined Type</w:t>
            </w:r>
          </w:p>
        </w:tc>
        <w:tc>
          <w:tcPr>
            <w:tcW w:w="992" w:type="dxa"/>
            <w:shd w:val="pct30" w:color="FFFF00" w:fill="FFFFFF"/>
          </w:tcPr>
          <w:p w:rsidR="003C4D3F" w:rsidRDefault="003C4D3F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3C4D3F" w:rsidRDefault="003C4D3F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(min)</w:t>
            </w:r>
          </w:p>
        </w:tc>
        <w:tc>
          <w:tcPr>
            <w:tcW w:w="993" w:type="dxa"/>
            <w:shd w:val="pct30" w:color="FFFF00" w:fill="FFFFFF"/>
          </w:tcPr>
          <w:p w:rsidR="003C4D3F" w:rsidRDefault="003C4D3F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3C4D3F" w:rsidRDefault="003C4D3F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(max)</w:t>
            </w:r>
          </w:p>
        </w:tc>
      </w:tr>
      <w:tr w:rsidR="001C3FF3" w:rsidRPr="008C1ACF" w:rsidTr="009E02DF">
        <w:tc>
          <w:tcPr>
            <w:tcW w:w="3348" w:type="dxa"/>
            <w:vMerge w:val="restart"/>
          </w:tcPr>
          <w:p w:rsidR="001C3FF3" w:rsidRPr="009B6037" w:rsidRDefault="001C3FF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160" w:type="dxa"/>
          </w:tcPr>
          <w:p w:rsidR="001C3FF3" w:rsidRDefault="001C3FF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440" w:type="dxa"/>
          </w:tcPr>
          <w:p w:rsidR="001C3FF3" w:rsidRDefault="001C3FF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2" w:type="dxa"/>
          </w:tcPr>
          <w:p w:rsidR="001C3FF3" w:rsidRDefault="001C3FF3" w:rsidP="00F43EDB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3" w:type="dxa"/>
          </w:tcPr>
          <w:p w:rsidR="001C3FF3" w:rsidRDefault="001C3FF3" w:rsidP="00F43EDB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1C3FF3" w:rsidRPr="008C1ACF" w:rsidTr="00F43EDB">
        <w:tc>
          <w:tcPr>
            <w:tcW w:w="3348" w:type="dxa"/>
            <w:vMerge/>
          </w:tcPr>
          <w:p w:rsidR="001C3FF3" w:rsidRPr="009B6037" w:rsidRDefault="001C3FF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160" w:type="dxa"/>
          </w:tcPr>
          <w:p w:rsidR="001C3FF3" w:rsidRDefault="001C3FF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440" w:type="dxa"/>
          </w:tcPr>
          <w:p w:rsidR="001C3FF3" w:rsidRDefault="001C3FF3" w:rsidP="00F43EDB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2" w:type="dxa"/>
          </w:tcPr>
          <w:p w:rsidR="001C3FF3" w:rsidRDefault="001C3FF3" w:rsidP="00F43EDB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3" w:type="dxa"/>
          </w:tcPr>
          <w:p w:rsidR="001C3FF3" w:rsidRDefault="001C3FF3" w:rsidP="00F43EDB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6D2BB3" w:rsidRPr="008C1ACF" w:rsidTr="00F43EDB">
        <w:tc>
          <w:tcPr>
            <w:tcW w:w="3348" w:type="dxa"/>
            <w:vMerge w:val="restart"/>
          </w:tcPr>
          <w:p w:rsidR="006D2BB3" w:rsidRPr="009B6037" w:rsidRDefault="006D2BB3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typedef struct { } </w:t>
            </w:r>
            <w:r w:rsidRPr="006D2BB3">
              <w:rPr>
                <w:rFonts w:ascii="Arial" w:hAnsi="Arial" w:cs="Arial"/>
                <w:sz w:val="16"/>
              </w:rPr>
              <w:t>NTCInfo_Str</w:t>
            </w:r>
          </w:p>
        </w:tc>
        <w:tc>
          <w:tcPr>
            <w:tcW w:w="2160" w:type="dxa"/>
          </w:tcPr>
          <w:p w:rsidR="006D2BB3" w:rsidRDefault="006D2BB3" w:rsidP="009E02DF">
            <w:pPr>
              <w:spacing w:before="60"/>
              <w:rPr>
                <w:rFonts w:ascii="Arial" w:hAnsi="Arial" w:cs="Arial"/>
                <w:sz w:val="16"/>
              </w:rPr>
            </w:pPr>
            <w:r w:rsidRPr="006D2BB3">
              <w:rPr>
                <w:rFonts w:ascii="Arial" w:hAnsi="Arial" w:cs="Arial"/>
                <w:sz w:val="16"/>
              </w:rPr>
              <w:t>Param</w:t>
            </w:r>
          </w:p>
        </w:tc>
        <w:tc>
          <w:tcPr>
            <w:tcW w:w="1440" w:type="dxa"/>
          </w:tcPr>
          <w:p w:rsidR="006D2BB3" w:rsidRDefault="006D2BB3" w:rsidP="00F43ED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uint8</w:t>
            </w:r>
          </w:p>
        </w:tc>
        <w:tc>
          <w:tcPr>
            <w:tcW w:w="992" w:type="dxa"/>
          </w:tcPr>
          <w:p w:rsidR="006D2BB3" w:rsidRDefault="006D2BB3" w:rsidP="00F43ED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93" w:type="dxa"/>
          </w:tcPr>
          <w:p w:rsidR="006D2BB3" w:rsidRDefault="006D2BB3" w:rsidP="00F43ED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6D2BB3" w:rsidRPr="008C1ACF" w:rsidTr="00F43EDB">
        <w:tc>
          <w:tcPr>
            <w:tcW w:w="3348" w:type="dxa"/>
            <w:vMerge/>
          </w:tcPr>
          <w:p w:rsidR="006D2BB3" w:rsidRDefault="006D2BB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160" w:type="dxa"/>
          </w:tcPr>
          <w:p w:rsidR="006D2BB3" w:rsidRPr="006D2BB3" w:rsidRDefault="006D2BB3" w:rsidP="009E02DF">
            <w:pPr>
              <w:spacing w:before="60"/>
              <w:rPr>
                <w:rFonts w:ascii="Arial" w:hAnsi="Arial" w:cs="Arial"/>
                <w:sz w:val="16"/>
              </w:rPr>
            </w:pPr>
            <w:r w:rsidRPr="006D2BB3">
              <w:rPr>
                <w:rFonts w:ascii="Arial" w:hAnsi="Arial" w:cs="Arial"/>
                <w:sz w:val="16"/>
              </w:rPr>
              <w:t>Status</w:t>
            </w:r>
          </w:p>
        </w:tc>
        <w:tc>
          <w:tcPr>
            <w:tcW w:w="1440" w:type="dxa"/>
          </w:tcPr>
          <w:p w:rsidR="006D2BB3" w:rsidRDefault="006D2BB3" w:rsidP="00F43ED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uint8</w:t>
            </w:r>
          </w:p>
        </w:tc>
        <w:tc>
          <w:tcPr>
            <w:tcW w:w="992" w:type="dxa"/>
          </w:tcPr>
          <w:p w:rsidR="006D2BB3" w:rsidRDefault="006D2BB3" w:rsidP="00F43ED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93" w:type="dxa"/>
          </w:tcPr>
          <w:p w:rsidR="006D2BB3" w:rsidRDefault="006D2BB3" w:rsidP="00F43ED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6D2BB3" w:rsidRPr="008C1ACF" w:rsidTr="00F43EDB">
        <w:tc>
          <w:tcPr>
            <w:tcW w:w="3348" w:type="dxa"/>
            <w:vMerge/>
          </w:tcPr>
          <w:p w:rsidR="006D2BB3" w:rsidRDefault="006D2BB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160" w:type="dxa"/>
          </w:tcPr>
          <w:p w:rsidR="006D2BB3" w:rsidRPr="006D2BB3" w:rsidRDefault="006D2BB3" w:rsidP="009E02DF">
            <w:pPr>
              <w:spacing w:before="60"/>
              <w:rPr>
                <w:rFonts w:ascii="Arial" w:hAnsi="Arial" w:cs="Arial"/>
                <w:sz w:val="16"/>
              </w:rPr>
            </w:pPr>
            <w:r w:rsidRPr="006D2BB3">
              <w:rPr>
                <w:rFonts w:ascii="Arial" w:hAnsi="Arial" w:cs="Arial"/>
                <w:sz w:val="16"/>
              </w:rPr>
              <w:t>AgingCounter</w:t>
            </w:r>
          </w:p>
        </w:tc>
        <w:tc>
          <w:tcPr>
            <w:tcW w:w="1440" w:type="dxa"/>
          </w:tcPr>
          <w:p w:rsidR="006D2BB3" w:rsidRDefault="006D2BB3" w:rsidP="00F43ED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uint8</w:t>
            </w:r>
          </w:p>
        </w:tc>
        <w:tc>
          <w:tcPr>
            <w:tcW w:w="992" w:type="dxa"/>
          </w:tcPr>
          <w:p w:rsidR="006D2BB3" w:rsidRDefault="006D2BB3" w:rsidP="00F43ED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93" w:type="dxa"/>
          </w:tcPr>
          <w:p w:rsidR="006D2BB3" w:rsidRDefault="000251A5" w:rsidP="00F43ED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FULL</w:t>
            </w:r>
          </w:p>
        </w:tc>
      </w:tr>
      <w:tr w:rsidR="00605F56" w:rsidRPr="008C1ACF" w:rsidTr="00F43EDB">
        <w:tc>
          <w:tcPr>
            <w:tcW w:w="3348" w:type="dxa"/>
          </w:tcPr>
          <w:p w:rsidR="00605F56" w:rsidRDefault="00605F56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typedef struct { } </w:t>
            </w:r>
            <w:r w:rsidRPr="00605F56">
              <w:rPr>
                <w:rFonts w:ascii="Arial" w:hAnsi="Arial" w:cs="Arial"/>
                <w:sz w:val="16"/>
              </w:rPr>
              <w:t>NTCInfoQueue_Str</w:t>
            </w:r>
          </w:p>
        </w:tc>
        <w:tc>
          <w:tcPr>
            <w:tcW w:w="2160" w:type="dxa"/>
          </w:tcPr>
          <w:p w:rsidR="00605F56" w:rsidRPr="006D2BB3" w:rsidRDefault="00F43EDB" w:rsidP="009E02DF">
            <w:pPr>
              <w:spacing w:before="60"/>
              <w:rPr>
                <w:rFonts w:ascii="Arial" w:hAnsi="Arial" w:cs="Arial"/>
                <w:sz w:val="16"/>
              </w:rPr>
            </w:pPr>
            <w:r w:rsidRPr="00F43EDB">
              <w:rPr>
                <w:rFonts w:ascii="Arial" w:hAnsi="Arial" w:cs="Arial"/>
                <w:sz w:val="16"/>
              </w:rPr>
              <w:t>NTC</w:t>
            </w:r>
          </w:p>
        </w:tc>
        <w:tc>
          <w:tcPr>
            <w:tcW w:w="1440" w:type="dxa"/>
          </w:tcPr>
          <w:p w:rsidR="00605F56" w:rsidRDefault="00F43EDB" w:rsidP="00F43EDB">
            <w:pPr>
              <w:spacing w:before="60"/>
              <w:rPr>
                <w:rFonts w:ascii="Arial" w:hAnsi="Arial" w:cs="Arial"/>
                <w:sz w:val="16"/>
              </w:rPr>
            </w:pPr>
            <w:r w:rsidRPr="00F43EDB">
              <w:rPr>
                <w:rFonts w:ascii="Arial" w:hAnsi="Arial" w:cs="Arial"/>
                <w:sz w:val="16"/>
              </w:rPr>
              <w:t>NTCNumber</w:t>
            </w:r>
          </w:p>
        </w:tc>
        <w:tc>
          <w:tcPr>
            <w:tcW w:w="992" w:type="dxa"/>
          </w:tcPr>
          <w:p w:rsidR="00605F56" w:rsidRDefault="00F43EDB" w:rsidP="00F43ED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93" w:type="dxa"/>
          </w:tcPr>
          <w:p w:rsidR="00605F56" w:rsidRDefault="00F43EDB" w:rsidP="00F43ED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511</w:t>
            </w:r>
          </w:p>
        </w:tc>
      </w:tr>
      <w:tr w:rsidR="00F43EDB" w:rsidRPr="008C1ACF" w:rsidTr="00F43EDB">
        <w:tc>
          <w:tcPr>
            <w:tcW w:w="3348" w:type="dxa"/>
          </w:tcPr>
          <w:p w:rsidR="00F43EDB" w:rsidRDefault="00F43EDB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160" w:type="dxa"/>
          </w:tcPr>
          <w:p w:rsidR="00F43EDB" w:rsidRPr="00F43EDB" w:rsidRDefault="00F43EDB" w:rsidP="009E02DF">
            <w:pPr>
              <w:spacing w:before="60"/>
              <w:rPr>
                <w:rFonts w:ascii="Arial" w:hAnsi="Arial" w:cs="Arial"/>
                <w:sz w:val="16"/>
              </w:rPr>
            </w:pPr>
            <w:r w:rsidRPr="00F43EDB">
              <w:rPr>
                <w:rFonts w:ascii="Arial" w:hAnsi="Arial" w:cs="Arial"/>
                <w:sz w:val="16"/>
              </w:rPr>
              <w:t>Param</w:t>
            </w:r>
          </w:p>
        </w:tc>
        <w:tc>
          <w:tcPr>
            <w:tcW w:w="1440" w:type="dxa"/>
          </w:tcPr>
          <w:p w:rsidR="00F43EDB" w:rsidRDefault="00F43EDB" w:rsidP="00F43ED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Uint8</w:t>
            </w:r>
          </w:p>
        </w:tc>
        <w:tc>
          <w:tcPr>
            <w:tcW w:w="992" w:type="dxa"/>
          </w:tcPr>
          <w:p w:rsidR="00F43EDB" w:rsidRDefault="00F43EDB" w:rsidP="00F43ED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93" w:type="dxa"/>
          </w:tcPr>
          <w:p w:rsidR="00F43EDB" w:rsidRDefault="00F43EDB" w:rsidP="00F43ED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F43EDB" w:rsidRPr="008C1ACF" w:rsidTr="00F43EDB">
        <w:tc>
          <w:tcPr>
            <w:tcW w:w="3348" w:type="dxa"/>
          </w:tcPr>
          <w:p w:rsidR="00F43EDB" w:rsidRDefault="00F43EDB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160" w:type="dxa"/>
          </w:tcPr>
          <w:p w:rsidR="00F43EDB" w:rsidRPr="00F43EDB" w:rsidRDefault="00F43EDB" w:rsidP="009E02DF">
            <w:pPr>
              <w:spacing w:before="60"/>
              <w:rPr>
                <w:rFonts w:ascii="Arial" w:hAnsi="Arial" w:cs="Arial"/>
                <w:sz w:val="16"/>
              </w:rPr>
            </w:pPr>
            <w:r w:rsidRPr="00F43EDB">
              <w:rPr>
                <w:rFonts w:ascii="Arial" w:hAnsi="Arial" w:cs="Arial"/>
                <w:sz w:val="16"/>
              </w:rPr>
              <w:t>Status</w:t>
            </w:r>
          </w:p>
        </w:tc>
        <w:tc>
          <w:tcPr>
            <w:tcW w:w="1440" w:type="dxa"/>
          </w:tcPr>
          <w:p w:rsidR="00F43EDB" w:rsidRDefault="00F81E84" w:rsidP="00F43EDB">
            <w:pPr>
              <w:spacing w:before="60"/>
              <w:rPr>
                <w:rFonts w:ascii="Arial" w:hAnsi="Arial" w:cs="Arial"/>
                <w:sz w:val="16"/>
              </w:rPr>
            </w:pPr>
            <w:r w:rsidRPr="00F81E84">
              <w:rPr>
                <w:rFonts w:ascii="Arial" w:hAnsi="Arial" w:cs="Arial"/>
                <w:sz w:val="16"/>
              </w:rPr>
              <w:t>NxtrDiagMgrStatus</w:t>
            </w:r>
          </w:p>
        </w:tc>
        <w:tc>
          <w:tcPr>
            <w:tcW w:w="992" w:type="dxa"/>
          </w:tcPr>
          <w:p w:rsidR="00F43EDB" w:rsidRDefault="00F81E84" w:rsidP="00F43ED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93" w:type="dxa"/>
          </w:tcPr>
          <w:p w:rsidR="00F43EDB" w:rsidRDefault="00F81E84" w:rsidP="00F43ED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255</w:t>
            </w:r>
          </w:p>
        </w:tc>
      </w:tr>
    </w:tbl>
    <w:p w:rsidR="004A781C" w:rsidRDefault="004A781C"/>
    <w:p w:rsidR="00DE4889" w:rsidRDefault="00DE4889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4A781C" w:rsidRDefault="004A781C">
      <w:pPr>
        <w:pStyle w:val="Heading1"/>
      </w:pPr>
      <w:r>
        <w:lastRenderedPageBreak/>
        <w:t>Constant Data Dictionary</w:t>
      </w:r>
    </w:p>
    <w:p w:rsidR="004A781C" w:rsidRDefault="004A781C">
      <w:pPr>
        <w:pStyle w:val="Heading2"/>
      </w:pPr>
      <w:r>
        <w:t>Calibration Constants</w:t>
      </w:r>
    </w:p>
    <w:tbl>
      <w:tblPr>
        <w:tblW w:w="4608" w:type="dxa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08"/>
      </w:tblGrid>
      <w:tr w:rsidR="004A781C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</w:tr>
      <w:tr w:rsidR="004A781C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Default="00754890" w:rsidP="000A2089">
            <w:pPr>
              <w:spacing w:before="60"/>
              <w:rPr>
                <w:rFonts w:ascii="Arial" w:hAnsi="Arial" w:cs="Arial"/>
                <w:sz w:val="16"/>
              </w:rPr>
            </w:pPr>
            <w:r w:rsidRPr="00BB0C04">
              <w:rPr>
                <w:rFonts w:ascii="Arial" w:hAnsi="Arial" w:cs="Arial"/>
                <w:sz w:val="16"/>
              </w:rPr>
              <w:t>k_FltRspTbl_Cnt_str</w:t>
            </w:r>
            <w:r w:rsidR="000A2089">
              <w:rPr>
                <w:rFonts w:ascii="Arial" w:hAnsi="Arial" w:cs="Arial"/>
                <w:sz w:val="16"/>
              </w:rPr>
              <w:t>[]</w:t>
            </w:r>
          </w:p>
        </w:tc>
      </w:tr>
      <w:tr w:rsidR="004A781C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Default="00F27602" w:rsidP="00B85DA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k_FltRmpRate_UlspmS_</w:t>
            </w:r>
            <w:r w:rsidR="00354DA5">
              <w:rPr>
                <w:rFonts w:ascii="Arial" w:hAnsi="Arial" w:cs="Arial"/>
                <w:sz w:val="16"/>
              </w:rPr>
              <w:t>f32</w:t>
            </w:r>
            <w:r w:rsidR="000A2089">
              <w:rPr>
                <w:rFonts w:ascii="Arial" w:hAnsi="Arial" w:cs="Arial"/>
                <w:sz w:val="16"/>
              </w:rPr>
              <w:t>[]</w:t>
            </w:r>
          </w:p>
        </w:tc>
      </w:tr>
    </w:tbl>
    <w:p w:rsidR="00B17400" w:rsidRDefault="00B17400" w:rsidP="00B17400">
      <w:pPr>
        <w:pStyle w:val="Heading2"/>
        <w:numPr>
          <w:ilvl w:val="0"/>
          <w:numId w:val="0"/>
        </w:numPr>
        <w:ind w:left="576"/>
      </w:pPr>
    </w:p>
    <w:p w:rsidR="004A781C" w:rsidRDefault="004A781C">
      <w:pPr>
        <w:pStyle w:val="Heading2"/>
      </w:pPr>
      <w:r>
        <w:t>Program(fixed) Constants</w:t>
      </w:r>
    </w:p>
    <w:p w:rsidR="004A781C" w:rsidRDefault="004A781C">
      <w:pPr>
        <w:pStyle w:val="Heading3"/>
      </w:pPr>
      <w:r>
        <w:t>Embedded Constants</w:t>
      </w:r>
    </w:p>
    <w:p w:rsidR="004A781C" w:rsidRDefault="004A781C">
      <w:pPr>
        <w:pStyle w:val="Heading4"/>
      </w:pPr>
      <w:r>
        <w:t>Local</w:t>
      </w:r>
    </w:p>
    <w:p w:rsidR="004A781C" w:rsidRDefault="004A781C">
      <w:pPr>
        <w:pStyle w:val="Heading4"/>
      </w:pPr>
      <w:r>
        <w:t>Global</w:t>
      </w:r>
    </w:p>
    <w:tbl>
      <w:tblPr>
        <w:tblW w:w="4608" w:type="dxa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08"/>
      </w:tblGrid>
      <w:tr w:rsidR="004A781C" w:rsidTr="00BB0C04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30" w:color="FFFF00" w:fill="FFFFFF"/>
          </w:tcPr>
          <w:p w:rsidR="004A781C" w:rsidRPr="00EC72EF" w:rsidRDefault="004A781C" w:rsidP="00EC72E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 w:rsidRPr="00EC72EF">
              <w:rPr>
                <w:rFonts w:ascii="Arial" w:hAnsi="Arial" w:cs="Arial"/>
                <w:sz w:val="16"/>
              </w:rPr>
              <w:t>Constant Name</w:t>
            </w:r>
          </w:p>
        </w:tc>
      </w:tr>
      <w:tr w:rsidR="00EC72EF" w:rsidRPr="00EC72EF" w:rsidTr="00BB0C04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2EF" w:rsidRPr="00EC72EF" w:rsidRDefault="009747D8" w:rsidP="00EC72E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** DIAGMGR_NUMAPPS</w:t>
            </w:r>
          </w:p>
        </w:tc>
      </w:tr>
      <w:tr w:rsidR="0007513B" w:rsidRPr="00EC72EF" w:rsidTr="00BB0C04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13B" w:rsidRDefault="0007513B" w:rsidP="0007513B">
            <w:pPr>
              <w:spacing w:before="6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** DIAGMGR_EVENTNUM_#</w:t>
            </w:r>
          </w:p>
        </w:tc>
      </w:tr>
      <w:tr w:rsidR="0007513B" w:rsidRPr="00EC72EF" w:rsidTr="00BB0C04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13B" w:rsidRDefault="0007513B" w:rsidP="0007513B">
            <w:pPr>
              <w:spacing w:before="6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** DIAGMGR_APID_#</w:t>
            </w:r>
          </w:p>
        </w:tc>
      </w:tr>
      <w:tr w:rsidR="00357360" w:rsidRPr="00EC72EF" w:rsidTr="00BB0C04">
        <w:trPr>
          <w:jc w:val="center"/>
          <w:ins w:id="0" w:author="Sengottaiyan, Selva" w:date="2015-09-01T12:28:00Z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360" w:rsidRDefault="00357360" w:rsidP="0007513B">
            <w:pPr>
              <w:spacing w:before="60"/>
              <w:rPr>
                <w:ins w:id="1" w:author="Sengottaiyan, Selva" w:date="2015-09-01T12:28:00Z"/>
                <w:rFonts w:ascii="Courier New" w:hAnsi="Courier New" w:cs="Courier New"/>
                <w:color w:val="000000"/>
              </w:rPr>
            </w:pPr>
            <w:ins w:id="2" w:author="Sengottaiyan, Selva" w:date="2015-09-01T12:32:00Z">
              <w:r>
                <w:rPr>
                  <w:rFonts w:ascii="Courier New" w:hAnsi="Courier New" w:cs="Courier New"/>
                  <w:color w:val="000000"/>
                </w:rPr>
                <w:t>**</w:t>
              </w:r>
              <w:bookmarkStart w:id="3" w:name="_GoBack"/>
              <w:bookmarkEnd w:id="3"/>
              <w:r w:rsidRPr="00357360">
                <w:rPr>
                  <w:rFonts w:ascii="Courier New" w:hAnsi="Courier New" w:cs="Courier New"/>
                  <w:color w:val="000000"/>
                </w:rPr>
                <w:t>D_NOOFACTIVEINVERTER_CNT_U08</w:t>
              </w:r>
            </w:ins>
          </w:p>
        </w:tc>
      </w:tr>
    </w:tbl>
    <w:p w:rsidR="00DB417C" w:rsidRPr="009747D8" w:rsidRDefault="009747D8" w:rsidP="00DB417C">
      <w:pPr>
        <w:pStyle w:val="Heading3"/>
        <w:numPr>
          <w:ilvl w:val="0"/>
          <w:numId w:val="0"/>
        </w:numPr>
        <w:ind w:left="720"/>
        <w:rPr>
          <w:b w:val="0"/>
        </w:rPr>
      </w:pPr>
      <w:r w:rsidRPr="009747D8">
        <w:rPr>
          <w:b w:val="0"/>
        </w:rPr>
        <w:t>Note **: Global const value</w:t>
      </w:r>
      <w:r w:rsidR="0007513B">
        <w:rPr>
          <w:b w:val="0"/>
        </w:rPr>
        <w:t>s</w:t>
      </w:r>
      <w:r w:rsidRPr="009747D8">
        <w:rPr>
          <w:b w:val="0"/>
        </w:rPr>
        <w:t xml:space="preserve"> varies across projects. Check configuration files under UTP/Contract folder</w:t>
      </w:r>
      <w:r w:rsidR="0007513B">
        <w:rPr>
          <w:b w:val="0"/>
        </w:rPr>
        <w:t>. “#” denotes application number.</w:t>
      </w:r>
    </w:p>
    <w:p w:rsidR="009747D8" w:rsidRPr="009747D8" w:rsidRDefault="009747D8" w:rsidP="009747D8"/>
    <w:p w:rsidR="004A781C" w:rsidRDefault="004A781C">
      <w:pPr>
        <w:pStyle w:val="Heading3"/>
      </w:pPr>
      <w:r>
        <w:t>Module specific Lookup Tables Constants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68"/>
        <w:gridCol w:w="990"/>
        <w:gridCol w:w="4320"/>
        <w:gridCol w:w="1350"/>
      </w:tblGrid>
      <w:tr w:rsidR="008B3E94" w:rsidTr="005C6FE5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Value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9B3B3B" w:rsidRPr="009B3B3B" w:rsidTr="005C6FE5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3B3B" w:rsidRPr="009B3B3B" w:rsidRDefault="009B3B3B" w:rsidP="00871D2C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81774B">
              <w:rPr>
                <w:rFonts w:ascii="Arial" w:hAnsi="Arial" w:cs="Arial"/>
                <w:sz w:val="16"/>
                <w:lang w:val="fr-FR"/>
              </w:rPr>
              <w:t>T_NTCMapTbl#_Cnt_enum[</w:t>
            </w:r>
            <w:r w:rsidRPr="009B3B3B">
              <w:rPr>
                <w:rFonts w:ascii="Arial" w:hAnsi="Arial" w:cs="Arial"/>
                <w:sz w:val="16"/>
                <w:lang w:val="fr-FR"/>
              </w:rPr>
              <w:t>SIZE]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3B3B" w:rsidRPr="009B3B3B" w:rsidRDefault="009B3B3B" w:rsidP="009E02D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N/A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3B3B" w:rsidRPr="009B3B3B" w:rsidRDefault="0081774B" w:rsidP="009B3B3B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  <w:t>{ ** 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3B3B" w:rsidRPr="009B3B3B" w:rsidRDefault="009B3B3B" w:rsidP="009E02D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9B3B3B">
              <w:rPr>
                <w:rFonts w:ascii="Arial" w:hAnsi="Arial" w:cs="Arial"/>
                <w:sz w:val="16"/>
                <w:lang w:val="fr-FR"/>
              </w:rPr>
              <w:t>AP_DIAGMGR_CONST</w:t>
            </w:r>
          </w:p>
        </w:tc>
      </w:tr>
      <w:tr w:rsidR="009B3B3B" w:rsidRPr="0081774B" w:rsidTr="005C6FE5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3B3B" w:rsidRPr="009B3B3B" w:rsidRDefault="009B3B3B" w:rsidP="00871D2C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9B3B3B">
              <w:rPr>
                <w:rFonts w:ascii="Arial" w:hAnsi="Arial" w:cs="Arial"/>
                <w:sz w:val="16"/>
                <w:lang w:val="fr-FR"/>
              </w:rPr>
              <w:t>T_DiagMgrNtcInfoPtr_Cnt_Str</w:t>
            </w:r>
            <w:r>
              <w:rPr>
                <w:rFonts w:ascii="Arial" w:hAnsi="Arial" w:cs="Arial"/>
                <w:sz w:val="16"/>
                <w:lang w:val="fr-FR"/>
              </w:rPr>
              <w:t>[SIZE]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3B3B" w:rsidRPr="009B3B3B" w:rsidRDefault="009B3B3B" w:rsidP="009E02D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N/A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3B3B" w:rsidRDefault="00CE17D4" w:rsidP="00B6277D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  <w:t xml:space="preserve">** </w:t>
            </w:r>
            <w:r w:rsidR="0081774B"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  <w:t>{</w:t>
            </w:r>
            <w:r w:rsidR="009B3B3B"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  <w:t>&amp;DiagMgr_NTCInfo#</w:t>
            </w:r>
            <w:r w:rsidR="009B3B3B" w:rsidRPr="009B3B3B"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  <w:t>_Cnt_M_str</w:t>
            </w:r>
            <w:r w:rsidR="009B3B3B"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  <w:t xml:space="preserve">[0], </w:t>
            </w:r>
            <w:r w:rsidR="00AE6094"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  <w:t>#</w:t>
            </w:r>
            <w:r w:rsidR="009B3B3B"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  <w:t>,</w:t>
            </w:r>
          </w:p>
          <w:p w:rsidR="009B3B3B" w:rsidRDefault="0081774B" w:rsidP="00B6277D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3B3B" w:rsidRPr="009B3B3B" w:rsidRDefault="009B3B3B" w:rsidP="009E02D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9B3B3B">
              <w:rPr>
                <w:rFonts w:ascii="Arial" w:hAnsi="Arial" w:cs="Arial"/>
                <w:sz w:val="16"/>
                <w:lang w:val="fr-FR"/>
              </w:rPr>
              <w:t>AP_DIAGMGR_CONST</w:t>
            </w:r>
          </w:p>
        </w:tc>
      </w:tr>
      <w:tr w:rsidR="009B3B3B" w:rsidRPr="0081774B" w:rsidTr="005C6FE5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3B3B" w:rsidRPr="009B3B3B" w:rsidRDefault="009B3B3B" w:rsidP="00871D2C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9B3B3B">
              <w:rPr>
                <w:rFonts w:ascii="Arial" w:hAnsi="Arial" w:cs="Arial"/>
                <w:sz w:val="16"/>
                <w:lang w:val="fr-FR"/>
              </w:rPr>
              <w:t>T_DiagMgrNtcAppInfoMap_Cnt_Str</w:t>
            </w:r>
            <w:r>
              <w:rPr>
                <w:rFonts w:ascii="Arial" w:hAnsi="Arial" w:cs="Arial"/>
                <w:sz w:val="16"/>
                <w:lang w:val="fr-FR"/>
              </w:rPr>
              <w:t>[SIZE]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3B3B" w:rsidRPr="009B3B3B" w:rsidRDefault="009B3B3B" w:rsidP="009E02D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N/A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094" w:rsidRDefault="00CE17D4" w:rsidP="00AE609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  <w:t xml:space="preserve">** </w:t>
            </w:r>
            <w:r w:rsidR="00AE6094"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  <w:t>{</w:t>
            </w:r>
            <w:r w:rsidR="00AE6094" w:rsidRPr="00AE6094"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  <w:t>{ &amp;DiagMgr_NTCInfo#_Cnt_M_str[0], #</w:t>
            </w:r>
            <w:r w:rsidR="00AE6094"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  <w:t>},</w:t>
            </w:r>
          </w:p>
          <w:p w:rsidR="00AE6094" w:rsidRDefault="00AE6094" w:rsidP="00AE609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  <w:t>…</w:t>
            </w:r>
          </w:p>
          <w:p w:rsidR="00AE6094" w:rsidRPr="00AE6094" w:rsidRDefault="00AE6094" w:rsidP="00AE609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3B3B" w:rsidRPr="009B3B3B" w:rsidRDefault="009B3B3B" w:rsidP="009E02D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9B3B3B">
              <w:rPr>
                <w:rFonts w:ascii="Arial" w:hAnsi="Arial" w:cs="Arial"/>
                <w:sz w:val="16"/>
                <w:lang w:val="fr-FR"/>
              </w:rPr>
              <w:t>AP_DIAGMGR_CONST</w:t>
            </w:r>
          </w:p>
        </w:tc>
      </w:tr>
    </w:tbl>
    <w:p w:rsidR="008B3E94" w:rsidRPr="009B3B3B" w:rsidRDefault="009B3B3B">
      <w:r w:rsidRPr="0081774B">
        <w:rPr>
          <w:lang w:val="fr-FR"/>
        </w:rPr>
        <w:t>**NO</w:t>
      </w:r>
      <w:r w:rsidRPr="009B3B3B">
        <w:t xml:space="preserve">TE : Elements </w:t>
      </w:r>
      <w:r>
        <w:t xml:space="preserve">and Size </w:t>
      </w:r>
      <w:r w:rsidRPr="009B3B3B">
        <w:t>of table are different across different projects and applications.</w:t>
      </w:r>
      <w:r>
        <w:t xml:space="preserve"> Check Configuration files under UTP/Contract folder</w:t>
      </w:r>
    </w:p>
    <w:p w:rsidR="008B3E94" w:rsidRDefault="00E60DF6" w:rsidP="008B3E94">
      <w:pPr>
        <w:pStyle w:val="Heading1"/>
      </w:pPr>
      <w:r w:rsidRPr="009B3B3B">
        <w:br w:type="page"/>
      </w:r>
      <w:r w:rsidR="008B3E94">
        <w:lastRenderedPageBreak/>
        <w:t xml:space="preserve">Functions/Macros used by the Sub-Modules </w:t>
      </w:r>
    </w:p>
    <w:p w:rsidR="008B3E94" w:rsidRDefault="008B3E94" w:rsidP="008B3E94">
      <w:pPr>
        <w:pStyle w:val="Heading2"/>
      </w:pPr>
      <w:r>
        <w:t xml:space="preserve">Library Functions / Macros </w:t>
      </w:r>
    </w:p>
    <w:p w:rsidR="008B3E94" w:rsidRDefault="008B3E94" w:rsidP="008B3E94">
      <w:r>
        <w:t>The library</w:t>
      </w:r>
      <w:r w:rsidR="00FB432D">
        <w:t xml:space="preserve"> and </w:t>
      </w:r>
      <w:r>
        <w:t>functions / Macros that are called by the various sub modules are identified below,</w:t>
      </w:r>
    </w:p>
    <w:p w:rsidR="008B3E94" w:rsidRDefault="00E61A97" w:rsidP="008B3E94">
      <w:pPr>
        <w:numPr>
          <w:ilvl w:val="0"/>
          <w:numId w:val="5"/>
        </w:numPr>
        <w:spacing w:after="0"/>
      </w:pPr>
      <w:r>
        <w:t>TableSize_m()</w:t>
      </w:r>
    </w:p>
    <w:p w:rsidR="005D5FE4" w:rsidRDefault="005D5FE4" w:rsidP="008B3E94">
      <w:pPr>
        <w:numPr>
          <w:ilvl w:val="0"/>
          <w:numId w:val="5"/>
        </w:numPr>
        <w:spacing w:after="0"/>
      </w:pPr>
    </w:p>
    <w:p w:rsidR="008B3E94" w:rsidRDefault="008B3E94" w:rsidP="008B3E94">
      <w:pPr>
        <w:spacing w:after="0"/>
        <w:ind w:left="720"/>
      </w:pPr>
    </w:p>
    <w:p w:rsidR="008B3E94" w:rsidRDefault="008B3E94" w:rsidP="008B3E94">
      <w:pPr>
        <w:pStyle w:val="Heading2"/>
      </w:pPr>
      <w:r>
        <w:t>Data Hiding Functions</w:t>
      </w:r>
    </w:p>
    <w:p w:rsidR="00DC7E08" w:rsidRDefault="00DC7E08" w:rsidP="00DC7E08">
      <w:pPr>
        <w:numPr>
          <w:ilvl w:val="0"/>
          <w:numId w:val="10"/>
        </w:numPr>
        <w:spacing w:after="0"/>
      </w:pPr>
      <w:r>
        <w:t>&lt;None&gt;</w:t>
      </w:r>
    </w:p>
    <w:p w:rsidR="00DC7E08" w:rsidRDefault="00DC7E08" w:rsidP="00DC7E08">
      <w:pPr>
        <w:numPr>
          <w:ilvl w:val="0"/>
          <w:numId w:val="10"/>
        </w:numPr>
        <w:spacing w:after="0"/>
      </w:pPr>
    </w:p>
    <w:p w:rsidR="008B3E94" w:rsidRDefault="008B3E94" w:rsidP="008B3E94">
      <w:pPr>
        <w:spacing w:after="0"/>
      </w:pPr>
    </w:p>
    <w:p w:rsidR="001B60DF" w:rsidRDefault="001B60DF" w:rsidP="001B60DF">
      <w:pPr>
        <w:pStyle w:val="Heading2"/>
      </w:pPr>
      <w:r>
        <w:t xml:space="preserve">Global Functions/Macros Defined by this </w:t>
      </w:r>
      <w:r w:rsidR="00674ADF">
        <w:t>Module</w:t>
      </w:r>
    </w:p>
    <w:p w:rsidR="00056031" w:rsidRDefault="001B7B0C" w:rsidP="00056031">
      <w:pPr>
        <w:pStyle w:val="Heading3"/>
      </w:pPr>
      <w:r>
        <w:t>Diagnostic Manager Initialization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8"/>
        <w:gridCol w:w="3976"/>
        <w:gridCol w:w="1586"/>
        <w:gridCol w:w="883"/>
        <w:gridCol w:w="885"/>
      </w:tblGrid>
      <w:tr w:rsidR="00056031" w:rsidTr="009B3B3B">
        <w:tc>
          <w:tcPr>
            <w:tcW w:w="1598" w:type="dxa"/>
          </w:tcPr>
          <w:p w:rsidR="00056031" w:rsidRDefault="00056031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976" w:type="dxa"/>
          </w:tcPr>
          <w:p w:rsidR="00056031" w:rsidRDefault="009B3B3B" w:rsidP="00BA722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DiagMgr#</w:t>
            </w:r>
            <w:r w:rsidRPr="009B3B3B">
              <w:rPr>
                <w:rFonts w:ascii="Arial" w:hAnsi="Arial" w:cs="Arial"/>
                <w:sz w:val="16"/>
              </w:rPr>
              <w:t>_Init</w:t>
            </w:r>
          </w:p>
        </w:tc>
        <w:tc>
          <w:tcPr>
            <w:tcW w:w="1586" w:type="dxa"/>
            <w:shd w:val="pct30" w:color="FFFF00" w:fill="auto"/>
          </w:tcPr>
          <w:p w:rsidR="00056031" w:rsidRDefault="00056031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883" w:type="dxa"/>
            <w:shd w:val="pct30" w:color="FFFF00" w:fill="auto"/>
          </w:tcPr>
          <w:p w:rsidR="00056031" w:rsidRDefault="00056031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885" w:type="dxa"/>
            <w:shd w:val="pct30" w:color="FFFF00" w:fill="auto"/>
          </w:tcPr>
          <w:p w:rsidR="00056031" w:rsidRDefault="00056031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056031" w:rsidTr="009B3B3B">
        <w:tc>
          <w:tcPr>
            <w:tcW w:w="1598" w:type="dxa"/>
          </w:tcPr>
          <w:p w:rsidR="00056031" w:rsidRDefault="00056031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976" w:type="dxa"/>
          </w:tcPr>
          <w:p w:rsidR="00056031" w:rsidRDefault="009B3B3B" w:rsidP="0066648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586" w:type="dxa"/>
          </w:tcPr>
          <w:p w:rsidR="00056031" w:rsidRDefault="00056031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883" w:type="dxa"/>
          </w:tcPr>
          <w:p w:rsidR="00056031" w:rsidRDefault="00056031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885" w:type="dxa"/>
          </w:tcPr>
          <w:p w:rsidR="00056031" w:rsidRDefault="00056031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9B3B3B" w:rsidTr="009B3B3B">
        <w:tc>
          <w:tcPr>
            <w:tcW w:w="1598" w:type="dxa"/>
          </w:tcPr>
          <w:p w:rsidR="009B3B3B" w:rsidRDefault="009B3B3B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Multiplicity</w:t>
            </w:r>
          </w:p>
        </w:tc>
        <w:tc>
          <w:tcPr>
            <w:tcW w:w="3976" w:type="dxa"/>
          </w:tcPr>
          <w:p w:rsidR="009B3B3B" w:rsidRDefault="009B3B3B" w:rsidP="0066648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586" w:type="dxa"/>
          </w:tcPr>
          <w:p w:rsidR="009B3B3B" w:rsidRDefault="009B3B3B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883" w:type="dxa"/>
          </w:tcPr>
          <w:p w:rsidR="009B3B3B" w:rsidRDefault="009B3B3B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885" w:type="dxa"/>
          </w:tcPr>
          <w:p w:rsidR="009B3B3B" w:rsidRDefault="009B3B3B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605F56" w:rsidTr="009B3B3B">
        <w:tc>
          <w:tcPr>
            <w:tcW w:w="1598" w:type="dxa"/>
          </w:tcPr>
          <w:p w:rsidR="00605F56" w:rsidRDefault="00605F56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976" w:type="dxa"/>
          </w:tcPr>
          <w:p w:rsidR="00605F56" w:rsidRDefault="009B3B3B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586" w:type="dxa"/>
          </w:tcPr>
          <w:p w:rsidR="00605F56" w:rsidRDefault="00605F56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768" w:type="dxa"/>
            <w:gridSpan w:val="2"/>
          </w:tcPr>
          <w:p w:rsidR="00605F56" w:rsidRDefault="00605F56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056031" w:rsidRDefault="00056031" w:rsidP="00056031">
      <w:pPr>
        <w:pStyle w:val="Heading4"/>
      </w:pPr>
      <w:r>
        <w:t>Description</w:t>
      </w:r>
    </w:p>
    <w:p w:rsidR="00056031" w:rsidRDefault="005C6E11" w:rsidP="00D3719E">
      <w:pPr>
        <w:spacing w:after="0"/>
        <w:jc w:val="center"/>
      </w:pPr>
      <w:r>
        <w:object w:dxaOrig="6178" w:dyaOrig="42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8pt;height:132pt" o:ole="">
            <v:imagedata r:id="rId9" o:title=""/>
          </v:shape>
          <o:OLEObject Type="Embed" ProgID="Visio.Drawing.11" ShapeID="_x0000_i1025" DrawAspect="Content" ObjectID="_1502615905" r:id="rId10"/>
        </w:object>
      </w:r>
    </w:p>
    <w:p w:rsidR="00BA7227" w:rsidRDefault="00BA7227" w:rsidP="00056031">
      <w:pPr>
        <w:spacing w:after="0"/>
      </w:pPr>
    </w:p>
    <w:p w:rsidR="003F5EF3" w:rsidRDefault="00C71419" w:rsidP="003F5EF3">
      <w:pPr>
        <w:pStyle w:val="Heading3"/>
      </w:pPr>
      <w:r w:rsidRPr="00C71419">
        <w:t>Diag</w:t>
      </w:r>
      <w:r>
        <w:t>nostic Manager Periodic Code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2880"/>
        <w:gridCol w:w="2708"/>
        <w:gridCol w:w="806"/>
        <w:gridCol w:w="806"/>
      </w:tblGrid>
      <w:tr w:rsidR="003F5EF3" w:rsidTr="00EE6DB9">
        <w:tc>
          <w:tcPr>
            <w:tcW w:w="1728" w:type="dxa"/>
          </w:tcPr>
          <w:p w:rsidR="003F5EF3" w:rsidRDefault="003F5EF3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2880" w:type="dxa"/>
          </w:tcPr>
          <w:p w:rsidR="003F5EF3" w:rsidRDefault="00C71419" w:rsidP="00805C33">
            <w:pPr>
              <w:spacing w:before="60"/>
              <w:rPr>
                <w:rFonts w:ascii="Arial" w:hAnsi="Arial" w:cs="Arial"/>
                <w:sz w:val="16"/>
              </w:rPr>
            </w:pPr>
            <w:r w:rsidRPr="00C71419">
              <w:rPr>
                <w:rFonts w:ascii="Arial" w:hAnsi="Arial" w:cs="Arial"/>
                <w:sz w:val="16"/>
              </w:rPr>
              <w:t>DiagMgr</w:t>
            </w:r>
            <w:r w:rsidR="0002410B">
              <w:rPr>
                <w:rFonts w:ascii="Arial" w:hAnsi="Arial" w:cs="Arial"/>
                <w:sz w:val="16"/>
              </w:rPr>
              <w:t>#</w:t>
            </w:r>
            <w:r w:rsidRPr="00C71419">
              <w:rPr>
                <w:rFonts w:ascii="Arial" w:hAnsi="Arial" w:cs="Arial"/>
                <w:sz w:val="16"/>
              </w:rPr>
              <w:t>_Per</w:t>
            </w:r>
          </w:p>
        </w:tc>
        <w:tc>
          <w:tcPr>
            <w:tcW w:w="2708" w:type="dxa"/>
            <w:shd w:val="pct30" w:color="FFFF00" w:fill="auto"/>
          </w:tcPr>
          <w:p w:rsidR="003F5EF3" w:rsidRDefault="003F5EF3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806" w:type="dxa"/>
            <w:shd w:val="pct30" w:color="FFFF00" w:fill="auto"/>
          </w:tcPr>
          <w:p w:rsidR="003F5EF3" w:rsidRDefault="003F5EF3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806" w:type="dxa"/>
            <w:shd w:val="pct30" w:color="FFFF00" w:fill="auto"/>
          </w:tcPr>
          <w:p w:rsidR="003F5EF3" w:rsidRDefault="003F5EF3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3F5EF3" w:rsidTr="00EE6DB9">
        <w:tc>
          <w:tcPr>
            <w:tcW w:w="1728" w:type="dxa"/>
          </w:tcPr>
          <w:p w:rsidR="003F5EF3" w:rsidRDefault="003F5EF3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2880" w:type="dxa"/>
          </w:tcPr>
          <w:p w:rsidR="003F5EF3" w:rsidRDefault="0002410B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2708" w:type="dxa"/>
          </w:tcPr>
          <w:p w:rsidR="003F5EF3" w:rsidRDefault="003F5EF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806" w:type="dxa"/>
          </w:tcPr>
          <w:p w:rsidR="003F5EF3" w:rsidRDefault="003F5EF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806" w:type="dxa"/>
          </w:tcPr>
          <w:p w:rsidR="003F5EF3" w:rsidRDefault="003F5EF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F24A55" w:rsidTr="00EE6DB9">
        <w:tc>
          <w:tcPr>
            <w:tcW w:w="1728" w:type="dxa"/>
          </w:tcPr>
          <w:p w:rsidR="00F24A55" w:rsidRDefault="0002410B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Multiplicity</w:t>
            </w:r>
          </w:p>
        </w:tc>
        <w:tc>
          <w:tcPr>
            <w:tcW w:w="2880" w:type="dxa"/>
          </w:tcPr>
          <w:p w:rsidR="00F24A55" w:rsidRPr="0066648F" w:rsidRDefault="00F24A55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708" w:type="dxa"/>
          </w:tcPr>
          <w:p w:rsidR="00F24A55" w:rsidRDefault="00F24A55" w:rsidP="00E064ED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806" w:type="dxa"/>
          </w:tcPr>
          <w:p w:rsidR="00F24A55" w:rsidRDefault="00F24A55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806" w:type="dxa"/>
          </w:tcPr>
          <w:p w:rsidR="00F24A55" w:rsidRDefault="00F24A55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F24A55" w:rsidTr="00EE6DB9">
        <w:tc>
          <w:tcPr>
            <w:tcW w:w="1728" w:type="dxa"/>
          </w:tcPr>
          <w:p w:rsidR="00F24A55" w:rsidRDefault="00F24A55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2880" w:type="dxa"/>
          </w:tcPr>
          <w:p w:rsidR="00F24A55" w:rsidRDefault="00F24A55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2708" w:type="dxa"/>
          </w:tcPr>
          <w:p w:rsidR="00F24A55" w:rsidRDefault="00F24A55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612" w:type="dxa"/>
            <w:gridSpan w:val="2"/>
          </w:tcPr>
          <w:p w:rsidR="00F24A55" w:rsidRDefault="00F24A55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3F5EF3" w:rsidRDefault="003F5EF3" w:rsidP="003F5EF3">
      <w:pPr>
        <w:pStyle w:val="Heading4"/>
      </w:pPr>
      <w:r>
        <w:lastRenderedPageBreak/>
        <w:t>Description</w:t>
      </w:r>
    </w:p>
    <w:p w:rsidR="003F5EF3" w:rsidRDefault="005C6E11" w:rsidP="00DA55EE">
      <w:pPr>
        <w:spacing w:after="0"/>
        <w:jc w:val="center"/>
      </w:pPr>
      <w:r>
        <w:object w:dxaOrig="7482" w:dyaOrig="4454">
          <v:shape id="_x0000_i1026" type="#_x0000_t75" style="width:285pt;height:152.4pt" o:ole="">
            <v:imagedata r:id="rId11" o:title=""/>
          </v:shape>
          <o:OLEObject Type="Embed" ProgID="Visio.Drawing.11" ShapeID="_x0000_i1026" DrawAspect="Content" ObjectID="_1502615906" r:id="rId12"/>
        </w:object>
      </w:r>
    </w:p>
    <w:p w:rsidR="0002410B" w:rsidRDefault="0002410B" w:rsidP="00DA55EE">
      <w:pPr>
        <w:spacing w:after="0"/>
        <w:jc w:val="center"/>
      </w:pPr>
    </w:p>
    <w:p w:rsidR="00900263" w:rsidRDefault="00DA55EE" w:rsidP="00900263">
      <w:pPr>
        <w:pStyle w:val="Heading3"/>
      </w:pPr>
      <w:r>
        <w:t>Diagnostic Manager Transition Core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2880"/>
        <w:gridCol w:w="1710"/>
        <w:gridCol w:w="1350"/>
        <w:gridCol w:w="1260"/>
      </w:tblGrid>
      <w:tr w:rsidR="00900263" w:rsidTr="00DA55EE">
        <w:tc>
          <w:tcPr>
            <w:tcW w:w="1728" w:type="dxa"/>
          </w:tcPr>
          <w:p w:rsidR="00900263" w:rsidRDefault="00900263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2880" w:type="dxa"/>
          </w:tcPr>
          <w:p w:rsidR="00900263" w:rsidRDefault="00DA55EE" w:rsidP="00900263">
            <w:pPr>
              <w:spacing w:before="60"/>
              <w:rPr>
                <w:rFonts w:ascii="Arial" w:hAnsi="Arial" w:cs="Arial"/>
                <w:sz w:val="16"/>
              </w:rPr>
            </w:pPr>
            <w:r w:rsidRPr="00DA55EE">
              <w:rPr>
                <w:rFonts w:ascii="Arial" w:hAnsi="Arial" w:cs="Arial"/>
                <w:sz w:val="16"/>
              </w:rPr>
              <w:t>DiagMgr</w:t>
            </w:r>
            <w:r w:rsidR="0002410B">
              <w:rPr>
                <w:rFonts w:ascii="Arial" w:hAnsi="Arial" w:cs="Arial"/>
                <w:sz w:val="16"/>
              </w:rPr>
              <w:t>#</w:t>
            </w:r>
            <w:r w:rsidRPr="00DA55EE">
              <w:rPr>
                <w:rFonts w:ascii="Arial" w:hAnsi="Arial" w:cs="Arial"/>
                <w:sz w:val="16"/>
              </w:rPr>
              <w:t>_Trns</w:t>
            </w:r>
          </w:p>
        </w:tc>
        <w:tc>
          <w:tcPr>
            <w:tcW w:w="1710" w:type="dxa"/>
            <w:shd w:val="pct30" w:color="FFFF00" w:fill="auto"/>
          </w:tcPr>
          <w:p w:rsidR="00900263" w:rsidRDefault="00900263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350" w:type="dxa"/>
            <w:shd w:val="pct30" w:color="FFFF00" w:fill="auto"/>
          </w:tcPr>
          <w:p w:rsidR="00900263" w:rsidRDefault="00900263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260" w:type="dxa"/>
            <w:shd w:val="pct30" w:color="FFFF00" w:fill="auto"/>
          </w:tcPr>
          <w:p w:rsidR="00900263" w:rsidRDefault="00900263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900263" w:rsidTr="00DA55EE">
        <w:tc>
          <w:tcPr>
            <w:tcW w:w="1728" w:type="dxa"/>
          </w:tcPr>
          <w:p w:rsidR="00900263" w:rsidRDefault="00900263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2880" w:type="dxa"/>
          </w:tcPr>
          <w:p w:rsidR="00900263" w:rsidRDefault="004743D9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710" w:type="dxa"/>
          </w:tcPr>
          <w:p w:rsidR="00900263" w:rsidRDefault="0090026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</w:tcPr>
          <w:p w:rsidR="00900263" w:rsidRDefault="0090026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260" w:type="dxa"/>
          </w:tcPr>
          <w:p w:rsidR="00900263" w:rsidRDefault="0090026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DA55EE" w:rsidTr="00DA55EE">
        <w:tc>
          <w:tcPr>
            <w:tcW w:w="1728" w:type="dxa"/>
          </w:tcPr>
          <w:p w:rsidR="00DA55EE" w:rsidRDefault="004743D9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Multiplicity</w:t>
            </w:r>
          </w:p>
        </w:tc>
        <w:tc>
          <w:tcPr>
            <w:tcW w:w="2880" w:type="dxa"/>
          </w:tcPr>
          <w:p w:rsidR="00DA55EE" w:rsidRPr="00DA55EE" w:rsidRDefault="00DA55EE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710" w:type="dxa"/>
          </w:tcPr>
          <w:p w:rsidR="00DA55EE" w:rsidRDefault="00DA55EE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</w:tcPr>
          <w:p w:rsidR="00DA55EE" w:rsidRDefault="00DA55EE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260" w:type="dxa"/>
          </w:tcPr>
          <w:p w:rsidR="00DA55EE" w:rsidRDefault="00DA55EE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900263" w:rsidTr="00DA55EE">
        <w:tc>
          <w:tcPr>
            <w:tcW w:w="1728" w:type="dxa"/>
          </w:tcPr>
          <w:p w:rsidR="00900263" w:rsidRDefault="00900263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2880" w:type="dxa"/>
          </w:tcPr>
          <w:p w:rsidR="00900263" w:rsidRDefault="00DA55EE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710" w:type="dxa"/>
          </w:tcPr>
          <w:p w:rsidR="00900263" w:rsidRDefault="0090026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610" w:type="dxa"/>
            <w:gridSpan w:val="2"/>
          </w:tcPr>
          <w:p w:rsidR="00900263" w:rsidRDefault="0090026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900263" w:rsidRDefault="00900263" w:rsidP="00900263">
      <w:pPr>
        <w:pStyle w:val="Heading4"/>
      </w:pPr>
      <w:r>
        <w:t>Description</w:t>
      </w:r>
    </w:p>
    <w:p w:rsidR="00EE6DB9" w:rsidRDefault="005C6E11" w:rsidP="00D3719E">
      <w:pPr>
        <w:jc w:val="center"/>
        <w:rPr>
          <w:rFonts w:ascii="Courier New" w:hAnsi="Courier New" w:cs="Courier New"/>
          <w:sz w:val="16"/>
          <w:szCs w:val="16"/>
        </w:rPr>
      </w:pPr>
      <w:r>
        <w:object w:dxaOrig="7812" w:dyaOrig="3008">
          <v:shape id="_x0000_i1027" type="#_x0000_t75" style="width:330.6pt;height:126.6pt" o:ole="">
            <v:imagedata r:id="rId13" o:title=""/>
          </v:shape>
          <o:OLEObject Type="Embed" ProgID="Visio.Drawing.11" ShapeID="_x0000_i1027" DrawAspect="Content" ObjectID="_1502615907" r:id="rId14"/>
        </w:object>
      </w:r>
    </w:p>
    <w:p w:rsidR="00EE6DB9" w:rsidRDefault="00EE6DB9" w:rsidP="00EE6DB9">
      <w:pPr>
        <w:rPr>
          <w:rFonts w:ascii="Courier New" w:hAnsi="Courier New" w:cs="Courier New"/>
          <w:sz w:val="16"/>
          <w:szCs w:val="16"/>
        </w:rPr>
      </w:pPr>
    </w:p>
    <w:p w:rsidR="00EE6DB9" w:rsidRDefault="00EE6DB9">
      <w:pPr>
        <w:spacing w:after="0"/>
        <w:rPr>
          <w:rFonts w:ascii="Arial" w:hAnsi="Arial"/>
          <w:b/>
          <w:sz w:val="24"/>
        </w:rPr>
      </w:pPr>
      <w:r>
        <w:br w:type="page"/>
      </w:r>
    </w:p>
    <w:p w:rsidR="00EE6DB9" w:rsidRDefault="00CC1992" w:rsidP="00EE6DB9">
      <w:pPr>
        <w:pStyle w:val="Heading3"/>
      </w:pPr>
      <w:r>
        <w:lastRenderedPageBreak/>
        <w:t>Diagnostic Manager Get NTC Failed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8"/>
        <w:gridCol w:w="2662"/>
        <w:gridCol w:w="2735"/>
        <w:gridCol w:w="1103"/>
        <w:gridCol w:w="1230"/>
      </w:tblGrid>
      <w:tr w:rsidR="00EE6DB9" w:rsidTr="00CC1992">
        <w:tc>
          <w:tcPr>
            <w:tcW w:w="1198" w:type="dxa"/>
          </w:tcPr>
          <w:p w:rsidR="00EE6DB9" w:rsidRDefault="00EE6DB9" w:rsidP="00D71B0A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2662" w:type="dxa"/>
          </w:tcPr>
          <w:p w:rsidR="00EE6DB9" w:rsidRDefault="00CC1992" w:rsidP="00D71B0A">
            <w:pPr>
              <w:spacing w:before="60"/>
              <w:rPr>
                <w:rFonts w:ascii="Arial" w:hAnsi="Arial" w:cs="Arial"/>
                <w:sz w:val="16"/>
              </w:rPr>
            </w:pPr>
            <w:r w:rsidRPr="00CC1992">
              <w:rPr>
                <w:rFonts w:ascii="Arial" w:hAnsi="Arial" w:cs="Arial"/>
                <w:sz w:val="16"/>
              </w:rPr>
              <w:t>NxtrDiagMgr</w:t>
            </w:r>
            <w:r w:rsidR="004743D9">
              <w:rPr>
                <w:rFonts w:ascii="Arial" w:hAnsi="Arial" w:cs="Arial"/>
                <w:sz w:val="16"/>
              </w:rPr>
              <w:t>#</w:t>
            </w:r>
            <w:r w:rsidRPr="00CC1992">
              <w:rPr>
                <w:rFonts w:ascii="Arial" w:hAnsi="Arial" w:cs="Arial"/>
                <w:sz w:val="16"/>
              </w:rPr>
              <w:t>_GetNTCFailed</w:t>
            </w:r>
          </w:p>
        </w:tc>
        <w:tc>
          <w:tcPr>
            <w:tcW w:w="2735" w:type="dxa"/>
            <w:shd w:val="pct30" w:color="FFFF00" w:fill="auto"/>
          </w:tcPr>
          <w:p w:rsidR="00EE6DB9" w:rsidRDefault="00EE6DB9" w:rsidP="00D71B0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103" w:type="dxa"/>
            <w:shd w:val="pct30" w:color="FFFF00" w:fill="auto"/>
          </w:tcPr>
          <w:p w:rsidR="00EE6DB9" w:rsidRDefault="00EE6DB9" w:rsidP="00D71B0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230" w:type="dxa"/>
            <w:shd w:val="pct30" w:color="FFFF00" w:fill="auto"/>
          </w:tcPr>
          <w:p w:rsidR="00EE6DB9" w:rsidRDefault="00EE6DB9" w:rsidP="00D71B0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EE6DB9" w:rsidTr="00CC1992">
        <w:tc>
          <w:tcPr>
            <w:tcW w:w="1198" w:type="dxa"/>
          </w:tcPr>
          <w:p w:rsidR="00EE6DB9" w:rsidRDefault="00EE6DB9" w:rsidP="00D71B0A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Arguments Passed</w:t>
            </w:r>
          </w:p>
        </w:tc>
        <w:tc>
          <w:tcPr>
            <w:tcW w:w="2662" w:type="dxa"/>
          </w:tcPr>
          <w:p w:rsidR="00EE6DB9" w:rsidRDefault="00CC1992" w:rsidP="00D71B0A">
            <w:pPr>
              <w:spacing w:before="60"/>
              <w:rPr>
                <w:rFonts w:ascii="Arial" w:hAnsi="Arial" w:cs="Arial"/>
                <w:sz w:val="16"/>
              </w:rPr>
            </w:pPr>
            <w:r w:rsidRPr="00CC1992">
              <w:rPr>
                <w:rFonts w:ascii="Arial" w:hAnsi="Arial" w:cs="Arial"/>
                <w:sz w:val="16"/>
              </w:rPr>
              <w:t>NTC_Cnt_T_enum</w:t>
            </w:r>
          </w:p>
        </w:tc>
        <w:tc>
          <w:tcPr>
            <w:tcW w:w="2735" w:type="dxa"/>
          </w:tcPr>
          <w:p w:rsidR="00EE6DB9" w:rsidRDefault="00CC1992" w:rsidP="00D71B0A">
            <w:pPr>
              <w:spacing w:before="60"/>
              <w:rPr>
                <w:rFonts w:ascii="Arial" w:hAnsi="Arial" w:cs="Arial"/>
                <w:sz w:val="16"/>
              </w:rPr>
            </w:pPr>
            <w:r w:rsidRPr="00CC1992">
              <w:rPr>
                <w:rFonts w:ascii="Arial" w:hAnsi="Arial" w:cs="Arial"/>
                <w:sz w:val="16"/>
              </w:rPr>
              <w:t>NTCNumber</w:t>
            </w:r>
          </w:p>
        </w:tc>
        <w:tc>
          <w:tcPr>
            <w:tcW w:w="1103" w:type="dxa"/>
          </w:tcPr>
          <w:p w:rsidR="00EE6DB9" w:rsidRDefault="00EE6DB9" w:rsidP="00D71B0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1230" w:type="dxa"/>
          </w:tcPr>
          <w:p w:rsidR="00EE6DB9" w:rsidRDefault="001A36B1" w:rsidP="00D71B0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511</w:t>
            </w:r>
          </w:p>
        </w:tc>
      </w:tr>
      <w:tr w:rsidR="00EE6DB9" w:rsidTr="00CC1992">
        <w:tc>
          <w:tcPr>
            <w:tcW w:w="1198" w:type="dxa"/>
          </w:tcPr>
          <w:p w:rsidR="00EE6DB9" w:rsidRDefault="00EE6DB9" w:rsidP="00D71B0A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662" w:type="dxa"/>
          </w:tcPr>
          <w:p w:rsidR="00EE6DB9" w:rsidRDefault="00CC1992" w:rsidP="00D71B0A">
            <w:pPr>
              <w:spacing w:before="60"/>
              <w:rPr>
                <w:rFonts w:ascii="Arial" w:hAnsi="Arial" w:cs="Arial"/>
                <w:sz w:val="16"/>
              </w:rPr>
            </w:pPr>
            <w:r w:rsidRPr="00CC1992">
              <w:rPr>
                <w:rFonts w:ascii="Arial" w:hAnsi="Arial" w:cs="Arial"/>
                <w:sz w:val="16"/>
              </w:rPr>
              <w:t>NTCFailed_Ptr_T_lgc</w:t>
            </w:r>
          </w:p>
        </w:tc>
        <w:tc>
          <w:tcPr>
            <w:tcW w:w="2735" w:type="dxa"/>
          </w:tcPr>
          <w:p w:rsidR="00EE6DB9" w:rsidRDefault="00CC1992" w:rsidP="00CC199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 boolean pointer</w:t>
            </w:r>
          </w:p>
        </w:tc>
        <w:tc>
          <w:tcPr>
            <w:tcW w:w="1103" w:type="dxa"/>
          </w:tcPr>
          <w:p w:rsidR="00EE6DB9" w:rsidRDefault="00CC1992" w:rsidP="00D71B0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1230" w:type="dxa"/>
          </w:tcPr>
          <w:p w:rsidR="00EE6DB9" w:rsidRDefault="00CC1992" w:rsidP="00D71B0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4743D9" w:rsidTr="00CC1992">
        <w:tc>
          <w:tcPr>
            <w:tcW w:w="1198" w:type="dxa"/>
          </w:tcPr>
          <w:p w:rsidR="004743D9" w:rsidRDefault="004743D9" w:rsidP="00D71B0A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Multiplicity</w:t>
            </w:r>
          </w:p>
        </w:tc>
        <w:tc>
          <w:tcPr>
            <w:tcW w:w="2662" w:type="dxa"/>
          </w:tcPr>
          <w:p w:rsidR="004743D9" w:rsidRPr="00CC1992" w:rsidRDefault="004743D9" w:rsidP="00D71B0A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735" w:type="dxa"/>
          </w:tcPr>
          <w:p w:rsidR="004743D9" w:rsidRDefault="004743D9" w:rsidP="00CC1992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103" w:type="dxa"/>
          </w:tcPr>
          <w:p w:rsidR="004743D9" w:rsidRDefault="004743D9" w:rsidP="00D71B0A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230" w:type="dxa"/>
          </w:tcPr>
          <w:p w:rsidR="004743D9" w:rsidRDefault="004743D9" w:rsidP="00D71B0A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4743D9" w:rsidTr="00E85756">
        <w:tc>
          <w:tcPr>
            <w:tcW w:w="1198" w:type="dxa"/>
          </w:tcPr>
          <w:p w:rsidR="004743D9" w:rsidRDefault="004743D9" w:rsidP="00D71B0A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2662" w:type="dxa"/>
          </w:tcPr>
          <w:p w:rsidR="004743D9" w:rsidRDefault="004743D9" w:rsidP="00D71B0A">
            <w:pPr>
              <w:spacing w:before="60"/>
              <w:rPr>
                <w:rFonts w:ascii="Arial" w:hAnsi="Arial" w:cs="Arial"/>
                <w:sz w:val="16"/>
              </w:rPr>
            </w:pPr>
            <w:r w:rsidRPr="00CC1992">
              <w:rPr>
                <w:rFonts w:ascii="Arial" w:hAnsi="Arial" w:cs="Arial"/>
                <w:sz w:val="16"/>
              </w:rPr>
              <w:t>RetVal</w:t>
            </w:r>
          </w:p>
        </w:tc>
        <w:tc>
          <w:tcPr>
            <w:tcW w:w="2735" w:type="dxa"/>
          </w:tcPr>
          <w:p w:rsidR="004743D9" w:rsidRDefault="004743D9" w:rsidP="00D71B0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Std_ReturnType</w:t>
            </w:r>
          </w:p>
        </w:tc>
        <w:tc>
          <w:tcPr>
            <w:tcW w:w="2333" w:type="dxa"/>
            <w:gridSpan w:val="2"/>
          </w:tcPr>
          <w:p w:rsidR="004743D9" w:rsidRDefault="004743D9" w:rsidP="00D71B0A">
            <w:pPr>
              <w:spacing w:before="60"/>
              <w:rPr>
                <w:rFonts w:ascii="Arial" w:hAnsi="Arial" w:cs="Arial"/>
                <w:sz w:val="16"/>
              </w:rPr>
            </w:pPr>
            <w:r w:rsidRPr="00CC1992">
              <w:rPr>
                <w:rFonts w:ascii="Arial" w:hAnsi="Arial" w:cs="Arial"/>
                <w:sz w:val="16"/>
              </w:rPr>
              <w:t>E_OK</w:t>
            </w:r>
          </w:p>
        </w:tc>
      </w:tr>
    </w:tbl>
    <w:p w:rsidR="00EE6DB9" w:rsidRDefault="00EE6DB9" w:rsidP="00EE6DB9">
      <w:pPr>
        <w:pStyle w:val="Heading4"/>
      </w:pPr>
      <w:r>
        <w:t>Description</w:t>
      </w:r>
    </w:p>
    <w:p w:rsidR="00657762" w:rsidRPr="00657762" w:rsidRDefault="00657762" w:rsidP="009B1E06">
      <w:pPr>
        <w:jc w:val="center"/>
      </w:pPr>
    </w:p>
    <w:p w:rsidR="009F6AA3" w:rsidRPr="009F6AA3" w:rsidRDefault="004743D9" w:rsidP="006035E3">
      <w:pPr>
        <w:jc w:val="center"/>
      </w:pPr>
      <w:r>
        <w:object w:dxaOrig="4023" w:dyaOrig="3065">
          <v:shape id="_x0000_i1028" type="#_x0000_t75" style="width:165pt;height:126pt" o:ole="">
            <v:imagedata r:id="rId15" o:title=""/>
          </v:shape>
          <o:OLEObject Type="Embed" ProgID="Visio.Drawing.11" ShapeID="_x0000_i1028" DrawAspect="Content" ObjectID="_1502615908" r:id="rId16"/>
        </w:object>
      </w:r>
    </w:p>
    <w:p w:rsidR="00900263" w:rsidRDefault="00900263" w:rsidP="00D3719E">
      <w:pPr>
        <w:spacing w:after="0"/>
        <w:jc w:val="center"/>
        <w:rPr>
          <w:rFonts w:ascii="Courier New" w:hAnsi="Courier New" w:cs="Courier New"/>
          <w:sz w:val="16"/>
          <w:szCs w:val="16"/>
        </w:rPr>
      </w:pPr>
    </w:p>
    <w:p w:rsidR="00CD182B" w:rsidRDefault="00CD182B" w:rsidP="00056031">
      <w:pPr>
        <w:spacing w:after="0"/>
        <w:rPr>
          <w:rFonts w:ascii="Courier New" w:hAnsi="Courier New" w:cs="Courier New"/>
          <w:sz w:val="16"/>
          <w:szCs w:val="16"/>
        </w:rPr>
      </w:pPr>
    </w:p>
    <w:p w:rsidR="009E02DF" w:rsidRDefault="009E02DF" w:rsidP="00D3719E">
      <w:pPr>
        <w:spacing w:after="0"/>
        <w:jc w:val="center"/>
      </w:pPr>
    </w:p>
    <w:p w:rsidR="000A3727" w:rsidRDefault="000A3727" w:rsidP="00D3719E">
      <w:pPr>
        <w:spacing w:after="0"/>
        <w:jc w:val="center"/>
      </w:pPr>
    </w:p>
    <w:p w:rsidR="003F5EF3" w:rsidRDefault="003F5EF3" w:rsidP="00D3719E">
      <w:pPr>
        <w:spacing w:after="0"/>
        <w:jc w:val="center"/>
      </w:pPr>
    </w:p>
    <w:p w:rsidR="00EE6DB9" w:rsidRDefault="00EE6DB9">
      <w:pPr>
        <w:spacing w:after="0"/>
      </w:pPr>
    </w:p>
    <w:p w:rsidR="006114B2" w:rsidRDefault="006114B2">
      <w:pPr>
        <w:spacing w:after="0"/>
        <w:rPr>
          <w:rFonts w:ascii="Arial" w:hAnsi="Arial"/>
          <w:b/>
          <w:sz w:val="24"/>
        </w:rPr>
      </w:pPr>
    </w:p>
    <w:p w:rsidR="00EE6DB9" w:rsidRDefault="00EE1B7D" w:rsidP="00EE1B7D">
      <w:pPr>
        <w:pStyle w:val="Heading3"/>
      </w:pPr>
      <w:r>
        <w:t>Diagnostic Manager Get NTC Active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3108"/>
        <w:gridCol w:w="2339"/>
        <w:gridCol w:w="1070"/>
        <w:gridCol w:w="767"/>
      </w:tblGrid>
      <w:tr w:rsidR="004C19A4" w:rsidTr="004743D9">
        <w:tc>
          <w:tcPr>
            <w:tcW w:w="1644" w:type="dxa"/>
          </w:tcPr>
          <w:p w:rsidR="00EE6DB9" w:rsidRDefault="00EE6DB9" w:rsidP="00D71B0A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108" w:type="dxa"/>
          </w:tcPr>
          <w:p w:rsidR="00EE6DB9" w:rsidRDefault="00EE1B7D" w:rsidP="00D71B0A">
            <w:pPr>
              <w:spacing w:before="60"/>
              <w:rPr>
                <w:rFonts w:ascii="Arial" w:hAnsi="Arial" w:cs="Arial"/>
                <w:sz w:val="16"/>
              </w:rPr>
            </w:pPr>
            <w:r w:rsidRPr="00EE1B7D">
              <w:rPr>
                <w:rFonts w:ascii="Arial" w:hAnsi="Arial" w:cs="Arial"/>
                <w:sz w:val="16"/>
              </w:rPr>
              <w:t>NxtrDiagMgr</w:t>
            </w:r>
            <w:r w:rsidR="004743D9">
              <w:rPr>
                <w:rFonts w:ascii="Arial" w:hAnsi="Arial" w:cs="Arial"/>
                <w:sz w:val="16"/>
              </w:rPr>
              <w:t>#</w:t>
            </w:r>
            <w:r w:rsidRPr="00EE1B7D">
              <w:rPr>
                <w:rFonts w:ascii="Arial" w:hAnsi="Arial" w:cs="Arial"/>
                <w:sz w:val="16"/>
              </w:rPr>
              <w:t>_GetNTCActive_Core</w:t>
            </w:r>
          </w:p>
        </w:tc>
        <w:tc>
          <w:tcPr>
            <w:tcW w:w="2339" w:type="dxa"/>
            <w:shd w:val="pct30" w:color="FFFF00" w:fill="auto"/>
          </w:tcPr>
          <w:p w:rsidR="00EE6DB9" w:rsidRDefault="00EE6DB9" w:rsidP="00D71B0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070" w:type="dxa"/>
            <w:shd w:val="pct30" w:color="FFFF00" w:fill="auto"/>
          </w:tcPr>
          <w:p w:rsidR="00EE6DB9" w:rsidRDefault="00EE6DB9" w:rsidP="00D71B0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767" w:type="dxa"/>
            <w:shd w:val="pct30" w:color="FFFF00" w:fill="auto"/>
          </w:tcPr>
          <w:p w:rsidR="00EE6DB9" w:rsidRDefault="00EE6DB9" w:rsidP="00D71B0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4C19A4" w:rsidTr="004743D9">
        <w:tc>
          <w:tcPr>
            <w:tcW w:w="1644" w:type="dxa"/>
          </w:tcPr>
          <w:p w:rsidR="00EE6DB9" w:rsidRDefault="00EE6DB9" w:rsidP="00D71B0A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108" w:type="dxa"/>
          </w:tcPr>
          <w:p w:rsidR="00EE6DB9" w:rsidRDefault="00EE1B7D" w:rsidP="00D71B0A">
            <w:pPr>
              <w:spacing w:before="60"/>
              <w:rPr>
                <w:rFonts w:ascii="Arial" w:hAnsi="Arial" w:cs="Arial"/>
                <w:sz w:val="16"/>
              </w:rPr>
            </w:pPr>
            <w:r w:rsidRPr="00EE1B7D">
              <w:rPr>
                <w:rFonts w:ascii="Arial" w:hAnsi="Arial" w:cs="Arial"/>
                <w:sz w:val="16"/>
              </w:rPr>
              <w:t>NTC_Cnt_T_enum</w:t>
            </w:r>
          </w:p>
        </w:tc>
        <w:tc>
          <w:tcPr>
            <w:tcW w:w="2339" w:type="dxa"/>
          </w:tcPr>
          <w:p w:rsidR="00EE6DB9" w:rsidRDefault="00EE1B7D" w:rsidP="00D71B0A">
            <w:pPr>
              <w:spacing w:before="60"/>
              <w:rPr>
                <w:rFonts w:ascii="Arial" w:hAnsi="Arial" w:cs="Arial"/>
                <w:sz w:val="16"/>
              </w:rPr>
            </w:pPr>
            <w:r w:rsidRPr="00EE1B7D">
              <w:rPr>
                <w:rFonts w:ascii="Arial" w:hAnsi="Arial" w:cs="Arial"/>
                <w:sz w:val="16"/>
              </w:rPr>
              <w:t>NTCNumber</w:t>
            </w:r>
          </w:p>
        </w:tc>
        <w:tc>
          <w:tcPr>
            <w:tcW w:w="1070" w:type="dxa"/>
          </w:tcPr>
          <w:p w:rsidR="00EE6DB9" w:rsidRDefault="00EE1B7D" w:rsidP="00D71B0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767" w:type="dxa"/>
          </w:tcPr>
          <w:p w:rsidR="00EE6DB9" w:rsidRDefault="00EE1B7D" w:rsidP="00D71B0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511</w:t>
            </w:r>
          </w:p>
        </w:tc>
      </w:tr>
      <w:tr w:rsidR="004C19A4" w:rsidTr="004743D9">
        <w:tc>
          <w:tcPr>
            <w:tcW w:w="1644" w:type="dxa"/>
          </w:tcPr>
          <w:p w:rsidR="00EE6DB9" w:rsidRDefault="00EE6DB9" w:rsidP="00D71B0A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108" w:type="dxa"/>
          </w:tcPr>
          <w:p w:rsidR="00EE6DB9" w:rsidRDefault="00EE1B7D" w:rsidP="00D71B0A">
            <w:pPr>
              <w:spacing w:before="60"/>
              <w:rPr>
                <w:rFonts w:ascii="Arial" w:hAnsi="Arial" w:cs="Arial"/>
                <w:sz w:val="16"/>
              </w:rPr>
            </w:pPr>
            <w:r w:rsidRPr="00EE1B7D">
              <w:rPr>
                <w:rFonts w:ascii="Arial" w:hAnsi="Arial" w:cs="Arial"/>
                <w:sz w:val="16"/>
              </w:rPr>
              <w:t>NTCActive_Ptr_T_lgc</w:t>
            </w:r>
          </w:p>
        </w:tc>
        <w:tc>
          <w:tcPr>
            <w:tcW w:w="2339" w:type="dxa"/>
          </w:tcPr>
          <w:p w:rsidR="00EE6DB9" w:rsidRDefault="00EE1B7D" w:rsidP="004C19A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 boolean pointer</w:t>
            </w:r>
          </w:p>
        </w:tc>
        <w:tc>
          <w:tcPr>
            <w:tcW w:w="1070" w:type="dxa"/>
          </w:tcPr>
          <w:p w:rsidR="00EE6DB9" w:rsidRDefault="00EE1B7D" w:rsidP="00D71B0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767" w:type="dxa"/>
          </w:tcPr>
          <w:p w:rsidR="00EE6DB9" w:rsidRDefault="00EE1B7D" w:rsidP="00D71B0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4743D9" w:rsidTr="004743D9">
        <w:tc>
          <w:tcPr>
            <w:tcW w:w="1644" w:type="dxa"/>
          </w:tcPr>
          <w:p w:rsidR="004743D9" w:rsidRDefault="004743D9" w:rsidP="00D71B0A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Multiplicity</w:t>
            </w:r>
          </w:p>
        </w:tc>
        <w:tc>
          <w:tcPr>
            <w:tcW w:w="3108" w:type="dxa"/>
          </w:tcPr>
          <w:p w:rsidR="004743D9" w:rsidRPr="00EE1B7D" w:rsidRDefault="004743D9" w:rsidP="00D71B0A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339" w:type="dxa"/>
          </w:tcPr>
          <w:p w:rsidR="004743D9" w:rsidRDefault="004743D9" w:rsidP="004C19A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070" w:type="dxa"/>
          </w:tcPr>
          <w:p w:rsidR="004743D9" w:rsidRDefault="004743D9" w:rsidP="00D71B0A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767" w:type="dxa"/>
          </w:tcPr>
          <w:p w:rsidR="004743D9" w:rsidRDefault="004743D9" w:rsidP="00D71B0A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4743D9" w:rsidTr="004743D9">
        <w:tc>
          <w:tcPr>
            <w:tcW w:w="1644" w:type="dxa"/>
          </w:tcPr>
          <w:p w:rsidR="004743D9" w:rsidRDefault="004743D9" w:rsidP="00D71B0A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108" w:type="dxa"/>
          </w:tcPr>
          <w:p w:rsidR="004743D9" w:rsidRDefault="004743D9" w:rsidP="00524C81">
            <w:pPr>
              <w:spacing w:before="60"/>
              <w:rPr>
                <w:rFonts w:ascii="Arial" w:hAnsi="Arial" w:cs="Arial"/>
                <w:sz w:val="16"/>
              </w:rPr>
            </w:pPr>
            <w:r w:rsidRPr="00CC1992">
              <w:rPr>
                <w:rFonts w:ascii="Arial" w:hAnsi="Arial" w:cs="Arial"/>
                <w:sz w:val="16"/>
              </w:rPr>
              <w:t>RetVal</w:t>
            </w:r>
          </w:p>
        </w:tc>
        <w:tc>
          <w:tcPr>
            <w:tcW w:w="2339" w:type="dxa"/>
          </w:tcPr>
          <w:p w:rsidR="004743D9" w:rsidRDefault="004743D9" w:rsidP="00524C8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Std_ReturnType</w:t>
            </w:r>
          </w:p>
        </w:tc>
        <w:tc>
          <w:tcPr>
            <w:tcW w:w="1837" w:type="dxa"/>
            <w:gridSpan w:val="2"/>
          </w:tcPr>
          <w:p w:rsidR="004743D9" w:rsidRDefault="004743D9" w:rsidP="00524C81">
            <w:pPr>
              <w:spacing w:before="60"/>
              <w:rPr>
                <w:rFonts w:ascii="Arial" w:hAnsi="Arial" w:cs="Arial"/>
                <w:sz w:val="16"/>
              </w:rPr>
            </w:pPr>
            <w:r w:rsidRPr="00CC1992">
              <w:rPr>
                <w:rFonts w:ascii="Arial" w:hAnsi="Arial" w:cs="Arial"/>
                <w:sz w:val="16"/>
              </w:rPr>
              <w:t>E_OK</w:t>
            </w:r>
          </w:p>
        </w:tc>
      </w:tr>
    </w:tbl>
    <w:p w:rsidR="00EE6DB9" w:rsidRDefault="00EE6DB9" w:rsidP="00EE6DB9">
      <w:pPr>
        <w:pStyle w:val="Heading4"/>
      </w:pPr>
      <w:r>
        <w:lastRenderedPageBreak/>
        <w:t>Description</w:t>
      </w:r>
    </w:p>
    <w:p w:rsidR="00EE6DB9" w:rsidRDefault="004743D9" w:rsidP="00D3719E">
      <w:pPr>
        <w:spacing w:after="0"/>
        <w:jc w:val="center"/>
      </w:pPr>
      <w:r>
        <w:object w:dxaOrig="5457" w:dyaOrig="2904">
          <v:shape id="_x0000_i1029" type="#_x0000_t75" style="width:224.4pt;height:119.4pt" o:ole="">
            <v:imagedata r:id="rId17" o:title=""/>
          </v:shape>
          <o:OLEObject Type="Embed" ProgID="Visio.Drawing.11" ShapeID="_x0000_i1029" DrawAspect="Content" ObjectID="_1502615909" r:id="rId18"/>
        </w:object>
      </w:r>
    </w:p>
    <w:p w:rsidR="006114B2" w:rsidRDefault="006114B2" w:rsidP="00EE6DB9">
      <w:pPr>
        <w:spacing w:after="0"/>
      </w:pPr>
    </w:p>
    <w:p w:rsidR="006114B2" w:rsidRDefault="006114B2" w:rsidP="00EE6DB9">
      <w:pPr>
        <w:spacing w:after="0"/>
      </w:pPr>
    </w:p>
    <w:p w:rsidR="009E02DF" w:rsidRDefault="009E02DF">
      <w:pPr>
        <w:spacing w:after="0"/>
        <w:rPr>
          <w:rFonts w:ascii="Arial" w:hAnsi="Arial"/>
          <w:b/>
          <w:sz w:val="24"/>
        </w:rPr>
      </w:pPr>
      <w:r>
        <w:br w:type="page"/>
      </w:r>
    </w:p>
    <w:p w:rsidR="007070C6" w:rsidRDefault="007070C6" w:rsidP="00056031">
      <w:pPr>
        <w:spacing w:after="0"/>
      </w:pPr>
    </w:p>
    <w:p w:rsidR="00D52FB4" w:rsidRDefault="001E6EAD" w:rsidP="001E6EAD">
      <w:pPr>
        <w:pStyle w:val="Heading3"/>
      </w:pPr>
      <w:r>
        <w:t>Diagnostic Manager Get NTC Status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5"/>
        <w:gridCol w:w="3191"/>
        <w:gridCol w:w="1568"/>
        <w:gridCol w:w="1424"/>
        <w:gridCol w:w="1530"/>
      </w:tblGrid>
      <w:tr w:rsidR="00D52FB4" w:rsidTr="006E0976">
        <w:tc>
          <w:tcPr>
            <w:tcW w:w="1215" w:type="dxa"/>
          </w:tcPr>
          <w:p w:rsidR="00D52FB4" w:rsidRDefault="00D52FB4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191" w:type="dxa"/>
          </w:tcPr>
          <w:p w:rsidR="00D52FB4" w:rsidRDefault="001E6EAD" w:rsidP="009E02DF">
            <w:pPr>
              <w:spacing w:before="60"/>
              <w:rPr>
                <w:rFonts w:ascii="Arial" w:hAnsi="Arial" w:cs="Arial"/>
                <w:sz w:val="16"/>
              </w:rPr>
            </w:pPr>
            <w:r w:rsidRPr="001E6EAD">
              <w:rPr>
                <w:rFonts w:ascii="Arial" w:hAnsi="Arial" w:cs="Arial"/>
                <w:sz w:val="16"/>
              </w:rPr>
              <w:t>NxtrDiagMgr</w:t>
            </w:r>
            <w:r w:rsidR="004743D9">
              <w:rPr>
                <w:rFonts w:ascii="Arial" w:hAnsi="Arial" w:cs="Arial"/>
                <w:sz w:val="16"/>
              </w:rPr>
              <w:t>#</w:t>
            </w:r>
            <w:r w:rsidRPr="001E6EAD">
              <w:rPr>
                <w:rFonts w:ascii="Arial" w:hAnsi="Arial" w:cs="Arial"/>
                <w:sz w:val="16"/>
              </w:rPr>
              <w:t>_GetNTCStatus</w:t>
            </w:r>
          </w:p>
        </w:tc>
        <w:tc>
          <w:tcPr>
            <w:tcW w:w="1568" w:type="dxa"/>
            <w:shd w:val="pct30" w:color="FFFF00" w:fill="auto"/>
          </w:tcPr>
          <w:p w:rsidR="00D52FB4" w:rsidRDefault="00D52FB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424" w:type="dxa"/>
            <w:shd w:val="pct30" w:color="FFFF00" w:fill="auto"/>
          </w:tcPr>
          <w:p w:rsidR="00D52FB4" w:rsidRDefault="00D52FB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530" w:type="dxa"/>
            <w:shd w:val="pct30" w:color="FFFF00" w:fill="auto"/>
          </w:tcPr>
          <w:p w:rsidR="00D52FB4" w:rsidRDefault="00D52FB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D52FB4" w:rsidTr="006E0976">
        <w:tc>
          <w:tcPr>
            <w:tcW w:w="1215" w:type="dxa"/>
          </w:tcPr>
          <w:p w:rsidR="00D52FB4" w:rsidRDefault="00D52FB4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191" w:type="dxa"/>
          </w:tcPr>
          <w:p w:rsidR="00D52FB4" w:rsidRDefault="001E6EAD" w:rsidP="009E02DF">
            <w:pPr>
              <w:spacing w:before="60"/>
              <w:rPr>
                <w:rFonts w:ascii="Arial" w:hAnsi="Arial" w:cs="Arial"/>
                <w:sz w:val="16"/>
              </w:rPr>
            </w:pPr>
            <w:r w:rsidRPr="001E6EAD">
              <w:rPr>
                <w:rFonts w:ascii="Arial" w:hAnsi="Arial" w:cs="Arial"/>
                <w:sz w:val="16"/>
              </w:rPr>
              <w:t>NTC_Cnt_T_enum</w:t>
            </w:r>
          </w:p>
        </w:tc>
        <w:tc>
          <w:tcPr>
            <w:tcW w:w="1568" w:type="dxa"/>
          </w:tcPr>
          <w:p w:rsidR="00D52FB4" w:rsidRDefault="006E0976" w:rsidP="009E02DF">
            <w:pPr>
              <w:spacing w:before="60"/>
              <w:rPr>
                <w:rFonts w:ascii="Arial" w:hAnsi="Arial" w:cs="Arial"/>
                <w:sz w:val="16"/>
              </w:rPr>
            </w:pPr>
            <w:r w:rsidRPr="006E0976">
              <w:rPr>
                <w:rFonts w:ascii="Arial" w:hAnsi="Arial" w:cs="Arial"/>
                <w:sz w:val="16"/>
              </w:rPr>
              <w:t>NTCNumber</w:t>
            </w:r>
          </w:p>
        </w:tc>
        <w:tc>
          <w:tcPr>
            <w:tcW w:w="1424" w:type="dxa"/>
          </w:tcPr>
          <w:p w:rsidR="00D52FB4" w:rsidRDefault="006E0976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1530" w:type="dxa"/>
          </w:tcPr>
          <w:p w:rsidR="00D52FB4" w:rsidRDefault="006E0976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511</w:t>
            </w:r>
          </w:p>
        </w:tc>
      </w:tr>
      <w:tr w:rsidR="001E6EAD" w:rsidTr="006E0976">
        <w:tc>
          <w:tcPr>
            <w:tcW w:w="1215" w:type="dxa"/>
          </w:tcPr>
          <w:p w:rsidR="001E6EAD" w:rsidRDefault="001E6EAD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191" w:type="dxa"/>
          </w:tcPr>
          <w:p w:rsidR="001E6EAD" w:rsidRDefault="001E6EAD" w:rsidP="009E02DF">
            <w:pPr>
              <w:spacing w:before="60"/>
              <w:rPr>
                <w:rFonts w:ascii="Arial" w:hAnsi="Arial" w:cs="Arial"/>
                <w:sz w:val="16"/>
              </w:rPr>
            </w:pPr>
            <w:r w:rsidRPr="001E6EAD">
              <w:rPr>
                <w:rFonts w:ascii="Arial" w:hAnsi="Arial" w:cs="Arial"/>
                <w:sz w:val="16"/>
              </w:rPr>
              <w:t>Status_Ptr_T_u08</w:t>
            </w:r>
          </w:p>
        </w:tc>
        <w:tc>
          <w:tcPr>
            <w:tcW w:w="1568" w:type="dxa"/>
          </w:tcPr>
          <w:p w:rsidR="001E6EAD" w:rsidRDefault="001E6EAD" w:rsidP="00524C8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 boolean pointer</w:t>
            </w:r>
          </w:p>
        </w:tc>
        <w:tc>
          <w:tcPr>
            <w:tcW w:w="1424" w:type="dxa"/>
          </w:tcPr>
          <w:p w:rsidR="001E6EAD" w:rsidRDefault="001E6EAD" w:rsidP="00524C8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1530" w:type="dxa"/>
          </w:tcPr>
          <w:p w:rsidR="001E6EAD" w:rsidRDefault="001E6EAD" w:rsidP="00524C8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4743D9" w:rsidTr="006E0976">
        <w:tc>
          <w:tcPr>
            <w:tcW w:w="1215" w:type="dxa"/>
          </w:tcPr>
          <w:p w:rsidR="004743D9" w:rsidRDefault="004743D9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Multiplicity</w:t>
            </w:r>
          </w:p>
        </w:tc>
        <w:tc>
          <w:tcPr>
            <w:tcW w:w="3191" w:type="dxa"/>
          </w:tcPr>
          <w:p w:rsidR="004743D9" w:rsidRPr="001E6EAD" w:rsidRDefault="004743D9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568" w:type="dxa"/>
          </w:tcPr>
          <w:p w:rsidR="004743D9" w:rsidRDefault="004743D9" w:rsidP="00524C81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424" w:type="dxa"/>
          </w:tcPr>
          <w:p w:rsidR="004743D9" w:rsidRDefault="004743D9" w:rsidP="00524C81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530" w:type="dxa"/>
          </w:tcPr>
          <w:p w:rsidR="004743D9" w:rsidRDefault="004743D9" w:rsidP="00524C81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50749D" w:rsidTr="00AD1A12">
        <w:tc>
          <w:tcPr>
            <w:tcW w:w="1215" w:type="dxa"/>
          </w:tcPr>
          <w:p w:rsidR="0050749D" w:rsidRDefault="0050749D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191" w:type="dxa"/>
          </w:tcPr>
          <w:p w:rsidR="0050749D" w:rsidRDefault="0050749D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RetVal</w:t>
            </w:r>
          </w:p>
        </w:tc>
        <w:tc>
          <w:tcPr>
            <w:tcW w:w="1568" w:type="dxa"/>
          </w:tcPr>
          <w:p w:rsidR="0050749D" w:rsidRDefault="0050749D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Std_ReturnType</w:t>
            </w:r>
          </w:p>
        </w:tc>
        <w:tc>
          <w:tcPr>
            <w:tcW w:w="2954" w:type="dxa"/>
            <w:gridSpan w:val="2"/>
          </w:tcPr>
          <w:p w:rsidR="0050749D" w:rsidRDefault="0050749D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E_OK</w:t>
            </w:r>
          </w:p>
          <w:p w:rsidR="0050749D" w:rsidRDefault="0050749D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D52FB4" w:rsidRDefault="00D52FB4" w:rsidP="00D52FB4">
      <w:pPr>
        <w:pStyle w:val="Heading4"/>
      </w:pPr>
      <w:r>
        <w:t>Description</w:t>
      </w:r>
    </w:p>
    <w:p w:rsidR="00D52FB4" w:rsidRDefault="004743D9" w:rsidP="00192354">
      <w:pPr>
        <w:spacing w:after="0"/>
        <w:jc w:val="center"/>
      </w:pPr>
      <w:r>
        <w:object w:dxaOrig="4421" w:dyaOrig="3013">
          <v:shape id="_x0000_i1030" type="#_x0000_t75" style="width:180.6pt;height:123.6pt" o:ole="">
            <v:imagedata r:id="rId19" o:title=""/>
          </v:shape>
          <o:OLEObject Type="Embed" ProgID="Visio.Drawing.11" ShapeID="_x0000_i1030" DrawAspect="Content" ObjectID="_1502615910" r:id="rId20"/>
        </w:object>
      </w:r>
    </w:p>
    <w:p w:rsidR="008F6DBB" w:rsidRDefault="008F6DBB" w:rsidP="008B3E94">
      <w:pPr>
        <w:spacing w:after="0"/>
      </w:pPr>
    </w:p>
    <w:p w:rsidR="00D52FB4" w:rsidRDefault="00D52FB4" w:rsidP="008B3E94">
      <w:pPr>
        <w:spacing w:after="0"/>
      </w:pPr>
    </w:p>
    <w:p w:rsidR="00D52FB4" w:rsidRDefault="00D52FB4" w:rsidP="008B3E94">
      <w:pPr>
        <w:spacing w:after="0"/>
      </w:pPr>
    </w:p>
    <w:p w:rsidR="001E6EAD" w:rsidRDefault="001E6EAD">
      <w:pPr>
        <w:spacing w:after="0"/>
      </w:pPr>
    </w:p>
    <w:p w:rsidR="001E6EAD" w:rsidRDefault="001E6EAD" w:rsidP="001E6EAD">
      <w:pPr>
        <w:pStyle w:val="Heading3"/>
      </w:pPr>
      <w:r>
        <w:t>Diagnostic Manager Set NTC Status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5"/>
        <w:gridCol w:w="3191"/>
        <w:gridCol w:w="1568"/>
        <w:gridCol w:w="1424"/>
        <w:gridCol w:w="1530"/>
      </w:tblGrid>
      <w:tr w:rsidR="001E6EAD" w:rsidTr="00524C81">
        <w:tc>
          <w:tcPr>
            <w:tcW w:w="1215" w:type="dxa"/>
          </w:tcPr>
          <w:p w:rsidR="001E6EAD" w:rsidRDefault="001E6EAD" w:rsidP="00524C81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191" w:type="dxa"/>
          </w:tcPr>
          <w:p w:rsidR="001E6EAD" w:rsidRDefault="001E6EAD" w:rsidP="00524C81">
            <w:pPr>
              <w:spacing w:before="60"/>
              <w:rPr>
                <w:rFonts w:ascii="Arial" w:hAnsi="Arial" w:cs="Arial"/>
                <w:sz w:val="16"/>
              </w:rPr>
            </w:pPr>
            <w:r w:rsidRPr="001E6EAD">
              <w:rPr>
                <w:rFonts w:ascii="Arial" w:hAnsi="Arial" w:cs="Arial"/>
                <w:sz w:val="16"/>
              </w:rPr>
              <w:t>NxtrDiagMgr</w:t>
            </w:r>
            <w:r w:rsidR="004743D9">
              <w:rPr>
                <w:rFonts w:ascii="Arial" w:hAnsi="Arial" w:cs="Arial"/>
                <w:sz w:val="16"/>
              </w:rPr>
              <w:t>#</w:t>
            </w:r>
            <w:r w:rsidRPr="001E6EAD">
              <w:rPr>
                <w:rFonts w:ascii="Arial" w:hAnsi="Arial" w:cs="Arial"/>
                <w:sz w:val="16"/>
              </w:rPr>
              <w:t>_SetNTCStatus</w:t>
            </w:r>
          </w:p>
        </w:tc>
        <w:tc>
          <w:tcPr>
            <w:tcW w:w="1568" w:type="dxa"/>
            <w:shd w:val="pct30" w:color="FFFF00" w:fill="auto"/>
          </w:tcPr>
          <w:p w:rsidR="001E6EAD" w:rsidRDefault="001E6EAD" w:rsidP="00524C81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424" w:type="dxa"/>
            <w:shd w:val="pct30" w:color="FFFF00" w:fill="auto"/>
          </w:tcPr>
          <w:p w:rsidR="001E6EAD" w:rsidRDefault="001E6EAD" w:rsidP="00524C81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530" w:type="dxa"/>
            <w:shd w:val="pct30" w:color="FFFF00" w:fill="auto"/>
          </w:tcPr>
          <w:p w:rsidR="001E6EAD" w:rsidRDefault="001E6EAD" w:rsidP="00524C81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1E6EAD" w:rsidTr="00524C81">
        <w:tc>
          <w:tcPr>
            <w:tcW w:w="1215" w:type="dxa"/>
          </w:tcPr>
          <w:p w:rsidR="001E6EAD" w:rsidRDefault="001E6EAD" w:rsidP="00524C81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191" w:type="dxa"/>
          </w:tcPr>
          <w:p w:rsidR="001E6EAD" w:rsidRDefault="001E6EAD" w:rsidP="00524C81">
            <w:pPr>
              <w:spacing w:before="60"/>
              <w:rPr>
                <w:rFonts w:ascii="Arial" w:hAnsi="Arial" w:cs="Arial"/>
                <w:sz w:val="16"/>
              </w:rPr>
            </w:pPr>
            <w:r w:rsidRPr="001E6EAD">
              <w:rPr>
                <w:rFonts w:ascii="Arial" w:hAnsi="Arial" w:cs="Arial"/>
                <w:sz w:val="16"/>
              </w:rPr>
              <w:t>NTC_Cnt_T_enum</w:t>
            </w:r>
          </w:p>
        </w:tc>
        <w:tc>
          <w:tcPr>
            <w:tcW w:w="1568" w:type="dxa"/>
          </w:tcPr>
          <w:p w:rsidR="001E6EAD" w:rsidRDefault="001E6EAD" w:rsidP="00524C81">
            <w:pPr>
              <w:spacing w:before="60"/>
              <w:rPr>
                <w:rFonts w:ascii="Arial" w:hAnsi="Arial" w:cs="Arial"/>
                <w:sz w:val="16"/>
              </w:rPr>
            </w:pPr>
            <w:r w:rsidRPr="006E0976">
              <w:rPr>
                <w:rFonts w:ascii="Arial" w:hAnsi="Arial" w:cs="Arial"/>
                <w:sz w:val="16"/>
              </w:rPr>
              <w:t>NTCNumber</w:t>
            </w:r>
          </w:p>
        </w:tc>
        <w:tc>
          <w:tcPr>
            <w:tcW w:w="1424" w:type="dxa"/>
          </w:tcPr>
          <w:p w:rsidR="001E6EAD" w:rsidRDefault="001E6EAD" w:rsidP="00524C8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1530" w:type="dxa"/>
          </w:tcPr>
          <w:p w:rsidR="001E6EAD" w:rsidRDefault="001E6EAD" w:rsidP="00524C8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511</w:t>
            </w:r>
          </w:p>
        </w:tc>
      </w:tr>
      <w:tr w:rsidR="001E6EAD" w:rsidTr="00524C81">
        <w:tc>
          <w:tcPr>
            <w:tcW w:w="1215" w:type="dxa"/>
          </w:tcPr>
          <w:p w:rsidR="001E6EAD" w:rsidRDefault="001E6EAD" w:rsidP="00524C81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191" w:type="dxa"/>
          </w:tcPr>
          <w:p w:rsidR="001E6EAD" w:rsidRDefault="001E6EAD" w:rsidP="00524C81">
            <w:pPr>
              <w:spacing w:before="60"/>
              <w:rPr>
                <w:rFonts w:ascii="Arial" w:hAnsi="Arial" w:cs="Arial"/>
                <w:sz w:val="16"/>
              </w:rPr>
            </w:pPr>
            <w:r w:rsidRPr="001E6EAD">
              <w:rPr>
                <w:rFonts w:ascii="Arial" w:hAnsi="Arial" w:cs="Arial"/>
                <w:sz w:val="16"/>
              </w:rPr>
              <w:t>Param_Cnt_T_u08</w:t>
            </w:r>
          </w:p>
        </w:tc>
        <w:tc>
          <w:tcPr>
            <w:tcW w:w="1568" w:type="dxa"/>
          </w:tcPr>
          <w:p w:rsidR="001E6EAD" w:rsidRDefault="001E6EAD" w:rsidP="00524C8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Uint8</w:t>
            </w:r>
          </w:p>
        </w:tc>
        <w:tc>
          <w:tcPr>
            <w:tcW w:w="1424" w:type="dxa"/>
          </w:tcPr>
          <w:p w:rsidR="001E6EAD" w:rsidRDefault="001E6EAD" w:rsidP="00524C8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1530" w:type="dxa"/>
          </w:tcPr>
          <w:p w:rsidR="001E6EAD" w:rsidRDefault="001E6EAD" w:rsidP="00524C8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1B7093" w:rsidTr="00890285">
        <w:tc>
          <w:tcPr>
            <w:tcW w:w="1215" w:type="dxa"/>
          </w:tcPr>
          <w:p w:rsidR="001B7093" w:rsidRDefault="001B7093" w:rsidP="00524C81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191" w:type="dxa"/>
          </w:tcPr>
          <w:p w:rsidR="001B7093" w:rsidRPr="001E6EAD" w:rsidRDefault="001B7093" w:rsidP="00524C81">
            <w:pPr>
              <w:spacing w:before="60"/>
              <w:rPr>
                <w:rFonts w:ascii="Arial" w:hAnsi="Arial" w:cs="Arial"/>
                <w:sz w:val="16"/>
              </w:rPr>
            </w:pPr>
            <w:r w:rsidRPr="001E6EAD">
              <w:rPr>
                <w:rFonts w:ascii="Arial" w:hAnsi="Arial" w:cs="Arial"/>
                <w:sz w:val="16"/>
              </w:rPr>
              <w:t>Status_Cnt_T_enum</w:t>
            </w:r>
          </w:p>
        </w:tc>
        <w:tc>
          <w:tcPr>
            <w:tcW w:w="1568" w:type="dxa"/>
          </w:tcPr>
          <w:p w:rsidR="001B7093" w:rsidRDefault="001B7093" w:rsidP="00524C81">
            <w:pPr>
              <w:spacing w:before="60"/>
              <w:rPr>
                <w:rFonts w:ascii="Arial" w:hAnsi="Arial" w:cs="Arial"/>
                <w:sz w:val="16"/>
              </w:rPr>
            </w:pPr>
            <w:r w:rsidRPr="001E6EAD">
              <w:rPr>
                <w:rFonts w:ascii="Arial" w:hAnsi="Arial" w:cs="Arial"/>
                <w:sz w:val="16"/>
              </w:rPr>
              <w:t>NxtrDiagMgrStatus</w:t>
            </w:r>
          </w:p>
        </w:tc>
        <w:tc>
          <w:tcPr>
            <w:tcW w:w="2954" w:type="dxa"/>
            <w:gridSpan w:val="2"/>
          </w:tcPr>
          <w:p w:rsidR="001B7093" w:rsidRDefault="001B7093" w:rsidP="001B709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NTC_STATUS_</w:t>
            </w:r>
            <w:r w:rsidRPr="00E17763">
              <w:rPr>
                <w:rFonts w:ascii="Arial" w:hAnsi="Arial" w:cs="Arial"/>
                <w:sz w:val="16"/>
              </w:rPr>
              <w:t>PASSED</w:t>
            </w:r>
          </w:p>
          <w:p w:rsidR="001B7093" w:rsidRDefault="001B7093" w:rsidP="001B709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NTC_STATUS_FAILED</w:t>
            </w:r>
          </w:p>
          <w:p w:rsidR="001B7093" w:rsidRDefault="001B7093" w:rsidP="001B7093">
            <w:pPr>
              <w:spacing w:before="60"/>
              <w:rPr>
                <w:rFonts w:ascii="Arial" w:hAnsi="Arial" w:cs="Arial"/>
                <w:sz w:val="16"/>
              </w:rPr>
            </w:pPr>
            <w:r w:rsidRPr="00E17763">
              <w:rPr>
                <w:rFonts w:ascii="Arial" w:hAnsi="Arial" w:cs="Arial"/>
                <w:sz w:val="16"/>
              </w:rPr>
              <w:t>NTC_STATUS_PREPASSED</w:t>
            </w:r>
          </w:p>
          <w:p w:rsidR="001B7093" w:rsidRDefault="001B7093" w:rsidP="001B709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NTC_STATUS_PREFAILED</w:t>
            </w:r>
          </w:p>
        </w:tc>
      </w:tr>
      <w:tr w:rsidR="001E6EAD" w:rsidTr="00524C81">
        <w:tc>
          <w:tcPr>
            <w:tcW w:w="1215" w:type="dxa"/>
          </w:tcPr>
          <w:p w:rsidR="001E6EAD" w:rsidRDefault="004743D9" w:rsidP="00524C81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Multiplicity</w:t>
            </w:r>
          </w:p>
        </w:tc>
        <w:tc>
          <w:tcPr>
            <w:tcW w:w="3191" w:type="dxa"/>
          </w:tcPr>
          <w:p w:rsidR="001E6EAD" w:rsidRPr="001E6EAD" w:rsidRDefault="001E6EAD" w:rsidP="001E6EAD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568" w:type="dxa"/>
          </w:tcPr>
          <w:p w:rsidR="001E6EAD" w:rsidRPr="001E6EAD" w:rsidRDefault="001E6EAD" w:rsidP="00524C81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424" w:type="dxa"/>
          </w:tcPr>
          <w:p w:rsidR="001E6EAD" w:rsidRDefault="001E6EAD" w:rsidP="00524C81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530" w:type="dxa"/>
          </w:tcPr>
          <w:p w:rsidR="001E6EAD" w:rsidRDefault="001E6EAD" w:rsidP="00524C81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1E6EAD" w:rsidTr="00524C81">
        <w:tc>
          <w:tcPr>
            <w:tcW w:w="1215" w:type="dxa"/>
          </w:tcPr>
          <w:p w:rsidR="001E6EAD" w:rsidRDefault="001E6EAD" w:rsidP="00524C81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191" w:type="dxa"/>
          </w:tcPr>
          <w:p w:rsidR="001E6EAD" w:rsidRDefault="001E6EAD" w:rsidP="00524C8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RetVal</w:t>
            </w:r>
          </w:p>
        </w:tc>
        <w:tc>
          <w:tcPr>
            <w:tcW w:w="1568" w:type="dxa"/>
          </w:tcPr>
          <w:p w:rsidR="001E6EAD" w:rsidRDefault="001E6EAD" w:rsidP="00524C8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Std_ReturnType</w:t>
            </w:r>
          </w:p>
        </w:tc>
        <w:tc>
          <w:tcPr>
            <w:tcW w:w="2954" w:type="dxa"/>
            <w:gridSpan w:val="2"/>
          </w:tcPr>
          <w:p w:rsidR="001E6EAD" w:rsidRDefault="001E6EAD" w:rsidP="00524C8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E_OK</w:t>
            </w:r>
          </w:p>
          <w:p w:rsidR="001E6EAD" w:rsidRDefault="001E6EAD" w:rsidP="00524C8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lastRenderedPageBreak/>
              <w:t>E_NOT_OK</w:t>
            </w:r>
          </w:p>
        </w:tc>
      </w:tr>
    </w:tbl>
    <w:p w:rsidR="001E6EAD" w:rsidRDefault="001E6EAD" w:rsidP="001E6EAD">
      <w:pPr>
        <w:pStyle w:val="Heading4"/>
      </w:pPr>
      <w:r>
        <w:lastRenderedPageBreak/>
        <w:t>Description</w:t>
      </w:r>
    </w:p>
    <w:p w:rsidR="00154922" w:rsidRDefault="00154922" w:rsidP="00192354">
      <w:pPr>
        <w:spacing w:after="0"/>
        <w:jc w:val="center"/>
      </w:pPr>
      <w:r>
        <w:br w:type="page"/>
      </w:r>
      <w:r w:rsidR="005C6E11">
        <w:object w:dxaOrig="9693" w:dyaOrig="3174">
          <v:shape id="_x0000_i1031" type="#_x0000_t75" style="width:350.4pt;height:105pt" o:ole="">
            <v:imagedata r:id="rId21" o:title=""/>
          </v:shape>
          <o:OLEObject Type="Embed" ProgID="Visio.Drawing.11" ShapeID="_x0000_i1031" DrawAspect="Content" ObjectID="_1502615911" r:id="rId22"/>
        </w:object>
      </w:r>
    </w:p>
    <w:p w:rsidR="001D44E0" w:rsidRDefault="001D44E0" w:rsidP="00192354">
      <w:pPr>
        <w:spacing w:after="0"/>
        <w:jc w:val="center"/>
      </w:pPr>
    </w:p>
    <w:p w:rsidR="001D44E0" w:rsidRDefault="001D44E0" w:rsidP="00192354">
      <w:pPr>
        <w:spacing w:after="0"/>
        <w:jc w:val="center"/>
      </w:pPr>
    </w:p>
    <w:p w:rsidR="001D44E0" w:rsidRDefault="001D44E0" w:rsidP="00192354">
      <w:pPr>
        <w:spacing w:after="0"/>
        <w:jc w:val="center"/>
      </w:pPr>
    </w:p>
    <w:p w:rsidR="001D44E0" w:rsidRDefault="001D44E0" w:rsidP="00192354">
      <w:pPr>
        <w:spacing w:after="0"/>
        <w:jc w:val="center"/>
      </w:pPr>
    </w:p>
    <w:p w:rsidR="001D44E0" w:rsidRDefault="001D44E0" w:rsidP="00192354">
      <w:pPr>
        <w:spacing w:after="0"/>
        <w:jc w:val="center"/>
      </w:pPr>
    </w:p>
    <w:p w:rsidR="001D44E0" w:rsidRDefault="001D44E0" w:rsidP="00192354">
      <w:pPr>
        <w:spacing w:after="0"/>
        <w:jc w:val="center"/>
      </w:pPr>
    </w:p>
    <w:p w:rsidR="009708D3" w:rsidRDefault="009708D3" w:rsidP="00192354">
      <w:pPr>
        <w:spacing w:after="0"/>
        <w:jc w:val="center"/>
      </w:pPr>
    </w:p>
    <w:p w:rsidR="009708D3" w:rsidRDefault="009708D3">
      <w:pPr>
        <w:spacing w:after="0"/>
        <w:rPr>
          <w:rFonts w:ascii="Arial" w:hAnsi="Arial"/>
          <w:b/>
          <w:sz w:val="24"/>
        </w:rPr>
      </w:pPr>
    </w:p>
    <w:p w:rsidR="009E330D" w:rsidRDefault="009E330D" w:rsidP="009E330D">
      <w:pPr>
        <w:pStyle w:val="Heading3"/>
      </w:pPr>
      <w:r>
        <w:t>Diagnostic Manager Report NTC Status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3"/>
        <w:gridCol w:w="3188"/>
        <w:gridCol w:w="1586"/>
        <w:gridCol w:w="1418"/>
        <w:gridCol w:w="1523"/>
      </w:tblGrid>
      <w:tr w:rsidR="009E330D" w:rsidTr="009E330D">
        <w:tc>
          <w:tcPr>
            <w:tcW w:w="1213" w:type="dxa"/>
          </w:tcPr>
          <w:p w:rsidR="009E330D" w:rsidRDefault="009E330D" w:rsidP="00524C81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188" w:type="dxa"/>
          </w:tcPr>
          <w:p w:rsidR="009E330D" w:rsidRDefault="009E330D" w:rsidP="00524C81">
            <w:pPr>
              <w:spacing w:before="60"/>
              <w:rPr>
                <w:rFonts w:ascii="Arial" w:hAnsi="Arial" w:cs="Arial"/>
                <w:sz w:val="16"/>
              </w:rPr>
            </w:pPr>
            <w:r w:rsidRPr="009E330D">
              <w:rPr>
                <w:rFonts w:ascii="Arial" w:hAnsi="Arial" w:cs="Arial"/>
                <w:sz w:val="16"/>
              </w:rPr>
              <w:t>NxtrDiagMgr</w:t>
            </w:r>
            <w:r w:rsidR="00762CBC">
              <w:rPr>
                <w:rFonts w:ascii="Arial" w:hAnsi="Arial" w:cs="Arial"/>
                <w:sz w:val="16"/>
              </w:rPr>
              <w:t>#</w:t>
            </w:r>
            <w:r w:rsidRPr="009E330D">
              <w:rPr>
                <w:rFonts w:ascii="Arial" w:hAnsi="Arial" w:cs="Arial"/>
                <w:sz w:val="16"/>
              </w:rPr>
              <w:t>_ReportNTCStatus</w:t>
            </w:r>
          </w:p>
        </w:tc>
        <w:tc>
          <w:tcPr>
            <w:tcW w:w="1586" w:type="dxa"/>
            <w:shd w:val="pct30" w:color="FFFF00" w:fill="auto"/>
          </w:tcPr>
          <w:p w:rsidR="009E330D" w:rsidRDefault="009E330D" w:rsidP="00524C81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418" w:type="dxa"/>
            <w:shd w:val="pct30" w:color="FFFF00" w:fill="auto"/>
          </w:tcPr>
          <w:p w:rsidR="009E330D" w:rsidRDefault="009E330D" w:rsidP="00524C81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523" w:type="dxa"/>
            <w:shd w:val="pct30" w:color="FFFF00" w:fill="auto"/>
          </w:tcPr>
          <w:p w:rsidR="009E330D" w:rsidRDefault="009E330D" w:rsidP="00524C81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9E330D" w:rsidTr="009E330D">
        <w:tc>
          <w:tcPr>
            <w:tcW w:w="1213" w:type="dxa"/>
          </w:tcPr>
          <w:p w:rsidR="009E330D" w:rsidRDefault="009E330D" w:rsidP="00524C81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188" w:type="dxa"/>
          </w:tcPr>
          <w:p w:rsidR="009E330D" w:rsidRDefault="009E330D" w:rsidP="00524C81">
            <w:pPr>
              <w:spacing w:before="60"/>
              <w:rPr>
                <w:rFonts w:ascii="Arial" w:hAnsi="Arial" w:cs="Arial"/>
                <w:sz w:val="16"/>
              </w:rPr>
            </w:pPr>
            <w:r w:rsidRPr="001E6EAD">
              <w:rPr>
                <w:rFonts w:ascii="Arial" w:hAnsi="Arial" w:cs="Arial"/>
                <w:sz w:val="16"/>
              </w:rPr>
              <w:t>NTC_Cnt_T_enum</w:t>
            </w:r>
          </w:p>
        </w:tc>
        <w:tc>
          <w:tcPr>
            <w:tcW w:w="1586" w:type="dxa"/>
          </w:tcPr>
          <w:p w:rsidR="009E330D" w:rsidRDefault="009E330D" w:rsidP="00524C81">
            <w:pPr>
              <w:spacing w:before="60"/>
              <w:rPr>
                <w:rFonts w:ascii="Arial" w:hAnsi="Arial" w:cs="Arial"/>
                <w:sz w:val="16"/>
              </w:rPr>
            </w:pPr>
            <w:r w:rsidRPr="006E0976">
              <w:rPr>
                <w:rFonts w:ascii="Arial" w:hAnsi="Arial" w:cs="Arial"/>
                <w:sz w:val="16"/>
              </w:rPr>
              <w:t>NTCNumber</w:t>
            </w:r>
          </w:p>
        </w:tc>
        <w:tc>
          <w:tcPr>
            <w:tcW w:w="1418" w:type="dxa"/>
          </w:tcPr>
          <w:p w:rsidR="009E330D" w:rsidRDefault="009E330D" w:rsidP="00524C8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1523" w:type="dxa"/>
          </w:tcPr>
          <w:p w:rsidR="009E330D" w:rsidRDefault="009E330D" w:rsidP="00524C8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511</w:t>
            </w:r>
          </w:p>
        </w:tc>
      </w:tr>
      <w:tr w:rsidR="009E330D" w:rsidTr="009E330D">
        <w:tc>
          <w:tcPr>
            <w:tcW w:w="1213" w:type="dxa"/>
          </w:tcPr>
          <w:p w:rsidR="009E330D" w:rsidRDefault="009E330D" w:rsidP="00524C81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188" w:type="dxa"/>
          </w:tcPr>
          <w:p w:rsidR="009E330D" w:rsidRDefault="009E330D" w:rsidP="00524C81">
            <w:pPr>
              <w:spacing w:before="60"/>
              <w:rPr>
                <w:rFonts w:ascii="Arial" w:hAnsi="Arial" w:cs="Arial"/>
                <w:sz w:val="16"/>
              </w:rPr>
            </w:pPr>
            <w:r w:rsidRPr="001E6EAD">
              <w:rPr>
                <w:rFonts w:ascii="Arial" w:hAnsi="Arial" w:cs="Arial"/>
                <w:sz w:val="16"/>
              </w:rPr>
              <w:t>Param_Cnt_T_u08</w:t>
            </w:r>
          </w:p>
        </w:tc>
        <w:tc>
          <w:tcPr>
            <w:tcW w:w="1586" w:type="dxa"/>
          </w:tcPr>
          <w:p w:rsidR="009E330D" w:rsidRDefault="009E330D" w:rsidP="00524C8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Uint8</w:t>
            </w:r>
          </w:p>
        </w:tc>
        <w:tc>
          <w:tcPr>
            <w:tcW w:w="1418" w:type="dxa"/>
          </w:tcPr>
          <w:p w:rsidR="009E330D" w:rsidRDefault="009E330D" w:rsidP="00524C8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1523" w:type="dxa"/>
          </w:tcPr>
          <w:p w:rsidR="009E330D" w:rsidRDefault="009E330D" w:rsidP="00524C8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1B7093" w:rsidTr="0056583C">
        <w:tc>
          <w:tcPr>
            <w:tcW w:w="1213" w:type="dxa"/>
          </w:tcPr>
          <w:p w:rsidR="001B7093" w:rsidRDefault="001B7093" w:rsidP="00524C81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188" w:type="dxa"/>
          </w:tcPr>
          <w:p w:rsidR="001B7093" w:rsidRPr="001E6EAD" w:rsidRDefault="001B7093" w:rsidP="00524C81">
            <w:pPr>
              <w:spacing w:before="60"/>
              <w:rPr>
                <w:rFonts w:ascii="Arial" w:hAnsi="Arial" w:cs="Arial"/>
                <w:sz w:val="16"/>
              </w:rPr>
            </w:pPr>
            <w:r w:rsidRPr="001E6EAD">
              <w:rPr>
                <w:rFonts w:ascii="Arial" w:hAnsi="Arial" w:cs="Arial"/>
                <w:sz w:val="16"/>
              </w:rPr>
              <w:t>Status_Cnt_T_enum</w:t>
            </w:r>
          </w:p>
        </w:tc>
        <w:tc>
          <w:tcPr>
            <w:tcW w:w="1586" w:type="dxa"/>
          </w:tcPr>
          <w:p w:rsidR="001B7093" w:rsidRDefault="001B7093" w:rsidP="00524C81">
            <w:pPr>
              <w:spacing w:before="60"/>
              <w:rPr>
                <w:rFonts w:ascii="Arial" w:hAnsi="Arial" w:cs="Arial"/>
                <w:sz w:val="16"/>
              </w:rPr>
            </w:pPr>
            <w:r w:rsidRPr="001E6EAD">
              <w:rPr>
                <w:rFonts w:ascii="Arial" w:hAnsi="Arial" w:cs="Arial"/>
                <w:sz w:val="16"/>
              </w:rPr>
              <w:t>NxtrDiagMgrStatus</w:t>
            </w:r>
          </w:p>
        </w:tc>
        <w:tc>
          <w:tcPr>
            <w:tcW w:w="2941" w:type="dxa"/>
            <w:gridSpan w:val="2"/>
          </w:tcPr>
          <w:p w:rsidR="00942817" w:rsidRDefault="00942817" w:rsidP="0094281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NTC_STATUS_</w:t>
            </w:r>
            <w:r w:rsidRPr="00E17763">
              <w:rPr>
                <w:rFonts w:ascii="Arial" w:hAnsi="Arial" w:cs="Arial"/>
                <w:sz w:val="16"/>
              </w:rPr>
              <w:t>PASSED</w:t>
            </w:r>
          </w:p>
          <w:p w:rsidR="00942817" w:rsidRDefault="00942817" w:rsidP="0094281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NTC_STATUS_FAILED</w:t>
            </w:r>
          </w:p>
          <w:p w:rsidR="00942817" w:rsidRDefault="00942817" w:rsidP="00942817">
            <w:pPr>
              <w:spacing w:before="60"/>
              <w:rPr>
                <w:rFonts w:ascii="Arial" w:hAnsi="Arial" w:cs="Arial"/>
                <w:sz w:val="16"/>
              </w:rPr>
            </w:pPr>
            <w:r w:rsidRPr="00E17763">
              <w:rPr>
                <w:rFonts w:ascii="Arial" w:hAnsi="Arial" w:cs="Arial"/>
                <w:sz w:val="16"/>
              </w:rPr>
              <w:t>NTC_STATUS_PREPASSED</w:t>
            </w:r>
          </w:p>
          <w:p w:rsidR="001B7093" w:rsidRDefault="00942817" w:rsidP="0094281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NTC_STATUS_PREFAILED</w:t>
            </w:r>
          </w:p>
        </w:tc>
      </w:tr>
      <w:tr w:rsidR="009E330D" w:rsidTr="009E330D">
        <w:tc>
          <w:tcPr>
            <w:tcW w:w="1213" w:type="dxa"/>
          </w:tcPr>
          <w:p w:rsidR="009E330D" w:rsidRDefault="00762CBC" w:rsidP="00524C81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Multiplicity</w:t>
            </w:r>
          </w:p>
        </w:tc>
        <w:tc>
          <w:tcPr>
            <w:tcW w:w="3188" w:type="dxa"/>
          </w:tcPr>
          <w:p w:rsidR="009E330D" w:rsidRPr="001E6EAD" w:rsidRDefault="009E330D" w:rsidP="00524C81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586" w:type="dxa"/>
          </w:tcPr>
          <w:p w:rsidR="009E330D" w:rsidRPr="001E6EAD" w:rsidRDefault="009E330D" w:rsidP="00524C81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418" w:type="dxa"/>
          </w:tcPr>
          <w:p w:rsidR="009E330D" w:rsidRDefault="009E330D" w:rsidP="00524C81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523" w:type="dxa"/>
          </w:tcPr>
          <w:p w:rsidR="009E330D" w:rsidRDefault="009E330D" w:rsidP="00524C81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9E330D" w:rsidTr="009E330D">
        <w:tc>
          <w:tcPr>
            <w:tcW w:w="1213" w:type="dxa"/>
          </w:tcPr>
          <w:p w:rsidR="009E330D" w:rsidRDefault="009E330D" w:rsidP="00524C81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188" w:type="dxa"/>
          </w:tcPr>
          <w:p w:rsidR="009E330D" w:rsidRDefault="00762CBC" w:rsidP="00524C8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RetVal</w:t>
            </w:r>
          </w:p>
        </w:tc>
        <w:tc>
          <w:tcPr>
            <w:tcW w:w="1586" w:type="dxa"/>
          </w:tcPr>
          <w:p w:rsidR="009E330D" w:rsidRDefault="009E330D" w:rsidP="00524C8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Std_ReturnType</w:t>
            </w:r>
          </w:p>
        </w:tc>
        <w:tc>
          <w:tcPr>
            <w:tcW w:w="2941" w:type="dxa"/>
            <w:gridSpan w:val="2"/>
          </w:tcPr>
          <w:p w:rsidR="009E330D" w:rsidRDefault="009E330D" w:rsidP="00524C8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E_OK</w:t>
            </w:r>
          </w:p>
        </w:tc>
      </w:tr>
    </w:tbl>
    <w:p w:rsidR="009E330D" w:rsidRDefault="009E330D" w:rsidP="009E330D">
      <w:pPr>
        <w:pStyle w:val="Heading4"/>
      </w:pPr>
      <w:r>
        <w:lastRenderedPageBreak/>
        <w:t>Description</w:t>
      </w:r>
    </w:p>
    <w:p w:rsidR="009E330D" w:rsidRDefault="00BE4BB1" w:rsidP="00192354">
      <w:pPr>
        <w:spacing w:after="0"/>
        <w:jc w:val="center"/>
        <w:rPr>
          <w:rFonts w:ascii="Arial" w:hAnsi="Arial"/>
          <w:b/>
          <w:sz w:val="24"/>
        </w:rPr>
      </w:pPr>
      <w:r>
        <w:object w:dxaOrig="11379" w:dyaOrig="7525">
          <v:shape id="_x0000_i1032" type="#_x0000_t75" style="width:429.6pt;height:283.2pt" o:ole="">
            <v:imagedata r:id="rId23" o:title=""/>
          </v:shape>
          <o:OLEObject Type="Embed" ProgID="Visio.Drawing.11" ShapeID="_x0000_i1032" DrawAspect="Content" ObjectID="_1502615912" r:id="rId24"/>
        </w:object>
      </w:r>
    </w:p>
    <w:p w:rsidR="008B3E94" w:rsidRDefault="008B3E94" w:rsidP="008B3E94">
      <w:pPr>
        <w:pStyle w:val="Heading2"/>
      </w:pPr>
      <w:r>
        <w:t>Local Functions/Macros Used by this MDD only</w:t>
      </w:r>
    </w:p>
    <w:p w:rsidR="00E57864" w:rsidRDefault="00E57864" w:rsidP="00E57864">
      <w:pPr>
        <w:spacing w:after="0"/>
        <w:jc w:val="center"/>
      </w:pPr>
    </w:p>
    <w:p w:rsidR="006D2BB3" w:rsidRDefault="006D2BB3" w:rsidP="006D2BB3">
      <w:pPr>
        <w:spacing w:after="0"/>
      </w:pPr>
    </w:p>
    <w:p w:rsidR="008B3E94" w:rsidRDefault="008B3E94" w:rsidP="00EA33B4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4A781C" w:rsidRDefault="004A781C">
      <w:pPr>
        <w:pStyle w:val="Heading1"/>
      </w:pPr>
      <w:r>
        <w:lastRenderedPageBreak/>
        <w:t>Software Module Implementation</w:t>
      </w:r>
    </w:p>
    <w:p w:rsidR="002C03D8" w:rsidRDefault="002C03D8">
      <w:pPr>
        <w:pStyle w:val="Heading2"/>
      </w:pPr>
      <w:r>
        <w:t>Runtime Environment (RTE) Initial Values</w:t>
      </w:r>
    </w:p>
    <w:tbl>
      <w:tblPr>
        <w:tblW w:w="89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58"/>
        <w:gridCol w:w="4052"/>
      </w:tblGrid>
      <w:tr w:rsidR="002C03D8" w:rsidRPr="006A25CC" w:rsidTr="00642F99">
        <w:trPr>
          <w:trHeight w:val="341"/>
        </w:trPr>
        <w:tc>
          <w:tcPr>
            <w:tcW w:w="4858" w:type="dxa"/>
            <w:shd w:val="clear" w:color="auto" w:fill="FFFF99"/>
            <w:vAlign w:val="center"/>
          </w:tcPr>
          <w:p w:rsidR="002C03D8" w:rsidRPr="006A25CC" w:rsidRDefault="002C03D8" w:rsidP="009E02DF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4052" w:type="dxa"/>
            <w:shd w:val="clear" w:color="auto" w:fill="FFFF99"/>
            <w:vAlign w:val="center"/>
          </w:tcPr>
          <w:p w:rsidR="002C03D8" w:rsidRPr="006A25CC" w:rsidRDefault="002C03D8" w:rsidP="009E02DF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</w:p>
        </w:tc>
      </w:tr>
      <w:tr w:rsidR="00826D83" w:rsidRPr="004B5BE2" w:rsidTr="00642F99">
        <w:trPr>
          <w:trHeight w:val="341"/>
        </w:trPr>
        <w:tc>
          <w:tcPr>
            <w:tcW w:w="4858" w:type="dxa"/>
            <w:vAlign w:val="center"/>
          </w:tcPr>
          <w:p w:rsidR="00826D83" w:rsidRPr="004B5BE2" w:rsidRDefault="00826D83" w:rsidP="00580C73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2" w:type="dxa"/>
            <w:vAlign w:val="center"/>
          </w:tcPr>
          <w:p w:rsidR="00826D83" w:rsidRPr="004B5BE2" w:rsidRDefault="00826D83" w:rsidP="00642905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2C03D8" w:rsidRPr="002C03D8" w:rsidRDefault="002C03D8" w:rsidP="002C03D8"/>
    <w:p w:rsidR="004A781C" w:rsidRDefault="004A781C">
      <w:pPr>
        <w:pStyle w:val="Heading2"/>
      </w:pPr>
      <w:r>
        <w:t>Initialization Functions</w:t>
      </w:r>
    </w:p>
    <w:p w:rsidR="003A0462" w:rsidRPr="003A0462" w:rsidRDefault="003A0462" w:rsidP="003A0462">
      <w:r>
        <w:t>None</w:t>
      </w:r>
    </w:p>
    <w:p w:rsidR="00F47DD3" w:rsidRDefault="002C0F3C" w:rsidP="00F47DD3">
      <w:pPr>
        <w:pStyle w:val="Heading2"/>
      </w:pPr>
      <w:r>
        <w:t>Periodic Functions</w:t>
      </w:r>
    </w:p>
    <w:p w:rsidR="003A0462" w:rsidRPr="003A0462" w:rsidRDefault="003A0462" w:rsidP="003A0462">
      <w:r>
        <w:t>None</w:t>
      </w:r>
    </w:p>
    <w:p w:rsidR="00F47DD3" w:rsidRDefault="00F47DD3" w:rsidP="00F47DD3">
      <w:pPr>
        <w:pStyle w:val="Heading2"/>
      </w:pPr>
      <w:r>
        <w:t>Fault Recovery Functions</w:t>
      </w:r>
    </w:p>
    <w:p w:rsidR="00F47DD3" w:rsidRDefault="00F47DD3" w:rsidP="00F47DD3">
      <w:r>
        <w:t>None</w:t>
      </w:r>
    </w:p>
    <w:p w:rsidR="00F47DD3" w:rsidRDefault="00F47DD3" w:rsidP="00F47DD3">
      <w:pPr>
        <w:pStyle w:val="Heading2"/>
      </w:pPr>
      <w:r>
        <w:t>Shutdown Functions</w:t>
      </w:r>
    </w:p>
    <w:p w:rsidR="00F47DD3" w:rsidRDefault="00F47DD3" w:rsidP="00F47DD3">
      <w:r>
        <w:t>None</w:t>
      </w:r>
    </w:p>
    <w:p w:rsidR="00F47DD3" w:rsidRDefault="00F47DD3" w:rsidP="00F47DD3">
      <w:pPr>
        <w:pStyle w:val="Heading2"/>
      </w:pPr>
      <w:r>
        <w:t>Interrupt Functions</w:t>
      </w:r>
    </w:p>
    <w:p w:rsidR="00F47DD3" w:rsidRDefault="00F47DD3" w:rsidP="00F47DD3">
      <w:r>
        <w:t>None</w:t>
      </w:r>
    </w:p>
    <w:p w:rsidR="004A781C" w:rsidRDefault="004A781C">
      <w:pPr>
        <w:pStyle w:val="Heading2"/>
      </w:pPr>
      <w:r>
        <w:t>Fault Recovery Functions</w:t>
      </w:r>
    </w:p>
    <w:p w:rsidR="004A781C" w:rsidRDefault="00197BFE">
      <w:r>
        <w:t>None</w:t>
      </w:r>
    </w:p>
    <w:p w:rsidR="004A781C" w:rsidRDefault="004A781C">
      <w:pPr>
        <w:pStyle w:val="Heading2"/>
      </w:pPr>
      <w:r>
        <w:t>Shutdown Functions</w:t>
      </w:r>
    </w:p>
    <w:p w:rsidR="004A781C" w:rsidRDefault="00197BFE">
      <w:r>
        <w:t>None</w:t>
      </w:r>
    </w:p>
    <w:p w:rsidR="004A781C" w:rsidRDefault="004A781C">
      <w:pPr>
        <w:pStyle w:val="Heading2"/>
      </w:pPr>
      <w:r>
        <w:t>Interrupt Functions</w:t>
      </w:r>
    </w:p>
    <w:p w:rsidR="004A781C" w:rsidRDefault="00D54205">
      <w:r>
        <w:t>None</w:t>
      </w:r>
    </w:p>
    <w:p w:rsidR="004A781C" w:rsidRDefault="004A781C">
      <w:pPr>
        <w:pStyle w:val="Heading2"/>
      </w:pPr>
      <w:r>
        <w:t>Serial Communication Functions</w:t>
      </w:r>
    </w:p>
    <w:p w:rsidR="004A781C" w:rsidRDefault="003A0462" w:rsidP="00E12082">
      <w:pPr>
        <w:spacing w:after="0"/>
      </w:pPr>
      <w:r>
        <w:t>None</w:t>
      </w:r>
      <w:r w:rsidR="004A781C">
        <w:br w:type="page"/>
      </w:r>
    </w:p>
    <w:p w:rsidR="004A781C" w:rsidRDefault="004A781C">
      <w:pPr>
        <w:pStyle w:val="Heading1"/>
      </w:pPr>
      <w:r>
        <w:lastRenderedPageBreak/>
        <w:t>Execution Requirements</w:t>
      </w:r>
    </w:p>
    <w:p w:rsidR="004A781C" w:rsidRDefault="004A781C">
      <w:pPr>
        <w:pStyle w:val="Heading2"/>
      </w:pPr>
      <w:r>
        <w:t>Execution Sequence of the Module</w:t>
      </w:r>
    </w:p>
    <w:p w:rsidR="004A781C" w:rsidRDefault="004A781C"/>
    <w:p w:rsidR="004A781C" w:rsidRDefault="004A781C">
      <w:pPr>
        <w:pStyle w:val="Heading2"/>
      </w:pPr>
      <w:r>
        <w:t>Execution Rates for sub-modules called by the Scheduler</w:t>
      </w:r>
    </w:p>
    <w:p w:rsidR="004A781C" w:rsidRDefault="004A781C">
      <w:r>
        <w:t>This table serves as reference for the Scheduler design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168"/>
        <w:gridCol w:w="2070"/>
        <w:gridCol w:w="3690"/>
      </w:tblGrid>
      <w:tr w:rsidR="007A69AC" w:rsidTr="00B54697">
        <w:tc>
          <w:tcPr>
            <w:tcW w:w="3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Function Name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Calling Frequency 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System State(s) in which the function is called</w:t>
            </w:r>
          </w:p>
        </w:tc>
      </w:tr>
      <w:tr w:rsidR="007A69AC" w:rsidRPr="00F96AE2" w:rsidTr="00B54697">
        <w:tc>
          <w:tcPr>
            <w:tcW w:w="3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Pr="00381542" w:rsidRDefault="007A69AC" w:rsidP="009E02DF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Pr="00381542" w:rsidRDefault="007A69AC" w:rsidP="009E02DF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Pr="00381542" w:rsidRDefault="007A69AC" w:rsidP="009E02DF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7A69AC" w:rsidRDefault="007A69AC"/>
    <w:p w:rsidR="004A781C" w:rsidRDefault="004A781C">
      <w:pPr>
        <w:pStyle w:val="Heading2"/>
      </w:pPr>
      <w:r>
        <w:t xml:space="preserve">Execution Requirements for Serial Communication Functions 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18"/>
        <w:gridCol w:w="5310"/>
      </w:tblGrid>
      <w:tr w:rsidR="007A69AC" w:rsidTr="009E02DF"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Function Name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Sub-Module called by (Serial Comm Function Name)</w:t>
            </w:r>
          </w:p>
        </w:tc>
      </w:tr>
      <w:tr w:rsidR="007A69AC" w:rsidTr="009E02DF"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Default="007A69AC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Default="007A69AC" w:rsidP="00421D10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4A781C" w:rsidRDefault="004A781C">
      <w:pPr>
        <w:pStyle w:val="Heading1"/>
        <w:numPr>
          <w:ilvl w:val="0"/>
          <w:numId w:val="0"/>
        </w:numPr>
      </w:pPr>
    </w:p>
    <w:p w:rsidR="004A781C" w:rsidRDefault="004A781C">
      <w:pPr>
        <w:pStyle w:val="Heading1"/>
      </w:pPr>
      <w:r>
        <w:br w:type="page"/>
      </w:r>
      <w:r>
        <w:lastRenderedPageBreak/>
        <w:t>Memory Map Definition Requirements</w:t>
      </w:r>
    </w:p>
    <w:p w:rsidR="004A781C" w:rsidRDefault="004A781C">
      <w:pPr>
        <w:pStyle w:val="Heading2"/>
      </w:pPr>
      <w:r>
        <w:t>Sub Modules (Functions)</w:t>
      </w:r>
    </w:p>
    <w:p w:rsidR="004A781C" w:rsidRDefault="004A781C">
      <w:r>
        <w:t>This table identifies the software segments for functions identified in this module.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464"/>
        <w:gridCol w:w="4464"/>
      </w:tblGrid>
      <w:tr w:rsidR="004A781C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Name of Sub Module 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26523B" w:rsidRPr="0081774B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23B" w:rsidRPr="00381542" w:rsidRDefault="00CB6994" w:rsidP="00CB6994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DiagMgr#</w:t>
            </w:r>
            <w:r w:rsidRPr="00CB6994">
              <w:rPr>
                <w:rFonts w:ascii="Arial" w:hAnsi="Arial" w:cs="Arial"/>
                <w:sz w:val="16"/>
                <w:szCs w:val="16"/>
              </w:rPr>
              <w:t>_Init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23B" w:rsidRPr="00CF32FE" w:rsidRDefault="00CB6994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CB6994">
              <w:rPr>
                <w:rFonts w:ascii="Arial" w:hAnsi="Arial" w:cs="Arial"/>
                <w:sz w:val="16"/>
                <w:lang w:val="fr-FR"/>
              </w:rPr>
              <w:t>RTE_AP_DIAGMGR_APPL_CODE</w:t>
            </w:r>
          </w:p>
        </w:tc>
      </w:tr>
      <w:tr w:rsidR="00CB6994" w:rsidRPr="0081774B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994" w:rsidRPr="00CB6994" w:rsidRDefault="00CB6994" w:rsidP="00D71B0A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DiagMgr#</w:t>
            </w:r>
            <w:r w:rsidRPr="00CB6994">
              <w:rPr>
                <w:rFonts w:ascii="Arial" w:hAnsi="Arial" w:cs="Arial"/>
                <w:sz w:val="16"/>
                <w:szCs w:val="16"/>
              </w:rPr>
              <w:t>_Per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994" w:rsidRPr="00CF32FE" w:rsidRDefault="00CB6994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CB6994">
              <w:rPr>
                <w:rFonts w:ascii="Arial" w:hAnsi="Arial" w:cs="Arial"/>
                <w:sz w:val="16"/>
                <w:lang w:val="fr-FR"/>
              </w:rPr>
              <w:t>RTE_AP_DIAGMGR_APPL_CODE</w:t>
            </w:r>
          </w:p>
        </w:tc>
      </w:tr>
      <w:tr w:rsidR="00CB6994" w:rsidRPr="0081774B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994" w:rsidRPr="00CB6994" w:rsidRDefault="00CB6994" w:rsidP="00D71B0A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DiagMgr#</w:t>
            </w:r>
            <w:r w:rsidRPr="00CB6994">
              <w:rPr>
                <w:rFonts w:ascii="Arial" w:hAnsi="Arial" w:cs="Arial"/>
                <w:sz w:val="16"/>
                <w:szCs w:val="16"/>
              </w:rPr>
              <w:t>_Trns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994" w:rsidRPr="00CF32FE" w:rsidRDefault="00CB6994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CB6994">
              <w:rPr>
                <w:rFonts w:ascii="Arial" w:hAnsi="Arial" w:cs="Arial"/>
                <w:sz w:val="16"/>
                <w:lang w:val="fr-FR"/>
              </w:rPr>
              <w:t>RTE_AP_DIAGMGR_APPL_CODE</w:t>
            </w:r>
          </w:p>
        </w:tc>
      </w:tr>
      <w:tr w:rsidR="00CB6994" w:rsidRPr="0081774B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994" w:rsidRPr="00CB6994" w:rsidRDefault="00CB6994" w:rsidP="00D71B0A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NxtrDiagMgr#</w:t>
            </w:r>
            <w:r w:rsidRPr="00CB6994">
              <w:rPr>
                <w:rFonts w:ascii="Arial" w:hAnsi="Arial" w:cs="Arial"/>
                <w:sz w:val="16"/>
                <w:szCs w:val="16"/>
              </w:rPr>
              <w:t>_GetNTCFailed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994" w:rsidRPr="00CF32FE" w:rsidRDefault="00CB6994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CB6994">
              <w:rPr>
                <w:rFonts w:ascii="Arial" w:hAnsi="Arial" w:cs="Arial"/>
                <w:sz w:val="16"/>
                <w:lang w:val="fr-FR"/>
              </w:rPr>
              <w:t>RTE_AP_DIAGMGR_APPL_CODE</w:t>
            </w:r>
          </w:p>
        </w:tc>
      </w:tr>
      <w:tr w:rsidR="00CB6994" w:rsidRPr="0081774B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994" w:rsidRPr="00CB6994" w:rsidRDefault="00CB6994" w:rsidP="00D71B0A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NxtrDiagMgr#</w:t>
            </w:r>
            <w:r w:rsidRPr="00CB6994">
              <w:rPr>
                <w:rFonts w:ascii="Arial" w:hAnsi="Arial" w:cs="Arial"/>
                <w:sz w:val="16"/>
                <w:szCs w:val="16"/>
              </w:rPr>
              <w:t>_GetNTCActive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994" w:rsidRPr="00CF32FE" w:rsidRDefault="00CB6994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CB6994">
              <w:rPr>
                <w:rFonts w:ascii="Arial" w:hAnsi="Arial" w:cs="Arial"/>
                <w:sz w:val="16"/>
                <w:lang w:val="fr-FR"/>
              </w:rPr>
              <w:t>RTE_AP_DIAGMGR_APPL_CODE</w:t>
            </w:r>
          </w:p>
        </w:tc>
      </w:tr>
      <w:tr w:rsidR="00CB6994" w:rsidRPr="0081774B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994" w:rsidRPr="00CB6994" w:rsidRDefault="00CB6994" w:rsidP="00D71B0A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NxtrDiagMgr#</w:t>
            </w:r>
            <w:r w:rsidRPr="00CB6994">
              <w:rPr>
                <w:rFonts w:ascii="Arial" w:hAnsi="Arial" w:cs="Arial"/>
                <w:sz w:val="16"/>
                <w:szCs w:val="16"/>
              </w:rPr>
              <w:t>_GetNTCStatus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994" w:rsidRPr="00CF32FE" w:rsidRDefault="00CB6994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CB6994">
              <w:rPr>
                <w:rFonts w:ascii="Arial" w:hAnsi="Arial" w:cs="Arial"/>
                <w:sz w:val="16"/>
                <w:lang w:val="fr-FR"/>
              </w:rPr>
              <w:t>RTE_AP_DIAGMGR_APPL_CODE</w:t>
            </w:r>
          </w:p>
        </w:tc>
      </w:tr>
      <w:tr w:rsidR="00CB6994" w:rsidRPr="0081774B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994" w:rsidRPr="00CB6994" w:rsidRDefault="00CB6994" w:rsidP="00D71B0A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NxtrDiagMgr#</w:t>
            </w:r>
            <w:r w:rsidRPr="00CB6994">
              <w:rPr>
                <w:rFonts w:ascii="Arial" w:hAnsi="Arial" w:cs="Arial"/>
                <w:sz w:val="16"/>
                <w:szCs w:val="16"/>
              </w:rPr>
              <w:t>_SetNTCStatus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994" w:rsidRPr="00CF32FE" w:rsidRDefault="00CB6994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CB6994">
              <w:rPr>
                <w:rFonts w:ascii="Arial" w:hAnsi="Arial" w:cs="Arial"/>
                <w:sz w:val="16"/>
                <w:lang w:val="fr-FR"/>
              </w:rPr>
              <w:t>RTE_AP_DIAGMGR_APPL_CODE</w:t>
            </w:r>
          </w:p>
        </w:tc>
      </w:tr>
      <w:tr w:rsidR="00CB6994" w:rsidRPr="0081774B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994" w:rsidRPr="00CB6994" w:rsidRDefault="00CB6994" w:rsidP="00D71B0A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NxtrDiagMgr#</w:t>
            </w:r>
            <w:r w:rsidRPr="00CB6994">
              <w:rPr>
                <w:rFonts w:ascii="Arial" w:hAnsi="Arial" w:cs="Arial"/>
                <w:sz w:val="16"/>
                <w:szCs w:val="16"/>
              </w:rPr>
              <w:t>_ReportNTCStatus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994" w:rsidRPr="00CF32FE" w:rsidRDefault="00CB6994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CB6994">
              <w:rPr>
                <w:rFonts w:ascii="Arial" w:hAnsi="Arial" w:cs="Arial"/>
                <w:sz w:val="16"/>
                <w:lang w:val="fr-FR"/>
              </w:rPr>
              <w:t>RTE_AP_DIAGMGR_APPL_CODE</w:t>
            </w:r>
          </w:p>
        </w:tc>
      </w:tr>
    </w:tbl>
    <w:p w:rsidR="00BF364D" w:rsidRPr="00CF32FE" w:rsidRDefault="00BF364D" w:rsidP="00BF364D">
      <w:pPr>
        <w:pStyle w:val="Heading2"/>
        <w:numPr>
          <w:ilvl w:val="0"/>
          <w:numId w:val="0"/>
        </w:numPr>
        <w:ind w:left="576"/>
        <w:rPr>
          <w:lang w:val="fr-FR"/>
        </w:rPr>
      </w:pPr>
    </w:p>
    <w:p w:rsidR="004A781C" w:rsidRDefault="0026523B">
      <w:pPr>
        <w:pStyle w:val="Heading2"/>
      </w:pPr>
      <w:r>
        <w:t xml:space="preserve">Global and </w:t>
      </w:r>
      <w:r w:rsidR="004A781C">
        <w:t>Local Functions</w:t>
      </w:r>
    </w:p>
    <w:p w:rsidR="004A781C" w:rsidRDefault="004A781C">
      <w:r>
        <w:t>This table identifies the software segments for local functions identified in this module.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464"/>
        <w:gridCol w:w="4464"/>
      </w:tblGrid>
      <w:tr w:rsidR="004A781C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Name of Sub Module 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793B51" w:rsidRPr="001A36B1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B51" w:rsidRPr="00D52FB4" w:rsidRDefault="00793B51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B51" w:rsidRPr="00E36C13" w:rsidRDefault="00793B51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</w:p>
        </w:tc>
      </w:tr>
    </w:tbl>
    <w:p w:rsidR="004A781C" w:rsidRDefault="004A781C">
      <w:pPr>
        <w:pStyle w:val="Heading1"/>
        <w:numPr>
          <w:ilvl w:val="0"/>
          <w:numId w:val="0"/>
        </w:numPr>
      </w:pPr>
    </w:p>
    <w:p w:rsidR="004A781C" w:rsidRDefault="004A781C">
      <w:pPr>
        <w:pStyle w:val="Heading1"/>
      </w:pPr>
      <w:r>
        <w:br w:type="page"/>
      </w:r>
      <w:r>
        <w:lastRenderedPageBreak/>
        <w:t>Known Issues / Limitations With Design</w:t>
      </w:r>
    </w:p>
    <w:p w:rsidR="004A781C" w:rsidRDefault="004A781C">
      <w:pPr>
        <w:numPr>
          <w:ilvl w:val="0"/>
          <w:numId w:val="6"/>
        </w:numPr>
      </w:pPr>
      <w:r>
        <w:t>(Item #1)</w:t>
      </w:r>
    </w:p>
    <w:p w:rsidR="004A781C" w:rsidRDefault="004A781C">
      <w:pPr>
        <w:pStyle w:val="Heading1"/>
      </w:pPr>
      <w:r>
        <w:t>Revision Control Log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5508"/>
        <w:gridCol w:w="1350"/>
        <w:gridCol w:w="1350"/>
      </w:tblGrid>
      <w:tr w:rsidR="00E86DED" w:rsidTr="00E86DED">
        <w:tc>
          <w:tcPr>
            <w:tcW w:w="720" w:type="dxa"/>
          </w:tcPr>
          <w:p w:rsidR="00E86DED" w:rsidRDefault="00E86DED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5508" w:type="dxa"/>
          </w:tcPr>
          <w:p w:rsidR="00E86DED" w:rsidRDefault="00E86DED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350" w:type="dxa"/>
          </w:tcPr>
          <w:p w:rsidR="00E86DED" w:rsidRDefault="00E86DED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1350" w:type="dxa"/>
          </w:tcPr>
          <w:p w:rsidR="00E86DED" w:rsidRDefault="00E86DED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 Initials</w:t>
            </w:r>
          </w:p>
        </w:tc>
      </w:tr>
      <w:tr w:rsidR="00E86DED" w:rsidTr="00E86DED">
        <w:tc>
          <w:tcPr>
            <w:tcW w:w="720" w:type="dxa"/>
          </w:tcPr>
          <w:p w:rsidR="00E86DED" w:rsidRDefault="00E86DED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5508" w:type="dxa"/>
          </w:tcPr>
          <w:p w:rsidR="00E86DED" w:rsidRDefault="00E86DED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MDD version</w:t>
            </w:r>
          </w:p>
        </w:tc>
        <w:tc>
          <w:tcPr>
            <w:tcW w:w="1350" w:type="dxa"/>
          </w:tcPr>
          <w:p w:rsidR="00E86DED" w:rsidRDefault="00E306D9" w:rsidP="0040047D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25-June-13</w:t>
            </w:r>
          </w:p>
        </w:tc>
        <w:tc>
          <w:tcPr>
            <w:tcW w:w="1350" w:type="dxa"/>
          </w:tcPr>
          <w:p w:rsidR="00E86DED" w:rsidRDefault="00E306D9" w:rsidP="00384BE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NRAR</w:t>
            </w:r>
          </w:p>
        </w:tc>
      </w:tr>
      <w:tr w:rsidR="004D041B" w:rsidTr="00E86DED">
        <w:tc>
          <w:tcPr>
            <w:tcW w:w="720" w:type="dxa"/>
          </w:tcPr>
          <w:p w:rsidR="004D041B" w:rsidRDefault="004D041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</w:p>
        </w:tc>
        <w:tc>
          <w:tcPr>
            <w:tcW w:w="5508" w:type="dxa"/>
          </w:tcPr>
          <w:p w:rsidR="004D041B" w:rsidRDefault="004D041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Unit Testing Fixes</w:t>
            </w:r>
          </w:p>
        </w:tc>
        <w:tc>
          <w:tcPr>
            <w:tcW w:w="1350" w:type="dxa"/>
          </w:tcPr>
          <w:p w:rsidR="004D041B" w:rsidRDefault="004D041B" w:rsidP="0040047D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10-Mar-14</w:t>
            </w:r>
          </w:p>
        </w:tc>
        <w:tc>
          <w:tcPr>
            <w:tcW w:w="1350" w:type="dxa"/>
          </w:tcPr>
          <w:p w:rsidR="004D041B" w:rsidRDefault="004D041B" w:rsidP="00384BE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KPIT-PM</w:t>
            </w:r>
          </w:p>
        </w:tc>
      </w:tr>
      <w:tr w:rsidR="00700585" w:rsidTr="00E86DED">
        <w:trPr>
          <w:ins w:id="4" w:author="Sengottaiyan, Selva" w:date="2015-09-01T12:22:00Z"/>
        </w:trPr>
        <w:tc>
          <w:tcPr>
            <w:tcW w:w="720" w:type="dxa"/>
          </w:tcPr>
          <w:p w:rsidR="00700585" w:rsidRDefault="00700585">
            <w:pPr>
              <w:spacing w:before="60"/>
              <w:rPr>
                <w:ins w:id="5" w:author="Sengottaiyan, Selva" w:date="2015-09-01T12:22:00Z"/>
                <w:rFonts w:ascii="Arial" w:hAnsi="Arial" w:cs="Arial"/>
                <w:sz w:val="16"/>
              </w:rPr>
            </w:pPr>
            <w:ins w:id="6" w:author="Sengottaiyan, Selva" w:date="2015-09-01T12:22:00Z">
              <w:r>
                <w:rPr>
                  <w:rFonts w:ascii="Arial" w:hAnsi="Arial" w:cs="Arial"/>
                  <w:sz w:val="16"/>
                </w:rPr>
                <w:t>3</w:t>
              </w:r>
            </w:ins>
          </w:p>
        </w:tc>
        <w:tc>
          <w:tcPr>
            <w:tcW w:w="5508" w:type="dxa"/>
          </w:tcPr>
          <w:p w:rsidR="00700585" w:rsidRDefault="00700585">
            <w:pPr>
              <w:spacing w:before="60"/>
              <w:rPr>
                <w:ins w:id="7" w:author="Sengottaiyan, Selva" w:date="2015-09-01T12:22:00Z"/>
                <w:rFonts w:ascii="Arial" w:hAnsi="Arial" w:cs="Arial"/>
                <w:sz w:val="16"/>
              </w:rPr>
            </w:pPr>
            <w:ins w:id="8" w:author="Sengottaiyan, Selva" w:date="2015-09-01T12:22:00Z">
              <w:r w:rsidRPr="00700585">
                <w:rPr>
                  <w:rFonts w:ascii="Arial" w:hAnsi="Arial" w:cs="Arial"/>
                  <w:sz w:val="16"/>
                </w:rPr>
                <w:t>Updated for Inverter1 and Inverter 2 Fault response.</w:t>
              </w:r>
            </w:ins>
          </w:p>
        </w:tc>
        <w:tc>
          <w:tcPr>
            <w:tcW w:w="1350" w:type="dxa"/>
          </w:tcPr>
          <w:p w:rsidR="00700585" w:rsidRDefault="00700585" w:rsidP="0040047D">
            <w:pPr>
              <w:spacing w:before="60"/>
              <w:rPr>
                <w:ins w:id="9" w:author="Sengottaiyan, Selva" w:date="2015-09-01T12:22:00Z"/>
                <w:rFonts w:ascii="Arial" w:hAnsi="Arial" w:cs="Arial"/>
                <w:sz w:val="16"/>
              </w:rPr>
            </w:pPr>
            <w:ins w:id="10" w:author="Sengottaiyan, Selva" w:date="2015-09-01T12:22:00Z">
              <w:r>
                <w:rPr>
                  <w:rFonts w:ascii="Arial" w:hAnsi="Arial" w:cs="Arial"/>
                  <w:sz w:val="16"/>
                </w:rPr>
                <w:t>21-July-15</w:t>
              </w:r>
            </w:ins>
          </w:p>
        </w:tc>
        <w:tc>
          <w:tcPr>
            <w:tcW w:w="1350" w:type="dxa"/>
          </w:tcPr>
          <w:p w:rsidR="00700585" w:rsidRDefault="00700585" w:rsidP="00384BE1">
            <w:pPr>
              <w:spacing w:before="60"/>
              <w:rPr>
                <w:ins w:id="11" w:author="Sengottaiyan, Selva" w:date="2015-09-01T12:22:00Z"/>
                <w:rFonts w:ascii="Arial" w:hAnsi="Arial" w:cs="Arial"/>
                <w:sz w:val="16"/>
              </w:rPr>
            </w:pPr>
            <w:ins w:id="12" w:author="Sengottaiyan, Selva" w:date="2015-09-01T12:22:00Z">
              <w:r>
                <w:rPr>
                  <w:rFonts w:ascii="Arial" w:hAnsi="Arial" w:cs="Arial"/>
                  <w:sz w:val="16"/>
                </w:rPr>
                <w:t>Selva</w:t>
              </w:r>
            </w:ins>
          </w:p>
        </w:tc>
      </w:tr>
    </w:tbl>
    <w:p w:rsidR="00107819" w:rsidRDefault="00107819"/>
    <w:sectPr w:rsidR="00107819" w:rsidSect="00714BF5">
      <w:headerReference w:type="default" r:id="rId25"/>
      <w:footerReference w:type="default" r:id="rId2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F73" w:rsidRDefault="00D05F73">
      <w:r>
        <w:separator/>
      </w:r>
    </w:p>
  </w:endnote>
  <w:endnote w:type="continuationSeparator" w:id="0">
    <w:p w:rsidR="00D05F73" w:rsidRDefault="00D05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756" w:rsidRDefault="00E85756">
    <w:pPr>
      <w:pStyle w:val="Footer"/>
    </w:pPr>
    <w:r>
      <w:rPr>
        <w:snapToGrid w:val="0"/>
      </w:rPr>
      <w:tab/>
    </w:r>
    <w:r w:rsidR="00D05F73">
      <w:fldChar w:fldCharType="begin"/>
    </w:r>
    <w:r w:rsidR="00D05F73">
      <w:instrText xml:space="preserve"> DOCPROPERTY "Company"  \* MERGEFORMAT </w:instrText>
    </w:r>
    <w:r w:rsidR="00D05F73">
      <w:fldChar w:fldCharType="separate"/>
    </w:r>
    <w:r w:rsidRPr="00932E00">
      <w:rPr>
        <w:rFonts w:ascii="Times" w:hAnsi="Times"/>
        <w:caps/>
        <w:snapToGrid w:val="0"/>
      </w:rPr>
      <w:t>Nexteer</w:t>
    </w:r>
    <w:r w:rsidR="00D05F73">
      <w:rPr>
        <w:rFonts w:ascii="Times" w:hAnsi="Times"/>
        <w:caps/>
        <w:snapToGrid w:val="0"/>
      </w:rPr>
      <w:fldChar w:fldCharType="end"/>
    </w:r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>S/W module design template, Rev 2.2b+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F73" w:rsidRDefault="00D05F73">
      <w:r>
        <w:separator/>
      </w:r>
    </w:p>
  </w:footnote>
  <w:footnote w:type="continuationSeparator" w:id="0">
    <w:p w:rsidR="00D05F73" w:rsidRDefault="00D05F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756" w:rsidRDefault="00E85756">
    <w:pPr>
      <w:pStyle w:val="Header"/>
      <w:pBdr>
        <w:bottom w:val="single" w:sz="4" w:space="1" w:color="auto"/>
      </w:pBdr>
      <w:jc w:val="center"/>
      <w:rPr>
        <w:b/>
      </w:rPr>
    </w:pPr>
    <w:r>
      <w:rPr>
        <w:b/>
      </w:rPr>
      <w:t>SOFTWARE MODULE DESIGN SPECIFICATION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E85756">
      <w:trPr>
        <w:cantSplit/>
      </w:trPr>
      <w:tc>
        <w:tcPr>
          <w:tcW w:w="990" w:type="dxa"/>
        </w:tcPr>
        <w:p w:rsidR="00E85756" w:rsidRDefault="00E85756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E85756" w:rsidRDefault="00D05F73">
          <w:pPr>
            <w:pStyle w:val="Header"/>
          </w:pPr>
          <w:r>
            <w:fldChar w:fldCharType="begin"/>
          </w:r>
          <w:r>
            <w:instrText xml:space="preserve"> DOCPROPERTY "Document Title"  \* MERGEFORMAT </w:instrText>
          </w:r>
          <w:r>
            <w:fldChar w:fldCharType="separate"/>
          </w:r>
          <w:r w:rsidR="00E85756">
            <w:t>Diagnostics Manager</w:t>
          </w:r>
          <w:r>
            <w:fldChar w:fldCharType="end"/>
          </w:r>
          <w:r w:rsidR="00E85756">
            <w:t xml:space="preserve"> Core</w:t>
          </w:r>
        </w:p>
        <w:p w:rsidR="00E85756" w:rsidRDefault="00D05F73">
          <w:pPr>
            <w:pStyle w:val="Header"/>
          </w:pPr>
          <w:r>
            <w:fldChar w:fldCharType="begin"/>
          </w:r>
          <w:r>
            <w:instrText xml:space="preserve"> DOCPROPERTY "Product Line"  \* MERGEFORMAT </w:instrText>
          </w:r>
          <w:r>
            <w:fldChar w:fldCharType="separate"/>
          </w:r>
          <w:r w:rsidR="00E85756">
            <w:t>Gen II+ EPS</w:t>
          </w:r>
          <w:r>
            <w:fldChar w:fldCharType="end"/>
          </w:r>
        </w:p>
      </w:tc>
      <w:tc>
        <w:tcPr>
          <w:tcW w:w="1170" w:type="dxa"/>
        </w:tcPr>
        <w:p w:rsidR="00E85756" w:rsidRDefault="00E85756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E85756" w:rsidRDefault="00357360" w:rsidP="00F07705">
          <w:pPr>
            <w:pStyle w:val="Header"/>
          </w:pPr>
          <w:ins w:id="13" w:author="Sengottaiyan, Selva" w:date="2015-09-01T12:26:00Z">
            <w:r>
              <w:t>3</w:t>
            </w:r>
          </w:ins>
          <w:del w:id="14" w:author="Sengottaiyan, Selva" w:date="2015-09-01T12:26:00Z">
            <w:r w:rsidR="004D041B" w:rsidDel="00357360">
              <w:delText>2</w:delText>
            </w:r>
          </w:del>
        </w:p>
      </w:tc>
    </w:tr>
    <w:tr w:rsidR="00E85756">
      <w:trPr>
        <w:cantSplit/>
      </w:trPr>
      <w:tc>
        <w:tcPr>
          <w:tcW w:w="990" w:type="dxa"/>
        </w:tcPr>
        <w:p w:rsidR="00E85756" w:rsidRDefault="00E85756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E85756" w:rsidRDefault="00E85756">
          <w:pPr>
            <w:pStyle w:val="Header"/>
            <w:jc w:val="center"/>
          </w:pPr>
        </w:p>
      </w:tc>
      <w:tc>
        <w:tcPr>
          <w:tcW w:w="1170" w:type="dxa"/>
        </w:tcPr>
        <w:p w:rsidR="00E85756" w:rsidRDefault="00E85756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4D041B" w:rsidRDefault="00E85756" w:rsidP="004D041B">
          <w:pPr>
            <w:pStyle w:val="Header"/>
          </w:pPr>
          <w:r>
            <w:t>-</w:t>
          </w:r>
        </w:p>
        <w:p w:rsidR="004D041B" w:rsidRDefault="00E85756" w:rsidP="00DB604E">
          <w:pPr>
            <w:pStyle w:val="Header"/>
          </w:pPr>
          <w:r>
            <w:t>-</w:t>
          </w:r>
          <w:ins w:id="15" w:author="Sengottaiyan, Selva" w:date="2015-09-01T12:23:00Z">
            <w:r w:rsidR="00DB604E">
              <w:t>2</w:t>
            </w:r>
          </w:ins>
          <w:del w:id="16" w:author="Sengottaiyan, Selva" w:date="2015-09-01T12:23:00Z">
            <w:r w:rsidR="004D041B" w:rsidDel="00DB604E">
              <w:delText>1</w:delText>
            </w:r>
          </w:del>
          <w:r w:rsidR="004D041B">
            <w:t>0-</w:t>
          </w:r>
          <w:del w:id="17" w:author="Sengottaiyan, Selva" w:date="2015-09-01T12:22:00Z">
            <w:r w:rsidR="004D041B" w:rsidDel="00DB604E">
              <w:delText>Mar</w:delText>
            </w:r>
          </w:del>
          <w:ins w:id="18" w:author="Sengottaiyan, Selva" w:date="2015-09-01T12:22:00Z">
            <w:r w:rsidR="00DB604E">
              <w:t>July</w:t>
            </w:r>
          </w:ins>
          <w:r w:rsidR="004D041B">
            <w:t>-14</w:t>
          </w:r>
        </w:p>
      </w:tc>
    </w:tr>
    <w:tr w:rsidR="00E85756">
      <w:trPr>
        <w:cantSplit/>
      </w:trPr>
      <w:tc>
        <w:tcPr>
          <w:tcW w:w="990" w:type="dxa"/>
        </w:tcPr>
        <w:p w:rsidR="00E85756" w:rsidRDefault="00E85756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E85756" w:rsidRDefault="00E85756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E85756" w:rsidRDefault="00E85756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E85756" w:rsidRDefault="00DB604E">
          <w:pPr>
            <w:pStyle w:val="Header"/>
          </w:pPr>
          <w:ins w:id="19" w:author="Sengottaiyan, Selva" w:date="2015-09-01T12:23:00Z">
            <w:r>
              <w:t>Selva</w:t>
            </w:r>
          </w:ins>
          <w:del w:id="20" w:author="Sengottaiyan, Selva" w:date="2015-09-01T12:23:00Z">
            <w:r w:rsidR="00E85756" w:rsidDel="00DB604E">
              <w:delText>Niveditha Reddy</w:delText>
            </w:r>
          </w:del>
        </w:p>
      </w:tc>
      <w:tc>
        <w:tcPr>
          <w:tcW w:w="1170" w:type="dxa"/>
        </w:tcPr>
        <w:p w:rsidR="00E85756" w:rsidRDefault="00E85756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E85756" w:rsidRDefault="001577F0">
          <w:pPr>
            <w:pStyle w:val="Header"/>
          </w:pPr>
          <w:r>
            <w:rPr>
              <w:rStyle w:val="PageNumber"/>
            </w:rPr>
            <w:fldChar w:fldCharType="begin"/>
          </w:r>
          <w:r w:rsidR="00E85756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57360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 w:rsidR="00E85756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E85756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357360">
            <w:rPr>
              <w:rStyle w:val="PageNumber"/>
              <w:noProof/>
            </w:rPr>
            <w:t>15</w:t>
          </w:r>
          <w:r>
            <w:rPr>
              <w:rStyle w:val="PageNumber"/>
            </w:rPr>
            <w:fldChar w:fldCharType="end"/>
          </w:r>
        </w:p>
      </w:tc>
    </w:tr>
  </w:tbl>
  <w:p w:rsidR="00E85756" w:rsidRDefault="00E85756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66112E"/>
    <w:multiLevelType w:val="hybridMultilevel"/>
    <w:tmpl w:val="24147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294"/>
    <w:rsid w:val="000038D1"/>
    <w:rsid w:val="00011308"/>
    <w:rsid w:val="0001627B"/>
    <w:rsid w:val="00020652"/>
    <w:rsid w:val="00020C08"/>
    <w:rsid w:val="000210A1"/>
    <w:rsid w:val="0002410B"/>
    <w:rsid w:val="000251A5"/>
    <w:rsid w:val="00025E82"/>
    <w:rsid w:val="00026319"/>
    <w:rsid w:val="000266F7"/>
    <w:rsid w:val="000351B0"/>
    <w:rsid w:val="00052F31"/>
    <w:rsid w:val="00056031"/>
    <w:rsid w:val="000657F6"/>
    <w:rsid w:val="000730EB"/>
    <w:rsid w:val="0007513B"/>
    <w:rsid w:val="00075B68"/>
    <w:rsid w:val="00076B19"/>
    <w:rsid w:val="00077742"/>
    <w:rsid w:val="00077B31"/>
    <w:rsid w:val="00083550"/>
    <w:rsid w:val="00084BDE"/>
    <w:rsid w:val="00090C00"/>
    <w:rsid w:val="00096A0E"/>
    <w:rsid w:val="000977E7"/>
    <w:rsid w:val="000A2089"/>
    <w:rsid w:val="000A3727"/>
    <w:rsid w:val="000A50EA"/>
    <w:rsid w:val="000B0298"/>
    <w:rsid w:val="000B0DAA"/>
    <w:rsid w:val="000B2722"/>
    <w:rsid w:val="000B64A1"/>
    <w:rsid w:val="000B7733"/>
    <w:rsid w:val="000C66E2"/>
    <w:rsid w:val="000C6E28"/>
    <w:rsid w:val="000D0D29"/>
    <w:rsid w:val="000D2724"/>
    <w:rsid w:val="000D57A7"/>
    <w:rsid w:val="000E7DC5"/>
    <w:rsid w:val="000F132B"/>
    <w:rsid w:val="000F16C6"/>
    <w:rsid w:val="000F18FC"/>
    <w:rsid w:val="000F4102"/>
    <w:rsid w:val="000F498B"/>
    <w:rsid w:val="000F4FFF"/>
    <w:rsid w:val="000F7580"/>
    <w:rsid w:val="00100C14"/>
    <w:rsid w:val="00101F9D"/>
    <w:rsid w:val="0010220E"/>
    <w:rsid w:val="00102FB9"/>
    <w:rsid w:val="00105C48"/>
    <w:rsid w:val="00106B81"/>
    <w:rsid w:val="00107819"/>
    <w:rsid w:val="00117202"/>
    <w:rsid w:val="001204E0"/>
    <w:rsid w:val="00121CF8"/>
    <w:rsid w:val="001239B5"/>
    <w:rsid w:val="001252B7"/>
    <w:rsid w:val="00125548"/>
    <w:rsid w:val="00127EDF"/>
    <w:rsid w:val="00133AF1"/>
    <w:rsid w:val="001517B7"/>
    <w:rsid w:val="00151DDA"/>
    <w:rsid w:val="00153FDF"/>
    <w:rsid w:val="00154922"/>
    <w:rsid w:val="00155ABC"/>
    <w:rsid w:val="00156DC2"/>
    <w:rsid w:val="001577F0"/>
    <w:rsid w:val="00161AD5"/>
    <w:rsid w:val="001654E9"/>
    <w:rsid w:val="00172640"/>
    <w:rsid w:val="00176D5C"/>
    <w:rsid w:val="0018483D"/>
    <w:rsid w:val="00192354"/>
    <w:rsid w:val="00193C08"/>
    <w:rsid w:val="00197BFE"/>
    <w:rsid w:val="001A36B1"/>
    <w:rsid w:val="001A5178"/>
    <w:rsid w:val="001A6009"/>
    <w:rsid w:val="001A6518"/>
    <w:rsid w:val="001B3520"/>
    <w:rsid w:val="001B3A3F"/>
    <w:rsid w:val="001B60DF"/>
    <w:rsid w:val="001B6458"/>
    <w:rsid w:val="001B7093"/>
    <w:rsid w:val="001B7B0C"/>
    <w:rsid w:val="001B7DB0"/>
    <w:rsid w:val="001C06DF"/>
    <w:rsid w:val="001C3FF3"/>
    <w:rsid w:val="001C452F"/>
    <w:rsid w:val="001C5C16"/>
    <w:rsid w:val="001C770F"/>
    <w:rsid w:val="001C7DE1"/>
    <w:rsid w:val="001D31A4"/>
    <w:rsid w:val="001D44E0"/>
    <w:rsid w:val="001D4B79"/>
    <w:rsid w:val="001D50A7"/>
    <w:rsid w:val="001E6EAD"/>
    <w:rsid w:val="001E712C"/>
    <w:rsid w:val="001F09B2"/>
    <w:rsid w:val="001F256F"/>
    <w:rsid w:val="001F787E"/>
    <w:rsid w:val="002013B2"/>
    <w:rsid w:val="00202F0C"/>
    <w:rsid w:val="002038F1"/>
    <w:rsid w:val="0020722A"/>
    <w:rsid w:val="00207806"/>
    <w:rsid w:val="00222965"/>
    <w:rsid w:val="002259D8"/>
    <w:rsid w:val="0023792A"/>
    <w:rsid w:val="002448C5"/>
    <w:rsid w:val="00244D6D"/>
    <w:rsid w:val="00245CB5"/>
    <w:rsid w:val="00251AC0"/>
    <w:rsid w:val="00251CE8"/>
    <w:rsid w:val="00257DCC"/>
    <w:rsid w:val="00261124"/>
    <w:rsid w:val="0026523B"/>
    <w:rsid w:val="00272AC1"/>
    <w:rsid w:val="00276120"/>
    <w:rsid w:val="00276D89"/>
    <w:rsid w:val="002969D6"/>
    <w:rsid w:val="00297329"/>
    <w:rsid w:val="002A2A6C"/>
    <w:rsid w:val="002A2F61"/>
    <w:rsid w:val="002B131C"/>
    <w:rsid w:val="002B3502"/>
    <w:rsid w:val="002B6785"/>
    <w:rsid w:val="002C03D8"/>
    <w:rsid w:val="002C0F3C"/>
    <w:rsid w:val="002C2019"/>
    <w:rsid w:val="002D0B63"/>
    <w:rsid w:val="002D4325"/>
    <w:rsid w:val="002D564C"/>
    <w:rsid w:val="002D7206"/>
    <w:rsid w:val="002E34B8"/>
    <w:rsid w:val="002E52F6"/>
    <w:rsid w:val="002E579F"/>
    <w:rsid w:val="002E57BF"/>
    <w:rsid w:val="002F46CF"/>
    <w:rsid w:val="00300661"/>
    <w:rsid w:val="0030446A"/>
    <w:rsid w:val="00305A11"/>
    <w:rsid w:val="00305BEF"/>
    <w:rsid w:val="00310A30"/>
    <w:rsid w:val="00315335"/>
    <w:rsid w:val="003155C3"/>
    <w:rsid w:val="00315E02"/>
    <w:rsid w:val="00322D43"/>
    <w:rsid w:val="00325472"/>
    <w:rsid w:val="0033003C"/>
    <w:rsid w:val="00332A21"/>
    <w:rsid w:val="00335DE0"/>
    <w:rsid w:val="003439B5"/>
    <w:rsid w:val="003449AE"/>
    <w:rsid w:val="00351ADA"/>
    <w:rsid w:val="003521A3"/>
    <w:rsid w:val="00353461"/>
    <w:rsid w:val="00354DA5"/>
    <w:rsid w:val="00354E81"/>
    <w:rsid w:val="00357360"/>
    <w:rsid w:val="00357EA5"/>
    <w:rsid w:val="003632EA"/>
    <w:rsid w:val="0036716F"/>
    <w:rsid w:val="00371545"/>
    <w:rsid w:val="00371EC3"/>
    <w:rsid w:val="003739DD"/>
    <w:rsid w:val="003747C6"/>
    <w:rsid w:val="00382B70"/>
    <w:rsid w:val="00383B63"/>
    <w:rsid w:val="00384BE1"/>
    <w:rsid w:val="00386020"/>
    <w:rsid w:val="0039152F"/>
    <w:rsid w:val="003958BA"/>
    <w:rsid w:val="003A0462"/>
    <w:rsid w:val="003A0C23"/>
    <w:rsid w:val="003A0DA7"/>
    <w:rsid w:val="003C0EA0"/>
    <w:rsid w:val="003C42BD"/>
    <w:rsid w:val="003C4D3F"/>
    <w:rsid w:val="003D2282"/>
    <w:rsid w:val="003D308D"/>
    <w:rsid w:val="003E3CBE"/>
    <w:rsid w:val="003E6BED"/>
    <w:rsid w:val="003F0243"/>
    <w:rsid w:val="003F5EF3"/>
    <w:rsid w:val="0040047D"/>
    <w:rsid w:val="00402D87"/>
    <w:rsid w:val="004061EC"/>
    <w:rsid w:val="004062AF"/>
    <w:rsid w:val="0041489D"/>
    <w:rsid w:val="00416356"/>
    <w:rsid w:val="00420C4C"/>
    <w:rsid w:val="00421D10"/>
    <w:rsid w:val="0042577A"/>
    <w:rsid w:val="004261F2"/>
    <w:rsid w:val="00426BE9"/>
    <w:rsid w:val="00427F98"/>
    <w:rsid w:val="00430F15"/>
    <w:rsid w:val="00431B30"/>
    <w:rsid w:val="004340C1"/>
    <w:rsid w:val="00435984"/>
    <w:rsid w:val="00436D71"/>
    <w:rsid w:val="00441CCC"/>
    <w:rsid w:val="00443871"/>
    <w:rsid w:val="00446BC2"/>
    <w:rsid w:val="00450AFB"/>
    <w:rsid w:val="00462DCD"/>
    <w:rsid w:val="004732DE"/>
    <w:rsid w:val="004743D9"/>
    <w:rsid w:val="00475535"/>
    <w:rsid w:val="00477378"/>
    <w:rsid w:val="00480467"/>
    <w:rsid w:val="004824ED"/>
    <w:rsid w:val="00484E2E"/>
    <w:rsid w:val="00493B7B"/>
    <w:rsid w:val="004A30BC"/>
    <w:rsid w:val="004A781C"/>
    <w:rsid w:val="004A7833"/>
    <w:rsid w:val="004B34B2"/>
    <w:rsid w:val="004C0D31"/>
    <w:rsid w:val="004C19A4"/>
    <w:rsid w:val="004C27ED"/>
    <w:rsid w:val="004C7454"/>
    <w:rsid w:val="004C7B9B"/>
    <w:rsid w:val="004D041B"/>
    <w:rsid w:val="004D555E"/>
    <w:rsid w:val="004D56CD"/>
    <w:rsid w:val="004D6438"/>
    <w:rsid w:val="004E4489"/>
    <w:rsid w:val="004E4695"/>
    <w:rsid w:val="004F0F3D"/>
    <w:rsid w:val="004F26D5"/>
    <w:rsid w:val="00503DDB"/>
    <w:rsid w:val="005041E4"/>
    <w:rsid w:val="005051A8"/>
    <w:rsid w:val="0050749D"/>
    <w:rsid w:val="00510DDC"/>
    <w:rsid w:val="0051240C"/>
    <w:rsid w:val="00513F9D"/>
    <w:rsid w:val="00521198"/>
    <w:rsid w:val="00524C81"/>
    <w:rsid w:val="00537BE1"/>
    <w:rsid w:val="00537F2E"/>
    <w:rsid w:val="00542938"/>
    <w:rsid w:val="0055166C"/>
    <w:rsid w:val="005642FC"/>
    <w:rsid w:val="0056574D"/>
    <w:rsid w:val="00567DF6"/>
    <w:rsid w:val="00571D3A"/>
    <w:rsid w:val="00572E33"/>
    <w:rsid w:val="005738A8"/>
    <w:rsid w:val="005745B0"/>
    <w:rsid w:val="005758A9"/>
    <w:rsid w:val="00580C73"/>
    <w:rsid w:val="005844A1"/>
    <w:rsid w:val="00585F69"/>
    <w:rsid w:val="00587C79"/>
    <w:rsid w:val="00590C73"/>
    <w:rsid w:val="00594AC0"/>
    <w:rsid w:val="005A0E1D"/>
    <w:rsid w:val="005A5EEC"/>
    <w:rsid w:val="005B71F4"/>
    <w:rsid w:val="005C60B6"/>
    <w:rsid w:val="005C6E11"/>
    <w:rsid w:val="005C6FE5"/>
    <w:rsid w:val="005D0312"/>
    <w:rsid w:val="005D296C"/>
    <w:rsid w:val="005D4933"/>
    <w:rsid w:val="005D5FE4"/>
    <w:rsid w:val="005D6009"/>
    <w:rsid w:val="005D6D30"/>
    <w:rsid w:val="005E1C3D"/>
    <w:rsid w:val="005E1F23"/>
    <w:rsid w:val="005E647D"/>
    <w:rsid w:val="005F4D4A"/>
    <w:rsid w:val="005F5708"/>
    <w:rsid w:val="006035E3"/>
    <w:rsid w:val="00605F56"/>
    <w:rsid w:val="00607EB4"/>
    <w:rsid w:val="006114B2"/>
    <w:rsid w:val="00622C9D"/>
    <w:rsid w:val="00622E53"/>
    <w:rsid w:val="00627AD4"/>
    <w:rsid w:val="00627BBC"/>
    <w:rsid w:val="006320FF"/>
    <w:rsid w:val="00632168"/>
    <w:rsid w:val="006326C8"/>
    <w:rsid w:val="0063690C"/>
    <w:rsid w:val="00641AFC"/>
    <w:rsid w:val="00642905"/>
    <w:rsid w:val="00642F99"/>
    <w:rsid w:val="00643599"/>
    <w:rsid w:val="00643B04"/>
    <w:rsid w:val="006519D7"/>
    <w:rsid w:val="00652D90"/>
    <w:rsid w:val="00657762"/>
    <w:rsid w:val="00660458"/>
    <w:rsid w:val="006612ED"/>
    <w:rsid w:val="00666453"/>
    <w:rsid w:val="0066648F"/>
    <w:rsid w:val="00667A60"/>
    <w:rsid w:val="00674ADF"/>
    <w:rsid w:val="0067560D"/>
    <w:rsid w:val="00676C74"/>
    <w:rsid w:val="00676D66"/>
    <w:rsid w:val="0067741F"/>
    <w:rsid w:val="00680A4A"/>
    <w:rsid w:val="00684C03"/>
    <w:rsid w:val="00684EEF"/>
    <w:rsid w:val="00691688"/>
    <w:rsid w:val="00692109"/>
    <w:rsid w:val="00694536"/>
    <w:rsid w:val="00694E86"/>
    <w:rsid w:val="00695DDD"/>
    <w:rsid w:val="006976BE"/>
    <w:rsid w:val="006A3E81"/>
    <w:rsid w:val="006B293F"/>
    <w:rsid w:val="006B4E22"/>
    <w:rsid w:val="006B7F6F"/>
    <w:rsid w:val="006C779A"/>
    <w:rsid w:val="006D2BB3"/>
    <w:rsid w:val="006D33CC"/>
    <w:rsid w:val="006E0976"/>
    <w:rsid w:val="006E31FB"/>
    <w:rsid w:val="006E56E5"/>
    <w:rsid w:val="006E6221"/>
    <w:rsid w:val="006E7BD2"/>
    <w:rsid w:val="006F01A3"/>
    <w:rsid w:val="006F54FA"/>
    <w:rsid w:val="006F7C2E"/>
    <w:rsid w:val="00700585"/>
    <w:rsid w:val="00700645"/>
    <w:rsid w:val="00706174"/>
    <w:rsid w:val="007064B0"/>
    <w:rsid w:val="007070C6"/>
    <w:rsid w:val="00707743"/>
    <w:rsid w:val="0071023F"/>
    <w:rsid w:val="00714BF5"/>
    <w:rsid w:val="0071793B"/>
    <w:rsid w:val="00720E2A"/>
    <w:rsid w:val="00730E2B"/>
    <w:rsid w:val="00731EFE"/>
    <w:rsid w:val="00735217"/>
    <w:rsid w:val="00736ADC"/>
    <w:rsid w:val="00736FB5"/>
    <w:rsid w:val="007465EA"/>
    <w:rsid w:val="00754890"/>
    <w:rsid w:val="00760736"/>
    <w:rsid w:val="00760E87"/>
    <w:rsid w:val="00762187"/>
    <w:rsid w:val="00762CBC"/>
    <w:rsid w:val="0077075D"/>
    <w:rsid w:val="007735BE"/>
    <w:rsid w:val="0077360E"/>
    <w:rsid w:val="00781571"/>
    <w:rsid w:val="00782C5F"/>
    <w:rsid w:val="00786554"/>
    <w:rsid w:val="0079063F"/>
    <w:rsid w:val="00791994"/>
    <w:rsid w:val="00793B51"/>
    <w:rsid w:val="00796385"/>
    <w:rsid w:val="00797DC3"/>
    <w:rsid w:val="007A2FAB"/>
    <w:rsid w:val="007A4436"/>
    <w:rsid w:val="007A4FFA"/>
    <w:rsid w:val="007A69AC"/>
    <w:rsid w:val="007B1ADA"/>
    <w:rsid w:val="007B346F"/>
    <w:rsid w:val="007B55F1"/>
    <w:rsid w:val="007B79EB"/>
    <w:rsid w:val="007C050C"/>
    <w:rsid w:val="007D4ED7"/>
    <w:rsid w:val="007D5A6E"/>
    <w:rsid w:val="007E080B"/>
    <w:rsid w:val="007E7184"/>
    <w:rsid w:val="007F3A3E"/>
    <w:rsid w:val="007F6D16"/>
    <w:rsid w:val="00803D2C"/>
    <w:rsid w:val="00805C33"/>
    <w:rsid w:val="0081774B"/>
    <w:rsid w:val="00820766"/>
    <w:rsid w:val="00820873"/>
    <w:rsid w:val="00823E73"/>
    <w:rsid w:val="00826D83"/>
    <w:rsid w:val="008272D0"/>
    <w:rsid w:val="00830AD1"/>
    <w:rsid w:val="0083530E"/>
    <w:rsid w:val="008402BE"/>
    <w:rsid w:val="00842EC4"/>
    <w:rsid w:val="00843ED9"/>
    <w:rsid w:val="0084796B"/>
    <w:rsid w:val="00847E1D"/>
    <w:rsid w:val="00852EF5"/>
    <w:rsid w:val="00853484"/>
    <w:rsid w:val="00856120"/>
    <w:rsid w:val="00856B66"/>
    <w:rsid w:val="00864BB5"/>
    <w:rsid w:val="0087049A"/>
    <w:rsid w:val="00871D2C"/>
    <w:rsid w:val="00886388"/>
    <w:rsid w:val="008869E9"/>
    <w:rsid w:val="00893694"/>
    <w:rsid w:val="00894C3F"/>
    <w:rsid w:val="00895812"/>
    <w:rsid w:val="008A095F"/>
    <w:rsid w:val="008A6495"/>
    <w:rsid w:val="008B145D"/>
    <w:rsid w:val="008B3E94"/>
    <w:rsid w:val="008B5F14"/>
    <w:rsid w:val="008C1ACF"/>
    <w:rsid w:val="008C368E"/>
    <w:rsid w:val="008C6A58"/>
    <w:rsid w:val="008D1A7C"/>
    <w:rsid w:val="008D5B28"/>
    <w:rsid w:val="008D5F6D"/>
    <w:rsid w:val="008D6303"/>
    <w:rsid w:val="008E0FDF"/>
    <w:rsid w:val="008E2184"/>
    <w:rsid w:val="008E7EF2"/>
    <w:rsid w:val="008F5C0A"/>
    <w:rsid w:val="008F5E92"/>
    <w:rsid w:val="008F6DBB"/>
    <w:rsid w:val="00900263"/>
    <w:rsid w:val="00902A68"/>
    <w:rsid w:val="0090477E"/>
    <w:rsid w:val="00904BF7"/>
    <w:rsid w:val="00921E86"/>
    <w:rsid w:val="009269D9"/>
    <w:rsid w:val="0092719C"/>
    <w:rsid w:val="00930FFC"/>
    <w:rsid w:val="00932E00"/>
    <w:rsid w:val="00935B5A"/>
    <w:rsid w:val="009406E4"/>
    <w:rsid w:val="00942817"/>
    <w:rsid w:val="0094403D"/>
    <w:rsid w:val="00947668"/>
    <w:rsid w:val="00950021"/>
    <w:rsid w:val="0095565D"/>
    <w:rsid w:val="0095585F"/>
    <w:rsid w:val="00955900"/>
    <w:rsid w:val="00955F6A"/>
    <w:rsid w:val="009614E6"/>
    <w:rsid w:val="00962AB6"/>
    <w:rsid w:val="00962D01"/>
    <w:rsid w:val="009639BC"/>
    <w:rsid w:val="0096474F"/>
    <w:rsid w:val="0096603A"/>
    <w:rsid w:val="00970842"/>
    <w:rsid w:val="009708D3"/>
    <w:rsid w:val="00972F10"/>
    <w:rsid w:val="00974346"/>
    <w:rsid w:val="009747D8"/>
    <w:rsid w:val="009768DB"/>
    <w:rsid w:val="00977487"/>
    <w:rsid w:val="009778F6"/>
    <w:rsid w:val="00977A7C"/>
    <w:rsid w:val="00977B50"/>
    <w:rsid w:val="009815E5"/>
    <w:rsid w:val="00983B78"/>
    <w:rsid w:val="00984442"/>
    <w:rsid w:val="0098631E"/>
    <w:rsid w:val="00990AF3"/>
    <w:rsid w:val="00991481"/>
    <w:rsid w:val="00991862"/>
    <w:rsid w:val="00993C63"/>
    <w:rsid w:val="0099483C"/>
    <w:rsid w:val="009965E2"/>
    <w:rsid w:val="00996ECC"/>
    <w:rsid w:val="009A5FD0"/>
    <w:rsid w:val="009A7726"/>
    <w:rsid w:val="009A788E"/>
    <w:rsid w:val="009B0C60"/>
    <w:rsid w:val="009B0CC0"/>
    <w:rsid w:val="009B1E06"/>
    <w:rsid w:val="009B20B4"/>
    <w:rsid w:val="009B2ADF"/>
    <w:rsid w:val="009B3B3B"/>
    <w:rsid w:val="009B58ED"/>
    <w:rsid w:val="009B599D"/>
    <w:rsid w:val="009B6037"/>
    <w:rsid w:val="009C1AF1"/>
    <w:rsid w:val="009D012F"/>
    <w:rsid w:val="009D3A8A"/>
    <w:rsid w:val="009D3C8F"/>
    <w:rsid w:val="009E02DF"/>
    <w:rsid w:val="009E02F2"/>
    <w:rsid w:val="009E2294"/>
    <w:rsid w:val="009E2CAB"/>
    <w:rsid w:val="009E330D"/>
    <w:rsid w:val="009E4375"/>
    <w:rsid w:val="009E6BBB"/>
    <w:rsid w:val="009F4AA1"/>
    <w:rsid w:val="009F6AA3"/>
    <w:rsid w:val="00A01DDD"/>
    <w:rsid w:val="00A041E9"/>
    <w:rsid w:val="00A064D9"/>
    <w:rsid w:val="00A1522F"/>
    <w:rsid w:val="00A22A84"/>
    <w:rsid w:val="00A23808"/>
    <w:rsid w:val="00A23DD4"/>
    <w:rsid w:val="00A37105"/>
    <w:rsid w:val="00A5108B"/>
    <w:rsid w:val="00A544FA"/>
    <w:rsid w:val="00A63CD6"/>
    <w:rsid w:val="00A66636"/>
    <w:rsid w:val="00A73B00"/>
    <w:rsid w:val="00A901D6"/>
    <w:rsid w:val="00A94106"/>
    <w:rsid w:val="00A9639E"/>
    <w:rsid w:val="00AA04B5"/>
    <w:rsid w:val="00AA1A73"/>
    <w:rsid w:val="00AA1B6A"/>
    <w:rsid w:val="00AB1659"/>
    <w:rsid w:val="00AB4A2F"/>
    <w:rsid w:val="00AB68FD"/>
    <w:rsid w:val="00AC12B1"/>
    <w:rsid w:val="00AD1A12"/>
    <w:rsid w:val="00AD731B"/>
    <w:rsid w:val="00AD771B"/>
    <w:rsid w:val="00AE6094"/>
    <w:rsid w:val="00AE7DFB"/>
    <w:rsid w:val="00AF4545"/>
    <w:rsid w:val="00AF517D"/>
    <w:rsid w:val="00AF5514"/>
    <w:rsid w:val="00AF7029"/>
    <w:rsid w:val="00B0361F"/>
    <w:rsid w:val="00B03CE0"/>
    <w:rsid w:val="00B1035C"/>
    <w:rsid w:val="00B13836"/>
    <w:rsid w:val="00B17400"/>
    <w:rsid w:val="00B3013B"/>
    <w:rsid w:val="00B409C0"/>
    <w:rsid w:val="00B423F5"/>
    <w:rsid w:val="00B43ED7"/>
    <w:rsid w:val="00B46440"/>
    <w:rsid w:val="00B46FDD"/>
    <w:rsid w:val="00B4719E"/>
    <w:rsid w:val="00B50E27"/>
    <w:rsid w:val="00B53BCC"/>
    <w:rsid w:val="00B54697"/>
    <w:rsid w:val="00B55E0E"/>
    <w:rsid w:val="00B609EB"/>
    <w:rsid w:val="00B6123E"/>
    <w:rsid w:val="00B6277D"/>
    <w:rsid w:val="00B67C79"/>
    <w:rsid w:val="00B70DFE"/>
    <w:rsid w:val="00B7116F"/>
    <w:rsid w:val="00B7340F"/>
    <w:rsid w:val="00B76299"/>
    <w:rsid w:val="00B80CF9"/>
    <w:rsid w:val="00B849DE"/>
    <w:rsid w:val="00B85DA2"/>
    <w:rsid w:val="00B9116A"/>
    <w:rsid w:val="00B92D5B"/>
    <w:rsid w:val="00B942E0"/>
    <w:rsid w:val="00BA56FF"/>
    <w:rsid w:val="00BA6DCB"/>
    <w:rsid w:val="00BA7227"/>
    <w:rsid w:val="00BB0C04"/>
    <w:rsid w:val="00BB12E1"/>
    <w:rsid w:val="00BC4ED9"/>
    <w:rsid w:val="00BC5446"/>
    <w:rsid w:val="00BD008B"/>
    <w:rsid w:val="00BD15D2"/>
    <w:rsid w:val="00BD3DFF"/>
    <w:rsid w:val="00BD6972"/>
    <w:rsid w:val="00BD72AF"/>
    <w:rsid w:val="00BE10CA"/>
    <w:rsid w:val="00BE4BB1"/>
    <w:rsid w:val="00BE54AA"/>
    <w:rsid w:val="00BE6AAB"/>
    <w:rsid w:val="00BF364D"/>
    <w:rsid w:val="00BF4A2D"/>
    <w:rsid w:val="00BF6236"/>
    <w:rsid w:val="00C03650"/>
    <w:rsid w:val="00C12BD7"/>
    <w:rsid w:val="00C14031"/>
    <w:rsid w:val="00C16E94"/>
    <w:rsid w:val="00C20E4C"/>
    <w:rsid w:val="00C214C7"/>
    <w:rsid w:val="00C271A8"/>
    <w:rsid w:val="00C32656"/>
    <w:rsid w:val="00C32A51"/>
    <w:rsid w:val="00C35BD3"/>
    <w:rsid w:val="00C36978"/>
    <w:rsid w:val="00C40BC1"/>
    <w:rsid w:val="00C5211B"/>
    <w:rsid w:val="00C541E3"/>
    <w:rsid w:val="00C60279"/>
    <w:rsid w:val="00C71419"/>
    <w:rsid w:val="00C71ACF"/>
    <w:rsid w:val="00C7211D"/>
    <w:rsid w:val="00C72FFA"/>
    <w:rsid w:val="00C735BC"/>
    <w:rsid w:val="00C74708"/>
    <w:rsid w:val="00C81B58"/>
    <w:rsid w:val="00C87D63"/>
    <w:rsid w:val="00C91E04"/>
    <w:rsid w:val="00C930FC"/>
    <w:rsid w:val="00C957B9"/>
    <w:rsid w:val="00C95ABB"/>
    <w:rsid w:val="00CA06AA"/>
    <w:rsid w:val="00CA1DD0"/>
    <w:rsid w:val="00CA4096"/>
    <w:rsid w:val="00CA6500"/>
    <w:rsid w:val="00CB6994"/>
    <w:rsid w:val="00CB74EA"/>
    <w:rsid w:val="00CC1992"/>
    <w:rsid w:val="00CC3885"/>
    <w:rsid w:val="00CD182B"/>
    <w:rsid w:val="00CD4DB9"/>
    <w:rsid w:val="00CE0306"/>
    <w:rsid w:val="00CE17D4"/>
    <w:rsid w:val="00CE557F"/>
    <w:rsid w:val="00CF32FE"/>
    <w:rsid w:val="00CF5B9D"/>
    <w:rsid w:val="00D006E6"/>
    <w:rsid w:val="00D055F6"/>
    <w:rsid w:val="00D05F73"/>
    <w:rsid w:val="00D0715C"/>
    <w:rsid w:val="00D0768B"/>
    <w:rsid w:val="00D11CE8"/>
    <w:rsid w:val="00D14906"/>
    <w:rsid w:val="00D2127E"/>
    <w:rsid w:val="00D21B8E"/>
    <w:rsid w:val="00D24957"/>
    <w:rsid w:val="00D24F60"/>
    <w:rsid w:val="00D31965"/>
    <w:rsid w:val="00D3225C"/>
    <w:rsid w:val="00D340F3"/>
    <w:rsid w:val="00D3719E"/>
    <w:rsid w:val="00D51130"/>
    <w:rsid w:val="00D51F99"/>
    <w:rsid w:val="00D52FB4"/>
    <w:rsid w:val="00D532BE"/>
    <w:rsid w:val="00D54205"/>
    <w:rsid w:val="00D558A2"/>
    <w:rsid w:val="00D603E0"/>
    <w:rsid w:val="00D667DB"/>
    <w:rsid w:val="00D674B3"/>
    <w:rsid w:val="00D70567"/>
    <w:rsid w:val="00D70B1E"/>
    <w:rsid w:val="00D71B0A"/>
    <w:rsid w:val="00D734FD"/>
    <w:rsid w:val="00D75637"/>
    <w:rsid w:val="00D77BA5"/>
    <w:rsid w:val="00D86ECE"/>
    <w:rsid w:val="00D87CBE"/>
    <w:rsid w:val="00D94BDD"/>
    <w:rsid w:val="00DA0D77"/>
    <w:rsid w:val="00DA35C5"/>
    <w:rsid w:val="00DA55EE"/>
    <w:rsid w:val="00DB2436"/>
    <w:rsid w:val="00DB31F8"/>
    <w:rsid w:val="00DB417C"/>
    <w:rsid w:val="00DB5B86"/>
    <w:rsid w:val="00DB604E"/>
    <w:rsid w:val="00DC7E08"/>
    <w:rsid w:val="00DD0943"/>
    <w:rsid w:val="00DD646E"/>
    <w:rsid w:val="00DE1F7B"/>
    <w:rsid w:val="00DE38C4"/>
    <w:rsid w:val="00DE3D6E"/>
    <w:rsid w:val="00DE4889"/>
    <w:rsid w:val="00DE6048"/>
    <w:rsid w:val="00DF0061"/>
    <w:rsid w:val="00DF0087"/>
    <w:rsid w:val="00DF0DF2"/>
    <w:rsid w:val="00DF6B08"/>
    <w:rsid w:val="00DF6C69"/>
    <w:rsid w:val="00DF6CE5"/>
    <w:rsid w:val="00E025D8"/>
    <w:rsid w:val="00E0316A"/>
    <w:rsid w:val="00E04B14"/>
    <w:rsid w:val="00E064ED"/>
    <w:rsid w:val="00E12082"/>
    <w:rsid w:val="00E13AA5"/>
    <w:rsid w:val="00E144D4"/>
    <w:rsid w:val="00E177C8"/>
    <w:rsid w:val="00E17F40"/>
    <w:rsid w:val="00E20BFD"/>
    <w:rsid w:val="00E225B8"/>
    <w:rsid w:val="00E2508E"/>
    <w:rsid w:val="00E2590B"/>
    <w:rsid w:val="00E306D9"/>
    <w:rsid w:val="00E314C6"/>
    <w:rsid w:val="00E31873"/>
    <w:rsid w:val="00E349F6"/>
    <w:rsid w:val="00E36C13"/>
    <w:rsid w:val="00E42752"/>
    <w:rsid w:val="00E42A83"/>
    <w:rsid w:val="00E45334"/>
    <w:rsid w:val="00E475DD"/>
    <w:rsid w:val="00E47C05"/>
    <w:rsid w:val="00E50828"/>
    <w:rsid w:val="00E526C2"/>
    <w:rsid w:val="00E5472B"/>
    <w:rsid w:val="00E57864"/>
    <w:rsid w:val="00E60DF6"/>
    <w:rsid w:val="00E61A97"/>
    <w:rsid w:val="00E761CA"/>
    <w:rsid w:val="00E8270D"/>
    <w:rsid w:val="00E829A9"/>
    <w:rsid w:val="00E85756"/>
    <w:rsid w:val="00E86449"/>
    <w:rsid w:val="00E86DED"/>
    <w:rsid w:val="00E8775E"/>
    <w:rsid w:val="00E952CF"/>
    <w:rsid w:val="00E95A7F"/>
    <w:rsid w:val="00EA33B4"/>
    <w:rsid w:val="00EA3816"/>
    <w:rsid w:val="00EA3BE8"/>
    <w:rsid w:val="00EA5324"/>
    <w:rsid w:val="00EB2F02"/>
    <w:rsid w:val="00EC0AC9"/>
    <w:rsid w:val="00EC1D89"/>
    <w:rsid w:val="00EC72EF"/>
    <w:rsid w:val="00EC77DF"/>
    <w:rsid w:val="00ED68A8"/>
    <w:rsid w:val="00ED6D07"/>
    <w:rsid w:val="00EE0EFD"/>
    <w:rsid w:val="00EE1873"/>
    <w:rsid w:val="00EE1B7D"/>
    <w:rsid w:val="00EE5822"/>
    <w:rsid w:val="00EE6DB9"/>
    <w:rsid w:val="00EF2EA0"/>
    <w:rsid w:val="00EF5A04"/>
    <w:rsid w:val="00F04975"/>
    <w:rsid w:val="00F04D84"/>
    <w:rsid w:val="00F07705"/>
    <w:rsid w:val="00F10E74"/>
    <w:rsid w:val="00F131C7"/>
    <w:rsid w:val="00F24A55"/>
    <w:rsid w:val="00F267B7"/>
    <w:rsid w:val="00F27602"/>
    <w:rsid w:val="00F317EE"/>
    <w:rsid w:val="00F347ED"/>
    <w:rsid w:val="00F43EDB"/>
    <w:rsid w:val="00F4413E"/>
    <w:rsid w:val="00F472F6"/>
    <w:rsid w:val="00F47DD3"/>
    <w:rsid w:val="00F50852"/>
    <w:rsid w:val="00F648ED"/>
    <w:rsid w:val="00F65A9C"/>
    <w:rsid w:val="00F707B5"/>
    <w:rsid w:val="00F74034"/>
    <w:rsid w:val="00F74CB5"/>
    <w:rsid w:val="00F776B0"/>
    <w:rsid w:val="00F81E84"/>
    <w:rsid w:val="00F86529"/>
    <w:rsid w:val="00F919AB"/>
    <w:rsid w:val="00F939E2"/>
    <w:rsid w:val="00F96AE2"/>
    <w:rsid w:val="00FA7786"/>
    <w:rsid w:val="00FB2942"/>
    <w:rsid w:val="00FB432D"/>
    <w:rsid w:val="00FB6308"/>
    <w:rsid w:val="00FC3F01"/>
    <w:rsid w:val="00FC3FB2"/>
    <w:rsid w:val="00FC4C8D"/>
    <w:rsid w:val="00FD7814"/>
    <w:rsid w:val="00FE3F2C"/>
    <w:rsid w:val="00FF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D2C"/>
    <w:pPr>
      <w:spacing w:after="120"/>
    </w:pPr>
  </w:style>
  <w:style w:type="paragraph" w:styleId="Heading1">
    <w:name w:val="heading 1"/>
    <w:basedOn w:val="Normal"/>
    <w:next w:val="Normal"/>
    <w:qFormat/>
    <w:rsid w:val="00714BF5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714BF5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714BF5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714BF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714BF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14BF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14BF5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714BF5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714BF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714BF5"/>
    <w:rPr>
      <w:sz w:val="24"/>
    </w:rPr>
  </w:style>
  <w:style w:type="paragraph" w:styleId="DocumentMap">
    <w:name w:val="Document Map"/>
    <w:basedOn w:val="Normal"/>
    <w:semiHidden/>
    <w:rsid w:val="00714BF5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714BF5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714BF5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714BF5"/>
    <w:pPr>
      <w:ind w:left="432"/>
      <w:jc w:val="both"/>
    </w:pPr>
  </w:style>
  <w:style w:type="paragraph" w:customStyle="1" w:styleId="Body7">
    <w:name w:val="Body 7"/>
    <w:basedOn w:val="Normal"/>
    <w:rsid w:val="00714BF5"/>
    <w:pPr>
      <w:ind w:left="864"/>
      <w:jc w:val="both"/>
    </w:pPr>
  </w:style>
  <w:style w:type="paragraph" w:styleId="NormalIndent">
    <w:name w:val="Normal Indent"/>
    <w:basedOn w:val="Normal"/>
    <w:semiHidden/>
    <w:rsid w:val="00714BF5"/>
    <w:pPr>
      <w:ind w:left="720"/>
    </w:pPr>
  </w:style>
  <w:style w:type="paragraph" w:customStyle="1" w:styleId="t0">
    <w:name w:val="t0"/>
    <w:rsid w:val="00714BF5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714BF5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714BF5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714BF5"/>
    <w:rPr>
      <w:rFonts w:ascii="Arial" w:hAnsi="Arial"/>
      <w:sz w:val="24"/>
    </w:rPr>
  </w:style>
  <w:style w:type="paragraph" w:styleId="Header">
    <w:name w:val="header"/>
    <w:basedOn w:val="Normal"/>
    <w:semiHidden/>
    <w:rsid w:val="00714BF5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714B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714BF5"/>
  </w:style>
  <w:style w:type="paragraph" w:styleId="PlainText">
    <w:name w:val="Plain Text"/>
    <w:basedOn w:val="Normal"/>
    <w:semiHidden/>
    <w:rsid w:val="00714BF5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714BF5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714BF5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DD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D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26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803D2C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803D2C"/>
    <w:rPr>
      <w:rFonts w:ascii="Arial" w:hAnsi="Arial"/>
      <w:b/>
      <w:sz w:val="24"/>
    </w:rPr>
  </w:style>
  <w:style w:type="character" w:customStyle="1" w:styleId="kn">
    <w:name w:val="kn"/>
    <w:basedOn w:val="DefaultParagraphFont"/>
    <w:rsid w:val="009747D8"/>
  </w:style>
  <w:style w:type="character" w:customStyle="1" w:styleId="apple-converted-space">
    <w:name w:val="apple-converted-space"/>
    <w:basedOn w:val="DefaultParagraphFont"/>
    <w:rsid w:val="009747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D2C"/>
    <w:pPr>
      <w:spacing w:after="120"/>
    </w:pPr>
  </w:style>
  <w:style w:type="paragraph" w:styleId="Heading1">
    <w:name w:val="heading 1"/>
    <w:basedOn w:val="Normal"/>
    <w:next w:val="Normal"/>
    <w:qFormat/>
    <w:rsid w:val="00714BF5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714BF5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714BF5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714BF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714BF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14BF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14BF5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714BF5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714BF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714BF5"/>
    <w:rPr>
      <w:sz w:val="24"/>
    </w:rPr>
  </w:style>
  <w:style w:type="paragraph" w:styleId="DocumentMap">
    <w:name w:val="Document Map"/>
    <w:basedOn w:val="Normal"/>
    <w:semiHidden/>
    <w:rsid w:val="00714BF5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714BF5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714BF5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714BF5"/>
    <w:pPr>
      <w:ind w:left="432"/>
      <w:jc w:val="both"/>
    </w:pPr>
  </w:style>
  <w:style w:type="paragraph" w:customStyle="1" w:styleId="Body7">
    <w:name w:val="Body 7"/>
    <w:basedOn w:val="Normal"/>
    <w:rsid w:val="00714BF5"/>
    <w:pPr>
      <w:ind w:left="864"/>
      <w:jc w:val="both"/>
    </w:pPr>
  </w:style>
  <w:style w:type="paragraph" w:styleId="NormalIndent">
    <w:name w:val="Normal Indent"/>
    <w:basedOn w:val="Normal"/>
    <w:semiHidden/>
    <w:rsid w:val="00714BF5"/>
    <w:pPr>
      <w:ind w:left="720"/>
    </w:pPr>
  </w:style>
  <w:style w:type="paragraph" w:customStyle="1" w:styleId="t0">
    <w:name w:val="t0"/>
    <w:rsid w:val="00714BF5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714BF5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714BF5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714BF5"/>
    <w:rPr>
      <w:rFonts w:ascii="Arial" w:hAnsi="Arial"/>
      <w:sz w:val="24"/>
    </w:rPr>
  </w:style>
  <w:style w:type="paragraph" w:styleId="Header">
    <w:name w:val="header"/>
    <w:basedOn w:val="Normal"/>
    <w:semiHidden/>
    <w:rsid w:val="00714BF5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714B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714BF5"/>
  </w:style>
  <w:style w:type="paragraph" w:styleId="PlainText">
    <w:name w:val="Plain Text"/>
    <w:basedOn w:val="Normal"/>
    <w:semiHidden/>
    <w:rsid w:val="00714BF5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714BF5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714BF5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DD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D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26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803D2C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803D2C"/>
    <w:rPr>
      <w:rFonts w:ascii="Arial" w:hAnsi="Arial"/>
      <w:b/>
      <w:sz w:val="24"/>
    </w:rPr>
  </w:style>
  <w:style w:type="character" w:customStyle="1" w:styleId="kn">
    <w:name w:val="kn"/>
    <w:basedOn w:val="DefaultParagraphFont"/>
    <w:rsid w:val="009747D8"/>
  </w:style>
  <w:style w:type="character" w:customStyle="1" w:styleId="apple-converted-space">
    <w:name w:val="apple-converted-space"/>
    <w:basedOn w:val="DefaultParagraphFont"/>
    <w:rsid w:val="00974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z3h1n.NEXTEER\My%20Documents\Module%20Design%20Document%20-%20Template%202.2b+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8176E-3169-4EA3-8ABC-C44E1752D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Module Design Document - Template 2.2b+.dotx</Template>
  <TotalTime>4</TotalTime>
  <Pages>15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6847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Vishal Kema</dc:creator>
  <cp:lastModifiedBy>Sengottaiyan, Selva</cp:lastModifiedBy>
  <cp:revision>7</cp:revision>
  <cp:lastPrinted>2011-03-21T13:34:00Z</cp:lastPrinted>
  <dcterms:created xsi:type="dcterms:W3CDTF">2014-03-10T07:47:00Z</dcterms:created>
  <dcterms:modified xsi:type="dcterms:W3CDTF">2015-09-01T16:32:00Z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Diagnostics Manager</vt:lpwstr>
  </property>
  <property fmtid="{D5CDD505-2E9C-101B-9397-08002B2CF9AE}" pid="3" name="MDDRevNum">
    <vt:lpwstr>10</vt:lpwstr>
  </property>
  <property fmtid="{D5CDD505-2E9C-101B-9397-08002B2CF9AE}" pid="4" name="Module Layer">
    <vt:lpwstr>0</vt:lpwstr>
  </property>
  <property fmtid="{D5CDD505-2E9C-101B-9397-08002B2CF9AE}" pid="5" name="Module Name">
    <vt:lpwstr>DiagMgr</vt:lpwstr>
  </property>
  <property fmtid="{D5CDD505-2E9C-101B-9397-08002B2CF9AE}" pid="6" name="Product Line">
    <vt:lpwstr>Gen II+ EPS</vt:lpwstr>
  </property>
</Properties>
</file>