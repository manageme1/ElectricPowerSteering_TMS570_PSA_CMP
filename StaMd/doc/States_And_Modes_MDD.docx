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C" w:rsidRDefault="00396A4C">
      <w:pPr>
        <w:pStyle w:val="Heading1"/>
        <w:numPr>
          <w:ilvl w:val="0"/>
          <w:numId w:val="0"/>
        </w:numPr>
      </w:pPr>
      <w:r>
        <w:t>Module --</w:t>
      </w:r>
      <w:r w:rsidR="004A781C">
        <w:t xml:space="preserve"> </w:t>
      </w:r>
      <w:fldSimple w:instr=" DOCPROPERTY &quot;Document Title&quot;  \* MERGEFORMAT ">
        <w:r w:rsidR="00102CC4">
          <w:t xml:space="preserve">States </w:t>
        </w:r>
        <w:r>
          <w:t>and</w:t>
        </w:r>
        <w:r w:rsidR="00102CC4">
          <w:t xml:space="preserve"> Modes</w:t>
        </w:r>
      </w:fldSimple>
    </w:p>
    <w:p w:rsidR="004A781C" w:rsidRDefault="004A781C"/>
    <w:p w:rsidR="004A781C" w:rsidRDefault="004A781C">
      <w:pPr>
        <w:pStyle w:val="Heading1"/>
      </w:pPr>
      <w:r>
        <w:t>High-Level Description</w:t>
      </w:r>
    </w:p>
    <w:p w:rsidR="00487A80" w:rsidRPr="00283ADA" w:rsidRDefault="00A32EEF" w:rsidP="00487A80">
      <w:r w:rsidRPr="00283ADA">
        <w:t xml:space="preserve">This </w:t>
      </w:r>
      <w:r w:rsidR="00E46642" w:rsidRPr="00283ADA">
        <w:t xml:space="preserve">module </w:t>
      </w:r>
      <w:r w:rsidR="00233695" w:rsidRPr="00283ADA">
        <w:t>handles the EPS system state transitions</w:t>
      </w:r>
      <w:r w:rsidR="00487A80" w:rsidRPr="00283ADA">
        <w:t xml:space="preserve"> and is used to determine the operating system state based on knowledge of customer and internal inputs.  The </w:t>
      </w:r>
      <w:smartTag w:uri="urn:schemas-microsoft-com:office:smarttags" w:element="place">
        <w:smartTag w:uri="urn:schemas-microsoft-com:office:smarttags" w:element="PlaceName">
          <w:r w:rsidR="00487A80" w:rsidRPr="00283ADA">
            <w:t>System</w:t>
          </w:r>
        </w:smartTag>
        <w:r w:rsidR="00487A80" w:rsidRPr="00283ADA">
          <w:t xml:space="preserve"> </w:t>
        </w:r>
        <w:smartTag w:uri="urn:schemas-microsoft-com:office:smarttags" w:element="PlaceType">
          <w:r w:rsidR="00487A80" w:rsidRPr="00283ADA">
            <w:t>State</w:t>
          </w:r>
        </w:smartTag>
      </w:smartTag>
      <w:r w:rsidR="00487A80" w:rsidRPr="00283ADA">
        <w:t xml:space="preserve"> is used in turn by the Scheduler to determine the task list to be executed in a particular state.</w:t>
      </w:r>
    </w:p>
    <w:p w:rsidR="004A781C" w:rsidRDefault="004A781C"/>
    <w:p w:rsidR="004A781C" w:rsidRDefault="004A781C">
      <w:pPr>
        <w:pStyle w:val="Heading1"/>
      </w:pPr>
      <w:r>
        <w:t>Figures</w:t>
      </w:r>
    </w:p>
    <w:p w:rsidR="004A781C" w:rsidRDefault="003A5BF2">
      <w:pPr>
        <w:pStyle w:val="Heading2"/>
      </w:pPr>
      <w:r>
        <w:t xml:space="preserve">Component </w:t>
      </w:r>
      <w:r w:rsidR="004A781C">
        <w:t xml:space="preserve">Diagram </w:t>
      </w:r>
    </w:p>
    <w:p w:rsidR="00DE235C" w:rsidRPr="00DE235C" w:rsidRDefault="00DE235C" w:rsidP="00DE235C">
      <w:r>
        <w:t>None, files are generated by Configurator.</w:t>
      </w:r>
    </w:p>
    <w:p w:rsidR="004A781C" w:rsidRDefault="004A781C" w:rsidP="00B303A1">
      <w:pPr>
        <w:jc w:val="both"/>
      </w:pPr>
    </w:p>
    <w:p w:rsidR="003A5BF2" w:rsidRDefault="003A5BF2" w:rsidP="003A5BF2">
      <w:pPr>
        <w:jc w:val="center"/>
      </w:pPr>
    </w:p>
    <w:p w:rsidR="004A781C" w:rsidRDefault="004A781C" w:rsidP="00B303A1">
      <w:pPr>
        <w:jc w:val="both"/>
      </w:pPr>
      <w:r>
        <w:t xml:space="preserve"> </w:t>
      </w:r>
    </w:p>
    <w:p w:rsidR="004A781C" w:rsidRDefault="004A781C" w:rsidP="00B303A1">
      <w:pPr>
        <w:jc w:val="both"/>
      </w:pPr>
    </w:p>
    <w:p w:rsidR="004A781C" w:rsidRDefault="004A781C"/>
    <w:p w:rsidR="004A781C" w:rsidRDefault="004A781C"/>
    <w:p w:rsidR="004A781C" w:rsidRDefault="004A781C">
      <w:pPr>
        <w:pStyle w:val="Heading1"/>
      </w:pPr>
      <w:r>
        <w:br w:type="page"/>
      </w:r>
      <w:r>
        <w:lastRenderedPageBreak/>
        <w:t>Variable Data Dictionary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55"/>
        <w:gridCol w:w="4455"/>
      </w:tblGrid>
      <w:tr w:rsidR="006A25CC" w:rsidRPr="006A25CC" w:rsidTr="00ED440B">
        <w:trPr>
          <w:trHeight w:val="341"/>
        </w:trPr>
        <w:tc>
          <w:tcPr>
            <w:tcW w:w="4455" w:type="dxa"/>
            <w:shd w:val="clear" w:color="auto" w:fill="FFFF99"/>
            <w:vAlign w:val="center"/>
          </w:tcPr>
          <w:p w:rsidR="006A25CC" w:rsidRPr="006A25CC" w:rsidRDefault="006A25CC" w:rsidP="006A25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A25CC">
              <w:rPr>
                <w:rFonts w:ascii="Arial" w:hAnsi="Arial" w:cs="Arial"/>
              </w:rPr>
              <w:t>Module Inputs</w:t>
            </w:r>
          </w:p>
        </w:tc>
        <w:tc>
          <w:tcPr>
            <w:tcW w:w="4455" w:type="dxa"/>
            <w:shd w:val="clear" w:color="auto" w:fill="FFFF99"/>
            <w:vAlign w:val="center"/>
          </w:tcPr>
          <w:p w:rsidR="006A25CC" w:rsidRPr="006A25CC" w:rsidRDefault="006A25CC" w:rsidP="006A25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A25CC">
              <w:rPr>
                <w:rFonts w:ascii="Arial" w:hAnsi="Arial" w:cs="Arial"/>
              </w:rPr>
              <w:t>Module Outputs</w:t>
            </w:r>
          </w:p>
        </w:tc>
      </w:tr>
      <w:tr w:rsidR="004A781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4A781C" w:rsidRPr="004B5BE2" w:rsidRDefault="0047426B" w:rsidP="004742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47426B">
              <w:rPr>
                <w:rFonts w:ascii="Arial" w:hAnsi="Arial" w:cs="Arial"/>
                <w:sz w:val="16"/>
                <w:szCs w:val="16"/>
              </w:rPr>
              <w:t>CTerm_Cnt_lgc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455" w:type="dxa"/>
            <w:vAlign w:val="center"/>
          </w:tcPr>
          <w:p w:rsidR="004A781C" w:rsidRPr="004B5BE2" w:rsidRDefault="0068467F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BE6958">
              <w:rPr>
                <w:rFonts w:ascii="Arial" w:hAnsi="Arial" w:cs="Arial"/>
                <w:sz w:val="16"/>
              </w:rPr>
              <w:t>CloseCheck_Cnt_u32</w:t>
            </w:r>
          </w:p>
        </w:tc>
      </w:tr>
      <w:tr w:rsidR="006A25C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6A25CC" w:rsidRPr="00E7672C" w:rsidRDefault="0047426B" w:rsidP="004742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47426B">
              <w:rPr>
                <w:rFonts w:ascii="Arial" w:hAnsi="Arial" w:cs="Arial"/>
                <w:sz w:val="16"/>
                <w:szCs w:val="16"/>
              </w:rPr>
              <w:t>ATerm_Cnt_lgc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455" w:type="dxa"/>
            <w:vAlign w:val="center"/>
          </w:tcPr>
          <w:p w:rsidR="006A25CC" w:rsidRPr="004B5BE2" w:rsidRDefault="0068467F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BE6958">
              <w:rPr>
                <w:rFonts w:ascii="Arial" w:hAnsi="Arial" w:cs="Arial"/>
                <w:sz w:val="16"/>
              </w:rPr>
              <w:t>TypeHData_Cnt_u08</w:t>
            </w:r>
            <w:r>
              <w:rPr>
                <w:rFonts w:ascii="Arial" w:hAnsi="Arial" w:cs="Arial"/>
                <w:sz w:val="16"/>
              </w:rPr>
              <w:t>[D_TYPEHDATASIZE_CNT_U16]</w:t>
            </w:r>
          </w:p>
        </w:tc>
      </w:tr>
      <w:tr w:rsidR="00E7672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E7672C" w:rsidRPr="004B5BE2" w:rsidRDefault="0047426B" w:rsidP="00925B2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47426B">
              <w:rPr>
                <w:rFonts w:ascii="Arial" w:hAnsi="Arial" w:cs="Arial"/>
                <w:sz w:val="16"/>
                <w:szCs w:val="16"/>
              </w:rPr>
              <w:t>F</w:t>
            </w:r>
            <w:r w:rsidR="00925B2E">
              <w:rPr>
                <w:rFonts w:ascii="Arial" w:hAnsi="Arial" w:cs="Arial"/>
                <w:sz w:val="16"/>
                <w:szCs w:val="16"/>
              </w:rPr>
              <w:t>Term</w:t>
            </w:r>
            <w:r w:rsidRPr="0047426B">
              <w:rPr>
                <w:rFonts w:ascii="Arial" w:hAnsi="Arial" w:cs="Arial"/>
                <w:sz w:val="16"/>
                <w:szCs w:val="16"/>
              </w:rPr>
              <w:t>_Cnt_lgc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455" w:type="dxa"/>
            <w:vAlign w:val="center"/>
          </w:tcPr>
          <w:p w:rsidR="00E7672C" w:rsidRPr="004B5BE2" w:rsidRDefault="00C9526F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ins w:id="0" w:author="wz7x3j" w:date="2014-02-07T14:52:00Z">
              <w:r w:rsidRPr="00C9526F">
                <w:rPr>
                  <w:rFonts w:ascii="Arial" w:hAnsi="Arial" w:cs="Arial"/>
                  <w:sz w:val="16"/>
                  <w:rPrChange w:id="1" w:author="wz7x3j" w:date="2014-02-07T14:52:00Z">
                    <w:rPr>
                      <w:rFonts w:ascii="Courier New" w:hAnsi="Courier New" w:cs="Courier New"/>
                      <w:color w:val="000000"/>
                      <w:highlight w:val="lightGray"/>
                      <w:u w:val="single"/>
                    </w:rPr>
                  </w:rPrChange>
                </w:rPr>
                <w:t>PwrDnFastWriteComplete_Cnt_lgc</w:t>
              </w:r>
            </w:ins>
          </w:p>
        </w:tc>
      </w:tr>
      <w:tr w:rsidR="00E7672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E7672C" w:rsidRPr="004B5BE2" w:rsidRDefault="0047426B" w:rsidP="004742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47426B">
              <w:rPr>
                <w:rFonts w:ascii="Arial" w:hAnsi="Arial" w:cs="Arial"/>
                <w:sz w:val="16"/>
              </w:rPr>
              <w:t>RampStatusComplete_Cnt_lgc</w:t>
            </w:r>
            <w:r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4455" w:type="dxa"/>
            <w:vAlign w:val="center"/>
          </w:tcPr>
          <w:p w:rsidR="00E7672C" w:rsidRPr="004B5BE2" w:rsidRDefault="00E7672C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672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E7672C" w:rsidRPr="004B5BE2" w:rsidRDefault="0047426B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47426B">
              <w:rPr>
                <w:rFonts w:ascii="Arial" w:hAnsi="Arial" w:cs="Arial"/>
                <w:sz w:val="16"/>
                <w:szCs w:val="16"/>
              </w:rPr>
              <w:t>ControlledDampStatusComplete_Cnt_lgc</w:t>
            </w:r>
          </w:p>
        </w:tc>
        <w:tc>
          <w:tcPr>
            <w:tcW w:w="4455" w:type="dxa"/>
            <w:vAlign w:val="center"/>
          </w:tcPr>
          <w:p w:rsidR="00E7672C" w:rsidRPr="004B5BE2" w:rsidRDefault="00E7672C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1AF0" w:rsidRPr="004B5BE2" w:rsidTr="00ED440B">
        <w:trPr>
          <w:trHeight w:val="341"/>
        </w:trPr>
        <w:tc>
          <w:tcPr>
            <w:tcW w:w="4455" w:type="dxa"/>
            <w:vAlign w:val="center"/>
          </w:tcPr>
          <w:p w:rsidR="00BC1AF0" w:rsidRPr="0047426B" w:rsidRDefault="00BC1AF0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BC1AF0">
              <w:rPr>
                <w:rFonts w:ascii="Arial" w:hAnsi="Arial" w:cs="Arial"/>
                <w:sz w:val="16"/>
                <w:szCs w:val="16"/>
              </w:rPr>
              <w:t>TMFTestComplete_Cnt_lgc</w:t>
            </w:r>
          </w:p>
        </w:tc>
        <w:tc>
          <w:tcPr>
            <w:tcW w:w="4455" w:type="dxa"/>
            <w:vAlign w:val="center"/>
          </w:tcPr>
          <w:p w:rsidR="00BC1AF0" w:rsidRPr="004B5BE2" w:rsidRDefault="00BC1AF0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84BA1" w:rsidRDefault="00884BA1" w:rsidP="00884BA1">
      <w:pPr>
        <w:pStyle w:val="Heading3"/>
        <w:numPr>
          <w:ilvl w:val="0"/>
          <w:numId w:val="0"/>
        </w:numPr>
        <w:ind w:left="720" w:hanging="720"/>
      </w:pPr>
    </w:p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Pr="00A84BB1" w:rsidRDefault="00A84BB1" w:rsidP="00A84BB1"/>
    <w:p w:rsidR="004A781C" w:rsidRDefault="004A781C">
      <w:pPr>
        <w:pStyle w:val="Heading2"/>
      </w:pPr>
      <w:r>
        <w:lastRenderedPageBreak/>
        <w:t>Module Internal Variables</w:t>
      </w:r>
    </w:p>
    <w:tbl>
      <w:tblPr>
        <w:tblW w:w="143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2808"/>
        <w:gridCol w:w="1170"/>
        <w:gridCol w:w="1260"/>
        <w:gridCol w:w="990"/>
        <w:gridCol w:w="1080"/>
        <w:gridCol w:w="1440"/>
        <w:gridCol w:w="5580"/>
      </w:tblGrid>
      <w:tr w:rsidR="001F198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Variable Name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Multiplicity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68467F" w:rsidTr="0068467F">
        <w:trPr>
          <w:trHeight w:val="1560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B37FC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StTrnsVctr_Cnt_D_b08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Pr="005E37AF" w:rsidRDefault="0068467F" w:rsidP="00B37FC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B37FC8">
            <w:pPr>
              <w:spacing w:before="60"/>
              <w:rPr>
                <w:rFonts w:ascii="Arial" w:hAnsi="Arial" w:cs="Arial"/>
                <w:sz w:val="16"/>
              </w:rPr>
            </w:pPr>
            <w:r w:rsidRPr="005E37AF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5E37AF">
              <w:rPr>
                <w:rFonts w:ascii="Arial" w:hAnsi="Arial" w:cs="Arial"/>
                <w:sz w:val="16"/>
              </w:rPr>
              <w:t>_START_SEC_VAR_CLEARED_8</w:t>
            </w:r>
          </w:p>
        </w:tc>
      </w:tr>
      <w:tr w:rsidR="0068467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F20E9A">
              <w:rPr>
                <w:rFonts w:ascii="Arial" w:hAnsi="Arial" w:cs="Arial"/>
                <w:sz w:val="16"/>
              </w:rPr>
              <w:t>WarmInitMilestoneRqst_Cnt_M_u32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Pr="005E37A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E37AF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5E37AF">
              <w:rPr>
                <w:rFonts w:ascii="Arial" w:hAnsi="Arial" w:cs="Arial"/>
                <w:sz w:val="16"/>
              </w:rPr>
              <w:t>_START_SEC_VAR_CLEARED_32</w:t>
            </w:r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1F7F8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r w:rsidRPr="00F20E9A">
              <w:rPr>
                <w:rFonts w:ascii="Arial" w:hAnsi="Arial" w:cs="Arial"/>
                <w:sz w:val="16"/>
              </w:rPr>
              <w:t>WarmInitMilestoneRqst</w:t>
            </w:r>
            <w:r>
              <w:rPr>
                <w:rFonts w:ascii="Arial" w:hAnsi="Arial" w:cs="Arial"/>
                <w:sz w:val="16"/>
              </w:rPr>
              <w:t>#</w:t>
            </w:r>
            <w:r w:rsidRPr="00F20E9A">
              <w:rPr>
                <w:rFonts w:ascii="Arial" w:hAnsi="Arial" w:cs="Arial"/>
                <w:sz w:val="16"/>
              </w:rPr>
              <w:t>_Cnt_M_u32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D328D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D328D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D328D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0:n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STAMD#</w:t>
            </w:r>
            <w:r w:rsidRPr="005E37AF">
              <w:rPr>
                <w:rFonts w:ascii="Arial" w:hAnsi="Arial" w:cs="Arial"/>
                <w:sz w:val="16"/>
              </w:rPr>
              <w:t>_START_SEC_VAR_CLEARED_32</w:t>
            </w:r>
          </w:p>
        </w:tc>
      </w:tr>
      <w:tr w:rsidR="001F7F8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F20E9A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r w:rsidRPr="005C4345">
              <w:rPr>
                <w:rFonts w:ascii="Arial" w:hAnsi="Arial" w:cs="Arial"/>
                <w:sz w:val="16"/>
              </w:rPr>
              <w:t>EcuResetActive_Cnt_M_lgc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E218ED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5E37AF" w:rsidRDefault="001F7F8F" w:rsidP="00F913E8">
            <w:pPr>
              <w:spacing w:before="60"/>
              <w:rPr>
                <w:rFonts w:ascii="Arial" w:hAnsi="Arial" w:cs="Arial"/>
                <w:sz w:val="16"/>
                <w:u w:val="single"/>
              </w:rPr>
            </w:pPr>
            <w:r>
              <w:rPr>
                <w:rFonts w:ascii="Arial" w:hAnsi="Arial" w:cs="Arial"/>
                <w:sz w:val="16"/>
                <w:u w:val="single"/>
              </w:rPr>
              <w:t>1:1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CE5FCB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E37AF">
              <w:rPr>
                <w:rFonts w:ascii="Arial" w:hAnsi="Arial" w:cs="Arial"/>
                <w:sz w:val="16"/>
                <w:u w:val="single"/>
              </w:rPr>
              <w:t>STAMD</w:t>
            </w:r>
            <w:r>
              <w:rPr>
                <w:rFonts w:ascii="Arial" w:hAnsi="Arial" w:cs="Arial"/>
                <w:sz w:val="16"/>
                <w:u w:val="single"/>
              </w:rPr>
              <w:t>#</w:t>
            </w:r>
            <w:r w:rsidRPr="005E37AF">
              <w:rPr>
                <w:rFonts w:ascii="Arial" w:hAnsi="Arial" w:cs="Arial"/>
                <w:sz w:val="16"/>
                <w:u w:val="single"/>
              </w:rPr>
              <w:t>_START_SEC_VAR_CLEARED_BOOLEAN</w:t>
            </w:r>
            <w:r>
              <w:rPr>
                <w:rFonts w:ascii="Arial" w:hAnsi="Arial" w:cs="Arial"/>
                <w:sz w:val="16"/>
                <w:u w:val="single"/>
              </w:rPr>
              <w:t xml:space="preserve"> </w:t>
            </w:r>
          </w:p>
        </w:tc>
      </w:tr>
      <w:tr w:rsidR="00C9526F" w:rsidTr="0068467F">
        <w:trPr>
          <w:ins w:id="2" w:author="wz7x3j" w:date="2014-02-07T14:53:00Z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26F" w:rsidRPr="005C4345" w:rsidRDefault="00C9526F" w:rsidP="00A35167">
            <w:pPr>
              <w:spacing w:before="60"/>
              <w:rPr>
                <w:ins w:id="3" w:author="wz7x3j" w:date="2014-02-07T14:53:00Z"/>
                <w:rFonts w:ascii="Arial" w:hAnsi="Arial" w:cs="Arial"/>
                <w:sz w:val="16"/>
              </w:rPr>
            </w:pPr>
            <w:ins w:id="4" w:author="wz7x3j" w:date="2014-02-07T14:53:00Z">
              <w:r w:rsidRPr="00C9526F">
                <w:rPr>
                  <w:rFonts w:ascii="Arial" w:hAnsi="Arial" w:cs="Arial"/>
                  <w:sz w:val="16"/>
                  <w:rPrChange w:id="5" w:author="wz7x3j" w:date="2014-02-07T14:53:00Z">
                    <w:rPr>
                      <w:rFonts w:ascii="Courier New" w:hAnsi="Courier New" w:cs="Courier New"/>
                      <w:color w:val="000000"/>
                      <w:highlight w:val="lightGray"/>
                    </w:rPr>
                  </w:rPrChange>
                </w:rPr>
                <w:t>FBLTransitionActive_Cnt_M_lgc</w:t>
              </w:r>
            </w:ins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26F" w:rsidRDefault="00C9526F" w:rsidP="00F913E8">
            <w:pPr>
              <w:spacing w:before="60"/>
              <w:rPr>
                <w:ins w:id="6" w:author="wz7x3j" w:date="2014-02-07T14:53:00Z"/>
                <w:rFonts w:ascii="Arial" w:hAnsi="Arial" w:cs="Arial"/>
                <w:sz w:val="16"/>
              </w:rPr>
            </w:pPr>
            <w:ins w:id="7" w:author="wz7x3j" w:date="2014-02-07T14:53:00Z">
              <w:r>
                <w:rPr>
                  <w:rFonts w:ascii="Arial" w:hAnsi="Arial" w:cs="Arial"/>
                  <w:sz w:val="16"/>
                </w:rPr>
                <w:t>Refer *</w:t>
              </w:r>
            </w:ins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26F" w:rsidRPr="0056066C" w:rsidRDefault="00C9526F" w:rsidP="00F913E8">
            <w:pPr>
              <w:spacing w:before="60"/>
              <w:rPr>
                <w:ins w:id="8" w:author="wz7x3j" w:date="2014-02-07T14:53:00Z"/>
                <w:rFonts w:ascii="Arial" w:hAnsi="Arial" w:cs="Arial"/>
                <w:sz w:val="16"/>
              </w:rPr>
            </w:pPr>
            <w:ins w:id="9" w:author="wz7x3j" w:date="2014-02-07T14:53:00Z">
              <w:r w:rsidRPr="0056066C">
                <w:rPr>
                  <w:rFonts w:ascii="Arial" w:hAnsi="Arial" w:cs="Arial"/>
                  <w:sz w:val="16"/>
                </w:rPr>
                <w:t>Refer</w:t>
              </w:r>
              <w:r>
                <w:rPr>
                  <w:rFonts w:ascii="Arial" w:hAnsi="Arial" w:cs="Arial"/>
                  <w:sz w:val="16"/>
                </w:rPr>
                <w:t xml:space="preserve"> *</w:t>
              </w:r>
            </w:ins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26F" w:rsidRPr="0056066C" w:rsidRDefault="00C9526F" w:rsidP="00F913E8">
            <w:pPr>
              <w:spacing w:before="60"/>
              <w:rPr>
                <w:ins w:id="10" w:author="wz7x3j" w:date="2014-02-07T14:53:00Z"/>
                <w:rFonts w:ascii="Arial" w:hAnsi="Arial" w:cs="Arial"/>
                <w:sz w:val="16"/>
              </w:rPr>
            </w:pPr>
            <w:ins w:id="11" w:author="wz7x3j" w:date="2014-02-07T14:53:00Z">
              <w:r w:rsidRPr="0056066C">
                <w:rPr>
                  <w:rFonts w:ascii="Arial" w:hAnsi="Arial" w:cs="Arial"/>
                  <w:sz w:val="16"/>
                </w:rPr>
                <w:t>Refer</w:t>
              </w:r>
              <w:r>
                <w:rPr>
                  <w:rFonts w:ascii="Arial" w:hAnsi="Arial" w:cs="Arial"/>
                  <w:sz w:val="16"/>
                </w:rPr>
                <w:t xml:space="preserve"> *</w:t>
              </w:r>
            </w:ins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26F" w:rsidRPr="0056066C" w:rsidRDefault="00C9526F" w:rsidP="00F913E8">
            <w:pPr>
              <w:spacing w:before="60"/>
              <w:rPr>
                <w:ins w:id="12" w:author="wz7x3j" w:date="2014-02-07T14:53:00Z"/>
                <w:rFonts w:ascii="Arial" w:hAnsi="Arial" w:cs="Arial"/>
                <w:sz w:val="16"/>
              </w:rPr>
            </w:pPr>
            <w:ins w:id="13" w:author="wz7x3j" w:date="2014-02-07T14:53:00Z">
              <w:r w:rsidRPr="0056066C">
                <w:rPr>
                  <w:rFonts w:ascii="Arial" w:hAnsi="Arial" w:cs="Arial"/>
                  <w:sz w:val="16"/>
                </w:rPr>
                <w:t>Refer</w:t>
              </w:r>
              <w:r>
                <w:rPr>
                  <w:rFonts w:ascii="Arial" w:hAnsi="Arial" w:cs="Arial"/>
                  <w:sz w:val="16"/>
                </w:rPr>
                <w:t xml:space="preserve"> *</w:t>
              </w:r>
            </w:ins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26F" w:rsidRDefault="00C9526F" w:rsidP="00F913E8">
            <w:pPr>
              <w:spacing w:before="60"/>
              <w:rPr>
                <w:ins w:id="14" w:author="wz7x3j" w:date="2014-02-07T14:53:00Z"/>
                <w:rFonts w:ascii="Arial" w:hAnsi="Arial" w:cs="Arial"/>
                <w:sz w:val="16"/>
                <w:u w:val="single"/>
              </w:rPr>
            </w:pPr>
            <w:ins w:id="15" w:author="wz7x3j" w:date="2014-02-07T14:53:00Z">
              <w:r>
                <w:rPr>
                  <w:rFonts w:ascii="Arial" w:hAnsi="Arial" w:cs="Arial"/>
                  <w:sz w:val="16"/>
                  <w:u w:val="single"/>
                </w:rPr>
                <w:t>1:1</w:t>
              </w:r>
            </w:ins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26F" w:rsidRPr="005E37AF" w:rsidRDefault="00C9526F" w:rsidP="00F913E8">
            <w:pPr>
              <w:spacing w:before="60"/>
              <w:rPr>
                <w:ins w:id="16" w:author="wz7x3j" w:date="2014-02-07T14:53:00Z"/>
                <w:rFonts w:ascii="Arial" w:hAnsi="Arial" w:cs="Arial"/>
                <w:sz w:val="16"/>
                <w:u w:val="single"/>
              </w:rPr>
            </w:pPr>
            <w:ins w:id="17" w:author="wz7x3j" w:date="2014-02-07T14:53:00Z">
              <w:r w:rsidRPr="005E37AF">
                <w:rPr>
                  <w:rFonts w:ascii="Arial" w:hAnsi="Arial" w:cs="Arial"/>
                  <w:sz w:val="16"/>
                  <w:u w:val="single"/>
                </w:rPr>
                <w:t>STAMD</w:t>
              </w:r>
              <w:r>
                <w:rPr>
                  <w:rFonts w:ascii="Arial" w:hAnsi="Arial" w:cs="Arial"/>
                  <w:sz w:val="16"/>
                  <w:u w:val="single"/>
                </w:rPr>
                <w:t>#</w:t>
              </w:r>
              <w:r w:rsidRPr="005E37AF">
                <w:rPr>
                  <w:rFonts w:ascii="Arial" w:hAnsi="Arial" w:cs="Arial"/>
                  <w:sz w:val="16"/>
                  <w:u w:val="single"/>
                </w:rPr>
                <w:t>_START_SEC_VAR_CLEARED_BOOLEAN</w:t>
              </w:r>
              <w:r>
                <w:rPr>
                  <w:rFonts w:ascii="Arial" w:hAnsi="Arial" w:cs="Arial"/>
                  <w:sz w:val="16"/>
                  <w:u w:val="single"/>
                </w:rPr>
                <w:t xml:space="preserve"> </w:t>
              </w:r>
            </w:ins>
          </w:p>
        </w:tc>
      </w:tr>
      <w:tr w:rsidR="001F7F8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5C4345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r w:rsidRPr="00240018">
              <w:rPr>
                <w:rFonts w:ascii="Arial" w:hAnsi="Arial" w:cs="Arial"/>
                <w:sz w:val="16"/>
              </w:rPr>
              <w:t>FinalNvMWriteInProgress_Cnt_M_lgc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5E37AF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5C4345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 w:rsidRPr="005E37AF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5E37AF">
              <w:rPr>
                <w:rFonts w:ascii="Arial" w:hAnsi="Arial" w:cs="Arial"/>
                <w:sz w:val="16"/>
              </w:rPr>
              <w:t>_START_SEC_VAR_CLEARED_BOOLEAN</w:t>
            </w:r>
          </w:p>
        </w:tc>
      </w:tr>
      <w:tr w:rsidR="001F7F8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BE6958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r w:rsidRPr="003009AE">
              <w:rPr>
                <w:rFonts w:ascii="Arial" w:hAnsi="Arial" w:cs="Arial"/>
                <w:sz w:val="16"/>
              </w:rPr>
              <w:t>StopTODPerOperation_Cnt_M_lgc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086223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BE6958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 w:rsidRPr="00086223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086223">
              <w:rPr>
                <w:rFonts w:ascii="Arial" w:hAnsi="Arial" w:cs="Arial"/>
                <w:sz w:val="16"/>
              </w:rPr>
              <w:t>_START_SEC_VAR_CLEARED_BOOLEAN</w:t>
            </w:r>
          </w:p>
        </w:tc>
      </w:tr>
      <w:tr w:rsidR="001F7F8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3009AE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r w:rsidRPr="003009AE">
              <w:rPr>
                <w:rFonts w:ascii="Arial" w:hAnsi="Arial" w:cs="Arial"/>
                <w:sz w:val="16"/>
              </w:rPr>
              <w:t>TODState_Cnt_M_lgc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F913E8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F913E8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BE6958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BE6958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 w:rsidRPr="00086223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086223">
              <w:rPr>
                <w:rFonts w:ascii="Arial" w:hAnsi="Arial" w:cs="Arial"/>
                <w:sz w:val="16"/>
              </w:rPr>
              <w:t>_START_SEC_VAR_CLEARED_BOOLEAN</w:t>
            </w:r>
          </w:p>
        </w:tc>
      </w:tr>
      <w:tr w:rsidR="001F7F8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3009AE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r w:rsidRPr="003009AE">
              <w:rPr>
                <w:rFonts w:ascii="Arial" w:hAnsi="Arial" w:cs="Arial"/>
                <w:sz w:val="16"/>
              </w:rPr>
              <w:t>TransitionComplete_Cnt_M_lgc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086223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BE6958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 w:rsidRPr="00086223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086223">
              <w:rPr>
                <w:rFonts w:ascii="Arial" w:hAnsi="Arial" w:cs="Arial"/>
                <w:sz w:val="16"/>
              </w:rPr>
              <w:t>_START_SEC_VAR_CLEARED_BOOLEAN</w:t>
            </w:r>
          </w:p>
        </w:tc>
      </w:tr>
      <w:tr w:rsidR="001F7F8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3009AE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r w:rsidRPr="003009AE">
              <w:rPr>
                <w:rFonts w:ascii="Arial" w:hAnsi="Arial" w:cs="Arial"/>
                <w:sz w:val="16"/>
              </w:rPr>
              <w:t>SystemState_Cnt_M_enum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FE04ED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STAMD#</w:t>
            </w:r>
            <w:r w:rsidRPr="00086223">
              <w:rPr>
                <w:rFonts w:ascii="Arial" w:hAnsi="Arial" w:cs="Arial"/>
                <w:sz w:val="16"/>
              </w:rPr>
              <w:t>_START_SEC_VAR_INIT_UNSPECIFIED</w:t>
            </w:r>
          </w:p>
        </w:tc>
      </w:tr>
      <w:tr w:rsidR="001F7F8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3009AE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r w:rsidRPr="003009AE">
              <w:rPr>
                <w:rFonts w:ascii="Arial" w:hAnsi="Arial" w:cs="Arial"/>
                <w:sz w:val="16"/>
              </w:rPr>
              <w:t>SystemState</w:t>
            </w:r>
            <w:r>
              <w:rPr>
                <w:rFonts w:ascii="Arial" w:hAnsi="Arial" w:cs="Arial"/>
                <w:sz w:val="16"/>
              </w:rPr>
              <w:t>#</w:t>
            </w:r>
            <w:r w:rsidRPr="003009AE">
              <w:rPr>
                <w:rFonts w:ascii="Arial" w:hAnsi="Arial" w:cs="Arial"/>
                <w:sz w:val="16"/>
              </w:rPr>
              <w:t>_Cnt_M_enum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0:n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BE6958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STAMD#</w:t>
            </w:r>
            <w:r w:rsidRPr="00086223">
              <w:rPr>
                <w:rFonts w:ascii="Arial" w:hAnsi="Arial" w:cs="Arial"/>
                <w:sz w:val="16"/>
              </w:rPr>
              <w:t>_START_SEC_VAR_INIT_UNSPECIFIED</w:t>
            </w:r>
          </w:p>
        </w:tc>
      </w:tr>
      <w:tr w:rsidR="001F7F8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3009AE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r w:rsidRPr="003009AE">
              <w:rPr>
                <w:rFonts w:ascii="Arial" w:hAnsi="Arial" w:cs="Arial"/>
                <w:sz w:val="16"/>
              </w:rPr>
              <w:t>SysCSystemState_Cnt_M_enum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Default="001F7F8F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086223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BE6958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 w:rsidRPr="00086223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086223">
              <w:rPr>
                <w:rFonts w:ascii="Arial" w:hAnsi="Arial" w:cs="Arial"/>
                <w:sz w:val="16"/>
              </w:rPr>
              <w:t>_START_SEC_VAR_INIT_UNSPECIFIED</w:t>
            </w:r>
          </w:p>
        </w:tc>
      </w:tr>
      <w:tr w:rsidR="001F7F8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A35167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684621">
              <w:rPr>
                <w:rFonts w:ascii="Arial" w:hAnsi="Arial" w:cs="Arial"/>
                <w:color w:val="000000"/>
                <w:sz w:val="16"/>
                <w:u w:val="single"/>
              </w:rPr>
              <w:t>Lnk_TypeH</w:t>
            </w:r>
            <w:r>
              <w:rPr>
                <w:rFonts w:ascii="Arial" w:hAnsi="Arial" w:cs="Arial"/>
                <w:color w:val="000000"/>
                <w:sz w:val="16"/>
                <w:u w:val="single"/>
              </w:rPr>
              <w:t>#</w:t>
            </w:r>
            <w:r w:rsidRPr="00684621">
              <w:rPr>
                <w:rFonts w:ascii="Arial" w:hAnsi="Arial" w:cs="Arial"/>
                <w:color w:val="000000"/>
                <w:sz w:val="16"/>
                <w:u w:val="single"/>
              </w:rPr>
              <w:t>_Start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CB3812">
              <w:rPr>
                <w:rFonts w:ascii="Arial" w:hAnsi="Arial" w:cs="Arial"/>
                <w:sz w:val="16"/>
              </w:rPr>
              <w:t>0:n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684621">
              <w:rPr>
                <w:rFonts w:ascii="Arial" w:hAnsi="Arial" w:cs="Arial"/>
                <w:color w:val="000000"/>
                <w:sz w:val="16"/>
              </w:rPr>
              <w:t>AP_STAMD_CONST</w:t>
            </w:r>
          </w:p>
        </w:tc>
      </w:tr>
      <w:tr w:rsidR="001F7F8F" w:rsidTr="0068467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A35167">
            <w:pPr>
              <w:spacing w:before="60"/>
              <w:rPr>
                <w:rFonts w:ascii="Arial" w:hAnsi="Arial" w:cs="Arial"/>
                <w:color w:val="000000"/>
                <w:sz w:val="16"/>
                <w:u w:val="single"/>
              </w:rPr>
            </w:pPr>
            <w:r w:rsidRPr="00684621">
              <w:rPr>
                <w:rFonts w:ascii="Arial" w:hAnsi="Arial" w:cs="Arial"/>
                <w:color w:val="000000"/>
                <w:sz w:val="16"/>
                <w:u w:val="single"/>
              </w:rPr>
              <w:t>Lnk_TypeH</w:t>
            </w:r>
            <w:r>
              <w:rPr>
                <w:rFonts w:ascii="Arial" w:hAnsi="Arial" w:cs="Arial"/>
                <w:color w:val="000000"/>
                <w:sz w:val="16"/>
                <w:u w:val="single"/>
              </w:rPr>
              <w:t>#</w:t>
            </w:r>
            <w:r w:rsidRPr="00684621">
              <w:rPr>
                <w:rFonts w:ascii="Arial" w:hAnsi="Arial" w:cs="Arial"/>
                <w:color w:val="000000"/>
                <w:sz w:val="16"/>
                <w:u w:val="single"/>
              </w:rPr>
              <w:t>_Size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CB3812">
              <w:rPr>
                <w:rFonts w:ascii="Arial" w:hAnsi="Arial" w:cs="Arial"/>
                <w:sz w:val="16"/>
              </w:rPr>
              <w:t>0:n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F8F" w:rsidRPr="00684621" w:rsidRDefault="001F7F8F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684621">
              <w:rPr>
                <w:rFonts w:ascii="Arial" w:hAnsi="Arial" w:cs="Arial"/>
                <w:color w:val="000000"/>
                <w:sz w:val="16"/>
              </w:rPr>
              <w:t>AP_STAMD_CONST</w:t>
            </w:r>
          </w:p>
        </w:tc>
      </w:tr>
    </w:tbl>
    <w:p w:rsidR="00240018" w:rsidRDefault="00240018">
      <w:pPr>
        <w:spacing w:after="0"/>
      </w:pPr>
      <w:r>
        <w:br w:type="page"/>
      </w:r>
    </w:p>
    <w:p w:rsidR="006A18D9" w:rsidRDefault="006A18D9">
      <w:pPr>
        <w:spacing w:after="0"/>
      </w:pPr>
      <w:r>
        <w:t>Note: “ Refer *” -  Refer to States_And_Modes_GeneratedCfg_MDD</w:t>
      </w:r>
    </w:p>
    <w:p w:rsidR="001B030E" w:rsidRDefault="00D328D8">
      <w:pPr>
        <w:spacing w:after="0"/>
        <w:rPr>
          <w:rFonts w:ascii="Arial" w:hAnsi="Arial"/>
          <w:b/>
          <w:sz w:val="24"/>
        </w:rPr>
      </w:pPr>
      <w:r>
        <w:t xml:space="preserve">Note “#” denotes </w:t>
      </w:r>
      <w:r w:rsidR="001B030E">
        <w:t>application number</w:t>
      </w:r>
      <w:r w:rsidR="001F198F">
        <w:t>(1 to n</w:t>
      </w:r>
      <w:r>
        <w:t>) which varies across projects</w:t>
      </w:r>
      <w:r w:rsidR="001B030E">
        <w:t>.</w:t>
      </w:r>
      <w:r>
        <w:t xml:space="preserve"> Check project configuration files </w:t>
      </w:r>
      <w:r w:rsidR="0043454A">
        <w:t xml:space="preserve">Under UTP/ Contract folder </w:t>
      </w:r>
      <w:r>
        <w:t>for number of applications</w:t>
      </w:r>
      <w:r w:rsidR="0043454A">
        <w:t xml:space="preserve"> </w:t>
      </w:r>
    </w:p>
    <w:p w:rsidR="004A781C" w:rsidRDefault="004A781C">
      <w:pPr>
        <w:pStyle w:val="Heading3"/>
      </w:pPr>
      <w:r>
        <w:t xml:space="preserve">User defined typedef definition/declaration </w:t>
      </w:r>
    </w:p>
    <w:tbl>
      <w:tblPr>
        <w:tblW w:w="89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F"/>
      </w:tblPr>
      <w:tblGrid>
        <w:gridCol w:w="3348"/>
        <w:gridCol w:w="2160"/>
        <w:gridCol w:w="1440"/>
        <w:gridCol w:w="992"/>
        <w:gridCol w:w="993"/>
      </w:tblGrid>
      <w:tr w:rsidR="004A781C" w:rsidTr="006B527C">
        <w:tc>
          <w:tcPr>
            <w:tcW w:w="3348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Typedef Name</w:t>
            </w:r>
          </w:p>
        </w:tc>
        <w:tc>
          <w:tcPr>
            <w:tcW w:w="2160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Element Name</w:t>
            </w:r>
          </w:p>
        </w:tc>
        <w:tc>
          <w:tcPr>
            <w:tcW w:w="1440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User Defined Type</w:t>
            </w:r>
          </w:p>
        </w:tc>
        <w:tc>
          <w:tcPr>
            <w:tcW w:w="992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93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</w:tr>
      <w:tr w:rsidR="00CE5FCB" w:rsidTr="006B527C">
        <w:tc>
          <w:tcPr>
            <w:tcW w:w="3348" w:type="dxa"/>
          </w:tcPr>
          <w:p w:rsidR="00CE5FCB" w:rsidRDefault="00CE5FCB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</w:tcPr>
          <w:p w:rsidR="00CE5FCB" w:rsidRDefault="00CE5FCB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</w:tcPr>
          <w:p w:rsidR="00CE5FCB" w:rsidRDefault="00CE5FCB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</w:tcPr>
          <w:p w:rsidR="00CE5FCB" w:rsidRDefault="00CE5FCB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</w:tcPr>
          <w:p w:rsidR="00CE5FCB" w:rsidRDefault="00CE5FCB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E6431C" w:rsidTr="006B527C">
        <w:tc>
          <w:tcPr>
            <w:tcW w:w="3348" w:type="dxa"/>
          </w:tcPr>
          <w:p w:rsidR="00E6431C" w:rsidRPr="00E218ED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 w:rsidRPr="00E6431C">
              <w:rPr>
                <w:rFonts w:ascii="Arial" w:hAnsi="Arial" w:cs="Arial"/>
                <w:sz w:val="16"/>
              </w:rPr>
              <w:t>TypeHInfoType_Str</w:t>
            </w:r>
          </w:p>
        </w:tc>
        <w:tc>
          <w:tcPr>
            <w:tcW w:w="2160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 w:rsidRPr="00E6431C">
              <w:rPr>
                <w:rFonts w:ascii="Arial" w:hAnsi="Arial" w:cs="Arial"/>
                <w:sz w:val="16"/>
              </w:rPr>
              <w:t>Start</w:t>
            </w:r>
          </w:p>
        </w:tc>
        <w:tc>
          <w:tcPr>
            <w:tcW w:w="1440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 uint8 pointer</w:t>
            </w:r>
          </w:p>
        </w:tc>
        <w:tc>
          <w:tcPr>
            <w:tcW w:w="992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E6431C" w:rsidTr="006B527C">
        <w:tc>
          <w:tcPr>
            <w:tcW w:w="3348" w:type="dxa"/>
          </w:tcPr>
          <w:p w:rsidR="00E6431C" w:rsidRPr="00E6431C" w:rsidRDefault="00E6431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</w:tcPr>
          <w:p w:rsidR="00E6431C" w:rsidRPr="00E6431C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 w:rsidRPr="00E6431C">
              <w:rPr>
                <w:rFonts w:ascii="Arial" w:hAnsi="Arial" w:cs="Arial"/>
                <w:sz w:val="16"/>
              </w:rPr>
              <w:t>Size</w:t>
            </w:r>
          </w:p>
        </w:tc>
        <w:tc>
          <w:tcPr>
            <w:tcW w:w="1440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Uint32</w:t>
            </w:r>
          </w:p>
        </w:tc>
        <w:tc>
          <w:tcPr>
            <w:tcW w:w="992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600B02" w:rsidTr="006B527C">
        <w:tc>
          <w:tcPr>
            <w:tcW w:w="3348" w:type="dxa"/>
          </w:tcPr>
          <w:p w:rsidR="00600B02" w:rsidRPr="00E6431C" w:rsidRDefault="00600B02">
            <w:pPr>
              <w:spacing w:before="60"/>
              <w:rPr>
                <w:rFonts w:ascii="Arial" w:hAnsi="Arial" w:cs="Arial"/>
                <w:sz w:val="16"/>
              </w:rPr>
            </w:pPr>
            <w:r w:rsidRPr="00FE04ED">
              <w:rPr>
                <w:rFonts w:ascii="Arial" w:hAnsi="Arial" w:cs="Arial"/>
                <w:sz w:val="16"/>
              </w:rPr>
              <w:t>Rte_ModeType_StaMd_Mode</w:t>
            </w:r>
          </w:p>
        </w:tc>
        <w:tc>
          <w:tcPr>
            <w:tcW w:w="2160" w:type="dxa"/>
          </w:tcPr>
          <w:p w:rsidR="00600B02" w:rsidRPr="00EC2E30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RTE_MODE_StaMd_Mode_DISABLE</w:t>
            </w:r>
          </w:p>
          <w:p w:rsidR="00600B02" w:rsidRPr="00EC2E30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RTE_MODE_StaMd_Mode_OFF</w:t>
            </w:r>
          </w:p>
          <w:p w:rsidR="00600B02" w:rsidRPr="00EC2E30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RTE_MODE_StaMd_Mode_OPERATE</w:t>
            </w:r>
          </w:p>
          <w:p w:rsidR="00600B02" w:rsidRPr="00EC2E30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RTE_MODE_StaMd_Mode_WARMINIT</w:t>
            </w:r>
          </w:p>
          <w:p w:rsidR="00600B02" w:rsidRPr="00E6431C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RTE_TRANSITION_StaMd_Mode</w:t>
            </w:r>
          </w:p>
        </w:tc>
        <w:tc>
          <w:tcPr>
            <w:tcW w:w="1440" w:type="dxa"/>
          </w:tcPr>
          <w:p w:rsidR="00600B02" w:rsidRDefault="0062628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2" w:type="dxa"/>
          </w:tcPr>
          <w:p w:rsidR="00600B02" w:rsidRDefault="0062628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3" w:type="dxa"/>
          </w:tcPr>
          <w:p w:rsidR="00600B02" w:rsidRDefault="0062628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</w:tr>
    </w:tbl>
    <w:p w:rsidR="00884BA1" w:rsidRDefault="00884BA1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4A781C" w:rsidRDefault="004A781C">
      <w:pPr>
        <w:pStyle w:val="Heading1"/>
      </w:pPr>
      <w:r>
        <w:t>Constant Data Dictionary</w:t>
      </w:r>
    </w:p>
    <w:p w:rsidR="004B5BE2" w:rsidRPr="004B5BE2" w:rsidRDefault="004B5BE2" w:rsidP="004B5BE2"/>
    <w:p w:rsidR="004A781C" w:rsidRDefault="004A781C">
      <w:pPr>
        <w:pStyle w:val="Heading2"/>
      </w:pPr>
      <w:r>
        <w:t>Calibration Constants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608"/>
      </w:tblGrid>
      <w:tr w:rsidR="004A781C" w:rsidTr="007E1BDD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A781C" w:rsidTr="007E1BDD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81C" w:rsidRPr="009440E7" w:rsidRDefault="009440E7" w:rsidP="009440E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k_StaMdsSysCDiag_Cnt_str</w:t>
            </w:r>
          </w:p>
        </w:tc>
      </w:tr>
    </w:tbl>
    <w:p w:rsidR="004B5BE2" w:rsidRDefault="004B5BE2" w:rsidP="006B527C">
      <w:pPr>
        <w:pStyle w:val="Heading2"/>
        <w:numPr>
          <w:ilvl w:val="0"/>
          <w:numId w:val="0"/>
        </w:numPr>
        <w:ind w:left="576" w:hanging="576"/>
      </w:pPr>
    </w:p>
    <w:p w:rsidR="004A781C" w:rsidRDefault="004A781C">
      <w:pPr>
        <w:pStyle w:val="Heading2"/>
      </w:pPr>
      <w:r>
        <w:t>Program(fixed) Constants</w:t>
      </w:r>
    </w:p>
    <w:p w:rsidR="00930222" w:rsidRPr="00930222" w:rsidRDefault="00930222" w:rsidP="00930222"/>
    <w:p w:rsidR="004A781C" w:rsidRDefault="004A781C">
      <w:pPr>
        <w:pStyle w:val="Heading3"/>
      </w:pPr>
      <w:r>
        <w:t>Embedded Constants</w:t>
      </w:r>
    </w:p>
    <w:p w:rsidR="004A781C" w:rsidRDefault="004A781C">
      <w:pPr>
        <w:pStyle w:val="Heading4"/>
      </w:pPr>
      <w:r>
        <w:t>Local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888"/>
        <w:gridCol w:w="1680"/>
        <w:gridCol w:w="1680"/>
        <w:gridCol w:w="1680"/>
      </w:tblGrid>
      <w:tr w:rsidR="004A781C" w:rsidTr="002C12FA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Units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</w:tr>
      <w:tr w:rsidR="007A7C2F" w:rsidTr="002C12FA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A92EA5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A92EA5">
              <w:rPr>
                <w:rFonts w:ascii="Arial" w:hAnsi="Arial" w:cs="Arial"/>
                <w:sz w:val="16"/>
              </w:rPr>
              <w:t>D_STATELKPVCTRS_CNT_U16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80368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80368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EE3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16</w:t>
            </w:r>
          </w:p>
        </w:tc>
      </w:tr>
      <w:tr w:rsidR="007A7C2F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A92EA5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A92EA5">
              <w:rPr>
                <w:rFonts w:ascii="Arial" w:hAnsi="Arial" w:cs="Arial"/>
                <w:sz w:val="16"/>
              </w:rPr>
              <w:t>D_STATELKPSTATES_CNT_U16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432398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</w:t>
            </w:r>
          </w:p>
        </w:tc>
      </w:tr>
      <w:tr w:rsidR="003245F2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5F2" w:rsidRPr="00916B65" w:rsidRDefault="00A92EA5" w:rsidP="00EE39AE">
            <w:pPr>
              <w:spacing w:before="60"/>
              <w:rPr>
                <w:rFonts w:ascii="Arial" w:hAnsi="Arial" w:cs="Arial"/>
                <w:sz w:val="16"/>
              </w:rPr>
            </w:pPr>
            <w:r w:rsidRPr="00A92EA5">
              <w:rPr>
                <w:rFonts w:ascii="Arial" w:hAnsi="Arial" w:cs="Arial"/>
                <w:sz w:val="16"/>
              </w:rPr>
              <w:t>D_TVBITF_CNT_U16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5F2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5F2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5F2" w:rsidRDefault="00A92EA5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0x01</w:t>
            </w:r>
          </w:p>
        </w:tc>
      </w:tr>
      <w:tr w:rsidR="00A92EA5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Pr="00A92EA5" w:rsidRDefault="00EE39AE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A92EA5">
              <w:rPr>
                <w:rFonts w:ascii="Arial" w:hAnsi="Arial" w:cs="Arial"/>
                <w:sz w:val="16"/>
              </w:rPr>
              <w:t>D_TVBITC_CNT_U16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A92EA5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0x02</w:t>
            </w:r>
          </w:p>
        </w:tc>
      </w:tr>
      <w:tr w:rsidR="00A92EA5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Pr="00A92EA5" w:rsidRDefault="00EE39AE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A92EA5">
              <w:rPr>
                <w:rFonts w:ascii="Arial" w:hAnsi="Arial" w:cs="Arial"/>
                <w:sz w:val="16"/>
              </w:rPr>
              <w:t>D_TVBITM_CNT_U16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A92EA5" w:rsidP="00A92EA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0x04</w:t>
            </w:r>
          </w:p>
        </w:tc>
      </w:tr>
      <w:tr w:rsidR="00A92EA5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Pr="00A92EA5" w:rsidRDefault="00EE39AE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A92EA5">
              <w:rPr>
                <w:rFonts w:ascii="Arial" w:hAnsi="Arial" w:cs="Arial"/>
                <w:sz w:val="16"/>
              </w:rPr>
              <w:t>D_TVBITA_CNT_U16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A92EA5" w:rsidP="00A92EA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0x08</w:t>
            </w:r>
          </w:p>
        </w:tc>
      </w:tr>
      <w:tr w:rsidR="00BE6958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Pr="00A92EA5" w:rsidRDefault="00BE6958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BE6958">
              <w:rPr>
                <w:rFonts w:ascii="Arial" w:hAnsi="Arial" w:cs="Arial"/>
                <w:sz w:val="16"/>
              </w:rPr>
              <w:t>D_CLOSECHECKVALUE_CNT_U32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Default="00BE6958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Default="008A5FF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  <w:r w:rsidDel="008A5FF7"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Default="008A5FF7" w:rsidP="00A92EA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  <w:r>
              <w:t xml:space="preserve"> </w:t>
            </w:r>
            <w:r w:rsidRPr="008A5FF7">
              <w:rPr>
                <w:rFonts w:ascii="Arial" w:hAnsi="Arial" w:cs="Arial"/>
                <w:sz w:val="16"/>
              </w:rPr>
              <w:t>x00FF00FF</w:t>
            </w:r>
          </w:p>
        </w:tc>
      </w:tr>
      <w:tr w:rsidR="00BE6958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Pr="00A92EA5" w:rsidRDefault="00BE6958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BE6958">
              <w:rPr>
                <w:rFonts w:ascii="Arial" w:hAnsi="Arial" w:cs="Arial"/>
                <w:sz w:val="16"/>
              </w:rPr>
              <w:t>D_CLOSECHECKGARBAGE_CNT_U32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Default="00BE6958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Default="008A5FF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  <w:r w:rsidDel="008A5FF7"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Default="008A5FF7" w:rsidP="00A92EA5">
            <w:pPr>
              <w:spacing w:before="60"/>
              <w:rPr>
                <w:rFonts w:ascii="Arial" w:hAnsi="Arial" w:cs="Arial"/>
                <w:sz w:val="16"/>
              </w:rPr>
            </w:pPr>
            <w:r w:rsidRPr="008A5FF7">
              <w:rPr>
                <w:rFonts w:ascii="Arial" w:hAnsi="Arial" w:cs="Arial"/>
                <w:sz w:val="16"/>
              </w:rPr>
              <w:t>0x5555AAAA</w:t>
            </w:r>
          </w:p>
        </w:tc>
      </w:tr>
    </w:tbl>
    <w:p w:rsidR="004A781C" w:rsidRDefault="004A781C">
      <w:pPr>
        <w:pStyle w:val="Heading4"/>
      </w:pPr>
      <w:r>
        <w:t>Global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608"/>
      </w:tblGrid>
      <w:tr w:rsidR="004A781C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E7587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587" w:rsidRPr="001B030E" w:rsidRDefault="007B471E" w:rsidP="00983FC0">
            <w:pPr>
              <w:spacing w:before="6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color w:val="000000"/>
              </w:rPr>
              <w:t>*</w:t>
            </w:r>
            <w:r w:rsidR="00DE235C" w:rsidRPr="001B030E">
              <w:rPr>
                <w:color w:val="000000"/>
              </w:rPr>
              <w:t>D_STAMD_DIAGMGR_CLIENTSERVER_CALL</w:t>
            </w:r>
          </w:p>
        </w:tc>
      </w:tr>
      <w:tr w:rsidR="004E7587" w:rsidTr="00A22201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E7587" w:rsidRPr="001B030E" w:rsidRDefault="004E7587" w:rsidP="00983FC0">
            <w:pPr>
              <w:spacing w:before="60"/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A22201" w:rsidTr="001A5BC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22201" w:rsidRPr="001B030E" w:rsidRDefault="001B030E" w:rsidP="00983FC0">
            <w:pPr>
              <w:spacing w:before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*</w:t>
            </w:r>
            <w:r w:rsidR="00A22201" w:rsidRPr="001B030E">
              <w:rPr>
                <w:rFonts w:ascii="Arial" w:hAnsi="Arial" w:cs="Arial"/>
                <w:color w:val="000000"/>
                <w:sz w:val="16"/>
                <w:szCs w:val="16"/>
              </w:rPr>
              <w:t>D_TYPEHDATASIZE_CNT_U16</w:t>
            </w:r>
          </w:p>
        </w:tc>
      </w:tr>
      <w:tr w:rsidR="001A5BC8" w:rsidTr="001A5BC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5BC8" w:rsidRDefault="001A5BC8" w:rsidP="00446581">
            <w:pPr>
              <w:spacing w:before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highlight w:val="lightGray"/>
              </w:rPr>
              <w:t>*D_DIAGMGR_SHUTDOWN_TASK</w:t>
            </w:r>
          </w:p>
        </w:tc>
      </w:tr>
      <w:tr w:rsidR="001A5BC8" w:rsidTr="001A5BC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5BC8" w:rsidRDefault="00DB71DA" w:rsidP="00983FC0">
            <w:pPr>
              <w:spacing w:before="60"/>
              <w:jc w:val="center"/>
              <w:rPr>
                <w:rFonts w:ascii="Courier New" w:hAnsi="Courier New" w:cs="Courier New"/>
                <w:color w:val="00000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</w:rPr>
              <w:t>*</w:t>
            </w:r>
            <w:r w:rsidRPr="00DB71DA">
              <w:rPr>
                <w:rFonts w:ascii="Courier New" w:hAnsi="Courier New" w:cs="Courier New"/>
                <w:color w:val="000000"/>
              </w:rPr>
              <w:t>BC_STAMD_TODSTEADYSTATE</w:t>
            </w:r>
          </w:p>
        </w:tc>
      </w:tr>
      <w:tr w:rsidR="001A5BC8" w:rsidTr="001A5BC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5BC8" w:rsidRDefault="00DB71DA" w:rsidP="00983FC0">
            <w:pPr>
              <w:spacing w:before="60"/>
              <w:jc w:val="center"/>
              <w:rPr>
                <w:rFonts w:ascii="Courier New" w:hAnsi="Courier New" w:cs="Courier New"/>
                <w:color w:val="00000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</w:rPr>
              <w:t>*</w:t>
            </w:r>
            <w:r w:rsidRPr="00DB71DA">
              <w:rPr>
                <w:rFonts w:ascii="Courier New" w:hAnsi="Courier New" w:cs="Courier New"/>
                <w:color w:val="000000"/>
              </w:rPr>
              <w:t>BC_STAMD_TOD2MSTOGGLE</w:t>
            </w:r>
          </w:p>
        </w:tc>
      </w:tr>
      <w:tr w:rsidR="001A5BC8" w:rsidTr="001A5BC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5BC8" w:rsidRDefault="007F4ED1" w:rsidP="00983FC0">
            <w:pPr>
              <w:spacing w:before="60"/>
              <w:jc w:val="center"/>
              <w:rPr>
                <w:rFonts w:ascii="Courier New" w:hAnsi="Courier New" w:cs="Courier New"/>
                <w:color w:val="00000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</w:rPr>
              <w:t>*</w:t>
            </w:r>
            <w:r w:rsidRPr="007F4ED1">
              <w:rPr>
                <w:rFonts w:ascii="Courier New" w:hAnsi="Courier New" w:cs="Courier New"/>
                <w:color w:val="000000"/>
              </w:rPr>
              <w:t>BC_STAMD_SYSCHKINCOREAPP</w:t>
            </w:r>
          </w:p>
        </w:tc>
      </w:tr>
      <w:tr w:rsidR="001A5BC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BC8" w:rsidRDefault="001A5BC8" w:rsidP="00983FC0">
            <w:pPr>
              <w:spacing w:before="60"/>
              <w:jc w:val="center"/>
              <w:rPr>
                <w:rFonts w:ascii="Courier New" w:hAnsi="Courier New" w:cs="Courier New"/>
                <w:color w:val="000000"/>
                <w:highlight w:val="lightGray"/>
              </w:rPr>
            </w:pPr>
          </w:p>
        </w:tc>
      </w:tr>
    </w:tbl>
    <w:p w:rsidR="004A781C" w:rsidRDefault="001B030E">
      <w:r>
        <w:t xml:space="preserve">Note: * </w:t>
      </w:r>
      <w:r w:rsidR="00446581">
        <w:t xml:space="preserve">Values of these </w:t>
      </w:r>
      <w:r w:rsidR="00446581">
        <w:rPr>
          <w:rFonts w:ascii="Arial" w:hAnsi="Arial" w:cs="Arial"/>
          <w:color w:val="000000"/>
          <w:sz w:val="16"/>
          <w:szCs w:val="16"/>
        </w:rPr>
        <w:t xml:space="preserve">Global data constants </w:t>
      </w:r>
      <w:r w:rsidR="001F168D">
        <w:rPr>
          <w:rFonts w:ascii="Arial" w:hAnsi="Arial" w:cs="Arial"/>
          <w:color w:val="000000"/>
          <w:sz w:val="16"/>
          <w:szCs w:val="16"/>
        </w:rPr>
        <w:t>tend to change</w:t>
      </w:r>
      <w:r w:rsidR="001F5F75">
        <w:rPr>
          <w:rFonts w:ascii="Arial" w:hAnsi="Arial" w:cs="Arial"/>
          <w:color w:val="000000"/>
          <w:sz w:val="16"/>
          <w:szCs w:val="16"/>
        </w:rPr>
        <w:t xml:space="preserve"> based on project configuration</w:t>
      </w:r>
      <w:r>
        <w:rPr>
          <w:rFonts w:ascii="Arial" w:hAnsi="Arial" w:cs="Arial"/>
          <w:color w:val="000000"/>
          <w:sz w:val="16"/>
          <w:szCs w:val="16"/>
        </w:rPr>
        <w:t>.</w:t>
      </w:r>
      <w:r w:rsidR="0043454A">
        <w:rPr>
          <w:rFonts w:ascii="Arial" w:hAnsi="Arial" w:cs="Arial"/>
          <w:color w:val="000000"/>
          <w:sz w:val="16"/>
          <w:szCs w:val="16"/>
        </w:rPr>
        <w:t xml:space="preserve"> Check Project configuration files under UTP/Contract folder</w:t>
      </w:r>
    </w:p>
    <w:p w:rsidR="00240018" w:rsidRDefault="00240018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4A781C" w:rsidRDefault="004A781C">
      <w:pPr>
        <w:pStyle w:val="Heading3"/>
      </w:pPr>
      <w:r>
        <w:t>Module specific Lookup Tables Constants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2898"/>
        <w:gridCol w:w="990"/>
        <w:gridCol w:w="3600"/>
        <w:gridCol w:w="1440"/>
      </w:tblGrid>
      <w:tr w:rsidR="004A781C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4A781C" w:rsidRPr="00F9477F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F9477F" w:rsidRDefault="00F9477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F9477F">
              <w:rPr>
                <w:rFonts w:ascii="Arial" w:hAnsi="Arial" w:cs="Arial"/>
                <w:sz w:val="16"/>
                <w:lang w:val="fr-FR"/>
              </w:rPr>
              <w:t>Rte_ModeType_StaMd_Mode t_StateLkpTbl_Cnt_u8 [D_STATELKPSTATES_CNT_U16]</w:t>
            </w:r>
            <w:r>
              <w:rPr>
                <w:rFonts w:ascii="Arial" w:hAnsi="Arial" w:cs="Arial"/>
                <w:sz w:val="16"/>
                <w:lang w:val="fr-FR"/>
              </w:rPr>
              <w:t xml:space="preserve"> </w:t>
            </w:r>
            <w:r w:rsidRPr="00F9477F">
              <w:rPr>
                <w:rFonts w:ascii="Arial" w:hAnsi="Arial" w:cs="Arial"/>
                <w:sz w:val="16"/>
                <w:lang w:val="fr-FR"/>
              </w:rPr>
              <w:t>[D_STATELKPVCTRS_CNT_U16]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F9477F" w:rsidRDefault="00F9477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 w:hanging="252"/>
              <w:rPr>
                <w:rFonts w:ascii="Arial" w:hAnsi="Arial" w:cs="Arial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{         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{RTE_MODE_StaMd_Mode_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F743E1"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DISABLE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F743E1"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DISABLE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F743E1"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WARMINIT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4A781C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F743E1"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DISABLE</w:t>
            </w:r>
            <w:r w:rsidR="00F743E1" w:rsidRPr="00F9477F" w:rsidDel="00F743E1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},</w:t>
            </w:r>
          </w:p>
          <w:p w:rsid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-18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          {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D739A5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WARMINIT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D739A5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WARMINIT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D739A5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WARMINIT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D739A5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WARMINIT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}</w:t>
            </w:r>
            <w:r w:rsid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Default="009C0C74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         </w:t>
            </w: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{RTE_MODE_StaMd_Mode_OPERATE,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RTE_MODE_StaMd_Mode_DISABLE},</w:t>
            </w:r>
          </w:p>
          <w:p w:rsid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         </w:t>
            </w: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{RTE_MODE_StaMd_Mode_DISABLE,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RTE_MODE_StaMd_Mode_DISABLE, 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RTE_MODE_StaMd_Mode_DISABLE, 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ab/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RTE_MODE_StaMd_Mode_OPERATE,</w:t>
            </w:r>
          </w:p>
          <w:p w:rsid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RTE_MODE_StaMd_Mode_DISABLE}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}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F9477F" w:rsidRDefault="005A27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CONST_UNSPECIFIED</w:t>
            </w:r>
          </w:p>
        </w:tc>
      </w:tr>
      <w:tr w:rsidR="00BC1AF0" w:rsidRPr="00F9477F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CC1174" w:rsidRDefault="00BC1AF0" w:rsidP="001F168D">
            <w:pPr>
              <w:spacing w:before="60"/>
              <w:rPr>
                <w:rFonts w:ascii="Arial" w:hAnsi="Arial" w:cs="Arial"/>
                <w:sz w:val="16"/>
              </w:rPr>
            </w:pPr>
            <w:r w:rsidRPr="00CC1174">
              <w:rPr>
                <w:rFonts w:ascii="Arial" w:hAnsi="Arial" w:cs="Arial"/>
                <w:sz w:val="16"/>
              </w:rPr>
              <w:t>T_CurrentSystemState_Ptr_enum</w:t>
            </w:r>
            <w:r w:rsidR="001F168D">
              <w:rPr>
                <w:rFonts w:ascii="Arial" w:hAnsi="Arial" w:cs="Arial"/>
                <w:sz w:val="16"/>
              </w:rPr>
              <w:t>[ *SIZE</w:t>
            </w:r>
            <w:r w:rsidR="005E37AF" w:rsidRPr="00CC1174"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5E37AF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28F" w:rsidRDefault="0031285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Refer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5E37AF">
            <w:pPr>
              <w:spacing w:before="60"/>
              <w:rPr>
                <w:rFonts w:ascii="Arial" w:hAnsi="Arial" w:cs="Arial"/>
                <w:sz w:val="16"/>
              </w:rPr>
            </w:pPr>
            <w:r w:rsidRPr="005E37AF">
              <w:rPr>
                <w:rFonts w:ascii="Arial" w:hAnsi="Arial" w:cs="Arial"/>
                <w:sz w:val="16"/>
              </w:rPr>
              <w:t>AP_STAMD_CONST</w:t>
            </w:r>
          </w:p>
        </w:tc>
      </w:tr>
      <w:tr w:rsidR="00BC1AF0" w:rsidRPr="00F9477F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344F67" w:rsidRDefault="00BC1AF0" w:rsidP="001F168D">
            <w:pPr>
              <w:spacing w:before="60"/>
              <w:rPr>
                <w:rFonts w:ascii="Arial" w:hAnsi="Arial" w:cs="Arial"/>
                <w:sz w:val="16"/>
              </w:rPr>
            </w:pPr>
            <w:r w:rsidRPr="00344F67">
              <w:rPr>
                <w:rFonts w:ascii="Arial" w:hAnsi="Arial" w:cs="Arial"/>
                <w:sz w:val="16"/>
              </w:rPr>
              <w:t>T_TypeHInfo_Cnt_Str</w:t>
            </w:r>
            <w:r w:rsidR="005E37AF" w:rsidRPr="00344F67">
              <w:rPr>
                <w:rFonts w:ascii="Arial" w:hAnsi="Arial" w:cs="Arial"/>
                <w:sz w:val="16"/>
              </w:rPr>
              <w:t>[</w:t>
            </w:r>
            <w:r w:rsidR="001F168D">
              <w:rPr>
                <w:rFonts w:ascii="Arial" w:hAnsi="Arial" w:cs="Arial"/>
                <w:sz w:val="16"/>
              </w:rPr>
              <w:t xml:space="preserve"> *SIZE</w:t>
            </w:r>
            <w:r w:rsidR="005E37AF" w:rsidRPr="00344F67"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E6431C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E6431C">
              <w:rPr>
                <w:rFonts w:ascii="Arial" w:hAnsi="Arial" w:cs="Arial"/>
                <w:sz w:val="16"/>
              </w:rPr>
              <w:t>TypeHInfoType_Str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31285E" w:rsidP="005E37AF">
            <w:pPr>
              <w:autoSpaceDE w:val="0"/>
              <w:autoSpaceDN w:val="0"/>
              <w:adjustRightInd w:val="0"/>
              <w:spacing w:after="0"/>
              <w:ind w:left="252" w:hanging="252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Refer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5E37AF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E37AF">
              <w:rPr>
                <w:rFonts w:ascii="Arial" w:hAnsi="Arial" w:cs="Arial"/>
                <w:sz w:val="16"/>
                <w:szCs w:val="16"/>
              </w:rPr>
              <w:t>AP_STAMD_CONST</w:t>
            </w:r>
          </w:p>
        </w:tc>
      </w:tr>
      <w:tr w:rsidR="00BC1AF0" w:rsidRPr="00F9477F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344F67" w:rsidRDefault="00BC1AF0" w:rsidP="001F168D">
            <w:pPr>
              <w:spacing w:before="60"/>
              <w:rPr>
                <w:rFonts w:ascii="Arial" w:hAnsi="Arial" w:cs="Arial"/>
                <w:sz w:val="16"/>
              </w:rPr>
            </w:pPr>
            <w:r w:rsidRPr="00344F67">
              <w:rPr>
                <w:rFonts w:ascii="Arial" w:hAnsi="Arial" w:cs="Arial"/>
                <w:sz w:val="16"/>
              </w:rPr>
              <w:t>T_WarmInitMilestoneRqst_Ptr_enum</w:t>
            </w:r>
            <w:r w:rsidR="005E37AF" w:rsidRPr="00344F67">
              <w:rPr>
                <w:rFonts w:ascii="Arial" w:hAnsi="Arial" w:cs="Arial"/>
                <w:sz w:val="16"/>
              </w:rPr>
              <w:t>[</w:t>
            </w:r>
            <w:r w:rsidR="001F168D">
              <w:rPr>
                <w:rFonts w:ascii="Arial" w:hAnsi="Arial" w:cs="Arial"/>
                <w:sz w:val="16"/>
              </w:rPr>
              <w:t>*SIZE</w:t>
            </w:r>
            <w:r w:rsidR="005E37AF" w:rsidRPr="00344F67"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5E37AF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2799" w:rsidRPr="005E37AF" w:rsidRDefault="0031285E" w:rsidP="005E37AF">
            <w:pPr>
              <w:autoSpaceDE w:val="0"/>
              <w:autoSpaceDN w:val="0"/>
              <w:adjustRightInd w:val="0"/>
              <w:spacing w:after="0"/>
              <w:ind w:left="252" w:hanging="252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Refer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5E37AF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E37AF">
              <w:rPr>
                <w:rFonts w:ascii="Arial" w:hAnsi="Arial" w:cs="Arial"/>
                <w:sz w:val="16"/>
                <w:szCs w:val="16"/>
              </w:rPr>
              <w:t>AP_STAMD_CONST</w:t>
            </w:r>
          </w:p>
        </w:tc>
      </w:tr>
    </w:tbl>
    <w:p w:rsidR="004A781C" w:rsidRPr="00F9477F" w:rsidRDefault="004A781C">
      <w:pPr>
        <w:rPr>
          <w:lang w:val="fr-FR"/>
        </w:rPr>
      </w:pPr>
    </w:p>
    <w:p w:rsidR="00344F67" w:rsidRDefault="007F61E6">
      <w:pPr>
        <w:spacing w:after="0"/>
      </w:pPr>
      <w:r w:rsidRPr="003C0F41">
        <w:rPr>
          <w:b/>
        </w:rPr>
        <w:t>Note:</w:t>
      </w:r>
      <w:r w:rsidR="003C0F41" w:rsidRPr="003C0F41">
        <w:rPr>
          <w:b/>
        </w:rPr>
        <w:t xml:space="preserve"> </w:t>
      </w:r>
      <w:r>
        <w:t xml:space="preserve">The entries in the state lookup table rely on the fact that </w:t>
      </w:r>
      <w:r w:rsidR="003C0F41" w:rsidRPr="003C0F41">
        <w:t xml:space="preserve">generated values for the system state </w:t>
      </w:r>
      <w:r>
        <w:t xml:space="preserve">are maintained. If the generated values are changed then the entries have to re arranged. </w:t>
      </w:r>
    </w:p>
    <w:p w:rsidR="004941D7" w:rsidRDefault="005F4D2B">
      <w:pPr>
        <w:spacing w:after="0"/>
        <w:rPr>
          <w:b/>
        </w:rPr>
      </w:pPr>
      <w:r>
        <w:t>Note: *</w:t>
      </w:r>
      <w:r w:rsidR="00344F67">
        <w:t xml:space="preserve"> </w:t>
      </w:r>
      <w:r w:rsidR="00446581">
        <w:t xml:space="preserve">SIZE for above tables varies </w:t>
      </w:r>
      <w:r w:rsidR="001A5BC8">
        <w:t>across</w:t>
      </w:r>
      <w:r w:rsidR="001F168D">
        <w:t xml:space="preserve"> projects.</w:t>
      </w:r>
      <w:r w:rsidR="00446581">
        <w:t>Check Project configuration files for size and elements of tables.</w:t>
      </w:r>
      <w:r w:rsidR="00446581">
        <w:rPr>
          <w:b/>
        </w:rPr>
        <w:t>.</w:t>
      </w:r>
    </w:p>
    <w:p w:rsidR="0031285E" w:rsidRPr="003C0F41" w:rsidRDefault="0031285E">
      <w:pPr>
        <w:spacing w:after="0"/>
        <w:rPr>
          <w:b/>
        </w:rPr>
      </w:pPr>
      <w:r w:rsidRPr="0013317F">
        <w:t>Note: Refer *</w:t>
      </w:r>
      <w:r>
        <w:rPr>
          <w:b/>
        </w:rPr>
        <w:t xml:space="preserve"> : </w:t>
      </w:r>
      <w:r>
        <w:t>Refer to States_And_Modes_GeneratedCfg_MDD</w:t>
      </w:r>
    </w:p>
    <w:p w:rsidR="004941D7" w:rsidRDefault="004941D7" w:rsidP="004941D7">
      <w:pPr>
        <w:pStyle w:val="Heading1"/>
      </w:pPr>
      <w:r>
        <w:t xml:space="preserve">Functions/Macros used by the Sub-Modules </w:t>
      </w:r>
    </w:p>
    <w:p w:rsidR="004941D7" w:rsidRDefault="004941D7" w:rsidP="004941D7">
      <w:pPr>
        <w:pStyle w:val="Heading2"/>
      </w:pPr>
      <w:r>
        <w:t xml:space="preserve">Library Functions / Macros </w:t>
      </w:r>
    </w:p>
    <w:p w:rsidR="004941D7" w:rsidRDefault="004941D7" w:rsidP="004941D7">
      <w:r>
        <w:t>The library functions / Macros that are called by the various sub modules are identified below,</w:t>
      </w:r>
    </w:p>
    <w:p w:rsidR="006F67C5" w:rsidRDefault="006F67C5" w:rsidP="00D86C25">
      <w:pPr>
        <w:numPr>
          <w:ilvl w:val="0"/>
          <w:numId w:val="5"/>
        </w:numPr>
        <w:spacing w:after="0"/>
      </w:pPr>
    </w:p>
    <w:p w:rsidR="004941D7" w:rsidRDefault="004941D7" w:rsidP="004941D7">
      <w:pPr>
        <w:pStyle w:val="Heading2"/>
      </w:pPr>
      <w:r>
        <w:t>Data Hiding Functions</w:t>
      </w:r>
    </w:p>
    <w:p w:rsidR="004941D7" w:rsidRDefault="0087379D" w:rsidP="004941D7">
      <w:r>
        <w:t>None</w:t>
      </w:r>
    </w:p>
    <w:p w:rsidR="0087379D" w:rsidRDefault="0087379D" w:rsidP="0087379D">
      <w:pPr>
        <w:spacing w:after="0"/>
      </w:pPr>
    </w:p>
    <w:p w:rsidR="00311B5A" w:rsidRDefault="00311B5A" w:rsidP="00311B5A">
      <w:pPr>
        <w:pStyle w:val="Heading2"/>
      </w:pPr>
      <w:r>
        <w:t>Global Functions/Macros Defined by this Module</w:t>
      </w:r>
    </w:p>
    <w:p w:rsidR="001D6F90" w:rsidRPr="001D6F90" w:rsidRDefault="001D6F90" w:rsidP="00087D73"/>
    <w:p w:rsidR="001163C2" w:rsidRDefault="001163C2" w:rsidP="001163C2">
      <w:pPr>
        <w:pStyle w:val="Heading3"/>
      </w:pPr>
      <w:r>
        <w:t>Process WarmInit Milestone Complete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1"/>
        <w:gridCol w:w="4011"/>
        <w:gridCol w:w="1382"/>
        <w:gridCol w:w="932"/>
        <w:gridCol w:w="932"/>
      </w:tblGrid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1163C2" w:rsidRDefault="00BD0E79" w:rsidP="000674D4">
            <w:pPr>
              <w:spacing w:before="60"/>
              <w:rPr>
                <w:rFonts w:ascii="Arial" w:hAnsi="Arial" w:cs="Arial"/>
                <w:sz w:val="16"/>
              </w:rPr>
            </w:pPr>
            <w:r w:rsidRPr="00BD0E79">
              <w:rPr>
                <w:rFonts w:ascii="Arial" w:hAnsi="Arial" w:cs="Arial"/>
                <w:sz w:val="16"/>
              </w:rPr>
              <w:t>MilestoneRqst_WarmInitMilestoneComplete</w:t>
            </w:r>
          </w:p>
        </w:tc>
        <w:tc>
          <w:tcPr>
            <w:tcW w:w="138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 w:rsidRPr="001163C2">
              <w:rPr>
                <w:rFonts w:ascii="Arial" w:hAnsi="Arial" w:cs="Arial"/>
                <w:sz w:val="16"/>
              </w:rPr>
              <w:t>user</w:t>
            </w:r>
          </w:p>
        </w:tc>
        <w:tc>
          <w:tcPr>
            <w:tcW w:w="1382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 w:rsidRPr="001163C2">
              <w:rPr>
                <w:rFonts w:ascii="Arial" w:hAnsi="Arial" w:cs="Arial"/>
                <w:sz w:val="16"/>
              </w:rPr>
              <w:t>StaMd_Users</w:t>
            </w:r>
          </w:p>
        </w:tc>
        <w:tc>
          <w:tcPr>
            <w:tcW w:w="932" w:type="dxa"/>
          </w:tcPr>
          <w:p w:rsidR="001163C2" w:rsidRDefault="00B31688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32" w:type="dxa"/>
          </w:tcPr>
          <w:p w:rsidR="001163C2" w:rsidRDefault="00B31688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31</w:t>
            </w:r>
          </w:p>
        </w:tc>
      </w:tr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163C2" w:rsidRDefault="001163C2" w:rsidP="001163C2">
      <w:pPr>
        <w:pStyle w:val="Heading4"/>
      </w:pPr>
      <w:r>
        <w:t>Description</w:t>
      </w:r>
    </w:p>
    <w:p w:rsidR="00396A4C" w:rsidRDefault="00EE286C">
      <w:pPr>
        <w:jc w:val="center"/>
      </w:pPr>
      <w:r>
        <w:object w:dxaOrig="5955" w:dyaOrig="6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pt;height:304.5pt" o:ole="">
            <v:imagedata r:id="rId8" o:title=""/>
          </v:shape>
          <o:OLEObject Type="Embed" ProgID="Visio.Drawing.11" ShapeID="_x0000_i1025" DrawAspect="Content" ObjectID="_1453291750" r:id="rId9"/>
        </w:object>
      </w:r>
    </w:p>
    <w:p w:rsidR="001D6F90" w:rsidRPr="001D6F90" w:rsidRDefault="00483816" w:rsidP="001D6F90">
      <w:pPr>
        <w:jc w:val="center"/>
      </w:pPr>
      <w:fldSimple w:instr=""/>
    </w:p>
    <w:p w:rsidR="001163C2" w:rsidRDefault="001163C2" w:rsidP="001163C2">
      <w:pPr>
        <w:pStyle w:val="Heading3"/>
      </w:pPr>
      <w:r>
        <w:t>Process WarmInit Milestone Not Complete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1"/>
        <w:gridCol w:w="4011"/>
        <w:gridCol w:w="1382"/>
        <w:gridCol w:w="932"/>
        <w:gridCol w:w="932"/>
      </w:tblGrid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1163C2" w:rsidRDefault="00BD0E79" w:rsidP="000674D4">
            <w:pPr>
              <w:spacing w:before="60"/>
              <w:rPr>
                <w:rFonts w:ascii="Arial" w:hAnsi="Arial" w:cs="Arial"/>
                <w:sz w:val="16"/>
              </w:rPr>
            </w:pPr>
            <w:r w:rsidRPr="00BD0E79">
              <w:rPr>
                <w:rFonts w:ascii="Arial" w:hAnsi="Arial" w:cs="Arial"/>
                <w:sz w:val="16"/>
              </w:rPr>
              <w:t>MilestoneRqst_WarmInitMilestoneNotComplete</w:t>
            </w:r>
          </w:p>
        </w:tc>
        <w:tc>
          <w:tcPr>
            <w:tcW w:w="138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 w:rsidRPr="001163C2">
              <w:rPr>
                <w:rFonts w:ascii="Arial" w:hAnsi="Arial" w:cs="Arial"/>
                <w:sz w:val="16"/>
              </w:rPr>
              <w:t>user</w:t>
            </w:r>
          </w:p>
        </w:tc>
        <w:tc>
          <w:tcPr>
            <w:tcW w:w="1382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 w:rsidRPr="001163C2">
              <w:rPr>
                <w:rFonts w:ascii="Arial" w:hAnsi="Arial" w:cs="Arial"/>
                <w:sz w:val="16"/>
              </w:rPr>
              <w:t>StaMd_Users</w:t>
            </w:r>
          </w:p>
        </w:tc>
        <w:tc>
          <w:tcPr>
            <w:tcW w:w="932" w:type="dxa"/>
          </w:tcPr>
          <w:p w:rsidR="001163C2" w:rsidRDefault="00B31688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32" w:type="dxa"/>
          </w:tcPr>
          <w:p w:rsidR="001163C2" w:rsidRDefault="00B31688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31</w:t>
            </w:r>
          </w:p>
        </w:tc>
      </w:tr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163C2" w:rsidRDefault="001163C2" w:rsidP="001163C2">
      <w:pPr>
        <w:pStyle w:val="Heading4"/>
      </w:pPr>
      <w:r>
        <w:t>Description</w:t>
      </w:r>
      <w:fldSimple w:instr=""/>
    </w:p>
    <w:p w:rsidR="00984A6E" w:rsidRPr="00984A6E" w:rsidRDefault="00EE286C" w:rsidP="00984A6E">
      <w:pPr>
        <w:jc w:val="center"/>
      </w:pPr>
      <w:r>
        <w:object w:dxaOrig="5955" w:dyaOrig="6090">
          <v:shape id="_x0000_i1026" type="#_x0000_t75" style="width:276pt;height:281.5pt" o:ole="">
            <v:imagedata r:id="rId10" o:title=""/>
          </v:shape>
          <o:OLEObject Type="Embed" ProgID="Visio.Drawing.11" ShapeID="_x0000_i1026" DrawAspect="Content" ObjectID="_1453291751" r:id="rId11"/>
        </w:object>
      </w:r>
    </w:p>
    <w:p w:rsidR="00087D73" w:rsidRDefault="00087D73" w:rsidP="00087D73"/>
    <w:p w:rsidR="00087D73" w:rsidRDefault="00914353" w:rsidP="00087D73">
      <w:pPr>
        <w:pStyle w:val="Heading3"/>
      </w:pPr>
      <w:r>
        <w:t>States and Modes ECU Reset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1"/>
        <w:gridCol w:w="4011"/>
        <w:gridCol w:w="1382"/>
        <w:gridCol w:w="932"/>
        <w:gridCol w:w="932"/>
      </w:tblGrid>
      <w:tr w:rsidR="00087D73" w:rsidTr="00DE235C">
        <w:tc>
          <w:tcPr>
            <w:tcW w:w="1671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087D73">
              <w:rPr>
                <w:rFonts w:ascii="Arial" w:hAnsi="Arial" w:cs="Arial"/>
                <w:sz w:val="16"/>
              </w:rPr>
              <w:t>StaMd_SCom_EcuReset</w:t>
            </w:r>
          </w:p>
        </w:tc>
        <w:tc>
          <w:tcPr>
            <w:tcW w:w="1382" w:type="dxa"/>
            <w:shd w:val="pct30" w:color="FFFF00" w:fill="auto"/>
          </w:tcPr>
          <w:p w:rsidR="00087D73" w:rsidRDefault="00087D7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087D73" w:rsidRDefault="00087D7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087D73" w:rsidRDefault="00087D7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087D73" w:rsidTr="00DE235C">
        <w:tc>
          <w:tcPr>
            <w:tcW w:w="1671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087D73" w:rsidTr="00DE235C">
        <w:tc>
          <w:tcPr>
            <w:tcW w:w="1671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087D73" w:rsidRDefault="00087D73" w:rsidP="00087D73">
      <w:pPr>
        <w:pStyle w:val="Heading4"/>
      </w:pPr>
      <w:r>
        <w:t>Description</w:t>
      </w:r>
      <w:r w:rsidR="00483816">
        <w:fldChar w:fldCharType="begin"/>
      </w:r>
      <w:r w:rsidR="00483816">
        <w:fldChar w:fldCharType="end"/>
      </w:r>
    </w:p>
    <w:p w:rsidR="00087D73" w:rsidRDefault="00087D73" w:rsidP="00087D73">
      <w:pPr>
        <w:rPr>
          <w:ins w:id="18" w:author="wz7x3j" w:date="2014-02-07T14:56:00Z"/>
        </w:rPr>
      </w:pPr>
      <w:r w:rsidRPr="00087D73">
        <w:t>EcuResetActive_Cnt_M_lgc = TRUE</w:t>
      </w:r>
    </w:p>
    <w:p w:rsidR="00C9526F" w:rsidRDefault="00C9526F" w:rsidP="00087D73"/>
    <w:p w:rsidR="00C9526F" w:rsidRDefault="00C9526F" w:rsidP="00C9526F">
      <w:pPr>
        <w:pStyle w:val="Heading3"/>
        <w:rPr>
          <w:ins w:id="19" w:author="wz7x3j" w:date="2014-02-07T14:56:00Z"/>
        </w:rPr>
      </w:pPr>
      <w:ins w:id="20" w:author="wz7x3j" w:date="2014-02-07T14:56:00Z">
        <w:r>
          <w:t xml:space="preserve">States and Modes </w:t>
        </w:r>
      </w:ins>
      <w:ins w:id="21" w:author="wz7x3j" w:date="2014-02-07T14:57:00Z">
        <w:r>
          <w:t xml:space="preserve">prepare for </w:t>
        </w:r>
      </w:ins>
      <w:ins w:id="22" w:author="wz7x3j" w:date="2014-02-07T14:56:00Z">
        <w:r>
          <w:t>FBL transition request</w:t>
        </w:r>
      </w:ins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1"/>
        <w:gridCol w:w="4011"/>
        <w:gridCol w:w="1382"/>
        <w:gridCol w:w="932"/>
        <w:gridCol w:w="932"/>
      </w:tblGrid>
      <w:tr w:rsidR="00C9526F" w:rsidTr="00AE1DB8">
        <w:trPr>
          <w:ins w:id="23" w:author="wz7x3j" w:date="2014-02-07T14:56:00Z"/>
        </w:trPr>
        <w:tc>
          <w:tcPr>
            <w:tcW w:w="1671" w:type="dxa"/>
          </w:tcPr>
          <w:p w:rsidR="00C9526F" w:rsidRDefault="00C9526F" w:rsidP="00AE1DB8">
            <w:pPr>
              <w:spacing w:before="60"/>
              <w:rPr>
                <w:ins w:id="24" w:author="wz7x3j" w:date="2014-02-07T14:56:00Z"/>
                <w:rFonts w:ascii="Arial" w:hAnsi="Arial" w:cs="Arial"/>
                <w:b/>
                <w:bCs/>
                <w:sz w:val="16"/>
              </w:rPr>
            </w:pPr>
            <w:ins w:id="25" w:author="wz7x3j" w:date="2014-02-07T14:56:00Z">
              <w:r>
                <w:rPr>
                  <w:rFonts w:ascii="Arial" w:hAnsi="Arial" w:cs="Arial"/>
                  <w:b/>
                  <w:bCs/>
                  <w:sz w:val="16"/>
                </w:rPr>
                <w:t>Function Name</w:t>
              </w:r>
            </w:ins>
          </w:p>
        </w:tc>
        <w:tc>
          <w:tcPr>
            <w:tcW w:w="4011" w:type="dxa"/>
          </w:tcPr>
          <w:p w:rsidR="00C9526F" w:rsidRDefault="00C9526F" w:rsidP="00AE1DB8">
            <w:pPr>
              <w:spacing w:before="60"/>
              <w:rPr>
                <w:ins w:id="26" w:author="wz7x3j" w:date="2014-02-07T14:56:00Z"/>
                <w:rFonts w:ascii="Arial" w:hAnsi="Arial" w:cs="Arial"/>
                <w:sz w:val="16"/>
              </w:rPr>
            </w:pPr>
            <w:ins w:id="27" w:author="wz7x3j" w:date="2014-02-07T14:58:00Z">
              <w:r w:rsidRPr="00C9526F">
                <w:rPr>
                  <w:rFonts w:ascii="Arial" w:hAnsi="Arial" w:cs="Arial"/>
                  <w:sz w:val="16"/>
                  <w:rPrChange w:id="28" w:author="wz7x3j" w:date="2014-02-07T14:58:00Z">
                    <w:rPr>
                      <w:rFonts w:ascii="Courier New" w:hAnsi="Courier New" w:cs="Courier New"/>
                      <w:b/>
                      <w:bCs/>
                      <w:color w:val="000000"/>
                      <w:highlight w:val="lightGray"/>
                      <w:u w:val="single"/>
                    </w:rPr>
                  </w:rPrChange>
                </w:rPr>
                <w:t>StaMd_SCom_FBLTransitionReq</w:t>
              </w:r>
            </w:ins>
          </w:p>
        </w:tc>
        <w:tc>
          <w:tcPr>
            <w:tcW w:w="1382" w:type="dxa"/>
            <w:shd w:val="pct30" w:color="FFFF00" w:fill="auto"/>
          </w:tcPr>
          <w:p w:rsidR="00C9526F" w:rsidRDefault="00C9526F" w:rsidP="00AE1DB8">
            <w:pPr>
              <w:spacing w:before="60"/>
              <w:jc w:val="center"/>
              <w:rPr>
                <w:ins w:id="29" w:author="wz7x3j" w:date="2014-02-07T14:56:00Z"/>
                <w:rFonts w:ascii="Arial" w:hAnsi="Arial" w:cs="Arial"/>
                <w:sz w:val="16"/>
              </w:rPr>
            </w:pPr>
            <w:ins w:id="30" w:author="wz7x3j" w:date="2014-02-07T14:56:00Z">
              <w:r>
                <w:rPr>
                  <w:rFonts w:ascii="Arial" w:hAnsi="Arial" w:cs="Arial"/>
                  <w:sz w:val="16"/>
                </w:rPr>
                <w:t>Type</w:t>
              </w:r>
            </w:ins>
          </w:p>
        </w:tc>
        <w:tc>
          <w:tcPr>
            <w:tcW w:w="932" w:type="dxa"/>
            <w:shd w:val="pct30" w:color="FFFF00" w:fill="auto"/>
          </w:tcPr>
          <w:p w:rsidR="00C9526F" w:rsidRDefault="00C9526F" w:rsidP="00AE1DB8">
            <w:pPr>
              <w:spacing w:before="60"/>
              <w:jc w:val="center"/>
              <w:rPr>
                <w:ins w:id="31" w:author="wz7x3j" w:date="2014-02-07T14:56:00Z"/>
                <w:rFonts w:ascii="Arial" w:hAnsi="Arial" w:cs="Arial"/>
                <w:sz w:val="16"/>
              </w:rPr>
            </w:pPr>
            <w:ins w:id="32" w:author="wz7x3j" w:date="2014-02-07T14:56:00Z">
              <w:r>
                <w:rPr>
                  <w:rFonts w:ascii="Arial" w:hAnsi="Arial" w:cs="Arial"/>
                  <w:sz w:val="16"/>
                </w:rPr>
                <w:t>Min</w:t>
              </w:r>
            </w:ins>
          </w:p>
        </w:tc>
        <w:tc>
          <w:tcPr>
            <w:tcW w:w="932" w:type="dxa"/>
            <w:shd w:val="pct30" w:color="FFFF00" w:fill="auto"/>
          </w:tcPr>
          <w:p w:rsidR="00C9526F" w:rsidRDefault="00C9526F" w:rsidP="00AE1DB8">
            <w:pPr>
              <w:spacing w:before="60"/>
              <w:jc w:val="center"/>
              <w:rPr>
                <w:ins w:id="33" w:author="wz7x3j" w:date="2014-02-07T14:56:00Z"/>
                <w:rFonts w:ascii="Arial" w:hAnsi="Arial" w:cs="Arial"/>
                <w:sz w:val="16"/>
              </w:rPr>
            </w:pPr>
            <w:ins w:id="34" w:author="wz7x3j" w:date="2014-02-07T14:56:00Z">
              <w:r>
                <w:rPr>
                  <w:rFonts w:ascii="Arial" w:hAnsi="Arial" w:cs="Arial"/>
                  <w:sz w:val="16"/>
                </w:rPr>
                <w:t>Max</w:t>
              </w:r>
            </w:ins>
          </w:p>
        </w:tc>
      </w:tr>
      <w:tr w:rsidR="00C9526F" w:rsidTr="00AE1DB8">
        <w:trPr>
          <w:ins w:id="35" w:author="wz7x3j" w:date="2014-02-07T14:56:00Z"/>
        </w:trPr>
        <w:tc>
          <w:tcPr>
            <w:tcW w:w="1671" w:type="dxa"/>
          </w:tcPr>
          <w:p w:rsidR="00C9526F" w:rsidRDefault="00C9526F" w:rsidP="00AE1DB8">
            <w:pPr>
              <w:spacing w:before="60"/>
              <w:rPr>
                <w:ins w:id="36" w:author="wz7x3j" w:date="2014-02-07T14:56:00Z"/>
                <w:rFonts w:ascii="Arial" w:hAnsi="Arial" w:cs="Arial"/>
                <w:b/>
                <w:bCs/>
                <w:sz w:val="16"/>
              </w:rPr>
            </w:pPr>
            <w:ins w:id="37" w:author="wz7x3j" w:date="2014-02-07T14:56:00Z">
              <w:r>
                <w:rPr>
                  <w:rFonts w:ascii="Arial" w:hAnsi="Arial" w:cs="Arial"/>
                  <w:b/>
                  <w:bCs/>
                  <w:sz w:val="16"/>
                </w:rPr>
                <w:t xml:space="preserve">Arguments Passed </w:t>
              </w:r>
            </w:ins>
          </w:p>
        </w:tc>
        <w:tc>
          <w:tcPr>
            <w:tcW w:w="4011" w:type="dxa"/>
          </w:tcPr>
          <w:p w:rsidR="00C9526F" w:rsidRDefault="00C9526F" w:rsidP="00AE1DB8">
            <w:pPr>
              <w:spacing w:before="60"/>
              <w:rPr>
                <w:ins w:id="38" w:author="wz7x3j" w:date="2014-02-07T14:56:00Z"/>
                <w:rFonts w:ascii="Arial" w:hAnsi="Arial" w:cs="Arial"/>
                <w:sz w:val="16"/>
              </w:rPr>
            </w:pPr>
            <w:ins w:id="39" w:author="wz7x3j" w:date="2014-02-07T14:56:00Z">
              <w:r>
                <w:rPr>
                  <w:rFonts w:ascii="Arial" w:hAnsi="Arial" w:cs="Arial"/>
                  <w:sz w:val="16"/>
                </w:rPr>
                <w:t>none</w:t>
              </w:r>
            </w:ins>
          </w:p>
        </w:tc>
        <w:tc>
          <w:tcPr>
            <w:tcW w:w="1382" w:type="dxa"/>
          </w:tcPr>
          <w:p w:rsidR="00C9526F" w:rsidRDefault="00C9526F" w:rsidP="00AE1DB8">
            <w:pPr>
              <w:spacing w:before="60"/>
              <w:rPr>
                <w:ins w:id="40" w:author="wz7x3j" w:date="2014-02-07T14:56:00Z"/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C9526F" w:rsidRDefault="00C9526F" w:rsidP="00AE1DB8">
            <w:pPr>
              <w:spacing w:before="60"/>
              <w:rPr>
                <w:ins w:id="41" w:author="wz7x3j" w:date="2014-02-07T14:56:00Z"/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C9526F" w:rsidRDefault="00C9526F" w:rsidP="00AE1DB8">
            <w:pPr>
              <w:spacing w:before="60"/>
              <w:rPr>
                <w:ins w:id="42" w:author="wz7x3j" w:date="2014-02-07T14:56:00Z"/>
                <w:rFonts w:ascii="Arial" w:hAnsi="Arial" w:cs="Arial"/>
                <w:sz w:val="16"/>
              </w:rPr>
            </w:pPr>
          </w:p>
        </w:tc>
      </w:tr>
      <w:tr w:rsidR="00C9526F" w:rsidTr="00AE1DB8">
        <w:trPr>
          <w:ins w:id="43" w:author="wz7x3j" w:date="2014-02-07T14:56:00Z"/>
        </w:trPr>
        <w:tc>
          <w:tcPr>
            <w:tcW w:w="1671" w:type="dxa"/>
          </w:tcPr>
          <w:p w:rsidR="00C9526F" w:rsidRDefault="00C9526F" w:rsidP="00AE1DB8">
            <w:pPr>
              <w:spacing w:before="60"/>
              <w:rPr>
                <w:ins w:id="44" w:author="wz7x3j" w:date="2014-02-07T14:56:00Z"/>
                <w:rFonts w:ascii="Arial" w:hAnsi="Arial" w:cs="Arial"/>
                <w:b/>
                <w:bCs/>
                <w:sz w:val="16"/>
              </w:rPr>
            </w:pPr>
            <w:ins w:id="45" w:author="wz7x3j" w:date="2014-02-07T14:56:00Z">
              <w:r>
                <w:rPr>
                  <w:rFonts w:ascii="Arial" w:hAnsi="Arial" w:cs="Arial"/>
                  <w:b/>
                  <w:bCs/>
                  <w:sz w:val="16"/>
                </w:rPr>
                <w:t>Return Value</w:t>
              </w:r>
            </w:ins>
          </w:p>
        </w:tc>
        <w:tc>
          <w:tcPr>
            <w:tcW w:w="4011" w:type="dxa"/>
          </w:tcPr>
          <w:p w:rsidR="00C9526F" w:rsidRDefault="00C9526F" w:rsidP="00AE1DB8">
            <w:pPr>
              <w:spacing w:before="60"/>
              <w:rPr>
                <w:ins w:id="46" w:author="wz7x3j" w:date="2014-02-07T14:56:00Z"/>
                <w:rFonts w:ascii="Arial" w:hAnsi="Arial" w:cs="Arial"/>
                <w:sz w:val="16"/>
              </w:rPr>
            </w:pPr>
            <w:ins w:id="47" w:author="wz7x3j" w:date="2014-02-07T14:56:00Z">
              <w:r>
                <w:rPr>
                  <w:rFonts w:ascii="Arial" w:hAnsi="Arial" w:cs="Arial"/>
                  <w:sz w:val="16"/>
                </w:rPr>
                <w:t>None</w:t>
              </w:r>
            </w:ins>
          </w:p>
        </w:tc>
        <w:tc>
          <w:tcPr>
            <w:tcW w:w="1382" w:type="dxa"/>
          </w:tcPr>
          <w:p w:rsidR="00C9526F" w:rsidRDefault="00C9526F" w:rsidP="00AE1DB8">
            <w:pPr>
              <w:spacing w:before="60"/>
              <w:rPr>
                <w:ins w:id="48" w:author="wz7x3j" w:date="2014-02-07T14:56:00Z"/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C9526F" w:rsidRDefault="00C9526F" w:rsidP="00AE1DB8">
            <w:pPr>
              <w:spacing w:before="60"/>
              <w:rPr>
                <w:ins w:id="49" w:author="wz7x3j" w:date="2014-02-07T14:56:00Z"/>
                <w:rFonts w:ascii="Arial" w:hAnsi="Arial" w:cs="Arial"/>
                <w:sz w:val="16"/>
              </w:rPr>
            </w:pPr>
          </w:p>
        </w:tc>
      </w:tr>
    </w:tbl>
    <w:p w:rsidR="00C9526F" w:rsidRDefault="00C9526F" w:rsidP="00C9526F">
      <w:pPr>
        <w:pStyle w:val="Heading4"/>
        <w:rPr>
          <w:ins w:id="50" w:author="wz7x3j" w:date="2014-02-07T14:56:00Z"/>
        </w:rPr>
      </w:pPr>
      <w:ins w:id="51" w:author="wz7x3j" w:date="2014-02-07T14:56:00Z">
        <w:r>
          <w:t>Description</w:t>
        </w:r>
        <w:r>
          <w:fldChar w:fldCharType="begin"/>
        </w:r>
        <w:r>
          <w:fldChar w:fldCharType="end"/>
        </w:r>
      </w:ins>
    </w:p>
    <w:p w:rsidR="00C9526F" w:rsidRDefault="00C9526F" w:rsidP="00C9526F">
      <w:pPr>
        <w:rPr>
          <w:ins w:id="52" w:author="wz7x3j" w:date="2014-02-07T14:56:00Z"/>
        </w:rPr>
      </w:pPr>
      <w:ins w:id="53" w:author="wz7x3j" w:date="2014-02-07T14:58:00Z">
        <w:r w:rsidRPr="00C9526F">
          <w:rPr>
            <w:rPrChange w:id="54" w:author="wz7x3j" w:date="2014-02-07T14:58:00Z">
              <w:rPr>
                <w:rFonts w:ascii="Courier New" w:hAnsi="Courier New" w:cs="Courier New"/>
                <w:color w:val="000000"/>
                <w:highlight w:val="blue"/>
              </w:rPr>
            </w:rPrChange>
          </w:rPr>
          <w:t>FBLTransitionActive_Cnt_M_lgc = TRUE</w:t>
        </w:r>
      </w:ins>
    </w:p>
    <w:p w:rsidR="00914353" w:rsidRDefault="00914353" w:rsidP="00087D73"/>
    <w:p w:rsidR="00914353" w:rsidRDefault="00914353" w:rsidP="00914353">
      <w:pPr>
        <w:pStyle w:val="Heading3"/>
      </w:pPr>
      <w:r>
        <w:t>States and Modes Transition Function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1"/>
        <w:gridCol w:w="4011"/>
        <w:gridCol w:w="1382"/>
        <w:gridCol w:w="932"/>
        <w:gridCol w:w="932"/>
      </w:tblGrid>
      <w:tr w:rsidR="00914353" w:rsidTr="00DE235C">
        <w:tc>
          <w:tcPr>
            <w:tcW w:w="167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914353">
              <w:rPr>
                <w:rFonts w:ascii="Arial" w:hAnsi="Arial" w:cs="Arial"/>
                <w:sz w:val="16"/>
              </w:rPr>
              <w:t>StaMd_Trns1</w:t>
            </w:r>
          </w:p>
        </w:tc>
        <w:tc>
          <w:tcPr>
            <w:tcW w:w="1382" w:type="dxa"/>
            <w:shd w:val="pct30" w:color="FFFF00" w:fill="auto"/>
          </w:tcPr>
          <w:p w:rsidR="00914353" w:rsidRDefault="0091435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914353" w:rsidRDefault="0091435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914353" w:rsidRDefault="0091435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914353" w:rsidTr="00DE235C">
        <w:tc>
          <w:tcPr>
            <w:tcW w:w="167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914353" w:rsidTr="00DE235C">
        <w:tc>
          <w:tcPr>
            <w:tcW w:w="167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914353" w:rsidRDefault="00914353" w:rsidP="00914353">
      <w:pPr>
        <w:pStyle w:val="Heading4"/>
      </w:pPr>
      <w:r>
        <w:t>Description</w:t>
      </w:r>
      <w:r w:rsidR="00483816">
        <w:fldChar w:fldCharType="begin"/>
      </w:r>
      <w:r w:rsidR="00483816">
        <w:fldChar w:fldCharType="end"/>
      </w:r>
    </w:p>
    <w:p w:rsidR="00914353" w:rsidRDefault="00914353" w:rsidP="00087D73">
      <w:r w:rsidRPr="00914353">
        <w:t>WriteTypeH()</w:t>
      </w:r>
    </w:p>
    <w:p w:rsidR="00DE235C" w:rsidRPr="00DE235C" w:rsidRDefault="00DE235C" w:rsidP="00DE235C">
      <w:r w:rsidRPr="00DE235C">
        <w:rPr>
          <w:b/>
          <w:bCs/>
        </w:rPr>
        <w:t>#if</w:t>
      </w:r>
      <w:r w:rsidRPr="00DE235C">
        <w:t>(D_STAMD_DIAGMGR_CLIENTSERVER_CALL == STD_ON)</w:t>
      </w:r>
    </w:p>
    <w:p w:rsidR="00DE235C" w:rsidRPr="00DE235C" w:rsidRDefault="00DE235C" w:rsidP="00DE235C">
      <w:r w:rsidRPr="00DE235C">
        <w:tab/>
        <w:t>Rte_Call_DiagMgr_StaCtrl_Shutdown();</w:t>
      </w:r>
    </w:p>
    <w:p w:rsidR="00DE235C" w:rsidRPr="00DE235C" w:rsidRDefault="00DE235C" w:rsidP="00DE235C">
      <w:r w:rsidRPr="00DE235C">
        <w:rPr>
          <w:b/>
          <w:bCs/>
        </w:rPr>
        <w:t>#else</w:t>
      </w:r>
    </w:p>
    <w:p w:rsidR="00DE235C" w:rsidRPr="00DE235C" w:rsidRDefault="00DE235C" w:rsidP="00DE235C">
      <w:r w:rsidRPr="00DE235C">
        <w:tab/>
        <w:t>ActivateTask(D_DIAGMGR_SHUTDOWN_TASK);</w:t>
      </w:r>
    </w:p>
    <w:p w:rsidR="00DE235C" w:rsidRDefault="00DE235C" w:rsidP="00087D73">
      <w:pPr>
        <w:rPr>
          <w:b/>
          <w:bCs/>
        </w:rPr>
      </w:pPr>
      <w:r w:rsidRPr="00DE235C">
        <w:rPr>
          <w:b/>
          <w:bCs/>
        </w:rPr>
        <w:t>#endif</w:t>
      </w:r>
    </w:p>
    <w:p w:rsidR="00914353" w:rsidRDefault="00914353" w:rsidP="00087D73">
      <w:r w:rsidRPr="00914353">
        <w:t>NVMWRITEALLFUNC()</w:t>
      </w:r>
    </w:p>
    <w:p w:rsidR="00914353" w:rsidRDefault="00914353" w:rsidP="00087D73">
      <w:r w:rsidRPr="00914353">
        <w:t>FinalNvMWriteInProgress_Cnt_M_lgc = TRUE</w:t>
      </w:r>
    </w:p>
    <w:p w:rsidR="00DE235C" w:rsidRDefault="00DE235C" w:rsidP="00087D73"/>
    <w:p w:rsidR="00DE235C" w:rsidRPr="00DE235C" w:rsidRDefault="00DE235C" w:rsidP="00087D73">
      <w:pPr>
        <w:rPr>
          <w:i/>
        </w:rPr>
      </w:pPr>
      <w:r w:rsidRPr="00DE235C">
        <w:rPr>
          <w:i/>
        </w:rPr>
        <w:t xml:space="preserve">Note: D_STAMD_DIAGMGR_CLIENTSERVER_CALL is generated as STD_ON or STD_OFF based on the configuration of the program. </w:t>
      </w:r>
    </w:p>
    <w:p w:rsidR="00763B6E" w:rsidRDefault="00763B6E" w:rsidP="00087D73"/>
    <w:p w:rsidR="00940827" w:rsidRDefault="00763B6E" w:rsidP="00940827">
      <w:pPr>
        <w:pStyle w:val="Heading3"/>
        <w:rPr>
          <w:ins w:id="55" w:author="wz7x3j" w:date="2013-12-12T15:35:00Z"/>
        </w:rPr>
      </w:pPr>
      <w:r>
        <w:t>States and Modes Initialization</w:t>
      </w:r>
    </w:p>
    <w:p w:rsidR="00940827" w:rsidRDefault="00940827" w:rsidP="00940827">
      <w:pPr>
        <w:pStyle w:val="Heading4"/>
        <w:rPr>
          <w:ins w:id="56" w:author="wz7x3j" w:date="2013-12-12T15:35:00Z"/>
        </w:rPr>
      </w:pPr>
      <w:ins w:id="57" w:author="wz7x3j" w:date="2013-12-12T15:35:00Z">
        <w:r>
          <w:t>Description</w:t>
        </w:r>
      </w:ins>
      <w:ins w:id="58" w:author="wz7x3j" w:date="2013-12-12T15:45:00Z">
        <w:r w:rsidR="0059216A">
          <w:t xml:space="preserve"> </w:t>
        </w:r>
      </w:ins>
      <w:r w:rsidR="0059216A">
        <w:t>– StaMd_Init0</w:t>
      </w:r>
      <w:ins w:id="59" w:author="wz7x3j" w:date="2013-12-12T15:35:00Z">
        <w:r w:rsidR="00483816">
          <w:fldChar w:fldCharType="begin"/>
        </w:r>
        <w:r w:rsidR="00483816">
          <w:fldChar w:fldCharType="end"/>
        </w:r>
      </w:ins>
    </w:p>
    <w:p w:rsidR="00AE1DB8" w:rsidRDefault="00AE1DB8">
      <w:pPr>
        <w:pPrChange w:id="60" w:author="wz7x3j" w:date="2013-12-12T15:35:00Z">
          <w:pPr>
            <w:pStyle w:val="Heading3"/>
          </w:pPr>
        </w:pPrChange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1"/>
        <w:gridCol w:w="4011"/>
        <w:gridCol w:w="1382"/>
        <w:gridCol w:w="932"/>
        <w:gridCol w:w="932"/>
      </w:tblGrid>
      <w:tr w:rsidR="00763B6E" w:rsidTr="00DE235C">
        <w:tc>
          <w:tcPr>
            <w:tcW w:w="1671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763B6E">
              <w:rPr>
                <w:rFonts w:ascii="Arial" w:hAnsi="Arial" w:cs="Arial"/>
                <w:sz w:val="16"/>
              </w:rPr>
              <w:t>StaMd_Init</w:t>
            </w:r>
            <w:ins w:id="61" w:author="wz7x3j" w:date="2013-12-12T15:37:00Z">
              <w:r w:rsidR="00940827">
                <w:rPr>
                  <w:rFonts w:ascii="Arial" w:hAnsi="Arial" w:cs="Arial"/>
                  <w:sz w:val="16"/>
                </w:rPr>
                <w:t>0</w:t>
              </w:r>
            </w:ins>
          </w:p>
        </w:tc>
        <w:tc>
          <w:tcPr>
            <w:tcW w:w="1382" w:type="dxa"/>
            <w:shd w:val="pct30" w:color="FFFF00" w:fill="auto"/>
          </w:tcPr>
          <w:p w:rsidR="00763B6E" w:rsidRDefault="00763B6E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763B6E" w:rsidRDefault="00763B6E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763B6E" w:rsidRDefault="00763B6E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763B6E" w:rsidTr="00DE235C">
        <w:tc>
          <w:tcPr>
            <w:tcW w:w="1671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763B6E" w:rsidTr="00DE235C">
        <w:tc>
          <w:tcPr>
            <w:tcW w:w="1671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763B6E" w:rsidRDefault="00763B6E" w:rsidP="00763B6E">
      <w:pPr>
        <w:pStyle w:val="Heading4"/>
      </w:pPr>
      <w:r>
        <w:t>Description</w:t>
      </w:r>
      <w:r w:rsidR="00483816">
        <w:fldChar w:fldCharType="begin"/>
      </w:r>
      <w:r w:rsidR="00483816">
        <w:fldChar w:fldCharType="end"/>
      </w:r>
    </w:p>
    <w:p w:rsidR="00763B6E" w:rsidRDefault="00940827" w:rsidP="003D6A87">
      <w:pPr>
        <w:jc w:val="center"/>
        <w:rPr>
          <w:ins w:id="62" w:author="wz7x3j" w:date="2013-12-12T15:36:00Z"/>
        </w:rPr>
      </w:pPr>
      <w:r>
        <w:object w:dxaOrig="1495" w:dyaOrig="2580">
          <v:shape id="_x0000_i1027" type="#_x0000_t75" style="width:60pt;height:103.5pt" o:ole="">
            <v:imagedata r:id="rId12" o:title=""/>
          </v:shape>
          <o:OLEObject Type="Embed" ProgID="Visio.Drawing.11" ShapeID="_x0000_i1027" DrawAspect="Content" ObjectID="_1453291752" r:id="rId13"/>
        </w:object>
      </w:r>
    </w:p>
    <w:p w:rsidR="00AE1DB8" w:rsidRDefault="00AE1DB8">
      <w:pPr>
        <w:pStyle w:val="Heading3"/>
        <w:numPr>
          <w:ilvl w:val="0"/>
          <w:numId w:val="0"/>
        </w:numPr>
        <w:ind w:left="720"/>
        <w:rPr>
          <w:ins w:id="63" w:author="wz7x3j" w:date="2013-12-12T15:38:00Z"/>
        </w:rPr>
        <w:pPrChange w:id="64" w:author="wz7x3j" w:date="2013-12-12T15:36:00Z">
          <w:pPr>
            <w:pStyle w:val="Heading3"/>
          </w:pPr>
        </w:pPrChange>
      </w:pPr>
    </w:p>
    <w:p w:rsidR="00AE1DB8" w:rsidRDefault="00AE1DB8">
      <w:pPr>
        <w:rPr>
          <w:ins w:id="65" w:author="wz7x3j" w:date="2013-12-12T15:36:00Z"/>
        </w:rPr>
        <w:pPrChange w:id="66" w:author="wz7x3j" w:date="2013-12-12T15:38:00Z">
          <w:pPr>
            <w:pStyle w:val="Heading3"/>
          </w:pPr>
        </w:pPrChange>
      </w:pPr>
    </w:p>
    <w:p w:rsidR="00940827" w:rsidRDefault="00940827" w:rsidP="00940827">
      <w:pPr>
        <w:pStyle w:val="Heading4"/>
        <w:rPr>
          <w:ins w:id="67" w:author="wz7x3j" w:date="2013-12-12T15:36:00Z"/>
        </w:rPr>
      </w:pPr>
      <w:ins w:id="68" w:author="wz7x3j" w:date="2013-12-12T15:36:00Z">
        <w:r>
          <w:t>Description</w:t>
        </w:r>
      </w:ins>
      <w:r w:rsidR="0059216A">
        <w:t>– StaMd_Init1</w:t>
      </w:r>
      <w:ins w:id="69" w:author="wz7x3j" w:date="2013-12-12T15:36:00Z">
        <w:r w:rsidR="00483816">
          <w:fldChar w:fldCharType="begin"/>
        </w:r>
        <w:r w:rsidR="00483816">
          <w:fldChar w:fldCharType="end"/>
        </w:r>
      </w:ins>
    </w:p>
    <w:p w:rsidR="00940827" w:rsidRPr="00940827" w:rsidRDefault="00940827" w:rsidP="00940827">
      <w:pPr>
        <w:rPr>
          <w:ins w:id="70" w:author="wz7x3j" w:date="2013-12-12T15:36:00Z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1"/>
        <w:gridCol w:w="4011"/>
        <w:gridCol w:w="1382"/>
        <w:gridCol w:w="932"/>
        <w:gridCol w:w="932"/>
      </w:tblGrid>
      <w:tr w:rsidR="00940827" w:rsidTr="00255980">
        <w:trPr>
          <w:ins w:id="71" w:author="wz7x3j" w:date="2013-12-12T15:36:00Z"/>
        </w:trPr>
        <w:tc>
          <w:tcPr>
            <w:tcW w:w="1671" w:type="dxa"/>
          </w:tcPr>
          <w:p w:rsidR="00940827" w:rsidRDefault="00940827" w:rsidP="00255980">
            <w:pPr>
              <w:spacing w:before="60"/>
              <w:rPr>
                <w:ins w:id="72" w:author="wz7x3j" w:date="2013-12-12T15:36:00Z"/>
                <w:rFonts w:ascii="Arial" w:hAnsi="Arial" w:cs="Arial"/>
                <w:b/>
                <w:bCs/>
                <w:sz w:val="16"/>
              </w:rPr>
            </w:pPr>
            <w:ins w:id="73" w:author="wz7x3j" w:date="2013-12-12T15:36:00Z">
              <w:r>
                <w:rPr>
                  <w:rFonts w:ascii="Arial" w:hAnsi="Arial" w:cs="Arial"/>
                  <w:b/>
                  <w:bCs/>
                  <w:sz w:val="16"/>
                </w:rPr>
                <w:t>Function Name</w:t>
              </w:r>
            </w:ins>
          </w:p>
        </w:tc>
        <w:tc>
          <w:tcPr>
            <w:tcW w:w="4011" w:type="dxa"/>
          </w:tcPr>
          <w:p w:rsidR="00940827" w:rsidRDefault="00940827" w:rsidP="00255980">
            <w:pPr>
              <w:spacing w:before="60"/>
              <w:rPr>
                <w:ins w:id="74" w:author="wz7x3j" w:date="2013-12-12T15:36:00Z"/>
                <w:rFonts w:ascii="Arial" w:hAnsi="Arial" w:cs="Arial"/>
                <w:sz w:val="16"/>
              </w:rPr>
            </w:pPr>
            <w:ins w:id="75" w:author="wz7x3j" w:date="2013-12-12T15:36:00Z">
              <w:r w:rsidRPr="00763B6E">
                <w:rPr>
                  <w:rFonts w:ascii="Arial" w:hAnsi="Arial" w:cs="Arial"/>
                  <w:sz w:val="16"/>
                </w:rPr>
                <w:t>StaMd_Init1</w:t>
              </w:r>
            </w:ins>
          </w:p>
        </w:tc>
        <w:tc>
          <w:tcPr>
            <w:tcW w:w="1382" w:type="dxa"/>
            <w:shd w:val="pct30" w:color="FFFF00" w:fill="auto"/>
          </w:tcPr>
          <w:p w:rsidR="00940827" w:rsidRDefault="00940827" w:rsidP="00255980">
            <w:pPr>
              <w:spacing w:before="60"/>
              <w:jc w:val="center"/>
              <w:rPr>
                <w:ins w:id="76" w:author="wz7x3j" w:date="2013-12-12T15:36:00Z"/>
                <w:rFonts w:ascii="Arial" w:hAnsi="Arial" w:cs="Arial"/>
                <w:sz w:val="16"/>
              </w:rPr>
            </w:pPr>
            <w:ins w:id="77" w:author="wz7x3j" w:date="2013-12-12T15:36:00Z">
              <w:r>
                <w:rPr>
                  <w:rFonts w:ascii="Arial" w:hAnsi="Arial" w:cs="Arial"/>
                  <w:sz w:val="16"/>
                </w:rPr>
                <w:t>Type</w:t>
              </w:r>
            </w:ins>
          </w:p>
        </w:tc>
        <w:tc>
          <w:tcPr>
            <w:tcW w:w="932" w:type="dxa"/>
            <w:shd w:val="pct30" w:color="FFFF00" w:fill="auto"/>
          </w:tcPr>
          <w:p w:rsidR="00940827" w:rsidRDefault="00940827" w:rsidP="00255980">
            <w:pPr>
              <w:spacing w:before="60"/>
              <w:jc w:val="center"/>
              <w:rPr>
                <w:ins w:id="78" w:author="wz7x3j" w:date="2013-12-12T15:36:00Z"/>
                <w:rFonts w:ascii="Arial" w:hAnsi="Arial" w:cs="Arial"/>
                <w:sz w:val="16"/>
              </w:rPr>
            </w:pPr>
            <w:ins w:id="79" w:author="wz7x3j" w:date="2013-12-12T15:36:00Z">
              <w:r>
                <w:rPr>
                  <w:rFonts w:ascii="Arial" w:hAnsi="Arial" w:cs="Arial"/>
                  <w:sz w:val="16"/>
                </w:rPr>
                <w:t>Min</w:t>
              </w:r>
            </w:ins>
          </w:p>
        </w:tc>
        <w:tc>
          <w:tcPr>
            <w:tcW w:w="932" w:type="dxa"/>
            <w:shd w:val="pct30" w:color="FFFF00" w:fill="auto"/>
          </w:tcPr>
          <w:p w:rsidR="00940827" w:rsidRDefault="00940827" w:rsidP="00255980">
            <w:pPr>
              <w:spacing w:before="60"/>
              <w:jc w:val="center"/>
              <w:rPr>
                <w:ins w:id="80" w:author="wz7x3j" w:date="2013-12-12T15:36:00Z"/>
                <w:rFonts w:ascii="Arial" w:hAnsi="Arial" w:cs="Arial"/>
                <w:sz w:val="16"/>
              </w:rPr>
            </w:pPr>
            <w:ins w:id="81" w:author="wz7x3j" w:date="2013-12-12T15:36:00Z">
              <w:r>
                <w:rPr>
                  <w:rFonts w:ascii="Arial" w:hAnsi="Arial" w:cs="Arial"/>
                  <w:sz w:val="16"/>
                </w:rPr>
                <w:t>Max</w:t>
              </w:r>
            </w:ins>
          </w:p>
        </w:tc>
      </w:tr>
      <w:tr w:rsidR="00940827" w:rsidTr="00255980">
        <w:trPr>
          <w:ins w:id="82" w:author="wz7x3j" w:date="2013-12-12T15:36:00Z"/>
        </w:trPr>
        <w:tc>
          <w:tcPr>
            <w:tcW w:w="1671" w:type="dxa"/>
          </w:tcPr>
          <w:p w:rsidR="00940827" w:rsidRDefault="00940827" w:rsidP="00255980">
            <w:pPr>
              <w:spacing w:before="60"/>
              <w:rPr>
                <w:ins w:id="83" w:author="wz7x3j" w:date="2013-12-12T15:36:00Z"/>
                <w:rFonts w:ascii="Arial" w:hAnsi="Arial" w:cs="Arial"/>
                <w:b/>
                <w:bCs/>
                <w:sz w:val="16"/>
              </w:rPr>
            </w:pPr>
            <w:ins w:id="84" w:author="wz7x3j" w:date="2013-12-12T15:36:00Z">
              <w:r>
                <w:rPr>
                  <w:rFonts w:ascii="Arial" w:hAnsi="Arial" w:cs="Arial"/>
                  <w:b/>
                  <w:bCs/>
                  <w:sz w:val="16"/>
                </w:rPr>
                <w:t xml:space="preserve">Arguments Passed </w:t>
              </w:r>
            </w:ins>
          </w:p>
        </w:tc>
        <w:tc>
          <w:tcPr>
            <w:tcW w:w="4011" w:type="dxa"/>
          </w:tcPr>
          <w:p w:rsidR="00940827" w:rsidRDefault="00940827" w:rsidP="00255980">
            <w:pPr>
              <w:spacing w:before="60"/>
              <w:rPr>
                <w:ins w:id="85" w:author="wz7x3j" w:date="2013-12-12T15:36:00Z"/>
                <w:rFonts w:ascii="Arial" w:hAnsi="Arial" w:cs="Arial"/>
                <w:sz w:val="16"/>
              </w:rPr>
            </w:pPr>
            <w:ins w:id="86" w:author="wz7x3j" w:date="2013-12-12T15:36:00Z">
              <w:r>
                <w:rPr>
                  <w:rFonts w:ascii="Arial" w:hAnsi="Arial" w:cs="Arial"/>
                  <w:sz w:val="16"/>
                </w:rPr>
                <w:t>none</w:t>
              </w:r>
            </w:ins>
          </w:p>
        </w:tc>
        <w:tc>
          <w:tcPr>
            <w:tcW w:w="1382" w:type="dxa"/>
          </w:tcPr>
          <w:p w:rsidR="00940827" w:rsidRDefault="00940827" w:rsidP="00255980">
            <w:pPr>
              <w:spacing w:before="60"/>
              <w:rPr>
                <w:ins w:id="87" w:author="wz7x3j" w:date="2013-12-12T15:36:00Z"/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940827" w:rsidRDefault="00940827" w:rsidP="00255980">
            <w:pPr>
              <w:spacing w:before="60"/>
              <w:rPr>
                <w:ins w:id="88" w:author="wz7x3j" w:date="2013-12-12T15:36:00Z"/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940827" w:rsidRDefault="00940827" w:rsidP="00255980">
            <w:pPr>
              <w:spacing w:before="60"/>
              <w:rPr>
                <w:ins w:id="89" w:author="wz7x3j" w:date="2013-12-12T15:36:00Z"/>
                <w:rFonts w:ascii="Arial" w:hAnsi="Arial" w:cs="Arial"/>
                <w:sz w:val="16"/>
              </w:rPr>
            </w:pPr>
          </w:p>
        </w:tc>
      </w:tr>
      <w:tr w:rsidR="00940827" w:rsidTr="00255980">
        <w:trPr>
          <w:ins w:id="90" w:author="wz7x3j" w:date="2013-12-12T15:36:00Z"/>
        </w:trPr>
        <w:tc>
          <w:tcPr>
            <w:tcW w:w="1671" w:type="dxa"/>
          </w:tcPr>
          <w:p w:rsidR="00940827" w:rsidRDefault="00940827" w:rsidP="00255980">
            <w:pPr>
              <w:spacing w:before="60"/>
              <w:rPr>
                <w:ins w:id="91" w:author="wz7x3j" w:date="2013-12-12T15:36:00Z"/>
                <w:rFonts w:ascii="Arial" w:hAnsi="Arial" w:cs="Arial"/>
                <w:b/>
                <w:bCs/>
                <w:sz w:val="16"/>
              </w:rPr>
            </w:pPr>
            <w:ins w:id="92" w:author="wz7x3j" w:date="2013-12-12T15:36:00Z">
              <w:r>
                <w:rPr>
                  <w:rFonts w:ascii="Arial" w:hAnsi="Arial" w:cs="Arial"/>
                  <w:b/>
                  <w:bCs/>
                  <w:sz w:val="16"/>
                </w:rPr>
                <w:t>Return Value</w:t>
              </w:r>
            </w:ins>
          </w:p>
        </w:tc>
        <w:tc>
          <w:tcPr>
            <w:tcW w:w="4011" w:type="dxa"/>
          </w:tcPr>
          <w:p w:rsidR="00940827" w:rsidRDefault="00940827" w:rsidP="00255980">
            <w:pPr>
              <w:spacing w:before="60"/>
              <w:rPr>
                <w:ins w:id="93" w:author="wz7x3j" w:date="2013-12-12T15:36:00Z"/>
                <w:rFonts w:ascii="Arial" w:hAnsi="Arial" w:cs="Arial"/>
                <w:sz w:val="16"/>
              </w:rPr>
            </w:pPr>
            <w:ins w:id="94" w:author="wz7x3j" w:date="2013-12-12T15:36:00Z">
              <w:r>
                <w:rPr>
                  <w:rFonts w:ascii="Arial" w:hAnsi="Arial" w:cs="Arial"/>
                  <w:sz w:val="16"/>
                </w:rPr>
                <w:t>None</w:t>
              </w:r>
            </w:ins>
          </w:p>
        </w:tc>
        <w:tc>
          <w:tcPr>
            <w:tcW w:w="1382" w:type="dxa"/>
          </w:tcPr>
          <w:p w:rsidR="00940827" w:rsidRDefault="00940827" w:rsidP="00255980">
            <w:pPr>
              <w:spacing w:before="60"/>
              <w:rPr>
                <w:ins w:id="95" w:author="wz7x3j" w:date="2013-12-12T15:36:00Z"/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940827" w:rsidRDefault="00940827" w:rsidP="00255980">
            <w:pPr>
              <w:spacing w:before="60"/>
              <w:rPr>
                <w:ins w:id="96" w:author="wz7x3j" w:date="2013-12-12T15:36:00Z"/>
                <w:rFonts w:ascii="Arial" w:hAnsi="Arial" w:cs="Arial"/>
                <w:sz w:val="16"/>
              </w:rPr>
            </w:pPr>
          </w:p>
        </w:tc>
      </w:tr>
    </w:tbl>
    <w:p w:rsidR="00940827" w:rsidRDefault="00940827" w:rsidP="00940827">
      <w:pPr>
        <w:pStyle w:val="Heading4"/>
        <w:rPr>
          <w:ins w:id="97" w:author="wz7x3j" w:date="2013-12-12T15:36:00Z"/>
        </w:rPr>
      </w:pPr>
      <w:ins w:id="98" w:author="wz7x3j" w:date="2013-12-12T15:36:00Z">
        <w:r>
          <w:t>Description</w:t>
        </w:r>
        <w:r w:rsidR="00483816">
          <w:fldChar w:fldCharType="begin"/>
        </w:r>
        <w:r w:rsidR="00483816">
          <w:fldChar w:fldCharType="end"/>
        </w:r>
      </w:ins>
    </w:p>
    <w:p w:rsidR="00940827" w:rsidRPr="001163C2" w:rsidRDefault="00940827" w:rsidP="00940827">
      <w:pPr>
        <w:jc w:val="center"/>
      </w:pPr>
      <w:ins w:id="99" w:author="wz7x3j" w:date="2013-12-12T15:36:00Z">
        <w:r>
          <w:object w:dxaOrig="7430" w:dyaOrig="6756">
            <v:shape id="_x0000_i1028" type="#_x0000_t75" style="width:297pt;height:271pt" o:ole="">
              <v:imagedata r:id="rId14" o:title=""/>
            </v:shape>
            <o:OLEObject Type="Embed" ProgID="Visio.Drawing.11" ShapeID="_x0000_i1028" DrawAspect="Content" ObjectID="_1453291753" r:id="rId15"/>
          </w:object>
        </w:r>
      </w:ins>
    </w:p>
    <w:p w:rsidR="00D87E28" w:rsidRDefault="00D87E28" w:rsidP="00D87E28">
      <w:pPr>
        <w:spacing w:before="60"/>
        <w:ind w:firstLine="576"/>
        <w:rPr>
          <w:rFonts w:ascii="Arial" w:hAnsi="Arial" w:cs="Arial"/>
          <w:sz w:val="16"/>
        </w:rPr>
      </w:pPr>
    </w:p>
    <w:p w:rsidR="00A54FAE" w:rsidRDefault="00A54FAE" w:rsidP="00A54FAE">
      <w:pPr>
        <w:pStyle w:val="Heading3"/>
      </w:pPr>
      <w:r>
        <w:t>States and Modes Periodic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1"/>
        <w:gridCol w:w="4011"/>
        <w:gridCol w:w="1382"/>
        <w:gridCol w:w="932"/>
        <w:gridCol w:w="932"/>
      </w:tblGrid>
      <w:tr w:rsidR="00A54FAE" w:rsidTr="00DE235C">
        <w:tc>
          <w:tcPr>
            <w:tcW w:w="1671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A54FAE">
              <w:rPr>
                <w:rFonts w:ascii="Arial" w:hAnsi="Arial" w:cs="Arial"/>
                <w:sz w:val="16"/>
              </w:rPr>
              <w:t>StaMd_Per1</w:t>
            </w:r>
          </w:p>
        </w:tc>
        <w:tc>
          <w:tcPr>
            <w:tcW w:w="1382" w:type="dxa"/>
            <w:shd w:val="pct30" w:color="FFFF00" w:fill="auto"/>
          </w:tcPr>
          <w:p w:rsidR="00A54FAE" w:rsidRDefault="00A54FAE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A54FAE" w:rsidRDefault="00A54FAE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A54FAE" w:rsidRDefault="00A54FAE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A54FAE" w:rsidTr="00DE235C">
        <w:tc>
          <w:tcPr>
            <w:tcW w:w="1671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A54FAE" w:rsidTr="00DE235C">
        <w:tc>
          <w:tcPr>
            <w:tcW w:w="1671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A54FAE" w:rsidRDefault="00A54FAE" w:rsidP="009E3372">
      <w:pPr>
        <w:pStyle w:val="Heading4"/>
      </w:pPr>
      <w:r>
        <w:t>Description</w:t>
      </w:r>
      <w:r w:rsidR="00BC186A">
        <w:object w:dxaOrig="11701" w:dyaOrig="16234">
          <v:shape id="_x0000_i1029" type="#_x0000_t75" style="width:349.5pt;height:476.5pt" o:ole="">
            <v:imagedata r:id="rId16" o:title=""/>
          </v:shape>
          <o:OLEObject Type="Embed" ProgID="Visio.Drawing.11" ShapeID="_x0000_i1029" DrawAspect="Content" ObjectID="_1453291754" r:id="rId17"/>
        </w:object>
      </w:r>
      <w:r w:rsidR="00483816">
        <w:fldChar w:fldCharType="begin"/>
      </w:r>
      <w:r w:rsidR="00483816">
        <w:fldChar w:fldCharType="end"/>
      </w:r>
    </w:p>
    <w:p w:rsidR="00A54FAE" w:rsidRDefault="00C9526F" w:rsidP="00064C92">
      <w:pPr>
        <w:spacing w:before="60"/>
        <w:ind w:firstLine="576"/>
        <w:jc w:val="center"/>
      </w:pPr>
      <w:r>
        <w:object w:dxaOrig="11575" w:dyaOrig="20575">
          <v:shape id="_x0000_i1030" type="#_x0000_t75" style="width:345.5pt;height:537pt" o:ole="">
            <v:imagedata r:id="rId18" o:title=""/>
          </v:shape>
          <o:OLEObject Type="Embed" ProgID="Visio.Drawing.11" ShapeID="_x0000_i1030" DrawAspect="Content" ObjectID="_1453291755" r:id="rId19"/>
        </w:object>
      </w:r>
    </w:p>
    <w:p w:rsidR="00A3002B" w:rsidRDefault="00A3002B" w:rsidP="00A3002B">
      <w:pPr>
        <w:pStyle w:val="Heading3"/>
      </w:pPr>
      <w:r>
        <w:t>System State Check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94"/>
        <w:gridCol w:w="3533"/>
        <w:gridCol w:w="1568"/>
        <w:gridCol w:w="1193"/>
        <w:gridCol w:w="1140"/>
      </w:tblGrid>
      <w:tr w:rsidR="00A3002B" w:rsidTr="00E17763">
        <w:tc>
          <w:tcPr>
            <w:tcW w:w="1629" w:type="dxa"/>
          </w:tcPr>
          <w:p w:rsidR="00A3002B" w:rsidRDefault="00A3002B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898" w:type="dxa"/>
          </w:tcPr>
          <w:p w:rsidR="00A3002B" w:rsidRDefault="00A3002B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A3002B">
              <w:rPr>
                <w:rFonts w:ascii="Arial" w:hAnsi="Arial" w:cs="Arial"/>
                <w:sz w:val="16"/>
              </w:rPr>
              <w:t>SystemStateCheck</w:t>
            </w:r>
          </w:p>
        </w:tc>
        <w:tc>
          <w:tcPr>
            <w:tcW w:w="1568" w:type="dxa"/>
            <w:shd w:val="pct30" w:color="FFFF00" w:fill="auto"/>
          </w:tcPr>
          <w:p w:rsidR="00A3002B" w:rsidRDefault="00A3002B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18" w:type="dxa"/>
            <w:shd w:val="pct30" w:color="FFFF00" w:fill="auto"/>
          </w:tcPr>
          <w:p w:rsidR="00A3002B" w:rsidRDefault="00A3002B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15" w:type="dxa"/>
            <w:shd w:val="pct30" w:color="FFFF00" w:fill="auto"/>
          </w:tcPr>
          <w:p w:rsidR="00A3002B" w:rsidRDefault="00A3002B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A3002B" w:rsidTr="00E17763">
        <w:tc>
          <w:tcPr>
            <w:tcW w:w="1629" w:type="dxa"/>
          </w:tcPr>
          <w:p w:rsidR="00A3002B" w:rsidRDefault="00A3002B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98" w:type="dxa"/>
          </w:tcPr>
          <w:p w:rsidR="00A3002B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FTermActive_Cnt_T_lgc</w:t>
            </w:r>
          </w:p>
        </w:tc>
        <w:tc>
          <w:tcPr>
            <w:tcW w:w="1568" w:type="dxa"/>
          </w:tcPr>
          <w:p w:rsidR="00A3002B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918" w:type="dxa"/>
          </w:tcPr>
          <w:p w:rsidR="00A3002B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15" w:type="dxa"/>
          </w:tcPr>
          <w:p w:rsidR="00A3002B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DA3251" w:rsidTr="00E17763">
        <w:tc>
          <w:tcPr>
            <w:tcW w:w="1629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98" w:type="dxa"/>
          </w:tcPr>
          <w:p w:rsidR="00DA3251" w:rsidRP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CTermActive_Cnt_T_lgc</w:t>
            </w:r>
          </w:p>
        </w:tc>
        <w:tc>
          <w:tcPr>
            <w:tcW w:w="156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91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15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DA3251" w:rsidTr="00E17763">
        <w:tc>
          <w:tcPr>
            <w:tcW w:w="1629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98" w:type="dxa"/>
          </w:tcPr>
          <w:p w:rsidR="00DA3251" w:rsidRP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ATermActive_Cnt_T_lgc</w:t>
            </w:r>
          </w:p>
        </w:tc>
        <w:tc>
          <w:tcPr>
            <w:tcW w:w="156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91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15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DA3251" w:rsidTr="00E17763">
        <w:tc>
          <w:tcPr>
            <w:tcW w:w="1629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98" w:type="dxa"/>
          </w:tcPr>
          <w:p w:rsidR="00DA3251" w:rsidRP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RampStatusCmp_Cnt_T_lgc</w:t>
            </w:r>
          </w:p>
        </w:tc>
        <w:tc>
          <w:tcPr>
            <w:tcW w:w="156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91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15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DA3251" w:rsidTr="00E17763">
        <w:tc>
          <w:tcPr>
            <w:tcW w:w="1629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98" w:type="dxa"/>
          </w:tcPr>
          <w:p w:rsidR="00DA3251" w:rsidRP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CtrldDmpStsCmp_Cnt_T_lgc</w:t>
            </w:r>
          </w:p>
        </w:tc>
        <w:tc>
          <w:tcPr>
            <w:tcW w:w="156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91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15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DA3251" w:rsidTr="00E17763">
        <w:tc>
          <w:tcPr>
            <w:tcW w:w="1629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98" w:type="dxa"/>
          </w:tcPr>
          <w:p w:rsidR="00DA3251" w:rsidRP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TMFTestComplete_Cnt_T_lgc</w:t>
            </w:r>
          </w:p>
        </w:tc>
        <w:tc>
          <w:tcPr>
            <w:tcW w:w="156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91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15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597E2D" w:rsidTr="00E17763">
        <w:tc>
          <w:tcPr>
            <w:tcW w:w="1629" w:type="dxa"/>
          </w:tcPr>
          <w:p w:rsidR="00597E2D" w:rsidRDefault="00597E2D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98" w:type="dxa"/>
          </w:tcPr>
          <w:p w:rsidR="00597E2D" w:rsidRPr="00DA3251" w:rsidRDefault="00497EDA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497EDA">
              <w:rPr>
                <w:rFonts w:ascii="Arial" w:hAnsi="Arial" w:cs="Arial"/>
                <w:sz w:val="16"/>
              </w:rPr>
              <w:t>SysCFltCntr_Ptr_T_u16</w:t>
            </w:r>
          </w:p>
        </w:tc>
        <w:tc>
          <w:tcPr>
            <w:tcW w:w="1568" w:type="dxa"/>
          </w:tcPr>
          <w:p w:rsidR="00597E2D" w:rsidRPr="00DA3251" w:rsidRDefault="00597E2D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 *</w:t>
            </w:r>
          </w:p>
        </w:tc>
        <w:tc>
          <w:tcPr>
            <w:tcW w:w="918" w:type="dxa"/>
          </w:tcPr>
          <w:p w:rsidR="00597E2D" w:rsidRDefault="00597E2D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15" w:type="dxa"/>
          </w:tcPr>
          <w:p w:rsidR="00597E2D" w:rsidRDefault="00597E2D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255</w:t>
            </w:r>
          </w:p>
        </w:tc>
      </w:tr>
      <w:tr w:rsidR="00E17763" w:rsidTr="00E17763">
        <w:tc>
          <w:tcPr>
            <w:tcW w:w="1629" w:type="dxa"/>
          </w:tcPr>
          <w:p w:rsidR="00E17763" w:rsidRDefault="00E1776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898" w:type="dxa"/>
          </w:tcPr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FaultStatus_Cnt_T_enum</w:t>
            </w:r>
          </w:p>
        </w:tc>
        <w:tc>
          <w:tcPr>
            <w:tcW w:w="1568" w:type="dxa"/>
          </w:tcPr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DA3251">
              <w:rPr>
                <w:rFonts w:ascii="Arial" w:hAnsi="Arial" w:cs="Arial"/>
                <w:sz w:val="16"/>
              </w:rPr>
              <w:t>NxtrDiagMgrStatus</w:t>
            </w:r>
          </w:p>
        </w:tc>
        <w:tc>
          <w:tcPr>
            <w:tcW w:w="1833" w:type="dxa"/>
            <w:gridSpan w:val="2"/>
          </w:tcPr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NTC_STATUS_</w:t>
            </w:r>
            <w:r w:rsidRPr="00E17763">
              <w:rPr>
                <w:rFonts w:ascii="Arial" w:hAnsi="Arial" w:cs="Arial"/>
                <w:sz w:val="16"/>
              </w:rPr>
              <w:t>PASSED</w:t>
            </w:r>
          </w:p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NTC_STATUS_FAILED</w:t>
            </w:r>
          </w:p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E17763">
              <w:rPr>
                <w:rFonts w:ascii="Arial" w:hAnsi="Arial" w:cs="Arial"/>
                <w:sz w:val="16"/>
              </w:rPr>
              <w:t>NTC_STATUS_PREPASSED</w:t>
            </w:r>
          </w:p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NTC_STATUS_PREFAILED</w:t>
            </w:r>
          </w:p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A3002B" w:rsidRDefault="00A3002B" w:rsidP="00A3002B">
      <w:pPr>
        <w:pStyle w:val="Heading4"/>
      </w:pPr>
      <w:r>
        <w:t>Description</w:t>
      </w:r>
    </w:p>
    <w:bookmarkStart w:id="100" w:name="OLE_LINK1"/>
    <w:bookmarkStart w:id="101" w:name="OLE_LINK2"/>
    <w:p w:rsidR="00A3002B" w:rsidRDefault="00C9526F" w:rsidP="00A3002B">
      <w:pPr>
        <w:pStyle w:val="Heading4"/>
        <w:numPr>
          <w:ilvl w:val="0"/>
          <w:numId w:val="0"/>
        </w:numPr>
        <w:ind w:left="864"/>
        <w:jc w:val="center"/>
      </w:pPr>
      <w:r>
        <w:object w:dxaOrig="11184" w:dyaOrig="17350">
          <v:shape id="_x0000_i1031" type="#_x0000_t75" style="width:414pt;height:546.5pt" o:ole="">
            <v:imagedata r:id="rId20" o:title=""/>
          </v:shape>
          <o:OLEObject Type="Embed" ProgID="Visio.Drawing.11" ShapeID="_x0000_i1031" DrawAspect="Content" ObjectID="_1453291756" r:id="rId21"/>
        </w:object>
      </w:r>
      <w:bookmarkEnd w:id="100"/>
      <w:bookmarkEnd w:id="101"/>
      <w:r w:rsidR="00483816">
        <w:fldChar w:fldCharType="begin"/>
      </w:r>
      <w:r w:rsidR="00483816">
        <w:fldChar w:fldCharType="end"/>
      </w:r>
    </w:p>
    <w:p w:rsidR="00A3002B" w:rsidRPr="00D87E28" w:rsidRDefault="00161DFB" w:rsidP="00064C92">
      <w:pPr>
        <w:spacing w:before="60"/>
        <w:ind w:firstLine="576"/>
        <w:jc w:val="center"/>
        <w:rPr>
          <w:rFonts w:ascii="Arial" w:hAnsi="Arial" w:cs="Arial"/>
          <w:sz w:val="16"/>
        </w:rPr>
      </w:pPr>
      <w:r>
        <w:object w:dxaOrig="9533" w:dyaOrig="7166">
          <v:shape id="_x0000_i1032" type="#_x0000_t75" style="width:352.5pt;height:225.5pt" o:ole="">
            <v:imagedata r:id="rId22" o:title=""/>
          </v:shape>
          <o:OLEObject Type="Embed" ProgID="Visio.Drawing.11" ShapeID="_x0000_i1032" DrawAspect="Content" ObjectID="_1453291757" r:id="rId23"/>
        </w:object>
      </w:r>
    </w:p>
    <w:p w:rsidR="004941D7" w:rsidRDefault="004941D7" w:rsidP="004941D7">
      <w:pPr>
        <w:pStyle w:val="Heading2"/>
      </w:pPr>
      <w:r>
        <w:t>Local Functions/Macros Used by this MDD only</w:t>
      </w:r>
    </w:p>
    <w:p w:rsidR="00AA6F04" w:rsidRDefault="00AA6F04" w:rsidP="00AA6F04">
      <w:pPr>
        <w:pStyle w:val="Heading3"/>
      </w:pPr>
      <w:r>
        <w:t>Macro Function #1</w:t>
      </w:r>
    </w:p>
    <w:p w:rsidR="00AA6F04" w:rsidRPr="00DE235C" w:rsidRDefault="00AA6F04" w:rsidP="006D537A">
      <w:pPr>
        <w:spacing w:before="60"/>
        <w:ind w:firstLine="720"/>
        <w:rPr>
          <w:rFonts w:ascii="Arial" w:hAnsi="Arial" w:cs="Arial"/>
          <w:sz w:val="16"/>
        </w:rPr>
      </w:pPr>
      <w:r w:rsidRPr="00DE235C">
        <w:rPr>
          <w:rFonts w:ascii="Arial" w:hAnsi="Arial" w:cs="Arial"/>
          <w:sz w:val="16"/>
        </w:rPr>
        <w:t>SetBits_m(var, mask) : var = var | mask</w:t>
      </w:r>
    </w:p>
    <w:p w:rsidR="00AA6F04" w:rsidRDefault="00AA6F04" w:rsidP="00AA6F04">
      <w:pPr>
        <w:pStyle w:val="Heading3"/>
      </w:pPr>
      <w:r>
        <w:t>Macro Function #2</w:t>
      </w:r>
    </w:p>
    <w:p w:rsidR="006D537A" w:rsidRPr="000674D4" w:rsidRDefault="006D537A" w:rsidP="006D537A">
      <w:pPr>
        <w:spacing w:before="60"/>
        <w:ind w:firstLine="720"/>
        <w:rPr>
          <w:rFonts w:ascii="Arial" w:hAnsi="Arial" w:cs="Arial"/>
          <w:sz w:val="16"/>
          <w:lang w:val="es-ES"/>
        </w:rPr>
      </w:pPr>
      <w:r w:rsidRPr="000674D4">
        <w:rPr>
          <w:rFonts w:ascii="Arial" w:hAnsi="Arial" w:cs="Arial"/>
          <w:sz w:val="16"/>
          <w:lang w:val="es-ES"/>
        </w:rPr>
        <w:t>ClrBits_m(var, mask) : var = var &amp; mask</w:t>
      </w:r>
    </w:p>
    <w:p w:rsidR="00240018" w:rsidRPr="00816569" w:rsidRDefault="0091777E">
      <w:pPr>
        <w:spacing w:after="0"/>
        <w:rPr>
          <w:rFonts w:ascii="Arial" w:hAnsi="Arial"/>
          <w:b/>
          <w:sz w:val="24"/>
          <w:lang w:val="es-ES"/>
        </w:rPr>
      </w:pPr>
      <w:r w:rsidRPr="0091777E">
        <w:rPr>
          <w:lang w:val="es-ES"/>
        </w:rPr>
        <w:br w:type="page"/>
      </w:r>
    </w:p>
    <w:p w:rsidR="0088474B" w:rsidRDefault="0088474B" w:rsidP="0088474B">
      <w:pPr>
        <w:pStyle w:val="Heading3"/>
      </w:pPr>
      <w:r>
        <w:t>Local Function #1</w:t>
      </w: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1"/>
        <w:gridCol w:w="3738"/>
        <w:gridCol w:w="2351"/>
        <w:gridCol w:w="1510"/>
        <w:gridCol w:w="1534"/>
      </w:tblGrid>
      <w:tr w:rsidR="0088474B" w:rsidTr="005C3B0C">
        <w:tc>
          <w:tcPr>
            <w:tcW w:w="1061" w:type="dxa"/>
          </w:tcPr>
          <w:p w:rsidR="0088474B" w:rsidRDefault="0088474B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738" w:type="dxa"/>
          </w:tcPr>
          <w:p w:rsidR="0088474B" w:rsidRDefault="005C608F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BldTranVctr</w:t>
            </w:r>
          </w:p>
        </w:tc>
        <w:tc>
          <w:tcPr>
            <w:tcW w:w="2351" w:type="dxa"/>
            <w:shd w:val="pct30" w:color="FFFF00" w:fill="auto"/>
          </w:tcPr>
          <w:p w:rsidR="0088474B" w:rsidRDefault="0088474B" w:rsidP="00EC2E3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510" w:type="dxa"/>
            <w:shd w:val="pct30" w:color="FFFF00" w:fill="auto"/>
          </w:tcPr>
          <w:p w:rsidR="0088474B" w:rsidRDefault="0088474B" w:rsidP="00EC2E3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4" w:type="dxa"/>
            <w:shd w:val="pct30" w:color="FFFF00" w:fill="auto"/>
          </w:tcPr>
          <w:p w:rsidR="0088474B" w:rsidRDefault="0088474B" w:rsidP="00EC2E3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EC2E30" w:rsidRPr="00EC2E30" w:rsidTr="005C3B0C">
        <w:tc>
          <w:tcPr>
            <w:tcW w:w="1061" w:type="dxa"/>
          </w:tcPr>
          <w:p w:rsidR="00EC2E30" w:rsidRDefault="00EC2E30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738" w:type="dxa"/>
          </w:tcPr>
          <w:p w:rsid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SysState_Cnt_T_Enum</w:t>
            </w:r>
          </w:p>
        </w:tc>
        <w:tc>
          <w:tcPr>
            <w:tcW w:w="2351" w:type="dxa"/>
          </w:tcPr>
          <w:p w:rsid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Rte_ModeType_StaMd_Mode</w:t>
            </w:r>
          </w:p>
        </w:tc>
        <w:tc>
          <w:tcPr>
            <w:tcW w:w="3044" w:type="dxa"/>
            <w:gridSpan w:val="2"/>
          </w:tcPr>
          <w:p w:rsidR="00EC2E30" w:rsidRP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RTE_MODE_StaMd_Mode_DISABLE</w:t>
            </w:r>
          </w:p>
          <w:p w:rsidR="00EC2E30" w:rsidRP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RTE_MODE_StaMd_Mode_OFF</w:t>
            </w:r>
          </w:p>
          <w:p w:rsidR="00EC2E30" w:rsidRP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RTE_MODE_StaMd_Mode_OPERATE</w:t>
            </w:r>
          </w:p>
          <w:p w:rsidR="00EC2E30" w:rsidRP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RTE_MODE_StaMd_Mode_WARMINIT</w:t>
            </w:r>
          </w:p>
          <w:p w:rsidR="00EC2E30" w:rsidRP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RTE_TRANSITION_StaMd_Mode</w:t>
            </w:r>
          </w:p>
        </w:tc>
      </w:tr>
      <w:tr w:rsidR="00A44603" w:rsidTr="005C3B0C">
        <w:tc>
          <w:tcPr>
            <w:tcW w:w="1061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738" w:type="dxa"/>
          </w:tcPr>
          <w:p w:rsidR="00A44603" w:rsidRDefault="005C3B0C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5C3B0C">
              <w:rPr>
                <w:rFonts w:ascii="Arial" w:hAnsi="Arial" w:cs="Arial"/>
                <w:sz w:val="16"/>
              </w:rPr>
              <w:t>FTermActive_Cnt_T_lgc</w:t>
            </w:r>
          </w:p>
        </w:tc>
        <w:tc>
          <w:tcPr>
            <w:tcW w:w="2351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1510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4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A44603" w:rsidTr="005C3B0C">
        <w:tc>
          <w:tcPr>
            <w:tcW w:w="1061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738" w:type="dxa"/>
          </w:tcPr>
          <w:p w:rsidR="00A44603" w:rsidRDefault="005C3B0C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5C3B0C">
              <w:rPr>
                <w:rFonts w:ascii="Arial" w:hAnsi="Arial" w:cs="Arial"/>
                <w:sz w:val="16"/>
              </w:rPr>
              <w:t>CTermActive_Cnt_T_lgc</w:t>
            </w:r>
          </w:p>
        </w:tc>
        <w:tc>
          <w:tcPr>
            <w:tcW w:w="2351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1510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4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A44603" w:rsidTr="005C3B0C">
        <w:tc>
          <w:tcPr>
            <w:tcW w:w="1061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738" w:type="dxa"/>
          </w:tcPr>
          <w:p w:rsidR="00A44603" w:rsidRDefault="005C3B0C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5C3B0C">
              <w:rPr>
                <w:rFonts w:ascii="Arial" w:hAnsi="Arial" w:cs="Arial"/>
                <w:sz w:val="16"/>
              </w:rPr>
              <w:t>ATermActive_Cnt_T_lgc</w:t>
            </w:r>
          </w:p>
        </w:tc>
        <w:tc>
          <w:tcPr>
            <w:tcW w:w="2351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1510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4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E4160C" w:rsidTr="005C3B0C">
        <w:tc>
          <w:tcPr>
            <w:tcW w:w="1061" w:type="dxa"/>
          </w:tcPr>
          <w:p w:rsidR="00E4160C" w:rsidRDefault="00E4160C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738" w:type="dxa"/>
          </w:tcPr>
          <w:p w:rsidR="00E4160C" w:rsidRPr="005C3B0C" w:rsidRDefault="00E4160C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4160C">
              <w:rPr>
                <w:rFonts w:ascii="Arial" w:hAnsi="Arial" w:cs="Arial"/>
                <w:sz w:val="16"/>
              </w:rPr>
              <w:t>RampStatusCmp_Cnt_T_lgc</w:t>
            </w:r>
          </w:p>
        </w:tc>
        <w:tc>
          <w:tcPr>
            <w:tcW w:w="2351" w:type="dxa"/>
          </w:tcPr>
          <w:p w:rsidR="00E4160C" w:rsidRPr="00EC2E30" w:rsidRDefault="00E4160C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1510" w:type="dxa"/>
          </w:tcPr>
          <w:p w:rsidR="00E4160C" w:rsidRDefault="00E4160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4" w:type="dxa"/>
          </w:tcPr>
          <w:p w:rsidR="00E4160C" w:rsidRDefault="00E4160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9E337C" w:rsidTr="005C3B0C">
        <w:tc>
          <w:tcPr>
            <w:tcW w:w="1061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738" w:type="dxa"/>
          </w:tcPr>
          <w:p w:rsidR="009E337C" w:rsidRPr="00E4160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9E337C">
              <w:rPr>
                <w:rFonts w:ascii="Arial" w:hAnsi="Arial" w:cs="Arial"/>
                <w:sz w:val="16"/>
              </w:rPr>
              <w:t>CtrldDmpStsCmp_Cnt_T_lgc</w:t>
            </w:r>
          </w:p>
        </w:tc>
        <w:tc>
          <w:tcPr>
            <w:tcW w:w="2351" w:type="dxa"/>
          </w:tcPr>
          <w:p w:rsidR="009E337C" w:rsidRPr="00EC2E30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1510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4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9E337C" w:rsidTr="005C3B0C">
        <w:trPr>
          <w:trHeight w:val="467"/>
        </w:trPr>
        <w:tc>
          <w:tcPr>
            <w:tcW w:w="1061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738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TransVec_Cnt_T_u8</w:t>
            </w:r>
          </w:p>
        </w:tc>
        <w:tc>
          <w:tcPr>
            <w:tcW w:w="2351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1510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1534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</w:tbl>
    <w:p w:rsidR="00604930" w:rsidRDefault="00604930" w:rsidP="0088474B">
      <w:pPr>
        <w:pStyle w:val="Heading4"/>
      </w:pPr>
      <w:r>
        <w:t>Design Rationale</w:t>
      </w:r>
    </w:p>
    <w:p w:rsidR="00604930" w:rsidRPr="00604930" w:rsidRDefault="00604930" w:rsidP="000B413B">
      <w:pPr>
        <w:ind w:firstLine="720"/>
      </w:pPr>
      <w:r w:rsidRPr="00604930">
        <w:t>NvM_GetErrorStatus</w:t>
      </w:r>
      <w:r>
        <w:t xml:space="preserve"> has been used instead of an RTE_Call_GetErrorStatus in order to specify the blockID and</w:t>
      </w:r>
      <w:r w:rsidR="003B1FEB">
        <w:t xml:space="preserve"> also to prevent the integrator map</w:t>
      </w:r>
      <w:r>
        <w:t xml:space="preserve"> it to a wrong port interface.</w:t>
      </w:r>
    </w:p>
    <w:p w:rsidR="0088474B" w:rsidRDefault="0088474B" w:rsidP="00DB4F83">
      <w:pPr>
        <w:pStyle w:val="Heading4"/>
        <w:tabs>
          <w:tab w:val="clear" w:pos="864"/>
        </w:tabs>
        <w:ind w:left="0" w:firstLine="0"/>
      </w:pPr>
      <w:r>
        <w:t>Description</w:t>
      </w:r>
      <w:r w:rsidR="00C9526F">
        <w:object w:dxaOrig="17507" w:dyaOrig="26340">
          <v:shape id="_x0000_i1033" type="#_x0000_t75" style="width:440.5pt;height:586pt" o:ole="">
            <v:imagedata r:id="rId24" o:title=""/>
          </v:shape>
          <o:OLEObject Type="Embed" ProgID="Visio.Drawing.11" ShapeID="_x0000_i1033" DrawAspect="Content" ObjectID="_1453291758" r:id="rId25"/>
        </w:object>
      </w:r>
    </w:p>
    <w:p w:rsidR="0088474B" w:rsidRDefault="0088474B" w:rsidP="0088474B"/>
    <w:p w:rsidR="00240018" w:rsidRDefault="00240018">
      <w:pPr>
        <w:spacing w:after="0"/>
        <w:rPr>
          <w:rFonts w:ascii="Arial" w:hAnsi="Arial"/>
          <w:b/>
          <w:sz w:val="24"/>
        </w:rPr>
      </w:pPr>
    </w:p>
    <w:p w:rsidR="007F0E4F" w:rsidRDefault="002F3E5A" w:rsidP="007F0E4F">
      <w:pPr>
        <w:pStyle w:val="Heading3"/>
      </w:pPr>
      <w:r>
        <w:t>Local Function #2</w:t>
      </w: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1"/>
        <w:gridCol w:w="3738"/>
        <w:gridCol w:w="2351"/>
        <w:gridCol w:w="1510"/>
        <w:gridCol w:w="1534"/>
      </w:tblGrid>
      <w:tr w:rsidR="007F0E4F" w:rsidTr="007F0E4F">
        <w:tc>
          <w:tcPr>
            <w:tcW w:w="1061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738" w:type="dxa"/>
          </w:tcPr>
          <w:p w:rsidR="007F0E4F" w:rsidRDefault="002F3E5A" w:rsidP="007F0E4F">
            <w:pPr>
              <w:spacing w:before="60"/>
              <w:rPr>
                <w:rFonts w:ascii="Arial" w:hAnsi="Arial" w:cs="Arial"/>
                <w:sz w:val="16"/>
              </w:rPr>
            </w:pPr>
            <w:r w:rsidRPr="002F3E5A">
              <w:rPr>
                <w:rFonts w:ascii="Arial" w:hAnsi="Arial" w:cs="Arial"/>
                <w:sz w:val="16"/>
              </w:rPr>
              <w:t>ReadTypeH</w:t>
            </w:r>
          </w:p>
        </w:tc>
        <w:tc>
          <w:tcPr>
            <w:tcW w:w="2351" w:type="dxa"/>
            <w:shd w:val="pct30" w:color="FFFF00" w:fill="auto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510" w:type="dxa"/>
            <w:shd w:val="pct30" w:color="FFFF00" w:fill="auto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4" w:type="dxa"/>
            <w:shd w:val="pct30" w:color="FFFF00" w:fill="auto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7F0E4F" w:rsidRPr="00EC2E30" w:rsidTr="007F0E4F">
        <w:tc>
          <w:tcPr>
            <w:tcW w:w="1061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738" w:type="dxa"/>
          </w:tcPr>
          <w:p w:rsidR="007F0E4F" w:rsidRDefault="0067777E" w:rsidP="007F0E4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351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3044" w:type="dxa"/>
            <w:gridSpan w:val="2"/>
          </w:tcPr>
          <w:p w:rsidR="007F0E4F" w:rsidRPr="00EC2E30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7F0E4F" w:rsidTr="007F0E4F">
        <w:trPr>
          <w:trHeight w:val="467"/>
        </w:trPr>
        <w:tc>
          <w:tcPr>
            <w:tcW w:w="1061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738" w:type="dxa"/>
          </w:tcPr>
          <w:p w:rsidR="007F0E4F" w:rsidRDefault="0067777E" w:rsidP="007F0E4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351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10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4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D51124" w:rsidRDefault="00D51124" w:rsidP="007F0E4F">
      <w:pPr>
        <w:pStyle w:val="Heading4"/>
      </w:pPr>
      <w:r>
        <w:t>Design Rationale</w:t>
      </w:r>
    </w:p>
    <w:p w:rsidR="00396A4C" w:rsidRDefault="00EB4CC6">
      <w:pPr>
        <w:ind w:firstLine="720"/>
      </w:pPr>
      <w:r>
        <w:t>ReadTypeH functions call</w:t>
      </w:r>
      <w:r w:rsidR="002E5DC1">
        <w:t xml:space="preserve"> has</w:t>
      </w:r>
      <w:r w:rsidR="00D51124">
        <w:t xml:space="preserve"> been added to this module although the FDD doesn’t call them out as this module performs the system NvH memory read </w:t>
      </w:r>
      <w:r w:rsidR="00BC7D0F">
        <w:t>after</w:t>
      </w:r>
      <w:r>
        <w:t xml:space="preserve"> system</w:t>
      </w:r>
      <w:r w:rsidR="00D51124">
        <w:t xml:space="preserve"> power up.</w:t>
      </w:r>
    </w:p>
    <w:p w:rsidR="007F0E4F" w:rsidRDefault="007F0E4F" w:rsidP="007F0E4F">
      <w:pPr>
        <w:pStyle w:val="Heading4"/>
      </w:pPr>
      <w:r>
        <w:t>Description</w:t>
      </w:r>
    </w:p>
    <w:p w:rsidR="007F0E4F" w:rsidRDefault="007F0E4F"/>
    <w:p w:rsidR="0067777E" w:rsidRDefault="00DE235C">
      <w:r>
        <w:object w:dxaOrig="11370" w:dyaOrig="9245">
          <v:shape id="_x0000_i1034" type="#_x0000_t75" style="width:431.5pt;height:351pt" o:ole="">
            <v:imagedata r:id="rId26" o:title=""/>
          </v:shape>
          <o:OLEObject Type="Embed" ProgID="Visio.Drawing.11" ShapeID="_x0000_i1034" DrawAspect="Content" ObjectID="_1453291759" r:id="rId27"/>
        </w:object>
      </w:r>
    </w:p>
    <w:p w:rsidR="007F0E4F" w:rsidRDefault="007F0E4F" w:rsidP="002F3E5A">
      <w:pPr>
        <w:jc w:val="center"/>
      </w:pPr>
    </w:p>
    <w:p w:rsidR="002F3E5A" w:rsidRDefault="002F3E5A"/>
    <w:p w:rsidR="002F3E5A" w:rsidRDefault="002F3E5A"/>
    <w:p w:rsidR="00240018" w:rsidRDefault="00240018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2F3E5A" w:rsidRDefault="002F3E5A" w:rsidP="002F3E5A">
      <w:pPr>
        <w:pStyle w:val="Heading3"/>
      </w:pPr>
      <w:r>
        <w:t>Local Function #3</w:t>
      </w: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1"/>
        <w:gridCol w:w="3738"/>
        <w:gridCol w:w="2351"/>
        <w:gridCol w:w="1510"/>
        <w:gridCol w:w="1534"/>
      </w:tblGrid>
      <w:tr w:rsidR="002F3E5A" w:rsidTr="00892208">
        <w:tc>
          <w:tcPr>
            <w:tcW w:w="1061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738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  <w:r w:rsidRPr="002F3E5A">
              <w:rPr>
                <w:rFonts w:ascii="Arial" w:hAnsi="Arial" w:cs="Arial"/>
                <w:sz w:val="16"/>
              </w:rPr>
              <w:t>WriteTypeH</w:t>
            </w:r>
          </w:p>
        </w:tc>
        <w:tc>
          <w:tcPr>
            <w:tcW w:w="2351" w:type="dxa"/>
            <w:shd w:val="pct30" w:color="FFFF00" w:fill="auto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510" w:type="dxa"/>
            <w:shd w:val="pct30" w:color="FFFF00" w:fill="auto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4" w:type="dxa"/>
            <w:shd w:val="pct30" w:color="FFFF00" w:fill="auto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2F3E5A" w:rsidRPr="00EC2E30" w:rsidTr="00892208">
        <w:tc>
          <w:tcPr>
            <w:tcW w:w="1061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738" w:type="dxa"/>
          </w:tcPr>
          <w:p w:rsidR="002F3E5A" w:rsidRDefault="0067777E" w:rsidP="0089220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351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3044" w:type="dxa"/>
            <w:gridSpan w:val="2"/>
          </w:tcPr>
          <w:p w:rsidR="002F3E5A" w:rsidRPr="00EC2E30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2F3E5A" w:rsidTr="00892208">
        <w:trPr>
          <w:trHeight w:val="467"/>
        </w:trPr>
        <w:tc>
          <w:tcPr>
            <w:tcW w:w="1061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738" w:type="dxa"/>
          </w:tcPr>
          <w:p w:rsidR="002F3E5A" w:rsidRDefault="0067777E" w:rsidP="0089220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351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10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4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EB4CC6" w:rsidRDefault="00EB4CC6" w:rsidP="00EB4CC6">
      <w:pPr>
        <w:pStyle w:val="Heading4"/>
      </w:pPr>
      <w:r>
        <w:t>Design Rationale</w:t>
      </w:r>
    </w:p>
    <w:p w:rsidR="00EB4CC6" w:rsidRDefault="00EB4CC6" w:rsidP="00C97B2B">
      <w:pPr>
        <w:ind w:firstLine="720"/>
      </w:pPr>
      <w:r w:rsidRPr="00656DB7">
        <w:t>WriteTypeH</w:t>
      </w:r>
      <w:r>
        <w:t xml:space="preserve"> functions </w:t>
      </w:r>
      <w:r w:rsidR="002E5DC1">
        <w:t>call has</w:t>
      </w:r>
      <w:r>
        <w:t xml:space="preserve"> been added to this module although the FDD doesn’t call them out as this module performs the system NvH memory write before system shutdown.</w:t>
      </w:r>
    </w:p>
    <w:p w:rsidR="002F3E5A" w:rsidRDefault="002F3E5A" w:rsidP="002F3E5A">
      <w:pPr>
        <w:pStyle w:val="Heading4"/>
      </w:pPr>
      <w:r>
        <w:t>Description</w:t>
      </w:r>
    </w:p>
    <w:p w:rsidR="002F3E5A" w:rsidRDefault="002F3E5A" w:rsidP="002F3E5A"/>
    <w:p w:rsidR="0067777E" w:rsidRDefault="00DE235C" w:rsidP="002F3E5A">
      <w:r>
        <w:object w:dxaOrig="11370" w:dyaOrig="9245">
          <v:shape id="_x0000_i1035" type="#_x0000_t75" style="width:431.5pt;height:351pt" o:ole="">
            <v:imagedata r:id="rId28" o:title=""/>
          </v:shape>
          <o:OLEObject Type="Embed" ProgID="Visio.Drawing.11" ShapeID="_x0000_i1035" DrawAspect="Content" ObjectID="_1453291760" r:id="rId29"/>
        </w:object>
      </w:r>
    </w:p>
    <w:p w:rsidR="002F3E5A" w:rsidRDefault="002F3E5A" w:rsidP="002F3E5A">
      <w:pPr>
        <w:jc w:val="center"/>
      </w:pPr>
    </w:p>
    <w:p w:rsidR="002F3E5A" w:rsidRDefault="002F3E5A" w:rsidP="002F3E5A"/>
    <w:p w:rsidR="0067777E" w:rsidRDefault="0067777E" w:rsidP="0067777E">
      <w:pPr>
        <w:pStyle w:val="Heading3"/>
      </w:pPr>
      <w:r>
        <w:t>Local Function #4</w:t>
      </w: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1"/>
        <w:gridCol w:w="3738"/>
        <w:gridCol w:w="2351"/>
        <w:gridCol w:w="1510"/>
        <w:gridCol w:w="1534"/>
      </w:tblGrid>
      <w:tr w:rsidR="0067777E" w:rsidTr="00DE235C">
        <w:tc>
          <w:tcPr>
            <w:tcW w:w="1061" w:type="dxa"/>
          </w:tcPr>
          <w:p w:rsidR="0067777E" w:rsidRDefault="0067777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738" w:type="dxa"/>
          </w:tcPr>
          <w:p w:rsidR="0067777E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67777E">
              <w:rPr>
                <w:rFonts w:ascii="Arial" w:hAnsi="Arial" w:cs="Arial"/>
                <w:sz w:val="16"/>
              </w:rPr>
              <w:t>CheckWarmInitComplete</w:t>
            </w:r>
          </w:p>
        </w:tc>
        <w:tc>
          <w:tcPr>
            <w:tcW w:w="2351" w:type="dxa"/>
            <w:shd w:val="pct30" w:color="FFFF00" w:fill="auto"/>
          </w:tcPr>
          <w:p w:rsidR="0067777E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510" w:type="dxa"/>
            <w:shd w:val="pct30" w:color="FFFF00" w:fill="auto"/>
          </w:tcPr>
          <w:p w:rsidR="0067777E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4" w:type="dxa"/>
            <w:shd w:val="pct30" w:color="FFFF00" w:fill="auto"/>
          </w:tcPr>
          <w:p w:rsidR="0067777E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67777E" w:rsidRPr="00EC2E30" w:rsidTr="00DE235C">
        <w:tc>
          <w:tcPr>
            <w:tcW w:w="1061" w:type="dxa"/>
          </w:tcPr>
          <w:p w:rsidR="0067777E" w:rsidRDefault="0067777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738" w:type="dxa"/>
          </w:tcPr>
          <w:p w:rsidR="0067777E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351" w:type="dxa"/>
          </w:tcPr>
          <w:p w:rsidR="0067777E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3044" w:type="dxa"/>
            <w:gridSpan w:val="2"/>
          </w:tcPr>
          <w:p w:rsidR="0067777E" w:rsidRPr="00EC2E30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67777E" w:rsidTr="00DE235C">
        <w:trPr>
          <w:trHeight w:val="467"/>
        </w:trPr>
        <w:tc>
          <w:tcPr>
            <w:tcW w:w="1061" w:type="dxa"/>
          </w:tcPr>
          <w:p w:rsidR="0067777E" w:rsidRDefault="0067777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738" w:type="dxa"/>
          </w:tcPr>
          <w:p w:rsidR="0067777E" w:rsidRDefault="00A14966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A14966">
              <w:rPr>
                <w:rFonts w:ascii="Arial" w:hAnsi="Arial" w:cs="Arial"/>
                <w:sz w:val="16"/>
              </w:rPr>
              <w:t>WarmInitMilestoneComp_Cnt_T_lgc</w:t>
            </w:r>
          </w:p>
        </w:tc>
        <w:tc>
          <w:tcPr>
            <w:tcW w:w="2351" w:type="dxa"/>
          </w:tcPr>
          <w:p w:rsidR="0067777E" w:rsidRDefault="00A14966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1510" w:type="dxa"/>
          </w:tcPr>
          <w:p w:rsidR="0067777E" w:rsidRDefault="00A14966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4" w:type="dxa"/>
          </w:tcPr>
          <w:p w:rsidR="0067777E" w:rsidRDefault="00A14966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</w:tbl>
    <w:p w:rsidR="0067777E" w:rsidRDefault="0067777E" w:rsidP="0067777E">
      <w:pPr>
        <w:pStyle w:val="Heading4"/>
      </w:pPr>
      <w:r>
        <w:t>Description</w:t>
      </w:r>
    </w:p>
    <w:p w:rsidR="004A781C" w:rsidRDefault="00DE235C">
      <w:pPr>
        <w:pStyle w:val="Heading1"/>
      </w:pPr>
      <w:r>
        <w:object w:dxaOrig="10720" w:dyaOrig="9515">
          <v:shape id="_x0000_i1036" type="#_x0000_t75" style="width:430.5pt;height:385pt" o:ole="">
            <v:imagedata r:id="rId30" o:title=""/>
          </v:shape>
          <o:OLEObject Type="Embed" ProgID="Visio.Drawing.11" ShapeID="_x0000_i1036" DrawAspect="Content" ObjectID="_1453291761" r:id="rId31"/>
        </w:object>
      </w:r>
      <w:r w:rsidR="004A781C">
        <w:br w:type="page"/>
        <w:t>Software Module Implementation</w:t>
      </w:r>
    </w:p>
    <w:p w:rsidR="004A781C" w:rsidRDefault="00E21235">
      <w:pPr>
        <w:pStyle w:val="Heading2"/>
      </w:pPr>
      <w:r>
        <w:t>Initial Data Values</w:t>
      </w:r>
    </w:p>
    <w:p w:rsidR="00E21235" w:rsidRDefault="00E21235" w:rsidP="00E21235"/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55"/>
        <w:gridCol w:w="4455"/>
      </w:tblGrid>
      <w:tr w:rsidR="00E21235" w:rsidRPr="006A25CC" w:rsidTr="005A2C68">
        <w:trPr>
          <w:trHeight w:val="341"/>
        </w:trPr>
        <w:tc>
          <w:tcPr>
            <w:tcW w:w="4455" w:type="dxa"/>
            <w:shd w:val="clear" w:color="auto" w:fill="FFFF99"/>
            <w:vAlign w:val="center"/>
          </w:tcPr>
          <w:p w:rsidR="00E21235" w:rsidRPr="006A25CC" w:rsidRDefault="00E21235" w:rsidP="005A2C6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455" w:type="dxa"/>
            <w:shd w:val="clear" w:color="auto" w:fill="FFFF99"/>
            <w:vAlign w:val="center"/>
          </w:tcPr>
          <w:p w:rsidR="00E21235" w:rsidRPr="006A25CC" w:rsidRDefault="00E21235" w:rsidP="005A2C6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E21235" w:rsidRPr="004B5BE2" w:rsidTr="005A2C68">
        <w:trPr>
          <w:trHeight w:val="341"/>
        </w:trPr>
        <w:tc>
          <w:tcPr>
            <w:tcW w:w="4455" w:type="dxa"/>
            <w:vAlign w:val="center"/>
          </w:tcPr>
          <w:p w:rsidR="00E21235" w:rsidRPr="004B5BE2" w:rsidRDefault="00E301EE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E301EE">
              <w:rPr>
                <w:rFonts w:ascii="Arial" w:hAnsi="Arial" w:cs="Arial"/>
                <w:sz w:val="16"/>
                <w:szCs w:val="16"/>
              </w:rPr>
              <w:t>CTerm_Cnt_lgc</w:t>
            </w:r>
          </w:p>
        </w:tc>
        <w:tc>
          <w:tcPr>
            <w:tcW w:w="4455" w:type="dxa"/>
            <w:vAlign w:val="center"/>
          </w:tcPr>
          <w:p w:rsidR="00E21235" w:rsidRPr="004B5BE2" w:rsidRDefault="008D0A24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8D0A24">
              <w:rPr>
                <w:rFonts w:ascii="Arial" w:hAnsi="Arial" w:cs="Arial"/>
                <w:sz w:val="16"/>
                <w:szCs w:val="16"/>
              </w:rPr>
              <w:t>D_FALSE_CNT_LGC</w:t>
            </w:r>
          </w:p>
        </w:tc>
      </w:tr>
      <w:tr w:rsidR="008D0A24" w:rsidRPr="004B5BE2" w:rsidTr="005A2C68">
        <w:trPr>
          <w:trHeight w:val="341"/>
        </w:trPr>
        <w:tc>
          <w:tcPr>
            <w:tcW w:w="4455" w:type="dxa"/>
            <w:vAlign w:val="center"/>
          </w:tcPr>
          <w:p w:rsidR="008D0A24" w:rsidRPr="008D0A24" w:rsidRDefault="00E301EE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E301EE">
              <w:rPr>
                <w:rFonts w:ascii="Arial" w:hAnsi="Arial" w:cs="Arial"/>
                <w:sz w:val="16"/>
                <w:szCs w:val="16"/>
              </w:rPr>
              <w:t>ATerm_Cnt_lgc</w:t>
            </w:r>
          </w:p>
        </w:tc>
        <w:tc>
          <w:tcPr>
            <w:tcW w:w="4455" w:type="dxa"/>
            <w:vAlign w:val="center"/>
          </w:tcPr>
          <w:p w:rsidR="008D0A24" w:rsidRPr="008D0A24" w:rsidRDefault="008D0A24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8D0A24">
              <w:rPr>
                <w:rFonts w:ascii="Arial" w:hAnsi="Arial" w:cs="Arial"/>
                <w:sz w:val="16"/>
                <w:szCs w:val="16"/>
              </w:rPr>
              <w:t>D_</w:t>
            </w:r>
            <w:r w:rsidR="00E55871">
              <w:rPr>
                <w:rFonts w:ascii="Arial" w:hAnsi="Arial" w:cs="Arial"/>
                <w:sz w:val="16"/>
                <w:szCs w:val="16"/>
              </w:rPr>
              <w:t>TRUE</w:t>
            </w:r>
            <w:r w:rsidRPr="008D0A24">
              <w:rPr>
                <w:rFonts w:ascii="Arial" w:hAnsi="Arial" w:cs="Arial"/>
                <w:sz w:val="16"/>
                <w:szCs w:val="16"/>
              </w:rPr>
              <w:t>_CNT_LGC</w:t>
            </w:r>
          </w:p>
        </w:tc>
      </w:tr>
      <w:tr w:rsidR="008D0A24" w:rsidRPr="004B5BE2" w:rsidTr="005A2C68">
        <w:trPr>
          <w:trHeight w:val="341"/>
        </w:trPr>
        <w:tc>
          <w:tcPr>
            <w:tcW w:w="4455" w:type="dxa"/>
            <w:vAlign w:val="center"/>
          </w:tcPr>
          <w:p w:rsidR="008D0A24" w:rsidRPr="008D0A24" w:rsidRDefault="00E301EE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E301EE">
              <w:rPr>
                <w:rFonts w:ascii="Arial" w:hAnsi="Arial" w:cs="Arial"/>
                <w:sz w:val="16"/>
                <w:szCs w:val="16"/>
              </w:rPr>
              <w:t>FTerm_Cnt_lgc</w:t>
            </w:r>
          </w:p>
        </w:tc>
        <w:tc>
          <w:tcPr>
            <w:tcW w:w="4455" w:type="dxa"/>
            <w:vAlign w:val="center"/>
          </w:tcPr>
          <w:p w:rsidR="008D0A24" w:rsidRPr="008D0A24" w:rsidRDefault="008D0A24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8D0A24">
              <w:rPr>
                <w:rFonts w:ascii="Arial" w:hAnsi="Arial" w:cs="Arial"/>
                <w:sz w:val="16"/>
                <w:szCs w:val="16"/>
              </w:rPr>
              <w:t>D_FALSE_CNT_LGC</w:t>
            </w:r>
          </w:p>
        </w:tc>
      </w:tr>
    </w:tbl>
    <w:p w:rsidR="00E21235" w:rsidRPr="00E21235" w:rsidRDefault="00E21235" w:rsidP="00E21235"/>
    <w:p w:rsidR="00E21235" w:rsidRDefault="00E21235" w:rsidP="00E21235">
      <w:pPr>
        <w:pStyle w:val="Heading2"/>
        <w:numPr>
          <w:ilvl w:val="0"/>
          <w:numId w:val="0"/>
        </w:numPr>
        <w:ind w:left="576"/>
      </w:pPr>
    </w:p>
    <w:p w:rsidR="00E21235" w:rsidRDefault="00E21235" w:rsidP="00E21235">
      <w:pPr>
        <w:rPr>
          <w:rFonts w:ascii="Arial" w:hAnsi="Arial"/>
          <w:sz w:val="24"/>
        </w:rPr>
      </w:pPr>
      <w:r>
        <w:br w:type="page"/>
      </w:r>
    </w:p>
    <w:p w:rsidR="005A2C68" w:rsidRDefault="005A2C68">
      <w:pPr>
        <w:pStyle w:val="Heading2"/>
      </w:pPr>
      <w:r>
        <w:t>Initialization Functions</w:t>
      </w:r>
    </w:p>
    <w:p w:rsidR="00240018" w:rsidRDefault="005A2C68" w:rsidP="00E30676">
      <w:pPr>
        <w:pStyle w:val="Heading3"/>
        <w:rPr>
          <w:b w:val="0"/>
        </w:rPr>
      </w:pPr>
      <w:r>
        <w:t xml:space="preserve">Init: </w:t>
      </w:r>
    </w:p>
    <w:p w:rsidR="004A781C" w:rsidRDefault="004A781C">
      <w:pPr>
        <w:pStyle w:val="Heading2"/>
      </w:pPr>
      <w:r>
        <w:t>Periodic Functions</w:t>
      </w:r>
    </w:p>
    <w:p w:rsidR="001C2993" w:rsidRDefault="001C2993" w:rsidP="003E2F7A">
      <w:pPr>
        <w:spacing w:after="0"/>
      </w:pPr>
      <w:r>
        <w:br w:type="page"/>
      </w:r>
    </w:p>
    <w:p w:rsidR="004A781C" w:rsidRDefault="004A781C">
      <w:pPr>
        <w:pStyle w:val="Heading2"/>
      </w:pPr>
      <w:r>
        <w:t>Fault Recovery Functions</w:t>
      </w:r>
    </w:p>
    <w:p w:rsidR="004A781C" w:rsidRDefault="00B30D6A">
      <w:r>
        <w:t>None</w:t>
      </w:r>
    </w:p>
    <w:p w:rsidR="004A781C" w:rsidRDefault="004A781C">
      <w:pPr>
        <w:pStyle w:val="Heading2"/>
      </w:pPr>
      <w:r>
        <w:t>Shutdown Functions</w:t>
      </w:r>
    </w:p>
    <w:p w:rsidR="004A781C" w:rsidRDefault="009B70E4">
      <w:r>
        <w:t>None</w:t>
      </w:r>
    </w:p>
    <w:p w:rsidR="004A781C" w:rsidRDefault="004A781C">
      <w:pPr>
        <w:pStyle w:val="Heading2"/>
      </w:pPr>
      <w:r>
        <w:t>Interrupt Functions</w:t>
      </w:r>
    </w:p>
    <w:p w:rsidR="004A781C" w:rsidRDefault="0007287D">
      <w:r>
        <w:t>None</w:t>
      </w:r>
    </w:p>
    <w:p w:rsidR="004A781C" w:rsidRDefault="004A781C">
      <w:pPr>
        <w:pStyle w:val="Heading2"/>
      </w:pPr>
      <w:r>
        <w:t>Serial Communication Functions</w:t>
      </w:r>
    </w:p>
    <w:p w:rsidR="002B2773" w:rsidRDefault="002B2773">
      <w:pPr>
        <w:spacing w:after="0"/>
      </w:pPr>
      <w:r>
        <w:br w:type="page"/>
      </w:r>
    </w:p>
    <w:p w:rsidR="004A781C" w:rsidRDefault="004A781C" w:rsidP="002B2773">
      <w:pPr>
        <w:pStyle w:val="Heading2"/>
      </w:pPr>
      <w:r>
        <w:t>Execution Requirements</w:t>
      </w:r>
    </w:p>
    <w:p w:rsidR="004A781C" w:rsidRDefault="004A781C">
      <w:pPr>
        <w:pStyle w:val="Heading2"/>
      </w:pPr>
      <w:r>
        <w:t>Execution Sequence of the Module</w:t>
      </w:r>
    </w:p>
    <w:p w:rsidR="004A781C" w:rsidRPr="00F64D80" w:rsidRDefault="00483816" w:rsidP="00E31267">
      <w:pPr>
        <w:pStyle w:val="Heading2"/>
        <w:numPr>
          <w:ilvl w:val="0"/>
          <w:numId w:val="0"/>
        </w:numPr>
        <w:ind w:firstLine="576"/>
        <w:rPr>
          <w:rFonts w:ascii="Times New Roman" w:hAnsi="Times New Roman"/>
          <w:b w:val="0"/>
          <w:sz w:val="20"/>
        </w:rPr>
      </w:pPr>
      <w:fldSimple w:instr=" DOCPROPERTY &quot;Module Name&quot;  \* MERGEFORMAT ">
        <w:r w:rsidR="002F46B6" w:rsidRPr="00F64D80">
          <w:rPr>
            <w:rFonts w:ascii="Times New Roman" w:hAnsi="Times New Roman"/>
            <w:b w:val="0"/>
            <w:sz w:val="20"/>
          </w:rPr>
          <w:t>StaMd</w:t>
        </w:r>
      </w:fldSimple>
      <w:r w:rsidR="002F46B6" w:rsidRPr="00F64D80">
        <w:rPr>
          <w:rFonts w:ascii="Times New Roman" w:hAnsi="Times New Roman"/>
          <w:b w:val="0"/>
          <w:sz w:val="20"/>
        </w:rPr>
        <w:t>_Init</w:t>
      </w:r>
      <w:ins w:id="102" w:author="wz7x3j" w:date="2013-12-12T15:46:00Z">
        <w:r w:rsidR="006D415F">
          <w:rPr>
            <w:rFonts w:ascii="Times New Roman" w:hAnsi="Times New Roman"/>
            <w:b w:val="0"/>
            <w:sz w:val="20"/>
          </w:rPr>
          <w:t>0</w:t>
        </w:r>
      </w:ins>
      <w:del w:id="103" w:author="wz7x3j" w:date="2013-12-12T15:46:00Z">
        <w:r w:rsidR="002F46B6" w:rsidRPr="00F64D80" w:rsidDel="006D415F">
          <w:rPr>
            <w:rFonts w:ascii="Times New Roman" w:hAnsi="Times New Roman"/>
            <w:b w:val="0"/>
            <w:sz w:val="20"/>
          </w:rPr>
          <w:delText>1</w:delText>
        </w:r>
      </w:del>
      <w:r w:rsidR="002F46B6" w:rsidRPr="00F64D80">
        <w:rPr>
          <w:rFonts w:ascii="Times New Roman" w:hAnsi="Times New Roman"/>
          <w:b w:val="0"/>
          <w:sz w:val="20"/>
        </w:rPr>
        <w:t xml:space="preserve"> </w:t>
      </w:r>
      <w:ins w:id="104" w:author="wz7x3j" w:date="2013-12-20T11:06:00Z">
        <w:r w:rsidR="004A56C1">
          <w:rPr>
            <w:rFonts w:ascii="Times New Roman" w:hAnsi="Times New Roman"/>
            <w:b w:val="0"/>
            <w:sz w:val="20"/>
          </w:rPr>
          <w:t xml:space="preserve">is called outside of the Rte, from ECUStartup and </w:t>
        </w:r>
      </w:ins>
      <w:r w:rsidR="002F46B6" w:rsidRPr="00F64D80">
        <w:rPr>
          <w:rFonts w:ascii="Times New Roman" w:hAnsi="Times New Roman"/>
          <w:b w:val="0"/>
          <w:sz w:val="20"/>
        </w:rPr>
        <w:t>needs to RUN prior to any function that requires the use of TypeH data.</w:t>
      </w:r>
      <w:r w:rsidR="004A781C" w:rsidRPr="00F64D80">
        <w:rPr>
          <w:rFonts w:ascii="Times New Roman" w:hAnsi="Times New Roman"/>
          <w:b w:val="0"/>
          <w:sz w:val="20"/>
        </w:rPr>
        <w:t>Execution Rates for sub-modules called by the Scheduler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528"/>
        <w:gridCol w:w="1980"/>
        <w:gridCol w:w="3420"/>
      </w:tblGrid>
      <w:tr w:rsidR="004A781C" w:rsidTr="002812F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Calling Frequency 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System State(s) in which the function is called</w:t>
            </w:r>
          </w:p>
        </w:tc>
      </w:tr>
      <w:tr w:rsidR="00381542" w:rsidRPr="00381542" w:rsidTr="002812F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542" w:rsidRPr="00381542" w:rsidRDefault="004A56C1" w:rsidP="00A35F6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ins w:id="105" w:author="wz7x3j" w:date="2013-12-20T11:05:00Z">
              <w:r w:rsidRPr="00E30676">
                <w:rPr>
                  <w:rFonts w:ascii="Arial" w:hAnsi="Arial" w:cs="Arial"/>
                  <w:sz w:val="16"/>
                  <w:szCs w:val="16"/>
                </w:rPr>
                <w:t>StaMd_Init</w:t>
              </w:r>
              <w:r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542" w:rsidRPr="00381542" w:rsidRDefault="004A56C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ins w:id="106" w:author="wz7x3j" w:date="2013-12-20T11:05:00Z">
              <w:r>
                <w:rPr>
                  <w:rFonts w:ascii="Arial" w:hAnsi="Arial" w:cs="Arial"/>
                  <w:sz w:val="16"/>
                  <w:szCs w:val="16"/>
                </w:rPr>
                <w:t>Once at init</w:t>
              </w:r>
            </w:ins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6D" w:rsidRPr="00381542" w:rsidRDefault="004A56C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ins w:id="107" w:author="wz7x3j" w:date="2013-12-20T11:05:00Z">
              <w:r>
                <w:rPr>
                  <w:rFonts w:ascii="Arial" w:hAnsi="Arial" w:cs="Arial"/>
                  <w:sz w:val="16"/>
                  <w:szCs w:val="16"/>
                </w:rPr>
                <w:t>Cold Init</w:t>
              </w:r>
            </w:ins>
          </w:p>
        </w:tc>
      </w:tr>
      <w:tr w:rsidR="00A35F6D" w:rsidRPr="00381542" w:rsidTr="002812F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6D" w:rsidRPr="00381542" w:rsidRDefault="00A35F6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6D" w:rsidRPr="00381542" w:rsidRDefault="00A35F6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6D" w:rsidRPr="00381542" w:rsidRDefault="00A35F6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13FD" w:rsidRPr="00381542" w:rsidTr="002812F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3FD" w:rsidRDefault="00E913FD" w:rsidP="000674D4">
            <w:pPr>
              <w:spacing w:before="60"/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3FD" w:rsidRDefault="00E913F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3FD" w:rsidRDefault="00E913F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A781C" w:rsidRDefault="004A781C">
      <w:pPr>
        <w:pStyle w:val="Heading2"/>
      </w:pPr>
      <w:r>
        <w:t xml:space="preserve">Execution Requirements for Serial Communication Functions 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618"/>
        <w:gridCol w:w="5310"/>
      </w:tblGrid>
      <w:tr w:rsidR="004A781C" w:rsidTr="007F19DD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Sub-Module called by (Serial Comm Function Name)</w:t>
            </w:r>
          </w:p>
        </w:tc>
      </w:tr>
      <w:tr w:rsidR="004A781C" w:rsidTr="007F19DD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  <w:t>Memory Map Definition Requirements</w:t>
      </w:r>
    </w:p>
    <w:p w:rsidR="004A781C" w:rsidRDefault="004A781C">
      <w:pPr>
        <w:pStyle w:val="Heading2"/>
      </w:pPr>
      <w:r>
        <w:t>Sub Modules (Functions)</w:t>
      </w:r>
    </w:p>
    <w:p w:rsidR="004A781C" w:rsidRDefault="004A781C">
      <w:r>
        <w:t>This table identifies the software segments for functions identified in this module.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978"/>
        <w:gridCol w:w="3960"/>
      </w:tblGrid>
      <w:tr w:rsidR="004A781C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146010" w:rsidRPr="00BE6958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010" w:rsidRPr="00381542" w:rsidRDefault="00146010" w:rsidP="009963F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010" w:rsidRPr="00146010" w:rsidRDefault="00146010" w:rsidP="009963F0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  <w:tr w:rsidR="009963F0" w:rsidRPr="00BE6958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3F0" w:rsidRPr="00381542" w:rsidRDefault="009963F0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3F0" w:rsidRPr="00146010" w:rsidRDefault="009963F0" w:rsidP="000674D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  <w:tr w:rsidR="008B6CE5" w:rsidRPr="00BE6958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CE5" w:rsidRDefault="008B6CE5" w:rsidP="000674D4">
            <w:pPr>
              <w:spacing w:before="60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CE5" w:rsidRPr="00EF5B62" w:rsidRDefault="008B6CE5" w:rsidP="000674D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  <w:tr w:rsidR="00C1016F" w:rsidRPr="00BE6958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16F" w:rsidRPr="00E913FD" w:rsidRDefault="00C1016F" w:rsidP="000674D4">
            <w:pPr>
              <w:spacing w:before="60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16F" w:rsidRPr="00EF5B62" w:rsidRDefault="00C1016F" w:rsidP="000674D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</w:tbl>
    <w:p w:rsidR="00B47ABB" w:rsidRPr="009963F0" w:rsidRDefault="00B47ABB" w:rsidP="00B47ABB">
      <w:pPr>
        <w:pStyle w:val="Heading2"/>
        <w:numPr>
          <w:ilvl w:val="0"/>
          <w:numId w:val="0"/>
        </w:numPr>
        <w:ind w:left="576"/>
        <w:rPr>
          <w:lang w:val="fr-FR"/>
        </w:rPr>
      </w:pPr>
    </w:p>
    <w:p w:rsidR="004A781C" w:rsidRDefault="00E94049">
      <w:pPr>
        <w:pStyle w:val="Heading2"/>
      </w:pPr>
      <w:r>
        <w:t xml:space="preserve">Global and </w:t>
      </w:r>
      <w:r w:rsidR="004A781C">
        <w:t>Local Functions</w:t>
      </w:r>
    </w:p>
    <w:p w:rsidR="004A781C" w:rsidRDefault="004A781C">
      <w:r>
        <w:t xml:space="preserve">This table identifies the software segments for </w:t>
      </w:r>
      <w:r w:rsidR="00074E69">
        <w:t xml:space="preserve">global and </w:t>
      </w:r>
      <w:r>
        <w:t>local functions identified in this module.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978"/>
        <w:gridCol w:w="3960"/>
      </w:tblGrid>
      <w:tr w:rsidR="004A781C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4A781C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E94049" w:rsidRDefault="00E94049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94049">
              <w:rPr>
                <w:rFonts w:ascii="Arial" w:hAnsi="Arial" w:cs="Arial"/>
                <w:sz w:val="16"/>
                <w:szCs w:val="16"/>
              </w:rPr>
              <w:t>BldTranVctr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0674D4" w:rsidRDefault="00E94049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94049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4049" w:rsidRPr="00E94049" w:rsidRDefault="00E94049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94049">
              <w:rPr>
                <w:rFonts w:ascii="Arial" w:hAnsi="Arial" w:cs="Arial"/>
                <w:sz w:val="16"/>
                <w:szCs w:val="16"/>
              </w:rPr>
              <w:t>MilestoneRqst_WarmInitMilestoneComplete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4049" w:rsidRPr="000674D4" w:rsidRDefault="00E94049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94049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4049" w:rsidRPr="00E94049" w:rsidRDefault="00E94049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94049">
              <w:rPr>
                <w:rFonts w:ascii="Arial" w:hAnsi="Arial" w:cs="Arial"/>
                <w:sz w:val="16"/>
                <w:szCs w:val="16"/>
              </w:rPr>
              <w:t>MilestoneRqst_WarmInitMilestoneNotComplete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4049" w:rsidRPr="000674D4" w:rsidRDefault="00E94049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2931FA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1FA" w:rsidRPr="00E94049" w:rsidRDefault="002931F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2931FA">
              <w:rPr>
                <w:rFonts w:ascii="Arial" w:hAnsi="Arial" w:cs="Arial"/>
                <w:sz w:val="16"/>
                <w:szCs w:val="16"/>
              </w:rPr>
              <w:t>ReadTypeH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1FA" w:rsidRPr="000674D4" w:rsidRDefault="002931FA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2931FA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1FA" w:rsidRPr="002931FA" w:rsidRDefault="002931F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2931FA">
              <w:rPr>
                <w:rFonts w:ascii="Arial" w:hAnsi="Arial" w:cs="Arial"/>
                <w:sz w:val="16"/>
                <w:szCs w:val="16"/>
              </w:rPr>
              <w:t>WriteTypeH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1FA" w:rsidRPr="000674D4" w:rsidRDefault="002931FA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30676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2931FA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30676">
              <w:rPr>
                <w:rFonts w:ascii="Arial" w:hAnsi="Arial" w:cs="Arial"/>
                <w:sz w:val="16"/>
                <w:szCs w:val="16"/>
              </w:rPr>
              <w:t>CheckWarmInitComplete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0674D4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E30676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30676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30676">
              <w:rPr>
                <w:rFonts w:ascii="Arial" w:hAnsi="Arial" w:cs="Arial"/>
                <w:sz w:val="16"/>
                <w:szCs w:val="16"/>
              </w:rPr>
              <w:t>SystemStateCheck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30676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30676">
              <w:rPr>
                <w:rFonts w:ascii="Arial" w:hAnsi="Arial" w:cs="Arial"/>
                <w:sz w:val="16"/>
                <w:szCs w:val="16"/>
              </w:rPr>
              <w:t>StaMd_SCom_EcuReset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30676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30676">
              <w:rPr>
                <w:rFonts w:ascii="Arial" w:hAnsi="Arial" w:cs="Arial"/>
                <w:sz w:val="16"/>
                <w:szCs w:val="16"/>
              </w:rPr>
              <w:t>StaMd_Trns1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30676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30676">
              <w:rPr>
                <w:rFonts w:ascii="Arial" w:hAnsi="Arial" w:cs="Arial"/>
                <w:sz w:val="16"/>
                <w:szCs w:val="16"/>
              </w:rPr>
              <w:t>StaMd_Per1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6D415F" w:rsidRPr="004A56C1">
        <w:trPr>
          <w:ins w:id="108" w:author="wz7x3j" w:date="2013-12-12T15:47:00Z"/>
        </w:trPr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415F" w:rsidRPr="00E30676" w:rsidRDefault="006D415F">
            <w:pPr>
              <w:spacing w:before="60"/>
              <w:rPr>
                <w:ins w:id="109" w:author="wz7x3j" w:date="2013-12-12T15:47:00Z"/>
                <w:rFonts w:ascii="Arial" w:hAnsi="Arial" w:cs="Arial"/>
                <w:sz w:val="16"/>
                <w:szCs w:val="16"/>
              </w:rPr>
            </w:pPr>
            <w:ins w:id="110" w:author="wz7x3j" w:date="2013-12-12T15:47:00Z">
              <w:r w:rsidRPr="00E30676">
                <w:rPr>
                  <w:rFonts w:ascii="Arial" w:hAnsi="Arial" w:cs="Arial"/>
                  <w:sz w:val="16"/>
                  <w:szCs w:val="16"/>
                </w:rPr>
                <w:t>StaMd_Init</w:t>
              </w:r>
              <w:r>
                <w:rPr>
                  <w:rFonts w:ascii="Arial" w:hAnsi="Arial" w:cs="Arial"/>
                  <w:sz w:val="16"/>
                  <w:szCs w:val="16"/>
                </w:rPr>
                <w:t>0</w:t>
              </w:r>
            </w:ins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415F" w:rsidRPr="000674D4" w:rsidRDefault="006D415F" w:rsidP="004A56C1">
            <w:pPr>
              <w:spacing w:before="60"/>
              <w:rPr>
                <w:ins w:id="111" w:author="wz7x3j" w:date="2013-12-12T15:47:00Z"/>
                <w:rFonts w:ascii="Arial" w:hAnsi="Arial" w:cs="Arial"/>
                <w:sz w:val="16"/>
                <w:szCs w:val="16"/>
                <w:lang w:val="fr-FR"/>
              </w:rPr>
            </w:pPr>
            <w:ins w:id="112" w:author="wz7x3j" w:date="2013-12-12T15:47:00Z">
              <w:r w:rsidRPr="00E30676">
                <w:rPr>
                  <w:rFonts w:ascii="Arial" w:hAnsi="Arial" w:cs="Arial"/>
                  <w:sz w:val="16"/>
                  <w:szCs w:val="16"/>
                  <w:lang w:val="fr-FR"/>
                </w:rPr>
                <w:t>AP_STAMD_CODE</w:t>
              </w:r>
            </w:ins>
          </w:p>
        </w:tc>
      </w:tr>
      <w:tr w:rsidR="00E30676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30676">
              <w:rPr>
                <w:rFonts w:ascii="Arial" w:hAnsi="Arial" w:cs="Arial"/>
                <w:sz w:val="16"/>
                <w:szCs w:val="16"/>
              </w:rPr>
              <w:t>StaMd_Init1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E30676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</w:tbl>
    <w:p w:rsidR="004A781C" w:rsidRPr="00E94049" w:rsidRDefault="004A781C">
      <w:pPr>
        <w:pStyle w:val="Heading1"/>
        <w:numPr>
          <w:ilvl w:val="0"/>
          <w:numId w:val="0"/>
        </w:numPr>
        <w:rPr>
          <w:lang w:val="fr-FR"/>
        </w:rPr>
      </w:pPr>
    </w:p>
    <w:p w:rsidR="004A781C" w:rsidRDefault="004A781C">
      <w:pPr>
        <w:pStyle w:val="Heading1"/>
      </w:pPr>
      <w:r w:rsidRPr="00E94049">
        <w:rPr>
          <w:lang w:val="fr-FR"/>
        </w:rPr>
        <w:br w:type="page"/>
      </w:r>
      <w:r>
        <w:t>Known Issues / Limitations With Design</w:t>
      </w:r>
    </w:p>
    <w:p w:rsidR="009C42FB" w:rsidRDefault="002F46B6" w:rsidP="005852D5">
      <w:pPr>
        <w:numPr>
          <w:ilvl w:val="0"/>
          <w:numId w:val="6"/>
        </w:numPr>
        <w:jc w:val="both"/>
      </w:pPr>
      <w:r>
        <w:t>.</w:t>
      </w:r>
      <w:r w:rsidR="009C42FB">
        <w:t>FDD does not currently support “Transition” state required for RTE runnables triggered on state transitions.  Current design simply does nothing if in “Transition” state.</w:t>
      </w:r>
    </w:p>
    <w:p w:rsidR="00421912" w:rsidRDefault="00421912" w:rsidP="005852D5">
      <w:pPr>
        <w:numPr>
          <w:ilvl w:val="0"/>
          <w:numId w:val="6"/>
        </w:numPr>
        <w:jc w:val="both"/>
      </w:pPr>
      <w:r>
        <w:t xml:space="preserve">FDD requirement state that an off state milestone is considered as complete when all the NVM writes are complete. This milestone is </w:t>
      </w:r>
      <w:r w:rsidR="00A42A13">
        <w:t>currently performed internally</w:t>
      </w:r>
      <w:r w:rsidR="00072F3F">
        <w:t xml:space="preserve"> by querying the NVM </w:t>
      </w:r>
      <w:r w:rsidR="00074774">
        <w:t xml:space="preserve">write </w:t>
      </w:r>
      <w:r w:rsidR="00072F3F">
        <w:t>status in this module</w:t>
      </w:r>
      <w:r w:rsidR="00A42A13">
        <w:t>.</w:t>
      </w:r>
    </w:p>
    <w:p w:rsidR="00A3696A" w:rsidRDefault="00D2277A" w:rsidP="005852D5">
      <w:pPr>
        <w:numPr>
          <w:ilvl w:val="0"/>
          <w:numId w:val="6"/>
        </w:numPr>
        <w:jc w:val="both"/>
      </w:pPr>
      <w:r>
        <w:t xml:space="preserve">FDD calls out for the F Term input to this module as a Boolean type diagnostic flag that is used to indicate a </w:t>
      </w:r>
      <w:r w:rsidR="00101F7E">
        <w:t xml:space="preserve">fault </w:t>
      </w:r>
      <w:r w:rsidR="00AE310C">
        <w:t>requesting removal of assist</w:t>
      </w:r>
      <w:r w:rsidR="007D4B7F">
        <w:t xml:space="preserve"> and currently there is no requirement for a component to send out this flag(according to FDD data dictionary version 86 dated 16</w:t>
      </w:r>
      <w:r w:rsidR="007D4B7F" w:rsidRPr="007D4B7F">
        <w:rPr>
          <w:vertAlign w:val="superscript"/>
        </w:rPr>
        <w:t>th</w:t>
      </w:r>
      <w:r w:rsidR="007D4B7F">
        <w:t xml:space="preserve"> Mar 2012). However, it has been implemented in Diagnostic manager version FDD37B_001.6</w:t>
      </w:r>
    </w:p>
    <w:p w:rsidR="004A781C" w:rsidRDefault="004A781C">
      <w:pPr>
        <w:pStyle w:val="Heading1"/>
      </w:pPr>
      <w:r>
        <w:br w:type="page"/>
        <w:t>Revision Control Log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  <w:tblPrChange w:id="113" w:author="wz7x3j" w:date="2014-02-07T15:20:00Z">
          <w:tblPr>
            <w:tblW w:w="892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/>
          </w:tblPr>
        </w:tblPrChange>
      </w:tblPr>
      <w:tblGrid>
        <w:gridCol w:w="558"/>
        <w:gridCol w:w="720"/>
        <w:gridCol w:w="5490"/>
        <w:gridCol w:w="1080"/>
        <w:gridCol w:w="990"/>
        <w:tblGridChange w:id="114">
          <w:tblGrid>
            <w:gridCol w:w="738"/>
            <w:gridCol w:w="720"/>
            <w:gridCol w:w="90"/>
            <w:gridCol w:w="4590"/>
            <w:gridCol w:w="270"/>
            <w:gridCol w:w="1170"/>
            <w:gridCol w:w="90"/>
            <w:gridCol w:w="1260"/>
          </w:tblGrid>
        </w:tblGridChange>
      </w:tblGrid>
      <w:tr w:rsidR="004A781C" w:rsidTr="00C9526F">
        <w:tc>
          <w:tcPr>
            <w:tcW w:w="558" w:type="dxa"/>
            <w:tcPrChange w:id="115" w:author="wz7x3j" w:date="2014-02-07T15:20:00Z">
              <w:tcPr>
                <w:tcW w:w="738" w:type="dxa"/>
              </w:tcPr>
            </w:tcPrChange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Item #</w:t>
            </w:r>
          </w:p>
        </w:tc>
        <w:tc>
          <w:tcPr>
            <w:tcW w:w="720" w:type="dxa"/>
            <w:tcPrChange w:id="116" w:author="wz7x3j" w:date="2014-02-07T15:20:00Z">
              <w:tcPr>
                <w:tcW w:w="810" w:type="dxa"/>
                <w:gridSpan w:val="2"/>
              </w:tcPr>
            </w:tcPrChange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5490" w:type="dxa"/>
            <w:tcPrChange w:id="117" w:author="wz7x3j" w:date="2014-02-07T15:20:00Z">
              <w:tcPr>
                <w:tcW w:w="4590" w:type="dxa"/>
              </w:tcPr>
            </w:tcPrChange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80" w:type="dxa"/>
            <w:tcPrChange w:id="118" w:author="wz7x3j" w:date="2014-02-07T15:20:00Z">
              <w:tcPr>
                <w:tcW w:w="1440" w:type="dxa"/>
                <w:gridSpan w:val="2"/>
              </w:tcPr>
            </w:tcPrChange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990" w:type="dxa"/>
            <w:tcPrChange w:id="119" w:author="wz7x3j" w:date="2014-02-07T15:20:00Z">
              <w:tcPr>
                <w:tcW w:w="1350" w:type="dxa"/>
                <w:gridSpan w:val="2"/>
              </w:tcPr>
            </w:tcPrChange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 Initials</w:t>
            </w:r>
          </w:p>
        </w:tc>
      </w:tr>
      <w:tr w:rsidR="004A781C" w:rsidRPr="007B02E4" w:rsidTr="00C9526F">
        <w:tc>
          <w:tcPr>
            <w:tcW w:w="558" w:type="dxa"/>
            <w:tcPrChange w:id="120" w:author="wz7x3j" w:date="2014-02-07T15:20:00Z">
              <w:tcPr>
                <w:tcW w:w="738" w:type="dxa"/>
              </w:tcPr>
            </w:tcPrChange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720" w:type="dxa"/>
            <w:tcPrChange w:id="121" w:author="wz7x3j" w:date="2014-02-07T15:20:00Z">
              <w:tcPr>
                <w:tcW w:w="810" w:type="dxa"/>
                <w:gridSpan w:val="2"/>
              </w:tcPr>
            </w:tcPrChange>
          </w:tcPr>
          <w:p w:rsidR="004A781C" w:rsidRDefault="002116B6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5490" w:type="dxa"/>
            <w:tcPrChange w:id="122" w:author="wz7x3j" w:date="2014-02-07T15:20:00Z">
              <w:tcPr>
                <w:tcW w:w="4590" w:type="dxa"/>
              </w:tcPr>
            </w:tcPrChange>
          </w:tcPr>
          <w:p w:rsidR="004A781C" w:rsidRPr="007B02E4" w:rsidRDefault="002116B6" w:rsidP="007B02E4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 w:rsidRPr="007B02E4">
              <w:rPr>
                <w:rFonts w:ascii="Arial" w:hAnsi="Arial" w:cs="Arial"/>
                <w:sz w:val="16"/>
                <w:lang w:val="es-ES"/>
              </w:rPr>
              <w:t xml:space="preserve">Initial </w:t>
            </w:r>
            <w:r w:rsidR="007B02E4" w:rsidRPr="007B02E4">
              <w:rPr>
                <w:rFonts w:ascii="Arial" w:hAnsi="Arial" w:cs="Arial"/>
                <w:sz w:val="16"/>
                <w:lang w:val="es-ES"/>
              </w:rPr>
              <w:t>EA3.</w:t>
            </w:r>
            <w:r w:rsidR="007B02E4">
              <w:rPr>
                <w:rFonts w:ascii="Arial" w:hAnsi="Arial" w:cs="Arial"/>
                <w:sz w:val="16"/>
                <w:lang w:val="es-ES"/>
              </w:rPr>
              <w:t>0</w:t>
            </w:r>
            <w:r w:rsidRPr="007B02E4">
              <w:rPr>
                <w:rFonts w:ascii="Arial" w:hAnsi="Arial" w:cs="Arial"/>
                <w:sz w:val="16"/>
                <w:lang w:val="es-ES"/>
              </w:rPr>
              <w:t xml:space="preserve"> version.</w:t>
            </w:r>
          </w:p>
        </w:tc>
        <w:tc>
          <w:tcPr>
            <w:tcW w:w="1080" w:type="dxa"/>
            <w:tcPrChange w:id="123" w:author="wz7x3j" w:date="2014-02-07T15:20:00Z">
              <w:tcPr>
                <w:tcW w:w="1440" w:type="dxa"/>
                <w:gridSpan w:val="2"/>
              </w:tcPr>
            </w:tcPrChange>
          </w:tcPr>
          <w:p w:rsidR="004A781C" w:rsidRPr="007B02E4" w:rsidRDefault="00544EF0" w:rsidP="007B02E4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11</w:t>
            </w:r>
            <w:r w:rsidR="002116B6" w:rsidRPr="007B02E4">
              <w:rPr>
                <w:rFonts w:ascii="Arial" w:hAnsi="Arial" w:cs="Arial"/>
                <w:sz w:val="16"/>
                <w:lang w:val="es-ES"/>
              </w:rPr>
              <w:t>-</w:t>
            </w:r>
            <w:r w:rsidR="007B02E4">
              <w:rPr>
                <w:rFonts w:ascii="Arial" w:hAnsi="Arial" w:cs="Arial"/>
                <w:sz w:val="16"/>
                <w:lang w:val="es-ES"/>
              </w:rPr>
              <w:t>Apr</w:t>
            </w:r>
            <w:r w:rsidR="002116B6" w:rsidRPr="007B02E4">
              <w:rPr>
                <w:rFonts w:ascii="Arial" w:hAnsi="Arial" w:cs="Arial"/>
                <w:sz w:val="16"/>
                <w:lang w:val="es-ES"/>
              </w:rPr>
              <w:t>-11</w:t>
            </w:r>
          </w:p>
        </w:tc>
        <w:tc>
          <w:tcPr>
            <w:tcW w:w="990" w:type="dxa"/>
            <w:tcPrChange w:id="124" w:author="wz7x3j" w:date="2014-02-07T15:20:00Z">
              <w:tcPr>
                <w:tcW w:w="1350" w:type="dxa"/>
                <w:gridSpan w:val="2"/>
              </w:tcPr>
            </w:tcPrChange>
          </w:tcPr>
          <w:p w:rsidR="004A781C" w:rsidRPr="007B02E4" w:rsidRDefault="007B02E4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LWW</w:t>
            </w:r>
          </w:p>
        </w:tc>
      </w:tr>
      <w:tr w:rsidR="007B02E4" w:rsidRPr="007B02E4" w:rsidTr="00C9526F">
        <w:tc>
          <w:tcPr>
            <w:tcW w:w="558" w:type="dxa"/>
            <w:tcPrChange w:id="125" w:author="wz7x3j" w:date="2014-02-07T15:20:00Z">
              <w:tcPr>
                <w:tcW w:w="738" w:type="dxa"/>
              </w:tcPr>
            </w:tcPrChange>
          </w:tcPr>
          <w:p w:rsidR="007B02E4" w:rsidRPr="007B02E4" w:rsidRDefault="00B31688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2</w:t>
            </w:r>
          </w:p>
        </w:tc>
        <w:tc>
          <w:tcPr>
            <w:tcW w:w="720" w:type="dxa"/>
            <w:tcPrChange w:id="126" w:author="wz7x3j" w:date="2014-02-07T15:20:00Z">
              <w:tcPr>
                <w:tcW w:w="810" w:type="dxa"/>
                <w:gridSpan w:val="2"/>
              </w:tcPr>
            </w:tcPrChange>
          </w:tcPr>
          <w:p w:rsidR="007B02E4" w:rsidRPr="007B02E4" w:rsidRDefault="00B31688" w:rsidP="001F058E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2</w:t>
            </w:r>
          </w:p>
        </w:tc>
        <w:tc>
          <w:tcPr>
            <w:tcW w:w="5490" w:type="dxa"/>
            <w:tcPrChange w:id="127" w:author="wz7x3j" w:date="2014-02-07T15:20:00Z">
              <w:tcPr>
                <w:tcW w:w="4590" w:type="dxa"/>
              </w:tcPr>
            </w:tcPrChange>
          </w:tcPr>
          <w:p w:rsidR="007B02E4" w:rsidRPr="00B31688" w:rsidRDefault="007D2AB9">
            <w:pPr>
              <w:spacing w:before="60"/>
              <w:rPr>
                <w:rFonts w:ascii="Arial" w:hAnsi="Arial" w:cs="Arial"/>
                <w:sz w:val="16"/>
              </w:rPr>
            </w:pPr>
            <w:r w:rsidRPr="007D2AB9">
              <w:rPr>
                <w:rFonts w:ascii="Arial" w:hAnsi="Arial" w:cs="Arial"/>
                <w:sz w:val="16"/>
              </w:rPr>
              <w:t>Updated range errors found during UTP</w:t>
            </w:r>
          </w:p>
        </w:tc>
        <w:tc>
          <w:tcPr>
            <w:tcW w:w="1080" w:type="dxa"/>
            <w:tcPrChange w:id="128" w:author="wz7x3j" w:date="2014-02-07T15:20:00Z">
              <w:tcPr>
                <w:tcW w:w="1440" w:type="dxa"/>
                <w:gridSpan w:val="2"/>
              </w:tcPr>
            </w:tcPrChange>
          </w:tcPr>
          <w:p w:rsidR="007B02E4" w:rsidRPr="00B31688" w:rsidRDefault="00B31688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13-Apr-11</w:t>
            </w:r>
          </w:p>
        </w:tc>
        <w:tc>
          <w:tcPr>
            <w:tcW w:w="990" w:type="dxa"/>
            <w:tcPrChange w:id="129" w:author="wz7x3j" w:date="2014-02-07T15:20:00Z">
              <w:tcPr>
                <w:tcW w:w="1350" w:type="dxa"/>
                <w:gridSpan w:val="2"/>
              </w:tcPr>
            </w:tcPrChange>
          </w:tcPr>
          <w:p w:rsidR="007B02E4" w:rsidRPr="00B31688" w:rsidRDefault="00B3168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LWW</w:t>
            </w:r>
          </w:p>
        </w:tc>
      </w:tr>
      <w:tr w:rsidR="007B02E4" w:rsidRPr="007B02E4" w:rsidTr="00C9526F">
        <w:tc>
          <w:tcPr>
            <w:tcW w:w="558" w:type="dxa"/>
            <w:tcPrChange w:id="130" w:author="wz7x3j" w:date="2014-02-07T15:20:00Z">
              <w:tcPr>
                <w:tcW w:w="738" w:type="dxa"/>
              </w:tcPr>
            </w:tcPrChange>
          </w:tcPr>
          <w:p w:rsidR="007B02E4" w:rsidRPr="00B31688" w:rsidRDefault="0071145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720" w:type="dxa"/>
            <w:tcPrChange w:id="131" w:author="wz7x3j" w:date="2014-02-07T15:20:00Z">
              <w:tcPr>
                <w:tcW w:w="810" w:type="dxa"/>
                <w:gridSpan w:val="2"/>
              </w:tcPr>
            </w:tcPrChange>
          </w:tcPr>
          <w:p w:rsidR="007B02E4" w:rsidRPr="00B31688" w:rsidRDefault="00711451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5490" w:type="dxa"/>
            <w:tcPrChange w:id="132" w:author="wz7x3j" w:date="2014-02-07T15:20:00Z">
              <w:tcPr>
                <w:tcW w:w="4590" w:type="dxa"/>
              </w:tcPr>
            </w:tcPrChange>
          </w:tcPr>
          <w:p w:rsidR="007B02E4" w:rsidRPr="00711451" w:rsidRDefault="00711451" w:rsidP="0071145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Added </w:t>
            </w:r>
            <w:r w:rsidRPr="00711451">
              <w:rPr>
                <w:rFonts w:ascii="Arial" w:hAnsi="Arial" w:cs="Arial"/>
                <w:sz w:val="16"/>
              </w:rPr>
              <w:t>RampStatusCmp_Cnt_T_lgc</w:t>
            </w:r>
          </w:p>
        </w:tc>
        <w:tc>
          <w:tcPr>
            <w:tcW w:w="1080" w:type="dxa"/>
            <w:tcPrChange w:id="133" w:author="wz7x3j" w:date="2014-02-07T15:20:00Z">
              <w:tcPr>
                <w:tcW w:w="1440" w:type="dxa"/>
                <w:gridSpan w:val="2"/>
              </w:tcPr>
            </w:tcPrChange>
          </w:tcPr>
          <w:p w:rsidR="007B02E4" w:rsidRPr="00B31688" w:rsidRDefault="00711451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05-Jan-12</w:t>
            </w:r>
          </w:p>
        </w:tc>
        <w:tc>
          <w:tcPr>
            <w:tcW w:w="990" w:type="dxa"/>
            <w:tcPrChange w:id="134" w:author="wz7x3j" w:date="2014-02-07T15:20:00Z">
              <w:tcPr>
                <w:tcW w:w="1350" w:type="dxa"/>
                <w:gridSpan w:val="2"/>
              </w:tcPr>
            </w:tcPrChange>
          </w:tcPr>
          <w:p w:rsidR="007B02E4" w:rsidRPr="00B31688" w:rsidRDefault="0071145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M. Story</w:t>
            </w:r>
          </w:p>
        </w:tc>
      </w:tr>
      <w:tr w:rsidR="007B02E4" w:rsidRPr="007B02E4" w:rsidTr="00C9526F">
        <w:tc>
          <w:tcPr>
            <w:tcW w:w="558" w:type="dxa"/>
            <w:tcPrChange w:id="135" w:author="wz7x3j" w:date="2014-02-07T15:20:00Z">
              <w:tcPr>
                <w:tcW w:w="738" w:type="dxa"/>
              </w:tcPr>
            </w:tcPrChange>
          </w:tcPr>
          <w:p w:rsidR="007B02E4" w:rsidRPr="00B31688" w:rsidRDefault="002931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</w:t>
            </w:r>
          </w:p>
        </w:tc>
        <w:tc>
          <w:tcPr>
            <w:tcW w:w="720" w:type="dxa"/>
            <w:tcPrChange w:id="136" w:author="wz7x3j" w:date="2014-02-07T15:20:00Z">
              <w:tcPr>
                <w:tcW w:w="810" w:type="dxa"/>
                <w:gridSpan w:val="2"/>
              </w:tcPr>
            </w:tcPrChange>
          </w:tcPr>
          <w:p w:rsidR="007B02E4" w:rsidRPr="00B31688" w:rsidRDefault="002931FA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</w:t>
            </w:r>
          </w:p>
        </w:tc>
        <w:tc>
          <w:tcPr>
            <w:tcW w:w="5490" w:type="dxa"/>
            <w:tcPrChange w:id="137" w:author="wz7x3j" w:date="2014-02-07T15:20:00Z">
              <w:tcPr>
                <w:tcW w:w="4590" w:type="dxa"/>
              </w:tcPr>
            </w:tcPrChange>
          </w:tcPr>
          <w:p w:rsidR="007B02E4" w:rsidRPr="00B31688" w:rsidRDefault="002931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for issues found at Unit Test</w:t>
            </w:r>
          </w:p>
        </w:tc>
        <w:tc>
          <w:tcPr>
            <w:tcW w:w="1080" w:type="dxa"/>
            <w:tcPrChange w:id="138" w:author="wz7x3j" w:date="2014-02-07T15:20:00Z">
              <w:tcPr>
                <w:tcW w:w="1440" w:type="dxa"/>
                <w:gridSpan w:val="2"/>
              </w:tcPr>
            </w:tcPrChange>
          </w:tcPr>
          <w:p w:rsidR="007B02E4" w:rsidRPr="00B31688" w:rsidRDefault="002931FA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30-Jan-12</w:t>
            </w:r>
          </w:p>
        </w:tc>
        <w:tc>
          <w:tcPr>
            <w:tcW w:w="990" w:type="dxa"/>
            <w:tcPrChange w:id="139" w:author="wz7x3j" w:date="2014-02-07T15:20:00Z">
              <w:tcPr>
                <w:tcW w:w="1350" w:type="dxa"/>
                <w:gridSpan w:val="2"/>
              </w:tcPr>
            </w:tcPrChange>
          </w:tcPr>
          <w:p w:rsidR="007B02E4" w:rsidRPr="00B31688" w:rsidRDefault="002931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M. Story</w:t>
            </w:r>
          </w:p>
        </w:tc>
      </w:tr>
      <w:tr w:rsidR="00A257B6" w:rsidRPr="007B02E4" w:rsidTr="00C9526F">
        <w:tc>
          <w:tcPr>
            <w:tcW w:w="558" w:type="dxa"/>
            <w:tcPrChange w:id="140" w:author="wz7x3j" w:date="2014-02-07T15:20:00Z">
              <w:tcPr>
                <w:tcW w:w="738" w:type="dxa"/>
              </w:tcPr>
            </w:tcPrChange>
          </w:tcPr>
          <w:p w:rsidR="00A257B6" w:rsidRDefault="00A257B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720" w:type="dxa"/>
            <w:tcPrChange w:id="141" w:author="wz7x3j" w:date="2014-02-07T15:20:00Z">
              <w:tcPr>
                <w:tcW w:w="810" w:type="dxa"/>
                <w:gridSpan w:val="2"/>
              </w:tcPr>
            </w:tcPrChange>
          </w:tcPr>
          <w:p w:rsidR="00A257B6" w:rsidRDefault="00A257B6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5490" w:type="dxa"/>
            <w:tcPrChange w:id="142" w:author="wz7x3j" w:date="2014-02-07T15:20:00Z">
              <w:tcPr>
                <w:tcW w:w="4590" w:type="dxa"/>
              </w:tcPr>
            </w:tcPrChange>
          </w:tcPr>
          <w:p w:rsidR="00A257B6" w:rsidRDefault="00A257B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Updates to meet FDD 10C v00</w:t>
            </w:r>
            <w:r w:rsidR="00DF75BB"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1080" w:type="dxa"/>
            <w:tcPrChange w:id="143" w:author="wz7x3j" w:date="2014-02-07T15:20:00Z">
              <w:tcPr>
                <w:tcW w:w="1440" w:type="dxa"/>
                <w:gridSpan w:val="2"/>
              </w:tcPr>
            </w:tcPrChange>
          </w:tcPr>
          <w:p w:rsidR="00A257B6" w:rsidRDefault="00A257B6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20-Mar-12</w:t>
            </w:r>
          </w:p>
        </w:tc>
        <w:tc>
          <w:tcPr>
            <w:tcW w:w="990" w:type="dxa"/>
            <w:tcPrChange w:id="144" w:author="wz7x3j" w:date="2014-02-07T15:20:00Z">
              <w:tcPr>
                <w:tcW w:w="1350" w:type="dxa"/>
                <w:gridSpan w:val="2"/>
              </w:tcPr>
            </w:tcPrChange>
          </w:tcPr>
          <w:p w:rsidR="00A257B6" w:rsidRDefault="00A257B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VK</w:t>
            </w:r>
          </w:p>
        </w:tc>
      </w:tr>
      <w:tr w:rsidR="00396A4C" w:rsidRPr="007B02E4" w:rsidTr="00C9526F">
        <w:tc>
          <w:tcPr>
            <w:tcW w:w="558" w:type="dxa"/>
            <w:tcPrChange w:id="145" w:author="wz7x3j" w:date="2014-02-07T15:20:00Z">
              <w:tcPr>
                <w:tcW w:w="738" w:type="dxa"/>
              </w:tcPr>
            </w:tcPrChange>
          </w:tcPr>
          <w:p w:rsidR="00396A4C" w:rsidRDefault="00396A4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720" w:type="dxa"/>
            <w:tcPrChange w:id="146" w:author="wz7x3j" w:date="2014-02-07T15:20:00Z">
              <w:tcPr>
                <w:tcW w:w="810" w:type="dxa"/>
                <w:gridSpan w:val="2"/>
              </w:tcPr>
            </w:tcPrChange>
          </w:tcPr>
          <w:p w:rsidR="00396A4C" w:rsidRDefault="00396A4C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5490" w:type="dxa"/>
            <w:tcPrChange w:id="147" w:author="wz7x3j" w:date="2014-02-07T15:20:00Z">
              <w:tcPr>
                <w:tcW w:w="4590" w:type="dxa"/>
              </w:tcPr>
            </w:tcPrChange>
          </w:tcPr>
          <w:p w:rsidR="00396A4C" w:rsidRDefault="00396A4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Updates to </w:t>
            </w:r>
            <w:r w:rsidR="008E6ED9">
              <w:rPr>
                <w:rFonts w:ascii="Arial" w:hAnsi="Arial" w:cs="Arial"/>
                <w:sz w:val="16"/>
              </w:rPr>
              <w:t>fix anomaly 3143</w:t>
            </w:r>
          </w:p>
        </w:tc>
        <w:tc>
          <w:tcPr>
            <w:tcW w:w="1080" w:type="dxa"/>
            <w:tcPrChange w:id="148" w:author="wz7x3j" w:date="2014-02-07T15:20:00Z">
              <w:tcPr>
                <w:tcW w:w="1440" w:type="dxa"/>
                <w:gridSpan w:val="2"/>
              </w:tcPr>
            </w:tcPrChange>
          </w:tcPr>
          <w:p w:rsidR="00396A4C" w:rsidRDefault="008E6ED9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  <w:r w:rsidR="00FE2B3B">
              <w:rPr>
                <w:rFonts w:ascii="Arial" w:hAnsi="Arial" w:cs="Arial"/>
                <w:sz w:val="16"/>
              </w:rPr>
              <w:t>9</w:t>
            </w:r>
            <w:r>
              <w:rPr>
                <w:rFonts w:ascii="Arial" w:hAnsi="Arial" w:cs="Arial"/>
                <w:sz w:val="16"/>
              </w:rPr>
              <w:t>-Apr-12</w:t>
            </w:r>
          </w:p>
        </w:tc>
        <w:tc>
          <w:tcPr>
            <w:tcW w:w="990" w:type="dxa"/>
            <w:tcPrChange w:id="149" w:author="wz7x3j" w:date="2014-02-07T15:20:00Z">
              <w:tcPr>
                <w:tcW w:w="1350" w:type="dxa"/>
                <w:gridSpan w:val="2"/>
              </w:tcPr>
            </w:tcPrChange>
          </w:tcPr>
          <w:p w:rsidR="00396A4C" w:rsidRDefault="008E6ED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VK</w:t>
            </w:r>
          </w:p>
        </w:tc>
      </w:tr>
      <w:tr w:rsidR="005C4345" w:rsidRPr="007B02E4" w:rsidTr="00C9526F">
        <w:tc>
          <w:tcPr>
            <w:tcW w:w="558" w:type="dxa"/>
            <w:tcPrChange w:id="150" w:author="wz7x3j" w:date="2014-02-07T15:20:00Z">
              <w:tcPr>
                <w:tcW w:w="738" w:type="dxa"/>
              </w:tcPr>
            </w:tcPrChange>
          </w:tcPr>
          <w:p w:rsidR="005C4345" w:rsidRDefault="005C434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7</w:t>
            </w:r>
          </w:p>
        </w:tc>
        <w:tc>
          <w:tcPr>
            <w:tcW w:w="720" w:type="dxa"/>
            <w:tcPrChange w:id="151" w:author="wz7x3j" w:date="2014-02-07T15:20:00Z">
              <w:tcPr>
                <w:tcW w:w="810" w:type="dxa"/>
                <w:gridSpan w:val="2"/>
              </w:tcPr>
            </w:tcPrChange>
          </w:tcPr>
          <w:p w:rsidR="005C4345" w:rsidRDefault="005C4345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7</w:t>
            </w:r>
          </w:p>
        </w:tc>
        <w:tc>
          <w:tcPr>
            <w:tcW w:w="5490" w:type="dxa"/>
            <w:tcPrChange w:id="152" w:author="wz7x3j" w:date="2014-02-07T15:20:00Z">
              <w:tcPr>
                <w:tcW w:w="4590" w:type="dxa"/>
              </w:tcPr>
            </w:tcPrChange>
          </w:tcPr>
          <w:p w:rsidR="005C4345" w:rsidRDefault="005C434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Added SCom function and logic to perform ECU Reset</w:t>
            </w:r>
          </w:p>
        </w:tc>
        <w:tc>
          <w:tcPr>
            <w:tcW w:w="1080" w:type="dxa"/>
            <w:tcPrChange w:id="153" w:author="wz7x3j" w:date="2014-02-07T15:20:00Z">
              <w:tcPr>
                <w:tcW w:w="1440" w:type="dxa"/>
                <w:gridSpan w:val="2"/>
              </w:tcPr>
            </w:tcPrChange>
          </w:tcPr>
          <w:p w:rsidR="005C4345" w:rsidRDefault="005C4345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26-Apr-12</w:t>
            </w:r>
          </w:p>
        </w:tc>
        <w:tc>
          <w:tcPr>
            <w:tcW w:w="990" w:type="dxa"/>
            <w:tcPrChange w:id="154" w:author="wz7x3j" w:date="2014-02-07T15:20:00Z">
              <w:tcPr>
                <w:tcW w:w="1350" w:type="dxa"/>
                <w:gridSpan w:val="2"/>
              </w:tcPr>
            </w:tcPrChange>
          </w:tcPr>
          <w:p w:rsidR="005C4345" w:rsidRDefault="005C434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LWW</w:t>
            </w:r>
          </w:p>
        </w:tc>
      </w:tr>
      <w:tr w:rsidR="00D739A5" w:rsidRPr="007B02E4" w:rsidTr="00C9526F">
        <w:tc>
          <w:tcPr>
            <w:tcW w:w="558" w:type="dxa"/>
            <w:tcPrChange w:id="155" w:author="wz7x3j" w:date="2014-02-07T15:20:00Z">
              <w:tcPr>
                <w:tcW w:w="738" w:type="dxa"/>
              </w:tcPr>
            </w:tcPrChange>
          </w:tcPr>
          <w:p w:rsidR="00D739A5" w:rsidRDefault="00D739A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8</w:t>
            </w:r>
          </w:p>
        </w:tc>
        <w:tc>
          <w:tcPr>
            <w:tcW w:w="720" w:type="dxa"/>
            <w:tcPrChange w:id="156" w:author="wz7x3j" w:date="2014-02-07T15:20:00Z">
              <w:tcPr>
                <w:tcW w:w="810" w:type="dxa"/>
                <w:gridSpan w:val="2"/>
              </w:tcPr>
            </w:tcPrChange>
          </w:tcPr>
          <w:p w:rsidR="00D739A5" w:rsidRDefault="00D739A5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8</w:t>
            </w:r>
          </w:p>
        </w:tc>
        <w:tc>
          <w:tcPr>
            <w:tcW w:w="5490" w:type="dxa"/>
            <w:tcPrChange w:id="157" w:author="wz7x3j" w:date="2014-02-07T15:20:00Z">
              <w:tcPr>
                <w:tcW w:w="4590" w:type="dxa"/>
              </w:tcPr>
            </w:tcPrChange>
          </w:tcPr>
          <w:p w:rsidR="00D739A5" w:rsidRDefault="00D739A5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Updated </w:t>
            </w:r>
            <w:r w:rsidR="0062783A">
              <w:rPr>
                <w:rFonts w:ascii="Arial" w:hAnsi="Arial" w:cs="Arial"/>
                <w:sz w:val="16"/>
              </w:rPr>
              <w:t>to fix Anom 3158 for LookUpTable</w:t>
            </w:r>
          </w:p>
        </w:tc>
        <w:tc>
          <w:tcPr>
            <w:tcW w:w="1080" w:type="dxa"/>
            <w:tcPrChange w:id="158" w:author="wz7x3j" w:date="2014-02-07T15:20:00Z">
              <w:tcPr>
                <w:tcW w:w="1440" w:type="dxa"/>
                <w:gridSpan w:val="2"/>
              </w:tcPr>
            </w:tcPrChange>
          </w:tcPr>
          <w:p w:rsidR="00D739A5" w:rsidRDefault="00D739A5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7-May-12</w:t>
            </w:r>
          </w:p>
        </w:tc>
        <w:tc>
          <w:tcPr>
            <w:tcW w:w="990" w:type="dxa"/>
            <w:tcPrChange w:id="159" w:author="wz7x3j" w:date="2014-02-07T15:20:00Z">
              <w:tcPr>
                <w:tcW w:w="1350" w:type="dxa"/>
                <w:gridSpan w:val="2"/>
              </w:tcPr>
            </w:tcPrChange>
          </w:tcPr>
          <w:p w:rsidR="00D739A5" w:rsidRDefault="00D739A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NRAR</w:t>
            </w:r>
          </w:p>
        </w:tc>
      </w:tr>
      <w:tr w:rsidR="00494DBC" w:rsidRPr="007B02E4" w:rsidTr="00C9526F">
        <w:tc>
          <w:tcPr>
            <w:tcW w:w="558" w:type="dxa"/>
            <w:tcPrChange w:id="160" w:author="wz7x3j" w:date="2014-02-07T15:20:00Z">
              <w:tcPr>
                <w:tcW w:w="738" w:type="dxa"/>
              </w:tcPr>
            </w:tcPrChange>
          </w:tcPr>
          <w:p w:rsidR="00494DBC" w:rsidRDefault="00494D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9</w:t>
            </w:r>
          </w:p>
        </w:tc>
        <w:tc>
          <w:tcPr>
            <w:tcW w:w="720" w:type="dxa"/>
            <w:tcPrChange w:id="161" w:author="wz7x3j" w:date="2014-02-07T15:20:00Z">
              <w:tcPr>
                <w:tcW w:w="810" w:type="dxa"/>
                <w:gridSpan w:val="2"/>
              </w:tcPr>
            </w:tcPrChange>
          </w:tcPr>
          <w:p w:rsidR="00494DBC" w:rsidRDefault="00494DBC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9</w:t>
            </w:r>
          </w:p>
        </w:tc>
        <w:tc>
          <w:tcPr>
            <w:tcW w:w="5490" w:type="dxa"/>
            <w:tcPrChange w:id="162" w:author="wz7x3j" w:date="2014-02-07T15:20:00Z">
              <w:tcPr>
                <w:tcW w:w="4590" w:type="dxa"/>
              </w:tcPr>
            </w:tcPrChange>
          </w:tcPr>
          <w:p w:rsidR="00494DBC" w:rsidRDefault="00494DBC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Added EEPROM Failed to Close check</w:t>
            </w:r>
          </w:p>
        </w:tc>
        <w:tc>
          <w:tcPr>
            <w:tcW w:w="1080" w:type="dxa"/>
            <w:tcPrChange w:id="163" w:author="wz7x3j" w:date="2014-02-07T15:20:00Z">
              <w:tcPr>
                <w:tcW w:w="1440" w:type="dxa"/>
                <w:gridSpan w:val="2"/>
              </w:tcPr>
            </w:tcPrChange>
          </w:tcPr>
          <w:p w:rsidR="00494DBC" w:rsidRDefault="00494DBC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27-Jul-12</w:t>
            </w:r>
          </w:p>
        </w:tc>
        <w:tc>
          <w:tcPr>
            <w:tcW w:w="990" w:type="dxa"/>
            <w:tcPrChange w:id="164" w:author="wz7x3j" w:date="2014-02-07T15:20:00Z">
              <w:tcPr>
                <w:tcW w:w="1350" w:type="dxa"/>
                <w:gridSpan w:val="2"/>
              </w:tcPr>
            </w:tcPrChange>
          </w:tcPr>
          <w:p w:rsidR="00494DBC" w:rsidRDefault="00494D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OT</w:t>
            </w:r>
          </w:p>
        </w:tc>
      </w:tr>
      <w:tr w:rsidR="000A3204" w:rsidRPr="007B02E4" w:rsidTr="00C9526F">
        <w:tc>
          <w:tcPr>
            <w:tcW w:w="558" w:type="dxa"/>
            <w:tcPrChange w:id="165" w:author="wz7x3j" w:date="2014-02-07T15:20:00Z">
              <w:tcPr>
                <w:tcW w:w="738" w:type="dxa"/>
              </w:tcPr>
            </w:tcPrChange>
          </w:tcPr>
          <w:p w:rsidR="000A3204" w:rsidRDefault="000A32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</w:t>
            </w:r>
          </w:p>
        </w:tc>
        <w:tc>
          <w:tcPr>
            <w:tcW w:w="720" w:type="dxa"/>
            <w:tcPrChange w:id="166" w:author="wz7x3j" w:date="2014-02-07T15:20:00Z">
              <w:tcPr>
                <w:tcW w:w="810" w:type="dxa"/>
                <w:gridSpan w:val="2"/>
              </w:tcPr>
            </w:tcPrChange>
          </w:tcPr>
          <w:p w:rsidR="000A3204" w:rsidRDefault="000A3204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</w:t>
            </w:r>
          </w:p>
        </w:tc>
        <w:tc>
          <w:tcPr>
            <w:tcW w:w="5490" w:type="dxa"/>
            <w:tcPrChange w:id="167" w:author="wz7x3j" w:date="2014-02-07T15:20:00Z">
              <w:tcPr>
                <w:tcW w:w="4590" w:type="dxa"/>
              </w:tcPr>
            </w:tcPrChange>
          </w:tcPr>
          <w:p w:rsidR="000A3204" w:rsidRDefault="000A3204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Changed write complete check on Close Check diagnostic</w:t>
            </w:r>
          </w:p>
        </w:tc>
        <w:tc>
          <w:tcPr>
            <w:tcW w:w="1080" w:type="dxa"/>
            <w:tcPrChange w:id="168" w:author="wz7x3j" w:date="2014-02-07T15:20:00Z">
              <w:tcPr>
                <w:tcW w:w="1440" w:type="dxa"/>
                <w:gridSpan w:val="2"/>
              </w:tcPr>
            </w:tcPrChange>
          </w:tcPr>
          <w:p w:rsidR="000A3204" w:rsidRDefault="000A3204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03-Aug-12</w:t>
            </w:r>
          </w:p>
        </w:tc>
        <w:tc>
          <w:tcPr>
            <w:tcW w:w="990" w:type="dxa"/>
            <w:tcPrChange w:id="169" w:author="wz7x3j" w:date="2014-02-07T15:20:00Z">
              <w:tcPr>
                <w:tcW w:w="1350" w:type="dxa"/>
                <w:gridSpan w:val="2"/>
              </w:tcPr>
            </w:tcPrChange>
          </w:tcPr>
          <w:p w:rsidR="000A3204" w:rsidRDefault="000A32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LWW</w:t>
            </w:r>
          </w:p>
        </w:tc>
      </w:tr>
      <w:tr w:rsidR="005A27EF" w:rsidRPr="007B02E4" w:rsidTr="00C9526F">
        <w:tc>
          <w:tcPr>
            <w:tcW w:w="558" w:type="dxa"/>
            <w:tcPrChange w:id="170" w:author="wz7x3j" w:date="2014-02-07T15:20:00Z">
              <w:tcPr>
                <w:tcW w:w="738" w:type="dxa"/>
              </w:tcPr>
            </w:tcPrChange>
          </w:tcPr>
          <w:p w:rsidR="005A27EF" w:rsidRDefault="005A27E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11</w:t>
            </w:r>
          </w:p>
        </w:tc>
        <w:tc>
          <w:tcPr>
            <w:tcW w:w="720" w:type="dxa"/>
            <w:tcPrChange w:id="171" w:author="wz7x3j" w:date="2014-02-07T15:20:00Z">
              <w:tcPr>
                <w:tcW w:w="810" w:type="dxa"/>
                <w:gridSpan w:val="2"/>
              </w:tcPr>
            </w:tcPrChange>
          </w:tcPr>
          <w:p w:rsidR="005A27EF" w:rsidRDefault="005A27EF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11</w:t>
            </w:r>
          </w:p>
        </w:tc>
        <w:tc>
          <w:tcPr>
            <w:tcW w:w="5490" w:type="dxa"/>
            <w:tcPrChange w:id="172" w:author="wz7x3j" w:date="2014-02-07T15:20:00Z">
              <w:tcPr>
                <w:tcW w:w="4590" w:type="dxa"/>
              </w:tcPr>
            </w:tcPrChange>
          </w:tcPr>
          <w:p w:rsidR="005A27EF" w:rsidRDefault="005A27EF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Added checkpoints, removed call to end operation cycle, added a MemMap section for const table</w:t>
            </w:r>
          </w:p>
        </w:tc>
        <w:tc>
          <w:tcPr>
            <w:tcW w:w="1080" w:type="dxa"/>
            <w:tcPrChange w:id="173" w:author="wz7x3j" w:date="2014-02-07T15:20:00Z">
              <w:tcPr>
                <w:tcW w:w="1440" w:type="dxa"/>
                <w:gridSpan w:val="2"/>
              </w:tcPr>
            </w:tcPrChange>
          </w:tcPr>
          <w:p w:rsidR="005A27EF" w:rsidRDefault="005A27EF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21-Sep-12</w:t>
            </w:r>
          </w:p>
        </w:tc>
        <w:tc>
          <w:tcPr>
            <w:tcW w:w="990" w:type="dxa"/>
            <w:tcPrChange w:id="174" w:author="wz7x3j" w:date="2014-02-07T15:20:00Z">
              <w:tcPr>
                <w:tcW w:w="1350" w:type="dxa"/>
                <w:gridSpan w:val="2"/>
              </w:tcPr>
            </w:tcPrChange>
          </w:tcPr>
          <w:p w:rsidR="005A27EF" w:rsidRDefault="005A27E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LWW</w:t>
            </w:r>
          </w:p>
        </w:tc>
      </w:tr>
      <w:tr w:rsidR="00E30676" w:rsidRPr="007B02E4" w:rsidTr="00C9526F">
        <w:tc>
          <w:tcPr>
            <w:tcW w:w="558" w:type="dxa"/>
            <w:tcPrChange w:id="175" w:author="wz7x3j" w:date="2014-02-07T15:20:00Z">
              <w:tcPr>
                <w:tcW w:w="738" w:type="dxa"/>
              </w:tcPr>
            </w:tcPrChange>
          </w:tcPr>
          <w:p w:rsidR="00E30676" w:rsidRDefault="00E306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12</w:t>
            </w:r>
          </w:p>
        </w:tc>
        <w:tc>
          <w:tcPr>
            <w:tcW w:w="720" w:type="dxa"/>
            <w:tcPrChange w:id="176" w:author="wz7x3j" w:date="2014-02-07T15:20:00Z">
              <w:tcPr>
                <w:tcW w:w="810" w:type="dxa"/>
                <w:gridSpan w:val="2"/>
              </w:tcPr>
            </w:tcPrChange>
          </w:tcPr>
          <w:p w:rsidR="00E30676" w:rsidRDefault="00E30676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12</w:t>
            </w:r>
          </w:p>
        </w:tc>
        <w:tc>
          <w:tcPr>
            <w:tcW w:w="5490" w:type="dxa"/>
            <w:tcPrChange w:id="177" w:author="wz7x3j" w:date="2014-02-07T15:20:00Z">
              <w:tcPr>
                <w:tcW w:w="4590" w:type="dxa"/>
              </w:tcPr>
            </w:tcPrChange>
          </w:tcPr>
          <w:p w:rsidR="00E30676" w:rsidRDefault="00E30676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to the latest src(v16)</w:t>
            </w:r>
          </w:p>
        </w:tc>
        <w:tc>
          <w:tcPr>
            <w:tcW w:w="1080" w:type="dxa"/>
            <w:tcPrChange w:id="178" w:author="wz7x3j" w:date="2014-02-07T15:20:00Z">
              <w:tcPr>
                <w:tcW w:w="1440" w:type="dxa"/>
                <w:gridSpan w:val="2"/>
              </w:tcPr>
            </w:tcPrChange>
          </w:tcPr>
          <w:p w:rsidR="00E30676" w:rsidRDefault="00E30676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15-Feb-13</w:t>
            </w:r>
          </w:p>
        </w:tc>
        <w:tc>
          <w:tcPr>
            <w:tcW w:w="990" w:type="dxa"/>
            <w:tcPrChange w:id="179" w:author="wz7x3j" w:date="2014-02-07T15:20:00Z">
              <w:tcPr>
                <w:tcW w:w="1350" w:type="dxa"/>
                <w:gridSpan w:val="2"/>
              </w:tcPr>
            </w:tcPrChange>
          </w:tcPr>
          <w:p w:rsidR="00E30676" w:rsidRDefault="00E306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VK</w:t>
            </w:r>
          </w:p>
        </w:tc>
      </w:tr>
      <w:tr w:rsidR="009E3372" w:rsidRPr="007B02E4" w:rsidTr="00C9526F">
        <w:tc>
          <w:tcPr>
            <w:tcW w:w="558" w:type="dxa"/>
            <w:tcPrChange w:id="180" w:author="wz7x3j" w:date="2014-02-07T15:20:00Z">
              <w:tcPr>
                <w:tcW w:w="738" w:type="dxa"/>
              </w:tcPr>
            </w:tcPrChange>
          </w:tcPr>
          <w:p w:rsidR="009E3372" w:rsidRDefault="009E337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720" w:type="dxa"/>
            <w:tcPrChange w:id="181" w:author="wz7x3j" w:date="2014-02-07T15:20:00Z">
              <w:tcPr>
                <w:tcW w:w="810" w:type="dxa"/>
                <w:gridSpan w:val="2"/>
              </w:tcPr>
            </w:tcPrChange>
          </w:tcPr>
          <w:p w:rsidR="009E3372" w:rsidRDefault="009E3372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5490" w:type="dxa"/>
            <w:tcPrChange w:id="182" w:author="wz7x3j" w:date="2014-02-07T15:20:00Z">
              <w:tcPr>
                <w:tcW w:w="4590" w:type="dxa"/>
              </w:tcPr>
            </w:tcPrChange>
          </w:tcPr>
          <w:p w:rsidR="009E3372" w:rsidRDefault="009E3372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Moved state transition complete logic ahead of the switch case statement to always be performed</w:t>
            </w:r>
          </w:p>
        </w:tc>
        <w:tc>
          <w:tcPr>
            <w:tcW w:w="1080" w:type="dxa"/>
            <w:tcPrChange w:id="183" w:author="wz7x3j" w:date="2014-02-07T15:20:00Z">
              <w:tcPr>
                <w:tcW w:w="1440" w:type="dxa"/>
                <w:gridSpan w:val="2"/>
              </w:tcPr>
            </w:tcPrChange>
          </w:tcPr>
          <w:p w:rsidR="009E3372" w:rsidRDefault="009E3372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05-Jun-13</w:t>
            </w:r>
          </w:p>
        </w:tc>
        <w:tc>
          <w:tcPr>
            <w:tcW w:w="990" w:type="dxa"/>
            <w:tcPrChange w:id="184" w:author="wz7x3j" w:date="2014-02-07T15:20:00Z">
              <w:tcPr>
                <w:tcW w:w="1350" w:type="dxa"/>
                <w:gridSpan w:val="2"/>
              </w:tcPr>
            </w:tcPrChange>
          </w:tcPr>
          <w:p w:rsidR="009E3372" w:rsidRDefault="009E337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KJS</w:t>
            </w:r>
          </w:p>
        </w:tc>
      </w:tr>
      <w:tr w:rsidR="00A0286B" w:rsidRPr="007B02E4" w:rsidTr="00C9526F">
        <w:tc>
          <w:tcPr>
            <w:tcW w:w="558" w:type="dxa"/>
            <w:tcPrChange w:id="185" w:author="wz7x3j" w:date="2014-02-07T15:20:00Z">
              <w:tcPr>
                <w:tcW w:w="738" w:type="dxa"/>
              </w:tcPr>
            </w:tcPrChange>
          </w:tcPr>
          <w:p w:rsidR="00A0286B" w:rsidRDefault="00A0286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14</w:t>
            </w:r>
          </w:p>
        </w:tc>
        <w:tc>
          <w:tcPr>
            <w:tcW w:w="720" w:type="dxa"/>
            <w:tcPrChange w:id="186" w:author="wz7x3j" w:date="2014-02-07T15:20:00Z">
              <w:tcPr>
                <w:tcW w:w="810" w:type="dxa"/>
                <w:gridSpan w:val="2"/>
              </w:tcPr>
            </w:tcPrChange>
          </w:tcPr>
          <w:p w:rsidR="00A0286B" w:rsidRDefault="00A0286B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14</w:t>
            </w:r>
          </w:p>
        </w:tc>
        <w:tc>
          <w:tcPr>
            <w:tcW w:w="5490" w:type="dxa"/>
            <w:tcPrChange w:id="187" w:author="wz7x3j" w:date="2014-02-07T15:20:00Z">
              <w:tcPr>
                <w:tcW w:w="4590" w:type="dxa"/>
              </w:tcPr>
            </w:tcPrChange>
          </w:tcPr>
          <w:p w:rsidR="00A0286B" w:rsidRDefault="00A0286B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Applied final changes to A5108 correction in Per1</w:t>
            </w:r>
          </w:p>
        </w:tc>
        <w:tc>
          <w:tcPr>
            <w:tcW w:w="1080" w:type="dxa"/>
            <w:tcPrChange w:id="188" w:author="wz7x3j" w:date="2014-02-07T15:20:00Z">
              <w:tcPr>
                <w:tcW w:w="1440" w:type="dxa"/>
                <w:gridSpan w:val="2"/>
              </w:tcPr>
            </w:tcPrChange>
          </w:tcPr>
          <w:p w:rsidR="00A0286B" w:rsidRDefault="00A0286B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05-Jun-13</w:t>
            </w:r>
          </w:p>
        </w:tc>
        <w:tc>
          <w:tcPr>
            <w:tcW w:w="990" w:type="dxa"/>
            <w:tcPrChange w:id="189" w:author="wz7x3j" w:date="2014-02-07T15:20:00Z">
              <w:tcPr>
                <w:tcW w:w="1350" w:type="dxa"/>
                <w:gridSpan w:val="2"/>
              </w:tcPr>
            </w:tcPrChange>
          </w:tcPr>
          <w:p w:rsidR="00A0286B" w:rsidRDefault="00A0286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KJS</w:t>
            </w:r>
          </w:p>
        </w:tc>
      </w:tr>
      <w:tr w:rsidR="00814D8B" w:rsidRPr="007B02E4" w:rsidTr="00C9526F">
        <w:tc>
          <w:tcPr>
            <w:tcW w:w="558" w:type="dxa"/>
            <w:tcPrChange w:id="190" w:author="wz7x3j" w:date="2014-02-07T15:20:00Z">
              <w:tcPr>
                <w:tcW w:w="738" w:type="dxa"/>
              </w:tcPr>
            </w:tcPrChange>
          </w:tcPr>
          <w:p w:rsidR="00814D8B" w:rsidRDefault="00814D8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15</w:t>
            </w:r>
          </w:p>
        </w:tc>
        <w:tc>
          <w:tcPr>
            <w:tcW w:w="720" w:type="dxa"/>
            <w:tcPrChange w:id="191" w:author="wz7x3j" w:date="2014-02-07T15:20:00Z">
              <w:tcPr>
                <w:tcW w:w="810" w:type="dxa"/>
                <w:gridSpan w:val="2"/>
              </w:tcPr>
            </w:tcPrChange>
          </w:tcPr>
          <w:p w:rsidR="00814D8B" w:rsidRDefault="00814D8B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15</w:t>
            </w:r>
          </w:p>
        </w:tc>
        <w:tc>
          <w:tcPr>
            <w:tcW w:w="5490" w:type="dxa"/>
            <w:tcPrChange w:id="192" w:author="wz7x3j" w:date="2014-02-07T15:20:00Z">
              <w:tcPr>
                <w:tcW w:w="4590" w:type="dxa"/>
              </w:tcPr>
            </w:tcPrChange>
          </w:tcPr>
          <w:p w:rsidR="00814D8B" w:rsidRDefault="00814D8B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Changes made to MDD to be more generic for all projects</w:t>
            </w:r>
          </w:p>
        </w:tc>
        <w:tc>
          <w:tcPr>
            <w:tcW w:w="1080" w:type="dxa"/>
            <w:tcPrChange w:id="193" w:author="wz7x3j" w:date="2014-02-07T15:20:00Z">
              <w:tcPr>
                <w:tcW w:w="1440" w:type="dxa"/>
                <w:gridSpan w:val="2"/>
              </w:tcPr>
            </w:tcPrChange>
          </w:tcPr>
          <w:p w:rsidR="00814D8B" w:rsidRDefault="00814D8B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18-June-13</w:t>
            </w:r>
          </w:p>
        </w:tc>
        <w:tc>
          <w:tcPr>
            <w:tcW w:w="990" w:type="dxa"/>
            <w:tcPrChange w:id="194" w:author="wz7x3j" w:date="2014-02-07T15:20:00Z">
              <w:tcPr>
                <w:tcW w:w="1350" w:type="dxa"/>
                <w:gridSpan w:val="2"/>
              </w:tcPr>
            </w:tcPrChange>
          </w:tcPr>
          <w:p w:rsidR="00814D8B" w:rsidRDefault="00814D8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NRAR</w:t>
            </w:r>
          </w:p>
        </w:tc>
      </w:tr>
      <w:tr w:rsidR="00776737" w:rsidRPr="007B02E4" w:rsidTr="00C9526F">
        <w:tc>
          <w:tcPr>
            <w:tcW w:w="558" w:type="dxa"/>
            <w:tcPrChange w:id="195" w:author="wz7x3j" w:date="2014-02-07T15:20:00Z">
              <w:tcPr>
                <w:tcW w:w="738" w:type="dxa"/>
              </w:tcPr>
            </w:tcPrChange>
          </w:tcPr>
          <w:p w:rsidR="00776737" w:rsidRDefault="0077673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16</w:t>
            </w:r>
          </w:p>
        </w:tc>
        <w:tc>
          <w:tcPr>
            <w:tcW w:w="720" w:type="dxa"/>
            <w:tcPrChange w:id="196" w:author="wz7x3j" w:date="2014-02-07T15:20:00Z">
              <w:tcPr>
                <w:tcW w:w="810" w:type="dxa"/>
                <w:gridSpan w:val="2"/>
              </w:tcPr>
            </w:tcPrChange>
          </w:tcPr>
          <w:p w:rsidR="00776737" w:rsidRDefault="00776737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16</w:t>
            </w:r>
          </w:p>
        </w:tc>
        <w:tc>
          <w:tcPr>
            <w:tcW w:w="5490" w:type="dxa"/>
            <w:tcPrChange w:id="197" w:author="wz7x3j" w:date="2014-02-07T15:20:00Z">
              <w:tcPr>
                <w:tcW w:w="4590" w:type="dxa"/>
              </w:tcPr>
            </w:tcPrChange>
          </w:tcPr>
          <w:p w:rsidR="00776737" w:rsidRDefault="00776737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MDD version updated to match synergy version</w:t>
            </w:r>
          </w:p>
        </w:tc>
        <w:tc>
          <w:tcPr>
            <w:tcW w:w="1080" w:type="dxa"/>
            <w:tcPrChange w:id="198" w:author="wz7x3j" w:date="2014-02-07T15:20:00Z">
              <w:tcPr>
                <w:tcW w:w="1440" w:type="dxa"/>
                <w:gridSpan w:val="2"/>
              </w:tcPr>
            </w:tcPrChange>
          </w:tcPr>
          <w:p w:rsidR="00776737" w:rsidRDefault="00776737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27-June-13</w:t>
            </w:r>
          </w:p>
        </w:tc>
        <w:tc>
          <w:tcPr>
            <w:tcW w:w="990" w:type="dxa"/>
            <w:tcPrChange w:id="199" w:author="wz7x3j" w:date="2014-02-07T15:20:00Z">
              <w:tcPr>
                <w:tcW w:w="1350" w:type="dxa"/>
                <w:gridSpan w:val="2"/>
              </w:tcPr>
            </w:tcPrChange>
          </w:tcPr>
          <w:p w:rsidR="00776737" w:rsidRDefault="0077673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NRAR</w:t>
            </w:r>
          </w:p>
        </w:tc>
      </w:tr>
      <w:tr w:rsidR="00AD0FD9" w:rsidRPr="007B02E4" w:rsidTr="00C9526F">
        <w:tc>
          <w:tcPr>
            <w:tcW w:w="558" w:type="dxa"/>
            <w:tcPrChange w:id="200" w:author="wz7x3j" w:date="2014-02-07T15:20:00Z">
              <w:tcPr>
                <w:tcW w:w="738" w:type="dxa"/>
              </w:tcPr>
            </w:tcPrChange>
          </w:tcPr>
          <w:p w:rsidR="00AD0FD9" w:rsidRDefault="00AD0FD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17</w:t>
            </w:r>
          </w:p>
        </w:tc>
        <w:tc>
          <w:tcPr>
            <w:tcW w:w="720" w:type="dxa"/>
            <w:tcPrChange w:id="201" w:author="wz7x3j" w:date="2014-02-07T15:20:00Z">
              <w:tcPr>
                <w:tcW w:w="810" w:type="dxa"/>
                <w:gridSpan w:val="2"/>
              </w:tcPr>
            </w:tcPrChange>
          </w:tcPr>
          <w:p w:rsidR="00AD0FD9" w:rsidRDefault="00AD0FD9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17</w:t>
            </w:r>
          </w:p>
        </w:tc>
        <w:tc>
          <w:tcPr>
            <w:tcW w:w="5490" w:type="dxa"/>
            <w:tcPrChange w:id="202" w:author="wz7x3j" w:date="2014-02-07T15:20:00Z">
              <w:tcPr>
                <w:tcW w:w="4590" w:type="dxa"/>
              </w:tcPr>
            </w:tcPrChange>
          </w:tcPr>
          <w:p w:rsidR="00AD0FD9" w:rsidRDefault="00AD0FD9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Fixed anomaly 5205</w:t>
            </w:r>
            <w:r w:rsidR="00270A29">
              <w:rPr>
                <w:rFonts w:ascii="Arial" w:hAnsi="Arial" w:cs="Arial"/>
                <w:sz w:val="16"/>
              </w:rPr>
              <w:t>, added logic to force TOD low in toggle mode during powerdown.</w:t>
            </w:r>
          </w:p>
        </w:tc>
        <w:tc>
          <w:tcPr>
            <w:tcW w:w="1080" w:type="dxa"/>
            <w:tcPrChange w:id="203" w:author="wz7x3j" w:date="2014-02-07T15:20:00Z">
              <w:tcPr>
                <w:tcW w:w="1440" w:type="dxa"/>
                <w:gridSpan w:val="2"/>
              </w:tcPr>
            </w:tcPrChange>
          </w:tcPr>
          <w:p w:rsidR="00AD0FD9" w:rsidRDefault="00AD0FD9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27-June-13</w:t>
            </w:r>
          </w:p>
        </w:tc>
        <w:tc>
          <w:tcPr>
            <w:tcW w:w="990" w:type="dxa"/>
            <w:tcPrChange w:id="204" w:author="wz7x3j" w:date="2014-02-07T15:20:00Z">
              <w:tcPr>
                <w:tcW w:w="1350" w:type="dxa"/>
                <w:gridSpan w:val="2"/>
              </w:tcPr>
            </w:tcPrChange>
          </w:tcPr>
          <w:p w:rsidR="00AD0FD9" w:rsidRDefault="00AD0FD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LWW</w:t>
            </w:r>
          </w:p>
        </w:tc>
      </w:tr>
      <w:tr w:rsidR="00D15B29" w:rsidRPr="007B02E4" w:rsidTr="00C9526F">
        <w:tc>
          <w:tcPr>
            <w:tcW w:w="558" w:type="dxa"/>
            <w:tcPrChange w:id="205" w:author="wz7x3j" w:date="2014-02-07T15:20:00Z">
              <w:tcPr>
                <w:tcW w:w="738" w:type="dxa"/>
              </w:tcPr>
            </w:tcPrChange>
          </w:tcPr>
          <w:p w:rsidR="00D15B29" w:rsidRDefault="00D15B2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18</w:t>
            </w:r>
          </w:p>
        </w:tc>
        <w:tc>
          <w:tcPr>
            <w:tcW w:w="720" w:type="dxa"/>
            <w:tcPrChange w:id="206" w:author="wz7x3j" w:date="2014-02-07T15:20:00Z">
              <w:tcPr>
                <w:tcW w:w="810" w:type="dxa"/>
                <w:gridSpan w:val="2"/>
              </w:tcPr>
            </w:tcPrChange>
          </w:tcPr>
          <w:p w:rsidR="00D15B29" w:rsidRDefault="00D15B29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18</w:t>
            </w:r>
          </w:p>
        </w:tc>
        <w:tc>
          <w:tcPr>
            <w:tcW w:w="5490" w:type="dxa"/>
            <w:tcPrChange w:id="207" w:author="wz7x3j" w:date="2014-02-07T15:20:00Z">
              <w:tcPr>
                <w:tcW w:w="4590" w:type="dxa"/>
              </w:tcPr>
            </w:tcPrChange>
          </w:tcPr>
          <w:p w:rsidR="00D15B29" w:rsidRDefault="00D15B29" w:rsidP="00D15B2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  <w:r w:rsidR="00483816" w:rsidRPr="00483816">
              <w:rPr>
                <w:rFonts w:ascii="Arial" w:hAnsi="Arial" w:cs="Arial"/>
                <w:sz w:val="16"/>
                <w:rPrChange w:id="208" w:author="wz7x3j" w:date="2013-12-11T18:32:00Z">
                  <w:rPr>
                    <w:rFonts w:ascii="Courier New" w:hAnsi="Courier New" w:cs="Courier New"/>
                    <w:color w:val="3F7F5F"/>
                    <w:highlight w:val="blue"/>
                  </w:rPr>
                </w:rPrChange>
              </w:rPr>
              <w:t xml:space="preserve">dd configurable macro NVMGETERRORSTATUS()  </w:t>
            </w:r>
            <w:r>
              <w:rPr>
                <w:rFonts w:ascii="Arial" w:hAnsi="Arial" w:cs="Arial"/>
                <w:sz w:val="16"/>
              </w:rPr>
              <w:t xml:space="preserve"> CR#110</w:t>
            </w:r>
            <w:r w:rsidR="00483816" w:rsidRPr="00483816">
              <w:rPr>
                <w:rFonts w:ascii="Arial" w:hAnsi="Arial" w:cs="Arial"/>
                <w:sz w:val="16"/>
                <w:rPrChange w:id="209" w:author="wz7x3j" w:date="2013-12-11T18:32:00Z">
                  <w:rPr>
                    <w:rFonts w:ascii="Courier New" w:hAnsi="Courier New" w:cs="Courier New"/>
                    <w:color w:val="3F7F5F"/>
                    <w:highlight w:val="blue"/>
                  </w:rPr>
                </w:rPrChange>
              </w:rPr>
              <w:t>65</w:t>
            </w:r>
          </w:p>
        </w:tc>
        <w:tc>
          <w:tcPr>
            <w:tcW w:w="1080" w:type="dxa"/>
            <w:tcPrChange w:id="210" w:author="wz7x3j" w:date="2014-02-07T15:20:00Z">
              <w:tcPr>
                <w:tcW w:w="1440" w:type="dxa"/>
                <w:gridSpan w:val="2"/>
              </w:tcPr>
            </w:tcPrChange>
          </w:tcPr>
          <w:p w:rsidR="00D15B29" w:rsidRDefault="00D15B29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11-Dec-13</w:t>
            </w:r>
          </w:p>
        </w:tc>
        <w:tc>
          <w:tcPr>
            <w:tcW w:w="990" w:type="dxa"/>
            <w:tcPrChange w:id="211" w:author="wz7x3j" w:date="2014-02-07T15:20:00Z">
              <w:tcPr>
                <w:tcW w:w="1350" w:type="dxa"/>
                <w:gridSpan w:val="2"/>
              </w:tcPr>
            </w:tcPrChange>
          </w:tcPr>
          <w:p w:rsidR="00D15B29" w:rsidRDefault="00D15B2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BDO</w:t>
            </w:r>
          </w:p>
        </w:tc>
      </w:tr>
      <w:tr w:rsidR="006D415F" w:rsidRPr="007B02E4" w:rsidTr="00C9526F">
        <w:tc>
          <w:tcPr>
            <w:tcW w:w="558" w:type="dxa"/>
            <w:tcPrChange w:id="212" w:author="wz7x3j" w:date="2014-02-07T15:20:00Z">
              <w:tcPr>
                <w:tcW w:w="738" w:type="dxa"/>
              </w:tcPr>
            </w:tcPrChange>
          </w:tcPr>
          <w:p w:rsidR="006D415F" w:rsidRDefault="006D415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19</w:t>
            </w:r>
          </w:p>
        </w:tc>
        <w:tc>
          <w:tcPr>
            <w:tcW w:w="720" w:type="dxa"/>
            <w:tcPrChange w:id="213" w:author="wz7x3j" w:date="2014-02-07T15:20:00Z">
              <w:tcPr>
                <w:tcW w:w="720" w:type="dxa"/>
              </w:tcPr>
            </w:tcPrChange>
          </w:tcPr>
          <w:p w:rsidR="006D415F" w:rsidRDefault="006D415F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19</w:t>
            </w:r>
          </w:p>
        </w:tc>
        <w:tc>
          <w:tcPr>
            <w:tcW w:w="5490" w:type="dxa"/>
            <w:tcPrChange w:id="214" w:author="wz7x3j" w:date="2014-02-07T15:20:00Z">
              <w:tcPr>
                <w:tcW w:w="4950" w:type="dxa"/>
                <w:gridSpan w:val="3"/>
              </w:tcPr>
            </w:tcPrChange>
          </w:tcPr>
          <w:p w:rsidR="006D415F" w:rsidRDefault="00483816" w:rsidP="00D15B29">
            <w:pPr>
              <w:spacing w:before="60"/>
              <w:rPr>
                <w:rFonts w:ascii="Arial" w:hAnsi="Arial" w:cs="Arial"/>
                <w:sz w:val="16"/>
              </w:rPr>
            </w:pPr>
            <w:r w:rsidRPr="00483816">
              <w:rPr>
                <w:rFonts w:ascii="Arial" w:hAnsi="Arial" w:cs="Arial"/>
                <w:sz w:val="16"/>
                <w:rPrChange w:id="215" w:author="wz7x3j" w:date="2013-12-12T15:48:00Z">
                  <w:rPr>
                    <w:rFonts w:ascii="Courier New" w:hAnsi="Courier New" w:cs="Courier New"/>
                    <w:color w:val="3F7F5F"/>
                    <w:highlight w:val="blue"/>
                  </w:rPr>
                </w:rPrChange>
              </w:rPr>
              <w:t>Added StaMd_Init0 as a trusted call to only handle ReadTypeH memory across applications</w:t>
            </w:r>
          </w:p>
        </w:tc>
        <w:tc>
          <w:tcPr>
            <w:tcW w:w="1080" w:type="dxa"/>
            <w:tcPrChange w:id="216" w:author="wz7x3j" w:date="2014-02-07T15:20:00Z">
              <w:tcPr>
                <w:tcW w:w="1260" w:type="dxa"/>
                <w:gridSpan w:val="2"/>
              </w:tcPr>
            </w:tcPrChange>
          </w:tcPr>
          <w:p w:rsidR="006D415F" w:rsidRDefault="006D415F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12-Dec-13</w:t>
            </w:r>
          </w:p>
        </w:tc>
        <w:tc>
          <w:tcPr>
            <w:tcW w:w="990" w:type="dxa"/>
            <w:tcPrChange w:id="217" w:author="wz7x3j" w:date="2014-02-07T15:20:00Z">
              <w:tcPr>
                <w:tcW w:w="1260" w:type="dxa"/>
              </w:tcPr>
            </w:tcPrChange>
          </w:tcPr>
          <w:p w:rsidR="006D415F" w:rsidRDefault="006D415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BDO</w:t>
            </w:r>
          </w:p>
        </w:tc>
      </w:tr>
      <w:tr w:rsidR="00125BE7" w:rsidRPr="007B02E4" w:rsidTr="00C9526F">
        <w:tc>
          <w:tcPr>
            <w:tcW w:w="558" w:type="dxa"/>
            <w:tcPrChange w:id="218" w:author="wz7x3j" w:date="2014-02-07T15:20:00Z">
              <w:tcPr>
                <w:tcW w:w="738" w:type="dxa"/>
              </w:tcPr>
            </w:tcPrChange>
          </w:tcPr>
          <w:p w:rsidR="00125BE7" w:rsidRDefault="00125BE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</w:t>
            </w:r>
          </w:p>
        </w:tc>
        <w:tc>
          <w:tcPr>
            <w:tcW w:w="720" w:type="dxa"/>
            <w:tcPrChange w:id="219" w:author="wz7x3j" w:date="2014-02-07T15:20:00Z">
              <w:tcPr>
                <w:tcW w:w="720" w:type="dxa"/>
              </w:tcPr>
            </w:tcPrChange>
          </w:tcPr>
          <w:p w:rsidR="00125BE7" w:rsidRDefault="00125BE7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</w:t>
            </w:r>
          </w:p>
        </w:tc>
        <w:tc>
          <w:tcPr>
            <w:tcW w:w="5490" w:type="dxa"/>
            <w:tcPrChange w:id="220" w:author="wz7x3j" w:date="2014-02-07T15:20:00Z">
              <w:tcPr>
                <w:tcW w:w="4950" w:type="dxa"/>
                <w:gridSpan w:val="3"/>
              </w:tcPr>
            </w:tcPrChange>
          </w:tcPr>
          <w:p w:rsidR="00125BE7" w:rsidRPr="00125BE7" w:rsidRDefault="00125BE7" w:rsidP="00125BE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Change designation of StaMd_Init0 from </w:t>
            </w:r>
            <w:r w:rsidR="00483816" w:rsidRPr="00483816">
              <w:rPr>
                <w:rFonts w:ascii="Arial" w:hAnsi="Arial" w:cs="Arial"/>
                <w:sz w:val="16"/>
                <w:szCs w:val="16"/>
                <w:rPrChange w:id="221" w:author="wz7x3j" w:date="2013-12-20T11:10:00Z">
                  <w:rPr>
                    <w:rFonts w:ascii="Arial" w:hAnsi="Arial" w:cs="Arial"/>
                    <w:sz w:val="16"/>
                    <w:szCs w:val="16"/>
                    <w:lang w:val="fr-FR"/>
                  </w:rPr>
                </w:rPrChange>
              </w:rPr>
              <w:t>RTE_AP_STAMD_APPL_CODE</w:t>
            </w:r>
            <w:r>
              <w:rPr>
                <w:rFonts w:ascii="Arial" w:hAnsi="Arial" w:cs="Arial"/>
                <w:sz w:val="16"/>
                <w:szCs w:val="16"/>
              </w:rPr>
              <w:t xml:space="preserve"> to </w:t>
            </w:r>
            <w:r w:rsidR="00483816" w:rsidRPr="00483816">
              <w:rPr>
                <w:rFonts w:ascii="Arial" w:hAnsi="Arial" w:cs="Arial"/>
                <w:sz w:val="16"/>
                <w:szCs w:val="16"/>
                <w:rPrChange w:id="222" w:author="wz7x3j" w:date="2013-12-20T11:10:00Z">
                  <w:rPr>
                    <w:rFonts w:ascii="Arial" w:hAnsi="Arial" w:cs="Arial"/>
                    <w:sz w:val="16"/>
                    <w:szCs w:val="16"/>
                    <w:lang w:val="fr-FR"/>
                  </w:rPr>
                </w:rPrChange>
              </w:rPr>
              <w:t>AP_STAMD_CODE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  <w:tc>
          <w:tcPr>
            <w:tcW w:w="1080" w:type="dxa"/>
            <w:tcPrChange w:id="223" w:author="wz7x3j" w:date="2014-02-07T15:20:00Z">
              <w:tcPr>
                <w:tcW w:w="1260" w:type="dxa"/>
                <w:gridSpan w:val="2"/>
              </w:tcPr>
            </w:tcPrChange>
          </w:tcPr>
          <w:p w:rsidR="00125BE7" w:rsidRDefault="00125BE7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20-Dec-13</w:t>
            </w:r>
          </w:p>
        </w:tc>
        <w:tc>
          <w:tcPr>
            <w:tcW w:w="990" w:type="dxa"/>
            <w:tcPrChange w:id="224" w:author="wz7x3j" w:date="2014-02-07T15:20:00Z">
              <w:tcPr>
                <w:tcW w:w="1260" w:type="dxa"/>
              </w:tcPr>
            </w:tcPrChange>
          </w:tcPr>
          <w:p w:rsidR="00125BE7" w:rsidRDefault="00125BE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BDO</w:t>
            </w:r>
          </w:p>
        </w:tc>
      </w:tr>
      <w:tr w:rsidR="00C9526F" w:rsidRPr="007B02E4" w:rsidTr="00C9526F">
        <w:tc>
          <w:tcPr>
            <w:tcW w:w="558" w:type="dxa"/>
            <w:tcPrChange w:id="225" w:author="wz7x3j" w:date="2014-02-07T15:20:00Z">
              <w:tcPr>
                <w:tcW w:w="738" w:type="dxa"/>
              </w:tcPr>
            </w:tcPrChange>
          </w:tcPr>
          <w:p w:rsidR="00C9526F" w:rsidRDefault="00C9526F">
            <w:pPr>
              <w:spacing w:before="60"/>
              <w:rPr>
                <w:rFonts w:ascii="Arial" w:hAnsi="Arial" w:cs="Arial"/>
                <w:sz w:val="16"/>
              </w:rPr>
            </w:pPr>
            <w:ins w:id="226" w:author="wz7x3j" w:date="2014-02-07T15:18:00Z">
              <w:r>
                <w:rPr>
                  <w:rFonts w:ascii="Arial" w:hAnsi="Arial" w:cs="Arial"/>
                  <w:sz w:val="16"/>
                </w:rPr>
                <w:t>21</w:t>
              </w:r>
            </w:ins>
          </w:p>
        </w:tc>
        <w:tc>
          <w:tcPr>
            <w:tcW w:w="720" w:type="dxa"/>
            <w:tcPrChange w:id="227" w:author="wz7x3j" w:date="2014-02-07T15:20:00Z">
              <w:tcPr>
                <w:tcW w:w="720" w:type="dxa"/>
              </w:tcPr>
            </w:tcPrChange>
          </w:tcPr>
          <w:p w:rsidR="00C9526F" w:rsidRDefault="00C9526F" w:rsidP="001F058E">
            <w:pPr>
              <w:spacing w:before="60"/>
              <w:rPr>
                <w:rFonts w:ascii="Arial" w:hAnsi="Arial" w:cs="Arial"/>
                <w:sz w:val="16"/>
              </w:rPr>
            </w:pPr>
            <w:ins w:id="228" w:author="wz7x3j" w:date="2014-02-07T15:19:00Z">
              <w:r>
                <w:rPr>
                  <w:rFonts w:ascii="Arial" w:hAnsi="Arial" w:cs="Arial"/>
                  <w:sz w:val="16"/>
                </w:rPr>
                <w:t>21</w:t>
              </w:r>
            </w:ins>
          </w:p>
        </w:tc>
        <w:tc>
          <w:tcPr>
            <w:tcW w:w="5490" w:type="dxa"/>
            <w:tcPrChange w:id="229" w:author="wz7x3j" w:date="2014-02-07T15:20:00Z">
              <w:tcPr>
                <w:tcW w:w="4950" w:type="dxa"/>
                <w:gridSpan w:val="3"/>
              </w:tcPr>
            </w:tcPrChange>
          </w:tcPr>
          <w:p w:rsidR="00C9526F" w:rsidRDefault="00C9526F" w:rsidP="00C9526F">
            <w:pPr>
              <w:spacing w:before="60"/>
              <w:rPr>
                <w:rFonts w:ascii="Arial" w:hAnsi="Arial" w:cs="Arial"/>
                <w:sz w:val="16"/>
              </w:rPr>
            </w:pPr>
            <w:ins w:id="230" w:author="wz7x3j" w:date="2014-02-07T15:19:00Z">
              <w:r w:rsidRPr="00C9526F">
                <w:rPr>
                  <w:rFonts w:ascii="Arial" w:hAnsi="Arial" w:cs="Arial"/>
                  <w:sz w:val="16"/>
                  <w:rPrChange w:id="231" w:author="wz7x3j" w:date="2014-02-07T15:21:00Z">
                    <w:rPr>
                      <w:rFonts w:ascii="Courier New" w:hAnsi="Courier New" w:cs="Courier New"/>
                      <w:color w:val="3F7F5F"/>
                      <w:highlight w:val="blue"/>
                    </w:rPr>
                  </w:rPrChange>
                </w:rPr>
                <w:t xml:space="preserve">Update </w:t>
              </w:r>
              <w:r w:rsidRPr="00C9526F">
                <w:rPr>
                  <w:rFonts w:ascii="Arial" w:hAnsi="Arial" w:cs="Arial"/>
                  <w:sz w:val="16"/>
                  <w:rPrChange w:id="232" w:author="wz7x3j" w:date="2014-02-07T15:19:00Z">
                    <w:rPr>
                      <w:rFonts w:ascii="Courier New" w:hAnsi="Courier New" w:cs="Courier New"/>
                      <w:color w:val="3F7F5F"/>
                      <w:highlight w:val="blue"/>
                    </w:rPr>
                  </w:rPrChange>
                </w:rPr>
                <w:t>to FDD ES10B version 13 to address anomaly 5388 - 11347</w:t>
              </w:r>
            </w:ins>
          </w:p>
        </w:tc>
        <w:tc>
          <w:tcPr>
            <w:tcW w:w="1080" w:type="dxa"/>
            <w:tcPrChange w:id="233" w:author="wz7x3j" w:date="2014-02-07T15:20:00Z">
              <w:tcPr>
                <w:tcW w:w="1260" w:type="dxa"/>
                <w:gridSpan w:val="2"/>
              </w:tcPr>
            </w:tcPrChange>
          </w:tcPr>
          <w:p w:rsidR="00C9526F" w:rsidRDefault="00C9526F" w:rsidP="00FE2B3B">
            <w:pPr>
              <w:spacing w:before="60"/>
              <w:rPr>
                <w:rFonts w:ascii="Arial" w:hAnsi="Arial" w:cs="Arial"/>
                <w:sz w:val="16"/>
              </w:rPr>
            </w:pPr>
            <w:ins w:id="234" w:author="wz7x3j" w:date="2014-02-07T15:21:00Z">
              <w:r>
                <w:rPr>
                  <w:rFonts w:ascii="Arial" w:hAnsi="Arial" w:cs="Arial"/>
                  <w:sz w:val="16"/>
                </w:rPr>
                <w:t>07-Feb-14</w:t>
              </w:r>
            </w:ins>
          </w:p>
        </w:tc>
        <w:tc>
          <w:tcPr>
            <w:tcW w:w="990" w:type="dxa"/>
            <w:tcPrChange w:id="235" w:author="wz7x3j" w:date="2014-02-07T15:20:00Z">
              <w:tcPr>
                <w:tcW w:w="1260" w:type="dxa"/>
              </w:tcPr>
            </w:tcPrChange>
          </w:tcPr>
          <w:p w:rsidR="00C9526F" w:rsidRDefault="00C9526F">
            <w:pPr>
              <w:spacing w:before="60"/>
              <w:rPr>
                <w:rFonts w:ascii="Arial" w:hAnsi="Arial" w:cs="Arial"/>
                <w:sz w:val="16"/>
              </w:rPr>
            </w:pPr>
            <w:ins w:id="236" w:author="wz7x3j" w:date="2014-02-07T15:21:00Z">
              <w:r>
                <w:rPr>
                  <w:rFonts w:ascii="Arial" w:hAnsi="Arial" w:cs="Arial"/>
                  <w:sz w:val="16"/>
                </w:rPr>
                <w:t>BDO</w:t>
              </w:r>
            </w:ins>
          </w:p>
        </w:tc>
      </w:tr>
    </w:tbl>
    <w:p w:rsidR="00107819" w:rsidRPr="00B31688" w:rsidRDefault="00107819"/>
    <w:sectPr w:rsidR="00107819" w:rsidRPr="00B31688" w:rsidSect="006A25CC">
      <w:headerReference w:type="default" r:id="rId32"/>
      <w:footerReference w:type="default" r:id="rId3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E62" w:rsidRDefault="00AA6E62">
      <w:r>
        <w:separator/>
      </w:r>
    </w:p>
  </w:endnote>
  <w:endnote w:type="continuationSeparator" w:id="0">
    <w:p w:rsidR="00AA6E62" w:rsidRDefault="00AA6E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98F" w:rsidRDefault="001F198F">
    <w:pPr>
      <w:pStyle w:val="Footer"/>
    </w:pPr>
    <w:r>
      <w:rPr>
        <w:snapToGrid w:val="0"/>
      </w:rPr>
      <w:tab/>
    </w:r>
    <w:fldSimple w:instr=" DOCPROPERTY &quot;Company&quot;  \* MERGEFORMAT ">
      <w:r w:rsidRPr="00F23499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>S/W module design template, Rev 2.2b+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E62" w:rsidRDefault="00AA6E62">
      <w:r>
        <w:separator/>
      </w:r>
    </w:p>
  </w:footnote>
  <w:footnote w:type="continuationSeparator" w:id="0">
    <w:p w:rsidR="00AA6E62" w:rsidRDefault="00AA6E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98F" w:rsidRDefault="001F198F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SOFTWARE MODULE DESIGN SPECIFICATION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1F198F">
      <w:trPr>
        <w:cantSplit/>
      </w:trPr>
      <w:tc>
        <w:tcPr>
          <w:tcW w:w="990" w:type="dxa"/>
        </w:tcPr>
        <w:p w:rsidR="001F198F" w:rsidRDefault="001F198F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1F198F" w:rsidRDefault="00483816">
          <w:pPr>
            <w:pStyle w:val="Header"/>
          </w:pPr>
          <w:fldSimple w:instr=" DOCPROPERTY &quot;Document Title&quot;  \* MERGEFORMAT ">
            <w:r w:rsidR="001F198F">
              <w:t>States And Modes</w:t>
            </w:r>
          </w:fldSimple>
        </w:p>
        <w:p w:rsidR="001F198F" w:rsidRDefault="00483816">
          <w:pPr>
            <w:pStyle w:val="Header"/>
          </w:pPr>
          <w:fldSimple w:instr=" DOCPROPERTY &quot;Product Line&quot;  \* MERGEFORMAT ">
            <w:r w:rsidR="001F198F">
              <w:t>Gen II+ EPS</w:t>
            </w:r>
          </w:fldSimple>
        </w:p>
      </w:tc>
      <w:tc>
        <w:tcPr>
          <w:tcW w:w="1170" w:type="dxa"/>
        </w:tcPr>
        <w:p w:rsidR="001F198F" w:rsidRDefault="001F198F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1F198F" w:rsidRDefault="00125BE7" w:rsidP="006D415F">
          <w:pPr>
            <w:pStyle w:val="Header"/>
          </w:pPr>
          <w:ins w:id="237" w:author="wz7x3j" w:date="2013-12-20T11:08:00Z">
            <w:r>
              <w:t>2</w:t>
            </w:r>
          </w:ins>
          <w:ins w:id="238" w:author="wz7x3j" w:date="2014-02-07T15:20:00Z">
            <w:r w:rsidR="00C9526F">
              <w:t>1</w:t>
            </w:r>
          </w:ins>
        </w:p>
      </w:tc>
    </w:tr>
    <w:tr w:rsidR="001F198F">
      <w:trPr>
        <w:cantSplit/>
      </w:trPr>
      <w:tc>
        <w:tcPr>
          <w:tcW w:w="990" w:type="dxa"/>
        </w:tcPr>
        <w:p w:rsidR="001F198F" w:rsidRDefault="001F198F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1F198F" w:rsidRDefault="001F198F">
          <w:pPr>
            <w:pStyle w:val="Header"/>
            <w:jc w:val="center"/>
          </w:pPr>
        </w:p>
      </w:tc>
      <w:tc>
        <w:tcPr>
          <w:tcW w:w="1170" w:type="dxa"/>
        </w:tcPr>
        <w:p w:rsidR="001F198F" w:rsidRDefault="001F198F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1F198F" w:rsidRDefault="00C9526F" w:rsidP="00C9526F">
          <w:pPr>
            <w:pStyle w:val="Header"/>
          </w:pPr>
          <w:ins w:id="239" w:author="wz7x3j" w:date="2014-02-07T15:20:00Z">
            <w:r>
              <w:t>7</w:t>
            </w:r>
          </w:ins>
          <w:r w:rsidR="001F198F">
            <w:t>-</w:t>
          </w:r>
          <w:ins w:id="240" w:author="wz7x3j" w:date="2014-02-07T15:20:00Z">
            <w:r>
              <w:t>Feb</w:t>
            </w:r>
          </w:ins>
          <w:r w:rsidR="001F198F">
            <w:t>-1</w:t>
          </w:r>
          <w:ins w:id="241" w:author="wz7x3j" w:date="2014-02-07T15:21:00Z">
            <w:r>
              <w:t>4</w:t>
            </w:r>
          </w:ins>
          <w:del w:id="242" w:author="wz7x3j" w:date="2014-02-07T15:21:00Z">
            <w:r w:rsidR="001F198F" w:rsidDel="00C9526F">
              <w:delText>3</w:delText>
            </w:r>
          </w:del>
        </w:p>
      </w:tc>
    </w:tr>
    <w:tr w:rsidR="001F198F">
      <w:trPr>
        <w:cantSplit/>
      </w:trPr>
      <w:tc>
        <w:tcPr>
          <w:tcW w:w="990" w:type="dxa"/>
        </w:tcPr>
        <w:p w:rsidR="001F198F" w:rsidRDefault="001F198F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1F198F" w:rsidRDefault="001F198F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1F198F" w:rsidRDefault="001F198F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1F198F" w:rsidRDefault="00D15B29" w:rsidP="00D15B29">
          <w:pPr>
            <w:pStyle w:val="Header"/>
          </w:pPr>
          <w:ins w:id="243" w:author="wz7x3j" w:date="2013-12-11T18:33:00Z">
            <w:r>
              <w:t>Bobby O’Steen</w:t>
            </w:r>
          </w:ins>
          <w:del w:id="244" w:author="wz7x3j" w:date="2013-12-11T18:33:00Z">
            <w:r w:rsidR="00483816" w:rsidDel="00D15B29">
              <w:fldChar w:fldCharType="begin"/>
            </w:r>
            <w:r w:rsidR="00A94800" w:rsidDel="00D15B29">
              <w:delInstrText xml:space="preserve"> USERNAME  \* MERGEFORMAT </w:delInstrText>
            </w:r>
            <w:r w:rsidR="00483816" w:rsidDel="00D15B29">
              <w:fldChar w:fldCharType="separate"/>
            </w:r>
            <w:r w:rsidR="001F198F" w:rsidDel="00D15B29">
              <w:rPr>
                <w:noProof/>
              </w:rPr>
              <w:delText>rz3h1n</w:delText>
            </w:r>
            <w:r w:rsidR="00483816" w:rsidDel="00D15B29">
              <w:fldChar w:fldCharType="end"/>
            </w:r>
          </w:del>
        </w:p>
      </w:tc>
      <w:tc>
        <w:tcPr>
          <w:tcW w:w="1170" w:type="dxa"/>
        </w:tcPr>
        <w:p w:rsidR="001F198F" w:rsidRDefault="001F198F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1F198F" w:rsidRDefault="00483816">
          <w:pPr>
            <w:pStyle w:val="Header"/>
          </w:pPr>
          <w:r>
            <w:rPr>
              <w:rStyle w:val="PageNumber"/>
            </w:rPr>
            <w:fldChar w:fldCharType="begin"/>
          </w:r>
          <w:r w:rsidR="001F198F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36DE3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 w:rsidR="001F198F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1F198F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336DE3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1F198F" w:rsidRDefault="001F198F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C800F1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C920C8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500"/>
    <w:rsid w:val="00002EBA"/>
    <w:rsid w:val="00003E5F"/>
    <w:rsid w:val="00005A37"/>
    <w:rsid w:val="00007816"/>
    <w:rsid w:val="00011372"/>
    <w:rsid w:val="00024536"/>
    <w:rsid w:val="0003411A"/>
    <w:rsid w:val="00034816"/>
    <w:rsid w:val="0003622B"/>
    <w:rsid w:val="00042890"/>
    <w:rsid w:val="0004307B"/>
    <w:rsid w:val="000524B6"/>
    <w:rsid w:val="00064C7A"/>
    <w:rsid w:val="00064C92"/>
    <w:rsid w:val="000661E9"/>
    <w:rsid w:val="000674D4"/>
    <w:rsid w:val="0007287D"/>
    <w:rsid w:val="00072F3F"/>
    <w:rsid w:val="00074774"/>
    <w:rsid w:val="00074E2A"/>
    <w:rsid w:val="00074E69"/>
    <w:rsid w:val="0008283F"/>
    <w:rsid w:val="00086223"/>
    <w:rsid w:val="00086882"/>
    <w:rsid w:val="00087D73"/>
    <w:rsid w:val="00094E5F"/>
    <w:rsid w:val="0009510F"/>
    <w:rsid w:val="00095A3F"/>
    <w:rsid w:val="00096CF7"/>
    <w:rsid w:val="000A0EEE"/>
    <w:rsid w:val="000A2250"/>
    <w:rsid w:val="000A3204"/>
    <w:rsid w:val="000A3232"/>
    <w:rsid w:val="000A3A41"/>
    <w:rsid w:val="000A6680"/>
    <w:rsid w:val="000A7A43"/>
    <w:rsid w:val="000B0E4D"/>
    <w:rsid w:val="000B3ECD"/>
    <w:rsid w:val="000B413B"/>
    <w:rsid w:val="000C447B"/>
    <w:rsid w:val="000C4F2C"/>
    <w:rsid w:val="000C7579"/>
    <w:rsid w:val="000E3136"/>
    <w:rsid w:val="000E70DC"/>
    <w:rsid w:val="000F32F0"/>
    <w:rsid w:val="001007B9"/>
    <w:rsid w:val="00101F7E"/>
    <w:rsid w:val="00102CC4"/>
    <w:rsid w:val="00107819"/>
    <w:rsid w:val="001163C2"/>
    <w:rsid w:val="00117613"/>
    <w:rsid w:val="001210DE"/>
    <w:rsid w:val="00122A96"/>
    <w:rsid w:val="00123DD9"/>
    <w:rsid w:val="00125BE7"/>
    <w:rsid w:val="00126DB6"/>
    <w:rsid w:val="00127F1F"/>
    <w:rsid w:val="0013023E"/>
    <w:rsid w:val="00130ECA"/>
    <w:rsid w:val="0013317F"/>
    <w:rsid w:val="001340FA"/>
    <w:rsid w:val="00134F6E"/>
    <w:rsid w:val="001357F0"/>
    <w:rsid w:val="001364E9"/>
    <w:rsid w:val="00140410"/>
    <w:rsid w:val="00144743"/>
    <w:rsid w:val="00144E09"/>
    <w:rsid w:val="00146010"/>
    <w:rsid w:val="001472BF"/>
    <w:rsid w:val="0015283B"/>
    <w:rsid w:val="00152EB3"/>
    <w:rsid w:val="001614F8"/>
    <w:rsid w:val="001616C2"/>
    <w:rsid w:val="00161DFB"/>
    <w:rsid w:val="00162F80"/>
    <w:rsid w:val="001663B0"/>
    <w:rsid w:val="00173063"/>
    <w:rsid w:val="00190CF3"/>
    <w:rsid w:val="00195E33"/>
    <w:rsid w:val="001A17E2"/>
    <w:rsid w:val="001A3327"/>
    <w:rsid w:val="001A47E3"/>
    <w:rsid w:val="001A5BC8"/>
    <w:rsid w:val="001B030E"/>
    <w:rsid w:val="001B447F"/>
    <w:rsid w:val="001B4D74"/>
    <w:rsid w:val="001B69A2"/>
    <w:rsid w:val="001B7150"/>
    <w:rsid w:val="001C060D"/>
    <w:rsid w:val="001C1622"/>
    <w:rsid w:val="001C2993"/>
    <w:rsid w:val="001C34DA"/>
    <w:rsid w:val="001D6F90"/>
    <w:rsid w:val="001E186E"/>
    <w:rsid w:val="001F0096"/>
    <w:rsid w:val="001F058E"/>
    <w:rsid w:val="001F0A6C"/>
    <w:rsid w:val="001F168D"/>
    <w:rsid w:val="001F198F"/>
    <w:rsid w:val="001F1AF1"/>
    <w:rsid w:val="001F5F75"/>
    <w:rsid w:val="001F7A7F"/>
    <w:rsid w:val="001F7F8F"/>
    <w:rsid w:val="00201DF0"/>
    <w:rsid w:val="0020510E"/>
    <w:rsid w:val="00207567"/>
    <w:rsid w:val="002116B6"/>
    <w:rsid w:val="0021315C"/>
    <w:rsid w:val="00213A42"/>
    <w:rsid w:val="00214F59"/>
    <w:rsid w:val="00233695"/>
    <w:rsid w:val="00234108"/>
    <w:rsid w:val="00240018"/>
    <w:rsid w:val="0024770A"/>
    <w:rsid w:val="002477C9"/>
    <w:rsid w:val="00250064"/>
    <w:rsid w:val="00253361"/>
    <w:rsid w:val="00255980"/>
    <w:rsid w:val="00261782"/>
    <w:rsid w:val="00261EF3"/>
    <w:rsid w:val="00264028"/>
    <w:rsid w:val="00270A29"/>
    <w:rsid w:val="002721E8"/>
    <w:rsid w:val="002812FC"/>
    <w:rsid w:val="00282929"/>
    <w:rsid w:val="00283ADA"/>
    <w:rsid w:val="00284A76"/>
    <w:rsid w:val="00285F40"/>
    <w:rsid w:val="002931FA"/>
    <w:rsid w:val="002A2956"/>
    <w:rsid w:val="002A5210"/>
    <w:rsid w:val="002B1F11"/>
    <w:rsid w:val="002B2773"/>
    <w:rsid w:val="002B64E8"/>
    <w:rsid w:val="002B6B74"/>
    <w:rsid w:val="002C11DB"/>
    <w:rsid w:val="002C12FA"/>
    <w:rsid w:val="002C198F"/>
    <w:rsid w:val="002C1C5E"/>
    <w:rsid w:val="002C2473"/>
    <w:rsid w:val="002D2324"/>
    <w:rsid w:val="002D492B"/>
    <w:rsid w:val="002E1F32"/>
    <w:rsid w:val="002E3AB9"/>
    <w:rsid w:val="002E5DC1"/>
    <w:rsid w:val="002F3D3C"/>
    <w:rsid w:val="002F3E5A"/>
    <w:rsid w:val="002F46B6"/>
    <w:rsid w:val="002F7EA3"/>
    <w:rsid w:val="0030049D"/>
    <w:rsid w:val="003009AE"/>
    <w:rsid w:val="00302260"/>
    <w:rsid w:val="003031FF"/>
    <w:rsid w:val="003046EC"/>
    <w:rsid w:val="00310D13"/>
    <w:rsid w:val="00311B5A"/>
    <w:rsid w:val="0031285E"/>
    <w:rsid w:val="00317028"/>
    <w:rsid w:val="0032357B"/>
    <w:rsid w:val="003245F2"/>
    <w:rsid w:val="00324F51"/>
    <w:rsid w:val="00333EA1"/>
    <w:rsid w:val="0033403B"/>
    <w:rsid w:val="00336DE3"/>
    <w:rsid w:val="00342AFC"/>
    <w:rsid w:val="00343372"/>
    <w:rsid w:val="00344DF1"/>
    <w:rsid w:val="00344F67"/>
    <w:rsid w:val="003536D9"/>
    <w:rsid w:val="0035443C"/>
    <w:rsid w:val="0035749E"/>
    <w:rsid w:val="003600CA"/>
    <w:rsid w:val="00361862"/>
    <w:rsid w:val="00362F64"/>
    <w:rsid w:val="00365A2A"/>
    <w:rsid w:val="00366942"/>
    <w:rsid w:val="00371045"/>
    <w:rsid w:val="0037117A"/>
    <w:rsid w:val="0038133A"/>
    <w:rsid w:val="00381542"/>
    <w:rsid w:val="00382E7E"/>
    <w:rsid w:val="00384E68"/>
    <w:rsid w:val="00386358"/>
    <w:rsid w:val="00391296"/>
    <w:rsid w:val="00396A4C"/>
    <w:rsid w:val="003A0A7B"/>
    <w:rsid w:val="003A566B"/>
    <w:rsid w:val="003A5BF2"/>
    <w:rsid w:val="003B1FEB"/>
    <w:rsid w:val="003C0F41"/>
    <w:rsid w:val="003C3382"/>
    <w:rsid w:val="003D2025"/>
    <w:rsid w:val="003D4349"/>
    <w:rsid w:val="003D6A87"/>
    <w:rsid w:val="003D7375"/>
    <w:rsid w:val="003E226F"/>
    <w:rsid w:val="003E2F7A"/>
    <w:rsid w:val="003E5267"/>
    <w:rsid w:val="003F1806"/>
    <w:rsid w:val="00410F59"/>
    <w:rsid w:val="00415EC8"/>
    <w:rsid w:val="004177A8"/>
    <w:rsid w:val="00421912"/>
    <w:rsid w:val="00422047"/>
    <w:rsid w:val="004222A1"/>
    <w:rsid w:val="004270E9"/>
    <w:rsid w:val="00432398"/>
    <w:rsid w:val="0043454A"/>
    <w:rsid w:val="00434F26"/>
    <w:rsid w:val="00441352"/>
    <w:rsid w:val="00441892"/>
    <w:rsid w:val="00446581"/>
    <w:rsid w:val="00447829"/>
    <w:rsid w:val="004550F8"/>
    <w:rsid w:val="004650E3"/>
    <w:rsid w:val="00466259"/>
    <w:rsid w:val="0047395B"/>
    <w:rsid w:val="0047426B"/>
    <w:rsid w:val="00477C62"/>
    <w:rsid w:val="00477DF6"/>
    <w:rsid w:val="00482169"/>
    <w:rsid w:val="00483816"/>
    <w:rsid w:val="00483CB7"/>
    <w:rsid w:val="00487A80"/>
    <w:rsid w:val="004910EB"/>
    <w:rsid w:val="004941D7"/>
    <w:rsid w:val="004946B9"/>
    <w:rsid w:val="00494DBC"/>
    <w:rsid w:val="004965FC"/>
    <w:rsid w:val="00497EDA"/>
    <w:rsid w:val="004A1099"/>
    <w:rsid w:val="004A11C9"/>
    <w:rsid w:val="004A56C1"/>
    <w:rsid w:val="004A781C"/>
    <w:rsid w:val="004B5BE2"/>
    <w:rsid w:val="004B76A8"/>
    <w:rsid w:val="004C5B71"/>
    <w:rsid w:val="004D0A10"/>
    <w:rsid w:val="004D4450"/>
    <w:rsid w:val="004D6C64"/>
    <w:rsid w:val="004E216C"/>
    <w:rsid w:val="004E2BF9"/>
    <w:rsid w:val="004E7587"/>
    <w:rsid w:val="004F0CC9"/>
    <w:rsid w:val="004F1CC8"/>
    <w:rsid w:val="004F431D"/>
    <w:rsid w:val="004F4742"/>
    <w:rsid w:val="004F5133"/>
    <w:rsid w:val="005049B5"/>
    <w:rsid w:val="00511A3A"/>
    <w:rsid w:val="00520096"/>
    <w:rsid w:val="005216F4"/>
    <w:rsid w:val="00523CBB"/>
    <w:rsid w:val="005261E1"/>
    <w:rsid w:val="00526689"/>
    <w:rsid w:val="00530481"/>
    <w:rsid w:val="00531B01"/>
    <w:rsid w:val="00534058"/>
    <w:rsid w:val="005422D1"/>
    <w:rsid w:val="00543265"/>
    <w:rsid w:val="00544EF0"/>
    <w:rsid w:val="00552E1D"/>
    <w:rsid w:val="00555AA5"/>
    <w:rsid w:val="00557903"/>
    <w:rsid w:val="005616A9"/>
    <w:rsid w:val="00563907"/>
    <w:rsid w:val="005800C4"/>
    <w:rsid w:val="005825AB"/>
    <w:rsid w:val="005852D5"/>
    <w:rsid w:val="00585604"/>
    <w:rsid w:val="005902A5"/>
    <w:rsid w:val="0059216A"/>
    <w:rsid w:val="00593168"/>
    <w:rsid w:val="005947A0"/>
    <w:rsid w:val="0059508C"/>
    <w:rsid w:val="00597E2D"/>
    <w:rsid w:val="005A27EF"/>
    <w:rsid w:val="005A2C68"/>
    <w:rsid w:val="005A38B3"/>
    <w:rsid w:val="005B0C1D"/>
    <w:rsid w:val="005B2091"/>
    <w:rsid w:val="005B4546"/>
    <w:rsid w:val="005B68DA"/>
    <w:rsid w:val="005C0798"/>
    <w:rsid w:val="005C3B0C"/>
    <w:rsid w:val="005C4345"/>
    <w:rsid w:val="005C608F"/>
    <w:rsid w:val="005D438E"/>
    <w:rsid w:val="005E23D6"/>
    <w:rsid w:val="005E37AF"/>
    <w:rsid w:val="005E6776"/>
    <w:rsid w:val="005E7CAA"/>
    <w:rsid w:val="005E7ECC"/>
    <w:rsid w:val="005F1EC6"/>
    <w:rsid w:val="005F4D2B"/>
    <w:rsid w:val="005F70B4"/>
    <w:rsid w:val="00600B02"/>
    <w:rsid w:val="00601C07"/>
    <w:rsid w:val="00604930"/>
    <w:rsid w:val="00610652"/>
    <w:rsid w:val="00611561"/>
    <w:rsid w:val="00612076"/>
    <w:rsid w:val="00613C22"/>
    <w:rsid w:val="006148DD"/>
    <w:rsid w:val="00616EF5"/>
    <w:rsid w:val="006177F1"/>
    <w:rsid w:val="00620A84"/>
    <w:rsid w:val="00625F55"/>
    <w:rsid w:val="00626285"/>
    <w:rsid w:val="0062783A"/>
    <w:rsid w:val="00634E73"/>
    <w:rsid w:val="00650FEE"/>
    <w:rsid w:val="0065128F"/>
    <w:rsid w:val="00654F9B"/>
    <w:rsid w:val="00656DB7"/>
    <w:rsid w:val="006608BB"/>
    <w:rsid w:val="00666664"/>
    <w:rsid w:val="00667917"/>
    <w:rsid w:val="00667A9A"/>
    <w:rsid w:val="006769D0"/>
    <w:rsid w:val="00676EB3"/>
    <w:rsid w:val="0067777E"/>
    <w:rsid w:val="00681DED"/>
    <w:rsid w:val="00684621"/>
    <w:rsid w:val="0068467F"/>
    <w:rsid w:val="00685260"/>
    <w:rsid w:val="00693006"/>
    <w:rsid w:val="006A0544"/>
    <w:rsid w:val="006A18D9"/>
    <w:rsid w:val="006A25CC"/>
    <w:rsid w:val="006A3A32"/>
    <w:rsid w:val="006B527C"/>
    <w:rsid w:val="006C0259"/>
    <w:rsid w:val="006C16B5"/>
    <w:rsid w:val="006C1941"/>
    <w:rsid w:val="006C59EB"/>
    <w:rsid w:val="006C73B1"/>
    <w:rsid w:val="006D415F"/>
    <w:rsid w:val="006D537A"/>
    <w:rsid w:val="006E2005"/>
    <w:rsid w:val="006E4342"/>
    <w:rsid w:val="006E727A"/>
    <w:rsid w:val="006F0871"/>
    <w:rsid w:val="006F103E"/>
    <w:rsid w:val="006F67C5"/>
    <w:rsid w:val="00705AF2"/>
    <w:rsid w:val="00710D2E"/>
    <w:rsid w:val="00711451"/>
    <w:rsid w:val="007145EB"/>
    <w:rsid w:val="00725190"/>
    <w:rsid w:val="00735A42"/>
    <w:rsid w:val="0073653A"/>
    <w:rsid w:val="0075142E"/>
    <w:rsid w:val="007555EC"/>
    <w:rsid w:val="007569BB"/>
    <w:rsid w:val="00761FC9"/>
    <w:rsid w:val="00763B6E"/>
    <w:rsid w:val="00776737"/>
    <w:rsid w:val="00782548"/>
    <w:rsid w:val="007859C0"/>
    <w:rsid w:val="007A7C2F"/>
    <w:rsid w:val="007B02E4"/>
    <w:rsid w:val="007B471E"/>
    <w:rsid w:val="007B6019"/>
    <w:rsid w:val="007B6CEE"/>
    <w:rsid w:val="007B7C93"/>
    <w:rsid w:val="007C01EF"/>
    <w:rsid w:val="007C0F49"/>
    <w:rsid w:val="007C14A5"/>
    <w:rsid w:val="007C20BF"/>
    <w:rsid w:val="007C718E"/>
    <w:rsid w:val="007D021D"/>
    <w:rsid w:val="007D2AB9"/>
    <w:rsid w:val="007D4B7F"/>
    <w:rsid w:val="007D67CE"/>
    <w:rsid w:val="007D71CD"/>
    <w:rsid w:val="007D7EAA"/>
    <w:rsid w:val="007E0DEB"/>
    <w:rsid w:val="007E1BDD"/>
    <w:rsid w:val="007E3241"/>
    <w:rsid w:val="007E4D71"/>
    <w:rsid w:val="007E67F2"/>
    <w:rsid w:val="007F0E4F"/>
    <w:rsid w:val="007F19DD"/>
    <w:rsid w:val="007F3EAE"/>
    <w:rsid w:val="007F4ED1"/>
    <w:rsid w:val="007F61E6"/>
    <w:rsid w:val="007F6288"/>
    <w:rsid w:val="007F6D0C"/>
    <w:rsid w:val="00803687"/>
    <w:rsid w:val="00807536"/>
    <w:rsid w:val="00814D8B"/>
    <w:rsid w:val="00815EB6"/>
    <w:rsid w:val="00816132"/>
    <w:rsid w:val="00816569"/>
    <w:rsid w:val="00817984"/>
    <w:rsid w:val="00834A49"/>
    <w:rsid w:val="00841E28"/>
    <w:rsid w:val="0084530E"/>
    <w:rsid w:val="0085210C"/>
    <w:rsid w:val="0085506D"/>
    <w:rsid w:val="00855341"/>
    <w:rsid w:val="008562F3"/>
    <w:rsid w:val="0086211A"/>
    <w:rsid w:val="0086437C"/>
    <w:rsid w:val="0087379D"/>
    <w:rsid w:val="00881181"/>
    <w:rsid w:val="0088474B"/>
    <w:rsid w:val="00884BA1"/>
    <w:rsid w:val="00892208"/>
    <w:rsid w:val="00892EAD"/>
    <w:rsid w:val="00894828"/>
    <w:rsid w:val="008A5FF7"/>
    <w:rsid w:val="008B15B5"/>
    <w:rsid w:val="008B6CE5"/>
    <w:rsid w:val="008C1CA5"/>
    <w:rsid w:val="008C1E00"/>
    <w:rsid w:val="008C34EB"/>
    <w:rsid w:val="008D0A24"/>
    <w:rsid w:val="008E010D"/>
    <w:rsid w:val="008E2739"/>
    <w:rsid w:val="008E3C9A"/>
    <w:rsid w:val="008E6ED9"/>
    <w:rsid w:val="008F461E"/>
    <w:rsid w:val="008F6B28"/>
    <w:rsid w:val="009011DC"/>
    <w:rsid w:val="00905B49"/>
    <w:rsid w:val="00905DB5"/>
    <w:rsid w:val="00907689"/>
    <w:rsid w:val="0091352F"/>
    <w:rsid w:val="00914353"/>
    <w:rsid w:val="009173A6"/>
    <w:rsid w:val="0091777E"/>
    <w:rsid w:val="00917DE8"/>
    <w:rsid w:val="0092156B"/>
    <w:rsid w:val="00925B2E"/>
    <w:rsid w:val="009301F3"/>
    <w:rsid w:val="00930222"/>
    <w:rsid w:val="00936B09"/>
    <w:rsid w:val="00937B43"/>
    <w:rsid w:val="00940827"/>
    <w:rsid w:val="009440E7"/>
    <w:rsid w:val="00945EB9"/>
    <w:rsid w:val="0094717D"/>
    <w:rsid w:val="00961534"/>
    <w:rsid w:val="00963419"/>
    <w:rsid w:val="00964E88"/>
    <w:rsid w:val="009657B0"/>
    <w:rsid w:val="00967EBC"/>
    <w:rsid w:val="00970C45"/>
    <w:rsid w:val="009726DC"/>
    <w:rsid w:val="00973B0C"/>
    <w:rsid w:val="009769F4"/>
    <w:rsid w:val="00976E79"/>
    <w:rsid w:val="0098057E"/>
    <w:rsid w:val="0098394A"/>
    <w:rsid w:val="00983FC0"/>
    <w:rsid w:val="00984A6E"/>
    <w:rsid w:val="009868A0"/>
    <w:rsid w:val="009874B8"/>
    <w:rsid w:val="00990EFA"/>
    <w:rsid w:val="009963F0"/>
    <w:rsid w:val="00996AB1"/>
    <w:rsid w:val="009A5953"/>
    <w:rsid w:val="009A63BC"/>
    <w:rsid w:val="009B70E4"/>
    <w:rsid w:val="009B796C"/>
    <w:rsid w:val="009C0C74"/>
    <w:rsid w:val="009C42FB"/>
    <w:rsid w:val="009C5BAB"/>
    <w:rsid w:val="009D7F7E"/>
    <w:rsid w:val="009E1105"/>
    <w:rsid w:val="009E1F4D"/>
    <w:rsid w:val="009E3372"/>
    <w:rsid w:val="009E337C"/>
    <w:rsid w:val="009E4943"/>
    <w:rsid w:val="009E7947"/>
    <w:rsid w:val="009F556E"/>
    <w:rsid w:val="009F6228"/>
    <w:rsid w:val="009F665A"/>
    <w:rsid w:val="009F6AF2"/>
    <w:rsid w:val="009F75D3"/>
    <w:rsid w:val="00A0286B"/>
    <w:rsid w:val="00A04035"/>
    <w:rsid w:val="00A05BCC"/>
    <w:rsid w:val="00A14966"/>
    <w:rsid w:val="00A22085"/>
    <w:rsid w:val="00A22201"/>
    <w:rsid w:val="00A246AF"/>
    <w:rsid w:val="00A257B6"/>
    <w:rsid w:val="00A25D5D"/>
    <w:rsid w:val="00A3002B"/>
    <w:rsid w:val="00A32500"/>
    <w:rsid w:val="00A32EEF"/>
    <w:rsid w:val="00A35167"/>
    <w:rsid w:val="00A35F6D"/>
    <w:rsid w:val="00A3696A"/>
    <w:rsid w:val="00A42125"/>
    <w:rsid w:val="00A42A13"/>
    <w:rsid w:val="00A44603"/>
    <w:rsid w:val="00A46644"/>
    <w:rsid w:val="00A50208"/>
    <w:rsid w:val="00A51DF2"/>
    <w:rsid w:val="00A53D53"/>
    <w:rsid w:val="00A54FAE"/>
    <w:rsid w:val="00A571A3"/>
    <w:rsid w:val="00A60D2A"/>
    <w:rsid w:val="00A64525"/>
    <w:rsid w:val="00A8041B"/>
    <w:rsid w:val="00A82CE0"/>
    <w:rsid w:val="00A84BB1"/>
    <w:rsid w:val="00A902E1"/>
    <w:rsid w:val="00A9164C"/>
    <w:rsid w:val="00A92EA5"/>
    <w:rsid w:val="00A94800"/>
    <w:rsid w:val="00A976B8"/>
    <w:rsid w:val="00AA0D60"/>
    <w:rsid w:val="00AA5B10"/>
    <w:rsid w:val="00AA6A40"/>
    <w:rsid w:val="00AA6E62"/>
    <w:rsid w:val="00AA6F04"/>
    <w:rsid w:val="00AD0FD9"/>
    <w:rsid w:val="00AD2507"/>
    <w:rsid w:val="00AD2DE5"/>
    <w:rsid w:val="00AD447E"/>
    <w:rsid w:val="00AE1DB8"/>
    <w:rsid w:val="00AE310C"/>
    <w:rsid w:val="00AF1D17"/>
    <w:rsid w:val="00AF795E"/>
    <w:rsid w:val="00B0117D"/>
    <w:rsid w:val="00B136A3"/>
    <w:rsid w:val="00B14B5C"/>
    <w:rsid w:val="00B20357"/>
    <w:rsid w:val="00B20DEF"/>
    <w:rsid w:val="00B21B57"/>
    <w:rsid w:val="00B234B7"/>
    <w:rsid w:val="00B243AF"/>
    <w:rsid w:val="00B2637A"/>
    <w:rsid w:val="00B303A1"/>
    <w:rsid w:val="00B30D6A"/>
    <w:rsid w:val="00B31688"/>
    <w:rsid w:val="00B36965"/>
    <w:rsid w:val="00B36D2E"/>
    <w:rsid w:val="00B37FC8"/>
    <w:rsid w:val="00B41437"/>
    <w:rsid w:val="00B41FC5"/>
    <w:rsid w:val="00B44B27"/>
    <w:rsid w:val="00B47ABB"/>
    <w:rsid w:val="00B50C1A"/>
    <w:rsid w:val="00B51F00"/>
    <w:rsid w:val="00B52E74"/>
    <w:rsid w:val="00B64D6B"/>
    <w:rsid w:val="00B67497"/>
    <w:rsid w:val="00B70ABA"/>
    <w:rsid w:val="00B748D2"/>
    <w:rsid w:val="00B7501C"/>
    <w:rsid w:val="00B7766D"/>
    <w:rsid w:val="00B81468"/>
    <w:rsid w:val="00B843DD"/>
    <w:rsid w:val="00B95B2C"/>
    <w:rsid w:val="00BA5F82"/>
    <w:rsid w:val="00BB4732"/>
    <w:rsid w:val="00BB5D96"/>
    <w:rsid w:val="00BB7BA0"/>
    <w:rsid w:val="00BB7E95"/>
    <w:rsid w:val="00BC186A"/>
    <w:rsid w:val="00BC1AF0"/>
    <w:rsid w:val="00BC450E"/>
    <w:rsid w:val="00BC7D0F"/>
    <w:rsid w:val="00BD0883"/>
    <w:rsid w:val="00BD0E79"/>
    <w:rsid w:val="00BD15D2"/>
    <w:rsid w:val="00BD19EA"/>
    <w:rsid w:val="00BD1FE6"/>
    <w:rsid w:val="00BD34C7"/>
    <w:rsid w:val="00BD3BD6"/>
    <w:rsid w:val="00BE00A1"/>
    <w:rsid w:val="00BE06ED"/>
    <w:rsid w:val="00BE4DEB"/>
    <w:rsid w:val="00BE6958"/>
    <w:rsid w:val="00BF04C4"/>
    <w:rsid w:val="00BF5641"/>
    <w:rsid w:val="00BF670C"/>
    <w:rsid w:val="00C02A40"/>
    <w:rsid w:val="00C070BD"/>
    <w:rsid w:val="00C1016F"/>
    <w:rsid w:val="00C13352"/>
    <w:rsid w:val="00C137A7"/>
    <w:rsid w:val="00C15717"/>
    <w:rsid w:val="00C254DB"/>
    <w:rsid w:val="00C26055"/>
    <w:rsid w:val="00C35055"/>
    <w:rsid w:val="00C370E6"/>
    <w:rsid w:val="00C402CA"/>
    <w:rsid w:val="00C44C7F"/>
    <w:rsid w:val="00C454BE"/>
    <w:rsid w:val="00C469C2"/>
    <w:rsid w:val="00C4766D"/>
    <w:rsid w:val="00C55FC0"/>
    <w:rsid w:val="00C649DB"/>
    <w:rsid w:val="00C67E0E"/>
    <w:rsid w:val="00C70119"/>
    <w:rsid w:val="00C721F4"/>
    <w:rsid w:val="00C72799"/>
    <w:rsid w:val="00C73EB0"/>
    <w:rsid w:val="00C85516"/>
    <w:rsid w:val="00C860C6"/>
    <w:rsid w:val="00C9393B"/>
    <w:rsid w:val="00C9413F"/>
    <w:rsid w:val="00C9526F"/>
    <w:rsid w:val="00C95ADC"/>
    <w:rsid w:val="00C96D35"/>
    <w:rsid w:val="00C97B2B"/>
    <w:rsid w:val="00CA2AE9"/>
    <w:rsid w:val="00CA2FDE"/>
    <w:rsid w:val="00CA5488"/>
    <w:rsid w:val="00CA7876"/>
    <w:rsid w:val="00CB5D44"/>
    <w:rsid w:val="00CB7252"/>
    <w:rsid w:val="00CC1174"/>
    <w:rsid w:val="00CC19D7"/>
    <w:rsid w:val="00CC70CF"/>
    <w:rsid w:val="00CD0000"/>
    <w:rsid w:val="00CD2B30"/>
    <w:rsid w:val="00CD3E35"/>
    <w:rsid w:val="00CD59B9"/>
    <w:rsid w:val="00CD6BFB"/>
    <w:rsid w:val="00CE409F"/>
    <w:rsid w:val="00CE4269"/>
    <w:rsid w:val="00CE4E91"/>
    <w:rsid w:val="00CE5FCB"/>
    <w:rsid w:val="00CF1211"/>
    <w:rsid w:val="00CF1DF4"/>
    <w:rsid w:val="00D00C36"/>
    <w:rsid w:val="00D15B29"/>
    <w:rsid w:val="00D176EA"/>
    <w:rsid w:val="00D2277A"/>
    <w:rsid w:val="00D30FE1"/>
    <w:rsid w:val="00D31C70"/>
    <w:rsid w:val="00D328D8"/>
    <w:rsid w:val="00D32B84"/>
    <w:rsid w:val="00D371A0"/>
    <w:rsid w:val="00D455F5"/>
    <w:rsid w:val="00D50E74"/>
    <w:rsid w:val="00D51124"/>
    <w:rsid w:val="00D53C59"/>
    <w:rsid w:val="00D547EF"/>
    <w:rsid w:val="00D55CCD"/>
    <w:rsid w:val="00D5625F"/>
    <w:rsid w:val="00D56BDD"/>
    <w:rsid w:val="00D57450"/>
    <w:rsid w:val="00D739A5"/>
    <w:rsid w:val="00D752D3"/>
    <w:rsid w:val="00D755ED"/>
    <w:rsid w:val="00D844C4"/>
    <w:rsid w:val="00D86C25"/>
    <w:rsid w:val="00D87E28"/>
    <w:rsid w:val="00DA3251"/>
    <w:rsid w:val="00DA3AFF"/>
    <w:rsid w:val="00DB1699"/>
    <w:rsid w:val="00DB4F83"/>
    <w:rsid w:val="00DB71DA"/>
    <w:rsid w:val="00DC05F2"/>
    <w:rsid w:val="00DC1753"/>
    <w:rsid w:val="00DC39FD"/>
    <w:rsid w:val="00DC4EFC"/>
    <w:rsid w:val="00DD2F25"/>
    <w:rsid w:val="00DD6678"/>
    <w:rsid w:val="00DE235C"/>
    <w:rsid w:val="00DE563B"/>
    <w:rsid w:val="00DE5BF7"/>
    <w:rsid w:val="00DE5F40"/>
    <w:rsid w:val="00DF49CF"/>
    <w:rsid w:val="00DF75BB"/>
    <w:rsid w:val="00DF7F45"/>
    <w:rsid w:val="00E006D3"/>
    <w:rsid w:val="00E03931"/>
    <w:rsid w:val="00E03B81"/>
    <w:rsid w:val="00E0628F"/>
    <w:rsid w:val="00E07A2C"/>
    <w:rsid w:val="00E10613"/>
    <w:rsid w:val="00E15AE6"/>
    <w:rsid w:val="00E171CD"/>
    <w:rsid w:val="00E17763"/>
    <w:rsid w:val="00E21235"/>
    <w:rsid w:val="00E218ED"/>
    <w:rsid w:val="00E273C5"/>
    <w:rsid w:val="00E301EE"/>
    <w:rsid w:val="00E30676"/>
    <w:rsid w:val="00E30E1F"/>
    <w:rsid w:val="00E31241"/>
    <w:rsid w:val="00E31267"/>
    <w:rsid w:val="00E31F64"/>
    <w:rsid w:val="00E32ED6"/>
    <w:rsid w:val="00E4160C"/>
    <w:rsid w:val="00E43EA8"/>
    <w:rsid w:val="00E44945"/>
    <w:rsid w:val="00E46642"/>
    <w:rsid w:val="00E46C52"/>
    <w:rsid w:val="00E47A0A"/>
    <w:rsid w:val="00E5381B"/>
    <w:rsid w:val="00E542F1"/>
    <w:rsid w:val="00E555D5"/>
    <w:rsid w:val="00E55871"/>
    <w:rsid w:val="00E61227"/>
    <w:rsid w:val="00E616F9"/>
    <w:rsid w:val="00E641F8"/>
    <w:rsid w:val="00E6431C"/>
    <w:rsid w:val="00E70C6E"/>
    <w:rsid w:val="00E7203E"/>
    <w:rsid w:val="00E738CD"/>
    <w:rsid w:val="00E76219"/>
    <w:rsid w:val="00E7672C"/>
    <w:rsid w:val="00E815A9"/>
    <w:rsid w:val="00E913FD"/>
    <w:rsid w:val="00E930A1"/>
    <w:rsid w:val="00E94049"/>
    <w:rsid w:val="00EA0A47"/>
    <w:rsid w:val="00EA607B"/>
    <w:rsid w:val="00EB3C26"/>
    <w:rsid w:val="00EB3E4C"/>
    <w:rsid w:val="00EB4883"/>
    <w:rsid w:val="00EB4CC6"/>
    <w:rsid w:val="00EC2CC2"/>
    <w:rsid w:val="00EC2E30"/>
    <w:rsid w:val="00EC4584"/>
    <w:rsid w:val="00ED1143"/>
    <w:rsid w:val="00ED40E4"/>
    <w:rsid w:val="00ED440B"/>
    <w:rsid w:val="00ED6EDD"/>
    <w:rsid w:val="00EE0CBA"/>
    <w:rsid w:val="00EE286C"/>
    <w:rsid w:val="00EE39AE"/>
    <w:rsid w:val="00EE5766"/>
    <w:rsid w:val="00EE5824"/>
    <w:rsid w:val="00EF084C"/>
    <w:rsid w:val="00F07A4B"/>
    <w:rsid w:val="00F17AC1"/>
    <w:rsid w:val="00F20E9A"/>
    <w:rsid w:val="00F23499"/>
    <w:rsid w:val="00F23B38"/>
    <w:rsid w:val="00F40277"/>
    <w:rsid w:val="00F41185"/>
    <w:rsid w:val="00F47F95"/>
    <w:rsid w:val="00F52A25"/>
    <w:rsid w:val="00F5432D"/>
    <w:rsid w:val="00F57798"/>
    <w:rsid w:val="00F60957"/>
    <w:rsid w:val="00F62068"/>
    <w:rsid w:val="00F6342B"/>
    <w:rsid w:val="00F64D80"/>
    <w:rsid w:val="00F71513"/>
    <w:rsid w:val="00F72963"/>
    <w:rsid w:val="00F743E1"/>
    <w:rsid w:val="00F75F67"/>
    <w:rsid w:val="00F76AB0"/>
    <w:rsid w:val="00F80F95"/>
    <w:rsid w:val="00F913E8"/>
    <w:rsid w:val="00F93B98"/>
    <w:rsid w:val="00F9477F"/>
    <w:rsid w:val="00FA5433"/>
    <w:rsid w:val="00FA6DDD"/>
    <w:rsid w:val="00FA728F"/>
    <w:rsid w:val="00FA7755"/>
    <w:rsid w:val="00FB3953"/>
    <w:rsid w:val="00FB743B"/>
    <w:rsid w:val="00FC2871"/>
    <w:rsid w:val="00FC2B55"/>
    <w:rsid w:val="00FC47C6"/>
    <w:rsid w:val="00FC5DF6"/>
    <w:rsid w:val="00FC7638"/>
    <w:rsid w:val="00FD0CD0"/>
    <w:rsid w:val="00FD1A33"/>
    <w:rsid w:val="00FD2EA1"/>
    <w:rsid w:val="00FD43E0"/>
    <w:rsid w:val="00FE04ED"/>
    <w:rsid w:val="00FE1CE8"/>
    <w:rsid w:val="00FE2A5A"/>
    <w:rsid w:val="00FE2B3B"/>
    <w:rsid w:val="00FE77D3"/>
    <w:rsid w:val="00FE78F6"/>
    <w:rsid w:val="00FF092E"/>
    <w:rsid w:val="00FF496E"/>
    <w:rsid w:val="00FF4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41"/>
    <w:pPr>
      <w:spacing w:after="120"/>
    </w:pPr>
  </w:style>
  <w:style w:type="paragraph" w:styleId="Heading1">
    <w:name w:val="heading 1"/>
    <w:basedOn w:val="Normal"/>
    <w:next w:val="Normal"/>
    <w:qFormat/>
    <w:rsid w:val="002A2956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2A2956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2A2956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2A295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2A295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A295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A295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2A2956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2A2956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2A2956"/>
    <w:rPr>
      <w:sz w:val="24"/>
    </w:rPr>
  </w:style>
  <w:style w:type="paragraph" w:styleId="DocumentMap">
    <w:name w:val="Document Map"/>
    <w:basedOn w:val="Normal"/>
    <w:semiHidden/>
    <w:rsid w:val="002A2956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2A2956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2A2956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2A2956"/>
    <w:pPr>
      <w:ind w:left="432"/>
      <w:jc w:val="both"/>
    </w:pPr>
  </w:style>
  <w:style w:type="paragraph" w:customStyle="1" w:styleId="Body7">
    <w:name w:val="Body 7"/>
    <w:basedOn w:val="Normal"/>
    <w:rsid w:val="002A2956"/>
    <w:pPr>
      <w:ind w:left="864"/>
      <w:jc w:val="both"/>
    </w:pPr>
  </w:style>
  <w:style w:type="paragraph" w:styleId="NormalIndent">
    <w:name w:val="Normal Indent"/>
    <w:basedOn w:val="Normal"/>
    <w:semiHidden/>
    <w:rsid w:val="002A2956"/>
    <w:pPr>
      <w:ind w:left="720"/>
    </w:pPr>
  </w:style>
  <w:style w:type="paragraph" w:customStyle="1" w:styleId="t0">
    <w:name w:val="t0"/>
    <w:rsid w:val="002A2956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2A2956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2A2956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2A2956"/>
    <w:rPr>
      <w:rFonts w:ascii="Arial" w:hAnsi="Arial"/>
      <w:sz w:val="24"/>
    </w:rPr>
  </w:style>
  <w:style w:type="paragraph" w:styleId="Header">
    <w:name w:val="header"/>
    <w:basedOn w:val="Normal"/>
    <w:semiHidden/>
    <w:rsid w:val="002A2956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2A29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A2956"/>
  </w:style>
  <w:style w:type="paragraph" w:styleId="PlainText">
    <w:name w:val="Plain Text"/>
    <w:basedOn w:val="Normal"/>
    <w:semiHidden/>
    <w:rsid w:val="002A2956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2A2956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2A2956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A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17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9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9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84"/>
    <w:rPr>
      <w:b/>
      <w:bCs/>
    </w:rPr>
  </w:style>
  <w:style w:type="table" w:styleId="TableGrid">
    <w:name w:val="Table Grid"/>
    <w:basedOn w:val="TableNormal"/>
    <w:uiPriority w:val="59"/>
    <w:rsid w:val="00E2123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B7BA0"/>
  </w:style>
  <w:style w:type="paragraph" w:styleId="NoSpacing">
    <w:name w:val="No Spacing"/>
    <w:uiPriority w:val="1"/>
    <w:qFormat/>
    <w:rsid w:val="00CF1211"/>
  </w:style>
  <w:style w:type="character" w:customStyle="1" w:styleId="Heading4Char">
    <w:name w:val="Heading 4 Char"/>
    <w:basedOn w:val="DefaultParagraphFont"/>
    <w:link w:val="Heading4"/>
    <w:rsid w:val="003E2F7A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7B47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znxs9\Application%20Data\Microsoft\Templates\Nexteer\Module%20Design%20Document%20-%20Template%202.2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CD427-41FD-4DB3-B3C3-71881E5CB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2.2b.dot</Template>
  <TotalTime>0</TotalTime>
  <Pages>3</Pages>
  <Words>2225</Words>
  <Characters>12688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14884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Vishal Kema</dc:creator>
  <cp:keywords/>
  <dc:description/>
  <cp:lastModifiedBy>wz7x3j</cp:lastModifiedBy>
  <cp:revision>2</cp:revision>
  <cp:lastPrinted>2013-06-18T17:26:00Z</cp:lastPrinted>
  <dcterms:created xsi:type="dcterms:W3CDTF">2014-02-07T20:22:00Z</dcterms:created>
  <dcterms:modified xsi:type="dcterms:W3CDTF">2014-02-07T20:22:00Z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States And Modes</vt:lpwstr>
  </property>
  <property fmtid="{D5CDD505-2E9C-101B-9397-08002B2CF9AE}" pid="3" name="MDDRevNum">
    <vt:lpwstr>2</vt:lpwstr>
  </property>
  <property fmtid="{D5CDD505-2E9C-101B-9397-08002B2CF9AE}" pid="4" name="Module Layer">
    <vt:lpwstr>SWC</vt:lpwstr>
  </property>
  <property fmtid="{D5CDD505-2E9C-101B-9397-08002B2CF9AE}" pid="5" name="Module Name">
    <vt:lpwstr>StaMd</vt:lpwstr>
  </property>
  <property fmtid="{D5CDD505-2E9C-101B-9397-08002B2CF9AE}" pid="6" name="Product Line">
    <vt:lpwstr>Gen II+ EPS</vt:lpwstr>
  </property>
</Properties>
</file>