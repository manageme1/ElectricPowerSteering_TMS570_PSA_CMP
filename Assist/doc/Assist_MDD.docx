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666" w:rsidRDefault="00B24666">
      <w:pPr>
        <w:pStyle w:val="Heading1"/>
        <w:numPr>
          <w:ilvl w:val="0"/>
          <w:numId w:val="0"/>
        </w:numPr>
      </w:pPr>
      <w:r>
        <w:t xml:space="preserve">Module -- </w:t>
      </w:r>
      <w:r w:rsidR="00036BF9">
        <w:t>Assist</w:t>
      </w:r>
    </w:p>
    <w:p w:rsidR="00B24666" w:rsidRDefault="00B24666">
      <w:pPr>
        <w:pStyle w:val="Heading1"/>
      </w:pPr>
      <w:r>
        <w:t>High-Level Description</w:t>
      </w:r>
    </w:p>
    <w:p w:rsidR="003C0F24" w:rsidRPr="003C0F24" w:rsidRDefault="002E793C" w:rsidP="003C0F24">
      <w:r w:rsidRPr="00742C4B">
        <w:rPr>
          <w:rFonts w:ascii="Calibri" w:hAnsi="Calibri" w:cs="Arial"/>
        </w:rPr>
        <w:t xml:space="preserve">The Assist Function applies an appropriate level of motor torque based on </w:t>
      </w:r>
      <w:proofErr w:type="spellStart"/>
      <w:r w:rsidRPr="00742C4B">
        <w:rPr>
          <w:rFonts w:ascii="Calibri" w:hAnsi="Calibri" w:cs="Arial"/>
        </w:rPr>
        <w:t>handwheel</w:t>
      </w:r>
      <w:proofErr w:type="spellEnd"/>
      <w:r w:rsidRPr="00742C4B">
        <w:rPr>
          <w:rFonts w:ascii="Calibri" w:hAnsi="Calibri" w:cs="Arial"/>
        </w:rPr>
        <w:t xml:space="preserve"> torque and</w:t>
      </w:r>
      <w:r>
        <w:rPr>
          <w:rFonts w:ascii="Calibri" w:hAnsi="Calibri" w:cs="Arial"/>
        </w:rPr>
        <w:t xml:space="preserve"> </w:t>
      </w:r>
      <w:r w:rsidRPr="00742C4B">
        <w:rPr>
          <w:rFonts w:ascii="Calibri" w:hAnsi="Calibri" w:cs="Arial"/>
        </w:rPr>
        <w:t>vehicle speed.</w:t>
      </w:r>
    </w:p>
    <w:p w:rsidR="00B24666" w:rsidRDefault="00B24666">
      <w:pPr>
        <w:pStyle w:val="Heading1"/>
      </w:pPr>
      <w:r>
        <w:t>Figures</w:t>
      </w:r>
    </w:p>
    <w:p w:rsidR="009656F9" w:rsidRDefault="009656F9" w:rsidP="009656F9">
      <w:pPr>
        <w:pStyle w:val="Heading2"/>
      </w:pPr>
      <w:r>
        <w:t>Component Diagram</w:t>
      </w:r>
    </w:p>
    <w:p w:rsidR="00B07361" w:rsidRDefault="008F2A26">
      <w:pPr>
        <w:jc w:val="center"/>
      </w:pPr>
      <w:r>
        <w:rPr>
          <w:noProof/>
        </w:rPr>
        <w:drawing>
          <wp:inline distT="0" distB="0" distL="0" distR="0">
            <wp:extent cx="2372995" cy="2317750"/>
            <wp:effectExtent l="1905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2995" cy="2317750"/>
                    </a:xfrm>
                    <a:prstGeom prst="rect">
                      <a:avLst/>
                    </a:prstGeom>
                    <a:noFill/>
                    <a:ln w="9525">
                      <a:noFill/>
                      <a:miter lim="800000"/>
                      <a:headEnd/>
                      <a:tailEnd/>
                    </a:ln>
                  </pic:spPr>
                </pic:pic>
              </a:graphicData>
            </a:graphic>
          </wp:inline>
        </w:drawing>
      </w:r>
    </w:p>
    <w:p w:rsidR="00B24666" w:rsidRDefault="00B24666"/>
    <w:p w:rsidR="00F16EEF" w:rsidRDefault="00F16EEF" w:rsidP="00F16EEF"/>
    <w:p w:rsidR="003D0990" w:rsidRDefault="003D0990" w:rsidP="00F16EEF"/>
    <w:p w:rsidR="00B24666" w:rsidRDefault="00B24666"/>
    <w:p w:rsidR="00B24666" w:rsidRDefault="00B24666">
      <w:pPr>
        <w:pStyle w:val="Heading1"/>
      </w:pPr>
      <w:r>
        <w:br w:type="page"/>
      </w:r>
      <w:r>
        <w:lastRenderedPageBreak/>
        <w:t>Variable Data Dictionary</w:t>
      </w:r>
    </w:p>
    <w:p w:rsidR="00B24666" w:rsidRDefault="00B24666">
      <w:r>
        <w:t xml:space="preserve">For details on module input / output variable, refer to the Data Dictionary for the application.  Input / output variable names are listed here for reference.  </w:t>
      </w:r>
    </w:p>
    <w:tbl>
      <w:tblPr>
        <w:tblW w:w="87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05"/>
        <w:gridCol w:w="3825"/>
      </w:tblGrid>
      <w:tr w:rsidR="00B24666" w:rsidTr="006B5009">
        <w:tc>
          <w:tcPr>
            <w:tcW w:w="4905" w:type="dxa"/>
            <w:shd w:val="clear" w:color="auto" w:fill="FFFF99"/>
          </w:tcPr>
          <w:p w:rsidR="00B24666" w:rsidRDefault="00B24666">
            <w:r>
              <w:t>Module Inputs (Global Variable Name)</w:t>
            </w:r>
          </w:p>
        </w:tc>
        <w:tc>
          <w:tcPr>
            <w:tcW w:w="3825" w:type="dxa"/>
            <w:shd w:val="clear" w:color="auto" w:fill="FFFF99"/>
          </w:tcPr>
          <w:p w:rsidR="00B24666" w:rsidRDefault="00B24666">
            <w:r>
              <w:t>Module Outputs (Global Variable Name)</w:t>
            </w:r>
          </w:p>
        </w:tc>
      </w:tr>
      <w:tr w:rsidR="003C0F24" w:rsidTr="006B5009">
        <w:tc>
          <w:tcPr>
            <w:tcW w:w="4905" w:type="dxa"/>
          </w:tcPr>
          <w:p w:rsidR="003C0F24" w:rsidRPr="000761A9" w:rsidRDefault="003C0F24">
            <w:r w:rsidRPr="000761A9">
              <w:t>HwTrq_HwNm_f32</w:t>
            </w:r>
          </w:p>
        </w:tc>
        <w:tc>
          <w:tcPr>
            <w:tcW w:w="3825" w:type="dxa"/>
          </w:tcPr>
          <w:p w:rsidR="003C0F24" w:rsidRPr="000761A9" w:rsidRDefault="003C0F24">
            <w:r>
              <w:t>Base</w:t>
            </w:r>
            <w:r w:rsidRPr="000761A9">
              <w:t>Assist</w:t>
            </w:r>
            <w:r>
              <w:t>Cmd</w:t>
            </w:r>
            <w:r w:rsidRPr="000761A9">
              <w:t>_MtrNm_f32</w:t>
            </w:r>
          </w:p>
        </w:tc>
      </w:tr>
      <w:tr w:rsidR="003C0F24" w:rsidTr="006B5009">
        <w:tc>
          <w:tcPr>
            <w:tcW w:w="4905" w:type="dxa"/>
          </w:tcPr>
          <w:p w:rsidR="003C0F24" w:rsidRPr="000761A9" w:rsidRDefault="003C0F24">
            <w:r w:rsidRPr="000761A9">
              <w:t>HwTrq</w:t>
            </w:r>
            <w:r>
              <w:t>HysAdd</w:t>
            </w:r>
            <w:r w:rsidRPr="000761A9">
              <w:t>_HwNm_f32</w:t>
            </w:r>
          </w:p>
        </w:tc>
        <w:tc>
          <w:tcPr>
            <w:tcW w:w="3825" w:type="dxa"/>
          </w:tcPr>
          <w:p w:rsidR="003C0F24" w:rsidRPr="000761A9" w:rsidRDefault="003C0F24"/>
        </w:tc>
      </w:tr>
      <w:tr w:rsidR="003C0F24" w:rsidTr="006B5009">
        <w:tc>
          <w:tcPr>
            <w:tcW w:w="4905" w:type="dxa"/>
          </w:tcPr>
          <w:p w:rsidR="003C0F24" w:rsidRPr="000761A9" w:rsidRDefault="003C0F24">
            <w:r w:rsidRPr="000761A9">
              <w:t>VehSpd_Kph_f32</w:t>
            </w:r>
          </w:p>
        </w:tc>
        <w:tc>
          <w:tcPr>
            <w:tcW w:w="3825" w:type="dxa"/>
          </w:tcPr>
          <w:p w:rsidR="003C0F24" w:rsidRDefault="003C0F24"/>
        </w:tc>
      </w:tr>
      <w:tr w:rsidR="003C0F24" w:rsidTr="006B5009">
        <w:tc>
          <w:tcPr>
            <w:tcW w:w="4905" w:type="dxa"/>
          </w:tcPr>
          <w:p w:rsidR="003C0F24" w:rsidRPr="000761A9" w:rsidRDefault="003C0F24" w:rsidP="00C63539">
            <w:bookmarkStart w:id="0" w:name="OLE_LINK5"/>
            <w:bookmarkStart w:id="1" w:name="OLE_LINK6"/>
            <w:r w:rsidRPr="00D4646E">
              <w:t>Assist</w:t>
            </w:r>
            <w:r>
              <w:t>DD</w:t>
            </w:r>
            <w:r w:rsidRPr="00D4646E">
              <w:t>Factor_Uls</w:t>
            </w:r>
            <w:bookmarkEnd w:id="0"/>
            <w:bookmarkEnd w:id="1"/>
            <w:r w:rsidRPr="00D4646E">
              <w:t>_f32</w:t>
            </w:r>
          </w:p>
        </w:tc>
        <w:tc>
          <w:tcPr>
            <w:tcW w:w="3825" w:type="dxa"/>
          </w:tcPr>
          <w:p w:rsidR="003C0F24" w:rsidRDefault="003C0F24"/>
        </w:tc>
      </w:tr>
      <w:tr w:rsidR="003C0F24" w:rsidTr="006B5009">
        <w:tc>
          <w:tcPr>
            <w:tcW w:w="4905" w:type="dxa"/>
          </w:tcPr>
          <w:p w:rsidR="003C0F24" w:rsidRPr="00D4646E" w:rsidRDefault="003C0F24">
            <w:r>
              <w:t>IpTrqOvr_HwNm_f32</w:t>
            </w:r>
          </w:p>
        </w:tc>
        <w:tc>
          <w:tcPr>
            <w:tcW w:w="3825" w:type="dxa"/>
          </w:tcPr>
          <w:p w:rsidR="003C0F24" w:rsidRDefault="003C0F24"/>
        </w:tc>
      </w:tr>
      <w:tr w:rsidR="003C0F24" w:rsidTr="006B5009">
        <w:tc>
          <w:tcPr>
            <w:tcW w:w="4905" w:type="dxa"/>
          </w:tcPr>
          <w:p w:rsidR="003C0F24" w:rsidRDefault="003C0F24">
            <w:r>
              <w:t>WIRCmdAmpBlnd_</w:t>
            </w:r>
            <w:r w:rsidRPr="000A3C64">
              <w:t>MtrNm</w:t>
            </w:r>
            <w:r>
              <w:t>_</w:t>
            </w:r>
            <w:r w:rsidR="0033258B">
              <w:t>f</w:t>
            </w:r>
            <w:r>
              <w:t>32</w:t>
            </w:r>
          </w:p>
        </w:tc>
        <w:tc>
          <w:tcPr>
            <w:tcW w:w="3825" w:type="dxa"/>
          </w:tcPr>
          <w:p w:rsidR="003C0F24" w:rsidRDefault="003C0F24"/>
        </w:tc>
      </w:tr>
      <w:tr w:rsidR="003C0F24" w:rsidTr="006B5009">
        <w:tc>
          <w:tcPr>
            <w:tcW w:w="4905" w:type="dxa"/>
          </w:tcPr>
          <w:p w:rsidR="003C0F24" w:rsidRDefault="003C0F24">
            <w:proofErr w:type="spellStart"/>
            <w:r>
              <w:t>DftAsstTbl_Cnt_lgc</w:t>
            </w:r>
            <w:proofErr w:type="spellEnd"/>
          </w:p>
        </w:tc>
        <w:tc>
          <w:tcPr>
            <w:tcW w:w="3825" w:type="dxa"/>
          </w:tcPr>
          <w:p w:rsidR="003C0F24" w:rsidRDefault="003C0F24"/>
        </w:tc>
      </w:tr>
      <w:tr w:rsidR="003C0F24" w:rsidTr="006B5009">
        <w:tc>
          <w:tcPr>
            <w:tcW w:w="4905" w:type="dxa"/>
          </w:tcPr>
          <w:p w:rsidR="003C0F24" w:rsidRDefault="003C0F24">
            <w:bookmarkStart w:id="2" w:name="OLE_LINK1"/>
            <w:bookmarkStart w:id="3" w:name="OLE_LINK2"/>
            <w:r>
              <w:t>DwnldAsstGain_Uls_f32</w:t>
            </w:r>
            <w:bookmarkEnd w:id="2"/>
            <w:bookmarkEnd w:id="3"/>
          </w:p>
        </w:tc>
        <w:tc>
          <w:tcPr>
            <w:tcW w:w="3825" w:type="dxa"/>
          </w:tcPr>
          <w:p w:rsidR="003C0F24" w:rsidRDefault="003C0F24"/>
        </w:tc>
      </w:tr>
      <w:tr w:rsidR="00FD74B9" w:rsidTr="006B5009">
        <w:tc>
          <w:tcPr>
            <w:tcW w:w="4905" w:type="dxa"/>
          </w:tcPr>
          <w:p w:rsidR="00FD74B9" w:rsidRDefault="00FD74B9" w:rsidP="00FD74B9">
            <w:r w:rsidRPr="00FD74B9">
              <w:t>DutyCycleLevel_Uls_f32</w:t>
            </w:r>
          </w:p>
        </w:tc>
        <w:tc>
          <w:tcPr>
            <w:tcW w:w="3825" w:type="dxa"/>
          </w:tcPr>
          <w:p w:rsidR="00FD74B9" w:rsidRDefault="00FD74B9"/>
        </w:tc>
      </w:tr>
    </w:tbl>
    <w:p w:rsidR="00B24666" w:rsidRDefault="00B24666"/>
    <w:p w:rsidR="00B24666" w:rsidRDefault="00B24666">
      <w:pPr>
        <w:pStyle w:val="Heading2"/>
      </w:pPr>
      <w:r>
        <w:t>Module Internal Variables</w:t>
      </w:r>
    </w:p>
    <w:p w:rsidR="00B24666" w:rsidRDefault="00B24666">
      <w:r>
        <w:t xml:space="preserve">This section identifies the name, range and resolutions for module specific data created by this module.  If there are no range restrictions on the variable, the term “FULL” is placed into the table for legal range. </w:t>
      </w:r>
    </w:p>
    <w:tbl>
      <w:tblPr>
        <w:tblW w:w="874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08"/>
        <w:gridCol w:w="1350"/>
        <w:gridCol w:w="1170"/>
        <w:gridCol w:w="1210"/>
        <w:gridCol w:w="2210"/>
      </w:tblGrid>
      <w:tr w:rsidR="00106A51" w:rsidTr="00CA28FB">
        <w:tc>
          <w:tcPr>
            <w:tcW w:w="2808" w:type="dxa"/>
            <w:tcBorders>
              <w:top w:val="single" w:sz="6" w:space="0" w:color="auto"/>
              <w:left w:val="single" w:sz="6" w:space="0" w:color="auto"/>
              <w:bottom w:val="single" w:sz="6" w:space="0" w:color="auto"/>
              <w:right w:val="single" w:sz="6" w:space="0" w:color="auto"/>
            </w:tcBorders>
            <w:shd w:val="pct30" w:color="FFFF00" w:fill="FFFFFF"/>
          </w:tcPr>
          <w:p w:rsidR="00106A51" w:rsidRDefault="00106A51">
            <w:pPr>
              <w:spacing w:before="60"/>
              <w:jc w:val="center"/>
              <w:rPr>
                <w:rFonts w:ascii="Arial" w:hAnsi="Arial" w:cs="Arial"/>
                <w:sz w:val="16"/>
              </w:rPr>
            </w:pPr>
            <w:r>
              <w:rPr>
                <w:rFonts w:ascii="Arial" w:hAnsi="Arial" w:cs="Arial"/>
                <w:sz w:val="16"/>
              </w:rPr>
              <w:t>Variable Name</w:t>
            </w:r>
          </w:p>
        </w:tc>
        <w:tc>
          <w:tcPr>
            <w:tcW w:w="1350" w:type="dxa"/>
            <w:tcBorders>
              <w:top w:val="single" w:sz="6" w:space="0" w:color="auto"/>
              <w:left w:val="single" w:sz="6" w:space="0" w:color="auto"/>
              <w:bottom w:val="single" w:sz="6" w:space="0" w:color="auto"/>
              <w:right w:val="single" w:sz="6" w:space="0" w:color="auto"/>
            </w:tcBorders>
            <w:shd w:val="pct30" w:color="FFFF00" w:fill="FFFFFF"/>
          </w:tcPr>
          <w:p w:rsidR="00106A51" w:rsidRDefault="00106A51">
            <w:pPr>
              <w:spacing w:before="60"/>
              <w:jc w:val="center"/>
              <w:rPr>
                <w:rFonts w:ascii="Arial" w:hAnsi="Arial" w:cs="Arial"/>
                <w:sz w:val="16"/>
              </w:rPr>
            </w:pPr>
            <w:r>
              <w:rPr>
                <w:rFonts w:ascii="Arial" w:hAnsi="Arial" w:cs="Arial"/>
                <w:sz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106A51" w:rsidRDefault="00106A51">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106A51" w:rsidRDefault="00106A51">
            <w:pPr>
              <w:spacing w:before="60"/>
              <w:jc w:val="center"/>
              <w:rPr>
                <w:rFonts w:ascii="Arial" w:hAnsi="Arial" w:cs="Arial"/>
                <w:sz w:val="16"/>
              </w:rPr>
            </w:pPr>
            <w:r>
              <w:rPr>
                <w:rFonts w:ascii="Arial" w:hAnsi="Arial" w:cs="Arial"/>
                <w:sz w:val="16"/>
              </w:rPr>
              <w:t>(min)</w:t>
            </w:r>
          </w:p>
        </w:tc>
        <w:tc>
          <w:tcPr>
            <w:tcW w:w="1210" w:type="dxa"/>
            <w:tcBorders>
              <w:top w:val="single" w:sz="6" w:space="0" w:color="auto"/>
              <w:left w:val="single" w:sz="6" w:space="0" w:color="auto"/>
              <w:bottom w:val="single" w:sz="6" w:space="0" w:color="auto"/>
              <w:right w:val="single" w:sz="6" w:space="0" w:color="auto"/>
            </w:tcBorders>
            <w:shd w:val="pct30" w:color="FFFF00" w:fill="FFFFFF"/>
          </w:tcPr>
          <w:p w:rsidR="00106A51" w:rsidRDefault="00106A51">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106A51" w:rsidRDefault="00106A51">
            <w:pPr>
              <w:spacing w:before="60"/>
              <w:jc w:val="center"/>
              <w:rPr>
                <w:rFonts w:ascii="Arial" w:hAnsi="Arial" w:cs="Arial"/>
                <w:sz w:val="16"/>
              </w:rPr>
            </w:pPr>
            <w:r>
              <w:rPr>
                <w:rFonts w:ascii="Arial" w:hAnsi="Arial" w:cs="Arial"/>
                <w:sz w:val="16"/>
              </w:rPr>
              <w:t>(max)</w:t>
            </w:r>
          </w:p>
        </w:tc>
        <w:tc>
          <w:tcPr>
            <w:tcW w:w="2210" w:type="dxa"/>
            <w:tcBorders>
              <w:top w:val="single" w:sz="6" w:space="0" w:color="auto"/>
              <w:left w:val="single" w:sz="6" w:space="0" w:color="auto"/>
              <w:bottom w:val="single" w:sz="6" w:space="0" w:color="auto"/>
              <w:right w:val="single" w:sz="6" w:space="0" w:color="auto"/>
            </w:tcBorders>
            <w:shd w:val="pct30" w:color="FFFF00" w:fill="FFFFFF"/>
          </w:tcPr>
          <w:p w:rsidR="00106A51" w:rsidRDefault="00106A51">
            <w:pPr>
              <w:spacing w:before="60"/>
              <w:jc w:val="center"/>
              <w:rPr>
                <w:rFonts w:ascii="Arial" w:hAnsi="Arial" w:cs="Arial"/>
                <w:sz w:val="16"/>
              </w:rPr>
            </w:pPr>
            <w:r>
              <w:rPr>
                <w:rFonts w:ascii="Arial" w:hAnsi="Arial" w:cs="Arial"/>
                <w:sz w:val="16"/>
              </w:rPr>
              <w:t>Software Segment</w:t>
            </w:r>
          </w:p>
        </w:tc>
      </w:tr>
      <w:tr w:rsidR="00CA28FB" w:rsidTr="00CA28FB">
        <w:tc>
          <w:tcPr>
            <w:tcW w:w="2808" w:type="dxa"/>
            <w:tcBorders>
              <w:top w:val="single" w:sz="6" w:space="0" w:color="auto"/>
              <w:left w:val="single" w:sz="6" w:space="0" w:color="auto"/>
              <w:bottom w:val="single" w:sz="6" w:space="0" w:color="auto"/>
              <w:right w:val="single" w:sz="6" w:space="0" w:color="auto"/>
            </w:tcBorders>
          </w:tcPr>
          <w:p w:rsidR="00CA28FB" w:rsidDel="00CA28FB" w:rsidRDefault="00CA28FB">
            <w:pPr>
              <w:spacing w:before="60"/>
              <w:rPr>
                <w:rFonts w:ascii="Arial" w:hAnsi="Arial" w:cs="Arial"/>
                <w:sz w:val="16"/>
              </w:rPr>
            </w:pPr>
            <w:r w:rsidRPr="00CA28FB">
              <w:rPr>
                <w:rFonts w:ascii="Arial" w:hAnsi="Arial" w:cs="Arial"/>
                <w:sz w:val="16"/>
              </w:rPr>
              <w:t>WIRBlend_Uls_D_u2p14</w:t>
            </w:r>
          </w:p>
        </w:tc>
        <w:tc>
          <w:tcPr>
            <w:tcW w:w="1350" w:type="dxa"/>
            <w:tcBorders>
              <w:top w:val="single" w:sz="6" w:space="0" w:color="auto"/>
              <w:left w:val="single" w:sz="6" w:space="0" w:color="auto"/>
              <w:bottom w:val="single" w:sz="6" w:space="0" w:color="auto"/>
              <w:right w:val="single" w:sz="6" w:space="0" w:color="auto"/>
            </w:tcBorders>
          </w:tcPr>
          <w:p w:rsidR="00CA28FB" w:rsidRDefault="00CA28FB">
            <w:pPr>
              <w:spacing w:before="60"/>
              <w:rPr>
                <w:rFonts w:ascii="Arial" w:hAnsi="Arial" w:cs="Arial"/>
                <w:sz w:val="16"/>
              </w:rPr>
            </w:pPr>
            <w:r>
              <w:rPr>
                <w:rFonts w:ascii="Arial" w:hAnsi="Arial" w:cs="Arial"/>
                <w:sz w:val="16"/>
              </w:rPr>
              <w:t>2</w:t>
            </w:r>
            <w:r w:rsidRPr="00CA28FB">
              <w:rPr>
                <w:rFonts w:ascii="Arial" w:hAnsi="Arial" w:cs="Arial"/>
                <w:sz w:val="16"/>
                <w:vertAlign w:val="superscript"/>
              </w:rPr>
              <w:t>-14</w:t>
            </w:r>
          </w:p>
        </w:tc>
        <w:tc>
          <w:tcPr>
            <w:tcW w:w="1170" w:type="dxa"/>
            <w:tcBorders>
              <w:top w:val="single" w:sz="6" w:space="0" w:color="auto"/>
              <w:left w:val="single" w:sz="6" w:space="0" w:color="auto"/>
              <w:bottom w:val="single" w:sz="6" w:space="0" w:color="auto"/>
              <w:right w:val="single" w:sz="6" w:space="0" w:color="auto"/>
            </w:tcBorders>
          </w:tcPr>
          <w:p w:rsidR="00CA28FB" w:rsidRDefault="00CA28FB">
            <w:pPr>
              <w:spacing w:before="60"/>
              <w:rPr>
                <w:rFonts w:ascii="Arial" w:hAnsi="Arial" w:cs="Arial"/>
                <w:sz w:val="16"/>
              </w:rPr>
            </w:pPr>
            <w:r>
              <w:rPr>
                <w:rFonts w:ascii="Arial" w:hAnsi="Arial" w:cs="Arial"/>
                <w:sz w:val="16"/>
              </w:rPr>
              <w:t>0</w:t>
            </w:r>
          </w:p>
        </w:tc>
        <w:tc>
          <w:tcPr>
            <w:tcW w:w="1210" w:type="dxa"/>
            <w:tcBorders>
              <w:top w:val="single" w:sz="6" w:space="0" w:color="auto"/>
              <w:left w:val="single" w:sz="6" w:space="0" w:color="auto"/>
              <w:bottom w:val="single" w:sz="6" w:space="0" w:color="auto"/>
              <w:right w:val="single" w:sz="6" w:space="0" w:color="auto"/>
            </w:tcBorders>
          </w:tcPr>
          <w:p w:rsidR="00CA28FB" w:rsidRDefault="00CA28FB">
            <w:pPr>
              <w:spacing w:before="60"/>
              <w:rPr>
                <w:rFonts w:ascii="Arial" w:hAnsi="Arial" w:cs="Arial"/>
                <w:sz w:val="16"/>
              </w:rPr>
            </w:pPr>
            <w:r>
              <w:rPr>
                <w:rFonts w:ascii="Arial" w:hAnsi="Arial" w:cs="Arial"/>
                <w:sz w:val="16"/>
              </w:rPr>
              <w:t>1</w:t>
            </w:r>
          </w:p>
        </w:tc>
        <w:tc>
          <w:tcPr>
            <w:tcW w:w="2210" w:type="dxa"/>
            <w:tcBorders>
              <w:top w:val="single" w:sz="6" w:space="0" w:color="auto"/>
              <w:left w:val="single" w:sz="6" w:space="0" w:color="auto"/>
              <w:bottom w:val="single" w:sz="6" w:space="0" w:color="auto"/>
              <w:right w:val="single" w:sz="6" w:space="0" w:color="auto"/>
            </w:tcBorders>
          </w:tcPr>
          <w:p w:rsidR="00CA28FB" w:rsidRDefault="00CA28FB">
            <w:pPr>
              <w:spacing w:before="60"/>
              <w:rPr>
                <w:rFonts w:ascii="Arial" w:hAnsi="Arial" w:cs="Arial"/>
                <w:sz w:val="16"/>
              </w:rPr>
            </w:pPr>
            <w:r w:rsidRPr="00CA28FB">
              <w:rPr>
                <w:rFonts w:ascii="Arial" w:hAnsi="Arial" w:cs="Arial"/>
                <w:sz w:val="16"/>
              </w:rPr>
              <w:t>ASSIST_START_SEC_VAR_CLEARED_16</w:t>
            </w:r>
          </w:p>
        </w:tc>
      </w:tr>
      <w:tr w:rsidR="00CA28FB" w:rsidTr="00CA28FB">
        <w:tc>
          <w:tcPr>
            <w:tcW w:w="2808" w:type="dxa"/>
            <w:tcBorders>
              <w:top w:val="single" w:sz="6" w:space="0" w:color="auto"/>
              <w:left w:val="single" w:sz="6" w:space="0" w:color="auto"/>
              <w:bottom w:val="single" w:sz="6" w:space="0" w:color="auto"/>
              <w:right w:val="single" w:sz="6" w:space="0" w:color="auto"/>
            </w:tcBorders>
          </w:tcPr>
          <w:p w:rsidR="00CA28FB" w:rsidDel="00CA28FB" w:rsidRDefault="00CA28FB" w:rsidP="00251895">
            <w:pPr>
              <w:spacing w:before="60"/>
              <w:rPr>
                <w:rFonts w:ascii="Arial" w:hAnsi="Arial" w:cs="Arial"/>
                <w:sz w:val="16"/>
              </w:rPr>
            </w:pPr>
            <w:r w:rsidRPr="00CA28FB">
              <w:rPr>
                <w:rFonts w:ascii="Arial" w:hAnsi="Arial" w:cs="Arial"/>
                <w:sz w:val="16"/>
              </w:rPr>
              <w:t>ThermalAssistScl_Uls_D_</w:t>
            </w:r>
            <w:r w:rsidR="00251895" w:rsidRPr="00CA28FB">
              <w:rPr>
                <w:rFonts w:ascii="Arial" w:hAnsi="Arial" w:cs="Arial"/>
                <w:sz w:val="16"/>
              </w:rPr>
              <w:t>u</w:t>
            </w:r>
            <w:r w:rsidR="00251895">
              <w:rPr>
                <w:rFonts w:ascii="Arial" w:hAnsi="Arial" w:cs="Arial"/>
                <w:sz w:val="16"/>
              </w:rPr>
              <w:t>2</w:t>
            </w:r>
            <w:r w:rsidR="00251895" w:rsidRPr="00CA28FB">
              <w:rPr>
                <w:rFonts w:ascii="Arial" w:hAnsi="Arial" w:cs="Arial"/>
                <w:sz w:val="16"/>
              </w:rPr>
              <w:t>p1</w:t>
            </w:r>
            <w:r w:rsidR="00251895">
              <w:rPr>
                <w:rFonts w:ascii="Arial" w:hAnsi="Arial" w:cs="Arial"/>
                <w:sz w:val="16"/>
              </w:rPr>
              <w:t>4</w:t>
            </w:r>
          </w:p>
        </w:tc>
        <w:tc>
          <w:tcPr>
            <w:tcW w:w="1350" w:type="dxa"/>
            <w:tcBorders>
              <w:top w:val="single" w:sz="6" w:space="0" w:color="auto"/>
              <w:left w:val="single" w:sz="6" w:space="0" w:color="auto"/>
              <w:bottom w:val="single" w:sz="6" w:space="0" w:color="auto"/>
              <w:right w:val="single" w:sz="6" w:space="0" w:color="auto"/>
            </w:tcBorders>
          </w:tcPr>
          <w:p w:rsidR="00CA28FB" w:rsidRDefault="00CA28FB" w:rsidP="00251895">
            <w:pPr>
              <w:spacing w:before="60"/>
              <w:rPr>
                <w:rFonts w:ascii="Arial" w:hAnsi="Arial" w:cs="Arial"/>
                <w:sz w:val="16"/>
              </w:rPr>
            </w:pPr>
            <w:r>
              <w:rPr>
                <w:rFonts w:ascii="Arial" w:hAnsi="Arial" w:cs="Arial"/>
                <w:sz w:val="16"/>
              </w:rPr>
              <w:t>2</w:t>
            </w:r>
            <w:r w:rsidRPr="00CA28FB">
              <w:rPr>
                <w:rFonts w:ascii="Arial" w:hAnsi="Arial" w:cs="Arial"/>
                <w:sz w:val="16"/>
                <w:vertAlign w:val="superscript"/>
              </w:rPr>
              <w:t>-</w:t>
            </w:r>
            <w:r w:rsidR="00251895" w:rsidRPr="00CA28FB">
              <w:rPr>
                <w:rFonts w:ascii="Arial" w:hAnsi="Arial" w:cs="Arial"/>
                <w:sz w:val="16"/>
                <w:vertAlign w:val="superscript"/>
              </w:rPr>
              <w:t>1</w:t>
            </w:r>
            <w:r w:rsidR="00251895">
              <w:rPr>
                <w:rFonts w:ascii="Arial" w:hAnsi="Arial" w:cs="Arial"/>
                <w:sz w:val="16"/>
                <w:vertAlign w:val="superscript"/>
              </w:rPr>
              <w:t>4</w:t>
            </w:r>
          </w:p>
        </w:tc>
        <w:tc>
          <w:tcPr>
            <w:tcW w:w="1170" w:type="dxa"/>
            <w:tcBorders>
              <w:top w:val="single" w:sz="6" w:space="0" w:color="auto"/>
              <w:left w:val="single" w:sz="6" w:space="0" w:color="auto"/>
              <w:bottom w:val="single" w:sz="6" w:space="0" w:color="auto"/>
              <w:right w:val="single" w:sz="6" w:space="0" w:color="auto"/>
            </w:tcBorders>
          </w:tcPr>
          <w:p w:rsidR="00CA28FB" w:rsidRDefault="00CA28FB">
            <w:pPr>
              <w:spacing w:before="60"/>
              <w:rPr>
                <w:rFonts w:ascii="Arial" w:hAnsi="Arial" w:cs="Arial"/>
                <w:sz w:val="16"/>
              </w:rPr>
            </w:pPr>
            <w:r>
              <w:rPr>
                <w:rFonts w:ascii="Arial" w:hAnsi="Arial" w:cs="Arial"/>
                <w:sz w:val="16"/>
              </w:rPr>
              <w:t>0</w:t>
            </w:r>
          </w:p>
        </w:tc>
        <w:tc>
          <w:tcPr>
            <w:tcW w:w="1210" w:type="dxa"/>
            <w:tcBorders>
              <w:top w:val="single" w:sz="6" w:space="0" w:color="auto"/>
              <w:left w:val="single" w:sz="6" w:space="0" w:color="auto"/>
              <w:bottom w:val="single" w:sz="6" w:space="0" w:color="auto"/>
              <w:right w:val="single" w:sz="6" w:space="0" w:color="auto"/>
            </w:tcBorders>
          </w:tcPr>
          <w:p w:rsidR="00CA28FB" w:rsidRDefault="00251895">
            <w:pPr>
              <w:spacing w:before="60"/>
              <w:rPr>
                <w:rFonts w:ascii="Arial" w:hAnsi="Arial" w:cs="Arial"/>
                <w:sz w:val="16"/>
              </w:rPr>
            </w:pPr>
            <w:r>
              <w:rPr>
                <w:rFonts w:ascii="Arial" w:hAnsi="Arial" w:cs="Arial"/>
                <w:sz w:val="16"/>
              </w:rPr>
              <w:t>1</w:t>
            </w:r>
          </w:p>
        </w:tc>
        <w:tc>
          <w:tcPr>
            <w:tcW w:w="2210" w:type="dxa"/>
            <w:tcBorders>
              <w:top w:val="single" w:sz="6" w:space="0" w:color="auto"/>
              <w:left w:val="single" w:sz="6" w:space="0" w:color="auto"/>
              <w:bottom w:val="single" w:sz="6" w:space="0" w:color="auto"/>
              <w:right w:val="single" w:sz="6" w:space="0" w:color="auto"/>
            </w:tcBorders>
          </w:tcPr>
          <w:p w:rsidR="00CA28FB" w:rsidRDefault="00CA28FB">
            <w:pPr>
              <w:spacing w:before="60"/>
              <w:rPr>
                <w:rFonts w:ascii="Arial" w:hAnsi="Arial" w:cs="Arial"/>
                <w:sz w:val="16"/>
              </w:rPr>
            </w:pPr>
            <w:r w:rsidRPr="00CA28FB">
              <w:rPr>
                <w:rFonts w:ascii="Arial" w:hAnsi="Arial" w:cs="Arial"/>
                <w:sz w:val="16"/>
              </w:rPr>
              <w:t>ASSIST_START_SEC_VAR_CLEARED_16</w:t>
            </w:r>
          </w:p>
        </w:tc>
      </w:tr>
    </w:tbl>
    <w:p w:rsidR="00B24666" w:rsidRDefault="00B24666">
      <w:pPr>
        <w:pStyle w:val="Heading3"/>
      </w:pPr>
      <w:r>
        <w:t xml:space="preserve">User defined </w:t>
      </w:r>
      <w:proofErr w:type="spellStart"/>
      <w:r>
        <w:t>typedef</w:t>
      </w:r>
      <w:proofErr w:type="spellEnd"/>
      <w:r>
        <w:t xml:space="preserve"> definition/declaration </w:t>
      </w:r>
    </w:p>
    <w:p w:rsidR="00B24666" w:rsidRDefault="00B24666">
      <w:r>
        <w:t>This section documents any user types uniquely used for the module.</w:t>
      </w:r>
    </w:p>
    <w:tbl>
      <w:tblPr>
        <w:tblW w:w="98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3097"/>
        <w:gridCol w:w="1126"/>
        <w:gridCol w:w="1126"/>
        <w:gridCol w:w="1126"/>
      </w:tblGrid>
      <w:tr w:rsidR="00B24666">
        <w:tc>
          <w:tcPr>
            <w:tcW w:w="3348" w:type="dxa"/>
            <w:shd w:val="pct30" w:color="FFFF00" w:fill="FFFFFF"/>
          </w:tcPr>
          <w:p w:rsidR="00B24666" w:rsidRDefault="00B24666">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3097" w:type="dxa"/>
            <w:shd w:val="pct30" w:color="FFFF00" w:fill="FFFFFF"/>
          </w:tcPr>
          <w:p w:rsidR="00B24666" w:rsidRDefault="00B24666">
            <w:pPr>
              <w:spacing w:before="60"/>
              <w:jc w:val="center"/>
              <w:rPr>
                <w:rFonts w:ascii="Arial" w:hAnsi="Arial" w:cs="Arial"/>
                <w:sz w:val="16"/>
              </w:rPr>
            </w:pPr>
            <w:r>
              <w:rPr>
                <w:rFonts w:ascii="Arial" w:hAnsi="Arial" w:cs="Arial"/>
                <w:sz w:val="16"/>
              </w:rPr>
              <w:t>Element Name</w:t>
            </w:r>
          </w:p>
        </w:tc>
        <w:tc>
          <w:tcPr>
            <w:tcW w:w="1126" w:type="dxa"/>
            <w:shd w:val="pct30" w:color="FFFF00" w:fill="FFFFFF"/>
          </w:tcPr>
          <w:p w:rsidR="00B24666" w:rsidRDefault="00B24666">
            <w:pPr>
              <w:spacing w:before="60"/>
              <w:jc w:val="center"/>
              <w:rPr>
                <w:rFonts w:ascii="Arial" w:hAnsi="Arial" w:cs="Arial"/>
                <w:sz w:val="16"/>
              </w:rPr>
            </w:pPr>
            <w:r>
              <w:rPr>
                <w:rFonts w:ascii="Arial" w:hAnsi="Arial" w:cs="Arial"/>
                <w:sz w:val="16"/>
              </w:rPr>
              <w:t>User Defined Type</w:t>
            </w:r>
          </w:p>
        </w:tc>
        <w:tc>
          <w:tcPr>
            <w:tcW w:w="1126" w:type="dxa"/>
            <w:shd w:val="pct30" w:color="FFFF00" w:fill="FFFFFF"/>
          </w:tcPr>
          <w:p w:rsidR="00B24666" w:rsidRDefault="00B24666">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B24666" w:rsidRDefault="00B24666">
            <w:pPr>
              <w:spacing w:before="60"/>
              <w:jc w:val="center"/>
              <w:rPr>
                <w:rFonts w:ascii="Arial" w:hAnsi="Arial" w:cs="Arial"/>
                <w:sz w:val="16"/>
              </w:rPr>
            </w:pPr>
            <w:r>
              <w:rPr>
                <w:rFonts w:ascii="Arial" w:hAnsi="Arial" w:cs="Arial"/>
                <w:sz w:val="16"/>
              </w:rPr>
              <w:t>(min)</w:t>
            </w:r>
          </w:p>
        </w:tc>
        <w:tc>
          <w:tcPr>
            <w:tcW w:w="1126" w:type="dxa"/>
            <w:shd w:val="pct30" w:color="FFFF00" w:fill="FFFFFF"/>
          </w:tcPr>
          <w:p w:rsidR="00B24666" w:rsidRDefault="00B24666">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B24666" w:rsidRDefault="00B24666">
            <w:pPr>
              <w:spacing w:before="60"/>
              <w:jc w:val="center"/>
              <w:rPr>
                <w:rFonts w:ascii="Arial" w:hAnsi="Arial" w:cs="Arial"/>
                <w:sz w:val="16"/>
              </w:rPr>
            </w:pPr>
            <w:r>
              <w:rPr>
                <w:rFonts w:ascii="Arial" w:hAnsi="Arial" w:cs="Arial"/>
                <w:sz w:val="16"/>
              </w:rPr>
              <w:t>(max)</w:t>
            </w:r>
          </w:p>
        </w:tc>
      </w:tr>
    </w:tbl>
    <w:p w:rsidR="00B24666" w:rsidRDefault="00B24666"/>
    <w:p w:rsidR="009656F9" w:rsidRDefault="009656F9">
      <w:pPr>
        <w:spacing w:after="0"/>
        <w:rPr>
          <w:rFonts w:ascii="Arial" w:hAnsi="Arial"/>
          <w:b/>
          <w:kern w:val="28"/>
          <w:sz w:val="28"/>
        </w:rPr>
      </w:pPr>
      <w:r>
        <w:br w:type="page"/>
      </w:r>
    </w:p>
    <w:p w:rsidR="00B24666" w:rsidRDefault="00B24666">
      <w:pPr>
        <w:pStyle w:val="Heading1"/>
      </w:pPr>
      <w:r>
        <w:lastRenderedPageBreak/>
        <w:t>Constant Data Dictionary</w:t>
      </w:r>
    </w:p>
    <w:p w:rsidR="00B24666" w:rsidRDefault="00B24666">
      <w:pPr>
        <w:pStyle w:val="Heading2"/>
      </w:pPr>
      <w:r>
        <w:t>Calibration Constants</w:t>
      </w:r>
    </w:p>
    <w:p w:rsidR="00B24666" w:rsidRDefault="00B24666">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B24666">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B24666" w:rsidRDefault="00B24666">
            <w:pPr>
              <w:spacing w:before="60"/>
              <w:jc w:val="center"/>
              <w:rPr>
                <w:rFonts w:ascii="Arial" w:hAnsi="Arial" w:cs="Arial"/>
                <w:sz w:val="16"/>
              </w:rPr>
            </w:pPr>
            <w:r>
              <w:rPr>
                <w:rFonts w:ascii="Arial" w:hAnsi="Arial" w:cs="Arial"/>
                <w:sz w:val="16"/>
              </w:rPr>
              <w:t>Constant Name</w:t>
            </w:r>
          </w:p>
        </w:tc>
      </w:tr>
      <w:tr w:rsidR="006B5009" w:rsidTr="005F559B">
        <w:trPr>
          <w:jc w:val="center"/>
        </w:trPr>
        <w:tc>
          <w:tcPr>
            <w:tcW w:w="4608" w:type="dxa"/>
            <w:tcBorders>
              <w:top w:val="single" w:sz="6" w:space="0" w:color="auto"/>
              <w:left w:val="single" w:sz="6" w:space="0" w:color="auto"/>
              <w:bottom w:val="single" w:sz="6" w:space="0" w:color="auto"/>
              <w:right w:val="single" w:sz="6" w:space="0" w:color="auto"/>
            </w:tcBorders>
          </w:tcPr>
          <w:p w:rsidR="006B5009" w:rsidRPr="003C1B7B" w:rsidDel="006B5009" w:rsidRDefault="00521667">
            <w:pPr>
              <w:spacing w:before="60"/>
              <w:rPr>
                <w:rFonts w:ascii="Arial" w:hAnsi="Arial" w:cs="Arial"/>
                <w:sz w:val="16"/>
              </w:rPr>
            </w:pPr>
            <w:bookmarkStart w:id="4" w:name="OLE_LINK41"/>
            <w:bookmarkStart w:id="5" w:name="OLE_LINK42"/>
            <w:bookmarkStart w:id="6" w:name="OLE_LINK44"/>
            <w:r>
              <w:rPr>
                <w:rFonts w:ascii="Arial" w:hAnsi="Arial" w:cs="Arial"/>
                <w:sz w:val="16"/>
              </w:rPr>
              <w:t>t2</w:t>
            </w:r>
            <w:r w:rsidR="00CF26B6" w:rsidRPr="00CF26B6">
              <w:rPr>
                <w:rFonts w:ascii="Arial" w:hAnsi="Arial" w:cs="Arial"/>
                <w:sz w:val="16"/>
              </w:rPr>
              <w:t>_AsstHwtX0_HwNm</w:t>
            </w:r>
            <w:bookmarkEnd w:id="4"/>
            <w:bookmarkEnd w:id="5"/>
            <w:bookmarkEnd w:id="6"/>
            <w:r w:rsidR="00CF26B6" w:rsidRPr="00CF26B6">
              <w:rPr>
                <w:rFonts w:ascii="Arial" w:hAnsi="Arial" w:cs="Arial"/>
                <w:sz w:val="16"/>
              </w:rPr>
              <w:t>_u8p8[]</w:t>
            </w:r>
            <w:r>
              <w:rPr>
                <w:rFonts w:ascii="Arial" w:hAnsi="Arial" w:cs="Arial"/>
                <w:sz w:val="16"/>
              </w:rPr>
              <w:t>[]</w:t>
            </w:r>
          </w:p>
        </w:tc>
      </w:tr>
      <w:tr w:rsidR="00CF26B6" w:rsidTr="005F559B">
        <w:trPr>
          <w:jc w:val="center"/>
        </w:trPr>
        <w:tc>
          <w:tcPr>
            <w:tcW w:w="4608" w:type="dxa"/>
            <w:tcBorders>
              <w:top w:val="single" w:sz="6" w:space="0" w:color="auto"/>
              <w:left w:val="single" w:sz="6" w:space="0" w:color="auto"/>
              <w:bottom w:val="single" w:sz="6" w:space="0" w:color="auto"/>
              <w:right w:val="single" w:sz="6" w:space="0" w:color="auto"/>
            </w:tcBorders>
          </w:tcPr>
          <w:p w:rsidR="00CF26B6" w:rsidRDefault="00521667">
            <w:pPr>
              <w:spacing w:before="60"/>
              <w:rPr>
                <w:rFonts w:ascii="Arial" w:hAnsi="Arial" w:cs="Arial"/>
                <w:sz w:val="16"/>
              </w:rPr>
            </w:pPr>
            <w:r>
              <w:rPr>
                <w:rFonts w:ascii="Arial" w:hAnsi="Arial" w:cs="Arial"/>
                <w:sz w:val="16"/>
              </w:rPr>
              <w:t>t2</w:t>
            </w:r>
            <w:r w:rsidR="00CF26B6" w:rsidRPr="00CF26B6">
              <w:rPr>
                <w:rFonts w:ascii="Arial" w:hAnsi="Arial" w:cs="Arial"/>
                <w:sz w:val="16"/>
              </w:rPr>
              <w:t>_Asst</w:t>
            </w:r>
            <w:r w:rsidR="00CF26B6">
              <w:rPr>
                <w:rFonts w:ascii="Arial" w:hAnsi="Arial" w:cs="Arial"/>
                <w:sz w:val="16"/>
              </w:rPr>
              <w:t>HwtX1</w:t>
            </w:r>
            <w:r w:rsidR="00CF26B6" w:rsidRPr="00CF26B6">
              <w:rPr>
                <w:rFonts w:ascii="Arial" w:hAnsi="Arial" w:cs="Arial"/>
                <w:sz w:val="16"/>
              </w:rPr>
              <w:t>_HwNm_u8p8[]</w:t>
            </w:r>
            <w:r>
              <w:rPr>
                <w:rFonts w:ascii="Arial" w:hAnsi="Arial" w:cs="Arial"/>
                <w:sz w:val="16"/>
              </w:rPr>
              <w:t>[]</w:t>
            </w:r>
          </w:p>
        </w:tc>
      </w:tr>
      <w:tr w:rsidR="00CF26B6" w:rsidTr="005F559B">
        <w:trPr>
          <w:jc w:val="center"/>
        </w:trPr>
        <w:tc>
          <w:tcPr>
            <w:tcW w:w="4608" w:type="dxa"/>
            <w:tcBorders>
              <w:top w:val="single" w:sz="6" w:space="0" w:color="auto"/>
              <w:left w:val="single" w:sz="6" w:space="0" w:color="auto"/>
              <w:bottom w:val="single" w:sz="6" w:space="0" w:color="auto"/>
              <w:right w:val="single" w:sz="6" w:space="0" w:color="auto"/>
            </w:tcBorders>
          </w:tcPr>
          <w:p w:rsidR="00CF26B6" w:rsidRDefault="00521667">
            <w:pPr>
              <w:spacing w:before="60"/>
              <w:rPr>
                <w:rFonts w:ascii="Arial" w:hAnsi="Arial" w:cs="Arial"/>
                <w:sz w:val="16"/>
              </w:rPr>
            </w:pPr>
            <w:r>
              <w:rPr>
                <w:rFonts w:ascii="Arial" w:hAnsi="Arial" w:cs="Arial"/>
                <w:sz w:val="16"/>
              </w:rPr>
              <w:t>t2</w:t>
            </w:r>
            <w:r w:rsidR="00CF26B6" w:rsidRPr="00CF26B6">
              <w:rPr>
                <w:rFonts w:ascii="Arial" w:hAnsi="Arial" w:cs="Arial"/>
                <w:sz w:val="16"/>
              </w:rPr>
              <w:t>_Asst</w:t>
            </w:r>
            <w:r>
              <w:rPr>
                <w:rFonts w:ascii="Arial" w:hAnsi="Arial" w:cs="Arial"/>
                <w:sz w:val="16"/>
              </w:rPr>
              <w:t>Asst</w:t>
            </w:r>
            <w:r w:rsidR="00CF26B6">
              <w:rPr>
                <w:rFonts w:ascii="Arial" w:hAnsi="Arial" w:cs="Arial"/>
                <w:sz w:val="16"/>
              </w:rPr>
              <w:t>Y0_Mtr</w:t>
            </w:r>
            <w:r w:rsidR="00CF26B6" w:rsidRPr="00CF26B6">
              <w:rPr>
                <w:rFonts w:ascii="Arial" w:hAnsi="Arial" w:cs="Arial"/>
                <w:sz w:val="16"/>
              </w:rPr>
              <w:t>Nm</w:t>
            </w:r>
            <w:r>
              <w:rPr>
                <w:rFonts w:ascii="Arial" w:hAnsi="Arial" w:cs="Arial"/>
                <w:sz w:val="16"/>
              </w:rPr>
              <w:t>_s4</w:t>
            </w:r>
            <w:r w:rsidR="00CF26B6">
              <w:rPr>
                <w:rFonts w:ascii="Arial" w:hAnsi="Arial" w:cs="Arial"/>
                <w:sz w:val="16"/>
              </w:rPr>
              <w:t>p11</w:t>
            </w:r>
            <w:r w:rsidR="00CF26B6" w:rsidRPr="00CF26B6">
              <w:rPr>
                <w:rFonts w:ascii="Arial" w:hAnsi="Arial" w:cs="Arial"/>
                <w:sz w:val="16"/>
              </w:rPr>
              <w:t>[]</w:t>
            </w:r>
            <w:r>
              <w:rPr>
                <w:rFonts w:ascii="Arial" w:hAnsi="Arial" w:cs="Arial"/>
                <w:sz w:val="16"/>
              </w:rPr>
              <w:t>[]</w:t>
            </w:r>
          </w:p>
        </w:tc>
      </w:tr>
      <w:tr w:rsidR="00CF26B6" w:rsidTr="005F559B">
        <w:trPr>
          <w:jc w:val="center"/>
        </w:trPr>
        <w:tc>
          <w:tcPr>
            <w:tcW w:w="4608" w:type="dxa"/>
            <w:tcBorders>
              <w:top w:val="single" w:sz="6" w:space="0" w:color="auto"/>
              <w:left w:val="single" w:sz="6" w:space="0" w:color="auto"/>
              <w:bottom w:val="single" w:sz="6" w:space="0" w:color="auto"/>
              <w:right w:val="single" w:sz="6" w:space="0" w:color="auto"/>
            </w:tcBorders>
          </w:tcPr>
          <w:p w:rsidR="00CF26B6" w:rsidRDefault="00521667">
            <w:pPr>
              <w:spacing w:before="60"/>
              <w:rPr>
                <w:rFonts w:ascii="Arial" w:hAnsi="Arial" w:cs="Arial"/>
                <w:sz w:val="16"/>
              </w:rPr>
            </w:pPr>
            <w:r>
              <w:rPr>
                <w:rFonts w:ascii="Arial" w:hAnsi="Arial" w:cs="Arial"/>
                <w:sz w:val="16"/>
              </w:rPr>
              <w:t>t2</w:t>
            </w:r>
            <w:r w:rsidR="00CF26B6" w:rsidRPr="00CF26B6">
              <w:rPr>
                <w:rFonts w:ascii="Arial" w:hAnsi="Arial" w:cs="Arial"/>
                <w:sz w:val="16"/>
              </w:rPr>
              <w:t>_Asst</w:t>
            </w:r>
            <w:r>
              <w:rPr>
                <w:rFonts w:ascii="Arial" w:hAnsi="Arial" w:cs="Arial"/>
                <w:sz w:val="16"/>
              </w:rPr>
              <w:t>Asst</w:t>
            </w:r>
            <w:r w:rsidR="00CF26B6">
              <w:rPr>
                <w:rFonts w:ascii="Arial" w:hAnsi="Arial" w:cs="Arial"/>
                <w:sz w:val="16"/>
              </w:rPr>
              <w:t>Y1_Mtr</w:t>
            </w:r>
            <w:r w:rsidR="00CF26B6" w:rsidRPr="00CF26B6">
              <w:rPr>
                <w:rFonts w:ascii="Arial" w:hAnsi="Arial" w:cs="Arial"/>
                <w:sz w:val="16"/>
              </w:rPr>
              <w:t>Nm</w:t>
            </w:r>
            <w:r>
              <w:rPr>
                <w:rFonts w:ascii="Arial" w:hAnsi="Arial" w:cs="Arial"/>
                <w:sz w:val="16"/>
              </w:rPr>
              <w:t>_s4</w:t>
            </w:r>
            <w:r w:rsidR="00CF26B6">
              <w:rPr>
                <w:rFonts w:ascii="Arial" w:hAnsi="Arial" w:cs="Arial"/>
                <w:sz w:val="16"/>
              </w:rPr>
              <w:t>p11</w:t>
            </w:r>
            <w:r w:rsidR="00CF26B6" w:rsidRPr="00CF26B6">
              <w:rPr>
                <w:rFonts w:ascii="Arial" w:hAnsi="Arial" w:cs="Arial"/>
                <w:sz w:val="16"/>
              </w:rPr>
              <w:t>[]</w:t>
            </w:r>
            <w:r>
              <w:rPr>
                <w:rFonts w:ascii="Arial" w:hAnsi="Arial" w:cs="Arial"/>
                <w:sz w:val="16"/>
              </w:rPr>
              <w:t>[]</w:t>
            </w:r>
          </w:p>
        </w:tc>
      </w:tr>
      <w:tr w:rsidR="00CF26B6" w:rsidDel="00E72F82" w:rsidTr="005F559B">
        <w:trPr>
          <w:jc w:val="center"/>
          <w:del w:id="7" w:author="Jared Julien (kzdyfh)" w:date="2013-04-24T07:43:00Z"/>
        </w:trPr>
        <w:tc>
          <w:tcPr>
            <w:tcW w:w="4608" w:type="dxa"/>
            <w:tcBorders>
              <w:top w:val="single" w:sz="6" w:space="0" w:color="auto"/>
              <w:left w:val="single" w:sz="6" w:space="0" w:color="auto"/>
              <w:bottom w:val="single" w:sz="6" w:space="0" w:color="auto"/>
              <w:right w:val="single" w:sz="6" w:space="0" w:color="auto"/>
            </w:tcBorders>
          </w:tcPr>
          <w:p w:rsidR="00CF26B6" w:rsidDel="00E72F82" w:rsidRDefault="00521667">
            <w:pPr>
              <w:spacing w:before="60"/>
              <w:rPr>
                <w:del w:id="8" w:author="Jared Julien (kzdyfh)" w:date="2013-04-24T07:43:00Z"/>
                <w:rFonts w:ascii="Arial" w:hAnsi="Arial" w:cs="Arial"/>
                <w:sz w:val="16"/>
              </w:rPr>
            </w:pPr>
            <w:del w:id="9" w:author="Jared Julien (kzdyfh)" w:date="2013-04-24T07:43:00Z">
              <w:r w:rsidDel="00E72F82">
                <w:rPr>
                  <w:rFonts w:ascii="Arial" w:hAnsi="Arial" w:cs="Arial"/>
                  <w:sz w:val="16"/>
                </w:rPr>
                <w:delText>t</w:delText>
              </w:r>
              <w:r w:rsidR="00CF26B6" w:rsidDel="00E72F82">
                <w:rPr>
                  <w:rFonts w:ascii="Arial" w:hAnsi="Arial" w:cs="Arial"/>
                  <w:sz w:val="16"/>
                </w:rPr>
                <w:delText>_AsstSpeed_Kph_u9p7[]</w:delText>
              </w:r>
            </w:del>
          </w:p>
        </w:tc>
      </w:tr>
      <w:tr w:rsidR="00E72F82" w:rsidDel="00E72F82" w:rsidTr="005F559B">
        <w:trPr>
          <w:jc w:val="center"/>
          <w:ins w:id="10" w:author="Jared Julien (kzdyfh)" w:date="2013-04-24T07:43:00Z"/>
        </w:trPr>
        <w:tc>
          <w:tcPr>
            <w:tcW w:w="4608" w:type="dxa"/>
            <w:tcBorders>
              <w:top w:val="single" w:sz="6" w:space="0" w:color="auto"/>
              <w:left w:val="single" w:sz="6" w:space="0" w:color="auto"/>
              <w:bottom w:val="single" w:sz="6" w:space="0" w:color="auto"/>
              <w:right w:val="single" w:sz="6" w:space="0" w:color="auto"/>
            </w:tcBorders>
          </w:tcPr>
          <w:p w:rsidR="00E72F82" w:rsidDel="00E72F82" w:rsidRDefault="00E72F82">
            <w:pPr>
              <w:spacing w:before="60"/>
              <w:rPr>
                <w:ins w:id="11" w:author="Jared Julien (kzdyfh)" w:date="2013-04-24T07:43:00Z"/>
                <w:rFonts w:ascii="Arial" w:hAnsi="Arial" w:cs="Arial"/>
                <w:sz w:val="16"/>
              </w:rPr>
            </w:pPr>
            <w:ins w:id="12" w:author="Jared Julien (kzdyfh)" w:date="2013-04-24T07:43:00Z">
              <w:r w:rsidRPr="00E72F82">
                <w:rPr>
                  <w:rFonts w:ascii="Arial" w:hAnsi="Arial" w:cs="Arial"/>
                  <w:sz w:val="16"/>
                </w:rPr>
                <w:t>t_CmnVehSpd_Kph_u9p7</w:t>
              </w:r>
              <w:r>
                <w:rPr>
                  <w:rFonts w:ascii="Arial" w:hAnsi="Arial" w:cs="Arial"/>
                  <w:sz w:val="16"/>
                </w:rPr>
                <w:t>[]</w:t>
              </w:r>
            </w:ins>
          </w:p>
        </w:tc>
      </w:tr>
      <w:tr w:rsidR="00CF26B6" w:rsidTr="005F559B">
        <w:trPr>
          <w:jc w:val="center"/>
        </w:trPr>
        <w:tc>
          <w:tcPr>
            <w:tcW w:w="4608" w:type="dxa"/>
            <w:tcBorders>
              <w:top w:val="single" w:sz="6" w:space="0" w:color="auto"/>
              <w:left w:val="single" w:sz="6" w:space="0" w:color="auto"/>
              <w:bottom w:val="single" w:sz="6" w:space="0" w:color="auto"/>
              <w:right w:val="single" w:sz="6" w:space="0" w:color="auto"/>
            </w:tcBorders>
          </w:tcPr>
          <w:p w:rsidR="00CF26B6" w:rsidRDefault="00521667">
            <w:pPr>
              <w:spacing w:before="60"/>
              <w:rPr>
                <w:rFonts w:ascii="Arial" w:hAnsi="Arial" w:cs="Arial"/>
                <w:sz w:val="16"/>
              </w:rPr>
            </w:pPr>
            <w:bookmarkStart w:id="13" w:name="OLE_LINK45"/>
            <w:bookmarkStart w:id="14" w:name="OLE_LINK46"/>
            <w:bookmarkStart w:id="15" w:name="OLE_LINK47"/>
            <w:r>
              <w:rPr>
                <w:rFonts w:ascii="Arial" w:hAnsi="Arial" w:cs="Arial"/>
                <w:sz w:val="16"/>
              </w:rPr>
              <w:t>t2</w:t>
            </w:r>
            <w:r w:rsidR="00CF26B6" w:rsidRPr="00CF26B6">
              <w:rPr>
                <w:rFonts w:ascii="Arial" w:hAnsi="Arial" w:cs="Arial"/>
                <w:sz w:val="16"/>
              </w:rPr>
              <w:t>_AsstWIRBlndX_MtrNm</w:t>
            </w:r>
            <w:bookmarkEnd w:id="13"/>
            <w:bookmarkEnd w:id="14"/>
            <w:bookmarkEnd w:id="15"/>
            <w:r w:rsidR="003F2C03">
              <w:rPr>
                <w:rFonts w:ascii="Arial" w:hAnsi="Arial" w:cs="Arial"/>
                <w:sz w:val="16"/>
              </w:rPr>
              <w:t>_u5</w:t>
            </w:r>
            <w:r w:rsidR="00CF26B6" w:rsidRPr="00CF26B6">
              <w:rPr>
                <w:rFonts w:ascii="Arial" w:hAnsi="Arial" w:cs="Arial"/>
                <w:sz w:val="16"/>
              </w:rPr>
              <w:t>p</w:t>
            </w:r>
            <w:r w:rsidR="00675F77">
              <w:rPr>
                <w:rFonts w:ascii="Arial" w:hAnsi="Arial" w:cs="Arial"/>
                <w:sz w:val="16"/>
              </w:rPr>
              <w:t>11</w:t>
            </w:r>
            <w:r w:rsidR="00CF26B6">
              <w:rPr>
                <w:rFonts w:ascii="Arial" w:hAnsi="Arial" w:cs="Arial"/>
                <w:sz w:val="16"/>
              </w:rPr>
              <w:t>[]</w:t>
            </w:r>
            <w:r>
              <w:rPr>
                <w:rFonts w:ascii="Arial" w:hAnsi="Arial" w:cs="Arial"/>
                <w:sz w:val="16"/>
              </w:rPr>
              <w:t>[]</w:t>
            </w:r>
          </w:p>
        </w:tc>
      </w:tr>
      <w:tr w:rsidR="00CF26B6" w:rsidTr="005F559B">
        <w:trPr>
          <w:jc w:val="center"/>
        </w:trPr>
        <w:tc>
          <w:tcPr>
            <w:tcW w:w="4608" w:type="dxa"/>
            <w:tcBorders>
              <w:top w:val="single" w:sz="6" w:space="0" w:color="auto"/>
              <w:left w:val="single" w:sz="6" w:space="0" w:color="auto"/>
              <w:bottom w:val="single" w:sz="6" w:space="0" w:color="auto"/>
              <w:right w:val="single" w:sz="6" w:space="0" w:color="auto"/>
            </w:tcBorders>
          </w:tcPr>
          <w:p w:rsidR="00CF26B6" w:rsidRPr="00CF26B6" w:rsidRDefault="00521667">
            <w:pPr>
              <w:spacing w:before="60"/>
              <w:rPr>
                <w:rFonts w:ascii="Arial" w:hAnsi="Arial" w:cs="Arial"/>
                <w:sz w:val="16"/>
              </w:rPr>
            </w:pPr>
            <w:r>
              <w:rPr>
                <w:rFonts w:ascii="Arial" w:hAnsi="Arial" w:cs="Arial"/>
                <w:sz w:val="16"/>
              </w:rPr>
              <w:t>t2</w:t>
            </w:r>
            <w:r w:rsidR="00CF26B6" w:rsidRPr="00CF26B6">
              <w:rPr>
                <w:rFonts w:ascii="Arial" w:hAnsi="Arial" w:cs="Arial"/>
                <w:sz w:val="16"/>
              </w:rPr>
              <w:t>_AsstWIRBlendY_Uls_u2p14[]</w:t>
            </w:r>
            <w:r>
              <w:rPr>
                <w:rFonts w:ascii="Arial" w:hAnsi="Arial" w:cs="Arial"/>
                <w:sz w:val="16"/>
              </w:rPr>
              <w:t>[]</w:t>
            </w:r>
          </w:p>
        </w:tc>
      </w:tr>
      <w:tr w:rsidR="00CA28FB" w:rsidTr="005F559B">
        <w:trPr>
          <w:jc w:val="center"/>
        </w:trPr>
        <w:tc>
          <w:tcPr>
            <w:tcW w:w="4608" w:type="dxa"/>
            <w:tcBorders>
              <w:top w:val="single" w:sz="6" w:space="0" w:color="auto"/>
              <w:left w:val="single" w:sz="6" w:space="0" w:color="auto"/>
              <w:bottom w:val="single" w:sz="6" w:space="0" w:color="auto"/>
              <w:right w:val="single" w:sz="6" w:space="0" w:color="auto"/>
            </w:tcBorders>
          </w:tcPr>
          <w:p w:rsidR="00CA28FB" w:rsidRDefault="00CA28FB" w:rsidP="003814BB">
            <w:pPr>
              <w:spacing w:before="60"/>
              <w:rPr>
                <w:rFonts w:ascii="Arial" w:hAnsi="Arial" w:cs="Arial"/>
                <w:sz w:val="16"/>
              </w:rPr>
            </w:pPr>
            <w:r w:rsidRPr="00CA28FB">
              <w:rPr>
                <w:rFonts w:ascii="Arial" w:hAnsi="Arial" w:cs="Arial"/>
                <w:sz w:val="16"/>
              </w:rPr>
              <w:t>t_AsstThermSclX_Cnt_</w:t>
            </w:r>
            <w:r w:rsidR="003814BB" w:rsidRPr="00CA28FB">
              <w:rPr>
                <w:rFonts w:ascii="Arial" w:hAnsi="Arial" w:cs="Arial"/>
                <w:sz w:val="16"/>
              </w:rPr>
              <w:t>u</w:t>
            </w:r>
            <w:r w:rsidR="003814BB">
              <w:rPr>
                <w:rFonts w:ascii="Arial" w:hAnsi="Arial" w:cs="Arial"/>
                <w:sz w:val="16"/>
              </w:rPr>
              <w:t>16</w:t>
            </w:r>
            <w:r w:rsidR="003814BB" w:rsidRPr="00CA28FB">
              <w:rPr>
                <w:rFonts w:ascii="Arial" w:hAnsi="Arial" w:cs="Arial"/>
                <w:sz w:val="16"/>
              </w:rPr>
              <w:t>p</w:t>
            </w:r>
            <w:r w:rsidR="003814BB">
              <w:rPr>
                <w:rFonts w:ascii="Arial" w:hAnsi="Arial" w:cs="Arial"/>
                <w:sz w:val="16"/>
              </w:rPr>
              <w:t>0</w:t>
            </w:r>
            <w:r w:rsidR="000E3E07">
              <w:rPr>
                <w:rFonts w:ascii="Arial" w:hAnsi="Arial" w:cs="Arial"/>
                <w:sz w:val="16"/>
              </w:rPr>
              <w:t>[]</w:t>
            </w:r>
          </w:p>
        </w:tc>
      </w:tr>
      <w:tr w:rsidR="00CA28FB" w:rsidTr="005F559B">
        <w:trPr>
          <w:jc w:val="center"/>
        </w:trPr>
        <w:tc>
          <w:tcPr>
            <w:tcW w:w="4608" w:type="dxa"/>
            <w:tcBorders>
              <w:top w:val="single" w:sz="6" w:space="0" w:color="auto"/>
              <w:left w:val="single" w:sz="6" w:space="0" w:color="auto"/>
              <w:bottom w:val="single" w:sz="6" w:space="0" w:color="auto"/>
              <w:right w:val="single" w:sz="6" w:space="0" w:color="auto"/>
            </w:tcBorders>
          </w:tcPr>
          <w:p w:rsidR="00CA28FB" w:rsidRDefault="00CA28FB" w:rsidP="00C67707">
            <w:pPr>
              <w:spacing w:before="60"/>
              <w:rPr>
                <w:rFonts w:ascii="Arial" w:hAnsi="Arial" w:cs="Arial"/>
                <w:sz w:val="16"/>
              </w:rPr>
            </w:pPr>
            <w:r w:rsidRPr="00CA28FB">
              <w:rPr>
                <w:rFonts w:ascii="Arial" w:hAnsi="Arial" w:cs="Arial"/>
                <w:sz w:val="16"/>
              </w:rPr>
              <w:t>t_AsstThermSclY_Uls_</w:t>
            </w:r>
            <w:r w:rsidR="00C67707" w:rsidRPr="00CA28FB">
              <w:rPr>
                <w:rFonts w:ascii="Arial" w:hAnsi="Arial" w:cs="Arial"/>
                <w:sz w:val="16"/>
              </w:rPr>
              <w:t>u</w:t>
            </w:r>
            <w:r w:rsidR="00C67707">
              <w:rPr>
                <w:rFonts w:ascii="Arial" w:hAnsi="Arial" w:cs="Arial"/>
                <w:sz w:val="16"/>
              </w:rPr>
              <w:t>2</w:t>
            </w:r>
            <w:r w:rsidR="00C67707" w:rsidRPr="00CA28FB">
              <w:rPr>
                <w:rFonts w:ascii="Arial" w:hAnsi="Arial" w:cs="Arial"/>
                <w:sz w:val="16"/>
              </w:rPr>
              <w:t>p1</w:t>
            </w:r>
            <w:r w:rsidR="00C67707">
              <w:rPr>
                <w:rFonts w:ascii="Arial" w:hAnsi="Arial" w:cs="Arial"/>
                <w:sz w:val="16"/>
              </w:rPr>
              <w:t>4</w:t>
            </w:r>
            <w:r w:rsidR="000E3E07">
              <w:rPr>
                <w:rFonts w:ascii="Arial" w:hAnsi="Arial" w:cs="Arial"/>
                <w:sz w:val="16"/>
              </w:rPr>
              <w:t>[]</w:t>
            </w:r>
          </w:p>
        </w:tc>
      </w:tr>
    </w:tbl>
    <w:p w:rsidR="00B24666" w:rsidRDefault="00B24666">
      <w:pPr>
        <w:pStyle w:val="Heading2"/>
      </w:pPr>
      <w:proofErr w:type="gramStart"/>
      <w:r>
        <w:t>Program(</w:t>
      </w:r>
      <w:proofErr w:type="gramEnd"/>
      <w:r>
        <w:t>fixed) Constants</w:t>
      </w:r>
    </w:p>
    <w:p w:rsidR="00B24666" w:rsidRDefault="00B24666">
      <w:pPr>
        <w:pStyle w:val="Heading3"/>
      </w:pPr>
      <w:r>
        <w:t>Embedded Constants</w:t>
      </w:r>
    </w:p>
    <w:p w:rsidR="00B24666" w:rsidRDefault="00B24666">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B24666" w:rsidRDefault="00B24666">
      <w:pPr>
        <w:pStyle w:val="Heading4"/>
      </w:pPr>
      <w:r>
        <w:t>Local</w:t>
      </w:r>
    </w:p>
    <w:tbl>
      <w:tblPr>
        <w:tblW w:w="6983"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710"/>
        <w:gridCol w:w="1385"/>
      </w:tblGrid>
      <w:tr w:rsidR="00B51AE3" w:rsidTr="00B51AE3">
        <w:tc>
          <w:tcPr>
            <w:tcW w:w="3888" w:type="dxa"/>
            <w:tcBorders>
              <w:top w:val="single" w:sz="6" w:space="0" w:color="auto"/>
              <w:left w:val="single" w:sz="6" w:space="0" w:color="auto"/>
              <w:bottom w:val="single" w:sz="6" w:space="0" w:color="auto"/>
              <w:right w:val="single" w:sz="6" w:space="0" w:color="auto"/>
            </w:tcBorders>
            <w:shd w:val="pct30" w:color="FFFF00" w:fill="FFFFFF"/>
          </w:tcPr>
          <w:p w:rsidR="00B51AE3" w:rsidRDefault="00B51AE3">
            <w:pPr>
              <w:spacing w:before="60"/>
              <w:jc w:val="center"/>
              <w:rPr>
                <w:rFonts w:ascii="Arial" w:hAnsi="Arial" w:cs="Arial"/>
                <w:sz w:val="16"/>
              </w:rPr>
            </w:pPr>
            <w:r>
              <w:rPr>
                <w:rFonts w:ascii="Arial" w:hAnsi="Arial" w:cs="Arial"/>
                <w:sz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B51AE3" w:rsidRDefault="00B51AE3">
            <w:pPr>
              <w:spacing w:before="60"/>
              <w:jc w:val="center"/>
              <w:rPr>
                <w:rFonts w:ascii="Arial" w:hAnsi="Arial" w:cs="Arial"/>
                <w:sz w:val="16"/>
              </w:rPr>
            </w:pPr>
            <w:r>
              <w:rPr>
                <w:rFonts w:ascii="Arial" w:hAnsi="Arial" w:cs="Arial"/>
                <w:sz w:val="16"/>
              </w:rPr>
              <w:t>Resolution</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B51AE3" w:rsidRDefault="00B51AE3">
            <w:pPr>
              <w:spacing w:before="60"/>
              <w:jc w:val="center"/>
              <w:rPr>
                <w:rFonts w:ascii="Arial" w:hAnsi="Arial" w:cs="Arial"/>
                <w:sz w:val="16"/>
              </w:rPr>
            </w:pPr>
            <w:r>
              <w:rPr>
                <w:rFonts w:ascii="Arial" w:hAnsi="Arial" w:cs="Arial"/>
                <w:sz w:val="16"/>
              </w:rPr>
              <w:t>Value</w:t>
            </w:r>
          </w:p>
        </w:tc>
      </w:tr>
      <w:tr w:rsidR="007822AF" w:rsidTr="00B51AE3">
        <w:tc>
          <w:tcPr>
            <w:tcW w:w="3888" w:type="dxa"/>
            <w:tcBorders>
              <w:top w:val="single" w:sz="6" w:space="0" w:color="auto"/>
              <w:left w:val="single" w:sz="6" w:space="0" w:color="auto"/>
              <w:bottom w:val="single" w:sz="6" w:space="0" w:color="auto"/>
              <w:right w:val="single" w:sz="6" w:space="0" w:color="auto"/>
            </w:tcBorders>
          </w:tcPr>
          <w:p w:rsidR="007822AF" w:rsidRPr="005F559B" w:rsidDel="00AE70D1" w:rsidRDefault="00F41878">
            <w:pPr>
              <w:spacing w:before="60"/>
              <w:rPr>
                <w:rFonts w:ascii="Arial" w:hAnsi="Arial" w:cs="Arial"/>
                <w:sz w:val="16"/>
              </w:rPr>
            </w:pPr>
            <w:r>
              <w:rPr>
                <w:rFonts w:ascii="Arial" w:hAnsi="Arial" w:cs="Arial"/>
                <w:sz w:val="16"/>
              </w:rPr>
              <w:t>D_WIRBLENDFRAC_ULS</w:t>
            </w:r>
            <w:r w:rsidR="007822AF">
              <w:rPr>
                <w:rFonts w:ascii="Arial" w:hAnsi="Arial" w:cs="Arial"/>
                <w:sz w:val="16"/>
              </w:rPr>
              <w:t>_</w:t>
            </w:r>
            <w:r w:rsidR="00E533F3">
              <w:rPr>
                <w:rFonts w:ascii="Arial" w:hAnsi="Arial" w:cs="Arial"/>
                <w:sz w:val="16"/>
              </w:rPr>
              <w:t>U</w:t>
            </w:r>
            <w:r w:rsidR="007822AF">
              <w:rPr>
                <w:rFonts w:ascii="Arial" w:hAnsi="Arial" w:cs="Arial"/>
                <w:sz w:val="16"/>
              </w:rPr>
              <w:t>2</w:t>
            </w:r>
            <w:r w:rsidR="00E533F3">
              <w:rPr>
                <w:rFonts w:ascii="Arial" w:hAnsi="Arial" w:cs="Arial"/>
                <w:sz w:val="16"/>
              </w:rPr>
              <w:t>P</w:t>
            </w:r>
            <w:r w:rsidR="007822AF">
              <w:rPr>
                <w:rFonts w:ascii="Arial" w:hAnsi="Arial" w:cs="Arial"/>
                <w:sz w:val="16"/>
              </w:rPr>
              <w:t>14</w:t>
            </w:r>
          </w:p>
        </w:tc>
        <w:tc>
          <w:tcPr>
            <w:tcW w:w="1710" w:type="dxa"/>
            <w:tcBorders>
              <w:top w:val="single" w:sz="6" w:space="0" w:color="auto"/>
              <w:left w:val="single" w:sz="6" w:space="0" w:color="auto"/>
              <w:bottom w:val="single" w:sz="6" w:space="0" w:color="auto"/>
              <w:right w:val="single" w:sz="6" w:space="0" w:color="auto"/>
            </w:tcBorders>
          </w:tcPr>
          <w:p w:rsidR="007822AF" w:rsidRPr="00F41878" w:rsidDel="00AE70D1" w:rsidRDefault="00F41878">
            <w:pPr>
              <w:spacing w:before="60"/>
              <w:rPr>
                <w:rFonts w:ascii="Arial" w:hAnsi="Arial" w:cs="Arial"/>
                <w:sz w:val="16"/>
                <w:vertAlign w:val="superscript"/>
              </w:rPr>
            </w:pPr>
            <w:r>
              <w:rPr>
                <w:rFonts w:ascii="Arial" w:hAnsi="Arial" w:cs="Arial"/>
                <w:sz w:val="16"/>
              </w:rPr>
              <w:t>2</w:t>
            </w:r>
            <w:r>
              <w:rPr>
                <w:rFonts w:ascii="Arial" w:hAnsi="Arial" w:cs="Arial"/>
                <w:sz w:val="16"/>
                <w:vertAlign w:val="superscript"/>
              </w:rPr>
              <w:t>-14</w:t>
            </w:r>
          </w:p>
        </w:tc>
        <w:tc>
          <w:tcPr>
            <w:tcW w:w="1385" w:type="dxa"/>
            <w:tcBorders>
              <w:top w:val="single" w:sz="6" w:space="0" w:color="auto"/>
              <w:left w:val="single" w:sz="6" w:space="0" w:color="auto"/>
              <w:bottom w:val="single" w:sz="6" w:space="0" w:color="auto"/>
              <w:right w:val="single" w:sz="6" w:space="0" w:color="auto"/>
            </w:tcBorders>
          </w:tcPr>
          <w:p w:rsidR="007822AF" w:rsidDel="00AE70D1" w:rsidRDefault="007822AF">
            <w:pPr>
              <w:spacing w:before="60"/>
              <w:rPr>
                <w:rFonts w:ascii="Arial" w:hAnsi="Arial" w:cs="Arial"/>
                <w:sz w:val="16"/>
              </w:rPr>
            </w:pPr>
            <w:r>
              <w:rPr>
                <w:rFonts w:ascii="Arial" w:hAnsi="Arial" w:cs="Arial"/>
                <w:sz w:val="16"/>
              </w:rPr>
              <w:t>1</w:t>
            </w:r>
          </w:p>
        </w:tc>
      </w:tr>
      <w:tr w:rsidR="00F504CA" w:rsidTr="00B51AE3">
        <w:tc>
          <w:tcPr>
            <w:tcW w:w="3888" w:type="dxa"/>
            <w:tcBorders>
              <w:top w:val="single" w:sz="6" w:space="0" w:color="auto"/>
              <w:left w:val="single" w:sz="6" w:space="0" w:color="auto"/>
              <w:bottom w:val="single" w:sz="6" w:space="0" w:color="auto"/>
              <w:right w:val="single" w:sz="6" w:space="0" w:color="auto"/>
            </w:tcBorders>
          </w:tcPr>
          <w:p w:rsidR="00F504CA" w:rsidRDefault="00F504CA">
            <w:pPr>
              <w:spacing w:before="60"/>
              <w:rPr>
                <w:rFonts w:ascii="Arial" w:hAnsi="Arial" w:cs="Arial"/>
                <w:sz w:val="16"/>
              </w:rPr>
            </w:pPr>
            <w:r>
              <w:rPr>
                <w:rFonts w:ascii="Arial" w:hAnsi="Arial" w:cs="Arial"/>
                <w:sz w:val="16"/>
              </w:rPr>
              <w:t>D_ASSTTRQLLMT_MTRNM_F32</w:t>
            </w:r>
          </w:p>
        </w:tc>
        <w:tc>
          <w:tcPr>
            <w:tcW w:w="1710" w:type="dxa"/>
            <w:tcBorders>
              <w:top w:val="single" w:sz="6" w:space="0" w:color="auto"/>
              <w:left w:val="single" w:sz="6" w:space="0" w:color="auto"/>
              <w:bottom w:val="single" w:sz="6" w:space="0" w:color="auto"/>
              <w:right w:val="single" w:sz="6" w:space="0" w:color="auto"/>
            </w:tcBorders>
          </w:tcPr>
          <w:p w:rsidR="00F504CA" w:rsidRDefault="00F504CA">
            <w:pPr>
              <w:spacing w:before="60"/>
              <w:rPr>
                <w:rFonts w:ascii="Arial" w:hAnsi="Arial" w:cs="Arial"/>
                <w:sz w:val="16"/>
              </w:rPr>
            </w:pPr>
            <w:r>
              <w:rPr>
                <w:rFonts w:ascii="Arial" w:hAnsi="Arial" w:cs="Arial"/>
                <w:sz w:val="16"/>
              </w:rPr>
              <w:t>Single precision floating point</w:t>
            </w:r>
          </w:p>
        </w:tc>
        <w:tc>
          <w:tcPr>
            <w:tcW w:w="1385" w:type="dxa"/>
            <w:tcBorders>
              <w:top w:val="single" w:sz="6" w:space="0" w:color="auto"/>
              <w:left w:val="single" w:sz="6" w:space="0" w:color="auto"/>
              <w:bottom w:val="single" w:sz="6" w:space="0" w:color="auto"/>
              <w:right w:val="single" w:sz="6" w:space="0" w:color="auto"/>
            </w:tcBorders>
          </w:tcPr>
          <w:p w:rsidR="00F504CA" w:rsidRDefault="00F504CA">
            <w:pPr>
              <w:spacing w:before="60"/>
              <w:rPr>
                <w:rFonts w:ascii="Arial" w:hAnsi="Arial" w:cs="Arial"/>
                <w:sz w:val="16"/>
              </w:rPr>
            </w:pPr>
            <w:r>
              <w:rPr>
                <w:rFonts w:ascii="Arial" w:hAnsi="Arial" w:cs="Arial"/>
                <w:sz w:val="16"/>
              </w:rPr>
              <w:t>-0.1</w:t>
            </w:r>
          </w:p>
        </w:tc>
      </w:tr>
    </w:tbl>
    <w:p w:rsidR="00B24666" w:rsidRDefault="00B24666">
      <w:pPr>
        <w:pStyle w:val="Heading4"/>
      </w:pPr>
      <w:r>
        <w:t>Global</w:t>
      </w:r>
    </w:p>
    <w:p w:rsidR="00B24666" w:rsidRDefault="00B24666">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B24666" w:rsidTr="00CA28FB">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B24666" w:rsidRDefault="00B24666">
            <w:pPr>
              <w:spacing w:before="60"/>
              <w:jc w:val="center"/>
              <w:rPr>
                <w:rFonts w:ascii="Arial" w:hAnsi="Arial" w:cs="Arial"/>
                <w:sz w:val="16"/>
              </w:rPr>
            </w:pPr>
            <w:r>
              <w:rPr>
                <w:rFonts w:ascii="Arial" w:hAnsi="Arial" w:cs="Arial"/>
                <w:sz w:val="16"/>
              </w:rPr>
              <w:t>Constant Name</w:t>
            </w:r>
          </w:p>
        </w:tc>
      </w:tr>
      <w:tr w:rsidR="00B24666" w:rsidTr="00CA28FB">
        <w:trPr>
          <w:jc w:val="center"/>
        </w:trPr>
        <w:tc>
          <w:tcPr>
            <w:tcW w:w="4608" w:type="dxa"/>
            <w:tcBorders>
              <w:top w:val="single" w:sz="4" w:space="0" w:color="auto"/>
              <w:left w:val="single" w:sz="4" w:space="0" w:color="auto"/>
              <w:bottom w:val="single" w:sz="4" w:space="0" w:color="auto"/>
              <w:right w:val="single" w:sz="4" w:space="0" w:color="auto"/>
            </w:tcBorders>
          </w:tcPr>
          <w:p w:rsidR="00B24666" w:rsidRPr="00AB4BF8" w:rsidRDefault="00AB4BF8">
            <w:pPr>
              <w:spacing w:before="60"/>
              <w:rPr>
                <w:rFonts w:ascii="Arial" w:hAnsi="Arial" w:cs="Arial"/>
                <w:b/>
                <w:sz w:val="16"/>
              </w:rPr>
            </w:pPr>
            <w:r w:rsidRPr="00AB4BF8">
              <w:rPr>
                <w:rFonts w:ascii="Arial" w:hAnsi="Arial" w:cs="Arial"/>
                <w:b/>
                <w:sz w:val="16"/>
              </w:rPr>
              <w:t>BC_ASSIST_FAULTINJECTIONPOINT</w:t>
            </w:r>
          </w:p>
        </w:tc>
      </w:tr>
      <w:tr w:rsidR="00AB4BF8" w:rsidTr="00CA28FB">
        <w:trPr>
          <w:jc w:val="center"/>
        </w:trPr>
        <w:tc>
          <w:tcPr>
            <w:tcW w:w="4608" w:type="dxa"/>
            <w:tcBorders>
              <w:top w:val="single" w:sz="4" w:space="0" w:color="auto"/>
              <w:left w:val="single" w:sz="4" w:space="0" w:color="auto"/>
              <w:bottom w:val="single" w:sz="4" w:space="0" w:color="auto"/>
              <w:right w:val="single" w:sz="4" w:space="0" w:color="auto"/>
            </w:tcBorders>
          </w:tcPr>
          <w:p w:rsidR="00AB4BF8" w:rsidRPr="00AB4BF8" w:rsidRDefault="00AB4BF8">
            <w:pPr>
              <w:spacing w:before="60"/>
              <w:rPr>
                <w:rFonts w:ascii="Arial" w:hAnsi="Arial" w:cs="Arial"/>
                <w:b/>
                <w:sz w:val="16"/>
              </w:rPr>
            </w:pPr>
            <w:r>
              <w:rPr>
                <w:rFonts w:ascii="Arial" w:hAnsi="Arial" w:cs="Arial"/>
                <w:b/>
                <w:sz w:val="16"/>
              </w:rPr>
              <w:t>STD_ON</w:t>
            </w:r>
          </w:p>
        </w:tc>
      </w:tr>
      <w:tr w:rsidR="002B2008" w:rsidTr="00CA28FB">
        <w:trPr>
          <w:jc w:val="center"/>
        </w:trPr>
        <w:tc>
          <w:tcPr>
            <w:tcW w:w="4608" w:type="dxa"/>
            <w:tcBorders>
              <w:top w:val="single" w:sz="4" w:space="0" w:color="auto"/>
              <w:left w:val="single" w:sz="4" w:space="0" w:color="auto"/>
              <w:bottom w:val="single" w:sz="4" w:space="0" w:color="auto"/>
              <w:right w:val="single" w:sz="4" w:space="0" w:color="auto"/>
            </w:tcBorders>
          </w:tcPr>
          <w:p w:rsidR="002B2008" w:rsidRDefault="002B2008">
            <w:pPr>
              <w:spacing w:before="60"/>
              <w:rPr>
                <w:rFonts w:ascii="Arial" w:hAnsi="Arial" w:cs="Arial"/>
                <w:b/>
                <w:sz w:val="16"/>
              </w:rPr>
            </w:pPr>
            <w:r w:rsidRPr="002B2008">
              <w:rPr>
                <w:rFonts w:ascii="Arial" w:hAnsi="Arial" w:cs="Arial"/>
                <w:b/>
                <w:sz w:val="16"/>
              </w:rPr>
              <w:t>FLTINJ_ASSIST</w:t>
            </w:r>
          </w:p>
        </w:tc>
      </w:tr>
      <w:tr w:rsidR="00CA28FB" w:rsidTr="00CA28FB">
        <w:trPr>
          <w:jc w:val="center"/>
        </w:trPr>
        <w:tc>
          <w:tcPr>
            <w:tcW w:w="4608" w:type="dxa"/>
            <w:tcBorders>
              <w:top w:val="single" w:sz="4" w:space="0" w:color="auto"/>
              <w:left w:val="single" w:sz="6" w:space="0" w:color="auto"/>
              <w:bottom w:val="single" w:sz="6" w:space="0" w:color="auto"/>
              <w:right w:val="single" w:sz="6" w:space="0" w:color="auto"/>
            </w:tcBorders>
          </w:tcPr>
          <w:p w:rsidR="00CA28FB" w:rsidRPr="002B2008" w:rsidRDefault="00CA28FB">
            <w:pPr>
              <w:spacing w:before="60"/>
              <w:rPr>
                <w:rFonts w:ascii="Arial" w:hAnsi="Arial" w:cs="Arial"/>
                <w:b/>
                <w:sz w:val="16"/>
              </w:rPr>
            </w:pPr>
            <w:r w:rsidRPr="00CA28FB">
              <w:rPr>
                <w:rFonts w:ascii="Arial" w:hAnsi="Arial" w:cs="Arial"/>
                <w:b/>
                <w:sz w:val="16"/>
              </w:rPr>
              <w:lastRenderedPageBreak/>
              <w:t>D_MTRTRQCMDHILMT_MTRNM_F32</w:t>
            </w:r>
          </w:p>
        </w:tc>
      </w:tr>
      <w:tr w:rsidR="00CA28FB" w:rsidTr="00CA28FB">
        <w:trPr>
          <w:jc w:val="center"/>
        </w:trPr>
        <w:tc>
          <w:tcPr>
            <w:tcW w:w="4608" w:type="dxa"/>
            <w:tcBorders>
              <w:top w:val="single" w:sz="4" w:space="0" w:color="auto"/>
              <w:left w:val="single" w:sz="6" w:space="0" w:color="auto"/>
              <w:bottom w:val="single" w:sz="6" w:space="0" w:color="auto"/>
              <w:right w:val="single" w:sz="6" w:space="0" w:color="auto"/>
            </w:tcBorders>
          </w:tcPr>
          <w:p w:rsidR="00CA28FB" w:rsidRPr="00CA28FB" w:rsidRDefault="00CA28FB">
            <w:pPr>
              <w:spacing w:before="60"/>
              <w:rPr>
                <w:rFonts w:ascii="Arial" w:hAnsi="Arial" w:cs="Arial"/>
                <w:b/>
                <w:sz w:val="16"/>
              </w:rPr>
            </w:pPr>
            <w:r w:rsidRPr="00CA28FB">
              <w:rPr>
                <w:rFonts w:ascii="Arial" w:hAnsi="Arial" w:cs="Arial"/>
                <w:b/>
                <w:sz w:val="16"/>
              </w:rPr>
              <w:t>D_MTRTRQCMDLOLMT_MTRNM_F32</w:t>
            </w:r>
          </w:p>
        </w:tc>
      </w:tr>
    </w:tbl>
    <w:p w:rsidR="00B24666" w:rsidRDefault="00B24666"/>
    <w:p w:rsidR="00B24666" w:rsidRDefault="00B24666">
      <w:pPr>
        <w:pStyle w:val="Heading3"/>
      </w:pPr>
      <w:r>
        <w:t>Module specific Lookup Tables Constants</w:t>
      </w:r>
    </w:p>
    <w:tbl>
      <w:tblPr>
        <w:tblW w:w="685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1440"/>
        <w:gridCol w:w="1260"/>
        <w:gridCol w:w="1260"/>
      </w:tblGrid>
      <w:tr w:rsidR="00B24666">
        <w:tc>
          <w:tcPr>
            <w:tcW w:w="2898" w:type="dxa"/>
            <w:tcBorders>
              <w:top w:val="single" w:sz="6" w:space="0" w:color="auto"/>
              <w:left w:val="single" w:sz="6" w:space="0" w:color="auto"/>
              <w:bottom w:val="single" w:sz="6" w:space="0" w:color="auto"/>
              <w:right w:val="single" w:sz="6" w:space="0" w:color="auto"/>
            </w:tcBorders>
            <w:shd w:val="pct30" w:color="FFFF00" w:fill="FFFFFF"/>
          </w:tcPr>
          <w:p w:rsidR="00B24666" w:rsidRDefault="00B24666">
            <w:pPr>
              <w:spacing w:before="60"/>
              <w:jc w:val="center"/>
              <w:rPr>
                <w:rFonts w:ascii="Arial" w:hAnsi="Arial" w:cs="Arial"/>
                <w:sz w:val="16"/>
              </w:rPr>
            </w:pPr>
            <w:r>
              <w:rPr>
                <w:rFonts w:ascii="Arial" w:hAnsi="Arial" w:cs="Arial"/>
                <w:sz w:val="16"/>
              </w:rPr>
              <w:t>Constant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24666" w:rsidRDefault="00B24666">
            <w:pPr>
              <w:spacing w:before="60"/>
              <w:jc w:val="center"/>
              <w:rPr>
                <w:rFonts w:ascii="Arial" w:hAnsi="Arial" w:cs="Arial"/>
                <w:sz w:val="16"/>
              </w:rPr>
            </w:pPr>
            <w:r>
              <w:rPr>
                <w:rFonts w:ascii="Arial" w:hAnsi="Arial" w:cs="Arial"/>
                <w:sz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B24666" w:rsidRDefault="00B24666">
            <w:pPr>
              <w:spacing w:before="60"/>
              <w:jc w:val="center"/>
              <w:rPr>
                <w:rFonts w:ascii="Arial" w:hAnsi="Arial" w:cs="Arial"/>
                <w:sz w:val="16"/>
              </w:rPr>
            </w:pPr>
            <w:r>
              <w:rPr>
                <w:rFonts w:ascii="Arial" w:hAnsi="Arial" w:cs="Arial"/>
                <w:sz w:val="16"/>
              </w:rPr>
              <w:t>Value</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B24666" w:rsidRDefault="00B24666">
            <w:pPr>
              <w:spacing w:before="60"/>
              <w:jc w:val="center"/>
              <w:rPr>
                <w:rFonts w:ascii="Arial" w:hAnsi="Arial" w:cs="Arial"/>
                <w:sz w:val="16"/>
              </w:rPr>
            </w:pPr>
            <w:r>
              <w:rPr>
                <w:rFonts w:ascii="Arial" w:hAnsi="Arial" w:cs="Arial"/>
                <w:sz w:val="16"/>
              </w:rPr>
              <w:t>Software Segment</w:t>
            </w:r>
          </w:p>
        </w:tc>
      </w:tr>
      <w:tr w:rsidR="00B24666">
        <w:tc>
          <w:tcPr>
            <w:tcW w:w="2898" w:type="dxa"/>
            <w:tcBorders>
              <w:top w:val="single" w:sz="6" w:space="0" w:color="auto"/>
              <w:left w:val="single" w:sz="6" w:space="0" w:color="auto"/>
              <w:bottom w:val="single" w:sz="6" w:space="0" w:color="auto"/>
              <w:right w:val="single" w:sz="6" w:space="0" w:color="auto"/>
            </w:tcBorders>
          </w:tcPr>
          <w:p w:rsidR="00B24666" w:rsidRDefault="00B24666">
            <w:pPr>
              <w:spacing w:before="60"/>
              <w:rPr>
                <w:rFonts w:ascii="Arial" w:hAnsi="Arial" w:cs="Arial"/>
                <w:sz w:val="16"/>
              </w:rPr>
            </w:pPr>
            <w:r>
              <w:rPr>
                <w:rFonts w:ascii="Arial" w:hAnsi="Arial" w:cs="Arial"/>
                <w:sz w:val="16"/>
              </w:rPr>
              <w:t>None</w:t>
            </w:r>
          </w:p>
        </w:tc>
        <w:tc>
          <w:tcPr>
            <w:tcW w:w="1440" w:type="dxa"/>
            <w:tcBorders>
              <w:top w:val="single" w:sz="6" w:space="0" w:color="auto"/>
              <w:left w:val="single" w:sz="6" w:space="0" w:color="auto"/>
              <w:bottom w:val="single" w:sz="6" w:space="0" w:color="auto"/>
              <w:right w:val="single" w:sz="6" w:space="0" w:color="auto"/>
            </w:tcBorders>
          </w:tcPr>
          <w:p w:rsidR="00B24666" w:rsidRDefault="00B24666">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B24666" w:rsidRDefault="00B24666">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B24666" w:rsidRDefault="00B24666">
            <w:pPr>
              <w:spacing w:before="60"/>
              <w:rPr>
                <w:rFonts w:ascii="Arial" w:hAnsi="Arial" w:cs="Arial"/>
                <w:sz w:val="16"/>
              </w:rPr>
            </w:pPr>
          </w:p>
        </w:tc>
      </w:tr>
    </w:tbl>
    <w:p w:rsidR="00B24666" w:rsidRDefault="00B24666"/>
    <w:p w:rsidR="00772A00" w:rsidRDefault="00772A00" w:rsidP="00772A00">
      <w:pPr>
        <w:pStyle w:val="Heading1"/>
      </w:pPr>
      <w:r>
        <w:t xml:space="preserve">Functions/Macros used by the Sub-Modules </w:t>
      </w:r>
    </w:p>
    <w:p w:rsidR="00772A00" w:rsidRDefault="00772A00" w:rsidP="00772A00">
      <w:pPr>
        <w:pStyle w:val="Heading2"/>
      </w:pPr>
      <w:r>
        <w:t xml:space="preserve">Library Functions / Macros </w:t>
      </w:r>
    </w:p>
    <w:p w:rsidR="00772A00" w:rsidRDefault="00772A00" w:rsidP="00772A00">
      <w:r>
        <w:t>The library and functions / Macros that are called by the various sub modules are identified below,</w:t>
      </w:r>
    </w:p>
    <w:p w:rsidR="00772A00" w:rsidRDefault="00CA28FB" w:rsidP="00772A00">
      <w:pPr>
        <w:numPr>
          <w:ilvl w:val="0"/>
          <w:numId w:val="5"/>
        </w:numPr>
        <w:spacing w:after="0"/>
      </w:pPr>
      <w:r w:rsidRPr="00CA28FB">
        <w:t xml:space="preserve"> </w:t>
      </w:r>
      <w:proofErr w:type="spellStart"/>
      <w:r w:rsidRPr="00CA28FB">
        <w:t>FPM_FloatToFixed_m</w:t>
      </w:r>
      <w:proofErr w:type="spellEnd"/>
    </w:p>
    <w:p w:rsidR="00CA28FB" w:rsidRDefault="00CA28FB" w:rsidP="00772A00">
      <w:pPr>
        <w:numPr>
          <w:ilvl w:val="0"/>
          <w:numId w:val="5"/>
        </w:numPr>
        <w:spacing w:after="0"/>
      </w:pPr>
      <w:proofErr w:type="spellStart"/>
      <w:r w:rsidRPr="00CA28FB">
        <w:t>FPM_FixedToFloat_m</w:t>
      </w:r>
      <w:proofErr w:type="spellEnd"/>
    </w:p>
    <w:p w:rsidR="00CA28FB" w:rsidRDefault="00CA28FB" w:rsidP="00772A00">
      <w:pPr>
        <w:numPr>
          <w:ilvl w:val="0"/>
          <w:numId w:val="5"/>
        </w:numPr>
        <w:spacing w:after="0"/>
      </w:pPr>
      <w:r w:rsidRPr="00CA28FB">
        <w:t>Sign_f32_m</w:t>
      </w:r>
    </w:p>
    <w:p w:rsidR="00CA28FB" w:rsidRDefault="00CA28FB" w:rsidP="00772A00">
      <w:pPr>
        <w:numPr>
          <w:ilvl w:val="0"/>
          <w:numId w:val="5"/>
        </w:numPr>
        <w:spacing w:after="0"/>
      </w:pPr>
      <w:r w:rsidRPr="00CA28FB">
        <w:t>Abs_f32_m</w:t>
      </w:r>
    </w:p>
    <w:p w:rsidR="00CA28FB" w:rsidRDefault="00CA28FB" w:rsidP="00772A00">
      <w:pPr>
        <w:numPr>
          <w:ilvl w:val="0"/>
          <w:numId w:val="5"/>
        </w:numPr>
        <w:spacing w:after="0"/>
      </w:pPr>
      <w:r w:rsidRPr="00CA28FB">
        <w:t>BilinearXMYM_s16_u16XMs16YM_Cnt</w:t>
      </w:r>
    </w:p>
    <w:p w:rsidR="00CA28FB" w:rsidRDefault="00CA28FB" w:rsidP="00772A00">
      <w:pPr>
        <w:numPr>
          <w:ilvl w:val="0"/>
          <w:numId w:val="5"/>
        </w:numPr>
        <w:spacing w:after="0"/>
      </w:pPr>
      <w:r w:rsidRPr="00CA28FB">
        <w:t>BilinearXMYM_u16_u16XMu16YM_Cnt</w:t>
      </w:r>
    </w:p>
    <w:p w:rsidR="00CA28FB" w:rsidRDefault="00CA28FB" w:rsidP="00772A00">
      <w:pPr>
        <w:numPr>
          <w:ilvl w:val="0"/>
          <w:numId w:val="5"/>
        </w:numPr>
        <w:spacing w:after="0"/>
      </w:pPr>
      <w:r w:rsidRPr="00CA28FB">
        <w:t>IntplVarXY_u16_u16Xu16Y_Cnt</w:t>
      </w:r>
    </w:p>
    <w:p w:rsidR="00CA28FB" w:rsidRDefault="00CA28FB" w:rsidP="00772A00">
      <w:pPr>
        <w:numPr>
          <w:ilvl w:val="0"/>
          <w:numId w:val="5"/>
        </w:numPr>
        <w:spacing w:after="0"/>
      </w:pPr>
      <w:proofErr w:type="spellStart"/>
      <w:r w:rsidRPr="00CA28FB">
        <w:t>TableSize_m</w:t>
      </w:r>
      <w:proofErr w:type="spellEnd"/>
    </w:p>
    <w:p w:rsidR="00CA28FB" w:rsidRDefault="00CA28FB" w:rsidP="00772A00">
      <w:pPr>
        <w:numPr>
          <w:ilvl w:val="0"/>
          <w:numId w:val="5"/>
        </w:numPr>
        <w:spacing w:after="0"/>
      </w:pPr>
      <w:proofErr w:type="spellStart"/>
      <w:r w:rsidRPr="00CA28FB">
        <w:t>Limit_m</w:t>
      </w:r>
      <w:proofErr w:type="spellEnd"/>
    </w:p>
    <w:p w:rsidR="00B07361" w:rsidRDefault="00B07361">
      <w:pPr>
        <w:spacing w:after="0"/>
        <w:ind w:left="720"/>
      </w:pPr>
    </w:p>
    <w:p w:rsidR="00772A00" w:rsidRDefault="00772A00" w:rsidP="00772A00">
      <w:pPr>
        <w:spacing w:after="0"/>
        <w:ind w:left="720"/>
      </w:pPr>
    </w:p>
    <w:p w:rsidR="00772A00" w:rsidRDefault="00772A00" w:rsidP="00772A00">
      <w:pPr>
        <w:pStyle w:val="Heading2"/>
      </w:pPr>
      <w:r>
        <w:t>Data Hiding Functions</w:t>
      </w:r>
    </w:p>
    <w:p w:rsidR="00772A00" w:rsidRDefault="00772A00" w:rsidP="00772A00">
      <w:pPr>
        <w:numPr>
          <w:ilvl w:val="0"/>
          <w:numId w:val="10"/>
        </w:numPr>
        <w:spacing w:after="0"/>
      </w:pPr>
      <w:r>
        <w:t>&lt;None&gt;</w:t>
      </w:r>
    </w:p>
    <w:p w:rsidR="00B07361" w:rsidRDefault="00B07361">
      <w:pPr>
        <w:spacing w:after="0"/>
        <w:ind w:left="720"/>
      </w:pPr>
    </w:p>
    <w:p w:rsidR="00772A00" w:rsidRDefault="00772A00" w:rsidP="00772A00">
      <w:pPr>
        <w:spacing w:after="0"/>
      </w:pPr>
    </w:p>
    <w:p w:rsidR="00772A00" w:rsidRDefault="00772A00" w:rsidP="00772A00">
      <w:pPr>
        <w:pStyle w:val="Heading2"/>
      </w:pPr>
      <w:r>
        <w:t>Global Functions/Macros Defined by this Module</w:t>
      </w:r>
    </w:p>
    <w:p w:rsidR="00772A00" w:rsidRDefault="009656F9" w:rsidP="00772A00">
      <w:pPr>
        <w:spacing w:after="0"/>
      </w:pPr>
      <w:r>
        <w:t>None</w:t>
      </w:r>
    </w:p>
    <w:p w:rsidR="00772A00" w:rsidRDefault="00772A00" w:rsidP="00772A00">
      <w:pPr>
        <w:spacing w:after="0"/>
      </w:pPr>
    </w:p>
    <w:p w:rsidR="00772A00" w:rsidRDefault="00772A00" w:rsidP="00772A00">
      <w:pPr>
        <w:pStyle w:val="Heading2"/>
      </w:pPr>
      <w:r>
        <w:t>Local Functions/Macros Used by this MDD only</w:t>
      </w:r>
    </w:p>
    <w:p w:rsidR="00772A00" w:rsidRDefault="009656F9" w:rsidP="00772A00">
      <w:pPr>
        <w:spacing w:after="0"/>
        <w:rPr>
          <w:rFonts w:ascii="Arial" w:hAnsi="Arial"/>
          <w:b/>
          <w:kern w:val="28"/>
          <w:sz w:val="28"/>
        </w:rPr>
      </w:pPr>
      <w:r>
        <w:t>None</w:t>
      </w:r>
    </w:p>
    <w:p w:rsidR="00772A00" w:rsidRDefault="00B24666" w:rsidP="00772A00">
      <w:pPr>
        <w:pStyle w:val="Heading1"/>
      </w:pPr>
      <w:r>
        <w:t>Software Module Implementation</w:t>
      </w:r>
    </w:p>
    <w:p w:rsidR="00772A00" w:rsidRDefault="00772A00" w:rsidP="00772A00">
      <w:pPr>
        <w:pStyle w:val="Heading2"/>
      </w:pPr>
      <w:r>
        <w:t>Runtime Environment (RTE) Initial Values</w:t>
      </w:r>
    </w:p>
    <w:p w:rsidR="00772A00" w:rsidRPr="002C03D8" w:rsidRDefault="00772A00" w:rsidP="00772A00">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772A00" w:rsidRPr="006A25CC" w:rsidTr="00D20C1B">
        <w:trPr>
          <w:trHeight w:val="341"/>
        </w:trPr>
        <w:tc>
          <w:tcPr>
            <w:tcW w:w="4455" w:type="dxa"/>
            <w:shd w:val="clear" w:color="auto" w:fill="FFFF99"/>
            <w:vAlign w:val="center"/>
          </w:tcPr>
          <w:p w:rsidR="00772A00" w:rsidRPr="006A25CC" w:rsidRDefault="00772A00" w:rsidP="00D20C1B">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772A00" w:rsidRPr="006A25CC" w:rsidRDefault="00772A00" w:rsidP="00D20C1B">
            <w:pPr>
              <w:spacing w:before="100" w:beforeAutospacing="1" w:after="100" w:afterAutospacing="1"/>
              <w:rPr>
                <w:rFonts w:ascii="Arial" w:hAnsi="Arial" w:cs="Arial"/>
              </w:rPr>
            </w:pPr>
            <w:r>
              <w:rPr>
                <w:rFonts w:ascii="Arial" w:hAnsi="Arial" w:cs="Arial"/>
              </w:rPr>
              <w:t>Value</w:t>
            </w:r>
          </w:p>
        </w:tc>
      </w:tr>
      <w:tr w:rsidR="0033258B" w:rsidRPr="004B5BE2" w:rsidTr="00E4608E">
        <w:trPr>
          <w:trHeight w:val="341"/>
        </w:trPr>
        <w:tc>
          <w:tcPr>
            <w:tcW w:w="4455" w:type="dxa"/>
          </w:tcPr>
          <w:p w:rsidR="0033258B" w:rsidRPr="004B5BE2" w:rsidRDefault="0033258B" w:rsidP="00D20C1B">
            <w:pPr>
              <w:spacing w:before="100" w:beforeAutospacing="1" w:after="100" w:afterAutospacing="1"/>
              <w:rPr>
                <w:rFonts w:ascii="Arial" w:hAnsi="Arial" w:cs="Arial"/>
                <w:sz w:val="16"/>
                <w:szCs w:val="16"/>
              </w:rPr>
            </w:pPr>
            <w:r w:rsidRPr="000761A9">
              <w:t>HwTrq_HwNm_f32</w:t>
            </w:r>
          </w:p>
        </w:tc>
        <w:tc>
          <w:tcPr>
            <w:tcW w:w="4455" w:type="dxa"/>
            <w:vAlign w:val="center"/>
          </w:tcPr>
          <w:p w:rsidR="0033258B" w:rsidRPr="004B5BE2" w:rsidRDefault="0033258B" w:rsidP="00D20C1B">
            <w:pPr>
              <w:spacing w:before="100" w:beforeAutospacing="1" w:after="100" w:afterAutospacing="1"/>
              <w:rPr>
                <w:rFonts w:ascii="Arial" w:hAnsi="Arial" w:cs="Arial"/>
                <w:sz w:val="16"/>
                <w:szCs w:val="16"/>
              </w:rPr>
            </w:pPr>
            <w:r>
              <w:rPr>
                <w:rFonts w:ascii="Arial" w:hAnsi="Arial" w:cs="Arial"/>
                <w:sz w:val="16"/>
                <w:szCs w:val="16"/>
              </w:rPr>
              <w:t>0</w:t>
            </w:r>
          </w:p>
        </w:tc>
      </w:tr>
      <w:tr w:rsidR="0033258B" w:rsidRPr="004B5BE2" w:rsidTr="00E4608E">
        <w:trPr>
          <w:trHeight w:val="341"/>
        </w:trPr>
        <w:tc>
          <w:tcPr>
            <w:tcW w:w="4455" w:type="dxa"/>
          </w:tcPr>
          <w:p w:rsidR="0033258B" w:rsidRDefault="0033258B" w:rsidP="00D20C1B">
            <w:pPr>
              <w:spacing w:before="100" w:beforeAutospacing="1" w:after="100" w:afterAutospacing="1"/>
              <w:rPr>
                <w:rFonts w:ascii="Arial" w:hAnsi="Arial" w:cs="Arial"/>
                <w:sz w:val="16"/>
                <w:szCs w:val="16"/>
              </w:rPr>
            </w:pPr>
            <w:r w:rsidRPr="000761A9">
              <w:t>HwTrq</w:t>
            </w:r>
            <w:r>
              <w:t>HysAdd</w:t>
            </w:r>
            <w:r w:rsidRPr="000761A9">
              <w:t>_HwNm_f32</w:t>
            </w:r>
          </w:p>
        </w:tc>
        <w:tc>
          <w:tcPr>
            <w:tcW w:w="4455" w:type="dxa"/>
            <w:vAlign w:val="center"/>
          </w:tcPr>
          <w:p w:rsidR="0033258B" w:rsidRPr="004B5BE2" w:rsidRDefault="0033258B" w:rsidP="00D20C1B">
            <w:pPr>
              <w:spacing w:before="100" w:beforeAutospacing="1" w:after="100" w:afterAutospacing="1"/>
              <w:rPr>
                <w:rFonts w:ascii="Arial" w:hAnsi="Arial" w:cs="Arial"/>
                <w:sz w:val="16"/>
                <w:szCs w:val="16"/>
              </w:rPr>
            </w:pPr>
            <w:r>
              <w:rPr>
                <w:rFonts w:ascii="Arial" w:hAnsi="Arial" w:cs="Arial"/>
                <w:sz w:val="16"/>
                <w:szCs w:val="16"/>
              </w:rPr>
              <w:t>0</w:t>
            </w:r>
          </w:p>
        </w:tc>
      </w:tr>
      <w:tr w:rsidR="0033258B" w:rsidRPr="004B5BE2" w:rsidTr="00E4608E">
        <w:trPr>
          <w:trHeight w:val="341"/>
        </w:trPr>
        <w:tc>
          <w:tcPr>
            <w:tcW w:w="4455" w:type="dxa"/>
          </w:tcPr>
          <w:p w:rsidR="0033258B" w:rsidRDefault="0033258B" w:rsidP="00D20C1B">
            <w:pPr>
              <w:spacing w:before="100" w:beforeAutospacing="1" w:after="100" w:afterAutospacing="1"/>
              <w:rPr>
                <w:rFonts w:ascii="Arial" w:hAnsi="Arial" w:cs="Arial"/>
                <w:sz w:val="16"/>
                <w:szCs w:val="16"/>
              </w:rPr>
            </w:pPr>
            <w:r w:rsidRPr="000761A9">
              <w:lastRenderedPageBreak/>
              <w:t>VehSpd_Kph_f32</w:t>
            </w:r>
          </w:p>
        </w:tc>
        <w:tc>
          <w:tcPr>
            <w:tcW w:w="4455" w:type="dxa"/>
            <w:vAlign w:val="center"/>
          </w:tcPr>
          <w:p w:rsidR="0033258B" w:rsidRPr="004B5BE2" w:rsidRDefault="0033258B" w:rsidP="00D20C1B">
            <w:pPr>
              <w:spacing w:before="100" w:beforeAutospacing="1" w:after="100" w:afterAutospacing="1"/>
              <w:rPr>
                <w:rFonts w:ascii="Arial" w:hAnsi="Arial" w:cs="Arial"/>
                <w:sz w:val="16"/>
                <w:szCs w:val="16"/>
              </w:rPr>
            </w:pPr>
            <w:r>
              <w:rPr>
                <w:rFonts w:ascii="Arial" w:hAnsi="Arial" w:cs="Arial"/>
                <w:sz w:val="16"/>
                <w:szCs w:val="16"/>
              </w:rPr>
              <w:t>0</w:t>
            </w:r>
          </w:p>
        </w:tc>
      </w:tr>
      <w:tr w:rsidR="0033258B" w:rsidRPr="004B5BE2" w:rsidTr="00E4608E">
        <w:trPr>
          <w:trHeight w:val="341"/>
        </w:trPr>
        <w:tc>
          <w:tcPr>
            <w:tcW w:w="4455" w:type="dxa"/>
          </w:tcPr>
          <w:p w:rsidR="0033258B" w:rsidRDefault="0033258B" w:rsidP="00D20C1B">
            <w:pPr>
              <w:spacing w:before="100" w:beforeAutospacing="1" w:after="100" w:afterAutospacing="1"/>
              <w:rPr>
                <w:rFonts w:ascii="Arial" w:hAnsi="Arial" w:cs="Arial"/>
                <w:sz w:val="16"/>
                <w:szCs w:val="16"/>
              </w:rPr>
            </w:pPr>
            <w:r w:rsidRPr="00D4646E">
              <w:t>Assist</w:t>
            </w:r>
            <w:r>
              <w:t>DD</w:t>
            </w:r>
            <w:r w:rsidRPr="00D4646E">
              <w:t>Factor_Uls_f32</w:t>
            </w:r>
          </w:p>
        </w:tc>
        <w:tc>
          <w:tcPr>
            <w:tcW w:w="4455" w:type="dxa"/>
            <w:vAlign w:val="center"/>
          </w:tcPr>
          <w:p w:rsidR="0033258B" w:rsidRPr="004B5BE2" w:rsidRDefault="0033258B" w:rsidP="00D20C1B">
            <w:pPr>
              <w:spacing w:before="100" w:beforeAutospacing="1" w:after="100" w:afterAutospacing="1"/>
              <w:rPr>
                <w:rFonts w:ascii="Arial" w:hAnsi="Arial" w:cs="Arial"/>
                <w:sz w:val="16"/>
                <w:szCs w:val="16"/>
              </w:rPr>
            </w:pPr>
            <w:r>
              <w:rPr>
                <w:rFonts w:ascii="Arial" w:hAnsi="Arial" w:cs="Arial"/>
                <w:sz w:val="16"/>
                <w:szCs w:val="16"/>
              </w:rPr>
              <w:t>1</w:t>
            </w:r>
          </w:p>
        </w:tc>
      </w:tr>
      <w:tr w:rsidR="0033258B" w:rsidRPr="004B5BE2" w:rsidTr="00E4608E">
        <w:trPr>
          <w:trHeight w:val="341"/>
        </w:trPr>
        <w:tc>
          <w:tcPr>
            <w:tcW w:w="4455" w:type="dxa"/>
          </w:tcPr>
          <w:p w:rsidR="0033258B" w:rsidRDefault="0033258B" w:rsidP="00D20C1B">
            <w:pPr>
              <w:spacing w:before="100" w:beforeAutospacing="1" w:after="100" w:afterAutospacing="1"/>
              <w:rPr>
                <w:rFonts w:ascii="Arial" w:hAnsi="Arial" w:cs="Arial"/>
                <w:sz w:val="16"/>
                <w:szCs w:val="16"/>
              </w:rPr>
            </w:pPr>
            <w:r>
              <w:t>IpTrqOvr_HwNm_f32</w:t>
            </w:r>
          </w:p>
        </w:tc>
        <w:tc>
          <w:tcPr>
            <w:tcW w:w="4455" w:type="dxa"/>
            <w:vAlign w:val="center"/>
          </w:tcPr>
          <w:p w:rsidR="0033258B" w:rsidRPr="004B5BE2" w:rsidRDefault="0033258B" w:rsidP="00D20C1B">
            <w:pPr>
              <w:spacing w:before="100" w:beforeAutospacing="1" w:after="100" w:afterAutospacing="1"/>
              <w:rPr>
                <w:rFonts w:ascii="Arial" w:hAnsi="Arial" w:cs="Arial"/>
                <w:sz w:val="16"/>
                <w:szCs w:val="16"/>
              </w:rPr>
            </w:pPr>
            <w:r>
              <w:rPr>
                <w:rFonts w:ascii="Arial" w:hAnsi="Arial" w:cs="Arial"/>
                <w:sz w:val="16"/>
                <w:szCs w:val="16"/>
              </w:rPr>
              <w:t>0</w:t>
            </w:r>
          </w:p>
        </w:tc>
      </w:tr>
      <w:tr w:rsidR="0033258B" w:rsidRPr="004B5BE2" w:rsidTr="00E4608E">
        <w:trPr>
          <w:trHeight w:val="341"/>
        </w:trPr>
        <w:tc>
          <w:tcPr>
            <w:tcW w:w="4455" w:type="dxa"/>
          </w:tcPr>
          <w:p w:rsidR="0033258B" w:rsidRDefault="0033258B" w:rsidP="00D20C1B">
            <w:pPr>
              <w:spacing w:before="100" w:beforeAutospacing="1" w:after="100" w:afterAutospacing="1"/>
              <w:rPr>
                <w:rFonts w:ascii="Arial" w:hAnsi="Arial" w:cs="Arial"/>
                <w:sz w:val="16"/>
                <w:szCs w:val="16"/>
              </w:rPr>
            </w:pPr>
            <w:r>
              <w:t>WIRCmdAmpBlnd_</w:t>
            </w:r>
            <w:r w:rsidRPr="000A3C64">
              <w:t>MtrNm</w:t>
            </w:r>
            <w:r>
              <w:t>_f32</w:t>
            </w:r>
          </w:p>
        </w:tc>
        <w:tc>
          <w:tcPr>
            <w:tcW w:w="4455" w:type="dxa"/>
            <w:vAlign w:val="center"/>
          </w:tcPr>
          <w:p w:rsidR="0033258B" w:rsidRPr="004B5BE2" w:rsidRDefault="0033258B" w:rsidP="00D20C1B">
            <w:pPr>
              <w:spacing w:before="100" w:beforeAutospacing="1" w:after="100" w:afterAutospacing="1"/>
              <w:rPr>
                <w:rFonts w:ascii="Arial" w:hAnsi="Arial" w:cs="Arial"/>
                <w:sz w:val="16"/>
                <w:szCs w:val="16"/>
              </w:rPr>
            </w:pPr>
            <w:r>
              <w:rPr>
                <w:rFonts w:ascii="Arial" w:hAnsi="Arial" w:cs="Arial"/>
                <w:sz w:val="16"/>
                <w:szCs w:val="16"/>
              </w:rPr>
              <w:t>0</w:t>
            </w:r>
          </w:p>
        </w:tc>
      </w:tr>
      <w:tr w:rsidR="0033258B" w:rsidRPr="004B5BE2" w:rsidTr="00E4608E">
        <w:trPr>
          <w:trHeight w:val="341"/>
        </w:trPr>
        <w:tc>
          <w:tcPr>
            <w:tcW w:w="4455" w:type="dxa"/>
          </w:tcPr>
          <w:p w:rsidR="0033258B" w:rsidRDefault="0033258B" w:rsidP="00D20C1B">
            <w:pPr>
              <w:spacing w:before="100" w:beforeAutospacing="1" w:after="100" w:afterAutospacing="1"/>
              <w:rPr>
                <w:rFonts w:ascii="Arial" w:hAnsi="Arial" w:cs="Arial"/>
                <w:sz w:val="16"/>
                <w:szCs w:val="16"/>
              </w:rPr>
            </w:pPr>
            <w:proofErr w:type="spellStart"/>
            <w:r>
              <w:t>DftAsstTbl_Cnt_lgc</w:t>
            </w:r>
            <w:proofErr w:type="spellEnd"/>
          </w:p>
        </w:tc>
        <w:tc>
          <w:tcPr>
            <w:tcW w:w="4455" w:type="dxa"/>
            <w:vAlign w:val="center"/>
          </w:tcPr>
          <w:p w:rsidR="0033258B" w:rsidRPr="004B5BE2" w:rsidRDefault="00DA7E6C" w:rsidP="00D20C1B">
            <w:pPr>
              <w:spacing w:before="100" w:beforeAutospacing="1" w:after="100" w:afterAutospacing="1"/>
              <w:rPr>
                <w:rFonts w:ascii="Arial" w:hAnsi="Arial" w:cs="Arial"/>
                <w:sz w:val="16"/>
                <w:szCs w:val="16"/>
              </w:rPr>
            </w:pPr>
            <w:r>
              <w:rPr>
                <w:rFonts w:ascii="Arial" w:hAnsi="Arial" w:cs="Arial"/>
                <w:sz w:val="16"/>
                <w:szCs w:val="16"/>
              </w:rPr>
              <w:t>FALSE</w:t>
            </w:r>
          </w:p>
        </w:tc>
      </w:tr>
      <w:tr w:rsidR="0033258B" w:rsidRPr="004B5BE2" w:rsidTr="00E4608E">
        <w:trPr>
          <w:trHeight w:val="341"/>
        </w:trPr>
        <w:tc>
          <w:tcPr>
            <w:tcW w:w="4455" w:type="dxa"/>
          </w:tcPr>
          <w:p w:rsidR="0033258B" w:rsidRDefault="0033258B" w:rsidP="00D20C1B">
            <w:pPr>
              <w:spacing w:before="100" w:beforeAutospacing="1" w:after="100" w:afterAutospacing="1"/>
              <w:rPr>
                <w:rFonts w:ascii="Arial" w:hAnsi="Arial" w:cs="Arial"/>
                <w:sz w:val="16"/>
                <w:szCs w:val="16"/>
              </w:rPr>
            </w:pPr>
            <w:r>
              <w:t>DwnldAsstGain_Uls_f32</w:t>
            </w:r>
          </w:p>
        </w:tc>
        <w:tc>
          <w:tcPr>
            <w:tcW w:w="4455" w:type="dxa"/>
            <w:vAlign w:val="center"/>
          </w:tcPr>
          <w:p w:rsidR="0033258B" w:rsidRPr="004B5BE2" w:rsidRDefault="00DA7E6C" w:rsidP="00D20C1B">
            <w:pPr>
              <w:spacing w:before="100" w:beforeAutospacing="1" w:after="100" w:afterAutospacing="1"/>
              <w:rPr>
                <w:rFonts w:ascii="Arial" w:hAnsi="Arial" w:cs="Arial"/>
                <w:sz w:val="16"/>
                <w:szCs w:val="16"/>
              </w:rPr>
            </w:pPr>
            <w:r>
              <w:rPr>
                <w:rFonts w:ascii="Arial" w:hAnsi="Arial" w:cs="Arial"/>
                <w:sz w:val="16"/>
                <w:szCs w:val="16"/>
              </w:rPr>
              <w:t>0</w:t>
            </w:r>
          </w:p>
        </w:tc>
      </w:tr>
      <w:tr w:rsidR="0033258B" w:rsidRPr="004B5BE2" w:rsidTr="00E4608E">
        <w:trPr>
          <w:trHeight w:val="341"/>
        </w:trPr>
        <w:tc>
          <w:tcPr>
            <w:tcW w:w="4455" w:type="dxa"/>
          </w:tcPr>
          <w:p w:rsidR="0033258B" w:rsidRDefault="0033258B" w:rsidP="00D20C1B">
            <w:pPr>
              <w:spacing w:before="100" w:beforeAutospacing="1" w:after="100" w:afterAutospacing="1"/>
              <w:rPr>
                <w:rFonts w:ascii="Arial" w:hAnsi="Arial" w:cs="Arial"/>
                <w:sz w:val="16"/>
                <w:szCs w:val="16"/>
              </w:rPr>
            </w:pPr>
            <w:r>
              <w:t>Base</w:t>
            </w:r>
            <w:r w:rsidRPr="000761A9">
              <w:t>Assist</w:t>
            </w:r>
            <w:r>
              <w:t>Cmd</w:t>
            </w:r>
            <w:r w:rsidRPr="000761A9">
              <w:t>_MtrNm_f32</w:t>
            </w:r>
          </w:p>
        </w:tc>
        <w:tc>
          <w:tcPr>
            <w:tcW w:w="4455" w:type="dxa"/>
            <w:vAlign w:val="center"/>
          </w:tcPr>
          <w:p w:rsidR="0033258B" w:rsidRPr="004B5BE2" w:rsidRDefault="00DA7E6C" w:rsidP="00D20C1B">
            <w:pPr>
              <w:spacing w:before="100" w:beforeAutospacing="1" w:after="100" w:afterAutospacing="1"/>
              <w:rPr>
                <w:rFonts w:ascii="Arial" w:hAnsi="Arial" w:cs="Arial"/>
                <w:sz w:val="16"/>
                <w:szCs w:val="16"/>
              </w:rPr>
            </w:pPr>
            <w:r>
              <w:rPr>
                <w:rFonts w:ascii="Arial" w:hAnsi="Arial" w:cs="Arial"/>
                <w:sz w:val="16"/>
                <w:szCs w:val="16"/>
              </w:rPr>
              <w:t>0</w:t>
            </w:r>
          </w:p>
        </w:tc>
      </w:tr>
      <w:tr w:rsidR="00CA28FB" w:rsidRPr="004B5BE2" w:rsidTr="00E4608E">
        <w:trPr>
          <w:trHeight w:val="341"/>
        </w:trPr>
        <w:tc>
          <w:tcPr>
            <w:tcW w:w="4455" w:type="dxa"/>
          </w:tcPr>
          <w:p w:rsidR="00CA28FB" w:rsidRPr="00165ABF" w:rsidRDefault="00CA28FB" w:rsidP="00D20C1B">
            <w:pPr>
              <w:spacing w:before="100" w:beforeAutospacing="1" w:after="100" w:afterAutospacing="1"/>
              <w:rPr>
                <w:lang w:val="fr-FR"/>
              </w:rPr>
            </w:pPr>
            <w:r w:rsidRPr="00165ABF">
              <w:rPr>
                <w:lang w:val="fr-FR"/>
              </w:rPr>
              <w:t>Rte_InitValue_DutyCycleLevel_Uls_f32</w:t>
            </w:r>
          </w:p>
        </w:tc>
        <w:tc>
          <w:tcPr>
            <w:tcW w:w="4455" w:type="dxa"/>
            <w:vAlign w:val="center"/>
          </w:tcPr>
          <w:p w:rsidR="00CA28FB" w:rsidRDefault="00CA28FB" w:rsidP="00D20C1B">
            <w:pPr>
              <w:spacing w:before="100" w:beforeAutospacing="1" w:after="100" w:afterAutospacing="1"/>
              <w:rPr>
                <w:rFonts w:ascii="Arial" w:hAnsi="Arial" w:cs="Arial"/>
                <w:sz w:val="16"/>
                <w:szCs w:val="16"/>
              </w:rPr>
            </w:pPr>
            <w:r>
              <w:rPr>
                <w:rFonts w:ascii="Arial" w:hAnsi="Arial" w:cs="Arial"/>
                <w:sz w:val="16"/>
                <w:szCs w:val="16"/>
              </w:rPr>
              <w:t>0</w:t>
            </w:r>
          </w:p>
        </w:tc>
      </w:tr>
    </w:tbl>
    <w:p w:rsidR="00772A00" w:rsidRPr="002C03D8" w:rsidRDefault="00772A00" w:rsidP="00772A00"/>
    <w:p w:rsidR="00772A00" w:rsidRPr="00772A00" w:rsidRDefault="00772A00" w:rsidP="00772A00"/>
    <w:p w:rsidR="00B24666" w:rsidRDefault="00B24666">
      <w:pPr>
        <w:pStyle w:val="Heading2"/>
      </w:pPr>
      <w:r>
        <w:t>Initialization Functions</w:t>
      </w:r>
    </w:p>
    <w:p w:rsidR="00B24666" w:rsidRDefault="008324A4">
      <w:r>
        <w:t>None</w:t>
      </w:r>
    </w:p>
    <w:p w:rsidR="00B24666" w:rsidRDefault="00B24666">
      <w:pPr>
        <w:pStyle w:val="Heading2"/>
      </w:pPr>
      <w:r>
        <w:br w:type="page"/>
      </w:r>
      <w:r>
        <w:lastRenderedPageBreak/>
        <w:t>Periodic Functions</w:t>
      </w:r>
    </w:p>
    <w:p w:rsidR="00B24666" w:rsidRPr="00036BF9" w:rsidRDefault="00B24666">
      <w:pPr>
        <w:pStyle w:val="Heading3"/>
        <w:rPr>
          <w:lang w:val="it-IT"/>
        </w:rPr>
      </w:pPr>
      <w:r w:rsidRPr="00036BF9">
        <w:rPr>
          <w:lang w:val="it-IT"/>
        </w:rPr>
        <w:t xml:space="preserve">Per: </w:t>
      </w:r>
      <w:r w:rsidR="008324A4" w:rsidRPr="008324A4">
        <w:t>Assist_Per1</w:t>
      </w:r>
    </w:p>
    <w:p w:rsidR="00B24666" w:rsidRDefault="00B24666">
      <w:pPr>
        <w:pStyle w:val="Heading4"/>
      </w:pPr>
      <w:r>
        <w:t>Design Rationale</w:t>
      </w:r>
    </w:p>
    <w:p w:rsidR="00B24666" w:rsidRDefault="00FA2E24" w:rsidP="008324A4">
      <w:r>
        <w:t>None</w:t>
      </w:r>
    </w:p>
    <w:p w:rsidR="00B24666" w:rsidRDefault="00B24666">
      <w:pPr>
        <w:pStyle w:val="Heading4"/>
      </w:pPr>
      <w:r>
        <w:t>Program Flow Start</w:t>
      </w:r>
    </w:p>
    <w:p w:rsidR="00B24666" w:rsidRDefault="00AB21DD">
      <w:r w:rsidRPr="00AB21DD">
        <w:t>Rte_Call_Assist_Per1_CP0_</w:t>
      </w:r>
      <w:proofErr w:type="gramStart"/>
      <w:r w:rsidRPr="00AB21DD">
        <w:t>CheckpointReached</w:t>
      </w:r>
      <w:r>
        <w:t>()</w:t>
      </w:r>
      <w:proofErr w:type="gramEnd"/>
    </w:p>
    <w:p w:rsidR="00B24666" w:rsidRDefault="00B24666">
      <w:pPr>
        <w:pStyle w:val="Heading4"/>
      </w:pPr>
      <w:r>
        <w:t>Store Module Inputs to Local copies</w:t>
      </w:r>
    </w:p>
    <w:p w:rsidR="008324A4" w:rsidRDefault="008324A4" w:rsidP="00D75D65">
      <w:pPr>
        <w:ind w:left="4230" w:hanging="4230"/>
      </w:pPr>
      <w:r w:rsidRPr="008324A4">
        <w:rPr>
          <w:i/>
        </w:rPr>
        <w:t>HwTrq_HwNm_T_</w:t>
      </w:r>
      <w:r w:rsidR="00BF5D5D">
        <w:rPr>
          <w:i/>
        </w:rPr>
        <w:t>f32</w:t>
      </w:r>
      <w:r>
        <w:t xml:space="preserve"> = Rte_IRead_Assist_Per1_HwTrq_HwNm_</w:t>
      </w:r>
      <w:proofErr w:type="gramStart"/>
      <w:r>
        <w:t>f32()</w:t>
      </w:r>
      <w:proofErr w:type="gramEnd"/>
    </w:p>
    <w:p w:rsidR="008324A4" w:rsidRDefault="008324A4" w:rsidP="008324A4">
      <w:r w:rsidRPr="008324A4">
        <w:rPr>
          <w:i/>
        </w:rPr>
        <w:t>VehSpd_Kph_T_u9p7</w:t>
      </w:r>
      <w:r>
        <w:t xml:space="preserve"> = </w:t>
      </w:r>
      <w:proofErr w:type="spellStart"/>
      <w:r>
        <w:t>FPM_FloatToFixed_</w:t>
      </w:r>
      <w:proofErr w:type="gramStart"/>
      <w:r>
        <w:t>m</w:t>
      </w:r>
      <w:proofErr w:type="spellEnd"/>
      <w:r>
        <w:t>(</w:t>
      </w:r>
      <w:proofErr w:type="gramEnd"/>
      <w:r>
        <w:t>(Rte_I</w:t>
      </w:r>
      <w:r w:rsidR="00AB4BF8">
        <w:t>r</w:t>
      </w:r>
      <w:r>
        <w:t>ead_Assist_Per1_VehSpd_Kph_f32()), u9p7_T)</w:t>
      </w:r>
    </w:p>
    <w:p w:rsidR="008324A4" w:rsidRDefault="008324A4" w:rsidP="009716C6">
      <w:r w:rsidRPr="008324A4">
        <w:rPr>
          <w:i/>
        </w:rPr>
        <w:t>Hyst</w:t>
      </w:r>
      <w:r w:rsidR="009716C6">
        <w:rPr>
          <w:i/>
        </w:rPr>
        <w:t>Add</w:t>
      </w:r>
      <w:r w:rsidRPr="008324A4">
        <w:rPr>
          <w:i/>
        </w:rPr>
        <w:t>_</w:t>
      </w:r>
      <w:r w:rsidR="00521667">
        <w:rPr>
          <w:i/>
        </w:rPr>
        <w:t>Hw</w:t>
      </w:r>
      <w:r w:rsidRPr="008324A4">
        <w:rPr>
          <w:i/>
        </w:rPr>
        <w:t>Nm_T_f32</w:t>
      </w:r>
      <w:r>
        <w:t xml:space="preserve"> =Rte_I</w:t>
      </w:r>
      <w:r w:rsidR="00AB4BF8">
        <w:t>r</w:t>
      </w:r>
      <w:r>
        <w:t>ead_Assist_Per1_Hysteresis</w:t>
      </w:r>
      <w:r w:rsidR="009716C6">
        <w:t>Add</w:t>
      </w:r>
      <w:r>
        <w:t>_</w:t>
      </w:r>
      <w:r w:rsidR="00521667">
        <w:t>Hw</w:t>
      </w:r>
      <w:r>
        <w:t>Nm_</w:t>
      </w:r>
      <w:proofErr w:type="gramStart"/>
      <w:r>
        <w:t>f32()</w:t>
      </w:r>
      <w:proofErr w:type="gramEnd"/>
    </w:p>
    <w:p w:rsidR="003814BB" w:rsidRDefault="00894F7B" w:rsidP="008324A4">
      <w:r w:rsidRPr="00894F7B">
        <w:rPr>
          <w:i/>
        </w:rPr>
        <w:t>DutyCycleLevel_Cnt_T_</w:t>
      </w:r>
      <w:r w:rsidR="003814BB" w:rsidRPr="00894F7B">
        <w:rPr>
          <w:i/>
        </w:rPr>
        <w:t>u</w:t>
      </w:r>
      <w:r w:rsidR="003814BB">
        <w:rPr>
          <w:i/>
        </w:rPr>
        <w:t>16</w:t>
      </w:r>
      <w:r w:rsidR="003814BB" w:rsidRPr="00894F7B">
        <w:rPr>
          <w:i/>
        </w:rPr>
        <w:t>p</w:t>
      </w:r>
      <w:r w:rsidR="003814BB">
        <w:rPr>
          <w:i/>
        </w:rPr>
        <w:t>0</w:t>
      </w:r>
      <w:r w:rsidR="003814BB" w:rsidRPr="00894F7B">
        <w:rPr>
          <w:i/>
        </w:rPr>
        <w:t xml:space="preserve"> </w:t>
      </w:r>
      <w:r w:rsidRPr="00894F7B">
        <w:rPr>
          <w:i/>
        </w:rPr>
        <w:t xml:space="preserve">= </w:t>
      </w:r>
      <w:r w:rsidRPr="00894F7B">
        <w:t>FPM_FloatToFixed_</w:t>
      </w:r>
      <w:proofErr w:type="gramStart"/>
      <w:r w:rsidRPr="00894F7B">
        <w:t>m(</w:t>
      </w:r>
      <w:proofErr w:type="gramEnd"/>
      <w:r w:rsidRPr="00894F7B">
        <w:t xml:space="preserve">Rte_IRead_Assist_Per1_DutyCycleLevel_Uls_f32(), </w:t>
      </w:r>
      <w:r w:rsidR="003814BB" w:rsidRPr="00894F7B">
        <w:t>u</w:t>
      </w:r>
      <w:r w:rsidR="003814BB">
        <w:t>16</w:t>
      </w:r>
      <w:r w:rsidR="003814BB" w:rsidRPr="00894F7B">
        <w:t>p</w:t>
      </w:r>
      <w:r w:rsidR="003814BB">
        <w:t>0</w:t>
      </w:r>
      <w:r w:rsidRPr="00894F7B">
        <w:t>_T)</w:t>
      </w:r>
    </w:p>
    <w:p w:rsidR="001916F3" w:rsidRDefault="009865C5" w:rsidP="008324A4">
      <w:r w:rsidRPr="009865C5">
        <w:rPr>
          <w:i/>
        </w:rPr>
        <w:t>AssistDDFactor_Uls_T_f32</w:t>
      </w:r>
      <w:r w:rsidR="001916F3">
        <w:t xml:space="preserve"> = Rte_I</w:t>
      </w:r>
      <w:r w:rsidR="00AB4BF8">
        <w:t>r</w:t>
      </w:r>
      <w:r w:rsidR="001916F3">
        <w:t>ead_Assist_Per1_</w:t>
      </w:r>
      <w:r w:rsidR="008C3C90">
        <w:t>AssistDDFactor</w:t>
      </w:r>
      <w:r w:rsidR="001916F3">
        <w:t>_Uls_</w:t>
      </w:r>
      <w:proofErr w:type="gramStart"/>
      <w:r w:rsidR="001916F3">
        <w:t>f32()</w:t>
      </w:r>
      <w:proofErr w:type="gramEnd"/>
    </w:p>
    <w:p w:rsidR="006C0589" w:rsidRDefault="006C0589" w:rsidP="008324A4">
      <w:r w:rsidRPr="006C0589">
        <w:rPr>
          <w:i/>
        </w:rPr>
        <w:t>IpTrqOvr_HwNm_T_</w:t>
      </w:r>
      <w:r w:rsidR="00BF5D5D">
        <w:rPr>
          <w:i/>
        </w:rPr>
        <w:t>f32</w:t>
      </w:r>
      <w:r w:rsidRPr="006C0589">
        <w:t xml:space="preserve"> = Rte_I</w:t>
      </w:r>
      <w:r w:rsidR="00AB4BF8" w:rsidRPr="006C0589">
        <w:t>r</w:t>
      </w:r>
      <w:r w:rsidRPr="006C0589">
        <w:t>ead_Assist_Per1_IpTrqOvr_HwNm_</w:t>
      </w:r>
      <w:proofErr w:type="gramStart"/>
      <w:r w:rsidRPr="006C0589">
        <w:t>f32()</w:t>
      </w:r>
      <w:proofErr w:type="gramEnd"/>
    </w:p>
    <w:p w:rsidR="000C1B62" w:rsidRDefault="000C1B62" w:rsidP="000C1B62">
      <w:r w:rsidRPr="000C1B62">
        <w:rPr>
          <w:i/>
        </w:rPr>
        <w:t>WIRCmdAmpBlnd</w:t>
      </w:r>
      <w:r w:rsidR="00F41878">
        <w:rPr>
          <w:i/>
        </w:rPr>
        <w:t>_</w:t>
      </w:r>
      <w:r w:rsidR="00090B38">
        <w:rPr>
          <w:i/>
        </w:rPr>
        <w:t>MtrNm</w:t>
      </w:r>
      <w:r w:rsidRPr="000C1B62">
        <w:rPr>
          <w:i/>
        </w:rPr>
        <w:t>_T_</w:t>
      </w:r>
      <w:proofErr w:type="gramStart"/>
      <w:r>
        <w:rPr>
          <w:i/>
        </w:rPr>
        <w:t>u</w:t>
      </w:r>
      <w:r w:rsidR="003C707A">
        <w:rPr>
          <w:i/>
        </w:rPr>
        <w:t>5</w:t>
      </w:r>
      <w:r w:rsidRPr="000C1B62">
        <w:rPr>
          <w:i/>
        </w:rPr>
        <w:t>p</w:t>
      </w:r>
      <w:r w:rsidR="003C707A">
        <w:rPr>
          <w:i/>
        </w:rPr>
        <w:t>11</w:t>
      </w:r>
      <w:r>
        <w:rPr>
          <w:i/>
        </w:rPr>
        <w:t xml:space="preserve">  </w:t>
      </w:r>
      <w:r w:rsidRPr="006C0589">
        <w:t>=</w:t>
      </w:r>
      <w:proofErr w:type="gramEnd"/>
      <w:r w:rsidRPr="006C0589">
        <w:t xml:space="preserve"> FPM_FloatToFixed_m((Rte_I</w:t>
      </w:r>
      <w:r w:rsidR="00AB4BF8" w:rsidRPr="006C0589">
        <w:t>r</w:t>
      </w:r>
      <w:r w:rsidRPr="006C0589">
        <w:t>ead_Assist_Per1_</w:t>
      </w:r>
      <w:r>
        <w:t>WIRCmdAmpBlnd</w:t>
      </w:r>
      <w:r w:rsidR="00F41878">
        <w:t>_</w:t>
      </w:r>
      <w:r w:rsidR="00090B38">
        <w:t>MtrNm</w:t>
      </w:r>
      <w:r>
        <w:t>_f32()), u</w:t>
      </w:r>
      <w:r w:rsidR="003C707A">
        <w:t>5</w:t>
      </w:r>
      <w:r w:rsidRPr="006C0589">
        <w:t>p</w:t>
      </w:r>
      <w:r w:rsidR="003C707A">
        <w:t>11</w:t>
      </w:r>
      <w:r w:rsidRPr="006C0589">
        <w:t>_T)</w:t>
      </w:r>
    </w:p>
    <w:p w:rsidR="00206D02" w:rsidRDefault="00206D02" w:rsidP="00206D02">
      <w:r w:rsidRPr="00206D02">
        <w:rPr>
          <w:i/>
        </w:rPr>
        <w:t>Dwn</w:t>
      </w:r>
      <w:r w:rsidR="00F41878">
        <w:rPr>
          <w:i/>
        </w:rPr>
        <w:t>ldAsstGain_Uls</w:t>
      </w:r>
      <w:r w:rsidRPr="00206D02">
        <w:rPr>
          <w:i/>
        </w:rPr>
        <w:t>_T_</w:t>
      </w:r>
      <w:r w:rsidR="00CC3850">
        <w:rPr>
          <w:i/>
        </w:rPr>
        <w:t>f32</w:t>
      </w:r>
      <w:r>
        <w:rPr>
          <w:i/>
        </w:rPr>
        <w:t xml:space="preserve"> =</w:t>
      </w:r>
      <w:r w:rsidR="00CC3850">
        <w:rPr>
          <w:i/>
        </w:rPr>
        <w:t xml:space="preserve"> </w:t>
      </w:r>
      <w:r>
        <w:t>Rte_I</w:t>
      </w:r>
      <w:r w:rsidR="00AB4BF8">
        <w:t>r</w:t>
      </w:r>
      <w:r>
        <w:t>ead_Assist_Per1_</w:t>
      </w:r>
      <w:r w:rsidRPr="00206D02">
        <w:t xml:space="preserve"> DwnldAsstGain</w:t>
      </w:r>
      <w:r>
        <w:t>_Uls_</w:t>
      </w:r>
      <w:proofErr w:type="gramStart"/>
      <w:r>
        <w:t>f32()</w:t>
      </w:r>
      <w:proofErr w:type="gramEnd"/>
    </w:p>
    <w:p w:rsidR="00CC3850" w:rsidRDefault="00CC3850" w:rsidP="00CC3850">
      <w:proofErr w:type="spellStart"/>
      <w:r w:rsidRPr="00CC3850">
        <w:rPr>
          <w:i/>
        </w:rPr>
        <w:t>DftAsstTbl_Cnt_T_lgc</w:t>
      </w:r>
      <w:proofErr w:type="spellEnd"/>
      <w:r>
        <w:rPr>
          <w:i/>
        </w:rPr>
        <w:t xml:space="preserve"> = </w:t>
      </w:r>
      <w:r>
        <w:t>Rte_I</w:t>
      </w:r>
      <w:r w:rsidR="00AB4BF8">
        <w:t>r</w:t>
      </w:r>
      <w:r>
        <w:t>ead_Assist_Per1_</w:t>
      </w:r>
      <w:r w:rsidRPr="00CC3850">
        <w:t>DftAsstTbl_Cnt_lgc</w:t>
      </w:r>
      <w:r>
        <w:t xml:space="preserve"> ()</w:t>
      </w:r>
    </w:p>
    <w:p w:rsidR="00206D02" w:rsidRPr="00206D02" w:rsidRDefault="00206D02" w:rsidP="000C1B62">
      <w:pPr>
        <w:rPr>
          <w:i/>
        </w:rPr>
      </w:pPr>
    </w:p>
    <w:p w:rsidR="002B4097" w:rsidRPr="00E1538E" w:rsidRDefault="002B4097">
      <w:pPr>
        <w:rPr>
          <w:rFonts w:ascii="Arial" w:hAnsi="Arial" w:cs="Arial"/>
          <w:iCs/>
          <w:color w:val="000000"/>
          <w:sz w:val="24"/>
          <w:szCs w:val="24"/>
        </w:rPr>
      </w:pPr>
      <w:r w:rsidRPr="00E1538E">
        <w:rPr>
          <w:rFonts w:ascii="Arial" w:hAnsi="Arial" w:cs="Arial"/>
          <w:iCs/>
          <w:color w:val="000000"/>
          <w:sz w:val="24"/>
          <w:szCs w:val="24"/>
        </w:rPr>
        <w:t>Temporary variables:</w:t>
      </w:r>
    </w:p>
    <w:p w:rsidR="00206D02" w:rsidRPr="00F33A3B" w:rsidRDefault="009865C5">
      <w:pPr>
        <w:rPr>
          <w:rFonts w:ascii="Arial" w:hAnsi="Arial" w:cs="Arial"/>
          <w:i/>
          <w:iCs/>
          <w:color w:val="000000"/>
          <w:sz w:val="16"/>
          <w:szCs w:val="16"/>
          <w:lang w:val="fr-FR"/>
        </w:rPr>
      </w:pPr>
      <w:r w:rsidRPr="009865C5">
        <w:rPr>
          <w:rFonts w:ascii="Arial" w:hAnsi="Arial" w:cs="Arial"/>
          <w:i/>
          <w:iCs/>
          <w:color w:val="000000"/>
          <w:sz w:val="16"/>
          <w:szCs w:val="16"/>
          <w:lang w:val="fr-FR"/>
        </w:rPr>
        <w:t>SignModTrq_Uls_T_</w:t>
      </w:r>
      <w:r w:rsidR="00725C1D">
        <w:rPr>
          <w:rFonts w:ascii="Arial" w:hAnsi="Arial" w:cs="Arial"/>
          <w:i/>
          <w:iCs/>
          <w:color w:val="000000"/>
          <w:sz w:val="16"/>
          <w:szCs w:val="16"/>
          <w:lang w:val="fr-FR"/>
        </w:rPr>
        <w:t>s</w:t>
      </w:r>
      <w:r w:rsidRPr="009865C5">
        <w:rPr>
          <w:rFonts w:ascii="Arial" w:hAnsi="Arial" w:cs="Arial"/>
          <w:i/>
          <w:iCs/>
          <w:color w:val="000000"/>
          <w:sz w:val="16"/>
          <w:szCs w:val="16"/>
          <w:lang w:val="fr-FR"/>
        </w:rPr>
        <w:t>32</w:t>
      </w:r>
    </w:p>
    <w:p w:rsidR="00206D02" w:rsidRPr="00F33A3B" w:rsidRDefault="009865C5">
      <w:pPr>
        <w:rPr>
          <w:rFonts w:ascii="Arial" w:hAnsi="Arial" w:cs="Arial"/>
          <w:i/>
          <w:iCs/>
          <w:color w:val="000000"/>
          <w:sz w:val="16"/>
          <w:szCs w:val="16"/>
          <w:lang w:val="fr-FR"/>
        </w:rPr>
      </w:pPr>
      <w:r w:rsidRPr="009865C5">
        <w:rPr>
          <w:rFonts w:ascii="Arial" w:hAnsi="Arial" w:cs="Arial"/>
          <w:i/>
          <w:iCs/>
          <w:color w:val="000000"/>
          <w:sz w:val="16"/>
          <w:szCs w:val="16"/>
          <w:lang w:val="fr-FR"/>
        </w:rPr>
        <w:t>ModTrq_HwNm_T_u8p8</w:t>
      </w:r>
    </w:p>
    <w:p w:rsidR="00206D02" w:rsidRPr="00E1538E" w:rsidRDefault="005E47AA">
      <w:pPr>
        <w:rPr>
          <w:rFonts w:ascii="Arial" w:hAnsi="Arial" w:cs="Arial"/>
          <w:i/>
          <w:iCs/>
          <w:color w:val="000000"/>
          <w:sz w:val="16"/>
          <w:szCs w:val="16"/>
          <w:lang w:val="fr-FR"/>
        </w:rPr>
      </w:pPr>
      <w:r w:rsidRPr="00E1538E">
        <w:rPr>
          <w:rFonts w:ascii="Arial" w:hAnsi="Arial" w:cs="Arial"/>
          <w:i/>
          <w:iCs/>
          <w:color w:val="000000"/>
          <w:sz w:val="16"/>
          <w:szCs w:val="16"/>
          <w:lang w:val="fr-FR"/>
        </w:rPr>
        <w:t>WIR0_MtrNm_T_s4p11</w:t>
      </w:r>
    </w:p>
    <w:p w:rsidR="00206D02" w:rsidRPr="00E1538E" w:rsidRDefault="00206D02">
      <w:pPr>
        <w:rPr>
          <w:rFonts w:ascii="Arial" w:hAnsi="Arial" w:cs="Arial"/>
          <w:i/>
          <w:iCs/>
          <w:color w:val="000000"/>
          <w:sz w:val="16"/>
          <w:szCs w:val="16"/>
          <w:lang w:val="fr-FR"/>
        </w:rPr>
      </w:pPr>
      <w:r w:rsidRPr="00E1538E">
        <w:rPr>
          <w:rFonts w:ascii="Arial" w:hAnsi="Arial" w:cs="Arial"/>
          <w:i/>
          <w:iCs/>
          <w:color w:val="000000"/>
          <w:sz w:val="16"/>
          <w:szCs w:val="16"/>
          <w:lang w:val="fr-FR"/>
        </w:rPr>
        <w:t>WIRBlend_</w:t>
      </w:r>
      <w:r w:rsidR="00DA7E6C" w:rsidRPr="00E1538E">
        <w:rPr>
          <w:rFonts w:ascii="Arial" w:hAnsi="Arial" w:cs="Arial"/>
          <w:i/>
          <w:iCs/>
          <w:color w:val="000000"/>
          <w:sz w:val="16"/>
          <w:szCs w:val="16"/>
          <w:lang w:val="fr-FR"/>
        </w:rPr>
        <w:t>Uls</w:t>
      </w:r>
      <w:r w:rsidRPr="00E1538E">
        <w:rPr>
          <w:rFonts w:ascii="Arial" w:hAnsi="Arial" w:cs="Arial"/>
          <w:i/>
          <w:iCs/>
          <w:color w:val="000000"/>
          <w:sz w:val="16"/>
          <w:szCs w:val="16"/>
          <w:lang w:val="fr-FR"/>
        </w:rPr>
        <w:t>_T_u2p14</w:t>
      </w:r>
    </w:p>
    <w:p w:rsidR="00206D02" w:rsidRDefault="00735EF9">
      <w:pPr>
        <w:rPr>
          <w:rFonts w:ascii="Arial" w:hAnsi="Arial" w:cs="Arial"/>
          <w:i/>
          <w:iCs/>
          <w:color w:val="000000"/>
          <w:sz w:val="16"/>
          <w:szCs w:val="16"/>
        </w:rPr>
      </w:pPr>
      <w:r>
        <w:rPr>
          <w:rFonts w:ascii="Arial" w:hAnsi="Arial" w:cs="Arial"/>
          <w:i/>
          <w:iCs/>
          <w:color w:val="000000"/>
          <w:sz w:val="16"/>
          <w:szCs w:val="16"/>
        </w:rPr>
        <w:t>WIR1_MtrNm_T_s4p11</w:t>
      </w:r>
    </w:p>
    <w:p w:rsidR="00206D02" w:rsidRDefault="00206D02">
      <w:pPr>
        <w:rPr>
          <w:rFonts w:ascii="Arial" w:hAnsi="Arial" w:cs="Arial"/>
          <w:i/>
          <w:iCs/>
          <w:color w:val="000000"/>
          <w:sz w:val="16"/>
          <w:szCs w:val="16"/>
        </w:rPr>
      </w:pPr>
      <w:r>
        <w:rPr>
          <w:rFonts w:ascii="Arial" w:hAnsi="Arial" w:cs="Arial"/>
          <w:i/>
          <w:iCs/>
          <w:color w:val="000000"/>
          <w:sz w:val="16"/>
          <w:szCs w:val="16"/>
        </w:rPr>
        <w:t>WIR0_</w:t>
      </w:r>
      <w:r w:rsidR="00735EF9">
        <w:rPr>
          <w:rFonts w:ascii="Arial" w:hAnsi="Arial" w:cs="Arial"/>
          <w:i/>
          <w:iCs/>
          <w:color w:val="000000"/>
          <w:sz w:val="16"/>
          <w:szCs w:val="16"/>
        </w:rPr>
        <w:t>MtrNm_T_s6p25</w:t>
      </w:r>
    </w:p>
    <w:p w:rsidR="00735EF9" w:rsidRPr="00C738A1" w:rsidRDefault="009865C5">
      <w:pPr>
        <w:rPr>
          <w:rFonts w:ascii="Arial" w:hAnsi="Arial" w:cs="Arial"/>
          <w:i/>
          <w:iCs/>
          <w:color w:val="000000"/>
          <w:sz w:val="16"/>
          <w:szCs w:val="16"/>
        </w:rPr>
      </w:pPr>
      <w:r w:rsidRPr="009865C5">
        <w:rPr>
          <w:rFonts w:ascii="Arial" w:hAnsi="Arial" w:cs="Arial"/>
          <w:i/>
          <w:iCs/>
          <w:color w:val="000000"/>
          <w:sz w:val="16"/>
          <w:szCs w:val="16"/>
        </w:rPr>
        <w:t>WIR1_MtrNm_T_ s6p25</w:t>
      </w:r>
    </w:p>
    <w:p w:rsidR="00206D02" w:rsidRPr="00E1538E" w:rsidRDefault="00206D02">
      <w:pPr>
        <w:rPr>
          <w:rFonts w:ascii="Arial" w:hAnsi="Arial" w:cs="Arial"/>
          <w:i/>
          <w:iCs/>
          <w:color w:val="000000"/>
          <w:sz w:val="16"/>
          <w:szCs w:val="16"/>
        </w:rPr>
      </w:pPr>
      <w:r w:rsidRPr="00E1538E">
        <w:rPr>
          <w:rFonts w:ascii="Arial" w:hAnsi="Arial" w:cs="Arial"/>
          <w:i/>
          <w:iCs/>
          <w:color w:val="000000"/>
          <w:sz w:val="16"/>
          <w:szCs w:val="16"/>
        </w:rPr>
        <w:t>A</w:t>
      </w:r>
      <w:r w:rsidR="00735EF9" w:rsidRPr="00E1538E">
        <w:rPr>
          <w:rFonts w:ascii="Arial" w:hAnsi="Arial" w:cs="Arial"/>
          <w:i/>
          <w:iCs/>
          <w:color w:val="000000"/>
          <w:sz w:val="16"/>
          <w:szCs w:val="16"/>
        </w:rPr>
        <w:t>ssistTrq_MtrNm_T_s6p25</w:t>
      </w:r>
    </w:p>
    <w:p w:rsidR="002B4097" w:rsidRPr="00C738A1" w:rsidRDefault="009865C5">
      <w:pPr>
        <w:rPr>
          <w:rFonts w:ascii="Arial" w:hAnsi="Arial" w:cs="Arial"/>
          <w:i/>
          <w:iCs/>
          <w:color w:val="000000"/>
          <w:sz w:val="16"/>
          <w:szCs w:val="16"/>
          <w:lang w:val="fr-FR"/>
        </w:rPr>
      </w:pPr>
      <w:r w:rsidRPr="009865C5">
        <w:rPr>
          <w:rFonts w:ascii="Arial" w:hAnsi="Arial" w:cs="Arial"/>
          <w:i/>
          <w:iCs/>
          <w:color w:val="000000"/>
          <w:sz w:val="16"/>
          <w:szCs w:val="16"/>
          <w:lang w:val="fr-FR"/>
        </w:rPr>
        <w:t>AssistTrq_MtrNm_T_f32</w:t>
      </w:r>
    </w:p>
    <w:p w:rsidR="00894F7B" w:rsidRDefault="00894F7B" w:rsidP="002B4097">
      <w:pPr>
        <w:rPr>
          <w:rFonts w:ascii="Arial" w:hAnsi="Arial" w:cs="Arial"/>
          <w:i/>
          <w:iCs/>
          <w:color w:val="000000"/>
          <w:sz w:val="16"/>
          <w:szCs w:val="16"/>
          <w:lang w:val="fr-FR"/>
        </w:rPr>
      </w:pPr>
      <w:r w:rsidRPr="00894F7B">
        <w:rPr>
          <w:rFonts w:ascii="Arial" w:hAnsi="Arial" w:cs="Arial"/>
          <w:i/>
          <w:iCs/>
          <w:color w:val="000000"/>
          <w:sz w:val="16"/>
          <w:szCs w:val="16"/>
          <w:lang w:val="fr-FR"/>
        </w:rPr>
        <w:t>ThermalAssistScl_Uls_T_</w:t>
      </w:r>
      <w:r w:rsidR="00C67707" w:rsidRPr="00894F7B">
        <w:rPr>
          <w:rFonts w:ascii="Arial" w:hAnsi="Arial" w:cs="Arial"/>
          <w:i/>
          <w:iCs/>
          <w:color w:val="000000"/>
          <w:sz w:val="16"/>
          <w:szCs w:val="16"/>
          <w:lang w:val="fr-FR"/>
        </w:rPr>
        <w:t>u</w:t>
      </w:r>
      <w:r w:rsidR="00C67707">
        <w:rPr>
          <w:rFonts w:ascii="Arial" w:hAnsi="Arial" w:cs="Arial"/>
          <w:i/>
          <w:iCs/>
          <w:color w:val="000000"/>
          <w:sz w:val="16"/>
          <w:szCs w:val="16"/>
          <w:lang w:val="fr-FR"/>
        </w:rPr>
        <w:t>2</w:t>
      </w:r>
      <w:r w:rsidR="00C67707" w:rsidRPr="00894F7B">
        <w:rPr>
          <w:rFonts w:ascii="Arial" w:hAnsi="Arial" w:cs="Arial"/>
          <w:i/>
          <w:iCs/>
          <w:color w:val="000000"/>
          <w:sz w:val="16"/>
          <w:szCs w:val="16"/>
          <w:lang w:val="fr-FR"/>
        </w:rPr>
        <w:t>p1</w:t>
      </w:r>
      <w:r w:rsidR="00C67707">
        <w:rPr>
          <w:rFonts w:ascii="Arial" w:hAnsi="Arial" w:cs="Arial"/>
          <w:i/>
          <w:iCs/>
          <w:color w:val="000000"/>
          <w:sz w:val="16"/>
          <w:szCs w:val="16"/>
          <w:lang w:val="fr-FR"/>
        </w:rPr>
        <w:t>4</w:t>
      </w:r>
    </w:p>
    <w:p w:rsidR="00894F7B" w:rsidRDefault="00894F7B" w:rsidP="002B4097">
      <w:pPr>
        <w:rPr>
          <w:rFonts w:ascii="Arial" w:hAnsi="Arial" w:cs="Arial"/>
          <w:i/>
          <w:iCs/>
          <w:color w:val="000000"/>
          <w:sz w:val="16"/>
          <w:szCs w:val="16"/>
          <w:lang w:val="fr-FR"/>
        </w:rPr>
      </w:pPr>
      <w:r w:rsidRPr="00894F7B">
        <w:rPr>
          <w:rFonts w:ascii="Arial" w:hAnsi="Arial" w:cs="Arial"/>
          <w:i/>
          <w:iCs/>
          <w:color w:val="000000"/>
          <w:sz w:val="16"/>
          <w:szCs w:val="16"/>
          <w:lang w:val="fr-FR"/>
        </w:rPr>
        <w:t>ThermalAssistScl_Uls_T_f32</w:t>
      </w:r>
    </w:p>
    <w:p w:rsidR="002B4097" w:rsidRPr="00521667" w:rsidRDefault="002B4097" w:rsidP="002B4097">
      <w:pPr>
        <w:rPr>
          <w:lang w:val="fr-FR"/>
        </w:rPr>
      </w:pPr>
      <w:r w:rsidRPr="00521667">
        <w:rPr>
          <w:rFonts w:ascii="Arial" w:hAnsi="Arial" w:cs="Arial"/>
          <w:i/>
          <w:iCs/>
          <w:color w:val="000000"/>
          <w:sz w:val="16"/>
          <w:szCs w:val="16"/>
          <w:lang w:val="fr-FR"/>
        </w:rPr>
        <w:t>BaseAssistCmd_MtrNm_T_f32</w:t>
      </w:r>
    </w:p>
    <w:p w:rsidR="00521667" w:rsidRDefault="00521667" w:rsidP="00521667">
      <w:pPr>
        <w:rPr>
          <w:rFonts w:ascii="Arial" w:hAnsi="Arial" w:cs="Arial"/>
          <w:i/>
          <w:iCs/>
          <w:color w:val="000000"/>
          <w:sz w:val="16"/>
          <w:szCs w:val="16"/>
          <w:lang w:val="fr-FR"/>
        </w:rPr>
      </w:pPr>
      <w:r>
        <w:rPr>
          <w:rFonts w:ascii="Arial" w:hAnsi="Arial" w:cs="Arial"/>
          <w:i/>
          <w:iCs/>
          <w:color w:val="000000"/>
          <w:sz w:val="16"/>
          <w:szCs w:val="16"/>
          <w:lang w:val="fr-FR"/>
        </w:rPr>
        <w:t>ModTrq_HwNm_T_f32</w:t>
      </w:r>
    </w:p>
    <w:p w:rsidR="00E8294A" w:rsidRPr="00521667" w:rsidRDefault="00E8294A" w:rsidP="00521667">
      <w:pPr>
        <w:rPr>
          <w:rFonts w:ascii="Arial" w:hAnsi="Arial" w:cs="Arial"/>
          <w:i/>
          <w:iCs/>
          <w:color w:val="000000"/>
          <w:sz w:val="16"/>
          <w:szCs w:val="16"/>
          <w:lang w:val="fr-FR"/>
        </w:rPr>
      </w:pPr>
      <w:r>
        <w:rPr>
          <w:rFonts w:ascii="Arial" w:hAnsi="Arial" w:cs="Arial"/>
          <w:i/>
          <w:iCs/>
          <w:color w:val="000000"/>
          <w:sz w:val="16"/>
          <w:szCs w:val="16"/>
          <w:lang w:val="fr-FR"/>
        </w:rPr>
        <w:t>AbsModTrq_HwNm_T_f32</w:t>
      </w:r>
    </w:p>
    <w:p w:rsidR="00A24C6B" w:rsidRDefault="006C0589" w:rsidP="00A24C6B">
      <w:pPr>
        <w:pStyle w:val="Heading4"/>
      </w:pPr>
      <w:r>
        <w:lastRenderedPageBreak/>
        <w:t>Base</w:t>
      </w:r>
      <w:r w:rsidR="00A24C6B">
        <w:t xml:space="preserve"> Assist Calculation</w:t>
      </w:r>
    </w:p>
    <w:p w:rsidR="00A24C6B" w:rsidRDefault="003D2E59" w:rsidP="00A24C6B">
      <w:pPr>
        <w:jc w:val="center"/>
      </w:pPr>
      <w:r>
        <w:object w:dxaOrig="10754" w:dyaOrig="18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2pt;height:566.35pt" o:ole="">
            <v:imagedata r:id="rId9" o:title=""/>
          </v:shape>
          <o:OLEObject Type="Embed" ProgID="Visio.Drawing.11" ShapeID="_x0000_i1025" DrawAspect="Content" ObjectID="_1429005429" r:id="rId10"/>
        </w:object>
      </w:r>
    </w:p>
    <w:p w:rsidR="00A24C6B" w:rsidRDefault="00A24C6B" w:rsidP="00DC7EB9">
      <w:pPr>
        <w:jc w:val="center"/>
      </w:pPr>
    </w:p>
    <w:p w:rsidR="00BB260E" w:rsidRDefault="00BB260E" w:rsidP="00BB260E">
      <w:pPr>
        <w:pStyle w:val="Heading4"/>
      </w:pPr>
      <w:r>
        <w:t>Store Local copy of outputs into Module Outputs</w:t>
      </w:r>
    </w:p>
    <w:p w:rsidR="00BB260E" w:rsidRDefault="000B1ED1" w:rsidP="00BB260E">
      <w:r w:rsidRPr="000B1ED1">
        <w:t>Rte_I</w:t>
      </w:r>
      <w:r w:rsidR="00AB4BF8" w:rsidRPr="000B1ED1">
        <w:t>w</w:t>
      </w:r>
      <w:r w:rsidRPr="000B1ED1">
        <w:t>rite_Assist_Per1_BaseAssistCmd_MtrNm_</w:t>
      </w:r>
      <w:proofErr w:type="gramStart"/>
      <w:r w:rsidRPr="000B1ED1">
        <w:t>f32(</w:t>
      </w:r>
      <w:proofErr w:type="gramEnd"/>
      <w:r w:rsidR="005A7FEE" w:rsidRPr="005A7FEE">
        <w:t>BaseAssistCmd_MtrNm_T_f32</w:t>
      </w:r>
      <w:r w:rsidRPr="000B1ED1">
        <w:t>)</w:t>
      </w:r>
    </w:p>
    <w:p w:rsidR="00BB260E" w:rsidRDefault="00BB260E" w:rsidP="00BB260E">
      <w:pPr>
        <w:pStyle w:val="Heading4"/>
      </w:pPr>
      <w:r>
        <w:t>Program Flow End</w:t>
      </w:r>
    </w:p>
    <w:p w:rsidR="00B24666" w:rsidRDefault="00AB21DD">
      <w:r>
        <w:t>Rte_Call_Assist_Per1_CP1</w:t>
      </w:r>
      <w:r w:rsidRPr="00AB21DD">
        <w:t>_</w:t>
      </w:r>
      <w:proofErr w:type="gramStart"/>
      <w:r w:rsidRPr="00AB21DD">
        <w:t>CheckpointReached</w:t>
      </w:r>
      <w:r>
        <w:t>()</w:t>
      </w:r>
      <w:proofErr w:type="gramEnd"/>
    </w:p>
    <w:p w:rsidR="006646C8" w:rsidRDefault="006646C8"/>
    <w:p w:rsidR="00B24666" w:rsidRDefault="00B24666">
      <w:pPr>
        <w:pStyle w:val="Heading2"/>
      </w:pPr>
      <w:r>
        <w:br w:type="page"/>
      </w:r>
      <w:r>
        <w:lastRenderedPageBreak/>
        <w:t>Fault Recovery Functions</w:t>
      </w:r>
    </w:p>
    <w:p w:rsidR="00B24666" w:rsidRDefault="0004054A">
      <w:r>
        <w:t>None</w:t>
      </w:r>
    </w:p>
    <w:p w:rsidR="00B24666" w:rsidRDefault="00B24666">
      <w:pPr>
        <w:pStyle w:val="Heading2"/>
      </w:pPr>
      <w:r>
        <w:t>Shutdown Functions</w:t>
      </w:r>
    </w:p>
    <w:p w:rsidR="00B24666" w:rsidRDefault="0004054A">
      <w:r>
        <w:t>None</w:t>
      </w:r>
    </w:p>
    <w:p w:rsidR="00B24666" w:rsidRDefault="00B24666">
      <w:pPr>
        <w:pStyle w:val="Heading2"/>
      </w:pPr>
      <w:r>
        <w:t>Interrupt Functions</w:t>
      </w:r>
    </w:p>
    <w:p w:rsidR="00B24666" w:rsidRDefault="0004054A">
      <w:proofErr w:type="gramStart"/>
      <w:r>
        <w:t>None.</w:t>
      </w:r>
      <w:proofErr w:type="gramEnd"/>
    </w:p>
    <w:p w:rsidR="00B24666" w:rsidRDefault="00B24666">
      <w:pPr>
        <w:pStyle w:val="Heading2"/>
      </w:pPr>
      <w:r>
        <w:t>Serial Communication Functions</w:t>
      </w:r>
    </w:p>
    <w:p w:rsidR="00B24666" w:rsidRDefault="0004054A">
      <w:r>
        <w:t>None</w:t>
      </w:r>
    </w:p>
    <w:p w:rsidR="00B07361" w:rsidRDefault="00B24666">
      <w:pPr>
        <w:pStyle w:val="Heading1"/>
      </w:pPr>
      <w:r>
        <w:br w:type="page"/>
      </w:r>
      <w:r>
        <w:lastRenderedPageBreak/>
        <w:t>Execution Requirements</w:t>
      </w:r>
    </w:p>
    <w:p w:rsidR="00B24666" w:rsidRDefault="00B24666">
      <w:pPr>
        <w:pStyle w:val="Heading2"/>
      </w:pPr>
      <w:r>
        <w:t>Execution Rates for sub-modules called by the Scheduler</w:t>
      </w:r>
    </w:p>
    <w:p w:rsidR="00B24666" w:rsidRDefault="00B24666">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BB260E" w:rsidTr="00D20C1B">
        <w:tc>
          <w:tcPr>
            <w:tcW w:w="3168" w:type="dxa"/>
            <w:tcBorders>
              <w:top w:val="single" w:sz="6" w:space="0" w:color="auto"/>
              <w:left w:val="single" w:sz="6" w:space="0" w:color="auto"/>
              <w:bottom w:val="single" w:sz="6" w:space="0" w:color="auto"/>
              <w:right w:val="single" w:sz="6" w:space="0" w:color="auto"/>
            </w:tcBorders>
            <w:shd w:val="pct30" w:color="FFFF00" w:fill="FFFFFF"/>
          </w:tcPr>
          <w:p w:rsidR="00BB260E" w:rsidRDefault="00BB260E" w:rsidP="00D20C1B">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BB260E" w:rsidRDefault="00BB260E" w:rsidP="00D20C1B">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BB260E" w:rsidRDefault="00BB260E" w:rsidP="00D20C1B">
            <w:pPr>
              <w:spacing w:before="60"/>
              <w:jc w:val="center"/>
              <w:rPr>
                <w:rFonts w:ascii="Arial" w:hAnsi="Arial" w:cs="Arial"/>
                <w:sz w:val="16"/>
              </w:rPr>
            </w:pPr>
            <w:r>
              <w:rPr>
                <w:rFonts w:ascii="Arial" w:hAnsi="Arial" w:cs="Arial"/>
                <w:sz w:val="16"/>
              </w:rPr>
              <w:t>System State(s) in which the function is called</w:t>
            </w:r>
          </w:p>
        </w:tc>
      </w:tr>
      <w:tr w:rsidR="00BB260E" w:rsidRPr="00381542" w:rsidTr="00D20C1B">
        <w:tc>
          <w:tcPr>
            <w:tcW w:w="3168" w:type="dxa"/>
            <w:tcBorders>
              <w:top w:val="single" w:sz="6" w:space="0" w:color="auto"/>
              <w:left w:val="single" w:sz="6" w:space="0" w:color="auto"/>
              <w:bottom w:val="single" w:sz="6" w:space="0" w:color="auto"/>
              <w:right w:val="single" w:sz="6" w:space="0" w:color="auto"/>
            </w:tcBorders>
          </w:tcPr>
          <w:p w:rsidR="00BB260E" w:rsidRPr="00381542" w:rsidRDefault="00BB260E" w:rsidP="00D20C1B">
            <w:pPr>
              <w:spacing w:before="60"/>
              <w:rPr>
                <w:rFonts w:ascii="Arial" w:hAnsi="Arial" w:cs="Arial"/>
                <w:sz w:val="16"/>
                <w:szCs w:val="16"/>
              </w:rPr>
            </w:pPr>
            <w:r w:rsidRPr="0018791D">
              <w:rPr>
                <w:rFonts w:ascii="Arial" w:hAnsi="Arial" w:cs="Arial"/>
                <w:sz w:val="16"/>
              </w:rPr>
              <w:t>Assist_Per</w:t>
            </w:r>
            <w:r>
              <w:rPr>
                <w:rFonts w:ascii="Arial" w:hAnsi="Arial" w:cs="Arial"/>
                <w:sz w:val="16"/>
              </w:rPr>
              <w:t>1</w:t>
            </w:r>
          </w:p>
        </w:tc>
        <w:tc>
          <w:tcPr>
            <w:tcW w:w="2070" w:type="dxa"/>
            <w:tcBorders>
              <w:top w:val="single" w:sz="6" w:space="0" w:color="auto"/>
              <w:left w:val="single" w:sz="6" w:space="0" w:color="auto"/>
              <w:bottom w:val="single" w:sz="6" w:space="0" w:color="auto"/>
              <w:right w:val="single" w:sz="6" w:space="0" w:color="auto"/>
            </w:tcBorders>
          </w:tcPr>
          <w:p w:rsidR="00BB260E" w:rsidRPr="00381542" w:rsidRDefault="00BB260E" w:rsidP="00D20C1B">
            <w:pPr>
              <w:spacing w:before="60"/>
              <w:rPr>
                <w:rFonts w:ascii="Arial" w:hAnsi="Arial" w:cs="Arial"/>
                <w:sz w:val="16"/>
                <w:szCs w:val="16"/>
              </w:rPr>
            </w:pPr>
            <w:r>
              <w:rPr>
                <w:rFonts w:ascii="Arial" w:hAnsi="Arial" w:cs="Arial"/>
                <w:sz w:val="16"/>
              </w:rPr>
              <w:t>2ms</w:t>
            </w:r>
          </w:p>
        </w:tc>
        <w:tc>
          <w:tcPr>
            <w:tcW w:w="3690" w:type="dxa"/>
            <w:tcBorders>
              <w:top w:val="single" w:sz="6" w:space="0" w:color="auto"/>
              <w:left w:val="single" w:sz="6" w:space="0" w:color="auto"/>
              <w:bottom w:val="single" w:sz="6" w:space="0" w:color="auto"/>
              <w:right w:val="single" w:sz="6" w:space="0" w:color="auto"/>
            </w:tcBorders>
          </w:tcPr>
          <w:p w:rsidR="00BB260E" w:rsidRPr="00381542" w:rsidRDefault="00BB260E" w:rsidP="00D20C1B">
            <w:pPr>
              <w:spacing w:before="60"/>
              <w:rPr>
                <w:rFonts w:ascii="Arial" w:hAnsi="Arial" w:cs="Arial"/>
                <w:sz w:val="16"/>
                <w:szCs w:val="16"/>
              </w:rPr>
            </w:pPr>
            <w:r>
              <w:rPr>
                <w:rFonts w:ascii="Arial" w:hAnsi="Arial" w:cs="Arial"/>
                <w:sz w:val="16"/>
              </w:rPr>
              <w:t>ALL</w:t>
            </w:r>
          </w:p>
        </w:tc>
      </w:tr>
    </w:tbl>
    <w:p w:rsidR="00BB260E" w:rsidRDefault="00BB260E" w:rsidP="00BB260E">
      <w:pPr>
        <w:pStyle w:val="Heading2"/>
        <w:numPr>
          <w:ilvl w:val="0"/>
          <w:numId w:val="0"/>
        </w:numPr>
        <w:ind w:left="576"/>
      </w:pPr>
    </w:p>
    <w:p w:rsidR="00B24666" w:rsidRDefault="00B24666">
      <w:pPr>
        <w:pStyle w:val="Heading2"/>
      </w:pPr>
      <w:r>
        <w:t xml:space="preserve">Execution Requirements for Serial Communication Functions </w:t>
      </w:r>
    </w:p>
    <w:tbl>
      <w:tblPr>
        <w:tblW w:w="883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220"/>
      </w:tblGrid>
      <w:tr w:rsidR="00B24666">
        <w:tc>
          <w:tcPr>
            <w:tcW w:w="3618" w:type="dxa"/>
            <w:tcBorders>
              <w:top w:val="single" w:sz="6" w:space="0" w:color="auto"/>
              <w:left w:val="single" w:sz="6" w:space="0" w:color="auto"/>
              <w:bottom w:val="single" w:sz="6" w:space="0" w:color="auto"/>
              <w:right w:val="single" w:sz="6" w:space="0" w:color="auto"/>
            </w:tcBorders>
            <w:shd w:val="pct30" w:color="FFFF00" w:fill="FFFFFF"/>
          </w:tcPr>
          <w:p w:rsidR="00B24666" w:rsidRDefault="00B24666">
            <w:pPr>
              <w:spacing w:before="60"/>
              <w:jc w:val="center"/>
              <w:rPr>
                <w:rFonts w:ascii="Arial" w:hAnsi="Arial" w:cs="Arial"/>
                <w:sz w:val="16"/>
              </w:rPr>
            </w:pPr>
            <w:r>
              <w:rPr>
                <w:rFonts w:ascii="Arial" w:hAnsi="Arial" w:cs="Arial"/>
                <w:sz w:val="16"/>
              </w:rPr>
              <w:t>Function Name</w:t>
            </w:r>
          </w:p>
        </w:tc>
        <w:tc>
          <w:tcPr>
            <w:tcW w:w="5220" w:type="dxa"/>
            <w:tcBorders>
              <w:top w:val="single" w:sz="6" w:space="0" w:color="auto"/>
              <w:left w:val="single" w:sz="6" w:space="0" w:color="auto"/>
              <w:bottom w:val="single" w:sz="6" w:space="0" w:color="auto"/>
              <w:right w:val="single" w:sz="6" w:space="0" w:color="auto"/>
            </w:tcBorders>
            <w:shd w:val="pct30" w:color="FFFF00" w:fill="FFFFFF"/>
          </w:tcPr>
          <w:p w:rsidR="00B24666" w:rsidRDefault="00B24666">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B24666">
        <w:tc>
          <w:tcPr>
            <w:tcW w:w="3618" w:type="dxa"/>
            <w:tcBorders>
              <w:top w:val="single" w:sz="6" w:space="0" w:color="auto"/>
              <w:left w:val="single" w:sz="6" w:space="0" w:color="auto"/>
              <w:bottom w:val="single" w:sz="6" w:space="0" w:color="auto"/>
              <w:right w:val="single" w:sz="6" w:space="0" w:color="auto"/>
            </w:tcBorders>
          </w:tcPr>
          <w:p w:rsidR="00B24666" w:rsidRDefault="005A5BB5">
            <w:pPr>
              <w:spacing w:before="60"/>
              <w:rPr>
                <w:rFonts w:ascii="Arial" w:hAnsi="Arial" w:cs="Arial"/>
                <w:sz w:val="16"/>
              </w:rPr>
            </w:pPr>
            <w:r>
              <w:rPr>
                <w:rFonts w:ascii="Arial" w:hAnsi="Arial" w:cs="Arial"/>
                <w:sz w:val="16"/>
              </w:rPr>
              <w:t>N/A</w:t>
            </w:r>
          </w:p>
        </w:tc>
        <w:tc>
          <w:tcPr>
            <w:tcW w:w="5220" w:type="dxa"/>
            <w:tcBorders>
              <w:top w:val="single" w:sz="6" w:space="0" w:color="auto"/>
              <w:left w:val="single" w:sz="6" w:space="0" w:color="auto"/>
              <w:bottom w:val="single" w:sz="6" w:space="0" w:color="auto"/>
              <w:right w:val="single" w:sz="6" w:space="0" w:color="auto"/>
            </w:tcBorders>
          </w:tcPr>
          <w:p w:rsidR="00B24666" w:rsidRDefault="00B24666">
            <w:pPr>
              <w:spacing w:before="60"/>
              <w:rPr>
                <w:rFonts w:ascii="Arial" w:hAnsi="Arial" w:cs="Arial"/>
                <w:sz w:val="16"/>
              </w:rPr>
            </w:pPr>
          </w:p>
        </w:tc>
      </w:tr>
    </w:tbl>
    <w:p w:rsidR="00B24666" w:rsidRDefault="00B24666">
      <w:pPr>
        <w:pStyle w:val="Heading1"/>
        <w:numPr>
          <w:ilvl w:val="0"/>
          <w:numId w:val="0"/>
        </w:numPr>
      </w:pPr>
    </w:p>
    <w:p w:rsidR="00B24666" w:rsidRDefault="00B24666">
      <w:pPr>
        <w:pStyle w:val="Heading1"/>
      </w:pPr>
      <w:r>
        <w:br w:type="page"/>
      </w:r>
      <w:r>
        <w:lastRenderedPageBreak/>
        <w:t>Memory Map Definition Requirements</w:t>
      </w:r>
    </w:p>
    <w:p w:rsidR="00B24666" w:rsidRDefault="00B24666">
      <w:pPr>
        <w:pStyle w:val="Heading2"/>
      </w:pPr>
      <w:r>
        <w:t>Sub Modules (Functions)</w:t>
      </w:r>
    </w:p>
    <w:p w:rsidR="00B24666" w:rsidRDefault="00B24666">
      <w:r>
        <w:t>This table identifies the software segments for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978"/>
        <w:gridCol w:w="3960"/>
      </w:tblGrid>
      <w:tr w:rsidR="00B24666">
        <w:tc>
          <w:tcPr>
            <w:tcW w:w="3978" w:type="dxa"/>
            <w:tcBorders>
              <w:top w:val="single" w:sz="6" w:space="0" w:color="auto"/>
              <w:left w:val="single" w:sz="6" w:space="0" w:color="auto"/>
              <w:bottom w:val="single" w:sz="6" w:space="0" w:color="auto"/>
              <w:right w:val="single" w:sz="6" w:space="0" w:color="auto"/>
            </w:tcBorders>
            <w:shd w:val="pct30" w:color="FFFF00" w:fill="FFFFFF"/>
          </w:tcPr>
          <w:p w:rsidR="00B24666" w:rsidRDefault="00B24666">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B24666" w:rsidRDefault="00B24666">
            <w:pPr>
              <w:spacing w:before="60"/>
              <w:jc w:val="center"/>
              <w:rPr>
                <w:rFonts w:ascii="Arial" w:hAnsi="Arial" w:cs="Arial"/>
                <w:sz w:val="16"/>
              </w:rPr>
            </w:pPr>
            <w:r>
              <w:rPr>
                <w:rFonts w:ascii="Arial" w:hAnsi="Arial" w:cs="Arial"/>
                <w:sz w:val="16"/>
              </w:rPr>
              <w:t>Software Segment</w:t>
            </w:r>
          </w:p>
        </w:tc>
      </w:tr>
      <w:tr w:rsidR="00B24666" w:rsidRPr="006B5009">
        <w:tc>
          <w:tcPr>
            <w:tcW w:w="3978" w:type="dxa"/>
            <w:tcBorders>
              <w:top w:val="single" w:sz="6" w:space="0" w:color="auto"/>
              <w:left w:val="single" w:sz="6" w:space="0" w:color="auto"/>
              <w:bottom w:val="single" w:sz="6" w:space="0" w:color="auto"/>
              <w:right w:val="single" w:sz="6" w:space="0" w:color="auto"/>
            </w:tcBorders>
          </w:tcPr>
          <w:p w:rsidR="00B24666" w:rsidRPr="00557C9B" w:rsidRDefault="00557C9B">
            <w:pPr>
              <w:spacing w:before="60"/>
              <w:rPr>
                <w:rFonts w:ascii="Arial" w:hAnsi="Arial" w:cs="Arial"/>
                <w:sz w:val="16"/>
              </w:rPr>
            </w:pPr>
            <w:r w:rsidRPr="00557C9B">
              <w:rPr>
                <w:rFonts w:ascii="Arial" w:hAnsi="Arial" w:cs="Arial"/>
                <w:sz w:val="16"/>
              </w:rPr>
              <w:t>Assist_Per</w:t>
            </w:r>
            <w:r>
              <w:rPr>
                <w:rFonts w:ascii="Arial" w:hAnsi="Arial" w:cs="Arial"/>
                <w:sz w:val="16"/>
              </w:rPr>
              <w:t>1</w:t>
            </w:r>
          </w:p>
        </w:tc>
        <w:tc>
          <w:tcPr>
            <w:tcW w:w="3960" w:type="dxa"/>
            <w:tcBorders>
              <w:top w:val="single" w:sz="6" w:space="0" w:color="auto"/>
              <w:left w:val="single" w:sz="6" w:space="0" w:color="auto"/>
              <w:bottom w:val="single" w:sz="6" w:space="0" w:color="auto"/>
              <w:right w:val="single" w:sz="6" w:space="0" w:color="auto"/>
            </w:tcBorders>
          </w:tcPr>
          <w:p w:rsidR="00B24666" w:rsidRPr="006B5009" w:rsidRDefault="00415C92">
            <w:pPr>
              <w:spacing w:before="60"/>
              <w:rPr>
                <w:rFonts w:ascii="Arial" w:hAnsi="Arial" w:cs="Arial"/>
                <w:sz w:val="16"/>
                <w:lang w:val="fr-FR"/>
              </w:rPr>
            </w:pPr>
            <w:r>
              <w:rPr>
                <w:rFonts w:ascii="Arial" w:hAnsi="Arial" w:cs="Arial"/>
                <w:sz w:val="16"/>
                <w:lang w:val="fr-FR"/>
              </w:rPr>
              <w:t> </w:t>
            </w:r>
            <w:r w:rsidR="00A840F6" w:rsidRPr="00A840F6">
              <w:rPr>
                <w:rFonts w:ascii="Arial" w:hAnsi="Arial" w:cs="Arial"/>
                <w:sz w:val="16"/>
                <w:lang w:val="fr-FR"/>
              </w:rPr>
              <w:t>RTE_START_SEC_AP_ASSIST_APPL_CODE</w:t>
            </w:r>
          </w:p>
        </w:tc>
      </w:tr>
    </w:tbl>
    <w:p w:rsidR="00B24666" w:rsidRDefault="00B24666">
      <w:pPr>
        <w:pStyle w:val="Heading2"/>
      </w:pPr>
      <w:r>
        <w:t>Local Functions</w:t>
      </w:r>
    </w:p>
    <w:p w:rsidR="00B24666" w:rsidRDefault="00B24666">
      <w:r>
        <w:t>This table identifies the software segments for local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978"/>
        <w:gridCol w:w="3960"/>
      </w:tblGrid>
      <w:tr w:rsidR="00B24666" w:rsidTr="000B62CD">
        <w:tc>
          <w:tcPr>
            <w:tcW w:w="3978" w:type="dxa"/>
            <w:tcBorders>
              <w:top w:val="single" w:sz="6" w:space="0" w:color="auto"/>
              <w:left w:val="single" w:sz="6" w:space="0" w:color="auto"/>
              <w:bottom w:val="single" w:sz="6" w:space="0" w:color="auto"/>
              <w:right w:val="single" w:sz="6" w:space="0" w:color="auto"/>
            </w:tcBorders>
            <w:shd w:val="pct30" w:color="FFFF00" w:fill="FFFFFF"/>
          </w:tcPr>
          <w:p w:rsidR="00B24666" w:rsidRDefault="00B24666">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B24666" w:rsidRDefault="00B24666">
            <w:pPr>
              <w:spacing w:before="60"/>
              <w:jc w:val="center"/>
              <w:rPr>
                <w:rFonts w:ascii="Arial" w:hAnsi="Arial" w:cs="Arial"/>
                <w:sz w:val="16"/>
              </w:rPr>
            </w:pPr>
            <w:r>
              <w:rPr>
                <w:rFonts w:ascii="Arial" w:hAnsi="Arial" w:cs="Arial"/>
                <w:sz w:val="16"/>
              </w:rPr>
              <w:t>Software Segment</w:t>
            </w:r>
          </w:p>
        </w:tc>
      </w:tr>
      <w:tr w:rsidR="00B24666">
        <w:tc>
          <w:tcPr>
            <w:tcW w:w="3978" w:type="dxa"/>
            <w:tcBorders>
              <w:top w:val="single" w:sz="6" w:space="0" w:color="auto"/>
              <w:left w:val="single" w:sz="6" w:space="0" w:color="auto"/>
              <w:bottom w:val="single" w:sz="6" w:space="0" w:color="auto"/>
              <w:right w:val="single" w:sz="6" w:space="0" w:color="auto"/>
            </w:tcBorders>
          </w:tcPr>
          <w:p w:rsidR="00B24666" w:rsidRPr="00557C9B" w:rsidRDefault="00A840F6" w:rsidP="00557C9B">
            <w:pPr>
              <w:spacing w:before="60"/>
              <w:rPr>
                <w:rFonts w:ascii="Arial" w:hAnsi="Arial" w:cs="Arial"/>
                <w:sz w:val="16"/>
              </w:rPr>
            </w:pPr>
            <w:r>
              <w:rPr>
                <w:rFonts w:ascii="Arial" w:hAnsi="Arial" w:cs="Arial"/>
                <w:sz w:val="16"/>
              </w:rPr>
              <w:t>None</w:t>
            </w:r>
          </w:p>
        </w:tc>
        <w:tc>
          <w:tcPr>
            <w:tcW w:w="3960" w:type="dxa"/>
            <w:tcBorders>
              <w:top w:val="single" w:sz="6" w:space="0" w:color="auto"/>
              <w:left w:val="single" w:sz="6" w:space="0" w:color="auto"/>
              <w:bottom w:val="single" w:sz="6" w:space="0" w:color="auto"/>
              <w:right w:val="single" w:sz="6" w:space="0" w:color="auto"/>
            </w:tcBorders>
          </w:tcPr>
          <w:p w:rsidR="00B24666" w:rsidRPr="00557C9B" w:rsidRDefault="00B24666">
            <w:pPr>
              <w:spacing w:before="60"/>
              <w:rPr>
                <w:rFonts w:ascii="Arial" w:hAnsi="Arial" w:cs="Arial"/>
                <w:sz w:val="16"/>
              </w:rPr>
            </w:pPr>
          </w:p>
        </w:tc>
      </w:tr>
    </w:tbl>
    <w:p w:rsidR="00B24666" w:rsidRDefault="00B24666">
      <w:pPr>
        <w:pStyle w:val="Heading1"/>
        <w:numPr>
          <w:ilvl w:val="0"/>
          <w:numId w:val="0"/>
        </w:numPr>
      </w:pPr>
    </w:p>
    <w:p w:rsidR="00B24666" w:rsidRDefault="00B24666">
      <w:pPr>
        <w:pStyle w:val="Heading1"/>
      </w:pPr>
      <w:r>
        <w:br w:type="page"/>
      </w:r>
      <w:r>
        <w:lastRenderedPageBreak/>
        <w:t xml:space="preserve">Known Issues / Limitations </w:t>
      </w:r>
      <w:proofErr w:type="gramStart"/>
      <w:r>
        <w:t>With</w:t>
      </w:r>
      <w:proofErr w:type="gramEnd"/>
      <w:r>
        <w:t xml:space="preserve"> Design</w:t>
      </w:r>
    </w:p>
    <w:p w:rsidR="00B24666" w:rsidRDefault="008076E5">
      <w:pPr>
        <w:numPr>
          <w:ilvl w:val="0"/>
          <w:numId w:val="6"/>
        </w:numPr>
      </w:pPr>
      <w:r>
        <w:t xml:space="preserve">Range </w:t>
      </w:r>
      <w:proofErr w:type="gramStart"/>
      <w:r>
        <w:t xml:space="preserve">for  </w:t>
      </w:r>
      <w:proofErr w:type="spellStart"/>
      <w:r>
        <w:t>HystAdd</w:t>
      </w:r>
      <w:proofErr w:type="gramEnd"/>
      <w:r>
        <w:t>_HwNm</w:t>
      </w:r>
      <w:proofErr w:type="spellEnd"/>
      <w:r>
        <w:t xml:space="preserve"> unknown during design of revision 8 of this document.  The assumption is -16 to 16 Nm based on calibration values in the </w:t>
      </w:r>
      <w:proofErr w:type="spellStart"/>
      <w:r>
        <w:t>HystAdd</w:t>
      </w:r>
      <w:proofErr w:type="spellEnd"/>
      <w:r>
        <w:t xml:space="preserve"> FDD document.</w:t>
      </w:r>
    </w:p>
    <w:p w:rsidR="009656F9" w:rsidRDefault="009656F9">
      <w:pPr>
        <w:numPr>
          <w:ilvl w:val="0"/>
          <w:numId w:val="6"/>
        </w:numPr>
      </w:pPr>
      <w:r>
        <w:t xml:space="preserve">INLINE functions in </w:t>
      </w:r>
      <w:proofErr w:type="spellStart"/>
      <w:r>
        <w:t>GlobalMacro.h</w:t>
      </w:r>
      <w:proofErr w:type="spellEnd"/>
      <w:r>
        <w:t xml:space="preserve"> are not unit tested</w:t>
      </w:r>
    </w:p>
    <w:p w:rsidR="00B24666" w:rsidRDefault="00B24666">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B24666">
        <w:tc>
          <w:tcPr>
            <w:tcW w:w="616" w:type="dxa"/>
          </w:tcPr>
          <w:p w:rsidR="00B24666" w:rsidRDefault="00B24666">
            <w:pPr>
              <w:spacing w:before="60"/>
              <w:rPr>
                <w:rFonts w:ascii="Arial" w:hAnsi="Arial" w:cs="Arial"/>
                <w:b/>
                <w:bCs/>
                <w:sz w:val="16"/>
              </w:rPr>
            </w:pPr>
            <w:r>
              <w:rPr>
                <w:rFonts w:ascii="Arial" w:hAnsi="Arial" w:cs="Arial"/>
                <w:b/>
                <w:bCs/>
                <w:sz w:val="16"/>
              </w:rPr>
              <w:t>Item #</w:t>
            </w:r>
          </w:p>
        </w:tc>
        <w:tc>
          <w:tcPr>
            <w:tcW w:w="662" w:type="dxa"/>
          </w:tcPr>
          <w:p w:rsidR="00B24666" w:rsidRDefault="00B24666">
            <w:pPr>
              <w:spacing w:before="60"/>
              <w:rPr>
                <w:rFonts w:ascii="Arial" w:hAnsi="Arial" w:cs="Arial"/>
                <w:b/>
                <w:bCs/>
                <w:sz w:val="16"/>
              </w:rPr>
            </w:pPr>
            <w:r>
              <w:rPr>
                <w:rFonts w:ascii="Arial" w:hAnsi="Arial" w:cs="Arial"/>
                <w:b/>
                <w:bCs/>
                <w:sz w:val="16"/>
              </w:rPr>
              <w:t>Rev #</w:t>
            </w:r>
          </w:p>
        </w:tc>
        <w:tc>
          <w:tcPr>
            <w:tcW w:w="6210" w:type="dxa"/>
          </w:tcPr>
          <w:p w:rsidR="00B24666" w:rsidRDefault="00B24666">
            <w:pPr>
              <w:spacing w:before="60"/>
              <w:rPr>
                <w:rFonts w:ascii="Arial" w:hAnsi="Arial" w:cs="Arial"/>
                <w:b/>
                <w:bCs/>
                <w:sz w:val="16"/>
              </w:rPr>
            </w:pPr>
            <w:r>
              <w:rPr>
                <w:rFonts w:ascii="Arial" w:hAnsi="Arial" w:cs="Arial"/>
                <w:b/>
                <w:bCs/>
                <w:sz w:val="16"/>
              </w:rPr>
              <w:t>Change Description</w:t>
            </w:r>
          </w:p>
        </w:tc>
        <w:tc>
          <w:tcPr>
            <w:tcW w:w="1080" w:type="dxa"/>
          </w:tcPr>
          <w:p w:rsidR="00B24666" w:rsidRDefault="00B24666">
            <w:pPr>
              <w:spacing w:before="60"/>
              <w:rPr>
                <w:rFonts w:ascii="Arial" w:hAnsi="Arial" w:cs="Arial"/>
                <w:b/>
                <w:bCs/>
                <w:sz w:val="16"/>
              </w:rPr>
            </w:pPr>
            <w:r>
              <w:rPr>
                <w:rFonts w:ascii="Arial" w:hAnsi="Arial" w:cs="Arial"/>
                <w:b/>
                <w:bCs/>
                <w:sz w:val="16"/>
              </w:rPr>
              <w:t xml:space="preserve">Date </w:t>
            </w:r>
          </w:p>
        </w:tc>
        <w:tc>
          <w:tcPr>
            <w:tcW w:w="1105" w:type="dxa"/>
          </w:tcPr>
          <w:p w:rsidR="00B24666" w:rsidRDefault="00B24666">
            <w:pPr>
              <w:spacing w:before="60"/>
              <w:rPr>
                <w:rFonts w:ascii="Arial" w:hAnsi="Arial" w:cs="Arial"/>
                <w:b/>
                <w:bCs/>
                <w:sz w:val="16"/>
              </w:rPr>
            </w:pPr>
            <w:r>
              <w:rPr>
                <w:rFonts w:ascii="Arial" w:hAnsi="Arial" w:cs="Arial"/>
                <w:b/>
                <w:bCs/>
                <w:sz w:val="16"/>
              </w:rPr>
              <w:t>Author Initials</w:t>
            </w:r>
          </w:p>
        </w:tc>
      </w:tr>
      <w:tr w:rsidR="00B24666">
        <w:tc>
          <w:tcPr>
            <w:tcW w:w="616" w:type="dxa"/>
          </w:tcPr>
          <w:p w:rsidR="00B24666" w:rsidRDefault="00B24666">
            <w:pPr>
              <w:spacing w:before="60"/>
              <w:rPr>
                <w:rFonts w:ascii="Arial" w:hAnsi="Arial" w:cs="Arial"/>
                <w:sz w:val="16"/>
              </w:rPr>
            </w:pPr>
            <w:r>
              <w:rPr>
                <w:rFonts w:ascii="Arial" w:hAnsi="Arial" w:cs="Arial"/>
                <w:sz w:val="16"/>
              </w:rPr>
              <w:t>1</w:t>
            </w:r>
          </w:p>
        </w:tc>
        <w:tc>
          <w:tcPr>
            <w:tcW w:w="662" w:type="dxa"/>
          </w:tcPr>
          <w:p w:rsidR="00B24666" w:rsidRDefault="005A5BB5">
            <w:pPr>
              <w:spacing w:before="60"/>
              <w:rPr>
                <w:rFonts w:ascii="Arial" w:hAnsi="Arial" w:cs="Arial"/>
                <w:sz w:val="16"/>
              </w:rPr>
            </w:pPr>
            <w:r>
              <w:rPr>
                <w:rFonts w:ascii="Arial" w:hAnsi="Arial" w:cs="Arial"/>
                <w:sz w:val="16"/>
              </w:rPr>
              <w:t>1.0</w:t>
            </w:r>
          </w:p>
        </w:tc>
        <w:tc>
          <w:tcPr>
            <w:tcW w:w="6210" w:type="dxa"/>
          </w:tcPr>
          <w:p w:rsidR="00B24666" w:rsidRDefault="005A5BB5">
            <w:pPr>
              <w:spacing w:before="60"/>
              <w:rPr>
                <w:rFonts w:ascii="Arial" w:hAnsi="Arial" w:cs="Arial"/>
                <w:sz w:val="16"/>
              </w:rPr>
            </w:pPr>
            <w:r>
              <w:rPr>
                <w:rFonts w:ascii="Arial" w:hAnsi="Arial" w:cs="Arial"/>
                <w:sz w:val="16"/>
              </w:rPr>
              <w:t xml:space="preserve">Initial </w:t>
            </w:r>
            <w:proofErr w:type="spellStart"/>
            <w:r>
              <w:rPr>
                <w:rFonts w:ascii="Arial" w:hAnsi="Arial" w:cs="Arial"/>
                <w:sz w:val="16"/>
              </w:rPr>
              <w:t>AutoSAR</w:t>
            </w:r>
            <w:proofErr w:type="spellEnd"/>
            <w:r>
              <w:rPr>
                <w:rFonts w:ascii="Arial" w:hAnsi="Arial" w:cs="Arial"/>
                <w:sz w:val="16"/>
              </w:rPr>
              <w:t xml:space="preserve"> release.</w:t>
            </w:r>
          </w:p>
        </w:tc>
        <w:tc>
          <w:tcPr>
            <w:tcW w:w="1080" w:type="dxa"/>
          </w:tcPr>
          <w:p w:rsidR="00B24666" w:rsidRDefault="005A5BB5">
            <w:pPr>
              <w:spacing w:before="60"/>
              <w:rPr>
                <w:rFonts w:ascii="Arial" w:hAnsi="Arial" w:cs="Arial"/>
                <w:sz w:val="16"/>
              </w:rPr>
            </w:pPr>
            <w:r>
              <w:rPr>
                <w:rFonts w:ascii="Arial" w:hAnsi="Arial" w:cs="Arial"/>
                <w:sz w:val="16"/>
              </w:rPr>
              <w:t>01/04/11</w:t>
            </w:r>
          </w:p>
        </w:tc>
        <w:tc>
          <w:tcPr>
            <w:tcW w:w="1105" w:type="dxa"/>
          </w:tcPr>
          <w:p w:rsidR="00B24666" w:rsidRDefault="005A5BB5">
            <w:pPr>
              <w:spacing w:before="60"/>
              <w:rPr>
                <w:rFonts w:ascii="Arial" w:hAnsi="Arial" w:cs="Arial"/>
                <w:sz w:val="16"/>
              </w:rPr>
            </w:pPr>
            <w:r>
              <w:rPr>
                <w:rFonts w:ascii="Arial" w:hAnsi="Arial" w:cs="Arial"/>
                <w:sz w:val="16"/>
              </w:rPr>
              <w:t>L.N.</w:t>
            </w:r>
          </w:p>
        </w:tc>
      </w:tr>
      <w:tr w:rsidR="00F722AA">
        <w:tc>
          <w:tcPr>
            <w:tcW w:w="616" w:type="dxa"/>
          </w:tcPr>
          <w:p w:rsidR="00F722AA" w:rsidRDefault="00F722AA">
            <w:pPr>
              <w:spacing w:before="60"/>
              <w:rPr>
                <w:rFonts w:ascii="Arial" w:hAnsi="Arial" w:cs="Arial"/>
                <w:sz w:val="16"/>
              </w:rPr>
            </w:pPr>
            <w:r>
              <w:rPr>
                <w:rFonts w:ascii="Arial" w:hAnsi="Arial" w:cs="Arial"/>
                <w:sz w:val="16"/>
              </w:rPr>
              <w:t>2</w:t>
            </w:r>
          </w:p>
        </w:tc>
        <w:tc>
          <w:tcPr>
            <w:tcW w:w="662" w:type="dxa"/>
          </w:tcPr>
          <w:p w:rsidR="00F722AA" w:rsidRDefault="00F722AA">
            <w:pPr>
              <w:spacing w:before="60"/>
              <w:rPr>
                <w:rFonts w:ascii="Arial" w:hAnsi="Arial" w:cs="Arial"/>
                <w:sz w:val="16"/>
              </w:rPr>
            </w:pPr>
            <w:r>
              <w:rPr>
                <w:rFonts w:ascii="Arial" w:hAnsi="Arial" w:cs="Arial"/>
                <w:sz w:val="16"/>
              </w:rPr>
              <w:t>2</w:t>
            </w:r>
          </w:p>
        </w:tc>
        <w:tc>
          <w:tcPr>
            <w:tcW w:w="6210" w:type="dxa"/>
          </w:tcPr>
          <w:p w:rsidR="00F722AA" w:rsidRDefault="00F722AA" w:rsidP="00F722AA">
            <w:pPr>
              <w:spacing w:before="60"/>
              <w:rPr>
                <w:rFonts w:ascii="Arial" w:hAnsi="Arial" w:cs="Arial"/>
                <w:sz w:val="16"/>
              </w:rPr>
            </w:pPr>
            <w:r>
              <w:rPr>
                <w:rFonts w:ascii="Arial" w:hAnsi="Arial" w:cs="Arial"/>
                <w:sz w:val="16"/>
              </w:rPr>
              <w:t>Applied drive-dynamics assist scale factor to low-pass assist.</w:t>
            </w:r>
          </w:p>
        </w:tc>
        <w:tc>
          <w:tcPr>
            <w:tcW w:w="1080" w:type="dxa"/>
          </w:tcPr>
          <w:p w:rsidR="00F722AA" w:rsidRDefault="009F6A56">
            <w:pPr>
              <w:spacing w:before="60"/>
              <w:rPr>
                <w:rFonts w:ascii="Arial" w:hAnsi="Arial" w:cs="Arial"/>
                <w:sz w:val="16"/>
              </w:rPr>
            </w:pPr>
            <w:r>
              <w:rPr>
                <w:rFonts w:ascii="Arial" w:hAnsi="Arial" w:cs="Arial"/>
                <w:sz w:val="16"/>
              </w:rPr>
              <w:t>05/26</w:t>
            </w:r>
            <w:r w:rsidR="00F722AA">
              <w:rPr>
                <w:rFonts w:ascii="Arial" w:hAnsi="Arial" w:cs="Arial"/>
                <w:sz w:val="16"/>
              </w:rPr>
              <w:t>/11</w:t>
            </w:r>
          </w:p>
        </w:tc>
        <w:tc>
          <w:tcPr>
            <w:tcW w:w="1105" w:type="dxa"/>
          </w:tcPr>
          <w:p w:rsidR="00F722AA" w:rsidRDefault="00F722AA">
            <w:pPr>
              <w:spacing w:before="60"/>
              <w:rPr>
                <w:rFonts w:ascii="Arial" w:hAnsi="Arial" w:cs="Arial"/>
                <w:sz w:val="16"/>
              </w:rPr>
            </w:pPr>
            <w:r>
              <w:rPr>
                <w:rFonts w:ascii="Arial" w:hAnsi="Arial" w:cs="Arial"/>
                <w:sz w:val="16"/>
              </w:rPr>
              <w:t>YY</w:t>
            </w:r>
          </w:p>
        </w:tc>
      </w:tr>
      <w:tr w:rsidR="00841218">
        <w:tc>
          <w:tcPr>
            <w:tcW w:w="616" w:type="dxa"/>
          </w:tcPr>
          <w:p w:rsidR="00841218" w:rsidRDefault="00841218">
            <w:pPr>
              <w:spacing w:before="60"/>
              <w:rPr>
                <w:rFonts w:ascii="Arial" w:hAnsi="Arial" w:cs="Arial"/>
                <w:sz w:val="16"/>
              </w:rPr>
            </w:pPr>
            <w:r>
              <w:rPr>
                <w:rFonts w:ascii="Arial" w:hAnsi="Arial" w:cs="Arial"/>
                <w:sz w:val="16"/>
              </w:rPr>
              <w:t>3</w:t>
            </w:r>
          </w:p>
        </w:tc>
        <w:tc>
          <w:tcPr>
            <w:tcW w:w="662" w:type="dxa"/>
          </w:tcPr>
          <w:p w:rsidR="00841218" w:rsidRDefault="00841218">
            <w:pPr>
              <w:spacing w:before="60"/>
              <w:rPr>
                <w:rFonts w:ascii="Arial" w:hAnsi="Arial" w:cs="Arial"/>
                <w:sz w:val="16"/>
              </w:rPr>
            </w:pPr>
            <w:r>
              <w:rPr>
                <w:rFonts w:ascii="Arial" w:hAnsi="Arial" w:cs="Arial"/>
                <w:sz w:val="16"/>
              </w:rPr>
              <w:t>3</w:t>
            </w:r>
          </w:p>
        </w:tc>
        <w:tc>
          <w:tcPr>
            <w:tcW w:w="6210" w:type="dxa"/>
          </w:tcPr>
          <w:p w:rsidR="00841218" w:rsidRDefault="00841218" w:rsidP="00F722AA">
            <w:pPr>
              <w:spacing w:before="60"/>
              <w:rPr>
                <w:rFonts w:ascii="Arial" w:hAnsi="Arial" w:cs="Arial"/>
                <w:sz w:val="16"/>
              </w:rPr>
            </w:pPr>
            <w:r>
              <w:rPr>
                <w:rFonts w:ascii="Arial" w:hAnsi="Arial" w:cs="Arial"/>
                <w:sz w:val="16"/>
              </w:rPr>
              <w:t>Updates for all pass design and new FDD rev 002</w:t>
            </w:r>
          </w:p>
        </w:tc>
        <w:tc>
          <w:tcPr>
            <w:tcW w:w="1080" w:type="dxa"/>
          </w:tcPr>
          <w:p w:rsidR="00841218" w:rsidRDefault="00841218">
            <w:pPr>
              <w:spacing w:before="60"/>
              <w:rPr>
                <w:rFonts w:ascii="Arial" w:hAnsi="Arial" w:cs="Arial"/>
                <w:sz w:val="16"/>
              </w:rPr>
            </w:pPr>
            <w:r>
              <w:rPr>
                <w:rFonts w:ascii="Arial" w:hAnsi="Arial" w:cs="Arial"/>
                <w:sz w:val="16"/>
              </w:rPr>
              <w:t>06/02/11</w:t>
            </w:r>
          </w:p>
        </w:tc>
        <w:tc>
          <w:tcPr>
            <w:tcW w:w="1105" w:type="dxa"/>
          </w:tcPr>
          <w:p w:rsidR="00841218" w:rsidRDefault="00841218">
            <w:pPr>
              <w:spacing w:before="60"/>
              <w:rPr>
                <w:rFonts w:ascii="Arial" w:hAnsi="Arial" w:cs="Arial"/>
                <w:sz w:val="16"/>
              </w:rPr>
            </w:pPr>
            <w:r>
              <w:rPr>
                <w:rFonts w:ascii="Arial" w:hAnsi="Arial" w:cs="Arial"/>
                <w:sz w:val="16"/>
              </w:rPr>
              <w:t>SH</w:t>
            </w:r>
          </w:p>
        </w:tc>
      </w:tr>
      <w:tr w:rsidR="00206BC2">
        <w:tc>
          <w:tcPr>
            <w:tcW w:w="616" w:type="dxa"/>
          </w:tcPr>
          <w:p w:rsidR="00206BC2" w:rsidRDefault="00206BC2">
            <w:pPr>
              <w:spacing w:before="60"/>
              <w:rPr>
                <w:rFonts w:ascii="Arial" w:hAnsi="Arial" w:cs="Arial"/>
                <w:sz w:val="16"/>
              </w:rPr>
            </w:pPr>
            <w:r>
              <w:rPr>
                <w:rFonts w:ascii="Arial" w:hAnsi="Arial" w:cs="Arial"/>
                <w:sz w:val="16"/>
              </w:rPr>
              <w:t>4</w:t>
            </w:r>
          </w:p>
        </w:tc>
        <w:tc>
          <w:tcPr>
            <w:tcW w:w="662" w:type="dxa"/>
          </w:tcPr>
          <w:p w:rsidR="00206BC2" w:rsidRDefault="00206BC2">
            <w:pPr>
              <w:spacing w:before="60"/>
              <w:rPr>
                <w:rFonts w:ascii="Arial" w:hAnsi="Arial" w:cs="Arial"/>
                <w:sz w:val="16"/>
              </w:rPr>
            </w:pPr>
            <w:r>
              <w:rPr>
                <w:rFonts w:ascii="Arial" w:hAnsi="Arial" w:cs="Arial"/>
                <w:sz w:val="16"/>
              </w:rPr>
              <w:t>4</w:t>
            </w:r>
          </w:p>
        </w:tc>
        <w:tc>
          <w:tcPr>
            <w:tcW w:w="6210" w:type="dxa"/>
          </w:tcPr>
          <w:p w:rsidR="00206BC2" w:rsidRDefault="00206BC2" w:rsidP="00F722AA">
            <w:pPr>
              <w:spacing w:before="60"/>
              <w:rPr>
                <w:rFonts w:ascii="Arial" w:hAnsi="Arial" w:cs="Arial"/>
                <w:sz w:val="16"/>
              </w:rPr>
            </w:pPr>
            <w:r>
              <w:rPr>
                <w:rFonts w:ascii="Arial" w:hAnsi="Arial" w:cs="Arial"/>
                <w:sz w:val="16"/>
              </w:rPr>
              <w:t xml:space="preserve">Updates from Unit testing.  Changed name of </w:t>
            </w:r>
            <w:proofErr w:type="spellStart"/>
            <w:r>
              <w:rPr>
                <w:rFonts w:ascii="Arial" w:hAnsi="Arial" w:cs="Arial"/>
                <w:sz w:val="16"/>
              </w:rPr>
              <w:t>BaseAssistCmd</w:t>
            </w:r>
            <w:proofErr w:type="spellEnd"/>
            <w:r>
              <w:rPr>
                <w:rFonts w:ascii="Arial" w:hAnsi="Arial" w:cs="Arial"/>
                <w:sz w:val="16"/>
              </w:rPr>
              <w:t xml:space="preserve"> </w:t>
            </w:r>
            <w:proofErr w:type="spellStart"/>
            <w:r>
              <w:rPr>
                <w:rFonts w:ascii="Arial" w:hAnsi="Arial" w:cs="Arial"/>
                <w:sz w:val="16"/>
              </w:rPr>
              <w:t>ouput</w:t>
            </w:r>
            <w:proofErr w:type="spellEnd"/>
            <w:r>
              <w:rPr>
                <w:rFonts w:ascii="Arial" w:hAnsi="Arial" w:cs="Arial"/>
                <w:sz w:val="16"/>
              </w:rPr>
              <w:t xml:space="preserve"> and updated diagram in section 5.2.1.4</w:t>
            </w:r>
          </w:p>
        </w:tc>
        <w:tc>
          <w:tcPr>
            <w:tcW w:w="1080" w:type="dxa"/>
          </w:tcPr>
          <w:p w:rsidR="00206BC2" w:rsidRDefault="00206BC2">
            <w:pPr>
              <w:spacing w:before="60"/>
              <w:rPr>
                <w:rFonts w:ascii="Arial" w:hAnsi="Arial" w:cs="Arial"/>
                <w:sz w:val="16"/>
              </w:rPr>
            </w:pPr>
            <w:r>
              <w:rPr>
                <w:rFonts w:ascii="Arial" w:hAnsi="Arial" w:cs="Arial"/>
                <w:sz w:val="16"/>
              </w:rPr>
              <w:t>06/07/11</w:t>
            </w:r>
          </w:p>
        </w:tc>
        <w:tc>
          <w:tcPr>
            <w:tcW w:w="1105" w:type="dxa"/>
          </w:tcPr>
          <w:p w:rsidR="00206BC2" w:rsidRDefault="00206BC2">
            <w:pPr>
              <w:spacing w:before="60"/>
              <w:rPr>
                <w:rFonts w:ascii="Arial" w:hAnsi="Arial" w:cs="Arial"/>
                <w:sz w:val="16"/>
              </w:rPr>
            </w:pPr>
            <w:r>
              <w:rPr>
                <w:rFonts w:ascii="Arial" w:hAnsi="Arial" w:cs="Arial"/>
                <w:sz w:val="16"/>
              </w:rPr>
              <w:t>SH</w:t>
            </w:r>
          </w:p>
        </w:tc>
      </w:tr>
      <w:tr w:rsidR="004131B6">
        <w:tc>
          <w:tcPr>
            <w:tcW w:w="616" w:type="dxa"/>
          </w:tcPr>
          <w:p w:rsidR="004131B6" w:rsidRDefault="004131B6">
            <w:pPr>
              <w:spacing w:before="60"/>
              <w:rPr>
                <w:rFonts w:ascii="Arial" w:hAnsi="Arial" w:cs="Arial"/>
                <w:sz w:val="16"/>
              </w:rPr>
            </w:pPr>
            <w:r>
              <w:rPr>
                <w:rFonts w:ascii="Arial" w:hAnsi="Arial" w:cs="Arial"/>
                <w:sz w:val="16"/>
              </w:rPr>
              <w:t>5</w:t>
            </w:r>
          </w:p>
        </w:tc>
        <w:tc>
          <w:tcPr>
            <w:tcW w:w="662" w:type="dxa"/>
          </w:tcPr>
          <w:p w:rsidR="004131B6" w:rsidRDefault="004131B6">
            <w:pPr>
              <w:spacing w:before="60"/>
              <w:rPr>
                <w:rFonts w:ascii="Arial" w:hAnsi="Arial" w:cs="Arial"/>
                <w:sz w:val="16"/>
              </w:rPr>
            </w:pPr>
            <w:r>
              <w:rPr>
                <w:rFonts w:ascii="Arial" w:hAnsi="Arial" w:cs="Arial"/>
                <w:sz w:val="16"/>
              </w:rPr>
              <w:t>5</w:t>
            </w:r>
          </w:p>
        </w:tc>
        <w:tc>
          <w:tcPr>
            <w:tcW w:w="6210" w:type="dxa"/>
          </w:tcPr>
          <w:p w:rsidR="004131B6" w:rsidRDefault="004131B6" w:rsidP="004131B6">
            <w:pPr>
              <w:spacing w:before="60"/>
              <w:rPr>
                <w:rFonts w:ascii="Arial" w:hAnsi="Arial" w:cs="Arial"/>
                <w:sz w:val="16"/>
              </w:rPr>
            </w:pPr>
            <w:r>
              <w:rPr>
                <w:rFonts w:ascii="Arial" w:hAnsi="Arial" w:cs="Arial"/>
                <w:sz w:val="16"/>
              </w:rPr>
              <w:t xml:space="preserve">Updates to fix always positive assist.  Remove </w:t>
            </w:r>
            <w:proofErr w:type="gramStart"/>
            <w:r>
              <w:rPr>
                <w:rFonts w:ascii="Arial" w:hAnsi="Arial" w:cs="Arial"/>
                <w:sz w:val="16"/>
              </w:rPr>
              <w:t>extra(</w:t>
            </w:r>
            <w:proofErr w:type="gramEnd"/>
            <w:r>
              <w:rPr>
                <w:rFonts w:ascii="Arial" w:hAnsi="Arial" w:cs="Arial"/>
                <w:sz w:val="16"/>
              </w:rPr>
              <w:t xml:space="preserve"> </w:t>
            </w:r>
            <w:proofErr w:type="spellStart"/>
            <w:r>
              <w:rPr>
                <w:rFonts w:ascii="Arial" w:hAnsi="Arial" w:cs="Arial"/>
                <w:sz w:val="16"/>
              </w:rPr>
              <w:t>HwTrq-LpTrq</w:t>
            </w:r>
            <w:proofErr w:type="spellEnd"/>
            <w:r>
              <w:rPr>
                <w:rFonts w:ascii="Arial" w:hAnsi="Arial" w:cs="Arial"/>
                <w:sz w:val="16"/>
              </w:rPr>
              <w:t>) subtraction after low pass filter output</w:t>
            </w:r>
            <w:r w:rsidR="009B6B73">
              <w:rPr>
                <w:rFonts w:ascii="Arial" w:hAnsi="Arial" w:cs="Arial"/>
                <w:sz w:val="16"/>
              </w:rPr>
              <w:t>(sec5.2.1.5)</w:t>
            </w:r>
            <w:r>
              <w:rPr>
                <w:rFonts w:ascii="Arial" w:hAnsi="Arial" w:cs="Arial"/>
                <w:sz w:val="16"/>
              </w:rPr>
              <w:t xml:space="preserve">.  Remove </w:t>
            </w:r>
            <w:proofErr w:type="spellStart"/>
            <w:r>
              <w:rPr>
                <w:rFonts w:ascii="Arial" w:hAnsi="Arial" w:cs="Arial"/>
                <w:sz w:val="16"/>
              </w:rPr>
              <w:t>unnessesary</w:t>
            </w:r>
            <w:proofErr w:type="spellEnd"/>
            <w:r>
              <w:rPr>
                <w:rFonts w:ascii="Arial" w:hAnsi="Arial" w:cs="Arial"/>
                <w:sz w:val="16"/>
              </w:rPr>
              <w:t xml:space="preserve"> sign </w:t>
            </w:r>
            <w:proofErr w:type="gramStart"/>
            <w:r>
              <w:rPr>
                <w:rFonts w:ascii="Arial" w:hAnsi="Arial" w:cs="Arial"/>
                <w:sz w:val="16"/>
              </w:rPr>
              <w:t>application  of</w:t>
            </w:r>
            <w:proofErr w:type="gramEnd"/>
            <w:r>
              <w:rPr>
                <w:rFonts w:ascii="Arial" w:hAnsi="Arial" w:cs="Arial"/>
                <w:sz w:val="16"/>
              </w:rPr>
              <w:t xml:space="preserve"> </w:t>
            </w:r>
            <w:proofErr w:type="spellStart"/>
            <w:r>
              <w:rPr>
                <w:rFonts w:ascii="Arial" w:hAnsi="Arial" w:cs="Arial"/>
                <w:sz w:val="16"/>
              </w:rPr>
              <w:t>HwTrq</w:t>
            </w:r>
            <w:proofErr w:type="spellEnd"/>
            <w:r>
              <w:rPr>
                <w:rFonts w:ascii="Arial" w:hAnsi="Arial" w:cs="Arial"/>
                <w:sz w:val="16"/>
              </w:rPr>
              <w:t xml:space="preserve"> to HPAssist_MtrNM_T_f32</w:t>
            </w:r>
            <w:r w:rsidR="009B6B73">
              <w:rPr>
                <w:rFonts w:ascii="Arial" w:hAnsi="Arial" w:cs="Arial"/>
                <w:sz w:val="16"/>
              </w:rPr>
              <w:t>(sec 5.2.1.6)</w:t>
            </w:r>
            <w:r>
              <w:rPr>
                <w:rFonts w:ascii="Arial" w:hAnsi="Arial" w:cs="Arial"/>
                <w:sz w:val="16"/>
              </w:rPr>
              <w:t xml:space="preserve">.  Also, apply sign of </w:t>
            </w:r>
            <w:proofErr w:type="spellStart"/>
            <w:r>
              <w:rPr>
                <w:rFonts w:ascii="Arial" w:hAnsi="Arial" w:cs="Arial"/>
                <w:sz w:val="16"/>
              </w:rPr>
              <w:t>BaseTrq</w:t>
            </w:r>
            <w:proofErr w:type="spellEnd"/>
            <w:r>
              <w:rPr>
                <w:rFonts w:ascii="Arial" w:hAnsi="Arial" w:cs="Arial"/>
                <w:sz w:val="16"/>
              </w:rPr>
              <w:t xml:space="preserve"> to </w:t>
            </w:r>
            <w:proofErr w:type="spellStart"/>
            <w:r>
              <w:rPr>
                <w:rFonts w:ascii="Arial" w:hAnsi="Arial" w:cs="Arial"/>
                <w:sz w:val="16"/>
              </w:rPr>
              <w:t>BaseAssist_MtrNm</w:t>
            </w:r>
            <w:proofErr w:type="spellEnd"/>
            <w:r>
              <w:rPr>
                <w:rFonts w:ascii="Arial" w:hAnsi="Arial" w:cs="Arial"/>
                <w:sz w:val="16"/>
              </w:rPr>
              <w:t xml:space="preserve"> calculation instead of </w:t>
            </w:r>
            <w:proofErr w:type="spellStart"/>
            <w:proofErr w:type="gramStart"/>
            <w:r>
              <w:rPr>
                <w:rFonts w:ascii="Arial" w:hAnsi="Arial" w:cs="Arial"/>
                <w:sz w:val="16"/>
              </w:rPr>
              <w:t>HwTrq</w:t>
            </w:r>
            <w:proofErr w:type="spellEnd"/>
            <w:r w:rsidR="009B6B73">
              <w:rPr>
                <w:rFonts w:ascii="Arial" w:hAnsi="Arial" w:cs="Arial"/>
                <w:sz w:val="16"/>
              </w:rPr>
              <w:t>(</w:t>
            </w:r>
            <w:proofErr w:type="gramEnd"/>
            <w:r w:rsidR="009B6B73">
              <w:rPr>
                <w:rFonts w:ascii="Arial" w:hAnsi="Arial" w:cs="Arial"/>
                <w:sz w:val="16"/>
              </w:rPr>
              <w:t>sec 5.2.1.4)</w:t>
            </w:r>
            <w:r>
              <w:rPr>
                <w:rFonts w:ascii="Arial" w:hAnsi="Arial" w:cs="Arial"/>
                <w:sz w:val="16"/>
              </w:rPr>
              <w:t>.</w:t>
            </w:r>
          </w:p>
        </w:tc>
        <w:tc>
          <w:tcPr>
            <w:tcW w:w="1080" w:type="dxa"/>
          </w:tcPr>
          <w:p w:rsidR="004131B6" w:rsidRDefault="004131B6">
            <w:pPr>
              <w:spacing w:before="60"/>
              <w:rPr>
                <w:rFonts w:ascii="Arial" w:hAnsi="Arial" w:cs="Arial"/>
                <w:sz w:val="16"/>
              </w:rPr>
            </w:pPr>
            <w:r>
              <w:rPr>
                <w:rFonts w:ascii="Arial" w:hAnsi="Arial" w:cs="Arial"/>
                <w:sz w:val="16"/>
              </w:rPr>
              <w:t>6/14/11</w:t>
            </w:r>
          </w:p>
        </w:tc>
        <w:tc>
          <w:tcPr>
            <w:tcW w:w="1105" w:type="dxa"/>
          </w:tcPr>
          <w:p w:rsidR="004131B6" w:rsidRDefault="004131B6">
            <w:pPr>
              <w:spacing w:before="60"/>
              <w:rPr>
                <w:rFonts w:ascii="Arial" w:hAnsi="Arial" w:cs="Arial"/>
                <w:sz w:val="16"/>
              </w:rPr>
            </w:pPr>
            <w:r>
              <w:rPr>
                <w:rFonts w:ascii="Arial" w:hAnsi="Arial" w:cs="Arial"/>
                <w:sz w:val="16"/>
              </w:rPr>
              <w:t>SH</w:t>
            </w:r>
          </w:p>
        </w:tc>
      </w:tr>
      <w:tr w:rsidR="00D32C38">
        <w:tc>
          <w:tcPr>
            <w:tcW w:w="616" w:type="dxa"/>
          </w:tcPr>
          <w:p w:rsidR="00D32C38" w:rsidRDefault="00D32C38">
            <w:pPr>
              <w:spacing w:before="60"/>
              <w:rPr>
                <w:rFonts w:ascii="Arial" w:hAnsi="Arial" w:cs="Arial"/>
                <w:sz w:val="16"/>
              </w:rPr>
            </w:pPr>
            <w:r>
              <w:rPr>
                <w:rFonts w:ascii="Arial" w:hAnsi="Arial" w:cs="Arial"/>
                <w:sz w:val="16"/>
              </w:rPr>
              <w:t>6</w:t>
            </w:r>
          </w:p>
        </w:tc>
        <w:tc>
          <w:tcPr>
            <w:tcW w:w="662" w:type="dxa"/>
          </w:tcPr>
          <w:p w:rsidR="00D32C38" w:rsidRDefault="00D32C38">
            <w:pPr>
              <w:spacing w:before="60"/>
              <w:rPr>
                <w:rFonts w:ascii="Arial" w:hAnsi="Arial" w:cs="Arial"/>
                <w:sz w:val="16"/>
              </w:rPr>
            </w:pPr>
            <w:r>
              <w:rPr>
                <w:rFonts w:ascii="Arial" w:hAnsi="Arial" w:cs="Arial"/>
                <w:sz w:val="16"/>
              </w:rPr>
              <w:t>6</w:t>
            </w:r>
          </w:p>
        </w:tc>
        <w:tc>
          <w:tcPr>
            <w:tcW w:w="6210" w:type="dxa"/>
          </w:tcPr>
          <w:p w:rsidR="00D32C38" w:rsidRDefault="00D32C38" w:rsidP="004131B6">
            <w:pPr>
              <w:spacing w:before="60"/>
              <w:rPr>
                <w:rFonts w:ascii="Arial" w:hAnsi="Arial" w:cs="Arial"/>
                <w:sz w:val="16"/>
              </w:rPr>
            </w:pPr>
            <w:r>
              <w:rPr>
                <w:rFonts w:ascii="Arial" w:hAnsi="Arial" w:cs="Arial"/>
                <w:sz w:val="16"/>
              </w:rPr>
              <w:t xml:space="preserve">Added </w:t>
            </w:r>
            <w:r w:rsidR="00BD492F">
              <w:rPr>
                <w:rFonts w:ascii="Arial" w:hAnsi="Arial" w:cs="Arial"/>
                <w:iCs/>
                <w:color w:val="000000"/>
                <w:sz w:val="16"/>
                <w:szCs w:val="16"/>
              </w:rPr>
              <w:t>HPAssist_MtrNm_D_f32</w:t>
            </w:r>
            <w:r>
              <w:rPr>
                <w:rFonts w:ascii="Arial" w:hAnsi="Arial" w:cs="Arial"/>
                <w:iCs/>
                <w:color w:val="000000"/>
                <w:sz w:val="16"/>
                <w:szCs w:val="16"/>
              </w:rPr>
              <w:t xml:space="preserve"> Display variable to meet FDD</w:t>
            </w:r>
          </w:p>
        </w:tc>
        <w:tc>
          <w:tcPr>
            <w:tcW w:w="1080" w:type="dxa"/>
          </w:tcPr>
          <w:p w:rsidR="00D32C38" w:rsidRDefault="00D32C38">
            <w:pPr>
              <w:spacing w:before="60"/>
              <w:rPr>
                <w:rFonts w:ascii="Arial" w:hAnsi="Arial" w:cs="Arial"/>
                <w:sz w:val="16"/>
              </w:rPr>
            </w:pPr>
            <w:r>
              <w:rPr>
                <w:rFonts w:ascii="Arial" w:hAnsi="Arial" w:cs="Arial"/>
                <w:sz w:val="16"/>
              </w:rPr>
              <w:t>6/16/11</w:t>
            </w:r>
          </w:p>
        </w:tc>
        <w:tc>
          <w:tcPr>
            <w:tcW w:w="1105" w:type="dxa"/>
          </w:tcPr>
          <w:p w:rsidR="00D32C38" w:rsidRDefault="00D32C38">
            <w:pPr>
              <w:spacing w:before="60"/>
              <w:rPr>
                <w:rFonts w:ascii="Arial" w:hAnsi="Arial" w:cs="Arial"/>
                <w:sz w:val="16"/>
              </w:rPr>
            </w:pPr>
            <w:r>
              <w:rPr>
                <w:rFonts w:ascii="Arial" w:hAnsi="Arial" w:cs="Arial"/>
                <w:sz w:val="16"/>
              </w:rPr>
              <w:t>JJW</w:t>
            </w:r>
          </w:p>
        </w:tc>
      </w:tr>
      <w:tr w:rsidR="009D0706">
        <w:tc>
          <w:tcPr>
            <w:tcW w:w="616" w:type="dxa"/>
          </w:tcPr>
          <w:p w:rsidR="009D0706" w:rsidRDefault="009D0706">
            <w:pPr>
              <w:spacing w:before="60"/>
              <w:rPr>
                <w:rFonts w:ascii="Arial" w:hAnsi="Arial" w:cs="Arial"/>
                <w:sz w:val="16"/>
              </w:rPr>
            </w:pPr>
            <w:r>
              <w:rPr>
                <w:rFonts w:ascii="Arial" w:hAnsi="Arial" w:cs="Arial"/>
                <w:sz w:val="16"/>
              </w:rPr>
              <w:t>7</w:t>
            </w:r>
          </w:p>
        </w:tc>
        <w:tc>
          <w:tcPr>
            <w:tcW w:w="662" w:type="dxa"/>
          </w:tcPr>
          <w:p w:rsidR="009D0706" w:rsidRDefault="009D0706">
            <w:pPr>
              <w:spacing w:before="60"/>
              <w:rPr>
                <w:rFonts w:ascii="Arial" w:hAnsi="Arial" w:cs="Arial"/>
                <w:sz w:val="16"/>
              </w:rPr>
            </w:pPr>
            <w:r>
              <w:rPr>
                <w:rFonts w:ascii="Arial" w:hAnsi="Arial" w:cs="Arial"/>
                <w:sz w:val="16"/>
              </w:rPr>
              <w:t>7</w:t>
            </w:r>
          </w:p>
        </w:tc>
        <w:tc>
          <w:tcPr>
            <w:tcW w:w="6210" w:type="dxa"/>
          </w:tcPr>
          <w:p w:rsidR="009D0706" w:rsidRDefault="009D0706" w:rsidP="004131B6">
            <w:pPr>
              <w:spacing w:before="60"/>
              <w:rPr>
                <w:rFonts w:ascii="Arial" w:hAnsi="Arial" w:cs="Arial"/>
                <w:sz w:val="16"/>
              </w:rPr>
            </w:pPr>
            <w:r>
              <w:rPr>
                <w:rFonts w:ascii="Arial" w:hAnsi="Arial" w:cs="Arial"/>
                <w:sz w:val="16"/>
              </w:rPr>
              <w:t xml:space="preserve">Changed base assist to signed Y table.  Added base assist, </w:t>
            </w:r>
            <w:proofErr w:type="spellStart"/>
            <w:r>
              <w:rPr>
                <w:rFonts w:ascii="Arial" w:hAnsi="Arial" w:cs="Arial"/>
                <w:sz w:val="16"/>
              </w:rPr>
              <w:t>H</w:t>
            </w:r>
            <w:r w:rsidR="00AB4BF8">
              <w:rPr>
                <w:rFonts w:ascii="Arial" w:hAnsi="Arial" w:cs="Arial"/>
                <w:sz w:val="16"/>
              </w:rPr>
              <w:t>p</w:t>
            </w:r>
            <w:r>
              <w:rPr>
                <w:rFonts w:ascii="Arial" w:hAnsi="Arial" w:cs="Arial"/>
                <w:sz w:val="16"/>
              </w:rPr>
              <w:t>gain</w:t>
            </w:r>
            <w:proofErr w:type="spellEnd"/>
            <w:r>
              <w:rPr>
                <w:rFonts w:ascii="Arial" w:hAnsi="Arial" w:cs="Arial"/>
                <w:sz w:val="16"/>
              </w:rPr>
              <w:t>, and filter blending interface</w:t>
            </w:r>
          </w:p>
        </w:tc>
        <w:tc>
          <w:tcPr>
            <w:tcW w:w="1080" w:type="dxa"/>
          </w:tcPr>
          <w:p w:rsidR="009D0706" w:rsidRDefault="009D0706">
            <w:pPr>
              <w:spacing w:before="60"/>
              <w:rPr>
                <w:rFonts w:ascii="Arial" w:hAnsi="Arial" w:cs="Arial"/>
                <w:sz w:val="16"/>
              </w:rPr>
            </w:pPr>
            <w:r>
              <w:rPr>
                <w:rFonts w:ascii="Arial" w:hAnsi="Arial" w:cs="Arial"/>
                <w:sz w:val="16"/>
              </w:rPr>
              <w:t>07/14/11</w:t>
            </w:r>
          </w:p>
        </w:tc>
        <w:tc>
          <w:tcPr>
            <w:tcW w:w="1105" w:type="dxa"/>
          </w:tcPr>
          <w:p w:rsidR="009D0706" w:rsidRDefault="009D0706">
            <w:pPr>
              <w:spacing w:before="60"/>
              <w:rPr>
                <w:rFonts w:ascii="Arial" w:hAnsi="Arial" w:cs="Arial"/>
                <w:sz w:val="16"/>
              </w:rPr>
            </w:pPr>
            <w:r>
              <w:rPr>
                <w:rFonts w:ascii="Arial" w:hAnsi="Arial" w:cs="Arial"/>
                <w:sz w:val="16"/>
              </w:rPr>
              <w:t>LWW</w:t>
            </w:r>
          </w:p>
        </w:tc>
      </w:tr>
      <w:tr w:rsidR="00694B45">
        <w:tc>
          <w:tcPr>
            <w:tcW w:w="616" w:type="dxa"/>
          </w:tcPr>
          <w:p w:rsidR="00694B45" w:rsidRDefault="00694B45">
            <w:pPr>
              <w:spacing w:before="60"/>
              <w:rPr>
                <w:rFonts w:ascii="Arial" w:hAnsi="Arial" w:cs="Arial"/>
                <w:sz w:val="16"/>
              </w:rPr>
            </w:pPr>
            <w:r>
              <w:rPr>
                <w:rFonts w:ascii="Arial" w:hAnsi="Arial" w:cs="Arial"/>
                <w:sz w:val="16"/>
              </w:rPr>
              <w:t>.8</w:t>
            </w:r>
          </w:p>
        </w:tc>
        <w:tc>
          <w:tcPr>
            <w:tcW w:w="662" w:type="dxa"/>
          </w:tcPr>
          <w:p w:rsidR="00694B45" w:rsidRDefault="00694B45">
            <w:pPr>
              <w:spacing w:before="60"/>
              <w:rPr>
                <w:rFonts w:ascii="Arial" w:hAnsi="Arial" w:cs="Arial"/>
                <w:sz w:val="16"/>
              </w:rPr>
            </w:pPr>
            <w:r>
              <w:rPr>
                <w:rFonts w:ascii="Arial" w:hAnsi="Arial" w:cs="Arial"/>
                <w:sz w:val="16"/>
              </w:rPr>
              <w:t>8</w:t>
            </w:r>
          </w:p>
        </w:tc>
        <w:tc>
          <w:tcPr>
            <w:tcW w:w="6210" w:type="dxa"/>
          </w:tcPr>
          <w:p w:rsidR="00694B45" w:rsidRDefault="00694B45" w:rsidP="004131B6">
            <w:pPr>
              <w:spacing w:before="60"/>
              <w:rPr>
                <w:rFonts w:ascii="Arial" w:hAnsi="Arial" w:cs="Arial"/>
                <w:sz w:val="16"/>
              </w:rPr>
            </w:pPr>
            <w:r>
              <w:rPr>
                <w:rFonts w:ascii="Arial" w:hAnsi="Arial" w:cs="Arial"/>
                <w:sz w:val="16"/>
              </w:rPr>
              <w:t xml:space="preserve">Updated to FDD #SF-1 </w:t>
            </w:r>
            <w:proofErr w:type="spellStart"/>
            <w:r>
              <w:rPr>
                <w:rFonts w:ascii="Arial" w:hAnsi="Arial" w:cs="Arial"/>
                <w:sz w:val="16"/>
              </w:rPr>
              <w:t>ver</w:t>
            </w:r>
            <w:proofErr w:type="spellEnd"/>
            <w:r>
              <w:rPr>
                <w:rFonts w:ascii="Arial" w:hAnsi="Arial" w:cs="Arial"/>
                <w:sz w:val="16"/>
              </w:rPr>
              <w:t xml:space="preserve"> 008</w:t>
            </w:r>
            <w:r w:rsidR="00BB260E">
              <w:rPr>
                <w:rFonts w:ascii="Arial" w:hAnsi="Arial" w:cs="Arial"/>
                <w:sz w:val="16"/>
              </w:rPr>
              <w:t>, Updated to Template EA3, Rev1</w:t>
            </w:r>
          </w:p>
        </w:tc>
        <w:tc>
          <w:tcPr>
            <w:tcW w:w="1080" w:type="dxa"/>
          </w:tcPr>
          <w:p w:rsidR="00694B45" w:rsidRDefault="00694B45">
            <w:pPr>
              <w:spacing w:before="60"/>
              <w:rPr>
                <w:rFonts w:ascii="Arial" w:hAnsi="Arial" w:cs="Arial"/>
                <w:sz w:val="16"/>
              </w:rPr>
            </w:pPr>
            <w:r>
              <w:rPr>
                <w:rFonts w:ascii="Arial" w:hAnsi="Arial" w:cs="Arial"/>
                <w:sz w:val="16"/>
              </w:rPr>
              <w:t>11/08/11</w:t>
            </w:r>
          </w:p>
        </w:tc>
        <w:tc>
          <w:tcPr>
            <w:tcW w:w="1105" w:type="dxa"/>
          </w:tcPr>
          <w:p w:rsidR="00694B45" w:rsidRDefault="00694B45">
            <w:pPr>
              <w:spacing w:before="60"/>
              <w:rPr>
                <w:rFonts w:ascii="Arial" w:hAnsi="Arial" w:cs="Arial"/>
                <w:sz w:val="16"/>
              </w:rPr>
            </w:pPr>
            <w:r>
              <w:rPr>
                <w:rFonts w:ascii="Arial" w:hAnsi="Arial" w:cs="Arial"/>
                <w:sz w:val="16"/>
              </w:rPr>
              <w:t>M. Story</w:t>
            </w:r>
          </w:p>
        </w:tc>
      </w:tr>
      <w:tr w:rsidR="00E1538E">
        <w:tc>
          <w:tcPr>
            <w:tcW w:w="616" w:type="dxa"/>
          </w:tcPr>
          <w:p w:rsidR="00E1538E" w:rsidRDefault="00E1538E">
            <w:pPr>
              <w:spacing w:before="60"/>
              <w:rPr>
                <w:rFonts w:ascii="Arial" w:hAnsi="Arial" w:cs="Arial"/>
                <w:sz w:val="16"/>
              </w:rPr>
            </w:pPr>
            <w:r>
              <w:rPr>
                <w:rFonts w:ascii="Arial" w:hAnsi="Arial" w:cs="Arial"/>
                <w:sz w:val="16"/>
              </w:rPr>
              <w:t>9</w:t>
            </w:r>
          </w:p>
        </w:tc>
        <w:tc>
          <w:tcPr>
            <w:tcW w:w="662" w:type="dxa"/>
          </w:tcPr>
          <w:p w:rsidR="00E1538E" w:rsidRDefault="00E1538E">
            <w:pPr>
              <w:spacing w:before="60"/>
              <w:rPr>
                <w:rFonts w:ascii="Arial" w:hAnsi="Arial" w:cs="Arial"/>
                <w:sz w:val="16"/>
              </w:rPr>
            </w:pPr>
            <w:r>
              <w:rPr>
                <w:rFonts w:ascii="Arial" w:hAnsi="Arial" w:cs="Arial"/>
                <w:sz w:val="16"/>
              </w:rPr>
              <w:t>9</w:t>
            </w:r>
          </w:p>
        </w:tc>
        <w:tc>
          <w:tcPr>
            <w:tcW w:w="6210" w:type="dxa"/>
          </w:tcPr>
          <w:p w:rsidR="00E1538E" w:rsidRDefault="00E1538E" w:rsidP="004131B6">
            <w:pPr>
              <w:spacing w:before="60"/>
              <w:rPr>
                <w:rFonts w:ascii="Arial" w:hAnsi="Arial" w:cs="Arial"/>
                <w:sz w:val="16"/>
              </w:rPr>
            </w:pPr>
            <w:r>
              <w:rPr>
                <w:rFonts w:ascii="Arial" w:hAnsi="Arial" w:cs="Arial"/>
                <w:sz w:val="16"/>
              </w:rPr>
              <w:t>Changed Cal names to new standard</w:t>
            </w:r>
          </w:p>
        </w:tc>
        <w:tc>
          <w:tcPr>
            <w:tcW w:w="1080" w:type="dxa"/>
          </w:tcPr>
          <w:p w:rsidR="00E1538E" w:rsidRDefault="00E1538E">
            <w:pPr>
              <w:spacing w:before="60"/>
              <w:rPr>
                <w:rFonts w:ascii="Arial" w:hAnsi="Arial" w:cs="Arial"/>
                <w:sz w:val="16"/>
              </w:rPr>
            </w:pPr>
            <w:r>
              <w:rPr>
                <w:rFonts w:ascii="Arial" w:hAnsi="Arial" w:cs="Arial"/>
                <w:sz w:val="16"/>
              </w:rPr>
              <w:t>11/29/11</w:t>
            </w:r>
          </w:p>
        </w:tc>
        <w:tc>
          <w:tcPr>
            <w:tcW w:w="1105" w:type="dxa"/>
          </w:tcPr>
          <w:p w:rsidR="00E1538E" w:rsidRDefault="00E1538E">
            <w:pPr>
              <w:spacing w:before="60"/>
              <w:rPr>
                <w:rFonts w:ascii="Arial" w:hAnsi="Arial" w:cs="Arial"/>
                <w:sz w:val="16"/>
              </w:rPr>
            </w:pPr>
            <w:r>
              <w:rPr>
                <w:rFonts w:ascii="Arial" w:hAnsi="Arial" w:cs="Arial"/>
                <w:sz w:val="16"/>
              </w:rPr>
              <w:t>M. Story</w:t>
            </w:r>
          </w:p>
        </w:tc>
      </w:tr>
      <w:tr w:rsidR="00785FAC">
        <w:tc>
          <w:tcPr>
            <w:tcW w:w="616" w:type="dxa"/>
          </w:tcPr>
          <w:p w:rsidR="00785FAC" w:rsidRDefault="00785FAC">
            <w:pPr>
              <w:spacing w:before="60"/>
              <w:rPr>
                <w:rFonts w:ascii="Arial" w:hAnsi="Arial" w:cs="Arial"/>
                <w:sz w:val="16"/>
              </w:rPr>
            </w:pPr>
            <w:r>
              <w:rPr>
                <w:rFonts w:ascii="Arial" w:hAnsi="Arial" w:cs="Arial"/>
                <w:sz w:val="16"/>
              </w:rPr>
              <w:t>10</w:t>
            </w:r>
          </w:p>
        </w:tc>
        <w:tc>
          <w:tcPr>
            <w:tcW w:w="662" w:type="dxa"/>
          </w:tcPr>
          <w:p w:rsidR="00785FAC" w:rsidRDefault="00785FAC">
            <w:pPr>
              <w:spacing w:before="60"/>
              <w:rPr>
                <w:rFonts w:ascii="Arial" w:hAnsi="Arial" w:cs="Arial"/>
                <w:sz w:val="16"/>
              </w:rPr>
            </w:pPr>
            <w:r>
              <w:rPr>
                <w:rFonts w:ascii="Arial" w:hAnsi="Arial" w:cs="Arial"/>
                <w:sz w:val="16"/>
              </w:rPr>
              <w:t>10</w:t>
            </w:r>
          </w:p>
        </w:tc>
        <w:tc>
          <w:tcPr>
            <w:tcW w:w="6210" w:type="dxa"/>
          </w:tcPr>
          <w:p w:rsidR="00785FAC" w:rsidRDefault="00785FAC" w:rsidP="00785FAC">
            <w:pPr>
              <w:spacing w:before="60"/>
              <w:rPr>
                <w:rFonts w:ascii="Arial" w:hAnsi="Arial" w:cs="Arial"/>
                <w:sz w:val="16"/>
              </w:rPr>
            </w:pPr>
            <w:proofErr w:type="spellStart"/>
            <w:r>
              <w:rPr>
                <w:rFonts w:ascii="Arial" w:hAnsi="Arial" w:cs="Arial"/>
                <w:sz w:val="16"/>
              </w:rPr>
              <w:t>Anomally</w:t>
            </w:r>
            <w:proofErr w:type="spellEnd"/>
            <w:r>
              <w:rPr>
                <w:rFonts w:ascii="Arial" w:hAnsi="Arial" w:cs="Arial"/>
                <w:sz w:val="16"/>
              </w:rPr>
              <w:t xml:space="preserve"> correction </w:t>
            </w:r>
            <w:r w:rsidRPr="00785FAC">
              <w:rPr>
                <w:rFonts w:ascii="Arial" w:hAnsi="Arial" w:cs="Arial"/>
                <w:sz w:val="16"/>
              </w:rPr>
              <w:t>3246</w:t>
            </w:r>
            <w:r>
              <w:rPr>
                <w:rFonts w:ascii="Arial" w:hAnsi="Arial" w:cs="Arial"/>
                <w:sz w:val="16"/>
              </w:rPr>
              <w:t xml:space="preserve">: Moved sign block into ‘if’ statement to re-apply sign to assist command to allow the assist gain common manufacturing service to control the motor. Error would cause motor to spin in one direction only. </w:t>
            </w:r>
          </w:p>
        </w:tc>
        <w:tc>
          <w:tcPr>
            <w:tcW w:w="1080" w:type="dxa"/>
          </w:tcPr>
          <w:p w:rsidR="00785FAC" w:rsidRDefault="00785FAC">
            <w:pPr>
              <w:spacing w:before="60"/>
              <w:rPr>
                <w:rFonts w:ascii="Arial" w:hAnsi="Arial" w:cs="Arial"/>
                <w:sz w:val="16"/>
              </w:rPr>
            </w:pPr>
            <w:r>
              <w:rPr>
                <w:rFonts w:ascii="Arial" w:hAnsi="Arial" w:cs="Arial"/>
                <w:sz w:val="16"/>
              </w:rPr>
              <w:t>01/05/12</w:t>
            </w:r>
          </w:p>
        </w:tc>
        <w:tc>
          <w:tcPr>
            <w:tcW w:w="1105" w:type="dxa"/>
          </w:tcPr>
          <w:p w:rsidR="00785FAC" w:rsidRDefault="00785FAC">
            <w:pPr>
              <w:spacing w:before="60"/>
              <w:rPr>
                <w:rFonts w:ascii="Arial" w:hAnsi="Arial" w:cs="Arial"/>
                <w:sz w:val="16"/>
              </w:rPr>
            </w:pPr>
            <w:r>
              <w:rPr>
                <w:rFonts w:ascii="Arial" w:hAnsi="Arial" w:cs="Arial"/>
                <w:sz w:val="16"/>
              </w:rPr>
              <w:t>KJS</w:t>
            </w:r>
          </w:p>
        </w:tc>
      </w:tr>
      <w:tr w:rsidR="00AB4BF8">
        <w:tc>
          <w:tcPr>
            <w:tcW w:w="616" w:type="dxa"/>
          </w:tcPr>
          <w:p w:rsidR="00AB4BF8" w:rsidRDefault="00AB4BF8">
            <w:pPr>
              <w:spacing w:before="60"/>
              <w:rPr>
                <w:rFonts w:ascii="Arial" w:hAnsi="Arial" w:cs="Arial"/>
                <w:sz w:val="16"/>
              </w:rPr>
            </w:pPr>
            <w:r>
              <w:rPr>
                <w:rFonts w:ascii="Arial" w:hAnsi="Arial" w:cs="Arial"/>
                <w:sz w:val="16"/>
              </w:rPr>
              <w:t>11</w:t>
            </w:r>
          </w:p>
        </w:tc>
        <w:tc>
          <w:tcPr>
            <w:tcW w:w="662" w:type="dxa"/>
          </w:tcPr>
          <w:p w:rsidR="00AB4BF8" w:rsidRDefault="00AB4BF8">
            <w:pPr>
              <w:spacing w:before="60"/>
              <w:rPr>
                <w:rFonts w:ascii="Arial" w:hAnsi="Arial" w:cs="Arial"/>
                <w:sz w:val="16"/>
              </w:rPr>
            </w:pPr>
            <w:r>
              <w:rPr>
                <w:rFonts w:ascii="Arial" w:hAnsi="Arial" w:cs="Arial"/>
                <w:sz w:val="16"/>
              </w:rPr>
              <w:t>11</w:t>
            </w:r>
          </w:p>
        </w:tc>
        <w:tc>
          <w:tcPr>
            <w:tcW w:w="6210" w:type="dxa"/>
          </w:tcPr>
          <w:p w:rsidR="00AB4BF8" w:rsidRDefault="007852B8" w:rsidP="00AB4BF8">
            <w:pPr>
              <w:spacing w:before="60"/>
              <w:rPr>
                <w:rFonts w:ascii="Arial" w:hAnsi="Arial" w:cs="Arial"/>
                <w:sz w:val="16"/>
              </w:rPr>
            </w:pPr>
            <w:r>
              <w:rPr>
                <w:rFonts w:ascii="Arial" w:hAnsi="Arial" w:cs="Arial"/>
                <w:sz w:val="16"/>
              </w:rPr>
              <w:t xml:space="preserve">Changes done as per </w:t>
            </w:r>
            <w:proofErr w:type="spellStart"/>
            <w:r>
              <w:rPr>
                <w:rFonts w:ascii="Arial" w:hAnsi="Arial" w:cs="Arial"/>
                <w:sz w:val="16"/>
              </w:rPr>
              <w:t>FaultInjection</w:t>
            </w:r>
            <w:proofErr w:type="spellEnd"/>
            <w:r>
              <w:rPr>
                <w:rFonts w:ascii="Arial" w:hAnsi="Arial" w:cs="Arial"/>
                <w:sz w:val="16"/>
              </w:rPr>
              <w:t xml:space="preserve"> technique</w:t>
            </w:r>
          </w:p>
        </w:tc>
        <w:tc>
          <w:tcPr>
            <w:tcW w:w="1080" w:type="dxa"/>
          </w:tcPr>
          <w:p w:rsidR="00AB4BF8" w:rsidRDefault="00AB4BF8">
            <w:pPr>
              <w:spacing w:before="60"/>
              <w:rPr>
                <w:rFonts w:ascii="Arial" w:hAnsi="Arial" w:cs="Arial"/>
                <w:sz w:val="16"/>
              </w:rPr>
            </w:pPr>
            <w:r>
              <w:rPr>
                <w:rFonts w:ascii="Arial" w:hAnsi="Arial" w:cs="Arial"/>
                <w:sz w:val="16"/>
              </w:rPr>
              <w:t>01/05/12</w:t>
            </w:r>
          </w:p>
        </w:tc>
        <w:tc>
          <w:tcPr>
            <w:tcW w:w="1105" w:type="dxa"/>
          </w:tcPr>
          <w:p w:rsidR="00AB4BF8" w:rsidRDefault="00AB4BF8">
            <w:pPr>
              <w:spacing w:before="60"/>
              <w:rPr>
                <w:rFonts w:ascii="Arial" w:hAnsi="Arial" w:cs="Arial"/>
                <w:sz w:val="16"/>
              </w:rPr>
            </w:pPr>
            <w:r>
              <w:rPr>
                <w:rFonts w:ascii="Arial" w:hAnsi="Arial" w:cs="Arial"/>
                <w:sz w:val="16"/>
              </w:rPr>
              <w:t>NRAR</w:t>
            </w:r>
          </w:p>
        </w:tc>
      </w:tr>
      <w:tr w:rsidR="004571EE">
        <w:tc>
          <w:tcPr>
            <w:tcW w:w="616" w:type="dxa"/>
          </w:tcPr>
          <w:p w:rsidR="004571EE" w:rsidRDefault="004571EE">
            <w:pPr>
              <w:spacing w:before="60"/>
              <w:rPr>
                <w:rFonts w:ascii="Arial" w:hAnsi="Arial" w:cs="Arial"/>
                <w:sz w:val="16"/>
              </w:rPr>
            </w:pPr>
            <w:r>
              <w:rPr>
                <w:rFonts w:ascii="Arial" w:hAnsi="Arial" w:cs="Arial"/>
                <w:sz w:val="16"/>
              </w:rPr>
              <w:t>12</w:t>
            </w:r>
          </w:p>
        </w:tc>
        <w:tc>
          <w:tcPr>
            <w:tcW w:w="662" w:type="dxa"/>
          </w:tcPr>
          <w:p w:rsidR="004571EE" w:rsidRDefault="004571EE">
            <w:pPr>
              <w:spacing w:before="60"/>
              <w:rPr>
                <w:rFonts w:ascii="Arial" w:hAnsi="Arial" w:cs="Arial"/>
                <w:sz w:val="16"/>
              </w:rPr>
            </w:pPr>
            <w:r>
              <w:rPr>
                <w:rFonts w:ascii="Arial" w:hAnsi="Arial" w:cs="Arial"/>
                <w:sz w:val="16"/>
              </w:rPr>
              <w:t>12</w:t>
            </w:r>
          </w:p>
        </w:tc>
        <w:tc>
          <w:tcPr>
            <w:tcW w:w="6210" w:type="dxa"/>
          </w:tcPr>
          <w:p w:rsidR="004571EE" w:rsidRDefault="004571EE" w:rsidP="00AB4BF8">
            <w:pPr>
              <w:spacing w:before="60"/>
              <w:rPr>
                <w:rFonts w:ascii="Arial" w:hAnsi="Arial" w:cs="Arial"/>
                <w:sz w:val="16"/>
              </w:rPr>
            </w:pPr>
            <w:r>
              <w:rPr>
                <w:rFonts w:ascii="Arial" w:hAnsi="Arial" w:cs="Arial"/>
                <w:sz w:val="16"/>
              </w:rPr>
              <w:t>Updated to SF-</w:t>
            </w:r>
            <w:r w:rsidR="001726B0">
              <w:rPr>
                <w:rFonts w:ascii="Arial" w:hAnsi="Arial" w:cs="Arial"/>
                <w:sz w:val="16"/>
              </w:rPr>
              <w:t>0</w:t>
            </w:r>
            <w:r>
              <w:rPr>
                <w:rFonts w:ascii="Arial" w:hAnsi="Arial" w:cs="Arial"/>
                <w:sz w:val="16"/>
              </w:rPr>
              <w:t xml:space="preserve">1 v010 (changed input </w:t>
            </w:r>
            <w:proofErr w:type="spellStart"/>
            <w:r>
              <w:rPr>
                <w:rFonts w:ascii="Arial" w:hAnsi="Arial" w:cs="Arial"/>
                <w:sz w:val="16"/>
              </w:rPr>
              <w:t>ThermalAssistScl</w:t>
            </w:r>
            <w:proofErr w:type="spellEnd"/>
            <w:r>
              <w:rPr>
                <w:rFonts w:ascii="Arial" w:hAnsi="Arial" w:cs="Arial"/>
                <w:sz w:val="16"/>
              </w:rPr>
              <w:t xml:space="preserve"> to </w:t>
            </w:r>
            <w:proofErr w:type="spellStart"/>
            <w:r>
              <w:rPr>
                <w:rFonts w:ascii="Arial" w:hAnsi="Arial" w:cs="Arial"/>
                <w:sz w:val="16"/>
              </w:rPr>
              <w:t>DutyCycleLevel</w:t>
            </w:r>
            <w:proofErr w:type="spellEnd"/>
            <w:r>
              <w:rPr>
                <w:rFonts w:ascii="Arial" w:hAnsi="Arial" w:cs="Arial"/>
                <w:sz w:val="16"/>
              </w:rPr>
              <w:t>)</w:t>
            </w:r>
          </w:p>
        </w:tc>
        <w:tc>
          <w:tcPr>
            <w:tcW w:w="1080" w:type="dxa"/>
          </w:tcPr>
          <w:p w:rsidR="004571EE" w:rsidRDefault="004571EE" w:rsidP="00A840F6">
            <w:pPr>
              <w:spacing w:before="60"/>
              <w:rPr>
                <w:rFonts w:ascii="Arial" w:hAnsi="Arial" w:cs="Arial"/>
                <w:sz w:val="16"/>
              </w:rPr>
            </w:pPr>
            <w:r>
              <w:rPr>
                <w:rFonts w:ascii="Arial" w:hAnsi="Arial" w:cs="Arial"/>
                <w:sz w:val="16"/>
              </w:rPr>
              <w:t>06/</w:t>
            </w:r>
            <w:r w:rsidR="00A840F6">
              <w:rPr>
                <w:rFonts w:ascii="Arial" w:hAnsi="Arial" w:cs="Arial"/>
                <w:sz w:val="16"/>
              </w:rPr>
              <w:t>20</w:t>
            </w:r>
            <w:r>
              <w:rPr>
                <w:rFonts w:ascii="Arial" w:hAnsi="Arial" w:cs="Arial"/>
                <w:sz w:val="16"/>
              </w:rPr>
              <w:t>/12</w:t>
            </w:r>
          </w:p>
        </w:tc>
        <w:tc>
          <w:tcPr>
            <w:tcW w:w="1105" w:type="dxa"/>
          </w:tcPr>
          <w:p w:rsidR="004571EE" w:rsidRDefault="004571EE">
            <w:pPr>
              <w:spacing w:before="60"/>
              <w:rPr>
                <w:rFonts w:ascii="Arial" w:hAnsi="Arial" w:cs="Arial"/>
                <w:sz w:val="16"/>
              </w:rPr>
            </w:pPr>
            <w:r>
              <w:rPr>
                <w:rFonts w:ascii="Arial" w:hAnsi="Arial" w:cs="Arial"/>
                <w:sz w:val="16"/>
              </w:rPr>
              <w:t>OT</w:t>
            </w:r>
          </w:p>
        </w:tc>
      </w:tr>
      <w:tr w:rsidR="002C0F12">
        <w:tc>
          <w:tcPr>
            <w:tcW w:w="616" w:type="dxa"/>
          </w:tcPr>
          <w:p w:rsidR="002C0F12" w:rsidRDefault="002C0F12">
            <w:pPr>
              <w:spacing w:before="60"/>
              <w:rPr>
                <w:rFonts w:ascii="Arial" w:hAnsi="Arial" w:cs="Arial"/>
                <w:sz w:val="16"/>
              </w:rPr>
            </w:pPr>
            <w:r>
              <w:rPr>
                <w:rFonts w:ascii="Arial" w:hAnsi="Arial" w:cs="Arial"/>
                <w:sz w:val="16"/>
              </w:rPr>
              <w:t>13</w:t>
            </w:r>
          </w:p>
        </w:tc>
        <w:tc>
          <w:tcPr>
            <w:tcW w:w="662" w:type="dxa"/>
          </w:tcPr>
          <w:p w:rsidR="002C0F12" w:rsidRDefault="002C0F12">
            <w:pPr>
              <w:spacing w:before="60"/>
              <w:rPr>
                <w:rFonts w:ascii="Arial" w:hAnsi="Arial" w:cs="Arial"/>
                <w:sz w:val="16"/>
              </w:rPr>
            </w:pPr>
            <w:r>
              <w:rPr>
                <w:rFonts w:ascii="Arial" w:hAnsi="Arial" w:cs="Arial"/>
                <w:sz w:val="16"/>
              </w:rPr>
              <w:t>13</w:t>
            </w:r>
          </w:p>
        </w:tc>
        <w:tc>
          <w:tcPr>
            <w:tcW w:w="6210" w:type="dxa"/>
          </w:tcPr>
          <w:p w:rsidR="002C0F12" w:rsidRDefault="002C0F12" w:rsidP="00AB4BF8">
            <w:pPr>
              <w:spacing w:before="60"/>
              <w:rPr>
                <w:rFonts w:ascii="Arial" w:hAnsi="Arial" w:cs="Arial"/>
                <w:sz w:val="16"/>
              </w:rPr>
            </w:pPr>
            <w:r>
              <w:rPr>
                <w:rFonts w:ascii="Arial" w:hAnsi="Arial" w:cs="Arial"/>
                <w:sz w:val="16"/>
              </w:rPr>
              <w:t>Changed Thermal Scale Y table to be u2p14 to workaround interpolation library anomaly.</w:t>
            </w:r>
          </w:p>
        </w:tc>
        <w:tc>
          <w:tcPr>
            <w:tcW w:w="1080" w:type="dxa"/>
          </w:tcPr>
          <w:p w:rsidR="002C0F12" w:rsidRDefault="002C0F12" w:rsidP="00A840F6">
            <w:pPr>
              <w:spacing w:before="60"/>
              <w:rPr>
                <w:rFonts w:ascii="Arial" w:hAnsi="Arial" w:cs="Arial"/>
                <w:sz w:val="16"/>
              </w:rPr>
            </w:pPr>
            <w:r>
              <w:rPr>
                <w:rFonts w:ascii="Arial" w:hAnsi="Arial" w:cs="Arial"/>
                <w:sz w:val="16"/>
              </w:rPr>
              <w:t>07/23/12</w:t>
            </w:r>
          </w:p>
        </w:tc>
        <w:tc>
          <w:tcPr>
            <w:tcW w:w="1105" w:type="dxa"/>
          </w:tcPr>
          <w:p w:rsidR="002C0F12" w:rsidRDefault="002C0F12">
            <w:pPr>
              <w:spacing w:before="60"/>
              <w:rPr>
                <w:rFonts w:ascii="Arial" w:hAnsi="Arial" w:cs="Arial"/>
                <w:sz w:val="16"/>
              </w:rPr>
            </w:pPr>
            <w:r>
              <w:rPr>
                <w:rFonts w:ascii="Arial" w:hAnsi="Arial" w:cs="Arial"/>
                <w:sz w:val="16"/>
              </w:rPr>
              <w:t>LWW</w:t>
            </w:r>
          </w:p>
        </w:tc>
      </w:tr>
      <w:tr w:rsidR="003814BB">
        <w:tc>
          <w:tcPr>
            <w:tcW w:w="616" w:type="dxa"/>
          </w:tcPr>
          <w:p w:rsidR="003814BB" w:rsidRDefault="003814BB">
            <w:pPr>
              <w:spacing w:before="60"/>
              <w:rPr>
                <w:rFonts w:ascii="Arial" w:hAnsi="Arial" w:cs="Arial"/>
                <w:sz w:val="16"/>
              </w:rPr>
            </w:pPr>
            <w:r>
              <w:rPr>
                <w:rFonts w:ascii="Arial" w:hAnsi="Arial" w:cs="Arial"/>
                <w:sz w:val="16"/>
              </w:rPr>
              <w:t>14</w:t>
            </w:r>
          </w:p>
        </w:tc>
        <w:tc>
          <w:tcPr>
            <w:tcW w:w="662" w:type="dxa"/>
          </w:tcPr>
          <w:p w:rsidR="003814BB" w:rsidRDefault="003814BB">
            <w:pPr>
              <w:spacing w:before="60"/>
              <w:rPr>
                <w:rFonts w:ascii="Arial" w:hAnsi="Arial" w:cs="Arial"/>
                <w:sz w:val="16"/>
              </w:rPr>
            </w:pPr>
            <w:r>
              <w:rPr>
                <w:rFonts w:ascii="Arial" w:hAnsi="Arial" w:cs="Arial"/>
                <w:sz w:val="16"/>
              </w:rPr>
              <w:t>14</w:t>
            </w:r>
          </w:p>
        </w:tc>
        <w:tc>
          <w:tcPr>
            <w:tcW w:w="6210" w:type="dxa"/>
          </w:tcPr>
          <w:p w:rsidR="003814BB" w:rsidRDefault="003814BB" w:rsidP="003814BB">
            <w:pPr>
              <w:spacing w:before="60"/>
              <w:rPr>
                <w:rFonts w:ascii="Arial" w:hAnsi="Arial" w:cs="Arial"/>
                <w:sz w:val="16"/>
              </w:rPr>
            </w:pPr>
            <w:r w:rsidRPr="003814BB">
              <w:rPr>
                <w:rFonts w:ascii="Arial" w:hAnsi="Arial" w:cs="Arial"/>
                <w:sz w:val="16"/>
              </w:rPr>
              <w:t xml:space="preserve">Changed Thermal Scale </w:t>
            </w:r>
            <w:r>
              <w:rPr>
                <w:rFonts w:ascii="Arial" w:hAnsi="Arial" w:cs="Arial"/>
                <w:sz w:val="16"/>
              </w:rPr>
              <w:t>X</w:t>
            </w:r>
            <w:r w:rsidRPr="003814BB">
              <w:rPr>
                <w:rFonts w:ascii="Arial" w:hAnsi="Arial" w:cs="Arial"/>
                <w:sz w:val="16"/>
              </w:rPr>
              <w:t xml:space="preserve"> table to be u</w:t>
            </w:r>
            <w:r>
              <w:rPr>
                <w:rFonts w:ascii="Arial" w:hAnsi="Arial" w:cs="Arial"/>
                <w:sz w:val="16"/>
              </w:rPr>
              <w:t>16</w:t>
            </w:r>
            <w:r w:rsidRPr="003814BB">
              <w:rPr>
                <w:rFonts w:ascii="Arial" w:hAnsi="Arial" w:cs="Arial"/>
                <w:sz w:val="16"/>
              </w:rPr>
              <w:t>p</w:t>
            </w:r>
            <w:r>
              <w:rPr>
                <w:rFonts w:ascii="Arial" w:hAnsi="Arial" w:cs="Arial"/>
                <w:sz w:val="16"/>
              </w:rPr>
              <w:t>0</w:t>
            </w:r>
            <w:r w:rsidRPr="003814BB">
              <w:rPr>
                <w:rFonts w:ascii="Arial" w:hAnsi="Arial" w:cs="Arial"/>
                <w:sz w:val="16"/>
              </w:rPr>
              <w:t xml:space="preserve"> to workaround interpolation library anomaly.</w:t>
            </w:r>
          </w:p>
        </w:tc>
        <w:tc>
          <w:tcPr>
            <w:tcW w:w="1080" w:type="dxa"/>
          </w:tcPr>
          <w:p w:rsidR="003814BB" w:rsidRDefault="003814BB" w:rsidP="00A840F6">
            <w:pPr>
              <w:spacing w:before="60"/>
              <w:rPr>
                <w:rFonts w:ascii="Arial" w:hAnsi="Arial" w:cs="Arial"/>
                <w:sz w:val="16"/>
              </w:rPr>
            </w:pPr>
            <w:r w:rsidRPr="003814BB">
              <w:rPr>
                <w:rFonts w:ascii="Arial" w:hAnsi="Arial" w:cs="Arial"/>
                <w:sz w:val="16"/>
              </w:rPr>
              <w:t>07/23/12</w:t>
            </w:r>
          </w:p>
        </w:tc>
        <w:tc>
          <w:tcPr>
            <w:tcW w:w="1105" w:type="dxa"/>
          </w:tcPr>
          <w:p w:rsidR="003814BB" w:rsidRDefault="003814BB">
            <w:pPr>
              <w:spacing w:before="60"/>
              <w:rPr>
                <w:rFonts w:ascii="Arial" w:hAnsi="Arial" w:cs="Arial"/>
                <w:sz w:val="16"/>
              </w:rPr>
            </w:pPr>
            <w:r w:rsidRPr="003814BB">
              <w:rPr>
                <w:rFonts w:ascii="Arial" w:hAnsi="Arial" w:cs="Arial"/>
                <w:sz w:val="16"/>
              </w:rPr>
              <w:t>LWW</w:t>
            </w:r>
          </w:p>
        </w:tc>
      </w:tr>
      <w:tr w:rsidR="00AB21DD">
        <w:tc>
          <w:tcPr>
            <w:tcW w:w="616" w:type="dxa"/>
          </w:tcPr>
          <w:p w:rsidR="00AB21DD" w:rsidRDefault="00AB21DD">
            <w:pPr>
              <w:spacing w:before="60"/>
              <w:rPr>
                <w:rFonts w:ascii="Arial" w:hAnsi="Arial" w:cs="Arial"/>
                <w:sz w:val="16"/>
              </w:rPr>
            </w:pPr>
            <w:r>
              <w:rPr>
                <w:rFonts w:ascii="Arial" w:hAnsi="Arial" w:cs="Arial"/>
                <w:sz w:val="16"/>
              </w:rPr>
              <w:t>15</w:t>
            </w:r>
          </w:p>
        </w:tc>
        <w:tc>
          <w:tcPr>
            <w:tcW w:w="662" w:type="dxa"/>
          </w:tcPr>
          <w:p w:rsidR="00AB21DD" w:rsidRDefault="00AB21DD">
            <w:pPr>
              <w:spacing w:before="60"/>
              <w:rPr>
                <w:rFonts w:ascii="Arial" w:hAnsi="Arial" w:cs="Arial"/>
                <w:sz w:val="16"/>
              </w:rPr>
            </w:pPr>
            <w:r>
              <w:rPr>
                <w:rFonts w:ascii="Arial" w:hAnsi="Arial" w:cs="Arial"/>
                <w:sz w:val="16"/>
              </w:rPr>
              <w:t>15</w:t>
            </w:r>
          </w:p>
        </w:tc>
        <w:tc>
          <w:tcPr>
            <w:tcW w:w="6210" w:type="dxa"/>
          </w:tcPr>
          <w:p w:rsidR="00AB21DD" w:rsidRPr="003814BB" w:rsidRDefault="00AB21DD" w:rsidP="003814BB">
            <w:pPr>
              <w:spacing w:before="60"/>
              <w:rPr>
                <w:rFonts w:ascii="Arial" w:hAnsi="Arial" w:cs="Arial"/>
                <w:sz w:val="16"/>
              </w:rPr>
            </w:pPr>
            <w:r>
              <w:rPr>
                <w:rFonts w:ascii="Arial" w:hAnsi="Arial" w:cs="Arial"/>
                <w:sz w:val="16"/>
              </w:rPr>
              <w:t>Added checkpoints to Per1</w:t>
            </w:r>
          </w:p>
        </w:tc>
        <w:tc>
          <w:tcPr>
            <w:tcW w:w="1080" w:type="dxa"/>
          </w:tcPr>
          <w:p w:rsidR="00AB21DD" w:rsidRPr="003814BB" w:rsidRDefault="00850CEA" w:rsidP="00A840F6">
            <w:pPr>
              <w:spacing w:before="60"/>
              <w:rPr>
                <w:rFonts w:ascii="Arial" w:hAnsi="Arial" w:cs="Arial"/>
                <w:sz w:val="16"/>
              </w:rPr>
            </w:pPr>
            <w:r>
              <w:rPr>
                <w:rFonts w:ascii="Arial" w:hAnsi="Arial" w:cs="Arial"/>
                <w:sz w:val="16"/>
              </w:rPr>
              <w:t>09/15/12</w:t>
            </w:r>
          </w:p>
        </w:tc>
        <w:tc>
          <w:tcPr>
            <w:tcW w:w="1105" w:type="dxa"/>
          </w:tcPr>
          <w:p w:rsidR="00AB21DD" w:rsidRPr="003814BB" w:rsidRDefault="00850CEA">
            <w:pPr>
              <w:spacing w:before="60"/>
              <w:rPr>
                <w:rFonts w:ascii="Arial" w:hAnsi="Arial" w:cs="Arial"/>
                <w:sz w:val="16"/>
              </w:rPr>
            </w:pPr>
            <w:r>
              <w:rPr>
                <w:rFonts w:ascii="Arial" w:hAnsi="Arial" w:cs="Arial"/>
                <w:sz w:val="16"/>
              </w:rPr>
              <w:t>JJW</w:t>
            </w:r>
          </w:p>
        </w:tc>
      </w:tr>
      <w:tr w:rsidR="00CA1457">
        <w:tc>
          <w:tcPr>
            <w:tcW w:w="616" w:type="dxa"/>
          </w:tcPr>
          <w:p w:rsidR="00CA1457" w:rsidRDefault="00CA1457">
            <w:pPr>
              <w:spacing w:before="60"/>
              <w:rPr>
                <w:rFonts w:ascii="Arial" w:hAnsi="Arial" w:cs="Arial"/>
                <w:sz w:val="16"/>
              </w:rPr>
            </w:pPr>
            <w:r>
              <w:rPr>
                <w:rFonts w:ascii="Arial" w:hAnsi="Arial" w:cs="Arial"/>
                <w:sz w:val="16"/>
              </w:rPr>
              <w:t>16</w:t>
            </w:r>
          </w:p>
        </w:tc>
        <w:tc>
          <w:tcPr>
            <w:tcW w:w="662" w:type="dxa"/>
          </w:tcPr>
          <w:p w:rsidR="00CA1457" w:rsidRDefault="00CA1457">
            <w:pPr>
              <w:spacing w:before="60"/>
              <w:rPr>
                <w:rFonts w:ascii="Arial" w:hAnsi="Arial" w:cs="Arial"/>
                <w:sz w:val="16"/>
              </w:rPr>
            </w:pPr>
            <w:r>
              <w:rPr>
                <w:rFonts w:ascii="Arial" w:hAnsi="Arial" w:cs="Arial"/>
                <w:sz w:val="16"/>
              </w:rPr>
              <w:t>16</w:t>
            </w:r>
          </w:p>
        </w:tc>
        <w:tc>
          <w:tcPr>
            <w:tcW w:w="6210" w:type="dxa"/>
          </w:tcPr>
          <w:p w:rsidR="00CA1457" w:rsidRDefault="00CA1457" w:rsidP="003814BB">
            <w:pPr>
              <w:spacing w:before="60"/>
              <w:rPr>
                <w:rFonts w:ascii="Arial" w:hAnsi="Arial" w:cs="Arial"/>
                <w:sz w:val="16"/>
              </w:rPr>
            </w:pPr>
            <w:r>
              <w:rPr>
                <w:rFonts w:ascii="Arial" w:hAnsi="Arial" w:cs="Arial"/>
                <w:sz w:val="16"/>
              </w:rPr>
              <w:t xml:space="preserve">Updated to FDD </w:t>
            </w:r>
            <w:proofErr w:type="spellStart"/>
            <w:r>
              <w:rPr>
                <w:rFonts w:ascii="Arial" w:hAnsi="Arial" w:cs="Arial"/>
                <w:sz w:val="16"/>
              </w:rPr>
              <w:t>Ver</w:t>
            </w:r>
            <w:proofErr w:type="spellEnd"/>
            <w:r>
              <w:rPr>
                <w:rFonts w:ascii="Arial" w:hAnsi="Arial" w:cs="Arial"/>
                <w:sz w:val="16"/>
              </w:rPr>
              <w:t xml:space="preserve"> 011</w:t>
            </w:r>
          </w:p>
        </w:tc>
        <w:tc>
          <w:tcPr>
            <w:tcW w:w="1080" w:type="dxa"/>
          </w:tcPr>
          <w:p w:rsidR="00CA1457" w:rsidRDefault="00CA1457" w:rsidP="00A840F6">
            <w:pPr>
              <w:spacing w:before="60"/>
              <w:rPr>
                <w:rFonts w:ascii="Arial" w:hAnsi="Arial" w:cs="Arial"/>
                <w:sz w:val="16"/>
              </w:rPr>
            </w:pPr>
            <w:r>
              <w:rPr>
                <w:rFonts w:ascii="Arial" w:hAnsi="Arial" w:cs="Arial"/>
                <w:sz w:val="16"/>
              </w:rPr>
              <w:t>10/03/12</w:t>
            </w:r>
          </w:p>
        </w:tc>
        <w:tc>
          <w:tcPr>
            <w:tcW w:w="1105" w:type="dxa"/>
          </w:tcPr>
          <w:p w:rsidR="00CA1457" w:rsidRDefault="00CA1457">
            <w:pPr>
              <w:spacing w:before="60"/>
              <w:rPr>
                <w:rFonts w:ascii="Arial" w:hAnsi="Arial" w:cs="Arial"/>
                <w:sz w:val="16"/>
              </w:rPr>
            </w:pPr>
            <w:r>
              <w:rPr>
                <w:rFonts w:ascii="Arial" w:hAnsi="Arial" w:cs="Arial"/>
                <w:sz w:val="16"/>
              </w:rPr>
              <w:t>NRAR</w:t>
            </w:r>
          </w:p>
        </w:tc>
      </w:tr>
      <w:tr w:rsidR="00E007FE">
        <w:trPr>
          <w:ins w:id="16" w:author="Jared Julien (kzdyfh)" w:date="2013-04-24T07:42:00Z"/>
        </w:trPr>
        <w:tc>
          <w:tcPr>
            <w:tcW w:w="616" w:type="dxa"/>
          </w:tcPr>
          <w:p w:rsidR="00E007FE" w:rsidRDefault="00E007FE">
            <w:pPr>
              <w:spacing w:before="60"/>
              <w:rPr>
                <w:ins w:id="17" w:author="Jared Julien (kzdyfh)" w:date="2013-04-24T07:42:00Z"/>
                <w:rFonts w:ascii="Arial" w:hAnsi="Arial" w:cs="Arial"/>
                <w:sz w:val="16"/>
              </w:rPr>
            </w:pPr>
            <w:ins w:id="18" w:author="Jared Julien (kzdyfh)" w:date="2013-04-24T07:42:00Z">
              <w:r>
                <w:rPr>
                  <w:rFonts w:ascii="Arial" w:hAnsi="Arial" w:cs="Arial"/>
                  <w:sz w:val="16"/>
                </w:rPr>
                <w:t>17</w:t>
              </w:r>
            </w:ins>
          </w:p>
        </w:tc>
        <w:tc>
          <w:tcPr>
            <w:tcW w:w="662" w:type="dxa"/>
          </w:tcPr>
          <w:p w:rsidR="00E007FE" w:rsidRDefault="00E007FE">
            <w:pPr>
              <w:spacing w:before="60"/>
              <w:rPr>
                <w:ins w:id="19" w:author="Jared Julien (kzdyfh)" w:date="2013-04-24T07:42:00Z"/>
                <w:rFonts w:ascii="Arial" w:hAnsi="Arial" w:cs="Arial"/>
                <w:sz w:val="16"/>
              </w:rPr>
            </w:pPr>
            <w:ins w:id="20" w:author="Jared Julien (kzdyfh)" w:date="2013-04-24T07:42:00Z">
              <w:r>
                <w:rPr>
                  <w:rFonts w:ascii="Arial" w:hAnsi="Arial" w:cs="Arial"/>
                  <w:sz w:val="16"/>
                </w:rPr>
                <w:t>17</w:t>
              </w:r>
            </w:ins>
          </w:p>
        </w:tc>
        <w:tc>
          <w:tcPr>
            <w:tcW w:w="6210" w:type="dxa"/>
          </w:tcPr>
          <w:p w:rsidR="00E007FE" w:rsidRDefault="00E007FE" w:rsidP="003814BB">
            <w:pPr>
              <w:spacing w:before="60"/>
              <w:rPr>
                <w:ins w:id="21" w:author="Jared Julien (kzdyfh)" w:date="2013-04-24T07:42:00Z"/>
                <w:rFonts w:ascii="Arial" w:hAnsi="Arial" w:cs="Arial"/>
                <w:sz w:val="16"/>
              </w:rPr>
            </w:pPr>
            <w:ins w:id="22" w:author="Jared Julien (kzdyfh)" w:date="2013-04-24T07:42:00Z">
              <w:r>
                <w:rPr>
                  <w:rFonts w:ascii="Arial" w:hAnsi="Arial" w:cs="Arial"/>
                  <w:sz w:val="16"/>
                </w:rPr>
                <w:t xml:space="preserve">Updated to FDD </w:t>
              </w:r>
              <w:proofErr w:type="spellStart"/>
              <w:r>
                <w:rPr>
                  <w:rFonts w:ascii="Arial" w:hAnsi="Arial" w:cs="Arial"/>
                  <w:sz w:val="16"/>
                </w:rPr>
                <w:t>ver</w:t>
              </w:r>
              <w:proofErr w:type="spellEnd"/>
              <w:r>
                <w:rPr>
                  <w:rFonts w:ascii="Arial" w:hAnsi="Arial" w:cs="Arial"/>
                  <w:sz w:val="16"/>
                </w:rPr>
                <w:t xml:space="preserve"> 012</w:t>
              </w:r>
            </w:ins>
          </w:p>
        </w:tc>
        <w:tc>
          <w:tcPr>
            <w:tcW w:w="1080" w:type="dxa"/>
          </w:tcPr>
          <w:p w:rsidR="00E007FE" w:rsidRDefault="00E007FE" w:rsidP="00A840F6">
            <w:pPr>
              <w:spacing w:before="60"/>
              <w:rPr>
                <w:ins w:id="23" w:author="Jared Julien (kzdyfh)" w:date="2013-04-24T07:42:00Z"/>
                <w:rFonts w:ascii="Arial" w:hAnsi="Arial" w:cs="Arial"/>
                <w:sz w:val="16"/>
              </w:rPr>
            </w:pPr>
            <w:ins w:id="24" w:author="Jared Julien (kzdyfh)" w:date="2013-04-24T07:42:00Z">
              <w:r>
                <w:rPr>
                  <w:rFonts w:ascii="Arial" w:hAnsi="Arial" w:cs="Arial"/>
                  <w:sz w:val="16"/>
                </w:rPr>
                <w:t>24-Apr-13</w:t>
              </w:r>
            </w:ins>
          </w:p>
        </w:tc>
        <w:tc>
          <w:tcPr>
            <w:tcW w:w="1105" w:type="dxa"/>
          </w:tcPr>
          <w:p w:rsidR="00E007FE" w:rsidRDefault="00E007FE">
            <w:pPr>
              <w:spacing w:before="60"/>
              <w:rPr>
                <w:ins w:id="25" w:author="Jared Julien (kzdyfh)" w:date="2013-04-24T07:42:00Z"/>
                <w:rFonts w:ascii="Arial" w:hAnsi="Arial" w:cs="Arial"/>
                <w:sz w:val="16"/>
              </w:rPr>
            </w:pPr>
            <w:ins w:id="26" w:author="Jared Julien (kzdyfh)" w:date="2013-04-24T07:42:00Z">
              <w:r>
                <w:rPr>
                  <w:rFonts w:ascii="Arial" w:hAnsi="Arial" w:cs="Arial"/>
                  <w:sz w:val="16"/>
                </w:rPr>
                <w:t>Jared</w:t>
              </w:r>
            </w:ins>
          </w:p>
        </w:tc>
      </w:tr>
    </w:tbl>
    <w:p w:rsidR="00B57A7D" w:rsidRDefault="00B57A7D"/>
    <w:sectPr w:rsidR="00B57A7D" w:rsidSect="00C013EE">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1B08" w:rsidRDefault="00441B08">
      <w:r>
        <w:separator/>
      </w:r>
    </w:p>
  </w:endnote>
  <w:endnote w:type="continuationSeparator" w:id="0">
    <w:p w:rsidR="00441B08" w:rsidRDefault="00441B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F24" w:rsidRDefault="003C0F24">
    <w:pPr>
      <w:pStyle w:val="Footer"/>
    </w:pPr>
    <w:r>
      <w:rPr>
        <w:snapToGrid w:val="0"/>
      </w:rPr>
      <w:tab/>
    </w:r>
    <w:fldSimple w:instr=" DOCPROPERTY &quot;Company&quot;  \* MERGEFORMAT ">
      <w:r>
        <w:rPr>
          <w:rFonts w:ascii="Times" w:hAnsi="Times"/>
          <w:caps/>
          <w:snapToGrid w:val="0"/>
        </w:rPr>
        <w:t>Nexteer</w:t>
      </w:r>
    </w:fldSimple>
    <w:r>
      <w:rPr>
        <w:snapToGrid w:val="0"/>
      </w:rPr>
      <w:t xml:space="preserve"> CONFIDENTIAL</w:t>
    </w:r>
    <w:r>
      <w:rPr>
        <w:snapToGrid w:val="0"/>
      </w:rPr>
      <w:tab/>
    </w:r>
    <w:r w:rsidRPr="001A574F">
      <w:rPr>
        <w:snapToGrid w:val="0"/>
        <w:sz w:val="16"/>
      </w:rPr>
      <w:t>MDD</w:t>
    </w:r>
    <w:r>
      <w:rPr>
        <w:snapToGrid w:val="0"/>
        <w:sz w:val="16"/>
      </w:rPr>
      <w:t xml:space="preserve"> </w:t>
    </w:r>
    <w:r w:rsidRPr="001A574F">
      <w:rPr>
        <w:snapToGrid w:val="0"/>
        <w:sz w:val="16"/>
      </w:rPr>
      <w:t>T</w:t>
    </w:r>
    <w:r>
      <w:rPr>
        <w:snapToGrid w:val="0"/>
        <w:sz w:val="16"/>
      </w:rPr>
      <w:t>emplate EA3, Rev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1B08" w:rsidRDefault="00441B08">
      <w:r>
        <w:separator/>
      </w:r>
    </w:p>
  </w:footnote>
  <w:footnote w:type="continuationSeparator" w:id="0">
    <w:p w:rsidR="00441B08" w:rsidRDefault="00441B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0F24" w:rsidRDefault="003C0F24">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3C0F24" w:rsidTr="00557C9B">
      <w:trPr>
        <w:cantSplit/>
      </w:trPr>
      <w:tc>
        <w:tcPr>
          <w:tcW w:w="990" w:type="dxa"/>
          <w:vAlign w:val="center"/>
        </w:tcPr>
        <w:p w:rsidR="003C0F24" w:rsidRDefault="003C0F24" w:rsidP="00557C9B">
          <w:pPr>
            <w:pStyle w:val="Header"/>
          </w:pPr>
          <w:r>
            <w:t>Title:</w:t>
          </w:r>
        </w:p>
      </w:tc>
      <w:tc>
        <w:tcPr>
          <w:tcW w:w="5400" w:type="dxa"/>
          <w:gridSpan w:val="3"/>
          <w:vMerge w:val="restart"/>
          <w:vAlign w:val="center"/>
        </w:tcPr>
        <w:p w:rsidR="003C0F24" w:rsidRDefault="003C0F24" w:rsidP="00557C9B">
          <w:pPr>
            <w:pStyle w:val="Header"/>
          </w:pPr>
          <w:r>
            <w:t>Assist</w:t>
          </w:r>
        </w:p>
        <w:p w:rsidR="003C0F24" w:rsidRDefault="004F23CA" w:rsidP="00557C9B">
          <w:pPr>
            <w:pStyle w:val="Header"/>
          </w:pPr>
          <w:fldSimple w:instr=" DOCPROPERTY &quot;Product Line&quot;  \* MERGEFORMAT ">
            <w:r w:rsidR="00251895">
              <w:t>Gen II+ EPS</w:t>
            </w:r>
          </w:fldSimple>
        </w:p>
      </w:tc>
      <w:tc>
        <w:tcPr>
          <w:tcW w:w="1170" w:type="dxa"/>
          <w:vAlign w:val="center"/>
        </w:tcPr>
        <w:p w:rsidR="003C0F24" w:rsidRDefault="003C0F24" w:rsidP="00557C9B">
          <w:pPr>
            <w:pStyle w:val="Header"/>
          </w:pPr>
          <w:r>
            <w:t>Revision:</w:t>
          </w:r>
        </w:p>
      </w:tc>
      <w:tc>
        <w:tcPr>
          <w:tcW w:w="1350" w:type="dxa"/>
          <w:vAlign w:val="center"/>
        </w:tcPr>
        <w:p w:rsidR="003C0F24" w:rsidRDefault="00851143" w:rsidP="008E2BD7">
          <w:pPr>
            <w:pStyle w:val="Header"/>
          </w:pPr>
          <w:r>
            <w:t>1</w:t>
          </w:r>
          <w:ins w:id="27" w:author="Jared Julien (kzdyfh)" w:date="2013-04-24T07:41:00Z">
            <w:r w:rsidR="00E007FE">
              <w:t>7</w:t>
            </w:r>
          </w:ins>
          <w:del w:id="28" w:author="Jared Julien (kzdyfh)" w:date="2013-04-24T07:41:00Z">
            <w:r w:rsidR="00BB4A4C" w:rsidDel="00E007FE">
              <w:delText>6</w:delText>
            </w:r>
          </w:del>
        </w:p>
      </w:tc>
    </w:tr>
    <w:tr w:rsidR="003C0F24" w:rsidTr="00557C9B">
      <w:trPr>
        <w:cantSplit/>
      </w:trPr>
      <w:tc>
        <w:tcPr>
          <w:tcW w:w="990" w:type="dxa"/>
          <w:vAlign w:val="center"/>
        </w:tcPr>
        <w:p w:rsidR="003C0F24" w:rsidRDefault="003C0F24" w:rsidP="00557C9B">
          <w:pPr>
            <w:pStyle w:val="Header"/>
          </w:pPr>
          <w:r>
            <w:t xml:space="preserve">Product:     </w:t>
          </w:r>
        </w:p>
      </w:tc>
      <w:tc>
        <w:tcPr>
          <w:tcW w:w="5400" w:type="dxa"/>
          <w:gridSpan w:val="3"/>
          <w:vMerge/>
          <w:vAlign w:val="center"/>
        </w:tcPr>
        <w:p w:rsidR="003C0F24" w:rsidRDefault="003C0F24" w:rsidP="00557C9B">
          <w:pPr>
            <w:pStyle w:val="Header"/>
          </w:pPr>
        </w:p>
      </w:tc>
      <w:tc>
        <w:tcPr>
          <w:tcW w:w="1170" w:type="dxa"/>
          <w:vAlign w:val="center"/>
        </w:tcPr>
        <w:p w:rsidR="003C0F24" w:rsidRDefault="003C0F24" w:rsidP="00557C9B">
          <w:pPr>
            <w:pStyle w:val="Header"/>
          </w:pPr>
          <w:r>
            <w:t>Rev. Date:</w:t>
          </w:r>
        </w:p>
      </w:tc>
      <w:tc>
        <w:tcPr>
          <w:tcW w:w="1350" w:type="dxa"/>
          <w:vAlign w:val="center"/>
        </w:tcPr>
        <w:p w:rsidR="003C0F24" w:rsidRDefault="00BB4A4C" w:rsidP="00BB4A4C">
          <w:pPr>
            <w:pStyle w:val="Header"/>
          </w:pPr>
          <w:del w:id="29" w:author="Jared Julien (kzdyfh)" w:date="2013-04-24T07:41:00Z">
            <w:r w:rsidDel="00E007FE">
              <w:delText>3</w:delText>
            </w:r>
            <w:r w:rsidR="004571EE" w:rsidDel="00E007FE">
              <w:delText>-</w:delText>
            </w:r>
            <w:r w:rsidDel="00E007FE">
              <w:delText>Oct</w:delText>
            </w:r>
            <w:r w:rsidR="004571EE" w:rsidDel="00E007FE">
              <w:delText>-12</w:delText>
            </w:r>
          </w:del>
          <w:ins w:id="30" w:author="Jared Julien (kzdyfh)" w:date="2013-04-24T07:41:00Z">
            <w:r w:rsidR="00E007FE">
              <w:t>24-Apr-13</w:t>
            </w:r>
          </w:ins>
        </w:p>
      </w:tc>
    </w:tr>
    <w:tr w:rsidR="003C0F24" w:rsidTr="00557C9B">
      <w:trPr>
        <w:cantSplit/>
      </w:trPr>
      <w:tc>
        <w:tcPr>
          <w:tcW w:w="990" w:type="dxa"/>
          <w:vAlign w:val="center"/>
        </w:tcPr>
        <w:p w:rsidR="003C0F24" w:rsidRDefault="003C0F24" w:rsidP="00557C9B">
          <w:pPr>
            <w:pStyle w:val="Header"/>
          </w:pPr>
          <w:r>
            <w:t>Group:</w:t>
          </w:r>
        </w:p>
      </w:tc>
      <w:tc>
        <w:tcPr>
          <w:tcW w:w="1530" w:type="dxa"/>
          <w:vAlign w:val="center"/>
        </w:tcPr>
        <w:p w:rsidR="003C0F24" w:rsidRDefault="003C0F24" w:rsidP="00557C9B">
          <w:pPr>
            <w:pStyle w:val="Header"/>
          </w:pPr>
          <w:r>
            <w:t>ESG</w:t>
          </w:r>
        </w:p>
      </w:tc>
      <w:tc>
        <w:tcPr>
          <w:tcW w:w="1260" w:type="dxa"/>
          <w:vAlign w:val="center"/>
        </w:tcPr>
        <w:p w:rsidR="003C0F24" w:rsidRDefault="003C0F24" w:rsidP="00557C9B">
          <w:pPr>
            <w:pStyle w:val="Header"/>
          </w:pPr>
          <w:r>
            <w:t>Originator:</w:t>
          </w:r>
        </w:p>
      </w:tc>
      <w:tc>
        <w:tcPr>
          <w:tcW w:w="2610" w:type="dxa"/>
          <w:vAlign w:val="center"/>
        </w:tcPr>
        <w:p w:rsidR="003C0F24" w:rsidRDefault="004F23CA" w:rsidP="00557C9B">
          <w:pPr>
            <w:pStyle w:val="Header"/>
          </w:pPr>
          <w:fldSimple w:instr=" USERNAME  \* MERGEFORMAT ">
            <w:r w:rsidR="00251895">
              <w:rPr>
                <w:noProof/>
              </w:rPr>
              <w:t>Lucas Wendling</w:t>
            </w:r>
          </w:fldSimple>
        </w:p>
      </w:tc>
      <w:tc>
        <w:tcPr>
          <w:tcW w:w="1170" w:type="dxa"/>
          <w:vAlign w:val="center"/>
        </w:tcPr>
        <w:p w:rsidR="003C0F24" w:rsidRDefault="003C0F24" w:rsidP="00557C9B">
          <w:pPr>
            <w:pStyle w:val="Header"/>
          </w:pPr>
          <w:r>
            <w:t>Page:</w:t>
          </w:r>
        </w:p>
      </w:tc>
      <w:tc>
        <w:tcPr>
          <w:tcW w:w="1350" w:type="dxa"/>
          <w:vAlign w:val="center"/>
        </w:tcPr>
        <w:p w:rsidR="003C0F24" w:rsidRDefault="004F23CA" w:rsidP="00557C9B">
          <w:pPr>
            <w:pStyle w:val="Header"/>
          </w:pPr>
          <w:r>
            <w:rPr>
              <w:rStyle w:val="PageNumber"/>
            </w:rPr>
            <w:fldChar w:fldCharType="begin"/>
          </w:r>
          <w:r w:rsidR="003C0F24">
            <w:rPr>
              <w:rStyle w:val="PageNumber"/>
            </w:rPr>
            <w:instrText xml:space="preserve"> PAGE </w:instrText>
          </w:r>
          <w:r>
            <w:rPr>
              <w:rStyle w:val="PageNumber"/>
            </w:rPr>
            <w:fldChar w:fldCharType="separate"/>
          </w:r>
          <w:r w:rsidR="007978DD">
            <w:rPr>
              <w:rStyle w:val="PageNumber"/>
              <w:noProof/>
            </w:rPr>
            <w:t>1</w:t>
          </w:r>
          <w:r>
            <w:rPr>
              <w:rStyle w:val="PageNumber"/>
            </w:rPr>
            <w:fldChar w:fldCharType="end"/>
          </w:r>
          <w:r w:rsidR="003C0F24">
            <w:rPr>
              <w:rStyle w:val="PageNumber"/>
            </w:rPr>
            <w:t xml:space="preserve"> of </w:t>
          </w:r>
          <w:r>
            <w:rPr>
              <w:rStyle w:val="PageNumber"/>
            </w:rPr>
            <w:fldChar w:fldCharType="begin"/>
          </w:r>
          <w:r w:rsidR="003C0F24">
            <w:rPr>
              <w:rStyle w:val="PageNumber"/>
            </w:rPr>
            <w:instrText xml:space="preserve"> NUMPAGES </w:instrText>
          </w:r>
          <w:r>
            <w:rPr>
              <w:rStyle w:val="PageNumber"/>
            </w:rPr>
            <w:fldChar w:fldCharType="separate"/>
          </w:r>
          <w:r w:rsidR="007978DD">
            <w:rPr>
              <w:rStyle w:val="PageNumber"/>
              <w:noProof/>
            </w:rPr>
            <w:t>13</w:t>
          </w:r>
          <w:r>
            <w:rPr>
              <w:rStyle w:val="PageNumber"/>
            </w:rPr>
            <w:fldChar w:fldCharType="end"/>
          </w:r>
        </w:p>
      </w:tc>
    </w:tr>
  </w:tbl>
  <w:p w:rsidR="003C0F24" w:rsidRDefault="003C0F24">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attachedTemplate r:id="rId1"/>
  <w:stylePaneFormatFilter w:val="3F0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36BF9"/>
    <w:rsid w:val="00004FE6"/>
    <w:rsid w:val="000110C3"/>
    <w:rsid w:val="00014090"/>
    <w:rsid w:val="00014676"/>
    <w:rsid w:val="00033DDE"/>
    <w:rsid w:val="00036BF9"/>
    <w:rsid w:val="0004054A"/>
    <w:rsid w:val="00057045"/>
    <w:rsid w:val="000761A9"/>
    <w:rsid w:val="00090B38"/>
    <w:rsid w:val="000A2963"/>
    <w:rsid w:val="000A3C64"/>
    <w:rsid w:val="000B0418"/>
    <w:rsid w:val="000B1ED1"/>
    <w:rsid w:val="000B62CD"/>
    <w:rsid w:val="000C1B62"/>
    <w:rsid w:val="000D55CA"/>
    <w:rsid w:val="000E3E07"/>
    <w:rsid w:val="000F4639"/>
    <w:rsid w:val="00100E65"/>
    <w:rsid w:val="001068BC"/>
    <w:rsid w:val="00106A51"/>
    <w:rsid w:val="001363D5"/>
    <w:rsid w:val="00146A57"/>
    <w:rsid w:val="0016381F"/>
    <w:rsid w:val="00165ABF"/>
    <w:rsid w:val="001726B0"/>
    <w:rsid w:val="0018791D"/>
    <w:rsid w:val="0019148E"/>
    <w:rsid w:val="001916F3"/>
    <w:rsid w:val="00193FA8"/>
    <w:rsid w:val="001A44C3"/>
    <w:rsid w:val="001B5600"/>
    <w:rsid w:val="00206BC2"/>
    <w:rsid w:val="00206D02"/>
    <w:rsid w:val="00216CE2"/>
    <w:rsid w:val="00222D34"/>
    <w:rsid w:val="00251895"/>
    <w:rsid w:val="002756E8"/>
    <w:rsid w:val="00280DEA"/>
    <w:rsid w:val="002B2008"/>
    <w:rsid w:val="002B4097"/>
    <w:rsid w:val="002C0F12"/>
    <w:rsid w:val="002D3128"/>
    <w:rsid w:val="002D5CA9"/>
    <w:rsid w:val="002E389E"/>
    <w:rsid w:val="002E793C"/>
    <w:rsid w:val="002F3421"/>
    <w:rsid w:val="00301226"/>
    <w:rsid w:val="003165B3"/>
    <w:rsid w:val="0033258B"/>
    <w:rsid w:val="003333AE"/>
    <w:rsid w:val="00334A43"/>
    <w:rsid w:val="0034133D"/>
    <w:rsid w:val="00342286"/>
    <w:rsid w:val="00360CD8"/>
    <w:rsid w:val="003814BB"/>
    <w:rsid w:val="003A63B7"/>
    <w:rsid w:val="003B444F"/>
    <w:rsid w:val="003C0F24"/>
    <w:rsid w:val="003C1B7B"/>
    <w:rsid w:val="003C2BDE"/>
    <w:rsid w:val="003C707A"/>
    <w:rsid w:val="003D0990"/>
    <w:rsid w:val="003D2E59"/>
    <w:rsid w:val="003F2C03"/>
    <w:rsid w:val="00401FD7"/>
    <w:rsid w:val="004131B6"/>
    <w:rsid w:val="00415C92"/>
    <w:rsid w:val="00417293"/>
    <w:rsid w:val="004324BF"/>
    <w:rsid w:val="00434911"/>
    <w:rsid w:val="00441B08"/>
    <w:rsid w:val="004433D0"/>
    <w:rsid w:val="004462F4"/>
    <w:rsid w:val="004571EE"/>
    <w:rsid w:val="00472396"/>
    <w:rsid w:val="00481D4F"/>
    <w:rsid w:val="00483180"/>
    <w:rsid w:val="004865B2"/>
    <w:rsid w:val="00490E29"/>
    <w:rsid w:val="004965E7"/>
    <w:rsid w:val="004B04CB"/>
    <w:rsid w:val="004B3DB3"/>
    <w:rsid w:val="004B4DD9"/>
    <w:rsid w:val="004F1B1F"/>
    <w:rsid w:val="004F23CA"/>
    <w:rsid w:val="00521667"/>
    <w:rsid w:val="00526660"/>
    <w:rsid w:val="00536E50"/>
    <w:rsid w:val="005533F1"/>
    <w:rsid w:val="00557C9B"/>
    <w:rsid w:val="0057015B"/>
    <w:rsid w:val="005A5BB5"/>
    <w:rsid w:val="005A7FEE"/>
    <w:rsid w:val="005D63C6"/>
    <w:rsid w:val="005E47AA"/>
    <w:rsid w:val="005E7FC3"/>
    <w:rsid w:val="005F559B"/>
    <w:rsid w:val="00601D11"/>
    <w:rsid w:val="006432FE"/>
    <w:rsid w:val="00643499"/>
    <w:rsid w:val="00643FB1"/>
    <w:rsid w:val="006452EC"/>
    <w:rsid w:val="00657A88"/>
    <w:rsid w:val="006646C8"/>
    <w:rsid w:val="00675F77"/>
    <w:rsid w:val="00694230"/>
    <w:rsid w:val="00694B45"/>
    <w:rsid w:val="00695186"/>
    <w:rsid w:val="006B5009"/>
    <w:rsid w:val="006C0589"/>
    <w:rsid w:val="00714F19"/>
    <w:rsid w:val="007160DB"/>
    <w:rsid w:val="00725C1D"/>
    <w:rsid w:val="007267F8"/>
    <w:rsid w:val="00735EF9"/>
    <w:rsid w:val="00741127"/>
    <w:rsid w:val="00745CC7"/>
    <w:rsid w:val="00766565"/>
    <w:rsid w:val="00772A00"/>
    <w:rsid w:val="007822AF"/>
    <w:rsid w:val="007852B8"/>
    <w:rsid w:val="00785FAC"/>
    <w:rsid w:val="007978DD"/>
    <w:rsid w:val="007A62FF"/>
    <w:rsid w:val="007B2CAF"/>
    <w:rsid w:val="007B4DD7"/>
    <w:rsid w:val="007D5FE7"/>
    <w:rsid w:val="00801206"/>
    <w:rsid w:val="008076E5"/>
    <w:rsid w:val="008113F8"/>
    <w:rsid w:val="008324A4"/>
    <w:rsid w:val="008370B7"/>
    <w:rsid w:val="00841218"/>
    <w:rsid w:val="00850CEA"/>
    <w:rsid w:val="00851143"/>
    <w:rsid w:val="00860191"/>
    <w:rsid w:val="00885D71"/>
    <w:rsid w:val="00892AAC"/>
    <w:rsid w:val="00894F7B"/>
    <w:rsid w:val="008B2DEA"/>
    <w:rsid w:val="008B5712"/>
    <w:rsid w:val="008C3C90"/>
    <w:rsid w:val="008E2BD7"/>
    <w:rsid w:val="008F2A26"/>
    <w:rsid w:val="009130DD"/>
    <w:rsid w:val="0094371C"/>
    <w:rsid w:val="009464F5"/>
    <w:rsid w:val="0095321A"/>
    <w:rsid w:val="009553C8"/>
    <w:rsid w:val="009656F9"/>
    <w:rsid w:val="009716C6"/>
    <w:rsid w:val="009721F0"/>
    <w:rsid w:val="009772EE"/>
    <w:rsid w:val="00982E48"/>
    <w:rsid w:val="00984165"/>
    <w:rsid w:val="009850D2"/>
    <w:rsid w:val="009865C5"/>
    <w:rsid w:val="009B2467"/>
    <w:rsid w:val="009B6430"/>
    <w:rsid w:val="009B6474"/>
    <w:rsid w:val="009B6B73"/>
    <w:rsid w:val="009D0706"/>
    <w:rsid w:val="009F55EE"/>
    <w:rsid w:val="009F66A3"/>
    <w:rsid w:val="009F6A56"/>
    <w:rsid w:val="00A06E33"/>
    <w:rsid w:val="00A1678B"/>
    <w:rsid w:val="00A24C6B"/>
    <w:rsid w:val="00A31475"/>
    <w:rsid w:val="00A37DE5"/>
    <w:rsid w:val="00A44395"/>
    <w:rsid w:val="00A840F6"/>
    <w:rsid w:val="00A93E3E"/>
    <w:rsid w:val="00A94991"/>
    <w:rsid w:val="00AB21DD"/>
    <w:rsid w:val="00AB4BF8"/>
    <w:rsid w:val="00AB67CB"/>
    <w:rsid w:val="00AE70D1"/>
    <w:rsid w:val="00B00BA5"/>
    <w:rsid w:val="00B01506"/>
    <w:rsid w:val="00B02547"/>
    <w:rsid w:val="00B07361"/>
    <w:rsid w:val="00B24666"/>
    <w:rsid w:val="00B51AE3"/>
    <w:rsid w:val="00B57A7D"/>
    <w:rsid w:val="00B7550E"/>
    <w:rsid w:val="00BB260E"/>
    <w:rsid w:val="00BB4A4C"/>
    <w:rsid w:val="00BD492F"/>
    <w:rsid w:val="00BD59F3"/>
    <w:rsid w:val="00BE1314"/>
    <w:rsid w:val="00BF5D5D"/>
    <w:rsid w:val="00C013EE"/>
    <w:rsid w:val="00C02571"/>
    <w:rsid w:val="00C3185A"/>
    <w:rsid w:val="00C32A3A"/>
    <w:rsid w:val="00C578B6"/>
    <w:rsid w:val="00C63539"/>
    <w:rsid w:val="00C65676"/>
    <w:rsid w:val="00C673EA"/>
    <w:rsid w:val="00C67707"/>
    <w:rsid w:val="00C738A1"/>
    <w:rsid w:val="00CA1457"/>
    <w:rsid w:val="00CA2463"/>
    <w:rsid w:val="00CA28FB"/>
    <w:rsid w:val="00CA3BEB"/>
    <w:rsid w:val="00CC3850"/>
    <w:rsid w:val="00CD7D86"/>
    <w:rsid w:val="00CE782C"/>
    <w:rsid w:val="00CF26B6"/>
    <w:rsid w:val="00D16CF2"/>
    <w:rsid w:val="00D17F44"/>
    <w:rsid w:val="00D20C1B"/>
    <w:rsid w:val="00D32C38"/>
    <w:rsid w:val="00D44203"/>
    <w:rsid w:val="00D4646E"/>
    <w:rsid w:val="00D47C46"/>
    <w:rsid w:val="00D61656"/>
    <w:rsid w:val="00D75D65"/>
    <w:rsid w:val="00D92514"/>
    <w:rsid w:val="00D92E8C"/>
    <w:rsid w:val="00DA2535"/>
    <w:rsid w:val="00DA7E6C"/>
    <w:rsid w:val="00DB5904"/>
    <w:rsid w:val="00DC7EB9"/>
    <w:rsid w:val="00E007FE"/>
    <w:rsid w:val="00E1538E"/>
    <w:rsid w:val="00E533F3"/>
    <w:rsid w:val="00E5769E"/>
    <w:rsid w:val="00E70082"/>
    <w:rsid w:val="00E72F82"/>
    <w:rsid w:val="00E756FE"/>
    <w:rsid w:val="00E77403"/>
    <w:rsid w:val="00E8294A"/>
    <w:rsid w:val="00EA2313"/>
    <w:rsid w:val="00EB1CAB"/>
    <w:rsid w:val="00EB7D67"/>
    <w:rsid w:val="00EC43F9"/>
    <w:rsid w:val="00ED41A9"/>
    <w:rsid w:val="00EE7BE2"/>
    <w:rsid w:val="00F0046A"/>
    <w:rsid w:val="00F0790C"/>
    <w:rsid w:val="00F16EEF"/>
    <w:rsid w:val="00F33A3B"/>
    <w:rsid w:val="00F3788D"/>
    <w:rsid w:val="00F37A5F"/>
    <w:rsid w:val="00F41878"/>
    <w:rsid w:val="00F44D76"/>
    <w:rsid w:val="00F504CA"/>
    <w:rsid w:val="00F510F1"/>
    <w:rsid w:val="00F5158C"/>
    <w:rsid w:val="00F63A96"/>
    <w:rsid w:val="00F722AA"/>
    <w:rsid w:val="00F72F01"/>
    <w:rsid w:val="00F80E9C"/>
    <w:rsid w:val="00F846C7"/>
    <w:rsid w:val="00F974E4"/>
    <w:rsid w:val="00FA2E24"/>
    <w:rsid w:val="00FB0F05"/>
    <w:rsid w:val="00FB6A85"/>
    <w:rsid w:val="00FD050E"/>
    <w:rsid w:val="00FD74B9"/>
    <w:rsid w:val="00FE4867"/>
    <w:rsid w:val="00FF6D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13EE"/>
    <w:pPr>
      <w:spacing w:after="120"/>
    </w:pPr>
  </w:style>
  <w:style w:type="paragraph" w:styleId="Heading1">
    <w:name w:val="heading 1"/>
    <w:basedOn w:val="Normal"/>
    <w:next w:val="Normal"/>
    <w:qFormat/>
    <w:rsid w:val="00C013EE"/>
    <w:pPr>
      <w:keepNext/>
      <w:numPr>
        <w:numId w:val="1"/>
      </w:numPr>
      <w:spacing w:before="240"/>
      <w:outlineLvl w:val="0"/>
    </w:pPr>
    <w:rPr>
      <w:rFonts w:ascii="Arial" w:hAnsi="Arial"/>
      <w:b/>
      <w:kern w:val="28"/>
      <w:sz w:val="28"/>
    </w:rPr>
  </w:style>
  <w:style w:type="paragraph" w:styleId="Heading2">
    <w:name w:val="heading 2"/>
    <w:basedOn w:val="Normal"/>
    <w:next w:val="Normal"/>
    <w:qFormat/>
    <w:rsid w:val="00C013EE"/>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C013EE"/>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C013EE"/>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C013EE"/>
    <w:pPr>
      <w:numPr>
        <w:ilvl w:val="4"/>
        <w:numId w:val="1"/>
      </w:numPr>
      <w:spacing w:before="240" w:after="60"/>
      <w:outlineLvl w:val="4"/>
    </w:pPr>
    <w:rPr>
      <w:sz w:val="22"/>
    </w:rPr>
  </w:style>
  <w:style w:type="paragraph" w:styleId="Heading6">
    <w:name w:val="heading 6"/>
    <w:basedOn w:val="Normal"/>
    <w:next w:val="Normal"/>
    <w:qFormat/>
    <w:rsid w:val="00C013EE"/>
    <w:pPr>
      <w:numPr>
        <w:ilvl w:val="5"/>
        <w:numId w:val="1"/>
      </w:numPr>
      <w:spacing w:before="240" w:after="60"/>
      <w:outlineLvl w:val="5"/>
    </w:pPr>
    <w:rPr>
      <w:i/>
      <w:sz w:val="22"/>
    </w:rPr>
  </w:style>
  <w:style w:type="paragraph" w:styleId="Heading7">
    <w:name w:val="heading 7"/>
    <w:basedOn w:val="Normal"/>
    <w:next w:val="Normal"/>
    <w:qFormat/>
    <w:rsid w:val="00C013EE"/>
    <w:pPr>
      <w:numPr>
        <w:ilvl w:val="6"/>
        <w:numId w:val="1"/>
      </w:numPr>
      <w:spacing w:before="240" w:after="60"/>
      <w:outlineLvl w:val="6"/>
    </w:pPr>
    <w:rPr>
      <w:rFonts w:ascii="Arial" w:hAnsi="Arial"/>
    </w:rPr>
  </w:style>
  <w:style w:type="paragraph" w:styleId="Heading8">
    <w:name w:val="heading 8"/>
    <w:basedOn w:val="Normal"/>
    <w:next w:val="Normal"/>
    <w:qFormat/>
    <w:rsid w:val="00C013EE"/>
    <w:pPr>
      <w:numPr>
        <w:ilvl w:val="7"/>
        <w:numId w:val="1"/>
      </w:numPr>
      <w:spacing w:before="240" w:after="60"/>
      <w:outlineLvl w:val="7"/>
    </w:pPr>
    <w:rPr>
      <w:rFonts w:ascii="Arial" w:hAnsi="Arial"/>
      <w:i/>
    </w:rPr>
  </w:style>
  <w:style w:type="paragraph" w:styleId="Heading9">
    <w:name w:val="heading 9"/>
    <w:basedOn w:val="Normal"/>
    <w:next w:val="Normal"/>
    <w:qFormat/>
    <w:rsid w:val="00C013EE"/>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C013EE"/>
    <w:rPr>
      <w:sz w:val="24"/>
    </w:rPr>
  </w:style>
  <w:style w:type="paragraph" w:styleId="DocumentMap">
    <w:name w:val="Document Map"/>
    <w:basedOn w:val="Normal"/>
    <w:semiHidden/>
    <w:rsid w:val="00C013EE"/>
    <w:pPr>
      <w:shd w:val="clear" w:color="auto" w:fill="000080"/>
    </w:pPr>
    <w:rPr>
      <w:rFonts w:ascii="Tahoma" w:hAnsi="Tahoma"/>
    </w:rPr>
  </w:style>
  <w:style w:type="paragraph" w:styleId="Caption">
    <w:name w:val="caption"/>
    <w:basedOn w:val="Normal"/>
    <w:next w:val="Normal"/>
    <w:qFormat/>
    <w:rsid w:val="00C013EE"/>
    <w:pPr>
      <w:keepNext/>
      <w:spacing w:before="120"/>
      <w:jc w:val="center"/>
    </w:pPr>
  </w:style>
  <w:style w:type="paragraph" w:customStyle="1" w:styleId="TableHeading">
    <w:name w:val="Table Heading"/>
    <w:basedOn w:val="Normal"/>
    <w:rsid w:val="00C013EE"/>
    <w:pPr>
      <w:keepNext/>
      <w:spacing w:before="60" w:after="60"/>
      <w:jc w:val="center"/>
    </w:pPr>
    <w:rPr>
      <w:rFonts w:ascii="Arial" w:hAnsi="Arial"/>
      <w:b/>
      <w:sz w:val="22"/>
    </w:rPr>
  </w:style>
  <w:style w:type="paragraph" w:customStyle="1" w:styleId="Body6">
    <w:name w:val="Body 6"/>
    <w:basedOn w:val="NormalIndent"/>
    <w:rsid w:val="00C013EE"/>
    <w:pPr>
      <w:ind w:left="432"/>
      <w:jc w:val="both"/>
    </w:pPr>
  </w:style>
  <w:style w:type="paragraph" w:customStyle="1" w:styleId="Body7">
    <w:name w:val="Body 7"/>
    <w:basedOn w:val="Normal"/>
    <w:rsid w:val="00C013EE"/>
    <w:pPr>
      <w:ind w:left="864"/>
      <w:jc w:val="both"/>
    </w:pPr>
  </w:style>
  <w:style w:type="paragraph" w:styleId="NormalIndent">
    <w:name w:val="Normal Indent"/>
    <w:basedOn w:val="Normal"/>
    <w:rsid w:val="00C013EE"/>
    <w:pPr>
      <w:ind w:left="720"/>
    </w:pPr>
  </w:style>
  <w:style w:type="paragraph" w:customStyle="1" w:styleId="t0">
    <w:name w:val="t0"/>
    <w:rsid w:val="00C013EE"/>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C013EE"/>
    <w:pPr>
      <w:ind w:left="360" w:right="806"/>
    </w:pPr>
    <w:rPr>
      <w:rFonts w:ascii="Arial" w:hAnsi="Arial"/>
      <w:color w:val="000000"/>
      <w:sz w:val="24"/>
    </w:rPr>
  </w:style>
  <w:style w:type="paragraph" w:styleId="BodyText">
    <w:name w:val="Body Text"/>
    <w:basedOn w:val="Normal"/>
    <w:rsid w:val="00C013EE"/>
    <w:pPr>
      <w:spacing w:after="160"/>
    </w:pPr>
    <w:rPr>
      <w:rFonts w:ascii="Arial" w:hAnsi="Arial"/>
    </w:rPr>
  </w:style>
  <w:style w:type="paragraph" w:customStyle="1" w:styleId="Normal1">
    <w:name w:val="Normal1"/>
    <w:basedOn w:val="Normal"/>
    <w:rsid w:val="00C013EE"/>
    <w:rPr>
      <w:rFonts w:ascii="Arial" w:hAnsi="Arial"/>
      <w:sz w:val="24"/>
    </w:rPr>
  </w:style>
  <w:style w:type="paragraph" w:styleId="Header">
    <w:name w:val="header"/>
    <w:basedOn w:val="Normal"/>
    <w:rsid w:val="00C013EE"/>
    <w:pPr>
      <w:tabs>
        <w:tab w:val="center" w:pos="4320"/>
        <w:tab w:val="right" w:pos="8640"/>
      </w:tabs>
    </w:pPr>
    <w:rPr>
      <w:rFonts w:ascii="Arial" w:hAnsi="Arial"/>
    </w:rPr>
  </w:style>
  <w:style w:type="paragraph" w:styleId="Footer">
    <w:name w:val="footer"/>
    <w:basedOn w:val="Normal"/>
    <w:rsid w:val="00C013EE"/>
    <w:pPr>
      <w:tabs>
        <w:tab w:val="center" w:pos="4320"/>
        <w:tab w:val="right" w:pos="8640"/>
      </w:tabs>
    </w:pPr>
  </w:style>
  <w:style w:type="character" w:styleId="PageNumber">
    <w:name w:val="page number"/>
    <w:basedOn w:val="DefaultParagraphFont"/>
    <w:rsid w:val="00C013EE"/>
  </w:style>
  <w:style w:type="paragraph" w:styleId="PlainText">
    <w:name w:val="Plain Text"/>
    <w:basedOn w:val="Normal"/>
    <w:rsid w:val="00C013EE"/>
    <w:rPr>
      <w:rFonts w:ascii="Courier New" w:hAnsi="Courier New"/>
    </w:rPr>
  </w:style>
  <w:style w:type="paragraph" w:styleId="TOC2">
    <w:name w:val="toc 2"/>
    <w:basedOn w:val="Normal"/>
    <w:next w:val="Normal"/>
    <w:autoRedefine/>
    <w:semiHidden/>
    <w:rsid w:val="00C013EE"/>
    <w:pPr>
      <w:tabs>
        <w:tab w:val="right" w:leader="dot" w:pos="9294"/>
      </w:tabs>
      <w:ind w:left="240"/>
      <w:jc w:val="both"/>
    </w:pPr>
  </w:style>
  <w:style w:type="paragraph" w:customStyle="1" w:styleId="TableItems">
    <w:name w:val="Table Items"/>
    <w:basedOn w:val="Normal"/>
    <w:rsid w:val="00C013EE"/>
    <w:pPr>
      <w:keepNext/>
      <w:spacing w:before="60" w:after="60"/>
      <w:jc w:val="center"/>
    </w:pPr>
  </w:style>
  <w:style w:type="paragraph" w:styleId="BalloonText">
    <w:name w:val="Balloon Text"/>
    <w:basedOn w:val="Normal"/>
    <w:link w:val="BalloonTextChar"/>
    <w:rsid w:val="00DB5904"/>
    <w:pPr>
      <w:spacing w:after="0"/>
    </w:pPr>
    <w:rPr>
      <w:rFonts w:ascii="Tahoma" w:hAnsi="Tahoma" w:cs="Tahoma"/>
      <w:sz w:val="16"/>
      <w:szCs w:val="16"/>
    </w:rPr>
  </w:style>
  <w:style w:type="character" w:customStyle="1" w:styleId="BalloonTextChar">
    <w:name w:val="Balloon Text Char"/>
    <w:basedOn w:val="DefaultParagraphFont"/>
    <w:link w:val="BalloonText"/>
    <w:rsid w:val="00DB59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zshz2\My%20Documents\MDD%20Design%20Template%20Rev%202.2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0FAC8-EF0D-4FA1-B611-BAA471CDD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Design Template Rev 2.2b.dot</Template>
  <TotalTime>860</TotalTime>
  <Pages>13</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7907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Lonnie Newton</dc:creator>
  <cp:keywords/>
  <dc:description/>
  <cp:lastModifiedBy>Jared Julien (kzdyfh)</cp:lastModifiedBy>
  <cp:revision>33</cp:revision>
  <cp:lastPrinted>2011-11-08T20:12:00Z</cp:lastPrinted>
  <dcterms:created xsi:type="dcterms:W3CDTF">2012-05-01T18:55:00Z</dcterms:created>
  <dcterms:modified xsi:type="dcterms:W3CDTF">2013-05-02T17:11:00Z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Assist</vt:lpwstr>
  </property>
  <property fmtid="{D5CDD505-2E9C-101B-9397-08002B2CF9AE}" pid="3" name="MDDRevNum">
    <vt:lpwstr>15</vt:lpwstr>
  </property>
  <property fmtid="{D5CDD505-2E9C-101B-9397-08002B2CF9AE}" pid="4" name="Module Layer">
    <vt:lpwstr>0</vt:lpwstr>
  </property>
  <property fmtid="{D5CDD505-2E9C-101B-9397-08002B2CF9AE}" pid="5" name="Module Name">
    <vt:lpwstr>Assist</vt:lpwstr>
  </property>
  <property fmtid="{D5CDD505-2E9C-101B-9397-08002B2CF9AE}" pid="6" name="Product Line">
    <vt:lpwstr>Gen II+ EPS</vt:lpwstr>
  </property>
</Properties>
</file>