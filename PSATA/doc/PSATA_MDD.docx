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5C01F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CF1</w:t>
      </w:r>
      <w:r w:rsidR="00561114">
        <w:rPr>
          <w:rFonts w:cs="Calibri"/>
          <w:b/>
          <w:sz w:val="24"/>
        </w:rPr>
        <w:t>4</w:t>
      </w:r>
      <w:r>
        <w:rPr>
          <w:rFonts w:cs="Calibri"/>
          <w:b/>
          <w:sz w:val="24"/>
        </w:rPr>
        <w:t xml:space="preserve"> </w:t>
      </w:r>
      <w:r w:rsidR="00561114" w:rsidRPr="00561114">
        <w:rPr>
          <w:rFonts w:cs="Calibri"/>
          <w:b/>
          <w:sz w:val="24"/>
        </w:rPr>
        <w:t>PSA Torque Arbitrator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Byrski, Krzysztof" w:date="2018-02-01T13:20:00Z">
        <w:r w:rsidR="003869EB">
          <w:rPr>
            <w:rFonts w:cs="Calibri"/>
            <w:b/>
            <w:sz w:val="24"/>
          </w:rPr>
          <w:t>6</w:t>
        </w:r>
      </w:ins>
      <w:del w:id="1" w:author="Byrski, Krzysztof" w:date="2018-02-01T13:20:00Z">
        <w:r w:rsidR="005C1177" w:rsidDel="003869EB">
          <w:rPr>
            <w:rFonts w:cs="Calibri"/>
            <w:b/>
            <w:sz w:val="24"/>
          </w:rPr>
          <w:delText>5</w:delText>
        </w:r>
      </w:del>
      <w:r w:rsidR="005C1177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Byrski, Krzysztof" w:date="2018-02-01T13:20:00Z">
        <w:r w:rsidR="005C1177" w:rsidDel="003869EB">
          <w:rPr>
            <w:rFonts w:cs="Calibri"/>
            <w:b/>
            <w:sz w:val="24"/>
          </w:rPr>
          <w:delText>20</w:delText>
        </w:r>
      </w:del>
      <w:ins w:id="3" w:author="Byrski, Krzysztof" w:date="2018-02-01T13:20:00Z">
        <w:r w:rsidR="003869EB">
          <w:rPr>
            <w:rFonts w:cs="Calibri"/>
            <w:b/>
            <w:sz w:val="24"/>
          </w:rPr>
          <w:t>01</w:t>
        </w:r>
      </w:ins>
      <w:r w:rsidR="005C1177">
        <w:rPr>
          <w:rFonts w:cs="Calibri"/>
          <w:b/>
          <w:sz w:val="24"/>
        </w:rPr>
        <w:t>-</w:t>
      </w:r>
      <w:del w:id="4" w:author="Byrski, Krzysztof" w:date="2018-02-01T13:20:00Z">
        <w:r w:rsidR="005C1177" w:rsidDel="003869EB">
          <w:rPr>
            <w:rFonts w:cs="Calibri"/>
            <w:b/>
            <w:sz w:val="24"/>
          </w:rPr>
          <w:delText>Sep</w:delText>
        </w:r>
      </w:del>
      <w:ins w:id="5" w:author="Byrski, Krzysztof" w:date="2018-02-01T13:20:00Z">
        <w:r w:rsidR="003869EB">
          <w:rPr>
            <w:rFonts w:cs="Calibri"/>
            <w:b/>
            <w:sz w:val="24"/>
          </w:rPr>
          <w:t>Feb</w:t>
        </w:r>
      </w:ins>
      <w:r w:rsidR="005C1177">
        <w:rPr>
          <w:rFonts w:cs="Calibri"/>
          <w:b/>
          <w:sz w:val="24"/>
        </w:rPr>
        <w:t>-201</w:t>
      </w:r>
      <w:ins w:id="6" w:author="Byrski, Krzysztof" w:date="2018-02-01T13:20:00Z">
        <w:r w:rsidR="003869EB">
          <w:rPr>
            <w:rFonts w:cs="Calibri"/>
            <w:b/>
            <w:sz w:val="24"/>
          </w:rPr>
          <w:t>8</w:t>
        </w:r>
      </w:ins>
      <w:del w:id="7" w:author="Byrski, Krzysztof" w:date="2018-02-01T13:20:00Z">
        <w:r w:rsidR="005C1177" w:rsidDel="003869EB">
          <w:rPr>
            <w:rFonts w:cs="Calibri"/>
            <w:b/>
            <w:sz w:val="24"/>
          </w:rPr>
          <w:delText>7</w:delText>
        </w:r>
      </w:del>
      <w:r w:rsidR="005C1177">
        <w:rPr>
          <w:rFonts w:cs="Calibri"/>
          <w:b/>
          <w:sz w:val="24"/>
        </w:rPr>
        <w:t>.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A27443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Krishna Anne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 w:rsidP="004E3332">
      <w:pPr>
        <w:tabs>
          <w:tab w:val="left" w:pos="4320"/>
          <w:tab w:val="left" w:pos="8640"/>
        </w:tabs>
        <w:jc w:val="center"/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proofErr w:type="spellStart"/>
            <w:r>
              <w:t>Sankardu</w:t>
            </w:r>
            <w:proofErr w:type="spellEnd"/>
            <w:r>
              <w:t xml:space="preserve"> </w:t>
            </w:r>
            <w:proofErr w:type="spellStart"/>
            <w:r>
              <w:t>Varadapureddi</w:t>
            </w:r>
            <w:proofErr w:type="spellEnd"/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561114" w:rsidP="00561114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Mar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229F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520" w:type="dxa"/>
          </w:tcPr>
          <w:p w:rsidR="00867F58" w:rsidRPr="00AA38E8" w:rsidRDefault="008229F5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FDD v2.1.0</w:t>
            </w:r>
          </w:p>
        </w:tc>
        <w:tc>
          <w:tcPr>
            <w:tcW w:w="2520" w:type="dxa"/>
          </w:tcPr>
          <w:p w:rsidR="00867F58" w:rsidRPr="00AA38E8" w:rsidRDefault="008229F5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990" w:type="dxa"/>
          </w:tcPr>
          <w:p w:rsidR="00867F58" w:rsidRPr="00AA38E8" w:rsidRDefault="008229F5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440" w:type="dxa"/>
          </w:tcPr>
          <w:p w:rsidR="00867F58" w:rsidRPr="00AA38E8" w:rsidRDefault="008229F5" w:rsidP="00C375E8">
            <w:pPr>
              <w:rPr>
                <w:rFonts w:cs="Calibri"/>
              </w:rPr>
            </w:pPr>
            <w:r>
              <w:rPr>
                <w:rFonts w:cs="Calibri"/>
              </w:rPr>
              <w:t>15-Jun-2016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A27443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520" w:type="dxa"/>
          </w:tcPr>
          <w:p w:rsidR="00867F58" w:rsidRDefault="00A27443" w:rsidP="00152041">
            <w:r>
              <w:rPr>
                <w:rFonts w:cs="Calibri"/>
              </w:rPr>
              <w:t>Updated for FDD v3.0.0</w:t>
            </w:r>
          </w:p>
        </w:tc>
        <w:tc>
          <w:tcPr>
            <w:tcW w:w="2520" w:type="dxa"/>
          </w:tcPr>
          <w:p w:rsidR="00867F58" w:rsidRDefault="00A27443">
            <w:pPr>
              <w:rPr>
                <w:rFonts w:cs="Calibri"/>
              </w:rPr>
            </w:pPr>
            <w:r>
              <w:rPr>
                <w:rFonts w:cs="Calibri"/>
              </w:rPr>
              <w:t>Krishna Anne</w:t>
            </w:r>
          </w:p>
        </w:tc>
        <w:tc>
          <w:tcPr>
            <w:tcW w:w="990" w:type="dxa"/>
          </w:tcPr>
          <w:p w:rsidR="00867F58" w:rsidRDefault="00A27443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440" w:type="dxa"/>
          </w:tcPr>
          <w:p w:rsidR="00867F58" w:rsidRDefault="00A27443" w:rsidP="00C375E8">
            <w:pPr>
              <w:rPr>
                <w:rFonts w:cs="Calibri"/>
              </w:rPr>
            </w:pPr>
            <w:r>
              <w:rPr>
                <w:rFonts w:cs="Calibri"/>
              </w:rPr>
              <w:t>23-Feb-2017</w:t>
            </w:r>
          </w:p>
        </w:tc>
      </w:tr>
      <w:tr w:rsidR="004E3332" w:rsidRPr="00AA38E8" w:rsidTr="0075257E">
        <w:tc>
          <w:tcPr>
            <w:tcW w:w="540" w:type="dxa"/>
          </w:tcPr>
          <w:p w:rsidR="004E3332" w:rsidRDefault="004E3332" w:rsidP="004E3332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520" w:type="dxa"/>
          </w:tcPr>
          <w:p w:rsidR="004E3332" w:rsidRDefault="004E3332" w:rsidP="004E3332">
            <w:r>
              <w:rPr>
                <w:rFonts w:cs="Calibri"/>
              </w:rPr>
              <w:t>Updated as per UT findings</w:t>
            </w:r>
          </w:p>
        </w:tc>
        <w:tc>
          <w:tcPr>
            <w:tcW w:w="2520" w:type="dxa"/>
          </w:tcPr>
          <w:p w:rsidR="004E3332" w:rsidRDefault="004E3332" w:rsidP="004E3332">
            <w:pPr>
              <w:rPr>
                <w:rFonts w:cs="Calibri"/>
              </w:rPr>
            </w:pPr>
            <w:r>
              <w:rPr>
                <w:rFonts w:cs="Calibri"/>
              </w:rPr>
              <w:t>Krishna Anne</w:t>
            </w:r>
          </w:p>
        </w:tc>
        <w:tc>
          <w:tcPr>
            <w:tcW w:w="990" w:type="dxa"/>
          </w:tcPr>
          <w:p w:rsidR="004E3332" w:rsidRDefault="004E3332" w:rsidP="004E3332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1440" w:type="dxa"/>
          </w:tcPr>
          <w:p w:rsidR="004E3332" w:rsidRDefault="004E3332" w:rsidP="004E3332">
            <w:pPr>
              <w:rPr>
                <w:rFonts w:cs="Calibri"/>
              </w:rPr>
            </w:pPr>
            <w:r>
              <w:rPr>
                <w:rFonts w:cs="Calibri"/>
              </w:rPr>
              <w:t>08-Mar-2017</w:t>
            </w:r>
          </w:p>
        </w:tc>
      </w:tr>
      <w:tr w:rsidR="004E3332" w:rsidRPr="00AA38E8" w:rsidTr="0075257E">
        <w:tc>
          <w:tcPr>
            <w:tcW w:w="540" w:type="dxa"/>
          </w:tcPr>
          <w:p w:rsidR="004E3332" w:rsidRDefault="005C1177" w:rsidP="004E3332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520" w:type="dxa"/>
          </w:tcPr>
          <w:p w:rsidR="004E3332" w:rsidRDefault="00A02D92" w:rsidP="004E3332">
            <w:r>
              <w:t>Update to FDD 4.1.0</w:t>
            </w:r>
          </w:p>
        </w:tc>
        <w:tc>
          <w:tcPr>
            <w:tcW w:w="2520" w:type="dxa"/>
          </w:tcPr>
          <w:p w:rsidR="004E3332" w:rsidRDefault="00A02D92" w:rsidP="004E3332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Mateusz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990" w:type="dxa"/>
          </w:tcPr>
          <w:p w:rsidR="004E3332" w:rsidRDefault="00A02D92" w:rsidP="004E3332">
            <w:pPr>
              <w:rPr>
                <w:rFonts w:cs="Calibri"/>
              </w:rPr>
            </w:pPr>
            <w:r>
              <w:rPr>
                <w:rFonts w:cs="Calibri"/>
              </w:rPr>
              <w:t>5.0</w:t>
            </w:r>
          </w:p>
        </w:tc>
        <w:tc>
          <w:tcPr>
            <w:tcW w:w="1440" w:type="dxa"/>
          </w:tcPr>
          <w:p w:rsidR="004E3332" w:rsidRDefault="00A02D92" w:rsidP="004E3332">
            <w:pPr>
              <w:rPr>
                <w:rFonts w:cs="Calibri"/>
              </w:rPr>
            </w:pPr>
            <w:r>
              <w:rPr>
                <w:rFonts w:cs="Calibri"/>
              </w:rPr>
              <w:t>20-Sep-2017</w:t>
            </w:r>
          </w:p>
        </w:tc>
      </w:tr>
      <w:tr w:rsidR="003869EB" w:rsidRPr="00AA38E8" w:rsidTr="0075257E">
        <w:trPr>
          <w:ins w:id="8" w:author="Byrski, Krzysztof" w:date="2018-02-01T13:21:00Z"/>
        </w:trPr>
        <w:tc>
          <w:tcPr>
            <w:tcW w:w="540" w:type="dxa"/>
          </w:tcPr>
          <w:p w:rsidR="003869EB" w:rsidRDefault="003869EB" w:rsidP="004E3332">
            <w:pPr>
              <w:rPr>
                <w:ins w:id="9" w:author="Byrski, Krzysztof" w:date="2018-02-01T13:21:00Z"/>
                <w:rFonts w:cs="Calibri"/>
              </w:rPr>
            </w:pPr>
            <w:ins w:id="10" w:author="Byrski, Krzysztof" w:date="2018-02-01T13:21:00Z">
              <w:r>
                <w:rPr>
                  <w:rFonts w:cs="Calibri"/>
                </w:rPr>
                <w:t>6</w:t>
              </w:r>
            </w:ins>
          </w:p>
        </w:tc>
        <w:tc>
          <w:tcPr>
            <w:tcW w:w="2520" w:type="dxa"/>
          </w:tcPr>
          <w:p w:rsidR="003869EB" w:rsidRDefault="004B3348">
            <w:pPr>
              <w:rPr>
                <w:ins w:id="11" w:author="Byrski, Krzysztof" w:date="2018-02-01T13:21:00Z"/>
              </w:rPr>
            </w:pPr>
            <w:ins w:id="12" w:author="Byrski, Krzysztof" w:date="2018-02-01T13:21:00Z">
              <w:r>
                <w:t xml:space="preserve">Update to FDD </w:t>
              </w:r>
            </w:ins>
            <w:ins w:id="13" w:author="Byrski, Krzysztof" w:date="2018-02-07T10:37:00Z">
              <w:r>
                <w:t>5</w:t>
              </w:r>
            </w:ins>
            <w:ins w:id="14" w:author="Byrski, Krzysztof" w:date="2018-02-01T13:21:00Z">
              <w:r>
                <w:t>.</w:t>
              </w:r>
            </w:ins>
            <w:ins w:id="15" w:author="Byrski, Krzysztof" w:date="2018-02-07T10:37:00Z">
              <w:r>
                <w:t>0</w:t>
              </w:r>
            </w:ins>
            <w:ins w:id="16" w:author="Byrski, Krzysztof" w:date="2018-02-01T13:21:00Z">
              <w:r w:rsidR="003869EB">
                <w:t>.0</w:t>
              </w:r>
            </w:ins>
          </w:p>
        </w:tc>
        <w:tc>
          <w:tcPr>
            <w:tcW w:w="2520" w:type="dxa"/>
          </w:tcPr>
          <w:p w:rsidR="003869EB" w:rsidRDefault="003869EB" w:rsidP="004E3332">
            <w:pPr>
              <w:rPr>
                <w:ins w:id="17" w:author="Byrski, Krzysztof" w:date="2018-02-01T13:21:00Z"/>
                <w:rFonts w:cs="Calibri"/>
              </w:rPr>
            </w:pPr>
            <w:ins w:id="18" w:author="Byrski, Krzysztof" w:date="2018-02-01T13:21:00Z">
              <w:r>
                <w:rPr>
                  <w:rFonts w:cs="Calibri"/>
                </w:rPr>
                <w:t>Krzysztof Byrski</w:t>
              </w:r>
            </w:ins>
          </w:p>
        </w:tc>
        <w:tc>
          <w:tcPr>
            <w:tcW w:w="990" w:type="dxa"/>
          </w:tcPr>
          <w:p w:rsidR="003869EB" w:rsidRDefault="003869EB" w:rsidP="004E3332">
            <w:pPr>
              <w:rPr>
                <w:ins w:id="19" w:author="Byrski, Krzysztof" w:date="2018-02-01T13:21:00Z"/>
                <w:rFonts w:cs="Calibri"/>
              </w:rPr>
            </w:pPr>
            <w:ins w:id="20" w:author="Byrski, Krzysztof" w:date="2018-02-01T13:21:00Z">
              <w:r>
                <w:rPr>
                  <w:rFonts w:cs="Calibri"/>
                </w:rPr>
                <w:t>6.0</w:t>
              </w:r>
            </w:ins>
          </w:p>
        </w:tc>
        <w:tc>
          <w:tcPr>
            <w:tcW w:w="1440" w:type="dxa"/>
          </w:tcPr>
          <w:p w:rsidR="003869EB" w:rsidRDefault="003869EB" w:rsidP="004E3332">
            <w:pPr>
              <w:rPr>
                <w:ins w:id="21" w:author="Byrski, Krzysztof" w:date="2018-02-01T13:21:00Z"/>
                <w:rFonts w:cs="Calibri"/>
              </w:rPr>
            </w:pPr>
            <w:ins w:id="22" w:author="Byrski, Krzysztof" w:date="2018-02-01T13:21:00Z">
              <w:r>
                <w:rPr>
                  <w:rFonts w:cs="Calibri"/>
                </w:rPr>
                <w:t>01-Feb-2018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23" w:name="_Toc378476016"/>
      <w:bookmarkStart w:id="24" w:name="_Toc348792978"/>
      <w:bookmarkStart w:id="25" w:name="_Toc348793074"/>
      <w:bookmarkStart w:id="26" w:name="_Toc348793965"/>
      <w:bookmarkStart w:id="27" w:name="_Toc349459173"/>
      <w:bookmarkStart w:id="28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23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57D98" w:rsidRDefault="009C5629">
      <w:pPr>
        <w:pStyle w:val="TOC1"/>
        <w:rPr>
          <w:ins w:id="29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ins w:id="30" w:author="Byrski, Krzysztof" w:date="2018-02-01T14:25:00Z">
        <w:r w:rsidR="00857D98" w:rsidRPr="00CD4A6A">
          <w:rPr>
            <w:rStyle w:val="Hyperlink"/>
            <w:noProof/>
          </w:rPr>
          <w:fldChar w:fldCharType="begin"/>
        </w:r>
        <w:r w:rsidR="00857D98" w:rsidRPr="00CD4A6A">
          <w:rPr>
            <w:rStyle w:val="Hyperlink"/>
            <w:noProof/>
          </w:rPr>
          <w:instrText xml:space="preserve"> </w:instrText>
        </w:r>
        <w:r w:rsidR="00857D98">
          <w:rPr>
            <w:noProof/>
          </w:rPr>
          <w:instrText>HYPERLINK \l "_Toc505258438"</w:instrText>
        </w:r>
        <w:r w:rsidR="00857D98" w:rsidRPr="00CD4A6A">
          <w:rPr>
            <w:rStyle w:val="Hyperlink"/>
            <w:noProof/>
          </w:rPr>
          <w:instrText xml:space="preserve"> </w:instrText>
        </w:r>
        <w:r w:rsidR="00857D98" w:rsidRPr="00CD4A6A">
          <w:rPr>
            <w:rStyle w:val="Hyperlink"/>
            <w:noProof/>
          </w:rPr>
          <w:fldChar w:fldCharType="separate"/>
        </w:r>
        <w:r w:rsidR="00857D98" w:rsidRPr="00CD4A6A">
          <w:rPr>
            <w:rStyle w:val="Hyperlink"/>
            <w:rFonts w:ascii="Calibri" w:hAnsi="Calibri" w:cs="Calibri"/>
            <w:noProof/>
          </w:rPr>
          <w:t>1</w:t>
        </w:r>
        <w:r w:rsidR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57D98" w:rsidRPr="00CD4A6A">
          <w:rPr>
            <w:rStyle w:val="Hyperlink"/>
            <w:rFonts w:ascii="Calibri" w:hAnsi="Calibri" w:cs="Calibri"/>
            <w:noProof/>
          </w:rPr>
          <w:t>Abbrevations And Acronyms</w:t>
        </w:r>
        <w:r w:rsidR="00857D98">
          <w:rPr>
            <w:noProof/>
            <w:webHidden/>
          </w:rPr>
          <w:tab/>
        </w:r>
        <w:r w:rsidR="00857D98">
          <w:rPr>
            <w:noProof/>
            <w:webHidden/>
          </w:rPr>
          <w:fldChar w:fldCharType="begin"/>
        </w:r>
        <w:r w:rsidR="00857D98">
          <w:rPr>
            <w:noProof/>
            <w:webHidden/>
          </w:rPr>
          <w:instrText xml:space="preserve"> PAGEREF _Toc505258438 \h </w:instrText>
        </w:r>
      </w:ins>
      <w:r w:rsidR="00857D98">
        <w:rPr>
          <w:noProof/>
          <w:webHidden/>
        </w:rPr>
      </w:r>
      <w:r w:rsidR="00857D98">
        <w:rPr>
          <w:noProof/>
          <w:webHidden/>
        </w:rPr>
        <w:fldChar w:fldCharType="separate"/>
      </w:r>
      <w:ins w:id="31" w:author="Byrski, Krzysztof" w:date="2018-02-01T14:25:00Z">
        <w:r w:rsidR="00857D98">
          <w:rPr>
            <w:noProof/>
            <w:webHidden/>
          </w:rPr>
          <w:t>5</w:t>
        </w:r>
        <w:r w:rsidR="00857D98">
          <w:rPr>
            <w:noProof/>
            <w:webHidden/>
          </w:rPr>
          <w:fldChar w:fldCharType="end"/>
        </w:r>
        <w:r w:rsidR="00857D98"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1"/>
        <w:rPr>
          <w:ins w:id="32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3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"_Toc505258439"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_Toc505258439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Byrski, Krzysztof" w:date="2018-02-01T14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1"/>
        <w:rPr>
          <w:ins w:id="35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6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"_Toc505258440"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PSA State Handler High-Level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_Toc505258440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Byrski, Krzysztof" w:date="2018-02-01T14:2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1"/>
        <w:rPr>
          <w:ins w:id="38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9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"_Toc505258441"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Design details of software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_Toc505258441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Byrski, Krzysztof" w:date="2018-02-01T14:2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2"/>
        <w:rPr>
          <w:ins w:id="41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2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"_Toc505258442"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Graphical representation of PSA Torque Arbitrator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3" w:author="Byrski, Krzysztof" w:date="2018-02-01T14:2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4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5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"_Toc505258443"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6" w:author="Byrski, Krzysztof" w:date="2018-02-01T14:2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47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8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"_Toc505258444"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4.2.1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9" w:author="Byrski, Krzysztof" w:date="2018-02-01T14:2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5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51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"_Toc505258445"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4.2.2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Sub-Module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2" w:author="Byrski, Krzysztof" w:date="2018-02-01T14:2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53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54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"_Toc505258446"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COMPONENT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5" w:author="Byrski, Krzysztof" w:date="2018-02-01T14:2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1"/>
        <w:rPr>
          <w:ins w:id="56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57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"_Toc505258447"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Variable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_Toc505258447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" w:author="Byrski, Krzysztof" w:date="2018-02-01T14:25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2"/>
        <w:rPr>
          <w:ins w:id="59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0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"_Toc505258448"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User defined typedef definition/declaration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1" w:author="Byrski, Krzysztof" w:date="2018-02-01T14:25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6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3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"_Toc505258449"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Variable definition for enumerated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4" w:author="Byrski, Krzysztof" w:date="2018-02-01T14:25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1"/>
        <w:rPr>
          <w:ins w:id="65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66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"_Toc505258450"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Constant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_Toc505258450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" w:author="Byrski, Krzysztof" w:date="2018-02-01T14:25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2"/>
        <w:rPr>
          <w:ins w:id="6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9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"_Toc505258451"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6.1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Program(fixed)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0" w:author="Byrski, Krzysztof" w:date="2018-02-01T14:2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71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2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"_Toc505258452"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6.1.1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3" w:author="Byrski, Krzysztof" w:date="2018-02-01T14:2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7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5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"_Toc505258453"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6.1.1.1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6" w:author="Byrski, Krzysztof" w:date="2018-02-01T14:2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77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8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"_Toc505258454"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6.1.1.2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Global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9" w:author="Byrski, Krzysztof" w:date="2018-02-01T14:2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8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81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"_Toc505258455"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6.1.2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Module specific Lookup Tables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2" w:author="Byrski, Krzysztof" w:date="2018-02-01T14:2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1"/>
        <w:rPr>
          <w:ins w:id="83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84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"_Toc505258456"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Software Module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_Toc505258456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Byrski, Krzysztof" w:date="2018-02-01T14:25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2"/>
        <w:rPr>
          <w:ins w:id="8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87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"_Toc505258457"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8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89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0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"_Toc505258458"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Initialization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1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9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3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"_Toc505258459"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Init: PSATA_Init1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_Toc505258459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4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95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6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"_Toc505258460"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7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9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9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"_Toc505258461"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7.1.1.1.2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0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01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2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"_Toc505258462"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7.1.1.1.3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Module Internal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3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0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5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"_Toc505258463"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6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07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8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"_Toc505258464"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Per: PSATA_per1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9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1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11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"_Toc505258465"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7.1.2.1.1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2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13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14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"_Toc505258466"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7.1.2.1.2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5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1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17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"_Toc505258467"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7.1.2.1.3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8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19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0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"_Toc505258468"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7.1.2.1.4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1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2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3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"_Toc505258469"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_Toc505258469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4" w:author="Byrski, Krzysztof" w:date="2018-02-01T14:2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25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6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"_Toc505258470"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Serial Communication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7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2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9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"_Toc505258471"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0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31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2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"_Toc505258472"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3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3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5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"_Toc505258473"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6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37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8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"_Toc505258474"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9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4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41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"_Toc505258475"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2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43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44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"_Toc505258476"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5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4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47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"_Toc505258477"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8" w:author="Byrski, Krzysztof" w:date="2018-02-01T14:2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49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50" w:author="Byrski, Krzysztof" w:date="2018-02-01T14:25:00Z">
        <w:r w:rsidRPr="00CD4A6A">
          <w:rPr>
            <w:rStyle w:val="Hyperlink"/>
          </w:rPr>
          <w:lastRenderedPageBreak/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"_Toc505258478"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1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5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53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"_Toc505258479"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_Toc505258479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4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55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56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"_Toc505258480"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7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5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59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"_Toc505258481"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0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61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62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"_Toc505258482"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3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6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65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"_Toc505258483"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7.1.5.6.1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6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67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68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"_Toc505258484"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9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7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71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"_Toc505258485"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2" w:author="Byrski, Krzysztof" w:date="2018-02-01T14:25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73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74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"_Toc505258486"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7.1.5.8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5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7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77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"_Toc505258487"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7.1.5.8.1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8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79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80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"_Toc505258488"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7.1.5.9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1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8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83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"_Toc505258489"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7.1.5.9.1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_Toc505258489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4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85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86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"_Toc505258490"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7.1.5.10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7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tabs>
          <w:tab w:val="left" w:pos="1287"/>
        </w:tabs>
        <w:rPr>
          <w:ins w:id="18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89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"_Toc505258491"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7.1.5.10.1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0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91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92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"_Toc505258492"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3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tabs>
          <w:tab w:val="left" w:pos="1287"/>
        </w:tabs>
        <w:rPr>
          <w:ins w:id="19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95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"_Toc505258493"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6" w:author="Byrski, Krzysztof" w:date="2018-02-01T14:25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197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98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"_Toc505258494"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9" w:author="Byrski, Krzysztof" w:date="2018-02-01T14:25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tabs>
          <w:tab w:val="left" w:pos="1287"/>
        </w:tabs>
        <w:rPr>
          <w:ins w:id="20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201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"_Toc505258495"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2" w:author="Byrski, Krzysztof" w:date="2018-02-01T14:25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203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204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"_Toc505258496"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LOCAL FUNCTION #13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5" w:author="Byrski, Krzysztof" w:date="2018-02-01T14:25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tabs>
          <w:tab w:val="left" w:pos="1287"/>
        </w:tabs>
        <w:rPr>
          <w:ins w:id="20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207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"_Toc505258497"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7.1.5.13.1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8" w:author="Byrski, Krzysztof" w:date="2018-02-01T14:25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209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210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"_Toc505258498"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11" w:author="Byrski, Krzysztof" w:date="2018-02-01T14:25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2"/>
        <w:rPr>
          <w:ins w:id="21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213" w:author="Byrski, Krzysztof" w:date="2018-02-01T14:25:00Z">
        <w:r w:rsidRPr="00CD4A6A">
          <w:rPr>
            <w:rStyle w:val="Hyperlink"/>
          </w:rPr>
          <w:fldChar w:fldCharType="begin"/>
        </w:r>
        <w:r w:rsidRPr="00CD4A6A">
          <w:rPr>
            <w:rStyle w:val="Hyperlink"/>
          </w:rPr>
          <w:instrText xml:space="preserve"> </w:instrText>
        </w:r>
        <w:r>
          <w:instrText>HYPERLINK \l "_Toc505258499"</w:instrText>
        </w:r>
        <w:r w:rsidRPr="00CD4A6A">
          <w:rPr>
            <w:rStyle w:val="Hyperlink"/>
          </w:rPr>
          <w:instrText xml:space="preserve"> </w:instrText>
        </w:r>
        <w:r w:rsidRPr="00CD4A6A">
          <w:rPr>
            <w:rStyle w:val="Hyperlink"/>
          </w:rPr>
          <w:fldChar w:fldCharType="separate"/>
        </w:r>
        <w:r w:rsidRPr="00CD4A6A">
          <w:rPr>
            <w:rStyle w:val="Hyperlink"/>
            <w:rFonts w:ascii="Calibri" w:hAnsi="Calibri" w:cs="Calibri"/>
          </w:rPr>
          <w:t>7.1.7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D4A6A">
          <w:rPr>
            <w:rStyle w:val="Hyperlink"/>
            <w:rFonts w:ascii="Calibri" w:hAnsi="Calibri"/>
          </w:rPr>
          <w:t>Tranisition</w:t>
        </w:r>
        <w:r w:rsidRPr="00CD4A6A">
          <w:rPr>
            <w:rStyle w:val="Hyperlink"/>
            <w:rFonts w:ascii="Calibri" w:hAnsi="Calibri" w:cs="Calibri"/>
          </w:rPr>
          <w:t xml:space="preserve">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_Toc505258499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14" w:author="Byrski, Krzysztof" w:date="2018-02-01T14:25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CD4A6A">
          <w:rPr>
            <w:rStyle w:val="Hyperlink"/>
          </w:rPr>
          <w:fldChar w:fldCharType="end"/>
        </w:r>
      </w:ins>
    </w:p>
    <w:p w:rsidR="00857D98" w:rsidRDefault="00857D98">
      <w:pPr>
        <w:pStyle w:val="TOC1"/>
        <w:rPr>
          <w:ins w:id="215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216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"_Toc505258500"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Known Limitations With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_Toc505258500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Byrski, Krzysztof" w:date="2018-02-01T14:25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1"/>
        <w:rPr>
          <w:ins w:id="218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219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"_Toc505258501"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UNIT TEST 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_Toc505258501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0" w:author="Byrski, Krzysztof" w:date="2018-02-01T14:25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857D98" w:rsidRDefault="00857D98">
      <w:pPr>
        <w:pStyle w:val="TOC1"/>
        <w:rPr>
          <w:ins w:id="221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222" w:author="Byrski, Krzysztof" w:date="2018-02-01T14:25:00Z">
        <w:r w:rsidRPr="00CD4A6A">
          <w:rPr>
            <w:rStyle w:val="Hyperlink"/>
            <w:noProof/>
          </w:rPr>
          <w:fldChar w:fldCharType="begin"/>
        </w:r>
        <w:r w:rsidRPr="00CD4A6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"_Toc505258502"</w:instrText>
        </w:r>
        <w:r w:rsidRPr="00CD4A6A">
          <w:rPr>
            <w:rStyle w:val="Hyperlink"/>
            <w:noProof/>
          </w:rPr>
          <w:instrText xml:space="preserve"> </w:instrText>
        </w:r>
        <w:r w:rsidRPr="00CD4A6A">
          <w:rPr>
            <w:rStyle w:val="Hyperlink"/>
            <w:noProof/>
          </w:rPr>
          <w:fldChar w:fldCharType="separate"/>
        </w:r>
        <w:r w:rsidRPr="00CD4A6A">
          <w:rPr>
            <w:rStyle w:val="Hyperlink"/>
            <w:rFonts w:ascii="Calibri" w:hAnsi="Calibri" w:cs="Calibri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CD4A6A">
          <w:rPr>
            <w:rStyle w:val="Hyperlink"/>
            <w:rFonts w:ascii="Calibri" w:hAnsi="Calibri"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_Toc505258502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3" w:author="Byrski, Krzysztof" w:date="2018-02-01T14:25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CD4A6A">
          <w:rPr>
            <w:rStyle w:val="Hyperlink"/>
            <w:noProof/>
          </w:rPr>
          <w:fldChar w:fldCharType="end"/>
        </w:r>
      </w:ins>
    </w:p>
    <w:p w:rsidR="00581D31" w:rsidDel="00857D98" w:rsidRDefault="00581D31">
      <w:pPr>
        <w:pStyle w:val="TOC1"/>
        <w:rPr>
          <w:del w:id="224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25" w:author="Byrski, Krzysztof" w:date="2018-02-01T14:25:00Z">
        <w:r w:rsidRPr="00857D98" w:rsidDel="00857D98">
          <w:rPr>
            <w:rPrChange w:id="226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27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Abbrevations And Acronyms</w:delText>
        </w:r>
        <w:r w:rsidDel="00857D98">
          <w:rPr>
            <w:noProof/>
            <w:webHidden/>
          </w:rPr>
          <w:tab/>
          <w:delText>5</w:delText>
        </w:r>
      </w:del>
    </w:p>
    <w:p w:rsidR="00581D31" w:rsidDel="00857D98" w:rsidRDefault="00581D31">
      <w:pPr>
        <w:pStyle w:val="TOC1"/>
        <w:rPr>
          <w:del w:id="228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29" w:author="Byrski, Krzysztof" w:date="2018-02-01T14:25:00Z">
        <w:r w:rsidRPr="00857D98" w:rsidDel="00857D98">
          <w:rPr>
            <w:rPrChange w:id="230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31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References</w:delText>
        </w:r>
        <w:r w:rsidDel="00857D98">
          <w:rPr>
            <w:noProof/>
            <w:webHidden/>
          </w:rPr>
          <w:tab/>
          <w:delText>6</w:delText>
        </w:r>
      </w:del>
    </w:p>
    <w:p w:rsidR="00581D31" w:rsidDel="00857D98" w:rsidRDefault="00581D31">
      <w:pPr>
        <w:pStyle w:val="TOC1"/>
        <w:rPr>
          <w:del w:id="232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33" w:author="Byrski, Krzysztof" w:date="2018-02-01T14:25:00Z">
        <w:r w:rsidRPr="00857D98" w:rsidDel="00857D98">
          <w:rPr>
            <w:rPrChange w:id="234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35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PSA State Handler High-Level Description</w:delText>
        </w:r>
        <w:r w:rsidDel="00857D98">
          <w:rPr>
            <w:noProof/>
            <w:webHidden/>
          </w:rPr>
          <w:tab/>
          <w:delText>7</w:delText>
        </w:r>
      </w:del>
    </w:p>
    <w:p w:rsidR="00581D31" w:rsidDel="00857D98" w:rsidRDefault="00581D31">
      <w:pPr>
        <w:pStyle w:val="TOC1"/>
        <w:rPr>
          <w:del w:id="236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37" w:author="Byrski, Krzysztof" w:date="2018-02-01T14:25:00Z">
        <w:r w:rsidRPr="00857D98" w:rsidDel="00857D98">
          <w:rPr>
            <w:rPrChange w:id="238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4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39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Design details of software module</w:delText>
        </w:r>
        <w:r w:rsidDel="00857D98">
          <w:rPr>
            <w:noProof/>
            <w:webHidden/>
          </w:rPr>
          <w:tab/>
          <w:delText>8</w:delText>
        </w:r>
      </w:del>
    </w:p>
    <w:p w:rsidR="00581D31" w:rsidDel="00857D98" w:rsidRDefault="00581D31">
      <w:pPr>
        <w:pStyle w:val="TOC2"/>
        <w:rPr>
          <w:del w:id="24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1" w:author="Byrski, Krzysztof" w:date="2018-02-01T14:25:00Z">
        <w:r w:rsidRPr="00857D98" w:rsidDel="00857D98">
          <w:rPr>
            <w:rPrChange w:id="242" w:author="Byrski, Krzysztof" w:date="2018-02-01T14:25:00Z">
              <w:rPr>
                <w:rStyle w:val="Hyperlink"/>
                <w:rFonts w:cs="Calibri"/>
              </w:rPr>
            </w:rPrChange>
          </w:rPr>
          <w:delText>4.1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43" w:author="Byrski, Krzysztof" w:date="2018-02-01T14:25:00Z">
              <w:rPr>
                <w:rStyle w:val="Hyperlink"/>
                <w:rFonts w:cs="Calibri"/>
              </w:rPr>
            </w:rPrChange>
          </w:rPr>
          <w:delText>Graphical representation of PSA Torque Arbitrator</w:delText>
        </w:r>
        <w:r w:rsidDel="00857D98">
          <w:rPr>
            <w:webHidden/>
          </w:rPr>
          <w:tab/>
          <w:delText>8</w:delText>
        </w:r>
      </w:del>
    </w:p>
    <w:p w:rsidR="00581D31" w:rsidDel="00857D98" w:rsidRDefault="00581D31">
      <w:pPr>
        <w:pStyle w:val="TOC2"/>
        <w:rPr>
          <w:del w:id="24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5" w:author="Byrski, Krzysztof" w:date="2018-02-01T14:25:00Z">
        <w:r w:rsidRPr="00857D98" w:rsidDel="00857D98">
          <w:rPr>
            <w:rPrChange w:id="246" w:author="Byrski, Krzysztof" w:date="2018-02-01T14:25:00Z">
              <w:rPr>
                <w:rStyle w:val="Hyperlink"/>
                <w:rFonts w:cs="Calibri"/>
              </w:rPr>
            </w:rPrChange>
          </w:rPr>
          <w:delText>4.2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47" w:author="Byrski, Krzysztof" w:date="2018-02-01T14:25:00Z">
              <w:rPr>
                <w:rStyle w:val="Hyperlink"/>
                <w:rFonts w:cs="Calibri"/>
              </w:rPr>
            </w:rPrChange>
          </w:rPr>
          <w:delText>Data Flow Diagram</w:delText>
        </w:r>
        <w:r w:rsidDel="00857D98">
          <w:rPr>
            <w:webHidden/>
          </w:rPr>
          <w:tab/>
          <w:delText>8</w:delText>
        </w:r>
      </w:del>
    </w:p>
    <w:p w:rsidR="00581D31" w:rsidDel="00857D98" w:rsidRDefault="00581D31">
      <w:pPr>
        <w:pStyle w:val="TOC2"/>
        <w:rPr>
          <w:del w:id="24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9" w:author="Byrski, Krzysztof" w:date="2018-02-01T14:25:00Z">
        <w:r w:rsidRPr="00857D98" w:rsidDel="00857D98">
          <w:rPr>
            <w:rPrChange w:id="250" w:author="Byrski, Krzysztof" w:date="2018-02-01T14:25:00Z">
              <w:rPr>
                <w:rStyle w:val="Hyperlink"/>
                <w:rFonts w:cs="Calibri"/>
              </w:rPr>
            </w:rPrChange>
          </w:rPr>
          <w:delText>4.2.1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51" w:author="Byrski, Krzysztof" w:date="2018-02-01T14:25:00Z">
              <w:rPr>
                <w:rStyle w:val="Hyperlink"/>
                <w:rFonts w:cs="Calibri"/>
              </w:rPr>
            </w:rPrChange>
          </w:rPr>
          <w:delText>Module level DFD</w:delText>
        </w:r>
        <w:r w:rsidDel="00857D98">
          <w:rPr>
            <w:webHidden/>
          </w:rPr>
          <w:tab/>
          <w:delText>8</w:delText>
        </w:r>
      </w:del>
    </w:p>
    <w:p w:rsidR="00581D31" w:rsidDel="00857D98" w:rsidRDefault="00581D31">
      <w:pPr>
        <w:pStyle w:val="TOC2"/>
        <w:rPr>
          <w:del w:id="25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53" w:author="Byrski, Krzysztof" w:date="2018-02-01T14:25:00Z">
        <w:r w:rsidRPr="00857D98" w:rsidDel="00857D98">
          <w:rPr>
            <w:rPrChange w:id="254" w:author="Byrski, Krzysztof" w:date="2018-02-01T14:25:00Z">
              <w:rPr>
                <w:rStyle w:val="Hyperlink"/>
                <w:rFonts w:cs="Calibri"/>
              </w:rPr>
            </w:rPrChange>
          </w:rPr>
          <w:delText>4.2.2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55" w:author="Byrski, Krzysztof" w:date="2018-02-01T14:25:00Z">
              <w:rPr>
                <w:rStyle w:val="Hyperlink"/>
                <w:rFonts w:cs="Calibri"/>
              </w:rPr>
            </w:rPrChange>
          </w:rPr>
          <w:delText>Sub-Module level DFD</w:delText>
        </w:r>
        <w:r w:rsidDel="00857D98">
          <w:rPr>
            <w:webHidden/>
          </w:rPr>
          <w:tab/>
          <w:delText>8</w:delText>
        </w:r>
      </w:del>
    </w:p>
    <w:p w:rsidR="00581D31" w:rsidDel="00857D98" w:rsidRDefault="00581D31">
      <w:pPr>
        <w:pStyle w:val="TOC2"/>
        <w:rPr>
          <w:del w:id="25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57" w:author="Byrski, Krzysztof" w:date="2018-02-01T14:25:00Z">
        <w:r w:rsidRPr="00857D98" w:rsidDel="00857D98">
          <w:rPr>
            <w:rPrChange w:id="258" w:author="Byrski, Krzysztof" w:date="2018-02-01T14:25:00Z">
              <w:rPr>
                <w:rStyle w:val="Hyperlink"/>
                <w:rFonts w:cs="Calibri"/>
              </w:rPr>
            </w:rPrChange>
          </w:rPr>
          <w:delText>4.3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59" w:author="Byrski, Krzysztof" w:date="2018-02-01T14:25:00Z">
              <w:rPr>
                <w:rStyle w:val="Hyperlink"/>
                <w:rFonts w:cs="Calibri"/>
              </w:rPr>
            </w:rPrChange>
          </w:rPr>
          <w:delText>COMPONENT FLOW DIAGRAM</w:delText>
        </w:r>
        <w:r w:rsidDel="00857D98">
          <w:rPr>
            <w:webHidden/>
          </w:rPr>
          <w:tab/>
          <w:delText>8</w:delText>
        </w:r>
      </w:del>
    </w:p>
    <w:p w:rsidR="00581D31" w:rsidDel="00857D98" w:rsidRDefault="00581D31">
      <w:pPr>
        <w:pStyle w:val="TOC1"/>
        <w:rPr>
          <w:del w:id="260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61" w:author="Byrski, Krzysztof" w:date="2018-02-01T14:25:00Z">
        <w:r w:rsidRPr="00857D98" w:rsidDel="00857D98">
          <w:rPr>
            <w:rPrChange w:id="262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5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63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Variable Data Dictionary</w:delText>
        </w:r>
        <w:r w:rsidDel="00857D98">
          <w:rPr>
            <w:noProof/>
            <w:webHidden/>
          </w:rPr>
          <w:tab/>
          <w:delText>9</w:delText>
        </w:r>
      </w:del>
    </w:p>
    <w:p w:rsidR="00581D31" w:rsidDel="00857D98" w:rsidRDefault="00581D31">
      <w:pPr>
        <w:pStyle w:val="TOC2"/>
        <w:rPr>
          <w:del w:id="26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5" w:author="Byrski, Krzysztof" w:date="2018-02-01T14:25:00Z">
        <w:r w:rsidRPr="00857D98" w:rsidDel="00857D98">
          <w:rPr>
            <w:rPrChange w:id="266" w:author="Byrski, Krzysztof" w:date="2018-02-01T14:25:00Z">
              <w:rPr>
                <w:rStyle w:val="Hyperlink"/>
                <w:rFonts w:cs="Calibri"/>
              </w:rPr>
            </w:rPrChange>
          </w:rPr>
          <w:delText>5.1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67" w:author="Byrski, Krzysztof" w:date="2018-02-01T14:25:00Z">
              <w:rPr>
                <w:rStyle w:val="Hyperlink"/>
                <w:rFonts w:cs="Calibri"/>
              </w:rPr>
            </w:rPrChange>
          </w:rPr>
          <w:delText>User defined typedef definition/declaration</w:delText>
        </w:r>
        <w:r w:rsidDel="00857D98">
          <w:rPr>
            <w:webHidden/>
          </w:rPr>
          <w:tab/>
          <w:delText>9</w:delText>
        </w:r>
      </w:del>
    </w:p>
    <w:p w:rsidR="00581D31" w:rsidDel="00857D98" w:rsidRDefault="00581D31">
      <w:pPr>
        <w:pStyle w:val="TOC2"/>
        <w:rPr>
          <w:del w:id="26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9" w:author="Byrski, Krzysztof" w:date="2018-02-01T14:25:00Z">
        <w:r w:rsidRPr="00857D98" w:rsidDel="00857D98">
          <w:rPr>
            <w:rPrChange w:id="270" w:author="Byrski, Krzysztof" w:date="2018-02-01T14:25:00Z">
              <w:rPr>
                <w:rStyle w:val="Hyperlink"/>
                <w:rFonts w:cs="Calibri"/>
              </w:rPr>
            </w:rPrChange>
          </w:rPr>
          <w:delText>5.2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71" w:author="Byrski, Krzysztof" w:date="2018-02-01T14:25:00Z">
              <w:rPr>
                <w:rStyle w:val="Hyperlink"/>
                <w:rFonts w:cs="Calibri"/>
              </w:rPr>
            </w:rPrChange>
          </w:rPr>
          <w:delText>Variable definition for enumerated types</w:delText>
        </w:r>
        <w:r w:rsidDel="00857D98">
          <w:rPr>
            <w:webHidden/>
          </w:rPr>
          <w:tab/>
          <w:delText>9</w:delText>
        </w:r>
      </w:del>
    </w:p>
    <w:p w:rsidR="00581D31" w:rsidDel="00857D98" w:rsidRDefault="00581D31">
      <w:pPr>
        <w:pStyle w:val="TOC1"/>
        <w:rPr>
          <w:del w:id="272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73" w:author="Byrski, Krzysztof" w:date="2018-02-01T14:25:00Z">
        <w:r w:rsidRPr="00857D98" w:rsidDel="00857D98">
          <w:rPr>
            <w:rPrChange w:id="274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6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75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Constant Data Dictionary</w:delText>
        </w:r>
        <w:r w:rsidDel="00857D98">
          <w:rPr>
            <w:noProof/>
            <w:webHidden/>
          </w:rPr>
          <w:tab/>
          <w:delText>10</w:delText>
        </w:r>
      </w:del>
    </w:p>
    <w:p w:rsidR="00581D31" w:rsidDel="00857D98" w:rsidRDefault="00581D31">
      <w:pPr>
        <w:pStyle w:val="TOC2"/>
        <w:rPr>
          <w:del w:id="27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77" w:author="Byrski, Krzysztof" w:date="2018-02-01T14:25:00Z">
        <w:r w:rsidRPr="00857D98" w:rsidDel="00857D98">
          <w:rPr>
            <w:rPrChange w:id="278" w:author="Byrski, Krzysztof" w:date="2018-02-01T14:25:00Z">
              <w:rPr>
                <w:rStyle w:val="Hyperlink"/>
                <w:rFonts w:cs="Calibri"/>
              </w:rPr>
            </w:rPrChange>
          </w:rPr>
          <w:delText>6.1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79" w:author="Byrski, Krzysztof" w:date="2018-02-01T14:25:00Z">
              <w:rPr>
                <w:rStyle w:val="Hyperlink"/>
                <w:rFonts w:cs="Calibri"/>
              </w:rPr>
            </w:rPrChange>
          </w:rPr>
          <w:delText>Program(fixed) Constants</w:delText>
        </w:r>
        <w:r w:rsidDel="00857D98">
          <w:rPr>
            <w:webHidden/>
          </w:rPr>
          <w:tab/>
          <w:delText>10</w:delText>
        </w:r>
      </w:del>
    </w:p>
    <w:p w:rsidR="00581D31" w:rsidDel="00857D98" w:rsidRDefault="00581D31">
      <w:pPr>
        <w:pStyle w:val="TOC2"/>
        <w:rPr>
          <w:del w:id="28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1" w:author="Byrski, Krzysztof" w:date="2018-02-01T14:25:00Z">
        <w:r w:rsidRPr="00857D98" w:rsidDel="00857D98">
          <w:rPr>
            <w:rPrChange w:id="282" w:author="Byrski, Krzysztof" w:date="2018-02-01T14:25:00Z">
              <w:rPr>
                <w:rStyle w:val="Hyperlink"/>
                <w:rFonts w:cs="Calibri"/>
              </w:rPr>
            </w:rPrChange>
          </w:rPr>
          <w:delText>6.1.1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83" w:author="Byrski, Krzysztof" w:date="2018-02-01T14:25:00Z">
              <w:rPr>
                <w:rStyle w:val="Hyperlink"/>
                <w:rFonts w:cs="Calibri"/>
              </w:rPr>
            </w:rPrChange>
          </w:rPr>
          <w:delText>Embedded Constants</w:delText>
        </w:r>
        <w:r w:rsidDel="00857D98">
          <w:rPr>
            <w:webHidden/>
          </w:rPr>
          <w:tab/>
          <w:delText>10</w:delText>
        </w:r>
      </w:del>
    </w:p>
    <w:p w:rsidR="00581D31" w:rsidDel="00857D98" w:rsidRDefault="00581D31">
      <w:pPr>
        <w:pStyle w:val="TOC2"/>
        <w:rPr>
          <w:del w:id="28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5" w:author="Byrski, Krzysztof" w:date="2018-02-01T14:25:00Z">
        <w:r w:rsidRPr="00857D98" w:rsidDel="00857D98">
          <w:rPr>
            <w:rPrChange w:id="286" w:author="Byrski, Krzysztof" w:date="2018-02-01T14:25:00Z">
              <w:rPr>
                <w:rStyle w:val="Hyperlink"/>
                <w:rFonts w:cs="Calibri"/>
              </w:rPr>
            </w:rPrChange>
          </w:rPr>
          <w:delText>6.1.1.1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87" w:author="Byrski, Krzysztof" w:date="2018-02-01T14:25:00Z">
              <w:rPr>
                <w:rStyle w:val="Hyperlink"/>
                <w:rFonts w:cs="Calibri"/>
              </w:rPr>
            </w:rPrChange>
          </w:rPr>
          <w:delText>Local</w:delText>
        </w:r>
        <w:r w:rsidDel="00857D98">
          <w:rPr>
            <w:webHidden/>
          </w:rPr>
          <w:tab/>
          <w:delText>10</w:delText>
        </w:r>
      </w:del>
    </w:p>
    <w:p w:rsidR="00581D31" w:rsidDel="00857D98" w:rsidRDefault="00581D31">
      <w:pPr>
        <w:pStyle w:val="TOC2"/>
        <w:rPr>
          <w:del w:id="28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9" w:author="Byrski, Krzysztof" w:date="2018-02-01T14:25:00Z">
        <w:r w:rsidRPr="00857D98" w:rsidDel="00857D98">
          <w:rPr>
            <w:rPrChange w:id="290" w:author="Byrski, Krzysztof" w:date="2018-02-01T14:25:00Z">
              <w:rPr>
                <w:rStyle w:val="Hyperlink"/>
                <w:rFonts w:cs="Calibri"/>
              </w:rPr>
            </w:rPrChange>
          </w:rPr>
          <w:delText>6.1.1.2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91" w:author="Byrski, Krzysztof" w:date="2018-02-01T14:25:00Z">
              <w:rPr>
                <w:rStyle w:val="Hyperlink"/>
                <w:rFonts w:cs="Calibri"/>
              </w:rPr>
            </w:rPrChange>
          </w:rPr>
          <w:delText>Global</w:delText>
        </w:r>
        <w:r w:rsidDel="00857D98">
          <w:rPr>
            <w:webHidden/>
          </w:rPr>
          <w:tab/>
          <w:delText>10</w:delText>
        </w:r>
      </w:del>
    </w:p>
    <w:p w:rsidR="00581D31" w:rsidDel="00857D98" w:rsidRDefault="00581D31">
      <w:pPr>
        <w:pStyle w:val="TOC2"/>
        <w:rPr>
          <w:del w:id="29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93" w:author="Byrski, Krzysztof" w:date="2018-02-01T14:25:00Z">
        <w:r w:rsidRPr="00857D98" w:rsidDel="00857D98">
          <w:rPr>
            <w:rPrChange w:id="294" w:author="Byrski, Krzysztof" w:date="2018-02-01T14:25:00Z">
              <w:rPr>
                <w:rStyle w:val="Hyperlink"/>
                <w:rFonts w:cs="Calibri"/>
              </w:rPr>
            </w:rPrChange>
          </w:rPr>
          <w:delText>6.1.2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295" w:author="Byrski, Krzysztof" w:date="2018-02-01T14:25:00Z">
              <w:rPr>
                <w:rStyle w:val="Hyperlink"/>
                <w:rFonts w:cs="Calibri"/>
              </w:rPr>
            </w:rPrChange>
          </w:rPr>
          <w:delText>Module specific Lookup Tables Constants</w:delText>
        </w:r>
        <w:r w:rsidDel="00857D98">
          <w:rPr>
            <w:webHidden/>
          </w:rPr>
          <w:tab/>
          <w:delText>10</w:delText>
        </w:r>
      </w:del>
    </w:p>
    <w:p w:rsidR="00581D31" w:rsidDel="00857D98" w:rsidRDefault="00581D31">
      <w:pPr>
        <w:pStyle w:val="TOC1"/>
        <w:rPr>
          <w:del w:id="296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97" w:author="Byrski, Krzysztof" w:date="2018-02-01T14:25:00Z">
        <w:r w:rsidRPr="00857D98" w:rsidDel="00857D98">
          <w:rPr>
            <w:rPrChange w:id="298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7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299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Software Module Implementation</w:delText>
        </w:r>
        <w:r w:rsidDel="00857D98">
          <w:rPr>
            <w:noProof/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0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1" w:author="Byrski, Krzysztof" w:date="2018-02-01T14:25:00Z">
        <w:r w:rsidRPr="00857D98" w:rsidDel="00857D98">
          <w:rPr>
            <w:rPrChange w:id="302" w:author="Byrski, Krzysztof" w:date="2018-02-01T14:25:00Z">
              <w:rPr>
                <w:rStyle w:val="Hyperlink"/>
                <w:rFonts w:cs="Calibri"/>
              </w:rPr>
            </w:rPrChange>
          </w:rPr>
          <w:delText>7.1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03" w:author="Byrski, Krzysztof" w:date="2018-02-01T14:25:00Z">
              <w:rPr>
                <w:rStyle w:val="Hyperlink"/>
                <w:rFonts w:cs="Calibri"/>
              </w:rPr>
            </w:rPrChange>
          </w:rPr>
          <w:delText>Sub-Module Functions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0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5" w:author="Byrski, Krzysztof" w:date="2018-02-01T14:25:00Z">
        <w:r w:rsidRPr="00857D98" w:rsidDel="00857D98">
          <w:rPr>
            <w:rPrChange w:id="306" w:author="Byrski, Krzysztof" w:date="2018-02-01T14:25:00Z">
              <w:rPr>
                <w:rStyle w:val="Hyperlink"/>
                <w:rFonts w:cs="Calibri"/>
              </w:rPr>
            </w:rPrChange>
          </w:rPr>
          <w:delText>7.1.1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07" w:author="Byrski, Krzysztof" w:date="2018-02-01T14:25:00Z">
              <w:rPr>
                <w:rStyle w:val="Hyperlink"/>
                <w:rFonts w:cs="Calibri"/>
              </w:rPr>
            </w:rPrChange>
          </w:rPr>
          <w:delText>Initialization Functions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0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9" w:author="Byrski, Krzysztof" w:date="2018-02-01T14:25:00Z">
        <w:r w:rsidRPr="00857D98" w:rsidDel="00857D98">
          <w:rPr>
            <w:rPrChange w:id="310" w:author="Byrski, Krzysztof" w:date="2018-02-01T14:25:00Z">
              <w:rPr>
                <w:rStyle w:val="Hyperlink"/>
                <w:rFonts w:cs="Calibri"/>
              </w:rPr>
            </w:rPrChange>
          </w:rPr>
          <w:delText>7.1.1.1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11" w:author="Byrski, Krzysztof" w:date="2018-02-01T14:25:00Z">
              <w:rPr>
                <w:rStyle w:val="Hyperlink"/>
                <w:rFonts w:cs="Calibri"/>
              </w:rPr>
            </w:rPrChange>
          </w:rPr>
          <w:delText>Init: PSATA_Init1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1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13" w:author="Byrski, Krzysztof" w:date="2018-02-01T14:25:00Z">
        <w:r w:rsidRPr="00857D98" w:rsidDel="00857D98">
          <w:rPr>
            <w:rPrChange w:id="314" w:author="Byrski, Krzysztof" w:date="2018-02-01T14:25:00Z">
              <w:rPr>
                <w:rStyle w:val="Hyperlink"/>
                <w:rFonts w:cs="Calibri"/>
              </w:rPr>
            </w:rPrChange>
          </w:rPr>
          <w:delText>7.1.1.1.1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15" w:author="Byrski, Krzysztof" w:date="2018-02-01T14:25:00Z">
              <w:rPr>
                <w:rStyle w:val="Hyperlink"/>
                <w:rFonts w:cs="Calibri"/>
              </w:rPr>
            </w:rPrChange>
          </w:rPr>
          <w:delText>Design Rationale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1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17" w:author="Byrski, Krzysztof" w:date="2018-02-01T14:25:00Z">
        <w:r w:rsidRPr="00857D98" w:rsidDel="00857D98">
          <w:rPr>
            <w:rPrChange w:id="318" w:author="Byrski, Krzysztof" w:date="2018-02-01T14:25:00Z">
              <w:rPr>
                <w:rStyle w:val="Hyperlink"/>
                <w:rFonts w:cs="Calibri"/>
              </w:rPr>
            </w:rPrChange>
          </w:rPr>
          <w:delText>7.1.1.1.2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19" w:author="Byrski, Krzysztof" w:date="2018-02-01T14:25:00Z">
              <w:rPr>
                <w:rStyle w:val="Hyperlink"/>
                <w:rFonts w:cs="Calibri"/>
              </w:rPr>
            </w:rPrChange>
          </w:rPr>
          <w:delText>Module Outputs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2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21" w:author="Byrski, Krzysztof" w:date="2018-02-01T14:25:00Z">
        <w:r w:rsidRPr="00857D98" w:rsidDel="00857D98">
          <w:rPr>
            <w:rPrChange w:id="322" w:author="Byrski, Krzysztof" w:date="2018-02-01T14:25:00Z">
              <w:rPr>
                <w:rStyle w:val="Hyperlink"/>
                <w:rFonts w:cs="Calibri"/>
              </w:rPr>
            </w:rPrChange>
          </w:rPr>
          <w:delText>7.1.1.1.3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23" w:author="Byrski, Krzysztof" w:date="2018-02-01T14:25:00Z">
              <w:rPr>
                <w:rStyle w:val="Hyperlink"/>
                <w:rFonts w:cs="Calibri"/>
              </w:rPr>
            </w:rPrChange>
          </w:rPr>
          <w:delText>Module Internal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2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25" w:author="Byrski, Krzysztof" w:date="2018-02-01T14:25:00Z">
        <w:r w:rsidRPr="00857D98" w:rsidDel="00857D98">
          <w:rPr>
            <w:rPrChange w:id="326" w:author="Byrski, Krzysztof" w:date="2018-02-01T14:25:00Z">
              <w:rPr>
                <w:rStyle w:val="Hyperlink"/>
                <w:rFonts w:cs="Calibri"/>
              </w:rPr>
            </w:rPrChange>
          </w:rPr>
          <w:delText>7.1.2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27" w:author="Byrski, Krzysztof" w:date="2018-02-01T14:25:00Z">
              <w:rPr>
                <w:rStyle w:val="Hyperlink"/>
                <w:rFonts w:cs="Calibri"/>
              </w:rPr>
            </w:rPrChange>
          </w:rPr>
          <w:delText>PERIODIC FUNCTIONS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2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29" w:author="Byrski, Krzysztof" w:date="2018-02-01T14:25:00Z">
        <w:r w:rsidRPr="00857D98" w:rsidDel="00857D98">
          <w:rPr>
            <w:rPrChange w:id="330" w:author="Byrski, Krzysztof" w:date="2018-02-01T14:25:00Z">
              <w:rPr>
                <w:rStyle w:val="Hyperlink"/>
                <w:rFonts w:cs="Calibri"/>
              </w:rPr>
            </w:rPrChange>
          </w:rPr>
          <w:delText>7.1.2.1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31" w:author="Byrski, Krzysztof" w:date="2018-02-01T14:25:00Z">
              <w:rPr>
                <w:rStyle w:val="Hyperlink"/>
                <w:rFonts w:cs="Calibri"/>
              </w:rPr>
            </w:rPrChange>
          </w:rPr>
          <w:delText>Per: PSATA_per1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3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33" w:author="Byrski, Krzysztof" w:date="2018-02-01T14:25:00Z">
        <w:r w:rsidRPr="00857D98" w:rsidDel="00857D98">
          <w:rPr>
            <w:rPrChange w:id="334" w:author="Byrski, Krzysztof" w:date="2018-02-01T14:25:00Z">
              <w:rPr>
                <w:rStyle w:val="Hyperlink"/>
                <w:rFonts w:cs="Calibri"/>
              </w:rPr>
            </w:rPrChange>
          </w:rPr>
          <w:delText>7.1.2.1.1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35" w:author="Byrski, Krzysztof" w:date="2018-02-01T14:25:00Z">
              <w:rPr>
                <w:rStyle w:val="Hyperlink"/>
                <w:rFonts w:cs="Calibri"/>
              </w:rPr>
            </w:rPrChange>
          </w:rPr>
          <w:delText>Design Rationale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3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37" w:author="Byrski, Krzysztof" w:date="2018-02-01T14:25:00Z">
        <w:r w:rsidRPr="00857D98" w:rsidDel="00857D98">
          <w:rPr>
            <w:rPrChange w:id="338" w:author="Byrski, Krzysztof" w:date="2018-02-01T14:25:00Z">
              <w:rPr>
                <w:rStyle w:val="Hyperlink"/>
                <w:rFonts w:cs="Calibri"/>
              </w:rPr>
            </w:rPrChange>
          </w:rPr>
          <w:delText>7.1.2.1.2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39" w:author="Byrski, Krzysztof" w:date="2018-02-01T14:25:00Z">
              <w:rPr>
                <w:rStyle w:val="Hyperlink"/>
                <w:rFonts w:cs="Calibri"/>
              </w:rPr>
            </w:rPrChange>
          </w:rPr>
          <w:delText>Store Module Inputs to Local copies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4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41" w:author="Byrski, Krzysztof" w:date="2018-02-01T14:25:00Z">
        <w:r w:rsidRPr="00857D98" w:rsidDel="00857D98">
          <w:rPr>
            <w:rPrChange w:id="342" w:author="Byrski, Krzysztof" w:date="2018-02-01T14:25:00Z">
              <w:rPr>
                <w:rStyle w:val="Hyperlink"/>
                <w:rFonts w:cs="Calibri"/>
              </w:rPr>
            </w:rPrChange>
          </w:rPr>
          <w:delText>7.1.2.1.3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43" w:author="Byrski, Krzysztof" w:date="2018-02-01T14:25:00Z">
              <w:rPr>
                <w:rStyle w:val="Hyperlink"/>
                <w:rFonts w:cs="Calibri"/>
              </w:rPr>
            </w:rPrChange>
          </w:rPr>
          <w:delText>(Processing of function)………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4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45" w:author="Byrski, Krzysztof" w:date="2018-02-01T14:25:00Z">
        <w:r w:rsidRPr="00857D98" w:rsidDel="00857D98">
          <w:rPr>
            <w:rPrChange w:id="346" w:author="Byrski, Krzysztof" w:date="2018-02-01T14:25:00Z">
              <w:rPr>
                <w:rStyle w:val="Hyperlink"/>
                <w:rFonts w:cs="Calibri"/>
              </w:rPr>
            </w:rPrChange>
          </w:rPr>
          <w:delText>7.1.2.1.4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47" w:author="Byrski, Krzysztof" w:date="2018-02-01T14:25:00Z">
              <w:rPr>
                <w:rStyle w:val="Hyperlink"/>
                <w:rFonts w:cs="Calibri"/>
              </w:rPr>
            </w:rPrChange>
          </w:rPr>
          <w:delText>Store Local copy of outputs into Module Outputs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4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49" w:author="Byrski, Krzysztof" w:date="2018-02-01T14:25:00Z">
        <w:r w:rsidRPr="00857D98" w:rsidDel="00857D98">
          <w:rPr>
            <w:rPrChange w:id="350" w:author="Byrski, Krzysztof" w:date="2018-02-01T14:25:00Z">
              <w:rPr>
                <w:rStyle w:val="Hyperlink"/>
                <w:rFonts w:cs="Calibri"/>
              </w:rPr>
            </w:rPrChange>
          </w:rPr>
          <w:delText>7.1.3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51" w:author="Byrski, Krzysztof" w:date="2018-02-01T14:25:00Z">
              <w:rPr>
                <w:rStyle w:val="Hyperlink"/>
                <w:rFonts w:cs="Calibri"/>
              </w:rPr>
            </w:rPrChange>
          </w:rPr>
          <w:delText>Interrupt Functions</w:delText>
        </w:r>
        <w:r w:rsidDel="00857D98">
          <w:rPr>
            <w:webHidden/>
          </w:rPr>
          <w:tab/>
          <w:delText>11</w:delText>
        </w:r>
      </w:del>
    </w:p>
    <w:p w:rsidR="00581D31" w:rsidDel="00857D98" w:rsidRDefault="00581D31">
      <w:pPr>
        <w:pStyle w:val="TOC2"/>
        <w:rPr>
          <w:del w:id="35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53" w:author="Byrski, Krzysztof" w:date="2018-02-01T14:25:00Z">
        <w:r w:rsidRPr="00857D98" w:rsidDel="00857D98">
          <w:rPr>
            <w:rPrChange w:id="354" w:author="Byrski, Krzysztof" w:date="2018-02-01T14:25:00Z">
              <w:rPr>
                <w:rStyle w:val="Hyperlink"/>
                <w:rFonts w:cs="Calibri"/>
              </w:rPr>
            </w:rPrChange>
          </w:rPr>
          <w:delText>7.1.4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55" w:author="Byrski, Krzysztof" w:date="2018-02-01T14:25:00Z">
              <w:rPr>
                <w:rStyle w:val="Hyperlink"/>
                <w:rFonts w:cs="Calibri"/>
              </w:rPr>
            </w:rPrChange>
          </w:rPr>
          <w:delText>Serial Communication Functions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5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57" w:author="Byrski, Krzysztof" w:date="2018-02-01T14:25:00Z">
        <w:r w:rsidRPr="00857D98" w:rsidDel="00857D98">
          <w:rPr>
            <w:rPrChange w:id="358" w:author="Byrski, Krzysztof" w:date="2018-02-01T14:25:00Z">
              <w:rPr>
                <w:rStyle w:val="Hyperlink"/>
                <w:rFonts w:cs="Calibri"/>
              </w:rPr>
            </w:rPrChange>
          </w:rPr>
          <w:delText>7.1.5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59" w:author="Byrski, Krzysztof" w:date="2018-02-01T14:25:00Z">
              <w:rPr>
                <w:rStyle w:val="Hyperlink"/>
                <w:rFonts w:cs="Calibri"/>
              </w:rPr>
            </w:rPrChange>
          </w:rPr>
          <w:delText>Local Function/Macro Definitions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6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61" w:author="Byrski, Krzysztof" w:date="2018-02-01T14:25:00Z">
        <w:r w:rsidRPr="00857D98" w:rsidDel="00857D98">
          <w:rPr>
            <w:rPrChange w:id="362" w:author="Byrski, Krzysztof" w:date="2018-02-01T14:25:00Z">
              <w:rPr>
                <w:rStyle w:val="Hyperlink"/>
                <w:rFonts w:cs="Calibri"/>
              </w:rPr>
            </w:rPrChange>
          </w:rPr>
          <w:delText>7.1.5.1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63" w:author="Byrski, Krzysztof" w:date="2018-02-01T14:25:00Z">
              <w:rPr>
                <w:rStyle w:val="Hyperlink"/>
                <w:rFonts w:cs="Calibri"/>
              </w:rPr>
            </w:rPrChange>
          </w:rPr>
          <w:delText>LOCAL FUNCTION #1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6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65" w:author="Byrski, Krzysztof" w:date="2018-02-01T14:25:00Z">
        <w:r w:rsidRPr="00857D98" w:rsidDel="00857D98">
          <w:rPr>
            <w:rPrChange w:id="366" w:author="Byrski, Krzysztof" w:date="2018-02-01T14:25:00Z">
              <w:rPr>
                <w:rStyle w:val="Hyperlink"/>
                <w:rFonts w:cs="Calibri"/>
              </w:rPr>
            </w:rPrChange>
          </w:rPr>
          <w:delText>7.1.5.1.1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67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6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69" w:author="Byrski, Krzysztof" w:date="2018-02-01T14:25:00Z">
        <w:r w:rsidRPr="00857D98" w:rsidDel="00857D98">
          <w:rPr>
            <w:rPrChange w:id="370" w:author="Byrski, Krzysztof" w:date="2018-02-01T14:25:00Z">
              <w:rPr>
                <w:rStyle w:val="Hyperlink"/>
                <w:rFonts w:cs="Calibri"/>
              </w:rPr>
            </w:rPrChange>
          </w:rPr>
          <w:delText>7.1.5.2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71" w:author="Byrski, Krzysztof" w:date="2018-02-01T14:25:00Z">
              <w:rPr>
                <w:rStyle w:val="Hyperlink"/>
                <w:rFonts w:cs="Calibri"/>
              </w:rPr>
            </w:rPrChange>
          </w:rPr>
          <w:delText>LOCAL FUNCTION #2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7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73" w:author="Byrski, Krzysztof" w:date="2018-02-01T14:25:00Z">
        <w:r w:rsidRPr="00857D98" w:rsidDel="00857D98">
          <w:rPr>
            <w:rPrChange w:id="374" w:author="Byrski, Krzysztof" w:date="2018-02-01T14:25:00Z">
              <w:rPr>
                <w:rStyle w:val="Hyperlink"/>
                <w:rFonts w:cs="Calibri"/>
              </w:rPr>
            </w:rPrChange>
          </w:rPr>
          <w:delText>7.1.5.2.1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75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7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77" w:author="Byrski, Krzysztof" w:date="2018-02-01T14:25:00Z">
        <w:r w:rsidRPr="00857D98" w:rsidDel="00857D98">
          <w:rPr>
            <w:rPrChange w:id="378" w:author="Byrski, Krzysztof" w:date="2018-02-01T14:25:00Z">
              <w:rPr>
                <w:rStyle w:val="Hyperlink"/>
                <w:rFonts w:cs="Calibri"/>
              </w:rPr>
            </w:rPrChange>
          </w:rPr>
          <w:delText>7.1.5.3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79" w:author="Byrski, Krzysztof" w:date="2018-02-01T14:25:00Z">
              <w:rPr>
                <w:rStyle w:val="Hyperlink"/>
                <w:rFonts w:cs="Calibri"/>
              </w:rPr>
            </w:rPrChange>
          </w:rPr>
          <w:delText>Local Function #3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8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81" w:author="Byrski, Krzysztof" w:date="2018-02-01T14:25:00Z">
        <w:r w:rsidRPr="00857D98" w:rsidDel="00857D98">
          <w:rPr>
            <w:rPrChange w:id="382" w:author="Byrski, Krzysztof" w:date="2018-02-01T14:25:00Z">
              <w:rPr>
                <w:rStyle w:val="Hyperlink"/>
                <w:rFonts w:cs="Calibri"/>
              </w:rPr>
            </w:rPrChange>
          </w:rPr>
          <w:delText>7.1.5.3.1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83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8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85" w:author="Byrski, Krzysztof" w:date="2018-02-01T14:25:00Z">
        <w:r w:rsidRPr="00857D98" w:rsidDel="00857D98">
          <w:rPr>
            <w:rPrChange w:id="386" w:author="Byrski, Krzysztof" w:date="2018-02-01T14:25:00Z">
              <w:rPr>
                <w:rStyle w:val="Hyperlink"/>
                <w:rFonts w:cs="Calibri"/>
              </w:rPr>
            </w:rPrChange>
          </w:rPr>
          <w:delText>7.1.5.4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87" w:author="Byrski, Krzysztof" w:date="2018-02-01T14:25:00Z">
              <w:rPr>
                <w:rStyle w:val="Hyperlink"/>
                <w:rFonts w:cs="Calibri"/>
              </w:rPr>
            </w:rPrChange>
          </w:rPr>
          <w:delText>Local Function #4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8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89" w:author="Byrski, Krzysztof" w:date="2018-02-01T14:25:00Z">
        <w:r w:rsidRPr="00857D98" w:rsidDel="00857D98">
          <w:rPr>
            <w:rPrChange w:id="390" w:author="Byrski, Krzysztof" w:date="2018-02-01T14:25:00Z">
              <w:rPr>
                <w:rStyle w:val="Hyperlink"/>
                <w:rFonts w:cs="Calibri"/>
              </w:rPr>
            </w:rPrChange>
          </w:rPr>
          <w:delText>7.1.5.4.1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91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12</w:delText>
        </w:r>
      </w:del>
    </w:p>
    <w:p w:rsidR="00581D31" w:rsidDel="00857D98" w:rsidRDefault="00581D31">
      <w:pPr>
        <w:pStyle w:val="TOC2"/>
        <w:rPr>
          <w:del w:id="39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93" w:author="Byrski, Krzysztof" w:date="2018-02-01T14:25:00Z">
        <w:r w:rsidRPr="00857D98" w:rsidDel="00857D98">
          <w:rPr>
            <w:rPrChange w:id="394" w:author="Byrski, Krzysztof" w:date="2018-02-01T14:25:00Z">
              <w:rPr>
                <w:rStyle w:val="Hyperlink"/>
                <w:rFonts w:cs="Calibri"/>
              </w:rPr>
            </w:rPrChange>
          </w:rPr>
          <w:delText>7.1.5.5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95" w:author="Byrski, Krzysztof" w:date="2018-02-01T14:25:00Z">
              <w:rPr>
                <w:rStyle w:val="Hyperlink"/>
                <w:rFonts w:cs="Calibri"/>
              </w:rPr>
            </w:rPrChange>
          </w:rPr>
          <w:delText>LOCAL FUNCTION #5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39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97" w:author="Byrski, Krzysztof" w:date="2018-02-01T14:25:00Z">
        <w:r w:rsidRPr="00857D98" w:rsidDel="00857D98">
          <w:rPr>
            <w:rPrChange w:id="398" w:author="Byrski, Krzysztof" w:date="2018-02-01T14:25:00Z">
              <w:rPr>
                <w:rStyle w:val="Hyperlink"/>
                <w:rFonts w:cs="Calibri"/>
              </w:rPr>
            </w:rPrChange>
          </w:rPr>
          <w:delText>7.1.5.5.1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399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0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01" w:author="Byrski, Krzysztof" w:date="2018-02-01T14:25:00Z">
        <w:r w:rsidRPr="00857D98" w:rsidDel="00857D98">
          <w:rPr>
            <w:rPrChange w:id="402" w:author="Byrski, Krzysztof" w:date="2018-02-01T14:25:00Z">
              <w:rPr>
                <w:rStyle w:val="Hyperlink"/>
                <w:rFonts w:cs="Calibri"/>
              </w:rPr>
            </w:rPrChange>
          </w:rPr>
          <w:delText>7.1.5.6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03" w:author="Byrski, Krzysztof" w:date="2018-02-01T14:25:00Z">
              <w:rPr>
                <w:rStyle w:val="Hyperlink"/>
                <w:rFonts w:cs="Calibri"/>
              </w:rPr>
            </w:rPrChange>
          </w:rPr>
          <w:delText>LOCAL FUNCTION #6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0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05" w:author="Byrski, Krzysztof" w:date="2018-02-01T14:25:00Z">
        <w:r w:rsidRPr="00857D98" w:rsidDel="00857D98">
          <w:rPr>
            <w:rPrChange w:id="406" w:author="Byrski, Krzysztof" w:date="2018-02-01T14:25:00Z">
              <w:rPr>
                <w:rStyle w:val="Hyperlink"/>
                <w:rFonts w:cs="Calibri"/>
              </w:rPr>
            </w:rPrChange>
          </w:rPr>
          <w:delText>7.1.5.6.1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07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0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09" w:author="Byrski, Krzysztof" w:date="2018-02-01T14:25:00Z">
        <w:r w:rsidRPr="00857D98" w:rsidDel="00857D98">
          <w:rPr>
            <w:rPrChange w:id="410" w:author="Byrski, Krzysztof" w:date="2018-02-01T14:25:00Z">
              <w:rPr>
                <w:rStyle w:val="Hyperlink"/>
                <w:rFonts w:cs="Calibri"/>
              </w:rPr>
            </w:rPrChange>
          </w:rPr>
          <w:delText>7.1.5.7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11" w:author="Byrski, Krzysztof" w:date="2018-02-01T14:25:00Z">
              <w:rPr>
                <w:rStyle w:val="Hyperlink"/>
                <w:rFonts w:cs="Calibri"/>
              </w:rPr>
            </w:rPrChange>
          </w:rPr>
          <w:delText>LOCAL FUNCTION #7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1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13" w:author="Byrski, Krzysztof" w:date="2018-02-01T14:25:00Z">
        <w:r w:rsidRPr="00857D98" w:rsidDel="00857D98">
          <w:rPr>
            <w:rPrChange w:id="414" w:author="Byrski, Krzysztof" w:date="2018-02-01T14:25:00Z">
              <w:rPr>
                <w:rStyle w:val="Hyperlink"/>
                <w:rFonts w:cs="Calibri"/>
              </w:rPr>
            </w:rPrChange>
          </w:rPr>
          <w:delText>7.1.5.7.1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15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1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17" w:author="Byrski, Krzysztof" w:date="2018-02-01T14:25:00Z">
        <w:r w:rsidRPr="00857D98" w:rsidDel="00857D98">
          <w:rPr>
            <w:rPrChange w:id="418" w:author="Byrski, Krzysztof" w:date="2018-02-01T14:25:00Z">
              <w:rPr>
                <w:rStyle w:val="Hyperlink"/>
                <w:rFonts w:cs="Calibri"/>
              </w:rPr>
            </w:rPrChange>
          </w:rPr>
          <w:delText>7.1.5.8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19" w:author="Byrski, Krzysztof" w:date="2018-02-01T14:25:00Z">
              <w:rPr>
                <w:rStyle w:val="Hyperlink"/>
                <w:rFonts w:cs="Calibri"/>
              </w:rPr>
            </w:rPrChange>
          </w:rPr>
          <w:delText>LOCAL FUNCTION #8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2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21" w:author="Byrski, Krzysztof" w:date="2018-02-01T14:25:00Z">
        <w:r w:rsidRPr="00857D98" w:rsidDel="00857D98">
          <w:rPr>
            <w:rPrChange w:id="422" w:author="Byrski, Krzysztof" w:date="2018-02-01T14:25:00Z">
              <w:rPr>
                <w:rStyle w:val="Hyperlink"/>
                <w:rFonts w:cs="Calibri"/>
              </w:rPr>
            </w:rPrChange>
          </w:rPr>
          <w:delText>7.1.5.8.1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23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2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25" w:author="Byrski, Krzysztof" w:date="2018-02-01T14:25:00Z">
        <w:r w:rsidRPr="00857D98" w:rsidDel="00857D98">
          <w:rPr>
            <w:rPrChange w:id="426" w:author="Byrski, Krzysztof" w:date="2018-02-01T14:25:00Z">
              <w:rPr>
                <w:rStyle w:val="Hyperlink"/>
                <w:rFonts w:cs="Calibri"/>
              </w:rPr>
            </w:rPrChange>
          </w:rPr>
          <w:delText>7.1.5.9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27" w:author="Byrski, Krzysztof" w:date="2018-02-01T14:25:00Z">
              <w:rPr>
                <w:rStyle w:val="Hyperlink"/>
                <w:rFonts w:cs="Calibri"/>
              </w:rPr>
            </w:rPrChange>
          </w:rPr>
          <w:delText>LOCAL FUNCTION #9</w:delText>
        </w:r>
        <w:r w:rsidDel="00857D98">
          <w:rPr>
            <w:webHidden/>
          </w:rPr>
          <w:tab/>
          <w:delText>13</w:delText>
        </w:r>
      </w:del>
    </w:p>
    <w:p w:rsidR="00581D31" w:rsidDel="00857D98" w:rsidRDefault="00581D31">
      <w:pPr>
        <w:pStyle w:val="TOC2"/>
        <w:rPr>
          <w:del w:id="42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29" w:author="Byrski, Krzysztof" w:date="2018-02-01T14:25:00Z">
        <w:r w:rsidRPr="00857D98" w:rsidDel="00857D98">
          <w:rPr>
            <w:rPrChange w:id="430" w:author="Byrski, Krzysztof" w:date="2018-02-01T14:25:00Z">
              <w:rPr>
                <w:rStyle w:val="Hyperlink"/>
                <w:rFonts w:cs="Calibri"/>
              </w:rPr>
            </w:rPrChange>
          </w:rPr>
          <w:delText>7.1.5.9.1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31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rPr>
          <w:del w:id="43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33" w:author="Byrski, Krzysztof" w:date="2018-02-01T14:25:00Z">
        <w:r w:rsidRPr="00857D98" w:rsidDel="00857D98">
          <w:rPr>
            <w:rPrChange w:id="434" w:author="Byrski, Krzysztof" w:date="2018-02-01T14:25:00Z">
              <w:rPr>
                <w:rStyle w:val="Hyperlink"/>
                <w:rFonts w:cs="Calibri"/>
              </w:rPr>
            </w:rPrChange>
          </w:rPr>
          <w:delText>7.1.5.10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35" w:author="Byrski, Krzysztof" w:date="2018-02-01T14:25:00Z">
              <w:rPr>
                <w:rStyle w:val="Hyperlink"/>
                <w:rFonts w:cs="Calibri"/>
              </w:rPr>
            </w:rPrChange>
          </w:rPr>
          <w:delText>LOCAL FUNCTION #10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tabs>
          <w:tab w:val="left" w:pos="1287"/>
        </w:tabs>
        <w:rPr>
          <w:del w:id="43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37" w:author="Byrski, Krzysztof" w:date="2018-02-01T14:25:00Z">
        <w:r w:rsidRPr="00857D98" w:rsidDel="00857D98">
          <w:rPr>
            <w:rPrChange w:id="438" w:author="Byrski, Krzysztof" w:date="2018-02-01T14:25:00Z">
              <w:rPr>
                <w:rStyle w:val="Hyperlink"/>
                <w:rFonts w:cs="Calibri"/>
              </w:rPr>
            </w:rPrChange>
          </w:rPr>
          <w:delText>7.1.5.10.1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39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rPr>
          <w:del w:id="44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41" w:author="Byrski, Krzysztof" w:date="2018-02-01T14:25:00Z">
        <w:r w:rsidRPr="00857D98" w:rsidDel="00857D98">
          <w:rPr>
            <w:rPrChange w:id="442" w:author="Byrski, Krzysztof" w:date="2018-02-01T14:25:00Z">
              <w:rPr>
                <w:rStyle w:val="Hyperlink"/>
                <w:rFonts w:cs="Calibri"/>
              </w:rPr>
            </w:rPrChange>
          </w:rPr>
          <w:delText>7.1.5.11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43" w:author="Byrski, Krzysztof" w:date="2018-02-01T14:25:00Z">
              <w:rPr>
                <w:rStyle w:val="Hyperlink"/>
                <w:rFonts w:cs="Calibri"/>
              </w:rPr>
            </w:rPrChange>
          </w:rPr>
          <w:delText>LOCAL FUNCTION #11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tabs>
          <w:tab w:val="left" w:pos="1287"/>
        </w:tabs>
        <w:rPr>
          <w:del w:id="44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45" w:author="Byrski, Krzysztof" w:date="2018-02-01T14:25:00Z">
        <w:r w:rsidRPr="00857D98" w:rsidDel="00857D98">
          <w:rPr>
            <w:rPrChange w:id="446" w:author="Byrski, Krzysztof" w:date="2018-02-01T14:25:00Z">
              <w:rPr>
                <w:rStyle w:val="Hyperlink"/>
                <w:rFonts w:cs="Calibri"/>
              </w:rPr>
            </w:rPrChange>
          </w:rPr>
          <w:delText>7.1.5.11.1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47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rPr>
          <w:del w:id="44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49" w:author="Byrski, Krzysztof" w:date="2018-02-01T14:25:00Z">
        <w:r w:rsidRPr="00857D98" w:rsidDel="00857D98">
          <w:rPr>
            <w:rPrChange w:id="450" w:author="Byrski, Krzysztof" w:date="2018-02-01T14:25:00Z">
              <w:rPr>
                <w:rStyle w:val="Hyperlink"/>
                <w:rFonts w:cs="Calibri"/>
              </w:rPr>
            </w:rPrChange>
          </w:rPr>
          <w:delText>7.1.5.12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51" w:author="Byrski, Krzysztof" w:date="2018-02-01T14:25:00Z">
              <w:rPr>
                <w:rStyle w:val="Hyperlink"/>
                <w:rFonts w:cs="Calibri"/>
              </w:rPr>
            </w:rPrChange>
          </w:rPr>
          <w:delText>LOCAL FUNCTION #12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tabs>
          <w:tab w:val="left" w:pos="1287"/>
        </w:tabs>
        <w:rPr>
          <w:del w:id="452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53" w:author="Byrski, Krzysztof" w:date="2018-02-01T14:25:00Z">
        <w:r w:rsidRPr="00857D98" w:rsidDel="00857D98">
          <w:rPr>
            <w:rPrChange w:id="454" w:author="Byrski, Krzysztof" w:date="2018-02-01T14:25:00Z">
              <w:rPr>
                <w:rStyle w:val="Hyperlink"/>
                <w:rFonts w:cs="Calibri"/>
              </w:rPr>
            </w:rPrChange>
          </w:rPr>
          <w:delText>7.1.5.12.1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55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rPr>
          <w:del w:id="456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57" w:author="Byrski, Krzysztof" w:date="2018-02-01T14:25:00Z">
        <w:r w:rsidRPr="00857D98" w:rsidDel="00857D98">
          <w:rPr>
            <w:rPrChange w:id="458" w:author="Byrski, Krzysztof" w:date="2018-02-01T14:25:00Z">
              <w:rPr>
                <w:rStyle w:val="Hyperlink"/>
                <w:rFonts w:cs="Calibri"/>
              </w:rPr>
            </w:rPrChange>
          </w:rPr>
          <w:delText>7.1.5.13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59" w:author="Byrski, Krzysztof" w:date="2018-02-01T14:25:00Z">
              <w:rPr>
                <w:rStyle w:val="Hyperlink"/>
                <w:rFonts w:cs="Calibri"/>
              </w:rPr>
            </w:rPrChange>
          </w:rPr>
          <w:delText>LOCAL FUNCTION #13</w:delText>
        </w:r>
        <w:r w:rsidDel="00857D98">
          <w:rPr>
            <w:webHidden/>
          </w:rPr>
          <w:tab/>
          <w:delText>14</w:delText>
        </w:r>
      </w:del>
    </w:p>
    <w:p w:rsidR="00581D31" w:rsidDel="00857D98" w:rsidRDefault="00581D31">
      <w:pPr>
        <w:pStyle w:val="TOC2"/>
        <w:tabs>
          <w:tab w:val="left" w:pos="1287"/>
        </w:tabs>
        <w:rPr>
          <w:del w:id="460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61" w:author="Byrski, Krzysztof" w:date="2018-02-01T14:25:00Z">
        <w:r w:rsidRPr="00857D98" w:rsidDel="00857D98">
          <w:rPr>
            <w:rPrChange w:id="462" w:author="Byrski, Krzysztof" w:date="2018-02-01T14:25:00Z">
              <w:rPr>
                <w:rStyle w:val="Hyperlink"/>
                <w:rFonts w:cs="Calibri"/>
              </w:rPr>
            </w:rPrChange>
          </w:rPr>
          <w:delText>7.1.5.13.1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63" w:author="Byrski, Krzysztof" w:date="2018-02-01T14:25:00Z">
              <w:rPr>
                <w:rStyle w:val="Hyperlink"/>
                <w:rFonts w:cs="Calibri"/>
              </w:rPr>
            </w:rPrChange>
          </w:rPr>
          <w:delText>Description</w:delText>
        </w:r>
        <w:r w:rsidDel="00857D98">
          <w:rPr>
            <w:webHidden/>
          </w:rPr>
          <w:tab/>
          <w:delText>15</w:delText>
        </w:r>
      </w:del>
    </w:p>
    <w:p w:rsidR="00581D31" w:rsidDel="00857D98" w:rsidRDefault="00581D31">
      <w:pPr>
        <w:pStyle w:val="TOC2"/>
        <w:rPr>
          <w:del w:id="464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65" w:author="Byrski, Krzysztof" w:date="2018-02-01T14:25:00Z">
        <w:r w:rsidRPr="00857D98" w:rsidDel="00857D98">
          <w:rPr>
            <w:rPrChange w:id="466" w:author="Byrski, Krzysztof" w:date="2018-02-01T14:25:00Z">
              <w:rPr>
                <w:rStyle w:val="Hyperlink"/>
                <w:rFonts w:cs="Calibri"/>
              </w:rPr>
            </w:rPrChange>
          </w:rPr>
          <w:delText>7.1.6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67" w:author="Byrski, Krzysztof" w:date="2018-02-01T14:25:00Z">
              <w:rPr>
                <w:rStyle w:val="Hyperlink"/>
                <w:rFonts w:cs="Calibri"/>
              </w:rPr>
            </w:rPrChange>
          </w:rPr>
          <w:delText>GLObAL Function/Macro Definitions</w:delText>
        </w:r>
        <w:r w:rsidDel="00857D98">
          <w:rPr>
            <w:webHidden/>
          </w:rPr>
          <w:tab/>
          <w:delText>15</w:delText>
        </w:r>
      </w:del>
    </w:p>
    <w:p w:rsidR="00581D31" w:rsidDel="00857D98" w:rsidRDefault="00581D31">
      <w:pPr>
        <w:pStyle w:val="TOC2"/>
        <w:rPr>
          <w:del w:id="468" w:author="Byrski, Krzysztof" w:date="2018-02-01T14:2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469" w:author="Byrski, Krzysztof" w:date="2018-02-01T14:25:00Z">
        <w:r w:rsidRPr="00857D98" w:rsidDel="00857D98">
          <w:rPr>
            <w:rPrChange w:id="470" w:author="Byrski, Krzysztof" w:date="2018-02-01T14:25:00Z">
              <w:rPr>
                <w:rStyle w:val="Hyperlink"/>
                <w:rFonts w:cs="Calibri"/>
              </w:rPr>
            </w:rPrChange>
          </w:rPr>
          <w:delText>7.1.7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57D98" w:rsidDel="00857D98">
          <w:rPr>
            <w:rPrChange w:id="471" w:author="Byrski, Krzysztof" w:date="2018-02-01T14:25:00Z">
              <w:rPr>
                <w:rStyle w:val="Hyperlink"/>
              </w:rPr>
            </w:rPrChange>
          </w:rPr>
          <w:delText>Tranisition FUNCTIONS</w:delText>
        </w:r>
        <w:r w:rsidDel="00857D98">
          <w:rPr>
            <w:webHidden/>
          </w:rPr>
          <w:tab/>
          <w:delText>15</w:delText>
        </w:r>
      </w:del>
    </w:p>
    <w:p w:rsidR="00581D31" w:rsidDel="00857D98" w:rsidRDefault="00581D31">
      <w:pPr>
        <w:pStyle w:val="TOC1"/>
        <w:rPr>
          <w:del w:id="472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473" w:author="Byrski, Krzysztof" w:date="2018-02-01T14:25:00Z">
        <w:r w:rsidRPr="00857D98" w:rsidDel="00857D98">
          <w:rPr>
            <w:rPrChange w:id="474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8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475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Known Limitations With Design</w:delText>
        </w:r>
        <w:r w:rsidDel="00857D98">
          <w:rPr>
            <w:noProof/>
            <w:webHidden/>
          </w:rPr>
          <w:tab/>
          <w:delText>16</w:delText>
        </w:r>
      </w:del>
    </w:p>
    <w:p w:rsidR="00581D31" w:rsidDel="00857D98" w:rsidRDefault="00581D31">
      <w:pPr>
        <w:pStyle w:val="TOC1"/>
        <w:rPr>
          <w:del w:id="476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477" w:author="Byrski, Krzysztof" w:date="2018-02-01T14:25:00Z">
        <w:r w:rsidRPr="00857D98" w:rsidDel="00857D98">
          <w:rPr>
            <w:rPrChange w:id="478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9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479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UNIT TEST CONSIDERATION</w:delText>
        </w:r>
        <w:r w:rsidDel="00857D98">
          <w:rPr>
            <w:noProof/>
            <w:webHidden/>
          </w:rPr>
          <w:tab/>
          <w:delText>17</w:delText>
        </w:r>
      </w:del>
    </w:p>
    <w:p w:rsidR="00581D31" w:rsidDel="00857D98" w:rsidRDefault="00581D31">
      <w:pPr>
        <w:pStyle w:val="TOC1"/>
        <w:rPr>
          <w:del w:id="480" w:author="Byrski, Krzysztof" w:date="2018-02-01T14:2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481" w:author="Byrski, Krzysztof" w:date="2018-02-01T14:25:00Z">
        <w:r w:rsidRPr="00857D98" w:rsidDel="00857D98">
          <w:rPr>
            <w:rPrChange w:id="482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10</w:delText>
        </w:r>
        <w:r w:rsidDel="00857D98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57D98" w:rsidDel="00857D98">
          <w:rPr>
            <w:rPrChange w:id="483" w:author="Byrski, Krzysztof" w:date="2018-02-01T14:25:00Z">
              <w:rPr>
                <w:rStyle w:val="Hyperlink"/>
                <w:rFonts w:cs="Calibri"/>
                <w:noProof/>
              </w:rPr>
            </w:rPrChange>
          </w:rPr>
          <w:delText>Appendix</w:delText>
        </w:r>
        <w:r w:rsidDel="00857D98">
          <w:rPr>
            <w:noProof/>
            <w:webHidden/>
          </w:rPr>
          <w:tab/>
          <w:delText>18</w:delText>
        </w:r>
      </w:del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84" w:name="_Toc367436496"/>
      <w:bookmarkStart w:id="485" w:name="_Toc505258438"/>
      <w:r w:rsidRPr="00AA38E8">
        <w:rPr>
          <w:rFonts w:ascii="Calibri" w:hAnsi="Calibri" w:cs="Calibri"/>
        </w:rPr>
        <w:lastRenderedPageBreak/>
        <w:t>A</w:t>
      </w:r>
      <w:bookmarkEnd w:id="484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485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151B09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CF</w:t>
            </w:r>
          </w:p>
        </w:tc>
        <w:tc>
          <w:tcPr>
            <w:tcW w:w="6202" w:type="dxa"/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Customer Function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86" w:name="_Toc505258439"/>
      <w:r w:rsidRPr="00AA38E8">
        <w:rPr>
          <w:rFonts w:ascii="Calibri" w:hAnsi="Calibri" w:cs="Calibri"/>
        </w:rPr>
        <w:lastRenderedPageBreak/>
        <w:t>References</w:t>
      </w:r>
      <w:bookmarkEnd w:id="486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78"/>
        <w:gridCol w:w="5914"/>
        <w:gridCol w:w="2049"/>
      </w:tblGrid>
      <w:tr w:rsidR="00063A7A" w:rsidRPr="00AA38E8" w:rsidTr="00D01801">
        <w:tc>
          <w:tcPr>
            <w:tcW w:w="1078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5914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49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D01801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5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A85B1D">
            <w:pPr>
              <w:rPr>
                <w:rFonts w:cs="Calibri"/>
                <w:lang w:bidi="ar-SA"/>
              </w:rPr>
            </w:pPr>
            <w:ins w:id="487" w:author="Byrski, Krzysztof" w:date="2018-02-07T08:44:00Z">
              <w:r w:rsidRPr="00A85B1D">
                <w:rPr>
                  <w:rFonts w:cs="Calibri"/>
                  <w:lang w:bidi="ar-SA"/>
                </w:rPr>
                <w:t>01.04.00</w:t>
              </w:r>
            </w:ins>
            <w:del w:id="488" w:author="Byrski, Krzysztof" w:date="2018-02-07T08:44:00Z">
              <w:r w:rsidR="00B915BD" w:rsidDel="00A85B1D">
                <w:rPr>
                  <w:rFonts w:cs="Calibri"/>
                  <w:lang w:bidi="ar-SA"/>
                </w:rPr>
                <w:delText>1.</w:delText>
              </w:r>
              <w:r w:rsidR="00217F8F" w:rsidDel="00A85B1D">
                <w:rPr>
                  <w:rFonts w:cs="Calibri"/>
                  <w:lang w:bidi="ar-SA"/>
                </w:rPr>
                <w:delText>4</w:delText>
              </w:r>
            </w:del>
          </w:p>
        </w:tc>
      </w:tr>
      <w:tr w:rsidR="00D52276" w:rsidRPr="00AA38E8" w:rsidTr="00D01801"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5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A85B1D">
            <w:pPr>
              <w:rPr>
                <w:rFonts w:cs="Calibri"/>
                <w:lang w:bidi="ar-SA"/>
              </w:rPr>
            </w:pPr>
            <w:ins w:id="489" w:author="Byrski, Krzysztof" w:date="2018-02-07T08:43:00Z">
              <w:r>
                <w:rPr>
                  <w:rFonts w:cs="Calibri"/>
                  <w:lang w:bidi="ar-SA"/>
                </w:rPr>
                <w:t>2</w:t>
              </w:r>
            </w:ins>
            <w:del w:id="490" w:author="Byrski, Krzysztof" w:date="2018-02-07T08:43:00Z">
              <w:r w:rsidR="00D52276" w:rsidDel="00A85B1D">
                <w:rPr>
                  <w:rFonts w:cs="Calibri"/>
                  <w:lang w:bidi="ar-SA"/>
                </w:rPr>
                <w:delText>1</w:delText>
              </w:r>
            </w:del>
            <w:r w:rsidR="00217F8F">
              <w:rPr>
                <w:rFonts w:cs="Calibri"/>
                <w:lang w:bidi="ar-SA"/>
              </w:rPr>
              <w:t>.</w:t>
            </w:r>
            <w:ins w:id="491" w:author="Byrski, Krzysztof" w:date="2018-02-07T08:43:00Z">
              <w:r>
                <w:rPr>
                  <w:rFonts w:cs="Calibri"/>
                  <w:lang w:bidi="ar-SA"/>
                </w:rPr>
                <w:t>0</w:t>
              </w:r>
            </w:ins>
            <w:del w:id="492" w:author="Byrski, Krzysztof" w:date="2018-02-07T08:43:00Z">
              <w:r w:rsidR="00217F8F" w:rsidDel="00A85B1D">
                <w:rPr>
                  <w:rFonts w:cs="Calibri"/>
                  <w:lang w:bidi="ar-SA"/>
                </w:rPr>
                <w:delText>2</w:delText>
              </w:r>
            </w:del>
          </w:p>
        </w:tc>
      </w:tr>
      <w:tr w:rsidR="00132EC3" w:rsidRPr="00AA38E8" w:rsidTr="00D01801"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5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217F8F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Software Design and </w:t>
            </w:r>
            <w:r w:rsidR="00132EC3">
              <w:rPr>
                <w:rFonts w:cs="Calibri"/>
                <w:szCs w:val="19"/>
              </w:rPr>
              <w:t xml:space="preserve">Coding </w:t>
            </w:r>
            <w:r w:rsidR="00C71993">
              <w:rPr>
                <w:rFonts w:cs="Calibri"/>
                <w:szCs w:val="19"/>
              </w:rPr>
              <w:t>standards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217F8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</w:t>
            </w:r>
            <w:ins w:id="493" w:author="Byrski, Krzysztof" w:date="2018-02-07T08:43:00Z">
              <w:r w:rsidR="00A85B1D">
                <w:rPr>
                  <w:rFonts w:cs="Calibri"/>
                  <w:lang w:bidi="ar-SA"/>
                </w:rPr>
                <w:t>0</w:t>
              </w:r>
            </w:ins>
            <w:r>
              <w:rPr>
                <w:rFonts w:cs="Calibri"/>
                <w:lang w:bidi="ar-SA"/>
              </w:rPr>
              <w:t>1</w:t>
            </w:r>
          </w:p>
        </w:tc>
      </w:tr>
      <w:tr w:rsidR="00B352F7" w:rsidRPr="00AA38E8" w:rsidTr="00D01801"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5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1114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CF14 </w:t>
            </w:r>
            <w:r w:rsidR="00217F8F">
              <w:rPr>
                <w:rFonts w:cs="Calibri"/>
                <w:szCs w:val="19"/>
              </w:rPr>
              <w:t>PSA State handler FDD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81D31" w:rsidP="00A12B8A">
            <w:pPr>
              <w:rPr>
                <w:rFonts w:cs="Calibri"/>
                <w:lang w:bidi="ar-SA"/>
              </w:rPr>
            </w:pPr>
            <w:del w:id="494" w:author="Byrski, Krzysztof" w:date="2018-02-07T08:42:00Z">
              <w:r w:rsidDel="00A85B1D">
                <w:rPr>
                  <w:rFonts w:cs="Calibri"/>
                  <w:lang w:bidi="ar-SA"/>
                </w:rPr>
                <w:delText>3</w:delText>
              </w:r>
            </w:del>
            <w:ins w:id="495" w:author="Byrski, Krzysztof" w:date="2018-02-07T08:42:00Z">
              <w:r w:rsidR="00A85B1D">
                <w:rPr>
                  <w:rFonts w:cs="Calibri"/>
                  <w:lang w:bidi="ar-SA"/>
                </w:rPr>
                <w:t>5</w:t>
              </w:r>
            </w:ins>
            <w:r>
              <w:rPr>
                <w:rFonts w:cs="Calibri"/>
                <w:lang w:bidi="ar-SA"/>
              </w:rPr>
              <w:t>.0.0</w:t>
            </w:r>
          </w:p>
        </w:tc>
      </w:tr>
    </w:tbl>
    <w:p w:rsidR="00120D8E" w:rsidRPr="00AA38E8" w:rsidRDefault="00233DA6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96" w:name="_Toc505258440"/>
      <w:bookmarkEnd w:id="24"/>
      <w:bookmarkEnd w:id="25"/>
      <w:bookmarkEnd w:id="26"/>
      <w:bookmarkEnd w:id="27"/>
      <w:bookmarkEnd w:id="28"/>
      <w:r>
        <w:rPr>
          <w:rFonts w:ascii="Calibri" w:hAnsi="Calibri" w:cs="Calibri"/>
        </w:rPr>
        <w:lastRenderedPageBreak/>
        <w:t>PSA State Handler</w:t>
      </w:r>
      <w:r w:rsidR="002D6391">
        <w:rPr>
          <w:rFonts w:ascii="Calibri" w:hAnsi="Calibri" w:cs="Calibri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496"/>
    </w:p>
    <w:p w:rsidR="00561114" w:rsidRPr="00233DA6" w:rsidRDefault="00561114" w:rsidP="00EE6919">
      <w:pPr>
        <w:jc w:val="both"/>
        <w:rPr>
          <w:rFonts w:cs="Calibri"/>
          <w:i/>
        </w:rPr>
      </w:pPr>
      <w:r w:rsidRPr="00561114">
        <w:rPr>
          <w:rFonts w:cs="Calibri"/>
          <w:i/>
        </w:rPr>
        <w:t xml:space="preserve">The PSA Torque Arbitrator will </w:t>
      </w:r>
      <w:proofErr w:type="gramStart"/>
      <w:r w:rsidRPr="00561114">
        <w:rPr>
          <w:rFonts w:cs="Calibri"/>
          <w:i/>
        </w:rPr>
        <w:t>be  equipped</w:t>
      </w:r>
      <w:proofErr w:type="gramEnd"/>
      <w:r w:rsidRPr="00561114">
        <w:rPr>
          <w:rFonts w:cs="Calibri"/>
          <w:i/>
        </w:rPr>
        <w:t xml:space="preserve"> for EPS Systems with functions including Ramping and smoothing of </w:t>
      </w:r>
      <w:proofErr w:type="spellStart"/>
      <w:r w:rsidRPr="00561114">
        <w:rPr>
          <w:rFonts w:cs="Calibri"/>
          <w:i/>
        </w:rPr>
        <w:t>PosServo</w:t>
      </w:r>
      <w:proofErr w:type="spellEnd"/>
      <w:r w:rsidRPr="00561114">
        <w:rPr>
          <w:rFonts w:cs="Calibri"/>
          <w:i/>
        </w:rPr>
        <w:t xml:space="preserve"> command and Safety function. The safety function will monitor</w:t>
      </w:r>
      <w:r w:rsidR="00EE6919">
        <w:rPr>
          <w:rFonts w:cs="Calibri"/>
          <w:i/>
        </w:rPr>
        <w:t xml:space="preserve"> </w:t>
      </w:r>
      <w:r w:rsidRPr="00561114">
        <w:rPr>
          <w:rFonts w:cs="Calibri"/>
          <w:i/>
        </w:rPr>
        <w:t>the PSA State Handler and PSA Torque Arbitrator.</w:t>
      </w: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97" w:name="_Toc505258441"/>
      <w:r w:rsidRPr="00AA38E8">
        <w:rPr>
          <w:rFonts w:ascii="Calibri" w:hAnsi="Calibri" w:cs="Calibri"/>
        </w:rPr>
        <w:lastRenderedPageBreak/>
        <w:t>Design details of software module</w:t>
      </w:r>
      <w:bookmarkEnd w:id="497"/>
    </w:p>
    <w:p w:rsidR="00D953C4" w:rsidRPr="00D953C4" w:rsidRDefault="00D953C4" w:rsidP="00D953C4">
      <w:pPr>
        <w:rPr>
          <w:rFonts w:cs="Calibri"/>
          <w:i/>
        </w:rPr>
      </w:pPr>
    </w:p>
    <w:p w:rsidR="00DE24CB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8" w:name="_Toc505258442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of </w:t>
      </w:r>
      <w:r w:rsidR="00922D5A">
        <w:rPr>
          <w:rFonts w:ascii="Calibri" w:hAnsi="Calibri" w:cs="Calibri"/>
        </w:rPr>
        <w:t xml:space="preserve">PSA </w:t>
      </w:r>
      <w:r w:rsidR="00763456" w:rsidRPr="00763456">
        <w:rPr>
          <w:rFonts w:ascii="Calibri" w:hAnsi="Calibri" w:cs="Calibri"/>
        </w:rPr>
        <w:t>Torque Arbitrator</w:t>
      </w:r>
      <w:bookmarkEnd w:id="498"/>
    </w:p>
    <w:p w:rsidR="00581D31" w:rsidRPr="00581D31" w:rsidRDefault="00581D31" w:rsidP="00D01801"/>
    <w:p w:rsidR="00A27443" w:rsidRDefault="00A27443" w:rsidP="00D01801"/>
    <w:p w:rsidR="00FD54FA" w:rsidRDefault="00483609">
      <w:pPr>
        <w:jc w:val="center"/>
        <w:pPrChange w:id="499" w:author="Byrski, Krzysztof" w:date="2018-02-01T13:22:00Z">
          <w:pPr/>
        </w:pPrChange>
      </w:pPr>
      <w:del w:id="500" w:author="Byrski, Krzysztof" w:date="2018-02-01T13:22:00Z">
        <w:r w:rsidDel="003869EB">
          <w:rPr>
            <w:noProof/>
            <w:lang w:bidi="ar-SA"/>
          </w:rPr>
          <w:drawing>
            <wp:inline distT="0" distB="0" distL="0" distR="0" wp14:anchorId="2B44EA1A" wp14:editId="0DD5AEA1">
              <wp:extent cx="3520745" cy="3010161"/>
              <wp:effectExtent l="0" t="0" r="381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0745" cy="3010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01" w:author="Byrski, Krzysztof" w:date="2018-02-01T13:22:00Z">
        <w:r w:rsidR="003869EB">
          <w:rPr>
            <w:noProof/>
            <w:lang w:bidi="ar-SA"/>
          </w:rPr>
          <w:drawing>
            <wp:inline distT="0" distB="0" distL="0" distR="0" wp14:anchorId="579E4F0F" wp14:editId="6F4BCC10">
              <wp:extent cx="2353438" cy="2804615"/>
              <wp:effectExtent l="0" t="0" r="889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5936" cy="2807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2" w:name="_Toc505258443"/>
      <w:r w:rsidRPr="002D6391">
        <w:rPr>
          <w:rFonts w:ascii="Calibri" w:hAnsi="Calibri" w:cs="Calibri"/>
        </w:rPr>
        <w:t>Data Flow Diagram</w:t>
      </w:r>
      <w:bookmarkEnd w:id="502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503" w:name="_Toc375924736"/>
      <w:bookmarkStart w:id="504" w:name="_Toc505258444"/>
      <w:r w:rsidRPr="002D6391">
        <w:rPr>
          <w:rFonts w:ascii="Calibri" w:hAnsi="Calibri" w:cs="Calibri"/>
        </w:rPr>
        <w:t>Module level DFD</w:t>
      </w:r>
      <w:bookmarkEnd w:id="503"/>
      <w:bookmarkEnd w:id="504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505" w:name="_Toc375924737"/>
      <w:bookmarkStart w:id="506" w:name="_Toc505258445"/>
      <w:r w:rsidRPr="00A32585">
        <w:rPr>
          <w:rFonts w:ascii="Calibri" w:hAnsi="Calibri" w:cs="Calibri"/>
        </w:rPr>
        <w:t>Sub-Module level DFD</w:t>
      </w:r>
      <w:bookmarkEnd w:id="505"/>
      <w:bookmarkEnd w:id="506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7" w:name="_Toc505258446"/>
      <w:r w:rsidRPr="00151B09">
        <w:rPr>
          <w:rFonts w:ascii="Calibri" w:hAnsi="Calibri" w:cs="Calibri"/>
        </w:rPr>
        <w:t>COMPONENT FLOW DIAGRAM</w:t>
      </w:r>
      <w:bookmarkEnd w:id="507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508" w:name="_Toc505258447"/>
      <w:r w:rsidRPr="00AA38E8">
        <w:rPr>
          <w:rFonts w:ascii="Calibri" w:hAnsi="Calibri" w:cs="Calibri"/>
        </w:rPr>
        <w:lastRenderedPageBreak/>
        <w:t>Variable Data Dictionary</w:t>
      </w:r>
      <w:bookmarkEnd w:id="508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9" w:name="_Toc382295838"/>
      <w:bookmarkStart w:id="510" w:name="_Toc382297291"/>
      <w:bookmarkStart w:id="511" w:name="_Toc383611455"/>
      <w:bookmarkStart w:id="512" w:name="_Toc389212942"/>
      <w:bookmarkStart w:id="513" w:name="_Toc382295839"/>
      <w:bookmarkStart w:id="514" w:name="_Toc382297292"/>
      <w:bookmarkStart w:id="515" w:name="_Toc383611456"/>
      <w:bookmarkStart w:id="516" w:name="_Toc389212943"/>
      <w:bookmarkStart w:id="517" w:name="_Toc382295842"/>
      <w:bookmarkStart w:id="518" w:name="_Toc382297295"/>
      <w:bookmarkStart w:id="519" w:name="_Toc383611459"/>
      <w:bookmarkStart w:id="520" w:name="_Toc389212946"/>
      <w:bookmarkStart w:id="521" w:name="_Toc382295843"/>
      <w:bookmarkStart w:id="522" w:name="_Toc382297296"/>
      <w:bookmarkStart w:id="523" w:name="_Toc383611460"/>
      <w:bookmarkStart w:id="524" w:name="_Toc389212947"/>
      <w:bookmarkStart w:id="525" w:name="_Toc382295850"/>
      <w:bookmarkStart w:id="526" w:name="_Toc382297303"/>
      <w:bookmarkStart w:id="527" w:name="_Toc383611467"/>
      <w:bookmarkStart w:id="528" w:name="_Toc389212954"/>
      <w:bookmarkStart w:id="529" w:name="_Toc382295853"/>
      <w:bookmarkStart w:id="530" w:name="_Toc382297306"/>
      <w:bookmarkStart w:id="531" w:name="_Toc383611470"/>
      <w:bookmarkStart w:id="532" w:name="_Toc389212957"/>
      <w:bookmarkStart w:id="533" w:name="_Toc382295856"/>
      <w:bookmarkStart w:id="534" w:name="_Toc382297309"/>
      <w:bookmarkStart w:id="535" w:name="_Toc383611473"/>
      <w:bookmarkStart w:id="536" w:name="_Toc389212960"/>
      <w:bookmarkStart w:id="537" w:name="_Toc382295858"/>
      <w:bookmarkStart w:id="538" w:name="_Toc382297311"/>
      <w:bookmarkStart w:id="539" w:name="_Toc383611475"/>
      <w:bookmarkStart w:id="540" w:name="_Toc389212962"/>
      <w:bookmarkStart w:id="541" w:name="_Toc382295859"/>
      <w:bookmarkStart w:id="542" w:name="_Toc382297312"/>
      <w:bookmarkStart w:id="543" w:name="_Toc383611476"/>
      <w:bookmarkStart w:id="544" w:name="_Toc389212963"/>
      <w:bookmarkStart w:id="545" w:name="_Toc382295876"/>
      <w:bookmarkStart w:id="546" w:name="_Toc382297329"/>
      <w:bookmarkStart w:id="547" w:name="_Toc383611493"/>
      <w:bookmarkStart w:id="548" w:name="_Toc389212980"/>
      <w:bookmarkStart w:id="549" w:name="_Toc50525844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r w:rsidRPr="00AA38E8">
        <w:rPr>
          <w:rFonts w:ascii="Calibri" w:hAnsi="Calibri" w:cs="Calibri"/>
        </w:rPr>
        <w:t>User defined typedef definition/declaration</w:t>
      </w:r>
      <w:bookmarkEnd w:id="549"/>
      <w:r w:rsidRPr="00AA38E8">
        <w:rPr>
          <w:rFonts w:ascii="Calibri" w:hAnsi="Calibri" w:cs="Calibri"/>
        </w:rPr>
        <w:t xml:space="preserve"> </w:t>
      </w:r>
    </w:p>
    <w:p w:rsidR="00656B0A" w:rsidRPr="000863AA" w:rsidDel="003869EB" w:rsidRDefault="000863AA" w:rsidP="00656B0A">
      <w:pPr>
        <w:rPr>
          <w:del w:id="550" w:author="Byrski, Krzysztof" w:date="2018-02-01T13:23:00Z"/>
          <w:rFonts w:cs="Calibri"/>
          <w:i/>
        </w:rPr>
      </w:pPr>
      <w:del w:id="551" w:author="Byrski, Krzysztof" w:date="2018-02-01T13:23:00Z">
        <w:r w:rsidRPr="000863AA" w:rsidDel="003869EB">
          <w:rPr>
            <w:rFonts w:cs="Calibri"/>
            <w:i/>
          </w:rPr>
          <w:delText>&lt;</w:delText>
        </w:r>
        <w:r w:rsidR="00656B0A" w:rsidRPr="000863AA" w:rsidDel="003869EB">
          <w:rPr>
            <w:rFonts w:cs="Calibri"/>
            <w:i/>
          </w:rPr>
          <w:delText>This section documents any user types uniquely used for the module.</w:delText>
        </w:r>
        <w:r w:rsidRPr="000863AA" w:rsidDel="003869EB">
          <w:rPr>
            <w:rFonts w:cs="Calibri"/>
            <w:i/>
          </w:rPr>
          <w:delText>&gt;</w:delText>
        </w:r>
      </w:del>
    </w:p>
    <w:p w:rsidR="002E2ADA" w:rsidRPr="00AA38E8" w:rsidDel="003869EB" w:rsidRDefault="002E2ADA" w:rsidP="00656B0A">
      <w:pPr>
        <w:rPr>
          <w:del w:id="552" w:author="Byrski, Krzysztof" w:date="2018-02-01T13:23:00Z"/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 w:rsidRPr="00AA38E8">
              <w:rPr>
                <w:rFonts w:cs="Calibri"/>
                <w:sz w:val="16"/>
              </w:rPr>
              <w:t>Typedef</w:t>
            </w:r>
            <w:proofErr w:type="spellEnd"/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Del="003869EB" w:rsidTr="00F25926">
        <w:trPr>
          <w:del w:id="553" w:author="Byrski, Krzysztof" w:date="2018-02-01T13:23:00Z"/>
        </w:trPr>
        <w:tc>
          <w:tcPr>
            <w:tcW w:w="3348" w:type="dxa"/>
          </w:tcPr>
          <w:p w:rsidR="006B5804" w:rsidRPr="00AA38E8" w:rsidDel="003869EB" w:rsidRDefault="006B5804" w:rsidP="00F25926">
            <w:pPr>
              <w:spacing w:before="60"/>
              <w:rPr>
                <w:del w:id="554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Del="003869EB" w:rsidRDefault="006B5804" w:rsidP="00F25926">
            <w:pPr>
              <w:spacing w:before="60"/>
              <w:rPr>
                <w:del w:id="555" w:author="Byrski, Krzysztof" w:date="2018-02-01T13:23:00Z"/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Del="003869EB" w:rsidRDefault="006B5804" w:rsidP="00F25926">
            <w:pPr>
              <w:spacing w:before="60"/>
              <w:rPr>
                <w:del w:id="556" w:author="Byrski, Krzysztof" w:date="2018-02-01T13:23:00Z"/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Del="003869EB" w:rsidRDefault="006B5804" w:rsidP="00F25926">
            <w:pPr>
              <w:spacing w:before="60"/>
              <w:rPr>
                <w:del w:id="557" w:author="Byrski, Krzysztof" w:date="2018-02-01T13:23:00Z"/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Del="003869EB" w:rsidRDefault="006B5804" w:rsidP="00F25926">
            <w:pPr>
              <w:spacing w:before="60"/>
              <w:rPr>
                <w:del w:id="558" w:author="Byrski, Krzysztof" w:date="2018-02-01T13:23:00Z"/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9" w:name="_Toc338170478"/>
      <w:bookmarkStart w:id="560" w:name="_Toc375924743"/>
      <w:bookmarkStart w:id="561" w:name="_Toc505258449"/>
      <w:r w:rsidRPr="0048012A">
        <w:rPr>
          <w:rFonts w:ascii="Calibri" w:hAnsi="Calibri" w:cs="Calibri"/>
        </w:rPr>
        <w:t>Variable definition for enumerated types</w:t>
      </w:r>
      <w:bookmarkEnd w:id="559"/>
      <w:bookmarkEnd w:id="560"/>
      <w:bookmarkEnd w:id="561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Del="003869EB" w:rsidTr="00151B09">
        <w:trPr>
          <w:del w:id="562" w:author="Byrski, Krzysztof" w:date="2018-02-01T13:23:00Z"/>
        </w:trPr>
        <w:tc>
          <w:tcPr>
            <w:tcW w:w="3348" w:type="dxa"/>
          </w:tcPr>
          <w:p w:rsidR="007E1D79" w:rsidRPr="00AA38E8" w:rsidDel="003869EB" w:rsidRDefault="00641CC3" w:rsidP="001D631F">
            <w:pPr>
              <w:spacing w:before="60"/>
              <w:rPr>
                <w:del w:id="563" w:author="Byrski, Krzysztof" w:date="2018-02-01T13:23:00Z"/>
                <w:rFonts w:cs="Calibri"/>
                <w:sz w:val="16"/>
              </w:rPr>
            </w:pPr>
            <w:del w:id="564" w:author="Byrski, Krzysztof" w:date="2018-02-01T13:23:00Z">
              <w:r w:rsidDel="003869EB">
                <w:rPr>
                  <w:rFonts w:cs="Calibri"/>
                  <w:sz w:val="16"/>
                </w:rPr>
                <w:delText>PSA APA State</w:delText>
              </w:r>
            </w:del>
          </w:p>
        </w:tc>
        <w:tc>
          <w:tcPr>
            <w:tcW w:w="3097" w:type="dxa"/>
          </w:tcPr>
          <w:p w:rsidR="007E1D79" w:rsidRPr="003869EB" w:rsidDel="003869EB" w:rsidRDefault="00FD54FA" w:rsidP="00236557">
            <w:pPr>
              <w:spacing w:before="60"/>
              <w:rPr>
                <w:del w:id="565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566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D_APA_UNAVAILABLE_CNT_U08</w:delText>
              </w:r>
            </w:del>
          </w:p>
        </w:tc>
        <w:tc>
          <w:tcPr>
            <w:tcW w:w="1126" w:type="dxa"/>
          </w:tcPr>
          <w:p w:rsidR="007E1D79" w:rsidRPr="00AA38E8" w:rsidDel="003869EB" w:rsidRDefault="00641CC3" w:rsidP="00236557">
            <w:pPr>
              <w:spacing w:before="60"/>
              <w:rPr>
                <w:del w:id="567" w:author="Byrski, Krzysztof" w:date="2018-02-01T13:23:00Z"/>
                <w:rFonts w:cs="Calibri"/>
                <w:sz w:val="16"/>
              </w:rPr>
            </w:pPr>
            <w:del w:id="568" w:author="Byrski, Krzysztof" w:date="2018-02-01T13:23:00Z">
              <w:r w:rsidDel="003869EB">
                <w:rPr>
                  <w:rFonts w:cs="Calibri"/>
                  <w:sz w:val="16"/>
                </w:rPr>
                <w:delText>0</w:delText>
              </w:r>
            </w:del>
          </w:p>
        </w:tc>
      </w:tr>
      <w:tr w:rsidR="00641CC3" w:rsidRPr="00AA38E8" w:rsidDel="003869EB" w:rsidTr="00151B09">
        <w:trPr>
          <w:del w:id="569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570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FD54FA" w:rsidP="00236557">
            <w:pPr>
              <w:spacing w:before="60"/>
              <w:rPr>
                <w:del w:id="571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572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D_APA_UNAVAILABLE_THERMALLIMIT_CNT_U08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573" w:author="Byrski, Krzysztof" w:date="2018-02-01T13:23:00Z"/>
                <w:rFonts w:cs="Calibri"/>
                <w:sz w:val="16"/>
              </w:rPr>
            </w:pPr>
            <w:del w:id="574" w:author="Byrski, Krzysztof" w:date="2018-02-01T13:23:00Z">
              <w:r w:rsidDel="003869EB">
                <w:rPr>
                  <w:rFonts w:cs="Calibri"/>
                  <w:sz w:val="16"/>
                </w:rPr>
                <w:delText>1</w:delText>
              </w:r>
            </w:del>
          </w:p>
        </w:tc>
      </w:tr>
      <w:tr w:rsidR="00641CC3" w:rsidRPr="00AA38E8" w:rsidDel="003869EB" w:rsidTr="00151B09">
        <w:trPr>
          <w:del w:id="575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576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FD54FA" w:rsidP="00236557">
            <w:pPr>
              <w:spacing w:before="60"/>
              <w:rPr>
                <w:del w:id="577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578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D_APA_UNAVAILABLE_NOAUTHORIZATION_CNT_U08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579" w:author="Byrski, Krzysztof" w:date="2018-02-01T13:23:00Z"/>
                <w:rFonts w:cs="Calibri"/>
                <w:sz w:val="16"/>
              </w:rPr>
            </w:pPr>
            <w:del w:id="580" w:author="Byrski, Krzysztof" w:date="2018-02-01T13:23:00Z">
              <w:r w:rsidDel="003869EB">
                <w:rPr>
                  <w:rFonts w:cs="Calibri"/>
                  <w:sz w:val="16"/>
                </w:rPr>
                <w:delText>2</w:delText>
              </w:r>
            </w:del>
          </w:p>
        </w:tc>
      </w:tr>
      <w:tr w:rsidR="00641CC3" w:rsidRPr="00AA38E8" w:rsidDel="003869EB" w:rsidTr="00151B09">
        <w:trPr>
          <w:del w:id="581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582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FD54FA" w:rsidP="00236557">
            <w:pPr>
              <w:spacing w:before="60"/>
              <w:rPr>
                <w:del w:id="583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584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D_APA_DEFECT_CNT_U08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585" w:author="Byrski, Krzysztof" w:date="2018-02-01T13:23:00Z"/>
                <w:rFonts w:cs="Calibri"/>
                <w:sz w:val="16"/>
              </w:rPr>
            </w:pPr>
            <w:del w:id="586" w:author="Byrski, Krzysztof" w:date="2018-02-01T13:23:00Z">
              <w:r w:rsidDel="003869EB">
                <w:rPr>
                  <w:rFonts w:cs="Calibri"/>
                  <w:sz w:val="16"/>
                </w:rPr>
                <w:delText>3</w:delText>
              </w:r>
            </w:del>
          </w:p>
        </w:tc>
      </w:tr>
      <w:tr w:rsidR="00FD54FA" w:rsidRPr="00AA38E8" w:rsidDel="003869EB" w:rsidTr="00151B09">
        <w:trPr>
          <w:del w:id="587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588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589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bidi="ar-SA"/>
              </w:rPr>
            </w:pPr>
            <w:del w:id="590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D_APA_AVAILABLE_CNT_U08</w:delText>
              </w:r>
            </w:del>
          </w:p>
        </w:tc>
        <w:tc>
          <w:tcPr>
            <w:tcW w:w="1126" w:type="dxa"/>
          </w:tcPr>
          <w:p w:rsidR="00FD54FA" w:rsidDel="003869EB" w:rsidRDefault="00FD54FA" w:rsidP="00236557">
            <w:pPr>
              <w:spacing w:before="60"/>
              <w:rPr>
                <w:del w:id="591" w:author="Byrski, Krzysztof" w:date="2018-02-01T13:23:00Z"/>
                <w:rFonts w:cs="Calibri"/>
                <w:sz w:val="16"/>
              </w:rPr>
            </w:pPr>
            <w:del w:id="592" w:author="Byrski, Krzysztof" w:date="2018-02-01T13:23:00Z">
              <w:r w:rsidDel="003869EB">
                <w:rPr>
                  <w:rFonts w:cs="Calibri"/>
                  <w:sz w:val="16"/>
                </w:rPr>
                <w:delText>4</w:delText>
              </w:r>
            </w:del>
          </w:p>
        </w:tc>
      </w:tr>
      <w:tr w:rsidR="00FD54FA" w:rsidRPr="00AA38E8" w:rsidDel="003869EB" w:rsidTr="00151B09">
        <w:trPr>
          <w:del w:id="593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594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595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bidi="ar-SA"/>
              </w:rPr>
            </w:pPr>
            <w:del w:id="596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D_APA_AVAILABLE_VEHICLESPEEDTOOHIGH_CNT_U08</w:delText>
              </w:r>
            </w:del>
          </w:p>
        </w:tc>
        <w:tc>
          <w:tcPr>
            <w:tcW w:w="1126" w:type="dxa"/>
          </w:tcPr>
          <w:p w:rsidR="00FD54FA" w:rsidDel="003869EB" w:rsidRDefault="00FD54FA" w:rsidP="00236557">
            <w:pPr>
              <w:spacing w:before="60"/>
              <w:rPr>
                <w:del w:id="597" w:author="Byrski, Krzysztof" w:date="2018-02-01T13:23:00Z"/>
                <w:rFonts w:cs="Calibri"/>
                <w:sz w:val="16"/>
              </w:rPr>
            </w:pPr>
            <w:del w:id="598" w:author="Byrski, Krzysztof" w:date="2018-02-01T13:23:00Z">
              <w:r w:rsidDel="003869EB">
                <w:rPr>
                  <w:rFonts w:cs="Calibri"/>
                  <w:sz w:val="16"/>
                </w:rPr>
                <w:delText>5</w:delText>
              </w:r>
            </w:del>
          </w:p>
        </w:tc>
      </w:tr>
      <w:tr w:rsidR="00FD54FA" w:rsidRPr="00AA38E8" w:rsidDel="003869EB" w:rsidTr="00151B09">
        <w:trPr>
          <w:del w:id="599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600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601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bidi="ar-SA"/>
              </w:rPr>
            </w:pPr>
            <w:del w:id="602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D_APA_AVAILABLE_HWTORQUETOOHIGH_CNT_U08</w:delText>
              </w:r>
            </w:del>
          </w:p>
        </w:tc>
        <w:tc>
          <w:tcPr>
            <w:tcW w:w="1126" w:type="dxa"/>
          </w:tcPr>
          <w:p w:rsidR="00FD54FA" w:rsidDel="003869EB" w:rsidRDefault="00FD54FA" w:rsidP="00236557">
            <w:pPr>
              <w:spacing w:before="60"/>
              <w:rPr>
                <w:del w:id="603" w:author="Byrski, Krzysztof" w:date="2018-02-01T13:23:00Z"/>
                <w:rFonts w:cs="Calibri"/>
                <w:sz w:val="16"/>
              </w:rPr>
            </w:pPr>
            <w:del w:id="604" w:author="Byrski, Krzysztof" w:date="2018-02-01T13:23:00Z">
              <w:r w:rsidDel="003869EB">
                <w:rPr>
                  <w:rFonts w:cs="Calibri"/>
                  <w:sz w:val="16"/>
                </w:rPr>
                <w:delText>6</w:delText>
              </w:r>
            </w:del>
          </w:p>
        </w:tc>
      </w:tr>
      <w:tr w:rsidR="00FD54FA" w:rsidRPr="00AA38E8" w:rsidDel="003869EB" w:rsidTr="00151B09">
        <w:trPr>
          <w:del w:id="605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606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607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bidi="ar-SA"/>
              </w:rPr>
            </w:pPr>
            <w:del w:id="608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D_APA_AVAILABLE_MOTORSTALLED_CNT_U08</w:delText>
              </w:r>
            </w:del>
          </w:p>
        </w:tc>
        <w:tc>
          <w:tcPr>
            <w:tcW w:w="1126" w:type="dxa"/>
          </w:tcPr>
          <w:p w:rsidR="00FD54FA" w:rsidDel="003869EB" w:rsidRDefault="00FD54FA" w:rsidP="00236557">
            <w:pPr>
              <w:spacing w:before="60"/>
              <w:rPr>
                <w:del w:id="609" w:author="Byrski, Krzysztof" w:date="2018-02-01T13:23:00Z"/>
                <w:rFonts w:cs="Calibri"/>
                <w:sz w:val="16"/>
              </w:rPr>
            </w:pPr>
            <w:del w:id="610" w:author="Byrski, Krzysztof" w:date="2018-02-01T13:23:00Z">
              <w:r w:rsidDel="003869EB">
                <w:rPr>
                  <w:rFonts w:cs="Calibri"/>
                  <w:sz w:val="16"/>
                </w:rPr>
                <w:delText>7</w:delText>
              </w:r>
            </w:del>
          </w:p>
        </w:tc>
      </w:tr>
      <w:tr w:rsidR="00FD54FA" w:rsidRPr="00AA38E8" w:rsidDel="003869EB" w:rsidTr="00151B09">
        <w:trPr>
          <w:del w:id="611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612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613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bidi="ar-SA"/>
              </w:rPr>
            </w:pPr>
            <w:del w:id="614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D_APA_AVAILABLE_HWANGLECONTROLERROR_CNT_U08</w:delText>
              </w:r>
            </w:del>
          </w:p>
        </w:tc>
        <w:tc>
          <w:tcPr>
            <w:tcW w:w="1126" w:type="dxa"/>
          </w:tcPr>
          <w:p w:rsidR="00FD54FA" w:rsidDel="003869EB" w:rsidRDefault="00FD54FA" w:rsidP="00236557">
            <w:pPr>
              <w:spacing w:before="60"/>
              <w:rPr>
                <w:del w:id="615" w:author="Byrski, Krzysztof" w:date="2018-02-01T13:23:00Z"/>
                <w:rFonts w:cs="Calibri"/>
                <w:sz w:val="16"/>
              </w:rPr>
            </w:pPr>
            <w:del w:id="616" w:author="Byrski, Krzysztof" w:date="2018-02-01T13:23:00Z">
              <w:r w:rsidDel="003869EB">
                <w:rPr>
                  <w:rFonts w:cs="Calibri"/>
                  <w:sz w:val="16"/>
                </w:rPr>
                <w:delText>8</w:delText>
              </w:r>
            </w:del>
          </w:p>
        </w:tc>
      </w:tr>
      <w:tr w:rsidR="00FD54FA" w:rsidRPr="00AA38E8" w:rsidDel="003869EB" w:rsidTr="00151B09">
        <w:trPr>
          <w:del w:id="617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618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619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bidi="ar-SA"/>
              </w:rPr>
            </w:pPr>
            <w:del w:id="620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D_APA_CONTROLPROGRESS_CNT_U08</w:delText>
              </w:r>
            </w:del>
          </w:p>
        </w:tc>
        <w:tc>
          <w:tcPr>
            <w:tcW w:w="1126" w:type="dxa"/>
          </w:tcPr>
          <w:p w:rsidR="00FD54FA" w:rsidDel="003869EB" w:rsidRDefault="00FD54FA" w:rsidP="00236557">
            <w:pPr>
              <w:spacing w:before="60"/>
              <w:rPr>
                <w:del w:id="621" w:author="Byrski, Krzysztof" w:date="2018-02-01T13:23:00Z"/>
                <w:rFonts w:cs="Calibri"/>
                <w:sz w:val="16"/>
              </w:rPr>
            </w:pPr>
            <w:del w:id="622" w:author="Byrski, Krzysztof" w:date="2018-02-01T13:23:00Z">
              <w:r w:rsidDel="003869EB">
                <w:rPr>
                  <w:rFonts w:cs="Calibri"/>
                  <w:sz w:val="16"/>
                </w:rPr>
                <w:delText>9</w:delText>
              </w:r>
            </w:del>
          </w:p>
        </w:tc>
      </w:tr>
      <w:tr w:rsidR="00FD54FA" w:rsidRPr="00FD54FA" w:rsidDel="003869EB" w:rsidTr="00151B09">
        <w:trPr>
          <w:del w:id="623" w:author="Byrski, Krzysztof" w:date="2018-02-01T13:23:00Z"/>
        </w:trPr>
        <w:tc>
          <w:tcPr>
            <w:tcW w:w="3348" w:type="dxa"/>
          </w:tcPr>
          <w:p w:rsidR="00FD54FA" w:rsidDel="003869EB" w:rsidRDefault="00FD54FA" w:rsidP="001D631F">
            <w:pPr>
              <w:spacing w:before="60"/>
              <w:rPr>
                <w:del w:id="624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FD54FA" w:rsidRPr="003869EB" w:rsidDel="003869EB" w:rsidRDefault="00FD54FA" w:rsidP="00236557">
            <w:pPr>
              <w:spacing w:before="60"/>
              <w:rPr>
                <w:del w:id="625" w:author="Byrski, Krzysztof" w:date="2018-02-01T13:23:00Z"/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val="pl-PL" w:bidi="ar-SA"/>
              </w:rPr>
            </w:pPr>
            <w:del w:id="626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val="pl-PL" w:bidi="ar-SA"/>
                </w:rPr>
                <w:delText>D_APA_DEFAULT_CNT_U08</w:delText>
              </w:r>
            </w:del>
          </w:p>
        </w:tc>
        <w:tc>
          <w:tcPr>
            <w:tcW w:w="1126" w:type="dxa"/>
          </w:tcPr>
          <w:p w:rsidR="00FD54FA" w:rsidRPr="003869EB" w:rsidDel="003869EB" w:rsidRDefault="00FD54FA" w:rsidP="00236557">
            <w:pPr>
              <w:spacing w:before="60"/>
              <w:rPr>
                <w:del w:id="627" w:author="Byrski, Krzysztof" w:date="2018-02-01T13:23:00Z"/>
                <w:rFonts w:cs="Calibri"/>
                <w:sz w:val="16"/>
                <w:lang w:val="pl-PL"/>
              </w:rPr>
            </w:pPr>
            <w:del w:id="628" w:author="Byrski, Krzysztof" w:date="2018-02-01T13:23:00Z">
              <w:r w:rsidDel="003869EB">
                <w:rPr>
                  <w:rFonts w:cs="Calibri"/>
                  <w:sz w:val="16"/>
                  <w:lang w:val="pl-PL"/>
                </w:rPr>
                <w:delText>255</w:delText>
              </w:r>
            </w:del>
          </w:p>
        </w:tc>
      </w:tr>
      <w:tr w:rsidR="00641CC3" w:rsidRPr="00AA38E8" w:rsidDel="003869EB" w:rsidTr="00151B09">
        <w:trPr>
          <w:del w:id="629" w:author="Byrski, Krzysztof" w:date="2018-02-01T13:23:00Z"/>
        </w:trPr>
        <w:tc>
          <w:tcPr>
            <w:tcW w:w="3348" w:type="dxa"/>
          </w:tcPr>
          <w:p w:rsidR="00641CC3" w:rsidDel="003869EB" w:rsidRDefault="00DE2C84" w:rsidP="001D631F">
            <w:pPr>
              <w:spacing w:before="60"/>
              <w:rPr>
                <w:del w:id="630" w:author="Byrski, Krzysztof" w:date="2018-02-01T13:23:00Z"/>
                <w:rFonts w:cs="Calibri"/>
                <w:sz w:val="16"/>
              </w:rPr>
            </w:pPr>
            <w:del w:id="631" w:author="Byrski, Krzysztof" w:date="2018-02-01T13:23:00Z">
              <w:r w:rsidDel="003869EB">
                <w:rPr>
                  <w:rFonts w:cs="Calibri"/>
                  <w:sz w:val="16"/>
                </w:rPr>
                <w:delText xml:space="preserve"> PSA LXA States</w:delText>
              </w:r>
            </w:del>
          </w:p>
        </w:tc>
        <w:tc>
          <w:tcPr>
            <w:tcW w:w="3097" w:type="dxa"/>
          </w:tcPr>
          <w:p w:rsidR="00641CC3" w:rsidRPr="003869EB" w:rsidDel="003869EB" w:rsidRDefault="00DE2C84" w:rsidP="00236557">
            <w:pPr>
              <w:spacing w:before="60"/>
              <w:rPr>
                <w:del w:id="632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633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D_LXA_UNAUTHORIZED_CNT_U08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634" w:author="Byrski, Krzysztof" w:date="2018-02-01T13:23:00Z"/>
                <w:rFonts w:cs="Calibri"/>
                <w:sz w:val="16"/>
              </w:rPr>
            </w:pPr>
            <w:del w:id="635" w:author="Byrski, Krzysztof" w:date="2018-02-01T13:23:00Z">
              <w:r w:rsidDel="003869EB">
                <w:rPr>
                  <w:rFonts w:cs="Calibri"/>
                  <w:sz w:val="16"/>
                </w:rPr>
                <w:delText>0</w:delText>
              </w:r>
            </w:del>
          </w:p>
        </w:tc>
      </w:tr>
      <w:tr w:rsidR="00641CC3" w:rsidRPr="00AA38E8" w:rsidDel="003869EB" w:rsidTr="00151B09">
        <w:trPr>
          <w:del w:id="636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637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DE2C84" w:rsidP="00236557">
            <w:pPr>
              <w:spacing w:before="60"/>
              <w:rPr>
                <w:del w:id="638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639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D_LXA_AUTHORIZED_CNT_U08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640" w:author="Byrski, Krzysztof" w:date="2018-02-01T13:23:00Z"/>
                <w:rFonts w:cs="Calibri"/>
                <w:sz w:val="16"/>
              </w:rPr>
            </w:pPr>
            <w:del w:id="641" w:author="Byrski, Krzysztof" w:date="2018-02-01T13:23:00Z">
              <w:r w:rsidDel="003869EB">
                <w:rPr>
                  <w:rFonts w:cs="Calibri"/>
                  <w:sz w:val="16"/>
                </w:rPr>
                <w:delText>1</w:delText>
              </w:r>
            </w:del>
          </w:p>
        </w:tc>
      </w:tr>
      <w:tr w:rsidR="00641CC3" w:rsidRPr="00AA38E8" w:rsidDel="003869EB" w:rsidTr="00151B09">
        <w:trPr>
          <w:del w:id="642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643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DE2C84" w:rsidP="00236557">
            <w:pPr>
              <w:spacing w:before="60"/>
              <w:rPr>
                <w:del w:id="644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645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D_LXA_AVAILABLE_CNT_U08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646" w:author="Byrski, Krzysztof" w:date="2018-02-01T13:23:00Z"/>
                <w:rFonts w:cs="Calibri"/>
                <w:sz w:val="16"/>
              </w:rPr>
            </w:pPr>
            <w:del w:id="647" w:author="Byrski, Krzysztof" w:date="2018-02-01T13:23:00Z">
              <w:r w:rsidDel="003869EB">
                <w:rPr>
                  <w:rFonts w:cs="Calibri"/>
                  <w:sz w:val="16"/>
                </w:rPr>
                <w:delText>2</w:delText>
              </w:r>
            </w:del>
          </w:p>
        </w:tc>
      </w:tr>
      <w:tr w:rsidR="00641CC3" w:rsidRPr="00AA38E8" w:rsidDel="003869EB" w:rsidTr="00151B09">
        <w:trPr>
          <w:del w:id="648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649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DE2C84" w:rsidP="00236557">
            <w:pPr>
              <w:spacing w:before="60"/>
              <w:rPr>
                <w:del w:id="650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651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D_LXA_ACTIVE_CNT_U08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652" w:author="Byrski, Krzysztof" w:date="2018-02-01T13:23:00Z"/>
                <w:rFonts w:cs="Calibri"/>
                <w:sz w:val="16"/>
              </w:rPr>
            </w:pPr>
            <w:del w:id="653" w:author="Byrski, Krzysztof" w:date="2018-02-01T13:23:00Z">
              <w:r w:rsidDel="003869EB">
                <w:rPr>
                  <w:rFonts w:cs="Calibri"/>
                  <w:sz w:val="16"/>
                </w:rPr>
                <w:delText>3</w:delText>
              </w:r>
            </w:del>
          </w:p>
        </w:tc>
      </w:tr>
      <w:tr w:rsidR="00641CC3" w:rsidRPr="00AA38E8" w:rsidDel="003869EB" w:rsidTr="00151B09">
        <w:trPr>
          <w:del w:id="654" w:author="Byrski, Krzysztof" w:date="2018-02-01T13:23:00Z"/>
        </w:trPr>
        <w:tc>
          <w:tcPr>
            <w:tcW w:w="3348" w:type="dxa"/>
          </w:tcPr>
          <w:p w:rsidR="00641CC3" w:rsidDel="003869EB" w:rsidRDefault="00641CC3" w:rsidP="001D631F">
            <w:pPr>
              <w:spacing w:before="60"/>
              <w:rPr>
                <w:del w:id="655" w:author="Byrski, Krzysztof" w:date="2018-02-01T13:23:00Z"/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41CC3" w:rsidRPr="003869EB" w:rsidDel="003869EB" w:rsidRDefault="00DE2C84" w:rsidP="00236557">
            <w:pPr>
              <w:spacing w:before="60"/>
              <w:rPr>
                <w:del w:id="656" w:author="Byrski, Krzysztof" w:date="2018-02-01T13:23:00Z"/>
                <w:rFonts w:asciiTheme="minorHAnsi" w:hAnsiTheme="minorHAnsi" w:cstheme="minorHAnsi"/>
                <w:sz w:val="16"/>
                <w:szCs w:val="16"/>
              </w:rPr>
            </w:pPr>
            <w:del w:id="657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bidi="ar-SA"/>
                </w:rPr>
                <w:delText>D_LXA_DEFECT_CNT_U08</w:delText>
              </w:r>
            </w:del>
          </w:p>
        </w:tc>
        <w:tc>
          <w:tcPr>
            <w:tcW w:w="1126" w:type="dxa"/>
          </w:tcPr>
          <w:p w:rsidR="00641CC3" w:rsidDel="003869EB" w:rsidRDefault="00641CC3" w:rsidP="00236557">
            <w:pPr>
              <w:spacing w:before="60"/>
              <w:rPr>
                <w:del w:id="658" w:author="Byrski, Krzysztof" w:date="2018-02-01T13:23:00Z"/>
                <w:rFonts w:cs="Calibri"/>
                <w:sz w:val="16"/>
              </w:rPr>
            </w:pPr>
            <w:del w:id="659" w:author="Byrski, Krzysztof" w:date="2018-02-01T13:23:00Z">
              <w:r w:rsidDel="003869EB">
                <w:rPr>
                  <w:rFonts w:cs="Calibri"/>
                  <w:sz w:val="16"/>
                </w:rPr>
                <w:delText>4</w:delText>
              </w:r>
            </w:del>
          </w:p>
        </w:tc>
      </w:tr>
      <w:tr w:rsidR="00DE2C84" w:rsidRPr="00DE2C84" w:rsidTr="00151B09">
        <w:tc>
          <w:tcPr>
            <w:tcW w:w="3348" w:type="dxa"/>
          </w:tcPr>
          <w:p w:rsidR="00DE2C84" w:rsidRDefault="003869EB" w:rsidP="001D631F">
            <w:pPr>
              <w:spacing w:before="60"/>
              <w:rPr>
                <w:rFonts w:cs="Calibri"/>
                <w:sz w:val="16"/>
              </w:rPr>
            </w:pPr>
            <w:ins w:id="660" w:author="Byrski, Krzysztof" w:date="2018-02-01T13:23:00Z">
              <w:r>
                <w:rPr>
                  <w:rFonts w:cs="Calibri"/>
                  <w:sz w:val="16"/>
                </w:rPr>
                <w:t>None</w:t>
              </w:r>
            </w:ins>
          </w:p>
        </w:tc>
        <w:tc>
          <w:tcPr>
            <w:tcW w:w="3097" w:type="dxa"/>
          </w:tcPr>
          <w:p w:rsidR="00DE2C84" w:rsidRPr="003869EB" w:rsidRDefault="00DE2C84" w:rsidP="00236557">
            <w:pPr>
              <w:spacing w:before="60"/>
              <w:rPr>
                <w:rFonts w:asciiTheme="minorHAnsi" w:hAnsiTheme="minorHAnsi" w:cstheme="minorHAnsi"/>
                <w:color w:val="000000"/>
                <w:sz w:val="16"/>
                <w:szCs w:val="16"/>
                <w:highlight w:val="lightGray"/>
                <w:lang w:val="pl-PL" w:bidi="ar-SA"/>
              </w:rPr>
            </w:pPr>
            <w:del w:id="661" w:author="Byrski, Krzysztof" w:date="2018-02-01T13:23:00Z">
              <w:r w:rsidRPr="003869EB" w:rsidDel="003869EB">
                <w:rPr>
                  <w:rFonts w:asciiTheme="minorHAnsi" w:hAnsiTheme="minorHAnsi" w:cstheme="minorHAnsi"/>
                  <w:color w:val="000000"/>
                  <w:sz w:val="16"/>
                  <w:szCs w:val="16"/>
                  <w:highlight w:val="lightGray"/>
                  <w:lang w:val="pl-PL" w:bidi="ar-SA"/>
                </w:rPr>
                <w:delText>D_LXA_DEFAULT_CNT_U08</w:delText>
              </w:r>
            </w:del>
          </w:p>
        </w:tc>
        <w:tc>
          <w:tcPr>
            <w:tcW w:w="1126" w:type="dxa"/>
          </w:tcPr>
          <w:p w:rsidR="00DE2C84" w:rsidRPr="003869EB" w:rsidRDefault="00DE2C84" w:rsidP="00236557">
            <w:pPr>
              <w:spacing w:before="60"/>
              <w:rPr>
                <w:rFonts w:cs="Calibri"/>
                <w:sz w:val="16"/>
                <w:lang w:val="pl-PL"/>
              </w:rPr>
            </w:pPr>
            <w:del w:id="662" w:author="Byrski, Krzysztof" w:date="2018-02-01T13:23:00Z">
              <w:r w:rsidDel="003869EB">
                <w:rPr>
                  <w:rFonts w:cs="Calibri"/>
                  <w:sz w:val="16"/>
                  <w:lang w:val="pl-PL"/>
                </w:rPr>
                <w:delText>255</w:delText>
              </w:r>
            </w:del>
          </w:p>
        </w:tc>
      </w:tr>
    </w:tbl>
    <w:p w:rsidR="00F64A35" w:rsidRPr="003869EB" w:rsidRDefault="00F64A35" w:rsidP="00656B0A">
      <w:pPr>
        <w:rPr>
          <w:i/>
          <w:lang w:val="pl-PL" w:bidi="ar-SA"/>
        </w:rPr>
      </w:pPr>
    </w:p>
    <w:p w:rsidR="00F64A35" w:rsidRPr="003869EB" w:rsidRDefault="00F64A35" w:rsidP="00656B0A">
      <w:pPr>
        <w:rPr>
          <w:i/>
          <w:lang w:val="pl-PL" w:bidi="ar-SA"/>
        </w:rPr>
      </w:pPr>
    </w:p>
    <w:p w:rsidR="00F64A35" w:rsidRPr="003869EB" w:rsidRDefault="00F64A35" w:rsidP="00656B0A">
      <w:pPr>
        <w:rPr>
          <w:i/>
          <w:lang w:val="pl-PL" w:bidi="ar-SA"/>
        </w:rPr>
      </w:pPr>
    </w:p>
    <w:p w:rsidR="00F64A35" w:rsidRPr="003869EB" w:rsidRDefault="00F64A35" w:rsidP="00656B0A">
      <w:pPr>
        <w:rPr>
          <w:i/>
          <w:lang w:val="pl-PL" w:bidi="ar-SA"/>
        </w:rPr>
      </w:pPr>
    </w:p>
    <w:p w:rsidR="00F64A35" w:rsidRPr="003869EB" w:rsidRDefault="00F64A35" w:rsidP="00F64A35">
      <w:pPr>
        <w:rPr>
          <w:lang w:val="pl-PL"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63" w:name="_Toc505258450"/>
      <w:r w:rsidRPr="00AA38E8">
        <w:rPr>
          <w:rFonts w:ascii="Calibri" w:hAnsi="Calibri" w:cs="Calibri"/>
        </w:rPr>
        <w:lastRenderedPageBreak/>
        <w:t>Constant Data Dictionary</w:t>
      </w:r>
      <w:bookmarkEnd w:id="663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4" w:name="_Toc382297340"/>
      <w:bookmarkStart w:id="665" w:name="_Toc383611504"/>
      <w:bookmarkStart w:id="666" w:name="_Toc389212991"/>
      <w:bookmarkStart w:id="667" w:name="_Toc382297341"/>
      <w:bookmarkStart w:id="668" w:name="_Toc383611505"/>
      <w:bookmarkStart w:id="669" w:name="_Toc389212992"/>
      <w:bookmarkStart w:id="670" w:name="_Toc382297346"/>
      <w:bookmarkStart w:id="671" w:name="_Toc383611510"/>
      <w:bookmarkStart w:id="672" w:name="_Toc389212997"/>
      <w:bookmarkStart w:id="673" w:name="_Toc382297348"/>
      <w:bookmarkStart w:id="674" w:name="_Toc383611512"/>
      <w:bookmarkStart w:id="675" w:name="_Toc389212999"/>
      <w:bookmarkStart w:id="676" w:name="_Toc505258451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proofErr w:type="gramStart"/>
      <w:r w:rsidRPr="00AA38E8">
        <w:rPr>
          <w:rFonts w:ascii="Calibri" w:hAnsi="Calibri" w:cs="Calibri"/>
        </w:rPr>
        <w:t>Program(</w:t>
      </w:r>
      <w:proofErr w:type="gramEnd"/>
      <w:r w:rsidRPr="00AA38E8">
        <w:rPr>
          <w:rFonts w:ascii="Calibri" w:hAnsi="Calibri" w:cs="Calibri"/>
        </w:rPr>
        <w:t>fixed) Constants</w:t>
      </w:r>
      <w:bookmarkEnd w:id="676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677" w:name="_Toc505258452"/>
      <w:r w:rsidRPr="00AA38E8">
        <w:rPr>
          <w:rFonts w:ascii="Calibri" w:hAnsi="Calibri" w:cs="Calibri"/>
        </w:rPr>
        <w:t>Embedded Constants</w:t>
      </w:r>
      <w:bookmarkEnd w:id="677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678" w:name="_Toc413076073"/>
      <w:bookmarkStart w:id="679" w:name="_Toc413076915"/>
      <w:bookmarkStart w:id="680" w:name="_Toc505258453"/>
      <w:bookmarkEnd w:id="678"/>
      <w:bookmarkEnd w:id="679"/>
      <w:r w:rsidRPr="00AA38E8">
        <w:rPr>
          <w:rFonts w:ascii="Calibri" w:hAnsi="Calibri" w:cs="Calibri"/>
        </w:rPr>
        <w:t>Local</w:t>
      </w:r>
      <w:bookmarkEnd w:id="680"/>
      <w:r w:rsidR="00914A69">
        <w:rPr>
          <w:rFonts w:ascii="Calibri" w:hAnsi="Calibri" w:cs="Calibri"/>
        </w:rPr>
        <w:t xml:space="preserve">         </w:t>
      </w:r>
    </w:p>
    <w:tbl>
      <w:tblPr>
        <w:tblW w:w="8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  <w:tblPrChange w:id="681" w:author="Byrski, Krzysztof" w:date="2018-02-01T13:24:00Z">
          <w:tblPr>
            <w:tblW w:w="784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3348"/>
        <w:gridCol w:w="1710"/>
        <w:gridCol w:w="1260"/>
        <w:gridCol w:w="1890"/>
        <w:tblGridChange w:id="682">
          <w:tblGrid>
            <w:gridCol w:w="3348"/>
            <w:gridCol w:w="1710"/>
            <w:gridCol w:w="1260"/>
            <w:gridCol w:w="1530"/>
          </w:tblGrid>
        </w:tblGridChange>
      </w:tblGrid>
      <w:tr w:rsidR="00656B0A" w:rsidRPr="00AA38E8" w:rsidTr="00781DA7">
        <w:tc>
          <w:tcPr>
            <w:tcW w:w="3348" w:type="dxa"/>
            <w:shd w:val="pct30" w:color="FFFF00" w:fill="FFFFFF"/>
            <w:tcPrChange w:id="683" w:author="Byrski, Krzysztof" w:date="2018-02-01T13:24:00Z">
              <w:tcPr>
                <w:tcW w:w="3348" w:type="dxa"/>
                <w:shd w:val="pct30" w:color="FFFF00" w:fill="FFFFFF"/>
              </w:tcPr>
            </w:tcPrChange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  <w:tcPrChange w:id="684" w:author="Byrski, Krzysztof" w:date="2018-02-01T13:24:00Z">
              <w:tcPr>
                <w:tcW w:w="1710" w:type="dxa"/>
                <w:shd w:val="pct30" w:color="FFFF00" w:fill="FFFFFF"/>
              </w:tcPr>
            </w:tcPrChange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  <w:tcPrChange w:id="685" w:author="Byrski, Krzysztof" w:date="2018-02-01T13:24:00Z">
              <w:tcPr>
                <w:tcW w:w="1260" w:type="dxa"/>
                <w:shd w:val="pct30" w:color="FFFF00" w:fill="FFFFFF"/>
              </w:tcPr>
            </w:tcPrChange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890" w:type="dxa"/>
            <w:shd w:val="pct30" w:color="FFFF00" w:fill="FFFFFF"/>
            <w:tcPrChange w:id="686" w:author="Byrski, Krzysztof" w:date="2018-02-01T13:24:00Z">
              <w:tcPr>
                <w:tcW w:w="1530" w:type="dxa"/>
                <w:shd w:val="pct30" w:color="FFFF00" w:fill="FFFFFF"/>
              </w:tcPr>
            </w:tcPrChange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C312CE" w:rsidRPr="00AA38E8" w:rsidDel="00BE19C7" w:rsidTr="00781DA7">
        <w:trPr>
          <w:del w:id="687" w:author="Byrski, Krzysztof" w:date="2018-02-02T15:17:00Z"/>
        </w:trPr>
        <w:tc>
          <w:tcPr>
            <w:tcW w:w="3348" w:type="dxa"/>
            <w:tcPrChange w:id="688" w:author="Byrski, Krzysztof" w:date="2018-02-01T13:24:00Z">
              <w:tcPr>
                <w:tcW w:w="3348" w:type="dxa"/>
              </w:tcPr>
            </w:tcPrChange>
          </w:tcPr>
          <w:p w:rsidR="00C312CE" w:rsidDel="00BE19C7" w:rsidRDefault="00DB3B40" w:rsidP="009B6BDF">
            <w:pPr>
              <w:spacing w:before="60"/>
              <w:jc w:val="center"/>
              <w:rPr>
                <w:del w:id="689" w:author="Byrski, Krzysztof" w:date="2018-02-02T15:17:00Z"/>
                <w:rFonts w:cs="Calibri"/>
                <w:sz w:val="16"/>
                <w:szCs w:val="16"/>
              </w:rPr>
            </w:pPr>
            <w:del w:id="690" w:author="Byrski, Krzysztof" w:date="2018-02-02T15:17:00Z">
              <w:r w:rsidRPr="00DB3B40" w:rsidDel="00BE19C7">
                <w:rPr>
                  <w:rFonts w:cs="Calibri"/>
                  <w:sz w:val="16"/>
                  <w:szCs w:val="16"/>
                </w:rPr>
                <w:delText xml:space="preserve">D_NTCHIGH_CNT_LGC </w:delText>
              </w:r>
            </w:del>
          </w:p>
        </w:tc>
        <w:tc>
          <w:tcPr>
            <w:tcW w:w="1710" w:type="dxa"/>
            <w:tcPrChange w:id="691" w:author="Byrski, Krzysztof" w:date="2018-02-01T13:24:00Z">
              <w:tcPr>
                <w:tcW w:w="1710" w:type="dxa"/>
              </w:tcPr>
            </w:tcPrChange>
          </w:tcPr>
          <w:p w:rsidR="00C312CE" w:rsidDel="00BE19C7" w:rsidRDefault="00DB3B40" w:rsidP="002E2ADA">
            <w:pPr>
              <w:spacing w:before="60"/>
              <w:jc w:val="center"/>
              <w:rPr>
                <w:del w:id="692" w:author="Byrski, Krzysztof" w:date="2018-02-02T15:17:00Z"/>
                <w:rFonts w:cs="Calibri"/>
                <w:sz w:val="16"/>
                <w:szCs w:val="16"/>
              </w:rPr>
            </w:pPr>
            <w:del w:id="693" w:author="Byrski, Krzysztof" w:date="2018-02-02T15:17:00Z">
              <w:r w:rsidDel="00BE19C7">
                <w:rPr>
                  <w:rFonts w:cs="Calibri"/>
                  <w:sz w:val="16"/>
                  <w:szCs w:val="16"/>
                </w:rPr>
                <w:delText>1</w:delText>
              </w:r>
            </w:del>
          </w:p>
        </w:tc>
        <w:tc>
          <w:tcPr>
            <w:tcW w:w="1260" w:type="dxa"/>
            <w:tcPrChange w:id="694" w:author="Byrski, Krzysztof" w:date="2018-02-01T13:24:00Z">
              <w:tcPr>
                <w:tcW w:w="1260" w:type="dxa"/>
              </w:tcPr>
            </w:tcPrChange>
          </w:tcPr>
          <w:p w:rsidR="00C312CE" w:rsidDel="00BE19C7" w:rsidRDefault="00DB3B40" w:rsidP="002E2ADA">
            <w:pPr>
              <w:spacing w:before="60"/>
              <w:jc w:val="center"/>
              <w:rPr>
                <w:del w:id="695" w:author="Byrski, Krzysztof" w:date="2018-02-02T15:17:00Z"/>
                <w:rFonts w:cs="Calibri"/>
                <w:sz w:val="16"/>
                <w:szCs w:val="16"/>
              </w:rPr>
            </w:pPr>
            <w:del w:id="696" w:author="Byrski, Krzysztof" w:date="2018-02-02T15:17:00Z">
              <w:r w:rsidRPr="00DB3B40" w:rsidDel="00BE19C7">
                <w:rPr>
                  <w:rFonts w:cs="Calibri"/>
                  <w:sz w:val="16"/>
                  <w:szCs w:val="16"/>
                </w:rPr>
                <w:delText>CNT</w:delText>
              </w:r>
              <w:r w:rsidDel="00BE19C7">
                <w:rPr>
                  <w:rFonts w:cs="Calibri"/>
                  <w:sz w:val="16"/>
                  <w:szCs w:val="16"/>
                </w:rPr>
                <w:delText xml:space="preserve"> </w:delText>
              </w:r>
            </w:del>
          </w:p>
        </w:tc>
        <w:tc>
          <w:tcPr>
            <w:tcW w:w="1890" w:type="dxa"/>
            <w:tcPrChange w:id="697" w:author="Byrski, Krzysztof" w:date="2018-02-01T13:24:00Z">
              <w:tcPr>
                <w:tcW w:w="1530" w:type="dxa"/>
              </w:tcPr>
            </w:tcPrChange>
          </w:tcPr>
          <w:p w:rsidR="00C312CE" w:rsidDel="00BE19C7" w:rsidRDefault="00DB3B40" w:rsidP="002E2ADA">
            <w:pPr>
              <w:spacing w:before="60"/>
              <w:jc w:val="center"/>
              <w:rPr>
                <w:del w:id="698" w:author="Byrski, Krzysztof" w:date="2018-02-02T15:17:00Z"/>
                <w:rFonts w:cs="Calibri"/>
                <w:sz w:val="16"/>
                <w:szCs w:val="16"/>
              </w:rPr>
            </w:pPr>
            <w:del w:id="699" w:author="Byrski, Krzysztof" w:date="2018-02-02T15:17:00Z">
              <w:r w:rsidDel="00BE19C7">
                <w:rPr>
                  <w:rFonts w:cs="Calibri"/>
                  <w:sz w:val="16"/>
                  <w:szCs w:val="16"/>
                </w:rPr>
                <w:delText>1</w:delText>
              </w:r>
            </w:del>
          </w:p>
        </w:tc>
      </w:tr>
      <w:tr w:rsidR="00C312CE" w:rsidRPr="00AA38E8" w:rsidDel="003869EB" w:rsidTr="00781DA7">
        <w:trPr>
          <w:del w:id="700" w:author="Byrski, Krzysztof" w:date="2018-02-01T13:24:00Z"/>
        </w:trPr>
        <w:tc>
          <w:tcPr>
            <w:tcW w:w="3348" w:type="dxa"/>
            <w:tcPrChange w:id="701" w:author="Byrski, Krzysztof" w:date="2018-02-01T13:24:00Z">
              <w:tcPr>
                <w:tcW w:w="3348" w:type="dxa"/>
              </w:tcPr>
            </w:tcPrChange>
          </w:tcPr>
          <w:p w:rsidR="00C312CE" w:rsidDel="003869EB" w:rsidRDefault="00DB3B40" w:rsidP="009B6BDF">
            <w:pPr>
              <w:spacing w:before="60"/>
              <w:jc w:val="center"/>
              <w:rPr>
                <w:del w:id="702" w:author="Byrski, Krzysztof" w:date="2018-02-01T13:24:00Z"/>
                <w:rFonts w:cs="Calibri"/>
                <w:sz w:val="16"/>
                <w:szCs w:val="16"/>
              </w:rPr>
            </w:pPr>
            <w:del w:id="703" w:author="Byrski, Krzysztof" w:date="2018-02-01T13:24:00Z">
              <w:r w:rsidRPr="00DB3B40" w:rsidDel="003869EB">
                <w:rPr>
                  <w:rFonts w:cs="Calibri"/>
                  <w:sz w:val="16"/>
                  <w:szCs w:val="16"/>
                </w:rPr>
                <w:delText xml:space="preserve">D_NTCLOW_CNT_LGC </w:delText>
              </w:r>
            </w:del>
          </w:p>
        </w:tc>
        <w:tc>
          <w:tcPr>
            <w:tcW w:w="1710" w:type="dxa"/>
            <w:tcPrChange w:id="704" w:author="Byrski, Krzysztof" w:date="2018-02-01T13:24:00Z">
              <w:tcPr>
                <w:tcW w:w="1710" w:type="dxa"/>
              </w:tcPr>
            </w:tcPrChange>
          </w:tcPr>
          <w:p w:rsidR="00C312CE" w:rsidDel="003869EB" w:rsidRDefault="00DB3B40" w:rsidP="002E2ADA">
            <w:pPr>
              <w:spacing w:before="60"/>
              <w:jc w:val="center"/>
              <w:rPr>
                <w:del w:id="705" w:author="Byrski, Krzysztof" w:date="2018-02-01T13:24:00Z"/>
                <w:rFonts w:cs="Calibri"/>
                <w:sz w:val="16"/>
                <w:szCs w:val="16"/>
              </w:rPr>
            </w:pPr>
            <w:del w:id="706" w:author="Byrski, Krzysztof" w:date="2018-02-01T13:24:00Z">
              <w:r w:rsidDel="003869EB">
                <w:rPr>
                  <w:rFonts w:cs="Calibri"/>
                  <w:sz w:val="16"/>
                  <w:szCs w:val="16"/>
                </w:rPr>
                <w:delText>1</w:delText>
              </w:r>
            </w:del>
          </w:p>
        </w:tc>
        <w:tc>
          <w:tcPr>
            <w:tcW w:w="1260" w:type="dxa"/>
            <w:tcPrChange w:id="707" w:author="Byrski, Krzysztof" w:date="2018-02-01T13:24:00Z">
              <w:tcPr>
                <w:tcW w:w="1260" w:type="dxa"/>
              </w:tcPr>
            </w:tcPrChange>
          </w:tcPr>
          <w:p w:rsidR="00C312CE" w:rsidDel="003869EB" w:rsidRDefault="00DB3B40" w:rsidP="002E2ADA">
            <w:pPr>
              <w:spacing w:before="60"/>
              <w:jc w:val="center"/>
              <w:rPr>
                <w:del w:id="708" w:author="Byrski, Krzysztof" w:date="2018-02-01T13:24:00Z"/>
                <w:rFonts w:cs="Calibri"/>
                <w:sz w:val="16"/>
                <w:szCs w:val="16"/>
              </w:rPr>
            </w:pPr>
            <w:del w:id="709" w:author="Byrski, Krzysztof" w:date="2018-02-01T13:24:00Z">
              <w:r w:rsidRPr="00DB3B40" w:rsidDel="003869EB">
                <w:rPr>
                  <w:rFonts w:cs="Calibri"/>
                  <w:sz w:val="16"/>
                  <w:szCs w:val="16"/>
                </w:rPr>
                <w:delText>CNT</w:delText>
              </w:r>
              <w:r w:rsidDel="003869EB">
                <w:rPr>
                  <w:rFonts w:cs="Calibri"/>
                  <w:sz w:val="16"/>
                  <w:szCs w:val="16"/>
                </w:rPr>
                <w:delText xml:space="preserve"> </w:delText>
              </w:r>
            </w:del>
          </w:p>
        </w:tc>
        <w:tc>
          <w:tcPr>
            <w:tcW w:w="1890" w:type="dxa"/>
            <w:tcPrChange w:id="710" w:author="Byrski, Krzysztof" w:date="2018-02-01T13:24:00Z">
              <w:tcPr>
                <w:tcW w:w="1530" w:type="dxa"/>
              </w:tcPr>
            </w:tcPrChange>
          </w:tcPr>
          <w:p w:rsidR="00C312CE" w:rsidDel="003869EB" w:rsidRDefault="00DB3B40" w:rsidP="002E2ADA">
            <w:pPr>
              <w:spacing w:before="60"/>
              <w:jc w:val="center"/>
              <w:rPr>
                <w:del w:id="711" w:author="Byrski, Krzysztof" w:date="2018-02-01T13:24:00Z"/>
                <w:rFonts w:cs="Calibri"/>
                <w:sz w:val="16"/>
                <w:szCs w:val="16"/>
              </w:rPr>
            </w:pPr>
            <w:del w:id="712" w:author="Byrski, Krzysztof" w:date="2018-02-01T13:24:00Z">
              <w:r w:rsidDel="003869EB">
                <w:rPr>
                  <w:rFonts w:cs="Calibri"/>
                  <w:sz w:val="16"/>
                  <w:szCs w:val="16"/>
                </w:rPr>
                <w:delText>0</w:delText>
              </w:r>
            </w:del>
          </w:p>
        </w:tc>
      </w:tr>
      <w:tr w:rsidR="00C312CE" w:rsidRPr="00AA38E8" w:rsidTr="00781DA7">
        <w:tc>
          <w:tcPr>
            <w:tcW w:w="3348" w:type="dxa"/>
            <w:tcPrChange w:id="713" w:author="Byrski, Krzysztof" w:date="2018-02-01T13:24:00Z">
              <w:tcPr>
                <w:tcW w:w="3348" w:type="dxa"/>
              </w:tcPr>
            </w:tcPrChange>
          </w:tcPr>
          <w:p w:rsidR="00C312CE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D_POSSRVONTCENABLE_MTRNM_F32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PrChange w:id="714" w:author="Byrski, Krzysztof" w:date="2018-02-01T13:24:00Z">
              <w:tcPr>
                <w:tcW w:w="1710" w:type="dxa"/>
                <w:shd w:val="clear" w:color="auto" w:fill="auto"/>
              </w:tcPr>
            </w:tcPrChange>
          </w:tcPr>
          <w:p w:rsidR="00C312CE" w:rsidDel="003162BA" w:rsidRDefault="004C0DF6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C0DF6">
              <w:rPr>
                <w:rFonts w:cs="Calibri"/>
                <w:sz w:val="16"/>
                <w:szCs w:val="16"/>
              </w:rPr>
              <w:t xml:space="preserve">single </w:t>
            </w:r>
            <w:proofErr w:type="spellStart"/>
            <w:r w:rsidRPr="004C0DF6">
              <w:rPr>
                <w:rFonts w:cs="Calibri"/>
                <w:sz w:val="16"/>
                <w:szCs w:val="16"/>
              </w:rPr>
              <w:t>preicision</w:t>
            </w:r>
            <w:proofErr w:type="spellEnd"/>
            <w:r w:rsidRPr="004C0DF6">
              <w:rPr>
                <w:rFonts w:cs="Calibri"/>
                <w:sz w:val="16"/>
                <w:szCs w:val="16"/>
              </w:rPr>
              <w:t xml:space="preserve"> float</w:t>
            </w:r>
          </w:p>
        </w:tc>
        <w:tc>
          <w:tcPr>
            <w:tcW w:w="1260" w:type="dxa"/>
            <w:tcPrChange w:id="715" w:author="Byrski, Krzysztof" w:date="2018-02-01T13:24:00Z">
              <w:tcPr>
                <w:tcW w:w="1260" w:type="dxa"/>
              </w:tcPr>
            </w:tcPrChange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4464E">
              <w:rPr>
                <w:rFonts w:cs="Calibri"/>
                <w:sz w:val="16"/>
                <w:szCs w:val="16"/>
              </w:rPr>
              <w:t>MTRNM</w:t>
            </w:r>
            <w:r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PrChange w:id="716" w:author="Byrski, Krzysztof" w:date="2018-02-01T13:24:00Z">
              <w:tcPr>
                <w:tcW w:w="1530" w:type="dxa"/>
              </w:tcPr>
            </w:tcPrChange>
          </w:tcPr>
          <w:p w:rsidR="00C312CE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DB3B40">
              <w:rPr>
                <w:rFonts w:cs="Calibri"/>
                <w:sz w:val="16"/>
                <w:szCs w:val="16"/>
              </w:rPr>
              <w:t>0.0F</w:t>
            </w:r>
            <w:r w:rsidRPr="00DB3B40" w:rsidDel="00DB3B40"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  <w:tr w:rsidR="00C312CE" w:rsidRPr="00AA38E8" w:rsidDel="00781DA7" w:rsidTr="00781DA7">
        <w:trPr>
          <w:del w:id="717" w:author="Byrski, Krzysztof" w:date="2018-02-01T13:24:00Z"/>
        </w:trPr>
        <w:tc>
          <w:tcPr>
            <w:tcW w:w="3348" w:type="dxa"/>
            <w:tcPrChange w:id="718" w:author="Byrski, Krzysztof" w:date="2018-02-01T13:24:00Z">
              <w:tcPr>
                <w:tcW w:w="3348" w:type="dxa"/>
              </w:tcPr>
            </w:tcPrChange>
          </w:tcPr>
          <w:p w:rsidR="00C312CE" w:rsidDel="00781DA7" w:rsidRDefault="00DB3B40" w:rsidP="009B6BDF">
            <w:pPr>
              <w:spacing w:before="60"/>
              <w:jc w:val="center"/>
              <w:rPr>
                <w:del w:id="719" w:author="Byrski, Krzysztof" w:date="2018-02-01T13:24:00Z"/>
                <w:rFonts w:cs="Calibri"/>
                <w:sz w:val="16"/>
                <w:szCs w:val="16"/>
              </w:rPr>
            </w:pPr>
            <w:del w:id="720" w:author="Byrski, Krzysztof" w:date="2018-02-01T13:24:00Z">
              <w:r w:rsidRPr="00DB3B40" w:rsidDel="00781DA7">
                <w:rPr>
                  <w:rFonts w:cs="Calibri"/>
                  <w:sz w:val="16"/>
                  <w:szCs w:val="16"/>
                </w:rPr>
                <w:delText xml:space="preserve">D_POSSRVOTRANSITION_ULS_F32 </w:delText>
              </w:r>
            </w:del>
          </w:p>
        </w:tc>
        <w:tc>
          <w:tcPr>
            <w:tcW w:w="1710" w:type="dxa"/>
            <w:shd w:val="clear" w:color="auto" w:fill="auto"/>
            <w:tcPrChange w:id="721" w:author="Byrski, Krzysztof" w:date="2018-02-01T13:24:00Z">
              <w:tcPr>
                <w:tcW w:w="1710" w:type="dxa"/>
                <w:shd w:val="clear" w:color="auto" w:fill="auto"/>
              </w:tcPr>
            </w:tcPrChange>
          </w:tcPr>
          <w:p w:rsidR="00C312CE" w:rsidDel="00781DA7" w:rsidRDefault="004C0DF6" w:rsidP="002E2ADA">
            <w:pPr>
              <w:spacing w:before="60"/>
              <w:jc w:val="center"/>
              <w:rPr>
                <w:del w:id="722" w:author="Byrski, Krzysztof" w:date="2018-02-01T13:24:00Z"/>
                <w:rFonts w:cs="Calibri"/>
                <w:sz w:val="16"/>
                <w:szCs w:val="16"/>
              </w:rPr>
            </w:pPr>
            <w:del w:id="723" w:author="Byrski, Krzysztof" w:date="2018-02-01T13:24:00Z">
              <w:r w:rsidRPr="004C0DF6" w:rsidDel="00781DA7">
                <w:rPr>
                  <w:rFonts w:cs="Calibri"/>
                  <w:sz w:val="16"/>
                  <w:szCs w:val="16"/>
                </w:rPr>
                <w:delText>single preicision float</w:delText>
              </w:r>
            </w:del>
          </w:p>
        </w:tc>
        <w:tc>
          <w:tcPr>
            <w:tcW w:w="1260" w:type="dxa"/>
            <w:tcPrChange w:id="724" w:author="Byrski, Krzysztof" w:date="2018-02-01T13:24:00Z">
              <w:tcPr>
                <w:tcW w:w="1260" w:type="dxa"/>
              </w:tcPr>
            </w:tcPrChange>
          </w:tcPr>
          <w:p w:rsidR="00C312CE" w:rsidDel="00781DA7" w:rsidRDefault="00DB3B40" w:rsidP="002E2ADA">
            <w:pPr>
              <w:spacing w:before="60"/>
              <w:jc w:val="center"/>
              <w:rPr>
                <w:del w:id="725" w:author="Byrski, Krzysztof" w:date="2018-02-01T13:24:00Z"/>
                <w:rFonts w:cs="Calibri"/>
                <w:sz w:val="16"/>
                <w:szCs w:val="16"/>
              </w:rPr>
            </w:pPr>
            <w:del w:id="726" w:author="Byrski, Krzysztof" w:date="2018-02-01T13:24:00Z">
              <w:r w:rsidDel="00781DA7">
                <w:rPr>
                  <w:rFonts w:cs="Calibri"/>
                  <w:sz w:val="16"/>
                  <w:szCs w:val="16"/>
                </w:rPr>
                <w:delText>ULS</w:delText>
              </w:r>
            </w:del>
          </w:p>
        </w:tc>
        <w:tc>
          <w:tcPr>
            <w:tcW w:w="1890" w:type="dxa"/>
            <w:tcPrChange w:id="727" w:author="Byrski, Krzysztof" w:date="2018-02-01T13:24:00Z">
              <w:tcPr>
                <w:tcW w:w="1530" w:type="dxa"/>
              </w:tcPr>
            </w:tcPrChange>
          </w:tcPr>
          <w:p w:rsidR="00C312CE" w:rsidDel="00781DA7" w:rsidRDefault="00DB3B40" w:rsidP="002E2ADA">
            <w:pPr>
              <w:spacing w:before="60"/>
              <w:jc w:val="center"/>
              <w:rPr>
                <w:del w:id="728" w:author="Byrski, Krzysztof" w:date="2018-02-01T13:24:00Z"/>
                <w:rFonts w:cs="Calibri"/>
                <w:sz w:val="16"/>
                <w:szCs w:val="16"/>
              </w:rPr>
            </w:pPr>
            <w:del w:id="729" w:author="Byrski, Krzysztof" w:date="2018-02-01T13:24:00Z">
              <w:r w:rsidRPr="00DB3B40" w:rsidDel="00781DA7">
                <w:rPr>
                  <w:rFonts w:cs="Calibri"/>
                  <w:sz w:val="16"/>
                  <w:szCs w:val="16"/>
                </w:rPr>
                <w:delText xml:space="preserve">0.01999999955F </w:delText>
              </w:r>
            </w:del>
          </w:p>
        </w:tc>
      </w:tr>
      <w:tr w:rsidR="00DB3B40" w:rsidRPr="00AA38E8" w:rsidDel="00781DA7" w:rsidTr="00781DA7">
        <w:trPr>
          <w:del w:id="730" w:author="Byrski, Krzysztof" w:date="2018-02-01T13:24:00Z"/>
        </w:trPr>
        <w:tc>
          <w:tcPr>
            <w:tcW w:w="3348" w:type="dxa"/>
            <w:tcPrChange w:id="731" w:author="Byrski, Krzysztof" w:date="2018-02-01T13:24:00Z">
              <w:tcPr>
                <w:tcW w:w="3348" w:type="dxa"/>
              </w:tcPr>
            </w:tcPrChange>
          </w:tcPr>
          <w:p w:rsidR="00DB3B40" w:rsidDel="00781DA7" w:rsidRDefault="00DB3B40" w:rsidP="009B6BDF">
            <w:pPr>
              <w:spacing w:before="60"/>
              <w:jc w:val="center"/>
              <w:rPr>
                <w:del w:id="732" w:author="Byrski, Krzysztof" w:date="2018-02-01T13:24:00Z"/>
                <w:rFonts w:cs="Calibri"/>
                <w:sz w:val="16"/>
                <w:szCs w:val="16"/>
              </w:rPr>
            </w:pPr>
            <w:del w:id="733" w:author="Byrski, Krzysztof" w:date="2018-02-01T13:24:00Z">
              <w:r w:rsidRPr="00DB3B40" w:rsidDel="00781DA7">
                <w:rPr>
                  <w:rFonts w:cs="Calibri"/>
                  <w:sz w:val="16"/>
                  <w:szCs w:val="16"/>
                </w:rPr>
                <w:delText xml:space="preserve">D_SMOOTHINGHIGH_CNT_F32 </w:delText>
              </w:r>
            </w:del>
          </w:p>
        </w:tc>
        <w:tc>
          <w:tcPr>
            <w:tcW w:w="1710" w:type="dxa"/>
            <w:tcPrChange w:id="734" w:author="Byrski, Krzysztof" w:date="2018-02-01T13:24:00Z">
              <w:tcPr>
                <w:tcW w:w="1710" w:type="dxa"/>
              </w:tcPr>
            </w:tcPrChange>
          </w:tcPr>
          <w:p w:rsidR="00DB3B40" w:rsidDel="00781DA7" w:rsidRDefault="00DB3B40" w:rsidP="002E2ADA">
            <w:pPr>
              <w:spacing w:before="60"/>
              <w:jc w:val="center"/>
              <w:rPr>
                <w:del w:id="735" w:author="Byrski, Krzysztof" w:date="2018-02-01T13:24:00Z"/>
                <w:rFonts w:cs="Calibri"/>
                <w:sz w:val="16"/>
                <w:szCs w:val="16"/>
              </w:rPr>
            </w:pPr>
            <w:del w:id="736" w:author="Byrski, Krzysztof" w:date="2018-02-01T13:24:00Z">
              <w:r w:rsidDel="00781DA7">
                <w:rPr>
                  <w:rFonts w:cs="Calibri"/>
                  <w:sz w:val="16"/>
                  <w:szCs w:val="16"/>
                </w:rPr>
                <w:delText>1</w:delText>
              </w:r>
            </w:del>
          </w:p>
        </w:tc>
        <w:tc>
          <w:tcPr>
            <w:tcW w:w="1260" w:type="dxa"/>
            <w:tcPrChange w:id="737" w:author="Byrski, Krzysztof" w:date="2018-02-01T13:24:00Z">
              <w:tcPr>
                <w:tcW w:w="1260" w:type="dxa"/>
              </w:tcPr>
            </w:tcPrChange>
          </w:tcPr>
          <w:p w:rsidR="00DB3B40" w:rsidDel="00781DA7" w:rsidRDefault="00DB3B40" w:rsidP="002E2ADA">
            <w:pPr>
              <w:spacing w:before="60"/>
              <w:jc w:val="center"/>
              <w:rPr>
                <w:del w:id="738" w:author="Byrski, Krzysztof" w:date="2018-02-01T13:24:00Z"/>
                <w:rFonts w:cs="Calibri"/>
                <w:sz w:val="16"/>
                <w:szCs w:val="16"/>
              </w:rPr>
            </w:pPr>
            <w:del w:id="739" w:author="Byrski, Krzysztof" w:date="2018-02-01T13:24:00Z">
              <w:r w:rsidRPr="00DB3B40" w:rsidDel="00781DA7">
                <w:rPr>
                  <w:rFonts w:cs="Calibri"/>
                  <w:sz w:val="16"/>
                  <w:szCs w:val="16"/>
                </w:rPr>
                <w:delText>CNT</w:delText>
              </w:r>
              <w:r w:rsidDel="00781DA7">
                <w:rPr>
                  <w:rFonts w:cs="Calibri"/>
                  <w:sz w:val="16"/>
                  <w:szCs w:val="16"/>
                </w:rPr>
                <w:delText xml:space="preserve"> </w:delText>
              </w:r>
            </w:del>
          </w:p>
        </w:tc>
        <w:tc>
          <w:tcPr>
            <w:tcW w:w="1890" w:type="dxa"/>
            <w:tcPrChange w:id="740" w:author="Byrski, Krzysztof" w:date="2018-02-01T13:24:00Z">
              <w:tcPr>
                <w:tcW w:w="1530" w:type="dxa"/>
              </w:tcPr>
            </w:tcPrChange>
          </w:tcPr>
          <w:p w:rsidR="00DB3B40" w:rsidDel="00781DA7" w:rsidRDefault="00DB3B40" w:rsidP="002E2ADA">
            <w:pPr>
              <w:spacing w:before="60"/>
              <w:jc w:val="center"/>
              <w:rPr>
                <w:del w:id="741" w:author="Byrski, Krzysztof" w:date="2018-02-01T13:24:00Z"/>
                <w:rFonts w:cs="Calibri"/>
                <w:sz w:val="16"/>
                <w:szCs w:val="16"/>
              </w:rPr>
            </w:pPr>
            <w:del w:id="742" w:author="Byrski, Krzysztof" w:date="2018-02-01T13:24:00Z">
              <w:r w:rsidDel="00781DA7">
                <w:rPr>
                  <w:rFonts w:cs="Calibri"/>
                  <w:sz w:val="16"/>
                  <w:szCs w:val="16"/>
                </w:rPr>
                <w:delText>1</w:delText>
              </w:r>
            </w:del>
          </w:p>
        </w:tc>
      </w:tr>
      <w:tr w:rsidR="00DB3B40" w:rsidRPr="00AA38E8" w:rsidDel="00781DA7" w:rsidTr="00781DA7">
        <w:trPr>
          <w:del w:id="743" w:author="Byrski, Krzysztof" w:date="2018-02-01T13:24:00Z"/>
        </w:trPr>
        <w:tc>
          <w:tcPr>
            <w:tcW w:w="3348" w:type="dxa"/>
            <w:tcPrChange w:id="744" w:author="Byrski, Krzysztof" w:date="2018-02-01T13:24:00Z">
              <w:tcPr>
                <w:tcW w:w="3348" w:type="dxa"/>
              </w:tcPr>
            </w:tcPrChange>
          </w:tcPr>
          <w:p w:rsidR="00DB3B40" w:rsidDel="00781DA7" w:rsidRDefault="00DB3B40" w:rsidP="009B6BDF">
            <w:pPr>
              <w:spacing w:before="60"/>
              <w:jc w:val="center"/>
              <w:rPr>
                <w:del w:id="745" w:author="Byrski, Krzysztof" w:date="2018-02-01T13:24:00Z"/>
                <w:rFonts w:cs="Calibri"/>
                <w:sz w:val="16"/>
                <w:szCs w:val="16"/>
              </w:rPr>
            </w:pPr>
            <w:del w:id="746" w:author="Byrski, Krzysztof" w:date="2018-02-01T13:24:00Z">
              <w:r w:rsidRPr="00DB3B40" w:rsidDel="00781DA7">
                <w:rPr>
                  <w:rFonts w:cs="Calibri"/>
                  <w:sz w:val="16"/>
                  <w:szCs w:val="16"/>
                </w:rPr>
                <w:delText>D_SMOOTHINGLOW_CNT_F32</w:delText>
              </w:r>
            </w:del>
          </w:p>
        </w:tc>
        <w:tc>
          <w:tcPr>
            <w:tcW w:w="1710" w:type="dxa"/>
            <w:tcPrChange w:id="747" w:author="Byrski, Krzysztof" w:date="2018-02-01T13:24:00Z">
              <w:tcPr>
                <w:tcW w:w="1710" w:type="dxa"/>
              </w:tcPr>
            </w:tcPrChange>
          </w:tcPr>
          <w:p w:rsidR="00DB3B40" w:rsidDel="00781DA7" w:rsidRDefault="00DB3B40" w:rsidP="002E2ADA">
            <w:pPr>
              <w:spacing w:before="60"/>
              <w:jc w:val="center"/>
              <w:rPr>
                <w:del w:id="748" w:author="Byrski, Krzysztof" w:date="2018-02-01T13:24:00Z"/>
                <w:rFonts w:cs="Calibri"/>
                <w:sz w:val="16"/>
                <w:szCs w:val="16"/>
              </w:rPr>
            </w:pPr>
            <w:del w:id="749" w:author="Byrski, Krzysztof" w:date="2018-02-01T13:24:00Z">
              <w:r w:rsidDel="00781DA7">
                <w:rPr>
                  <w:rFonts w:cs="Calibri"/>
                  <w:sz w:val="16"/>
                  <w:szCs w:val="16"/>
                </w:rPr>
                <w:delText>1</w:delText>
              </w:r>
            </w:del>
          </w:p>
        </w:tc>
        <w:tc>
          <w:tcPr>
            <w:tcW w:w="1260" w:type="dxa"/>
            <w:tcPrChange w:id="750" w:author="Byrski, Krzysztof" w:date="2018-02-01T13:24:00Z">
              <w:tcPr>
                <w:tcW w:w="1260" w:type="dxa"/>
              </w:tcPr>
            </w:tcPrChange>
          </w:tcPr>
          <w:p w:rsidR="00DB3B40" w:rsidDel="00781DA7" w:rsidRDefault="00DB3B40" w:rsidP="002E2ADA">
            <w:pPr>
              <w:spacing w:before="60"/>
              <w:jc w:val="center"/>
              <w:rPr>
                <w:del w:id="751" w:author="Byrski, Krzysztof" w:date="2018-02-01T13:24:00Z"/>
                <w:rFonts w:cs="Calibri"/>
                <w:sz w:val="16"/>
                <w:szCs w:val="16"/>
              </w:rPr>
            </w:pPr>
            <w:del w:id="752" w:author="Byrski, Krzysztof" w:date="2018-02-01T13:24:00Z">
              <w:r w:rsidRPr="00DB3B40" w:rsidDel="00781DA7">
                <w:rPr>
                  <w:rFonts w:cs="Calibri"/>
                  <w:sz w:val="16"/>
                  <w:szCs w:val="16"/>
                </w:rPr>
                <w:delText>CNT</w:delText>
              </w:r>
              <w:r w:rsidDel="00781DA7">
                <w:rPr>
                  <w:rFonts w:cs="Calibri"/>
                  <w:sz w:val="16"/>
                  <w:szCs w:val="16"/>
                </w:rPr>
                <w:delText xml:space="preserve"> </w:delText>
              </w:r>
            </w:del>
          </w:p>
        </w:tc>
        <w:tc>
          <w:tcPr>
            <w:tcW w:w="1890" w:type="dxa"/>
            <w:tcPrChange w:id="753" w:author="Byrski, Krzysztof" w:date="2018-02-01T13:24:00Z">
              <w:tcPr>
                <w:tcW w:w="1530" w:type="dxa"/>
              </w:tcPr>
            </w:tcPrChange>
          </w:tcPr>
          <w:p w:rsidR="00DB3B40" w:rsidDel="00781DA7" w:rsidRDefault="00DB3B40" w:rsidP="002E2ADA">
            <w:pPr>
              <w:spacing w:before="60"/>
              <w:jc w:val="center"/>
              <w:rPr>
                <w:del w:id="754" w:author="Byrski, Krzysztof" w:date="2018-02-01T13:24:00Z"/>
                <w:rFonts w:cs="Calibri"/>
                <w:sz w:val="16"/>
                <w:szCs w:val="16"/>
              </w:rPr>
            </w:pPr>
            <w:del w:id="755" w:author="Byrski, Krzysztof" w:date="2018-02-01T13:24:00Z">
              <w:r w:rsidDel="00781DA7">
                <w:rPr>
                  <w:rFonts w:cs="Calibri"/>
                  <w:sz w:val="16"/>
                  <w:szCs w:val="16"/>
                </w:rPr>
                <w:delText>0</w:delText>
              </w:r>
            </w:del>
          </w:p>
        </w:tc>
      </w:tr>
      <w:tr w:rsidR="00483609" w:rsidRPr="00AA38E8" w:rsidTr="00781DA7">
        <w:tc>
          <w:tcPr>
            <w:tcW w:w="3348" w:type="dxa"/>
            <w:tcPrChange w:id="756" w:author="Byrski, Krzysztof" w:date="2018-02-01T13:24:00Z">
              <w:tcPr>
                <w:tcW w:w="3348" w:type="dxa"/>
              </w:tcPr>
            </w:tcPrChange>
          </w:tcPr>
          <w:p w:rsidR="00483609" w:rsidRPr="00781DA7" w:rsidRDefault="00483609" w:rsidP="009B6BDF">
            <w:pPr>
              <w:spacing w:before="60"/>
              <w:jc w:val="center"/>
              <w:rPr>
                <w:rFonts w:cs="Calibri"/>
                <w:sz w:val="16"/>
                <w:szCs w:val="16"/>
                <w:rPrChange w:id="757" w:author="Byrski, Krzysztof" w:date="2018-02-01T13:24:00Z">
                  <w:rPr>
                    <w:rFonts w:asciiTheme="minorHAnsi" w:hAnsiTheme="minorHAnsi" w:cstheme="minorHAnsi"/>
                    <w:sz w:val="16"/>
                    <w:szCs w:val="16"/>
                  </w:rPr>
                </w:rPrChange>
              </w:rPr>
            </w:pPr>
            <w:r w:rsidRPr="00781DA7">
              <w:rPr>
                <w:rFonts w:cs="Calibri"/>
                <w:sz w:val="16"/>
                <w:szCs w:val="16"/>
                <w:rPrChange w:id="758" w:author="Byrski, Krzysztof" w:date="2018-02-01T13:24:00Z">
                  <w:rPr>
                    <w:rFonts w:asciiTheme="minorHAnsi" w:hAnsiTheme="minorHAnsi" w:cstheme="minorHAnsi"/>
                    <w:color w:val="000000"/>
                    <w:sz w:val="16"/>
                    <w:szCs w:val="20"/>
                    <w:highlight w:val="lightGray"/>
                    <w:lang w:bidi="ar-SA"/>
                  </w:rPr>
                </w:rPrChange>
              </w:rPr>
              <w:t>D_FLTEPSILON_ULS_F32</w:t>
            </w:r>
          </w:p>
        </w:tc>
        <w:tc>
          <w:tcPr>
            <w:tcW w:w="1710" w:type="dxa"/>
            <w:tcPrChange w:id="759" w:author="Byrski, Krzysztof" w:date="2018-02-01T13:24:00Z">
              <w:tcPr>
                <w:tcW w:w="1710" w:type="dxa"/>
              </w:tcPr>
            </w:tcPrChange>
          </w:tcPr>
          <w:p w:rsidR="00483609" w:rsidRDefault="0048360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PrChange w:id="760" w:author="Byrski, Krzysztof" w:date="2018-02-01T13:24:00Z">
              <w:tcPr>
                <w:tcW w:w="1260" w:type="dxa"/>
              </w:tcPr>
            </w:tcPrChange>
          </w:tcPr>
          <w:p w:rsidR="00483609" w:rsidRPr="00DB3B40" w:rsidRDefault="0048360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ULS</w:t>
            </w:r>
          </w:p>
        </w:tc>
        <w:tc>
          <w:tcPr>
            <w:tcW w:w="1890" w:type="dxa"/>
            <w:tcPrChange w:id="761" w:author="Byrski, Krzysztof" w:date="2018-02-01T13:24:00Z">
              <w:tcPr>
                <w:tcW w:w="1530" w:type="dxa"/>
              </w:tcPr>
            </w:tcPrChange>
          </w:tcPr>
          <w:p w:rsidR="00483609" w:rsidRDefault="0048360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0.0000001192092896F</w:t>
            </w:r>
          </w:p>
        </w:tc>
      </w:tr>
      <w:tr w:rsidR="00483609" w:rsidRPr="00AA38E8" w:rsidDel="00BE19C7" w:rsidTr="00781DA7">
        <w:trPr>
          <w:del w:id="762" w:author="Byrski, Krzysztof" w:date="2018-02-02T15:18:00Z"/>
        </w:trPr>
        <w:tc>
          <w:tcPr>
            <w:tcW w:w="3348" w:type="dxa"/>
            <w:tcPrChange w:id="763" w:author="Byrski, Krzysztof" w:date="2018-02-01T13:24:00Z">
              <w:tcPr>
                <w:tcW w:w="3348" w:type="dxa"/>
              </w:tcPr>
            </w:tcPrChange>
          </w:tcPr>
          <w:p w:rsidR="00483609" w:rsidRPr="00781DA7" w:rsidDel="00BE19C7" w:rsidRDefault="00483609" w:rsidP="009B6BDF">
            <w:pPr>
              <w:spacing w:before="60"/>
              <w:jc w:val="center"/>
              <w:rPr>
                <w:del w:id="764" w:author="Byrski, Krzysztof" w:date="2018-02-02T15:18:00Z"/>
                <w:rFonts w:cs="Calibri"/>
                <w:sz w:val="16"/>
                <w:szCs w:val="16"/>
                <w:rPrChange w:id="765" w:author="Byrski, Krzysztof" w:date="2018-02-01T13:24:00Z">
                  <w:rPr>
                    <w:del w:id="766" w:author="Byrski, Krzysztof" w:date="2018-02-02T15:18:00Z"/>
                    <w:rFonts w:asciiTheme="minorHAnsi" w:hAnsiTheme="minorHAnsi" w:cstheme="minorHAnsi"/>
                    <w:sz w:val="16"/>
                    <w:szCs w:val="16"/>
                  </w:rPr>
                </w:rPrChange>
              </w:rPr>
            </w:pPr>
            <w:del w:id="767" w:author="Byrski, Krzysztof" w:date="2018-02-02T15:18:00Z">
              <w:r w:rsidRPr="00781DA7" w:rsidDel="00BE19C7">
                <w:rPr>
                  <w:rFonts w:cs="Calibri"/>
                  <w:sz w:val="16"/>
                  <w:szCs w:val="16"/>
                  <w:rPrChange w:id="768" w:author="Byrski, Krzysztof" w:date="2018-02-01T13:24:00Z">
                    <w:rPr>
                      <w:rFonts w:asciiTheme="minorHAnsi" w:hAnsiTheme="minorHAnsi" w:cstheme="minorHAnsi"/>
                      <w:color w:val="000000"/>
                      <w:sz w:val="16"/>
                      <w:szCs w:val="20"/>
                      <w:highlight w:val="lightGray"/>
                      <w:lang w:bidi="ar-SA"/>
                    </w:rPr>
                  </w:rPrChange>
                </w:rPr>
                <w:delText>D_MOTORTORQUEHIGHLIMIT_MTRNM_F32</w:delText>
              </w:r>
            </w:del>
          </w:p>
        </w:tc>
        <w:tc>
          <w:tcPr>
            <w:tcW w:w="1710" w:type="dxa"/>
            <w:tcPrChange w:id="769" w:author="Byrski, Krzysztof" w:date="2018-02-01T13:24:00Z">
              <w:tcPr>
                <w:tcW w:w="1710" w:type="dxa"/>
              </w:tcPr>
            </w:tcPrChange>
          </w:tcPr>
          <w:p w:rsidR="00483609" w:rsidDel="00BE19C7" w:rsidRDefault="00483609" w:rsidP="002E2ADA">
            <w:pPr>
              <w:spacing w:before="60"/>
              <w:jc w:val="center"/>
              <w:rPr>
                <w:del w:id="770" w:author="Byrski, Krzysztof" w:date="2018-02-02T15:18:00Z"/>
                <w:rFonts w:cs="Calibri"/>
                <w:sz w:val="16"/>
                <w:szCs w:val="16"/>
              </w:rPr>
            </w:pPr>
            <w:del w:id="771" w:author="Byrski, Krzysztof" w:date="2018-02-02T15:18:00Z">
              <w:r w:rsidDel="00BE19C7">
                <w:rPr>
                  <w:rFonts w:cs="Calibri"/>
                  <w:sz w:val="16"/>
                  <w:szCs w:val="16"/>
                </w:rPr>
                <w:delText>Single precision float</w:delText>
              </w:r>
            </w:del>
          </w:p>
        </w:tc>
        <w:tc>
          <w:tcPr>
            <w:tcW w:w="1260" w:type="dxa"/>
            <w:tcPrChange w:id="772" w:author="Byrski, Krzysztof" w:date="2018-02-01T13:24:00Z">
              <w:tcPr>
                <w:tcW w:w="1260" w:type="dxa"/>
              </w:tcPr>
            </w:tcPrChange>
          </w:tcPr>
          <w:p w:rsidR="00483609" w:rsidRPr="00DB3B40" w:rsidDel="00BE19C7" w:rsidRDefault="00483609" w:rsidP="002E2ADA">
            <w:pPr>
              <w:spacing w:before="60"/>
              <w:jc w:val="center"/>
              <w:rPr>
                <w:del w:id="773" w:author="Byrski, Krzysztof" w:date="2018-02-02T15:18:00Z"/>
                <w:rFonts w:cs="Calibri"/>
                <w:sz w:val="16"/>
                <w:szCs w:val="16"/>
              </w:rPr>
            </w:pPr>
            <w:del w:id="774" w:author="Byrski, Krzysztof" w:date="2018-02-02T15:18:00Z">
              <w:r w:rsidDel="00BE19C7">
                <w:rPr>
                  <w:rFonts w:cs="Calibri"/>
                  <w:sz w:val="16"/>
                  <w:szCs w:val="16"/>
                </w:rPr>
                <w:delText>MTRNM</w:delText>
              </w:r>
            </w:del>
          </w:p>
        </w:tc>
        <w:tc>
          <w:tcPr>
            <w:tcW w:w="1890" w:type="dxa"/>
            <w:tcPrChange w:id="775" w:author="Byrski, Krzysztof" w:date="2018-02-01T13:24:00Z">
              <w:tcPr>
                <w:tcW w:w="1530" w:type="dxa"/>
              </w:tcPr>
            </w:tcPrChange>
          </w:tcPr>
          <w:p w:rsidR="00483609" w:rsidDel="00BE19C7" w:rsidRDefault="00483609" w:rsidP="002E2ADA">
            <w:pPr>
              <w:spacing w:before="60"/>
              <w:jc w:val="center"/>
              <w:rPr>
                <w:del w:id="776" w:author="Byrski, Krzysztof" w:date="2018-02-02T15:18:00Z"/>
                <w:rFonts w:cs="Calibri"/>
                <w:sz w:val="16"/>
                <w:szCs w:val="16"/>
              </w:rPr>
            </w:pPr>
            <w:del w:id="777" w:author="Byrski, Krzysztof" w:date="2018-02-02T15:18:00Z">
              <w:r w:rsidDel="00BE19C7">
                <w:rPr>
                  <w:rFonts w:cs="Calibri"/>
                  <w:sz w:val="16"/>
                  <w:szCs w:val="16"/>
                </w:rPr>
                <w:delText>8.8F</w:delText>
              </w:r>
            </w:del>
          </w:p>
        </w:tc>
      </w:tr>
      <w:tr w:rsidR="00483609" w:rsidRPr="00AA38E8" w:rsidDel="00BE19C7" w:rsidTr="00781DA7">
        <w:trPr>
          <w:del w:id="778" w:author="Byrski, Krzysztof" w:date="2018-02-02T15:18:00Z"/>
        </w:trPr>
        <w:tc>
          <w:tcPr>
            <w:tcW w:w="3348" w:type="dxa"/>
            <w:tcPrChange w:id="779" w:author="Byrski, Krzysztof" w:date="2018-02-01T13:24:00Z">
              <w:tcPr>
                <w:tcW w:w="3348" w:type="dxa"/>
              </w:tcPr>
            </w:tcPrChange>
          </w:tcPr>
          <w:p w:rsidR="00483609" w:rsidRPr="00781DA7" w:rsidDel="00BE19C7" w:rsidRDefault="00483609" w:rsidP="009B6BDF">
            <w:pPr>
              <w:spacing w:before="60"/>
              <w:jc w:val="center"/>
              <w:rPr>
                <w:del w:id="780" w:author="Byrski, Krzysztof" w:date="2018-02-02T15:18:00Z"/>
                <w:rFonts w:cs="Calibri"/>
                <w:sz w:val="16"/>
                <w:szCs w:val="16"/>
                <w:rPrChange w:id="781" w:author="Byrski, Krzysztof" w:date="2018-02-01T13:24:00Z">
                  <w:rPr>
                    <w:del w:id="782" w:author="Byrski, Krzysztof" w:date="2018-02-02T15:18:00Z"/>
                    <w:rFonts w:asciiTheme="minorHAnsi" w:hAnsiTheme="minorHAnsi" w:cstheme="minorHAnsi"/>
                    <w:sz w:val="16"/>
                    <w:szCs w:val="16"/>
                  </w:rPr>
                </w:rPrChange>
              </w:rPr>
            </w:pPr>
            <w:del w:id="783" w:author="Byrski, Krzysztof" w:date="2018-02-02T15:18:00Z">
              <w:r w:rsidRPr="00781DA7" w:rsidDel="00BE19C7">
                <w:rPr>
                  <w:rFonts w:cs="Calibri"/>
                  <w:sz w:val="16"/>
                  <w:szCs w:val="16"/>
                  <w:rPrChange w:id="784" w:author="Byrski, Krzysztof" w:date="2018-02-01T13:24:00Z">
                    <w:rPr>
                      <w:rFonts w:asciiTheme="minorHAnsi" w:hAnsiTheme="minorHAnsi" w:cstheme="minorHAnsi"/>
                      <w:color w:val="000000"/>
                      <w:sz w:val="16"/>
                      <w:szCs w:val="20"/>
                      <w:highlight w:val="lightGray"/>
                      <w:lang w:bidi="ar-SA"/>
                    </w:rPr>
                  </w:rPrChange>
                </w:rPr>
                <w:delText>D_MOTORTORQUELOWLIMIT_MTRNM_F32</w:delText>
              </w:r>
            </w:del>
          </w:p>
        </w:tc>
        <w:tc>
          <w:tcPr>
            <w:tcW w:w="1710" w:type="dxa"/>
            <w:tcPrChange w:id="785" w:author="Byrski, Krzysztof" w:date="2018-02-01T13:24:00Z">
              <w:tcPr>
                <w:tcW w:w="1710" w:type="dxa"/>
              </w:tcPr>
            </w:tcPrChange>
          </w:tcPr>
          <w:p w:rsidR="00483609" w:rsidDel="00BE19C7" w:rsidRDefault="00483609" w:rsidP="002E2ADA">
            <w:pPr>
              <w:spacing w:before="60"/>
              <w:jc w:val="center"/>
              <w:rPr>
                <w:del w:id="786" w:author="Byrski, Krzysztof" w:date="2018-02-02T15:18:00Z"/>
                <w:rFonts w:cs="Calibri"/>
                <w:sz w:val="16"/>
                <w:szCs w:val="16"/>
              </w:rPr>
            </w:pPr>
            <w:del w:id="787" w:author="Byrski, Krzysztof" w:date="2018-02-02T15:18:00Z">
              <w:r w:rsidDel="00BE19C7">
                <w:rPr>
                  <w:rFonts w:cs="Calibri"/>
                  <w:sz w:val="16"/>
                  <w:szCs w:val="16"/>
                </w:rPr>
                <w:delText>Single precision float</w:delText>
              </w:r>
            </w:del>
          </w:p>
        </w:tc>
        <w:tc>
          <w:tcPr>
            <w:tcW w:w="1260" w:type="dxa"/>
            <w:tcPrChange w:id="788" w:author="Byrski, Krzysztof" w:date="2018-02-01T13:24:00Z">
              <w:tcPr>
                <w:tcW w:w="1260" w:type="dxa"/>
              </w:tcPr>
            </w:tcPrChange>
          </w:tcPr>
          <w:p w:rsidR="00483609" w:rsidRPr="00DB3B40" w:rsidDel="00BE19C7" w:rsidRDefault="00483609" w:rsidP="002E2ADA">
            <w:pPr>
              <w:spacing w:before="60"/>
              <w:jc w:val="center"/>
              <w:rPr>
                <w:del w:id="789" w:author="Byrski, Krzysztof" w:date="2018-02-02T15:18:00Z"/>
                <w:rFonts w:cs="Calibri"/>
                <w:sz w:val="16"/>
                <w:szCs w:val="16"/>
              </w:rPr>
            </w:pPr>
            <w:del w:id="790" w:author="Byrski, Krzysztof" w:date="2018-02-02T15:18:00Z">
              <w:r w:rsidDel="00BE19C7">
                <w:rPr>
                  <w:rFonts w:cs="Calibri"/>
                  <w:sz w:val="16"/>
                  <w:szCs w:val="16"/>
                </w:rPr>
                <w:delText>MTRNM</w:delText>
              </w:r>
            </w:del>
          </w:p>
        </w:tc>
        <w:tc>
          <w:tcPr>
            <w:tcW w:w="1890" w:type="dxa"/>
            <w:tcPrChange w:id="791" w:author="Byrski, Krzysztof" w:date="2018-02-01T13:24:00Z">
              <w:tcPr>
                <w:tcW w:w="1530" w:type="dxa"/>
              </w:tcPr>
            </w:tcPrChange>
          </w:tcPr>
          <w:p w:rsidR="00483609" w:rsidDel="00BE19C7" w:rsidRDefault="00483609" w:rsidP="002E2ADA">
            <w:pPr>
              <w:spacing w:before="60"/>
              <w:jc w:val="center"/>
              <w:rPr>
                <w:del w:id="792" w:author="Byrski, Krzysztof" w:date="2018-02-02T15:18:00Z"/>
                <w:rFonts w:cs="Calibri"/>
                <w:sz w:val="16"/>
                <w:szCs w:val="16"/>
              </w:rPr>
            </w:pPr>
            <w:del w:id="793" w:author="Byrski, Krzysztof" w:date="2018-02-02T15:18:00Z">
              <w:r w:rsidDel="00BE19C7">
                <w:rPr>
                  <w:rFonts w:cs="Calibri"/>
                  <w:sz w:val="16"/>
                  <w:szCs w:val="16"/>
                </w:rPr>
                <w:delText>-8.8F</w:delText>
              </w:r>
            </w:del>
          </w:p>
        </w:tc>
      </w:tr>
    </w:tbl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794" w:name="_Toc505258454"/>
      <w:r w:rsidRPr="00AA38E8">
        <w:rPr>
          <w:rFonts w:ascii="Calibri" w:hAnsi="Calibri" w:cs="Calibri"/>
        </w:rPr>
        <w:t>Global</w:t>
      </w:r>
      <w:bookmarkEnd w:id="794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  <w:tblPrChange w:id="795" w:author="Byrski, Krzysztof" w:date="2018-02-01T13:26:00Z">
          <w:tblPr>
            <w:tblW w:w="4608" w:type="dxa"/>
            <w:tbl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nil"/>
              <w:insideV w:val="single" w:sz="6" w:space="0" w:color="00000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4608"/>
        <w:tblGridChange w:id="796">
          <w:tblGrid>
            <w:gridCol w:w="4608"/>
          </w:tblGrid>
        </w:tblGridChange>
      </w:tblGrid>
      <w:tr w:rsidR="00656B0A" w:rsidRPr="00AA38E8" w:rsidTr="00781DA7">
        <w:tc>
          <w:tcPr>
            <w:tcW w:w="4608" w:type="dxa"/>
            <w:shd w:val="pct30" w:color="FFFF00" w:fill="FFFFFF"/>
            <w:tcPrChange w:id="797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781DA7">
        <w:tc>
          <w:tcPr>
            <w:tcW w:w="4608" w:type="dxa"/>
            <w:tcPrChange w:id="798" w:author="Byrski, Krzysztof" w:date="2018-02-01T13:26:00Z">
              <w:tcPr>
                <w:tcW w:w="4608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542129">
              <w:rPr>
                <w:rFonts w:cs="Calibri"/>
                <w:sz w:val="16"/>
                <w:szCs w:val="16"/>
              </w:rPr>
              <w:t>D_ZERO_CNT_U8</w:t>
            </w:r>
          </w:p>
        </w:tc>
      </w:tr>
      <w:tr w:rsidR="00656B0A" w:rsidRPr="00AA38E8" w:rsidTr="00781DA7">
        <w:tc>
          <w:tcPr>
            <w:tcW w:w="4608" w:type="dxa"/>
            <w:tcPrChange w:id="799" w:author="Byrski, Krzysztof" w:date="2018-02-01T13:26:00Z">
              <w:tcPr>
                <w:tcW w:w="4608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56B0A" w:rsidRPr="00336317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36317">
              <w:rPr>
                <w:rFonts w:cs="Calibri"/>
                <w:sz w:val="16"/>
                <w:szCs w:val="16"/>
              </w:rPr>
              <w:t>D_ZERO_ULS_F32</w:t>
            </w:r>
          </w:p>
        </w:tc>
      </w:tr>
      <w:tr w:rsidR="00867F58" w:rsidRPr="00AA38E8" w:rsidTr="00781DA7">
        <w:tc>
          <w:tcPr>
            <w:tcW w:w="4608" w:type="dxa"/>
            <w:tcPrChange w:id="800" w:author="Byrski, Krzysztof" w:date="2018-02-01T13:26:00Z">
              <w:tcPr>
                <w:tcW w:w="4608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67F58" w:rsidRPr="00336317" w:rsidRDefault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36317">
              <w:rPr>
                <w:rFonts w:cs="Calibri"/>
                <w:sz w:val="16"/>
                <w:szCs w:val="16"/>
              </w:rPr>
              <w:t>D_TRUE_CNT_LGC</w:t>
            </w:r>
          </w:p>
        </w:tc>
      </w:tr>
      <w:tr w:rsidR="00867F58" w:rsidRPr="00AA38E8" w:rsidTr="00781DA7">
        <w:tc>
          <w:tcPr>
            <w:tcW w:w="4608" w:type="dxa"/>
            <w:tcPrChange w:id="801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67F58" w:rsidRPr="00336317" w:rsidRDefault="00867F58" w:rsidP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336317">
              <w:rPr>
                <w:rFonts w:cs="Calibri"/>
                <w:sz w:val="16"/>
                <w:szCs w:val="16"/>
              </w:rPr>
              <w:t>D_2MS_SEC_F32</w:t>
            </w:r>
          </w:p>
        </w:tc>
      </w:tr>
      <w:tr w:rsidR="004C0DF6" w:rsidRPr="00AA38E8" w:rsidDel="00781DA7" w:rsidTr="00781DA7">
        <w:trPr>
          <w:del w:id="802" w:author="Byrski, Krzysztof" w:date="2018-02-01T13:26:00Z"/>
        </w:trPr>
        <w:tc>
          <w:tcPr>
            <w:tcW w:w="4608" w:type="dxa"/>
            <w:tcPrChange w:id="803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C0DF6" w:rsidRPr="00336317" w:rsidDel="00781DA7" w:rsidRDefault="004C0DF6" w:rsidP="00867F58">
            <w:pPr>
              <w:spacing w:before="60"/>
              <w:jc w:val="center"/>
              <w:rPr>
                <w:del w:id="804" w:author="Byrski, Krzysztof" w:date="2018-02-01T13:26:00Z"/>
                <w:rFonts w:cs="Calibri"/>
                <w:sz w:val="16"/>
                <w:szCs w:val="16"/>
              </w:rPr>
            </w:pPr>
          </w:p>
        </w:tc>
      </w:tr>
      <w:tr w:rsidR="004C0DF6" w:rsidRPr="00AA38E8" w:rsidDel="00781DA7" w:rsidTr="00781DA7">
        <w:trPr>
          <w:del w:id="805" w:author="Byrski, Krzysztof" w:date="2018-02-01T13:26:00Z"/>
        </w:trPr>
        <w:tc>
          <w:tcPr>
            <w:tcW w:w="4608" w:type="dxa"/>
            <w:tcPrChange w:id="806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C0DF6" w:rsidRPr="00336317" w:rsidDel="00781DA7" w:rsidRDefault="004C0DF6" w:rsidP="00867F58">
            <w:pPr>
              <w:spacing w:before="60"/>
              <w:jc w:val="center"/>
              <w:rPr>
                <w:del w:id="807" w:author="Byrski, Krzysztof" w:date="2018-02-01T13:26:00Z"/>
                <w:rFonts w:cs="Calibri"/>
                <w:sz w:val="16"/>
                <w:szCs w:val="16"/>
              </w:rPr>
            </w:pPr>
          </w:p>
        </w:tc>
      </w:tr>
      <w:tr w:rsidR="00641CC3" w:rsidRPr="00AA38E8" w:rsidTr="00781DA7">
        <w:tc>
          <w:tcPr>
            <w:tcW w:w="4608" w:type="dxa"/>
            <w:tcPrChange w:id="808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41CC3" w:rsidRPr="004C0DF6" w:rsidRDefault="00641CC3" w:rsidP="00867F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D_FALSE_CNT_LGC</w:t>
            </w:r>
          </w:p>
        </w:tc>
      </w:tr>
      <w:tr w:rsidR="00641CC3" w:rsidRPr="00AA38E8" w:rsidTr="00781DA7">
        <w:tc>
          <w:tcPr>
            <w:tcW w:w="4608" w:type="dxa"/>
            <w:tcPrChange w:id="809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41CC3" w:rsidRDefault="004B7B67" w:rsidP="004B7B6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D_ONE_ULS_F32</w:t>
            </w:r>
          </w:p>
        </w:tc>
      </w:tr>
      <w:tr w:rsidR="00BE19C7" w:rsidRPr="00AA38E8" w:rsidTr="00781DA7">
        <w:trPr>
          <w:ins w:id="810" w:author="Byrski, Krzysztof" w:date="2018-02-02T15:18:00Z"/>
        </w:trPr>
        <w:tc>
          <w:tcPr>
            <w:tcW w:w="4608" w:type="dxa"/>
          </w:tcPr>
          <w:p w:rsidR="00BE19C7" w:rsidRDefault="00BE19C7" w:rsidP="004B7B67">
            <w:pPr>
              <w:spacing w:before="60"/>
              <w:jc w:val="center"/>
              <w:rPr>
                <w:ins w:id="811" w:author="Byrski, Krzysztof" w:date="2018-02-02T15:18:00Z"/>
                <w:rFonts w:cs="Calibri"/>
                <w:sz w:val="16"/>
                <w:szCs w:val="16"/>
              </w:rPr>
            </w:pPr>
            <w:ins w:id="812" w:author="Byrski, Krzysztof" w:date="2018-02-02T15:18:00Z">
              <w:r w:rsidRPr="00BE19C7">
                <w:rPr>
                  <w:rFonts w:cs="Calibri"/>
                  <w:sz w:val="16"/>
                  <w:szCs w:val="16"/>
                </w:rPr>
                <w:t>D_MTRTRQCMDHILMT_MTRNM_F32</w:t>
              </w:r>
            </w:ins>
          </w:p>
        </w:tc>
      </w:tr>
      <w:tr w:rsidR="00BE19C7" w:rsidRPr="00AA38E8" w:rsidTr="00781DA7">
        <w:trPr>
          <w:ins w:id="813" w:author="Byrski, Krzysztof" w:date="2018-02-02T15:18:00Z"/>
        </w:trPr>
        <w:tc>
          <w:tcPr>
            <w:tcW w:w="4608" w:type="dxa"/>
          </w:tcPr>
          <w:p w:rsidR="00BE19C7" w:rsidRDefault="00BE19C7" w:rsidP="004B7B67">
            <w:pPr>
              <w:spacing w:before="60"/>
              <w:jc w:val="center"/>
              <w:rPr>
                <w:ins w:id="814" w:author="Byrski, Krzysztof" w:date="2018-02-02T15:18:00Z"/>
                <w:rFonts w:cs="Calibri"/>
                <w:sz w:val="16"/>
                <w:szCs w:val="16"/>
              </w:rPr>
            </w:pPr>
            <w:ins w:id="815" w:author="Byrski, Krzysztof" w:date="2018-02-02T15:18:00Z">
              <w:r w:rsidRPr="00BE19C7">
                <w:rPr>
                  <w:rFonts w:cs="Calibri"/>
                  <w:sz w:val="16"/>
                  <w:szCs w:val="16"/>
                </w:rPr>
                <w:t>D_MTRTRQCMDLOLMT_MTRNM_F32</w:t>
              </w:r>
            </w:ins>
          </w:p>
        </w:tc>
      </w:tr>
      <w:tr w:rsidR="00641CC3" w:rsidRPr="00AA38E8" w:rsidDel="00781DA7" w:rsidTr="00781DA7">
        <w:trPr>
          <w:del w:id="816" w:author="Byrski, Krzysztof" w:date="2018-02-01T13:26:00Z"/>
        </w:trPr>
        <w:tc>
          <w:tcPr>
            <w:tcW w:w="4608" w:type="dxa"/>
            <w:tcPrChange w:id="817" w:author="Byrski, Krzysztof" w:date="2018-02-01T13:26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41CC3" w:rsidDel="00781DA7" w:rsidRDefault="00641CC3" w:rsidP="00867F58">
            <w:pPr>
              <w:spacing w:before="60"/>
              <w:jc w:val="center"/>
              <w:rPr>
                <w:del w:id="818" w:author="Byrski, Krzysztof" w:date="2018-02-01T13:26:00Z"/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19" w:name="_Toc505258455"/>
      <w:r w:rsidRPr="00AA38E8">
        <w:rPr>
          <w:rFonts w:ascii="Calibri" w:hAnsi="Calibri" w:cs="Calibri"/>
        </w:rPr>
        <w:t>Module specific Lookup Tables Constants</w:t>
      </w:r>
      <w:bookmarkEnd w:id="819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20" w:name="_Toc505258456"/>
      <w:r w:rsidRPr="00AA38E8">
        <w:rPr>
          <w:rFonts w:ascii="Calibri" w:hAnsi="Calibri" w:cs="Calibri"/>
        </w:rPr>
        <w:lastRenderedPageBreak/>
        <w:t>Software Module Implementation</w:t>
      </w:r>
      <w:bookmarkEnd w:id="820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21" w:name="_Toc338170484"/>
      <w:bookmarkStart w:id="822" w:name="_Toc389214467"/>
      <w:bookmarkStart w:id="823" w:name="_Toc505258457"/>
      <w:r w:rsidRPr="00AE640F">
        <w:rPr>
          <w:rFonts w:ascii="Calibri" w:hAnsi="Calibri" w:cs="Calibri"/>
        </w:rPr>
        <w:t>Sub-Module Functions</w:t>
      </w:r>
      <w:bookmarkEnd w:id="821"/>
      <w:bookmarkEnd w:id="822"/>
      <w:bookmarkEnd w:id="823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24" w:name="_Toc413076079"/>
      <w:bookmarkStart w:id="825" w:name="_Toc413076921"/>
      <w:bookmarkStart w:id="826" w:name="_Toc505258458"/>
      <w:bookmarkEnd w:id="824"/>
      <w:bookmarkEnd w:id="825"/>
      <w:r w:rsidRPr="00AA38E8">
        <w:rPr>
          <w:rFonts w:ascii="Calibri" w:hAnsi="Calibri" w:cs="Calibri"/>
        </w:rPr>
        <w:t>Initialization Functions</w:t>
      </w:r>
      <w:bookmarkEnd w:id="826"/>
    </w:p>
    <w:p w:rsidR="00656B0A" w:rsidRPr="00AA38E8" w:rsidRDefault="00656B0A" w:rsidP="0075257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27" w:name="_Toc505258459"/>
      <w:r w:rsidRPr="00AA38E8">
        <w:rPr>
          <w:rFonts w:ascii="Calibri" w:hAnsi="Calibri" w:cs="Calibri"/>
        </w:rPr>
        <w:t xml:space="preserve">Init: </w:t>
      </w:r>
      <w:r w:rsidR="00336317" w:rsidRPr="00914A69">
        <w:rPr>
          <w:rFonts w:ascii="Calibri" w:hAnsi="Calibri" w:cs="Calibri"/>
        </w:rPr>
        <w:t>PSA</w:t>
      </w:r>
      <w:r w:rsidR="00336317">
        <w:rPr>
          <w:rFonts w:ascii="Calibri" w:hAnsi="Calibri" w:cs="Calibri"/>
        </w:rPr>
        <w:t>TA</w:t>
      </w:r>
      <w:r w:rsidR="00914A69" w:rsidRPr="00914A69">
        <w:rPr>
          <w:rFonts w:ascii="Calibri" w:hAnsi="Calibri" w:cs="Calibri"/>
        </w:rPr>
        <w:t>_Init</w:t>
      </w:r>
      <w:r w:rsidR="008E1AB4">
        <w:rPr>
          <w:rFonts w:ascii="Calibri" w:hAnsi="Calibri" w:cs="Calibri"/>
        </w:rPr>
        <w:t>1</w:t>
      </w:r>
      <w:bookmarkEnd w:id="827"/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28" w:name="_Toc505258460"/>
      <w:r w:rsidRPr="00AA38E8">
        <w:rPr>
          <w:rFonts w:ascii="Calibri" w:hAnsi="Calibri" w:cs="Calibri"/>
        </w:rPr>
        <w:t>Design Rationale</w:t>
      </w:r>
      <w:bookmarkEnd w:id="828"/>
    </w:p>
    <w:p w:rsidR="00493F83" w:rsidRPr="0075257E" w:rsidRDefault="00B8079F" w:rsidP="0075257E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29" w:name="_Toc413076083"/>
      <w:bookmarkStart w:id="830" w:name="_Toc413076925"/>
      <w:bookmarkStart w:id="831" w:name="_Toc505258461"/>
      <w:bookmarkEnd w:id="829"/>
      <w:bookmarkEnd w:id="830"/>
      <w:r w:rsidRPr="00AA38E8">
        <w:rPr>
          <w:rFonts w:ascii="Calibri" w:hAnsi="Calibri" w:cs="Calibri"/>
        </w:rPr>
        <w:t>Module Outputs</w:t>
      </w:r>
      <w:bookmarkEnd w:id="831"/>
    </w:p>
    <w:p w:rsidR="00656B0A" w:rsidRPr="008275A2" w:rsidRDefault="00C807CB" w:rsidP="00D75A88">
      <w:pPr>
        <w:rPr>
          <w:rFonts w:cs="Calibri"/>
          <w:i/>
        </w:rPr>
      </w:pPr>
      <w:r>
        <w:rPr>
          <w:rFonts w:ascii="Consolas" w:hAnsi="Consolas" w:cs="Consolas"/>
          <w:color w:val="000000"/>
          <w:szCs w:val="20"/>
          <w:lang w:bidi="ar-SA"/>
        </w:rPr>
        <w:t>None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32" w:name="_Toc505258462"/>
      <w:r w:rsidRPr="00AA38E8">
        <w:rPr>
          <w:rFonts w:ascii="Calibri" w:hAnsi="Calibri" w:cs="Calibri"/>
        </w:rPr>
        <w:t>Module Internal</w:t>
      </w:r>
      <w:bookmarkEnd w:id="832"/>
      <w:r w:rsidRPr="00AA38E8">
        <w:rPr>
          <w:rFonts w:ascii="Calibri" w:hAnsi="Calibri" w:cs="Calibri"/>
        </w:rPr>
        <w:t xml:space="preserve">  </w:t>
      </w:r>
    </w:p>
    <w:p w:rsidR="00F61EB8" w:rsidRPr="00857D98" w:rsidRDefault="00C807CB">
      <w:pPr>
        <w:rPr>
          <w:lang w:bidi="ar-SA"/>
        </w:rPr>
        <w:pPrChange w:id="833" w:author="Byrski, Krzysztof" w:date="2018-02-01T14:27:00Z">
          <w:pPr>
            <w:pStyle w:val="ListParagraph"/>
            <w:numPr>
              <w:ilvl w:val="4"/>
              <w:numId w:val="1"/>
            </w:numPr>
            <w:tabs>
              <w:tab w:val="num" w:pos="1008"/>
            </w:tabs>
            <w:ind w:left="1008" w:hanging="1008"/>
          </w:pPr>
        </w:pPrChange>
      </w:pPr>
      <w:proofErr w:type="spellStart"/>
      <w:r w:rsidRPr="00857D98">
        <w:rPr>
          <w:lang w:bidi="ar-SA"/>
        </w:rPr>
        <w:t>PSATA_FilterdTrqSV_HwNm_M_Str</w:t>
      </w:r>
      <w:proofErr w:type="spellEnd"/>
    </w:p>
    <w:p w:rsidR="00B8079F" w:rsidRPr="00F61EB8" w:rsidRDefault="00B8079F" w:rsidP="00D75A88">
      <w:pPr>
        <w:rPr>
          <w:rFonts w:ascii="Consolas" w:hAnsi="Consolas" w:cs="Consolas"/>
          <w:color w:val="000000"/>
          <w:szCs w:val="20"/>
          <w:lang w:bidi="ar-SA"/>
        </w:rPr>
      </w:pPr>
      <w:r>
        <w:rPr>
          <w:rFonts w:ascii="Consolas" w:hAnsi="Consolas" w:cs="Consolas"/>
          <w:color w:val="000000"/>
          <w:szCs w:val="20"/>
          <w:lang w:bidi="ar-SA"/>
        </w:rPr>
        <w:t>PSATA_LxaDiTranTi_Sec_M_f32</w:t>
      </w:r>
    </w:p>
    <w:p w:rsidR="00E107A7" w:rsidRDefault="00E107A7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34" w:name="_Ref382299990"/>
      <w:bookmarkStart w:id="835" w:name="_Toc505258463"/>
      <w:r>
        <w:rPr>
          <w:rFonts w:ascii="Calibri" w:hAnsi="Calibri" w:cs="Calibri"/>
        </w:rPr>
        <w:t>PERIODIC FUNCTIONS</w:t>
      </w:r>
      <w:bookmarkEnd w:id="834"/>
      <w:bookmarkEnd w:id="835"/>
      <w:r>
        <w:rPr>
          <w:rFonts w:ascii="Calibri" w:hAnsi="Calibri" w:cs="Calibri"/>
        </w:rPr>
        <w:t xml:space="preserve">  </w:t>
      </w:r>
    </w:p>
    <w:p w:rsidR="00656B0A" w:rsidRPr="00AA38E8" w:rsidRDefault="00656B0A" w:rsidP="0075257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36" w:name="_Toc505258464"/>
      <w:r w:rsidRPr="00AA38E8">
        <w:rPr>
          <w:rFonts w:ascii="Calibri" w:hAnsi="Calibri" w:cs="Calibri"/>
        </w:rPr>
        <w:t xml:space="preserve">Per: </w:t>
      </w:r>
      <w:r w:rsidR="005227D0" w:rsidRPr="0020611B">
        <w:rPr>
          <w:rFonts w:ascii="Calibri" w:hAnsi="Calibri" w:cs="Calibri"/>
        </w:rPr>
        <w:t>PSA</w:t>
      </w:r>
      <w:r w:rsidR="005227D0">
        <w:rPr>
          <w:rFonts w:ascii="Calibri" w:hAnsi="Calibri" w:cs="Calibri"/>
        </w:rPr>
        <w:t>TA</w:t>
      </w:r>
      <w:r w:rsidR="0020611B" w:rsidRPr="0020611B">
        <w:rPr>
          <w:rFonts w:ascii="Calibri" w:hAnsi="Calibri" w:cs="Calibri"/>
        </w:rPr>
        <w:t>_per1</w:t>
      </w:r>
      <w:bookmarkEnd w:id="836"/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37" w:name="_Toc505258465"/>
      <w:r w:rsidRPr="00AA38E8">
        <w:rPr>
          <w:rFonts w:ascii="Calibri" w:hAnsi="Calibri" w:cs="Calibri"/>
        </w:rPr>
        <w:t>Design Rationale</w:t>
      </w:r>
      <w:bookmarkEnd w:id="837"/>
    </w:p>
    <w:p w:rsidR="00656B0A" w:rsidRDefault="00D102D8" w:rsidP="00656B0A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</w:t>
      </w:r>
      <w:r w:rsidR="00B52CC2">
        <w:rPr>
          <w:rFonts w:cs="Calibri"/>
          <w:i/>
        </w:rPr>
        <w:t xml:space="preserve">D. </w:t>
      </w:r>
    </w:p>
    <w:p w:rsidR="009329E0" w:rsidDel="003D7ABA" w:rsidRDefault="009329E0" w:rsidP="00656B0A">
      <w:pPr>
        <w:rPr>
          <w:del w:id="838" w:author="Byrski, Krzysztof" w:date="2018-02-01T13:30:00Z"/>
          <w:rFonts w:cs="Calibri"/>
          <w:i/>
        </w:rPr>
      </w:pPr>
    </w:p>
    <w:p w:rsidR="009329E0" w:rsidDel="003D7ABA" w:rsidRDefault="00B52CC2" w:rsidP="00656B0A">
      <w:pPr>
        <w:rPr>
          <w:del w:id="839" w:author="Byrski, Krzysztof" w:date="2018-02-01T13:30:00Z"/>
          <w:rFonts w:cs="Calibri"/>
          <w:i/>
        </w:rPr>
      </w:pPr>
      <w:del w:id="840" w:author="Byrski, Krzysztof" w:date="2018-02-01T13:30:00Z">
        <w:r w:rsidDel="003D7ABA">
          <w:rPr>
            <w:rFonts w:cs="Calibri"/>
            <w:i/>
          </w:rPr>
          <w:delText xml:space="preserve">As </w:delText>
        </w:r>
        <w:r w:rsidR="00EA26C7" w:rsidDel="003D7ABA">
          <w:rPr>
            <w:rFonts w:cs="Calibri"/>
            <w:i/>
          </w:rPr>
          <w:delText>per</w:delText>
        </w:r>
        <w:r w:rsidDel="003D7ABA">
          <w:rPr>
            <w:rFonts w:cs="Calibri"/>
            <w:i/>
          </w:rPr>
          <w:delText xml:space="preserve"> FDD owner, </w:delText>
        </w:r>
      </w:del>
    </w:p>
    <w:p w:rsidR="00B52CC2" w:rsidRPr="00EA26C7" w:rsidDel="003D7ABA" w:rsidRDefault="00B52CC2" w:rsidP="009329E0">
      <w:pPr>
        <w:pStyle w:val="ListParagraph"/>
        <w:numPr>
          <w:ilvl w:val="0"/>
          <w:numId w:val="44"/>
        </w:numPr>
        <w:rPr>
          <w:del w:id="841" w:author="Byrski, Krzysztof" w:date="2018-02-01T13:29:00Z"/>
          <w:rFonts w:cs="Calibri"/>
          <w:i/>
        </w:rPr>
      </w:pPr>
      <w:del w:id="842" w:author="Byrski, Krzysztof" w:date="2018-02-01T13:29:00Z">
        <w:r w:rsidRPr="009329E0" w:rsidDel="003D7ABA">
          <w:rPr>
            <w:rFonts w:cs="Calibri"/>
            <w:i/>
          </w:rPr>
          <w:delText>‘NTC_Num_PosServFltMode’ and ‘NTC_Num_SigPath5CrossChk’ are different names used in different documents for the same NTC ‘196u’.</w:delText>
        </w:r>
        <w:r w:rsidRPr="00EA26C7" w:rsidDel="003D7ABA">
          <w:rPr>
            <w:rFonts w:cs="Calibri"/>
            <w:i/>
          </w:rPr>
          <w:delText xml:space="preserve"> </w:delText>
        </w:r>
        <w:r w:rsidR="009329E0" w:rsidRPr="009329E0" w:rsidDel="003D7ABA">
          <w:rPr>
            <w:rFonts w:cs="Calibri"/>
            <w:i/>
          </w:rPr>
          <w:delText>Note that ‘NTC_Num_PosServFltMode’ is ignitial latched.</w:delText>
        </w:r>
      </w:del>
    </w:p>
    <w:p w:rsidR="00B52CC2" w:rsidRPr="00EA26C7" w:rsidDel="003D7ABA" w:rsidRDefault="00EA26C7" w:rsidP="00EA26C7">
      <w:pPr>
        <w:pStyle w:val="ListParagraph"/>
        <w:numPr>
          <w:ilvl w:val="0"/>
          <w:numId w:val="44"/>
        </w:numPr>
        <w:rPr>
          <w:del w:id="843" w:author="Byrski, Krzysztof" w:date="2018-02-01T13:30:00Z"/>
          <w:rFonts w:cs="Calibri"/>
          <w:i/>
        </w:rPr>
      </w:pPr>
      <w:del w:id="844" w:author="Byrski, Krzysztof" w:date="2018-02-01T13:29:00Z">
        <w:r w:rsidRPr="00EA26C7" w:rsidDel="003D7ABA">
          <w:rPr>
            <w:rFonts w:cs="Calibri"/>
            <w:i/>
          </w:rPr>
          <w:delText xml:space="preserve"> </w:delText>
        </w:r>
      </w:del>
      <w:del w:id="845" w:author="Byrski, Krzysztof" w:date="2018-02-01T13:30:00Z">
        <w:r w:rsidDel="003D7ABA">
          <w:rPr>
            <w:rFonts w:cs="Calibri"/>
            <w:i/>
          </w:rPr>
          <w:delText>In</w:delText>
        </w:r>
        <w:r w:rsidRPr="00EA26C7" w:rsidDel="003D7ABA">
          <w:rPr>
            <w:rFonts w:cs="Calibri"/>
            <w:i/>
          </w:rPr>
          <w:delText xml:space="preserve"> block ‘PSATA_Per1’, </w:delText>
        </w:r>
        <w:r w:rsidDel="003D7ABA">
          <w:rPr>
            <w:rFonts w:cs="Calibri"/>
            <w:i/>
          </w:rPr>
          <w:delText xml:space="preserve"> there is a switch block based on </w:delText>
        </w:r>
        <w:r w:rsidRPr="00EA26C7" w:rsidDel="003D7ABA">
          <w:rPr>
            <w:rFonts w:cs="Calibri"/>
            <w:i/>
          </w:rPr>
          <w:delText>'PosSrvoNTC_Cnt_lgc</w:delText>
        </w:r>
        <w:r w:rsidDel="003D7ABA">
          <w:rPr>
            <w:rFonts w:cs="Calibri"/>
            <w:i/>
          </w:rPr>
          <w:delText xml:space="preserve"> </w:delText>
        </w:r>
        <w:r w:rsidRPr="00EA26C7" w:rsidDel="003D7ABA">
          <w:rPr>
            <w:rFonts w:cs="Calibri"/>
            <w:i/>
          </w:rPr>
          <w:delText>&gt;=1 '</w:delText>
        </w:r>
        <w:r w:rsidDel="003D7ABA">
          <w:rPr>
            <w:rFonts w:cs="Calibri"/>
            <w:i/>
          </w:rPr>
          <w:delText xml:space="preserve">condition. ‘&gt;’ condition will never be TRUE since </w:delText>
        </w:r>
        <w:r w:rsidRPr="00EA26C7" w:rsidDel="003D7ABA">
          <w:rPr>
            <w:rFonts w:cs="Calibri"/>
            <w:i/>
          </w:rPr>
          <w:delText>'PosSrvoNTC_Cnt_lgc' gets either ‘1’ or ‘0’ only</w:delText>
        </w:r>
        <w:r w:rsidDel="003D7ABA">
          <w:rPr>
            <w:rFonts w:cs="Calibri"/>
            <w:i/>
          </w:rPr>
          <w:delText xml:space="preserve">. [Here </w:delText>
        </w:r>
        <w:r w:rsidRPr="00EA26C7" w:rsidDel="003D7ABA">
          <w:rPr>
            <w:rFonts w:cs="Calibri"/>
            <w:i/>
          </w:rPr>
          <w:delText>option of ''PosSrvoNTC_Cnt_lgc</w:delText>
        </w:r>
        <w:r w:rsidDel="003D7ABA">
          <w:rPr>
            <w:rFonts w:cs="Calibri"/>
            <w:i/>
          </w:rPr>
          <w:delText xml:space="preserve"> </w:delText>
        </w:r>
        <w:r w:rsidRPr="00EA26C7" w:rsidDel="003D7ABA">
          <w:rPr>
            <w:rFonts w:cs="Calibri"/>
            <w:i/>
          </w:rPr>
          <w:delText>~</w:delText>
        </w:r>
        <w:r w:rsidDel="003D7ABA">
          <w:rPr>
            <w:rFonts w:cs="Calibri"/>
            <w:i/>
          </w:rPr>
          <w:delText>=</w:delText>
        </w:r>
        <w:r w:rsidRPr="00EA26C7" w:rsidDel="003D7ABA">
          <w:rPr>
            <w:rFonts w:cs="Calibri"/>
            <w:i/>
          </w:rPr>
          <w:delText xml:space="preserve">0' had been considered in the </w:delText>
        </w:r>
        <w:r w:rsidR="00F61EB8" w:rsidDel="003D7ABA">
          <w:rPr>
            <w:rFonts w:cs="Calibri"/>
            <w:i/>
          </w:rPr>
          <w:delText xml:space="preserve">FDD </w:delText>
        </w:r>
        <w:r w:rsidRPr="00EA26C7" w:rsidDel="003D7ABA">
          <w:rPr>
            <w:rFonts w:cs="Calibri"/>
            <w:i/>
          </w:rPr>
          <w:delText xml:space="preserve">design phase but if there is toggling in the value then in design </w:delText>
        </w:r>
        <w:r w:rsidDel="003D7ABA">
          <w:rPr>
            <w:rFonts w:cs="Calibri"/>
            <w:i/>
          </w:rPr>
          <w:delText xml:space="preserve">it is not considered </w:delText>
        </w:r>
        <w:r w:rsidRPr="00EA26C7" w:rsidDel="003D7ABA">
          <w:rPr>
            <w:rFonts w:cs="Calibri"/>
            <w:i/>
          </w:rPr>
          <w:delText>that option due to previous experiences.</w:delText>
        </w:r>
        <w:r w:rsidDel="003D7ABA">
          <w:rPr>
            <w:rFonts w:cs="Calibri"/>
            <w:i/>
          </w:rPr>
          <w:delText>]</w:delText>
        </w:r>
      </w:del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46" w:name="_Toc505258466"/>
      <w:r w:rsidRPr="00AA38E8">
        <w:rPr>
          <w:rFonts w:ascii="Calibri" w:hAnsi="Calibri" w:cs="Calibri"/>
        </w:rPr>
        <w:t>Store Module Inputs to Local copies</w:t>
      </w:r>
      <w:bookmarkEnd w:id="846"/>
    </w:p>
    <w:p w:rsidR="008E1AB4" w:rsidRDefault="008E1AB4" w:rsidP="0075257E">
      <w:pPr>
        <w:rPr>
          <w:lang w:bidi="ar-SA"/>
        </w:rPr>
      </w:pPr>
    </w:p>
    <w:p w:rsidR="00111ECB" w:rsidRPr="0033680E" w:rsidRDefault="00A27443" w:rsidP="00111ECB">
      <w:pPr>
        <w:rPr>
          <w:rFonts w:cs="Calibri"/>
          <w:i/>
        </w:rPr>
      </w:pPr>
      <w:r>
        <w:rPr>
          <w:lang w:bidi="ar-SA"/>
        </w:rPr>
        <w:t>Refer FDD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47" w:name="_Toc505258467"/>
      <w:r w:rsidRPr="00AA38E8">
        <w:rPr>
          <w:rFonts w:ascii="Calibri" w:hAnsi="Calibri" w:cs="Calibri"/>
        </w:rPr>
        <w:t>(Processing of function)………</w:t>
      </w:r>
      <w:bookmarkEnd w:id="847"/>
    </w:p>
    <w:p w:rsidR="00656B0A" w:rsidRPr="0033680E" w:rsidRDefault="0005618E" w:rsidP="00656B0A">
      <w:pPr>
        <w:rPr>
          <w:rFonts w:cs="Calibri"/>
          <w:i/>
        </w:rPr>
      </w:pPr>
      <w:r>
        <w:rPr>
          <w:rFonts w:cs="Calibri"/>
          <w:i/>
        </w:rPr>
        <w:t xml:space="preserve">Refer to </w:t>
      </w:r>
      <w:proofErr w:type="gramStart"/>
      <w:r>
        <w:rPr>
          <w:rFonts w:cs="Calibri"/>
          <w:i/>
        </w:rPr>
        <w:t>FDD</w:t>
      </w:r>
      <w:r w:rsidR="004C0DF6">
        <w:rPr>
          <w:rFonts w:cs="Calibri"/>
          <w:i/>
        </w:rPr>
        <w:t xml:space="preserve">  </w:t>
      </w:r>
      <w:r>
        <w:rPr>
          <w:rFonts w:cs="Calibri"/>
          <w:i/>
        </w:rPr>
        <w:t>(</w:t>
      </w:r>
      <w:proofErr w:type="gramEnd"/>
      <w:r>
        <w:rPr>
          <w:rFonts w:cs="Calibri"/>
          <w:i/>
        </w:rPr>
        <w:t xml:space="preserve">Block </w:t>
      </w:r>
      <w:r w:rsidR="004C0DF6">
        <w:rPr>
          <w:rFonts w:cs="Calibri"/>
          <w:i/>
        </w:rPr>
        <w:t>‘</w:t>
      </w:r>
      <w:r w:rsidR="00760F71">
        <w:rPr>
          <w:rFonts w:cs="Calibri"/>
          <w:i/>
        </w:rPr>
        <w:t>PSATA</w:t>
      </w:r>
      <w:r>
        <w:rPr>
          <w:rFonts w:cs="Calibri"/>
          <w:i/>
        </w:rPr>
        <w:t>_Per1</w:t>
      </w:r>
      <w:r w:rsidR="004C0DF6">
        <w:rPr>
          <w:rFonts w:cs="Calibri"/>
          <w:i/>
        </w:rPr>
        <w:t>’</w:t>
      </w:r>
      <w:r>
        <w:rPr>
          <w:rFonts w:cs="Calibri"/>
          <w:i/>
        </w:rPr>
        <w:t>)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848" w:name="_Toc505258468"/>
      <w:r w:rsidRPr="00AA38E8">
        <w:rPr>
          <w:rFonts w:ascii="Calibri" w:hAnsi="Calibri" w:cs="Calibri"/>
        </w:rPr>
        <w:t>Store Local copy of outputs into Module Outputs</w:t>
      </w:r>
      <w:bookmarkEnd w:id="848"/>
    </w:p>
    <w:p w:rsidR="008E1AB4" w:rsidRDefault="00A27443" w:rsidP="005B519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  <w:r>
        <w:t>Refer FDD.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49" w:name="_Toc382297371"/>
      <w:bookmarkStart w:id="850" w:name="_Toc383611535"/>
      <w:bookmarkStart w:id="851" w:name="_Toc389213022"/>
      <w:bookmarkStart w:id="852" w:name="_Toc382297372"/>
      <w:bookmarkStart w:id="853" w:name="_Toc383611536"/>
      <w:bookmarkStart w:id="854" w:name="_Toc389213023"/>
      <w:bookmarkStart w:id="855" w:name="_Toc382297373"/>
      <w:bookmarkStart w:id="856" w:name="_Toc383611537"/>
      <w:bookmarkStart w:id="857" w:name="_Toc389213024"/>
      <w:bookmarkStart w:id="858" w:name="_Toc382297374"/>
      <w:bookmarkStart w:id="859" w:name="_Toc383611538"/>
      <w:bookmarkStart w:id="860" w:name="_Toc389213025"/>
      <w:bookmarkStart w:id="861" w:name="_Toc382297375"/>
      <w:bookmarkStart w:id="862" w:name="_Toc383611539"/>
      <w:bookmarkStart w:id="863" w:name="_Toc389213026"/>
      <w:bookmarkStart w:id="864" w:name="_Toc382297376"/>
      <w:bookmarkStart w:id="865" w:name="_Toc383611540"/>
      <w:bookmarkStart w:id="866" w:name="_Toc389213027"/>
      <w:bookmarkStart w:id="867" w:name="_Toc382297377"/>
      <w:bookmarkStart w:id="868" w:name="_Toc383611541"/>
      <w:bookmarkStart w:id="869" w:name="_Toc389213028"/>
      <w:bookmarkStart w:id="870" w:name="_Toc382297378"/>
      <w:bookmarkStart w:id="871" w:name="_Toc383611542"/>
      <w:bookmarkStart w:id="872" w:name="_Toc389213029"/>
      <w:bookmarkStart w:id="873" w:name="_Toc382297379"/>
      <w:bookmarkStart w:id="874" w:name="_Toc383611543"/>
      <w:bookmarkStart w:id="875" w:name="_Toc389213030"/>
      <w:bookmarkStart w:id="876" w:name="_Toc382297380"/>
      <w:bookmarkStart w:id="877" w:name="_Toc383611544"/>
      <w:bookmarkStart w:id="878" w:name="_Toc389213031"/>
      <w:bookmarkStart w:id="879" w:name="_Toc382297381"/>
      <w:bookmarkStart w:id="880" w:name="_Toc383611545"/>
      <w:bookmarkStart w:id="881" w:name="_Toc389213032"/>
      <w:bookmarkStart w:id="882" w:name="_Toc382297382"/>
      <w:bookmarkStart w:id="883" w:name="_Toc383611546"/>
      <w:bookmarkStart w:id="884" w:name="_Toc389213033"/>
      <w:bookmarkStart w:id="885" w:name="_Toc382297383"/>
      <w:bookmarkStart w:id="886" w:name="_Toc383611547"/>
      <w:bookmarkStart w:id="887" w:name="_Toc389213034"/>
      <w:bookmarkStart w:id="888" w:name="_Toc382295908"/>
      <w:bookmarkStart w:id="889" w:name="_Toc382297384"/>
      <w:bookmarkStart w:id="890" w:name="_Toc383611548"/>
      <w:bookmarkStart w:id="891" w:name="_Toc389213035"/>
      <w:bookmarkStart w:id="892" w:name="_Toc382295909"/>
      <w:bookmarkStart w:id="893" w:name="_Toc382297385"/>
      <w:bookmarkStart w:id="894" w:name="_Toc383611549"/>
      <w:bookmarkStart w:id="895" w:name="_Toc389213036"/>
      <w:bookmarkStart w:id="896" w:name="_Toc382295910"/>
      <w:bookmarkStart w:id="897" w:name="_Toc382297386"/>
      <w:bookmarkStart w:id="898" w:name="_Toc383611550"/>
      <w:bookmarkStart w:id="899" w:name="_Toc389213037"/>
      <w:bookmarkStart w:id="900" w:name="_Toc382295911"/>
      <w:bookmarkStart w:id="901" w:name="_Toc382297387"/>
      <w:bookmarkStart w:id="902" w:name="_Toc383611551"/>
      <w:bookmarkStart w:id="903" w:name="_Toc389213038"/>
      <w:bookmarkStart w:id="904" w:name="_Toc382295912"/>
      <w:bookmarkStart w:id="905" w:name="_Toc382297388"/>
      <w:bookmarkStart w:id="906" w:name="_Toc383611552"/>
      <w:bookmarkStart w:id="907" w:name="_Toc389213039"/>
      <w:bookmarkStart w:id="908" w:name="_Toc382295913"/>
      <w:bookmarkStart w:id="909" w:name="_Toc382297389"/>
      <w:bookmarkStart w:id="910" w:name="_Toc383611553"/>
      <w:bookmarkStart w:id="911" w:name="_Toc389213040"/>
      <w:bookmarkStart w:id="912" w:name="_Toc382295914"/>
      <w:bookmarkStart w:id="913" w:name="_Toc382297390"/>
      <w:bookmarkStart w:id="914" w:name="_Toc383611554"/>
      <w:bookmarkStart w:id="915" w:name="_Toc389213041"/>
      <w:bookmarkStart w:id="916" w:name="_Toc382295915"/>
      <w:bookmarkStart w:id="917" w:name="_Toc382297391"/>
      <w:bookmarkStart w:id="918" w:name="_Toc383611555"/>
      <w:bookmarkStart w:id="919" w:name="_Toc389213042"/>
      <w:bookmarkStart w:id="920" w:name="_Ref382299966"/>
      <w:bookmarkStart w:id="921" w:name="_Toc505258469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r w:rsidRPr="00AA38E8">
        <w:rPr>
          <w:rFonts w:ascii="Calibri" w:hAnsi="Calibri" w:cs="Calibri"/>
        </w:rPr>
        <w:t>Interrupt Functions</w:t>
      </w:r>
      <w:bookmarkEnd w:id="920"/>
      <w:bookmarkEnd w:id="921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922" w:name="_Ref382299929"/>
      <w:bookmarkStart w:id="923" w:name="_Toc505258470"/>
      <w:r w:rsidRPr="00AA38E8">
        <w:rPr>
          <w:rFonts w:ascii="Calibri" w:hAnsi="Calibri" w:cs="Calibri"/>
        </w:rPr>
        <w:lastRenderedPageBreak/>
        <w:t>Serial Communication Functions</w:t>
      </w:r>
      <w:bookmarkEnd w:id="922"/>
      <w:bookmarkEnd w:id="923"/>
    </w:p>
    <w:p w:rsidR="00CB757E" w:rsidRPr="00914A69" w:rsidRDefault="00CB757E" w:rsidP="0075257E">
      <w:r>
        <w:rPr>
          <w:lang w:bidi="ar-SA"/>
        </w:rPr>
        <w:t>None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24" w:name="_Toc413076094"/>
      <w:bookmarkStart w:id="925" w:name="_Toc413076936"/>
      <w:bookmarkStart w:id="926" w:name="_Toc413076095"/>
      <w:bookmarkStart w:id="927" w:name="_Toc413076937"/>
      <w:bookmarkStart w:id="928" w:name="_Toc413076096"/>
      <w:bookmarkStart w:id="929" w:name="_Toc413076938"/>
      <w:bookmarkStart w:id="930" w:name="_Toc413076097"/>
      <w:bookmarkStart w:id="931" w:name="_Toc413076939"/>
      <w:bookmarkStart w:id="932" w:name="_Toc413076098"/>
      <w:bookmarkStart w:id="933" w:name="_Toc413076940"/>
      <w:bookmarkStart w:id="934" w:name="_Toc413076099"/>
      <w:bookmarkStart w:id="935" w:name="_Toc413076941"/>
      <w:bookmarkStart w:id="936" w:name="_Toc413076100"/>
      <w:bookmarkStart w:id="937" w:name="_Toc413076942"/>
      <w:bookmarkStart w:id="938" w:name="_Toc413076101"/>
      <w:bookmarkStart w:id="939" w:name="_Toc413076943"/>
      <w:bookmarkStart w:id="940" w:name="_Toc413076102"/>
      <w:bookmarkStart w:id="941" w:name="_Toc413076944"/>
      <w:bookmarkStart w:id="942" w:name="_Toc413076103"/>
      <w:bookmarkStart w:id="943" w:name="_Toc413076945"/>
      <w:bookmarkStart w:id="944" w:name="_Toc382297405"/>
      <w:bookmarkStart w:id="945" w:name="_Toc383611575"/>
      <w:bookmarkStart w:id="946" w:name="_Toc389213062"/>
      <w:bookmarkStart w:id="947" w:name="_Toc505258471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r w:rsidRPr="00AA38E8">
        <w:rPr>
          <w:rFonts w:ascii="Calibri" w:hAnsi="Calibri" w:cs="Calibri"/>
        </w:rPr>
        <w:t>Local Function/Macro Definitions</w:t>
      </w:r>
      <w:bookmarkEnd w:id="947"/>
    </w:p>
    <w:p w:rsidR="00A23ADC" w:rsidRDefault="00A23ADC" w:rsidP="00A23ADC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48" w:name="_Toc413076105"/>
      <w:bookmarkStart w:id="949" w:name="_Toc413076947"/>
      <w:bookmarkStart w:id="950" w:name="_Toc413076106"/>
      <w:bookmarkStart w:id="951" w:name="_Toc413076948"/>
      <w:bookmarkStart w:id="952" w:name="_Toc413076119"/>
      <w:bookmarkStart w:id="953" w:name="_Toc413076961"/>
      <w:bookmarkStart w:id="954" w:name="_Toc413076131"/>
      <w:bookmarkStart w:id="955" w:name="_Toc413076973"/>
      <w:bookmarkStart w:id="956" w:name="_Toc505258472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r>
        <w:rPr>
          <w:rFonts w:ascii="Calibri" w:hAnsi="Calibri" w:cs="Calibri"/>
        </w:rPr>
        <w:t>LOCAL FUNCTION #1</w:t>
      </w:r>
      <w:bookmarkEnd w:id="95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8"/>
        <w:gridCol w:w="4065"/>
        <w:gridCol w:w="932"/>
        <w:gridCol w:w="1175"/>
        <w:gridCol w:w="1068"/>
      </w:tblGrid>
      <w:tr w:rsidR="00A23ADC" w:rsidRPr="00AA38E8" w:rsidTr="006575CC">
        <w:tc>
          <w:tcPr>
            <w:tcW w:w="1739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23ADC">
              <w:rPr>
                <w:rFonts w:cs="Calibri"/>
                <w:sz w:val="16"/>
              </w:rPr>
              <w:t>TrqArbn_Fn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A23ADC" w:rsidRPr="00AA38E8" w:rsidRDefault="00A23ADC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A23ADC" w:rsidRPr="00AA38E8" w:rsidRDefault="00A23ADC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A23ADC" w:rsidRPr="00AA38E8" w:rsidRDefault="00A23ADC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23ADC" w:rsidRPr="00AA38E8" w:rsidTr="006575CC">
        <w:tc>
          <w:tcPr>
            <w:tcW w:w="1739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PosSrvoCmd_MtrNm_T_f32</w:t>
            </w:r>
          </w:p>
        </w:tc>
        <w:tc>
          <w:tcPr>
            <w:tcW w:w="864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-8.800000191</w:t>
            </w:r>
          </w:p>
        </w:tc>
        <w:tc>
          <w:tcPr>
            <w:tcW w:w="1068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8.800000191</w:t>
            </w:r>
          </w:p>
        </w:tc>
      </w:tr>
      <w:tr w:rsidR="00A23ADC" w:rsidRPr="00AA38E8" w:rsidTr="006575CC">
        <w:tc>
          <w:tcPr>
            <w:tcW w:w="1739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A23ADC" w:rsidRDefault="00A23ADC" w:rsidP="006575CC">
            <w:pPr>
              <w:spacing w:before="60"/>
              <w:rPr>
                <w:rFonts w:cs="Calibri"/>
                <w:sz w:val="16"/>
              </w:rPr>
            </w:pPr>
          </w:p>
          <w:p w:rsidR="00A42B50" w:rsidRPr="00760F71" w:rsidRDefault="00EF43A3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ins w:id="957" w:author="Byrski, Krzysztof" w:date="2018-02-01T13:37:00Z">
              <w:r w:rsidRPr="00EF43A3">
                <w:rPr>
                  <w:rFonts w:cs="Calibri"/>
                  <w:sz w:val="16"/>
                </w:rPr>
                <w:t>EPSStateForLxa_Cnt_T_enum</w:t>
              </w:r>
            </w:ins>
            <w:proofErr w:type="spellEnd"/>
            <w:del w:id="958" w:author="Byrski, Krzysztof" w:date="2018-02-01T13:37:00Z">
              <w:r w:rsidR="00A42B50" w:rsidDel="00EF43A3">
                <w:rPr>
                  <w:rFonts w:cs="Calibri"/>
                  <w:sz w:val="16"/>
                </w:rPr>
                <w:delText>EPSStateForLxa</w:delText>
              </w:r>
              <w:r w:rsidR="00A42B50" w:rsidRPr="00A23ADC" w:rsidDel="00EF43A3">
                <w:rPr>
                  <w:rFonts w:cs="Calibri"/>
                  <w:sz w:val="16"/>
                </w:rPr>
                <w:delText>_Cnt_T_u08</w:delText>
              </w:r>
            </w:del>
          </w:p>
        </w:tc>
        <w:tc>
          <w:tcPr>
            <w:tcW w:w="864" w:type="dxa"/>
          </w:tcPr>
          <w:p w:rsidR="00A23ADC" w:rsidRDefault="002B64AA" w:rsidP="006575CC">
            <w:pPr>
              <w:spacing w:before="60"/>
              <w:rPr>
                <w:rFonts w:cs="Calibri"/>
                <w:sz w:val="16"/>
              </w:rPr>
            </w:pPr>
            <w:del w:id="959" w:author="Byrski, Krzysztof" w:date="2018-02-01T13:37:00Z">
              <w:r w:rsidDel="00EF43A3">
                <w:rPr>
                  <w:rFonts w:cs="Calibri"/>
                  <w:sz w:val="16"/>
                </w:rPr>
                <w:delText>uint8</w:delText>
              </w:r>
            </w:del>
            <w:proofErr w:type="spellStart"/>
            <w:ins w:id="960" w:author="Byrski, Krzysztof" w:date="2018-02-01T13:37:00Z">
              <w:r w:rsidR="00EF43A3">
                <w:rPr>
                  <w:rFonts w:cs="Calibri"/>
                  <w:sz w:val="16"/>
                </w:rPr>
                <w:t>enum</w:t>
              </w:r>
            </w:ins>
            <w:proofErr w:type="spellEnd"/>
          </w:p>
        </w:tc>
        <w:tc>
          <w:tcPr>
            <w:tcW w:w="1182" w:type="dxa"/>
          </w:tcPr>
          <w:p w:rsidR="00A23ADC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A23ADC" w:rsidRDefault="00EF43A3" w:rsidP="006575CC">
            <w:pPr>
              <w:spacing w:before="60"/>
              <w:rPr>
                <w:rFonts w:cs="Calibri"/>
                <w:sz w:val="16"/>
              </w:rPr>
            </w:pPr>
            <w:ins w:id="961" w:author="Byrski, Krzysztof" w:date="2018-02-01T13:37:00Z">
              <w:r>
                <w:rPr>
                  <w:rFonts w:cs="Calibri"/>
                  <w:sz w:val="16"/>
                </w:rPr>
                <w:t>4</w:t>
              </w:r>
            </w:ins>
            <w:del w:id="962" w:author="Byrski, Krzysztof" w:date="2018-02-01T13:37:00Z">
              <w:r w:rsidR="00A42B50" w:rsidDel="00EF43A3">
                <w:rPr>
                  <w:rFonts w:cs="Calibri"/>
                  <w:sz w:val="16"/>
                </w:rPr>
                <w:delText>255</w:delText>
              </w:r>
            </w:del>
          </w:p>
        </w:tc>
      </w:tr>
      <w:tr w:rsidR="00A23ADC" w:rsidRPr="00AA38E8" w:rsidTr="006575CC">
        <w:tc>
          <w:tcPr>
            <w:tcW w:w="1739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A23ADC" w:rsidRDefault="00A23ADC" w:rsidP="006575CC">
            <w:pPr>
              <w:spacing w:before="60"/>
              <w:rPr>
                <w:rFonts w:cs="Calibri"/>
                <w:sz w:val="16"/>
              </w:rPr>
            </w:pPr>
          </w:p>
          <w:p w:rsidR="00A42B50" w:rsidRPr="00760F71" w:rsidRDefault="003D7ABA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ins w:id="963" w:author="Byrski, Krzysztof" w:date="2018-02-01T13:33:00Z">
              <w:r w:rsidRPr="003D7ABA">
                <w:rPr>
                  <w:rFonts w:cs="Calibri"/>
                  <w:sz w:val="16"/>
                </w:rPr>
                <w:t>ApaState_Cnt_T_enum</w:t>
              </w:r>
            </w:ins>
            <w:proofErr w:type="spellEnd"/>
            <w:del w:id="964" w:author="Byrski, Krzysztof" w:date="2018-02-01T13:33:00Z">
              <w:r w:rsidR="00A42B50" w:rsidDel="003D7ABA">
                <w:rPr>
                  <w:rFonts w:cs="Calibri"/>
                  <w:sz w:val="16"/>
                </w:rPr>
                <w:delText>Apa</w:delText>
              </w:r>
              <w:r w:rsidR="00A42B50" w:rsidRPr="00A23ADC" w:rsidDel="003D7ABA">
                <w:rPr>
                  <w:rFonts w:cs="Calibri"/>
                  <w:sz w:val="16"/>
                </w:rPr>
                <w:delText>State_Cnt_T_u08</w:delText>
              </w:r>
            </w:del>
          </w:p>
        </w:tc>
        <w:tc>
          <w:tcPr>
            <w:tcW w:w="864" w:type="dxa"/>
          </w:tcPr>
          <w:p w:rsidR="00A23ADC" w:rsidRDefault="002B64AA" w:rsidP="006575CC">
            <w:pPr>
              <w:spacing w:before="60"/>
              <w:rPr>
                <w:rFonts w:cs="Calibri"/>
                <w:sz w:val="16"/>
              </w:rPr>
            </w:pPr>
            <w:del w:id="965" w:author="Byrski, Krzysztof" w:date="2018-02-01T13:37:00Z">
              <w:r w:rsidDel="00EF43A3">
                <w:rPr>
                  <w:rFonts w:cs="Calibri"/>
                  <w:sz w:val="16"/>
                </w:rPr>
                <w:delText>uint8</w:delText>
              </w:r>
            </w:del>
            <w:proofErr w:type="spellStart"/>
            <w:ins w:id="966" w:author="Byrski, Krzysztof" w:date="2018-02-01T13:37:00Z">
              <w:r w:rsidR="00EF43A3">
                <w:rPr>
                  <w:rFonts w:cs="Calibri"/>
                  <w:sz w:val="16"/>
                </w:rPr>
                <w:t>enum</w:t>
              </w:r>
            </w:ins>
            <w:proofErr w:type="spellEnd"/>
          </w:p>
        </w:tc>
        <w:tc>
          <w:tcPr>
            <w:tcW w:w="1182" w:type="dxa"/>
          </w:tcPr>
          <w:p w:rsidR="00A23ADC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A23ADC" w:rsidRDefault="003D7ABA" w:rsidP="006575CC">
            <w:pPr>
              <w:spacing w:before="60"/>
              <w:rPr>
                <w:rFonts w:cs="Calibri"/>
                <w:sz w:val="16"/>
              </w:rPr>
            </w:pPr>
            <w:ins w:id="967" w:author="Byrski, Krzysztof" w:date="2018-02-01T13:33:00Z">
              <w:r>
                <w:rPr>
                  <w:rFonts w:cs="Calibri"/>
                  <w:sz w:val="16"/>
                </w:rPr>
                <w:t>3</w:t>
              </w:r>
            </w:ins>
            <w:del w:id="968" w:author="Byrski, Krzysztof" w:date="2018-02-01T13:33:00Z">
              <w:r w:rsidR="00A42B50" w:rsidDel="003D7ABA">
                <w:rPr>
                  <w:rFonts w:cs="Calibri"/>
                  <w:sz w:val="16"/>
                </w:rPr>
                <w:delText>255</w:delText>
              </w:r>
            </w:del>
          </w:p>
        </w:tc>
      </w:tr>
      <w:tr w:rsidR="00A23ADC" w:rsidRPr="00AA38E8" w:rsidTr="006575CC">
        <w:tc>
          <w:tcPr>
            <w:tcW w:w="1739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A23ADC" w:rsidRPr="00AA38E8" w:rsidRDefault="00A23ADC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A23ADC" w:rsidRDefault="00A23ADC" w:rsidP="00A2744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69" w:name="_Toc505258473"/>
      <w:r w:rsidRPr="00AA38E8">
        <w:rPr>
          <w:rFonts w:ascii="Calibri" w:hAnsi="Calibri" w:cs="Calibri"/>
        </w:rPr>
        <w:t>Description</w:t>
      </w:r>
      <w:bookmarkEnd w:id="969"/>
    </w:p>
    <w:p w:rsidR="00AE2A0F" w:rsidRDefault="00AE2A0F" w:rsidP="00A27443">
      <w:pPr>
        <w:tabs>
          <w:tab w:val="left" w:pos="0"/>
        </w:tabs>
      </w:pPr>
      <w:proofErr w:type="gramStart"/>
      <w:r>
        <w:rPr>
          <w:lang w:bidi="ar-SA"/>
        </w:rPr>
        <w:t>Implementation of ‘</w:t>
      </w:r>
      <w:proofErr w:type="spellStart"/>
      <w:r>
        <w:rPr>
          <w:lang w:bidi="ar-SA"/>
        </w:rPr>
        <w:t>TorqueArbitration</w:t>
      </w:r>
      <w:proofErr w:type="spellEnd"/>
      <w:r>
        <w:rPr>
          <w:lang w:bidi="ar-SA"/>
        </w:rPr>
        <w:t>’ block</w:t>
      </w:r>
      <w:proofErr w:type="gramEnd"/>
      <w:r>
        <w:rPr>
          <w:lang w:bidi="ar-SA"/>
        </w:rPr>
        <w:t xml:space="preserve"> in ‘PSATA_Per1’. This function determines </w:t>
      </w:r>
      <w:proofErr w:type="spellStart"/>
      <w:r>
        <w:rPr>
          <w:lang w:bidi="ar-SA"/>
        </w:rPr>
        <w:t>LxaPosServoCmd</w:t>
      </w:r>
      <w:proofErr w:type="spellEnd"/>
      <w:r>
        <w:rPr>
          <w:lang w:bidi="ar-SA"/>
        </w:rPr>
        <w:t xml:space="preserve"> and </w:t>
      </w:r>
      <w:proofErr w:type="spellStart"/>
      <w:r>
        <w:rPr>
          <w:lang w:bidi="ar-SA"/>
        </w:rPr>
        <w:t>APAPosSrvoCmd</w:t>
      </w:r>
      <w:proofErr w:type="spellEnd"/>
      <w:r>
        <w:rPr>
          <w:lang w:bidi="ar-SA"/>
        </w:rPr>
        <w:t xml:space="preserve"> based on the current </w:t>
      </w:r>
      <w:proofErr w:type="spellStart"/>
      <w:r w:rsidR="001B0435">
        <w:rPr>
          <w:lang w:bidi="ar-SA"/>
        </w:rPr>
        <w:t>EPSStateForLxa</w:t>
      </w:r>
      <w:proofErr w:type="spellEnd"/>
      <w:r w:rsidR="001B0435">
        <w:rPr>
          <w:lang w:bidi="ar-SA"/>
        </w:rPr>
        <w:t xml:space="preserve"> </w:t>
      </w:r>
      <w:r>
        <w:rPr>
          <w:lang w:bidi="ar-SA"/>
        </w:rPr>
        <w:t>and</w:t>
      </w:r>
      <w:r w:rsidR="001B0435" w:rsidRPr="001B0435">
        <w:rPr>
          <w:lang w:bidi="ar-SA"/>
        </w:rPr>
        <w:t xml:space="preserve"> </w:t>
      </w:r>
      <w:proofErr w:type="spellStart"/>
      <w:r w:rsidR="001B0435">
        <w:rPr>
          <w:lang w:bidi="ar-SA"/>
        </w:rPr>
        <w:t>ApaState</w:t>
      </w:r>
      <w:proofErr w:type="spellEnd"/>
      <w:r>
        <w:rPr>
          <w:lang w:bidi="ar-SA"/>
        </w:rPr>
        <w:t>.</w:t>
      </w:r>
    </w:p>
    <w:p w:rsidR="004F362C" w:rsidRDefault="004F362C" w:rsidP="004F362C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70" w:name="_Toc505258474"/>
      <w:r>
        <w:rPr>
          <w:rFonts w:ascii="Calibri" w:hAnsi="Calibri" w:cs="Calibri"/>
        </w:rPr>
        <w:t>LOCAL FUNCTION #2</w:t>
      </w:r>
      <w:bookmarkEnd w:id="97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4F362C" w:rsidRPr="00AA38E8" w:rsidTr="006575CC">
        <w:tc>
          <w:tcPr>
            <w:tcW w:w="1739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F362C">
              <w:rPr>
                <w:rFonts w:cs="Calibri"/>
                <w:sz w:val="16"/>
              </w:rPr>
              <w:t>APASupervision_Fn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4F362C" w:rsidRPr="00AA38E8" w:rsidRDefault="004F362C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4F362C" w:rsidRPr="00AA38E8" w:rsidRDefault="004F362C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4F362C" w:rsidRPr="00AA38E8" w:rsidRDefault="004F362C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4F362C" w:rsidRPr="00AA38E8" w:rsidTr="006575CC">
        <w:tc>
          <w:tcPr>
            <w:tcW w:w="1739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F362C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64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4F362C" w:rsidRPr="00AA38E8" w:rsidTr="006575CC">
        <w:tc>
          <w:tcPr>
            <w:tcW w:w="1739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4F362C" w:rsidRPr="00760F71" w:rsidRDefault="002A5FFF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HwTorque_HwNm_T_f32</w:t>
            </w:r>
          </w:p>
        </w:tc>
        <w:tc>
          <w:tcPr>
            <w:tcW w:w="864" w:type="dxa"/>
          </w:tcPr>
          <w:p w:rsidR="004F362C" w:rsidRDefault="002A5FF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4F362C" w:rsidRDefault="002A5FF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-10.0</w:t>
            </w:r>
          </w:p>
        </w:tc>
        <w:tc>
          <w:tcPr>
            <w:tcW w:w="1068" w:type="dxa"/>
          </w:tcPr>
          <w:p w:rsidR="004F362C" w:rsidRDefault="002A5FF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10.0</w:t>
            </w:r>
          </w:p>
        </w:tc>
      </w:tr>
      <w:tr w:rsidR="004F362C" w:rsidRPr="00AA38E8" w:rsidTr="006575CC">
        <w:tc>
          <w:tcPr>
            <w:tcW w:w="1739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4F362C" w:rsidRPr="00760F71" w:rsidRDefault="002A5FFF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VehicleSpeed_Kph_T_f32</w:t>
            </w:r>
          </w:p>
        </w:tc>
        <w:tc>
          <w:tcPr>
            <w:tcW w:w="864" w:type="dxa"/>
          </w:tcPr>
          <w:p w:rsidR="004F362C" w:rsidRDefault="002A5FF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4F362C" w:rsidRDefault="002A5FF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4F362C" w:rsidRDefault="002A5FF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4F362C" w:rsidRPr="00AA38E8" w:rsidTr="006575CC">
        <w:tc>
          <w:tcPr>
            <w:tcW w:w="1739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4F362C" w:rsidRPr="00AA38E8" w:rsidRDefault="004F362C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F362C" w:rsidRDefault="004F362C" w:rsidP="004F362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71" w:name="_Toc505258475"/>
      <w:r w:rsidRPr="00AA38E8">
        <w:rPr>
          <w:rFonts w:ascii="Calibri" w:hAnsi="Calibri" w:cs="Calibri"/>
        </w:rPr>
        <w:t>Description</w:t>
      </w:r>
      <w:bookmarkEnd w:id="971"/>
    </w:p>
    <w:p w:rsidR="004F362C" w:rsidRPr="00AE2A0F" w:rsidRDefault="004F362C" w:rsidP="004F362C">
      <w:pPr>
        <w:tabs>
          <w:tab w:val="left" w:pos="0"/>
        </w:tabs>
        <w:rPr>
          <w:lang w:bidi="ar-SA"/>
        </w:rPr>
      </w:pPr>
      <w:proofErr w:type="gramStart"/>
      <w:r>
        <w:rPr>
          <w:lang w:bidi="ar-SA"/>
        </w:rPr>
        <w:t>Implementation of ‘</w:t>
      </w:r>
      <w:r w:rsidR="002A5FFF">
        <w:rPr>
          <w:lang w:bidi="ar-SA"/>
        </w:rPr>
        <w:t>APA Supervision’</w:t>
      </w:r>
      <w:r>
        <w:rPr>
          <w:lang w:bidi="ar-SA"/>
        </w:rPr>
        <w:t xml:space="preserve"> block</w:t>
      </w:r>
      <w:proofErr w:type="gramEnd"/>
      <w:r>
        <w:rPr>
          <w:lang w:bidi="ar-SA"/>
        </w:rPr>
        <w:t xml:space="preserve"> in ‘PSATA_Per1’. This function determines </w:t>
      </w:r>
      <w:r w:rsidR="002A5FFF">
        <w:rPr>
          <w:lang w:bidi="ar-SA"/>
        </w:rPr>
        <w:t xml:space="preserve">the APA output torque overlay and monitors </w:t>
      </w:r>
      <w:proofErr w:type="spellStart"/>
      <w:r w:rsidR="002A5FFF">
        <w:rPr>
          <w:lang w:bidi="ar-SA"/>
        </w:rPr>
        <w:t>PosSrvo</w:t>
      </w:r>
      <w:proofErr w:type="spellEnd"/>
      <w:r w:rsidR="002A5FFF">
        <w:rPr>
          <w:lang w:bidi="ar-SA"/>
        </w:rPr>
        <w:t xml:space="preserve"> for errors.</w:t>
      </w:r>
    </w:p>
    <w:p w:rsidR="004F362C" w:rsidRPr="00AE2A0F" w:rsidRDefault="004F362C" w:rsidP="00A27443">
      <w:pPr>
        <w:tabs>
          <w:tab w:val="left" w:pos="0"/>
        </w:tabs>
      </w:pPr>
    </w:p>
    <w:p w:rsidR="009A5FE8" w:rsidRDefault="009A5FE8" w:rsidP="0075257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72" w:name="_Toc505258476"/>
      <w:r w:rsidRPr="00AA38E8">
        <w:rPr>
          <w:rFonts w:ascii="Calibri" w:hAnsi="Calibri" w:cs="Calibri"/>
        </w:rPr>
        <w:t>Local Function #</w:t>
      </w:r>
      <w:r w:rsidR="00D1629F">
        <w:rPr>
          <w:rFonts w:ascii="Calibri" w:hAnsi="Calibri" w:cs="Calibri"/>
        </w:rPr>
        <w:t>3</w:t>
      </w:r>
      <w:bookmarkEnd w:id="97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9A5FE8" w:rsidRPr="00AA38E8" w:rsidTr="009236B5">
        <w:tc>
          <w:tcPr>
            <w:tcW w:w="1739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9A5FE8" w:rsidRPr="00AA38E8" w:rsidRDefault="00511D40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</w:t>
            </w:r>
            <w:proofErr w:type="spellStart"/>
            <w:r>
              <w:rPr>
                <w:rFonts w:cs="Calibri"/>
                <w:sz w:val="16"/>
              </w:rPr>
              <w:t>Cal_ApaNTC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A5FE8" w:rsidRPr="00AA38E8" w:rsidDel="00E11CCB" w:rsidTr="009236B5">
        <w:trPr>
          <w:del w:id="973" w:author="Byrski, Krzysztof" w:date="2018-02-07T10:37:00Z"/>
        </w:trPr>
        <w:tc>
          <w:tcPr>
            <w:tcW w:w="1739" w:type="dxa"/>
          </w:tcPr>
          <w:p w:rsidR="009A5FE8" w:rsidRPr="00AA38E8" w:rsidDel="00E11CCB" w:rsidRDefault="009A5FE8" w:rsidP="009618C9">
            <w:pPr>
              <w:spacing w:before="60"/>
              <w:rPr>
                <w:del w:id="974" w:author="Byrski, Krzysztof" w:date="2018-02-07T10:37:00Z"/>
                <w:rFonts w:cs="Calibri"/>
                <w:b/>
                <w:bCs/>
                <w:sz w:val="16"/>
              </w:rPr>
            </w:pPr>
            <w:del w:id="975" w:author="Byrski, Krzysztof" w:date="2018-02-07T10:37:00Z">
              <w:r w:rsidRPr="00AA38E8" w:rsidDel="00E11CCB">
                <w:rPr>
                  <w:rFonts w:cs="Calibri"/>
                  <w:b/>
                  <w:bCs/>
                  <w:sz w:val="16"/>
                </w:rPr>
                <w:delText xml:space="preserve">Arguments Passed </w:delText>
              </w:r>
            </w:del>
          </w:p>
        </w:tc>
        <w:tc>
          <w:tcPr>
            <w:tcW w:w="4075" w:type="dxa"/>
          </w:tcPr>
          <w:p w:rsidR="009A5FE8" w:rsidRPr="00AA38E8" w:rsidDel="00E11CCB" w:rsidRDefault="00760F71" w:rsidP="009618C9">
            <w:pPr>
              <w:spacing w:before="60"/>
              <w:rPr>
                <w:del w:id="976" w:author="Byrski, Krzysztof" w:date="2018-02-07T10:37:00Z"/>
                <w:rFonts w:cs="Calibri"/>
                <w:sz w:val="16"/>
              </w:rPr>
            </w:pPr>
            <w:del w:id="977" w:author="Byrski, Krzysztof" w:date="2018-02-07T10:37:00Z">
              <w:r w:rsidRPr="00760F71" w:rsidDel="00E11CCB">
                <w:rPr>
                  <w:rFonts w:cs="Calibri"/>
                  <w:sz w:val="16"/>
                </w:rPr>
                <w:delText>PosSrvoCmd_MtrNm_T_f32</w:delText>
              </w:r>
            </w:del>
          </w:p>
        </w:tc>
        <w:tc>
          <w:tcPr>
            <w:tcW w:w="864" w:type="dxa"/>
          </w:tcPr>
          <w:p w:rsidR="009A5FE8" w:rsidRPr="00AA38E8" w:rsidDel="00E11CCB" w:rsidRDefault="009A5FE8" w:rsidP="009618C9">
            <w:pPr>
              <w:spacing w:before="60"/>
              <w:rPr>
                <w:del w:id="978" w:author="Byrski, Krzysztof" w:date="2018-02-07T10:37:00Z"/>
                <w:rFonts w:cs="Calibri"/>
                <w:sz w:val="16"/>
              </w:rPr>
            </w:pPr>
            <w:del w:id="979" w:author="Byrski, Krzysztof" w:date="2018-02-07T10:37:00Z">
              <w:r w:rsidDel="00E11CCB">
                <w:rPr>
                  <w:rFonts w:cs="Calibri"/>
                  <w:sz w:val="16"/>
                </w:rPr>
                <w:delText>Float32</w:delText>
              </w:r>
            </w:del>
          </w:p>
        </w:tc>
        <w:tc>
          <w:tcPr>
            <w:tcW w:w="1182" w:type="dxa"/>
          </w:tcPr>
          <w:p w:rsidR="009A5FE8" w:rsidRPr="00AA38E8" w:rsidDel="00E11CCB" w:rsidRDefault="00760F71">
            <w:pPr>
              <w:spacing w:before="60"/>
              <w:rPr>
                <w:del w:id="980" w:author="Byrski, Krzysztof" w:date="2018-02-07T10:37:00Z"/>
                <w:rFonts w:cs="Calibri"/>
                <w:sz w:val="16"/>
              </w:rPr>
            </w:pPr>
            <w:del w:id="981" w:author="Byrski, Krzysztof" w:date="2018-02-07T10:37:00Z">
              <w:r w:rsidRPr="00760F71" w:rsidDel="00E11CCB">
                <w:rPr>
                  <w:rFonts w:cs="Calibri"/>
                  <w:sz w:val="16"/>
                </w:rPr>
                <w:delText>-8.800000191</w:delText>
              </w:r>
            </w:del>
          </w:p>
        </w:tc>
        <w:tc>
          <w:tcPr>
            <w:tcW w:w="1068" w:type="dxa"/>
          </w:tcPr>
          <w:p w:rsidR="009A5FE8" w:rsidRPr="00AA38E8" w:rsidDel="00E11CCB" w:rsidRDefault="00760F71">
            <w:pPr>
              <w:spacing w:before="60"/>
              <w:rPr>
                <w:del w:id="982" w:author="Byrski, Krzysztof" w:date="2018-02-07T10:37:00Z"/>
                <w:rFonts w:cs="Calibri"/>
                <w:sz w:val="16"/>
              </w:rPr>
            </w:pPr>
            <w:del w:id="983" w:author="Byrski, Krzysztof" w:date="2018-02-07T10:37:00Z">
              <w:r w:rsidRPr="00760F71" w:rsidDel="00E11CCB">
                <w:rPr>
                  <w:rFonts w:cs="Calibri"/>
                  <w:sz w:val="16"/>
                </w:rPr>
                <w:delText>8.800000191</w:delText>
              </w:r>
            </w:del>
          </w:p>
        </w:tc>
      </w:tr>
      <w:tr w:rsidR="00760F71" w:rsidRPr="00AA38E8" w:rsidTr="009236B5">
        <w:tc>
          <w:tcPr>
            <w:tcW w:w="1739" w:type="dxa"/>
          </w:tcPr>
          <w:p w:rsidR="00760F71" w:rsidRPr="00AA38E8" w:rsidRDefault="00E11CCB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ins w:id="984" w:author="Byrski, Krzysztof" w:date="2018-02-07T10:37:00Z">
              <w:r w:rsidRPr="00AA38E8">
                <w:rPr>
                  <w:rFonts w:cs="Calibri"/>
                  <w:b/>
                  <w:bCs/>
                  <w:sz w:val="16"/>
                </w:rPr>
                <w:t>Arguments Passed</w:t>
              </w:r>
            </w:ins>
          </w:p>
        </w:tc>
        <w:tc>
          <w:tcPr>
            <w:tcW w:w="4075" w:type="dxa"/>
          </w:tcPr>
          <w:p w:rsidR="00760F71" w:rsidRPr="00760F71" w:rsidRDefault="00760F71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60F71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64" w:type="dxa"/>
          </w:tcPr>
          <w:p w:rsidR="00760F71" w:rsidRDefault="00760F71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760F71" w:rsidRPr="00AA38E8" w:rsidTr="009236B5">
        <w:tc>
          <w:tcPr>
            <w:tcW w:w="1739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760F71" w:rsidRPr="00760F71" w:rsidRDefault="00760F71" w:rsidP="009618C9">
            <w:pPr>
              <w:spacing w:before="60"/>
              <w:rPr>
                <w:rFonts w:cs="Calibri"/>
                <w:sz w:val="16"/>
              </w:rPr>
            </w:pPr>
            <w:r w:rsidRPr="00760F71">
              <w:rPr>
                <w:rFonts w:cs="Calibri"/>
                <w:sz w:val="16"/>
              </w:rPr>
              <w:t>VehicleSpeed_Kph_T_f32</w:t>
            </w:r>
          </w:p>
        </w:tc>
        <w:tc>
          <w:tcPr>
            <w:tcW w:w="864" w:type="dxa"/>
          </w:tcPr>
          <w:p w:rsidR="00760F71" w:rsidRDefault="00760F71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760F71" w:rsidRDefault="00760F7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760F71" w:rsidRPr="00AA38E8" w:rsidTr="009236B5">
        <w:tc>
          <w:tcPr>
            <w:tcW w:w="1739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760F71" w:rsidRPr="00AA38E8" w:rsidRDefault="00760F71" w:rsidP="009618C9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D04B9" w:rsidRDefault="00FD04B9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85" w:name="_Toc406065269"/>
      <w:bookmarkStart w:id="986" w:name="_Toc505258477"/>
      <w:r w:rsidRPr="00AA38E8">
        <w:rPr>
          <w:rFonts w:ascii="Calibri" w:hAnsi="Calibri" w:cs="Calibri"/>
        </w:rPr>
        <w:t>Description</w:t>
      </w:r>
      <w:bookmarkEnd w:id="985"/>
      <w:bookmarkEnd w:id="986"/>
    </w:p>
    <w:p w:rsidR="00FD04B9" w:rsidRDefault="00760F71" w:rsidP="00D75A88">
      <w:pPr>
        <w:autoSpaceDE w:val="0"/>
        <w:autoSpaceDN w:val="0"/>
        <w:adjustRightInd w:val="0"/>
        <w:rPr>
          <w:lang w:bidi="ar-SA"/>
        </w:rPr>
      </w:pPr>
      <w:r w:rsidRPr="00D75A88">
        <w:rPr>
          <w:lang w:bidi="ar-SA"/>
        </w:rPr>
        <w:t>This function monitors 'State Handler' and '</w:t>
      </w:r>
      <w:proofErr w:type="spellStart"/>
      <w:r w:rsidRPr="00D75A88">
        <w:rPr>
          <w:lang w:bidi="ar-SA"/>
        </w:rPr>
        <w:t>PosServo</w:t>
      </w:r>
      <w:proofErr w:type="spellEnd"/>
      <w:r w:rsidRPr="00D75A88">
        <w:rPr>
          <w:lang w:bidi="ar-SA"/>
        </w:rPr>
        <w:t>' for errors. Sets '</w:t>
      </w:r>
      <w:proofErr w:type="spellStart"/>
      <w:r w:rsidRPr="00D75A88">
        <w:rPr>
          <w:lang w:bidi="ar-SA"/>
        </w:rPr>
        <w:t>PosSrvoNTC_Cnt_</w:t>
      </w:r>
      <w:proofErr w:type="gramStart"/>
      <w:r w:rsidRPr="00D75A88">
        <w:rPr>
          <w:lang w:bidi="ar-SA"/>
        </w:rPr>
        <w:t>lgc</w:t>
      </w:r>
      <w:proofErr w:type="spellEnd"/>
      <w:r w:rsidRPr="00D75A88">
        <w:rPr>
          <w:lang w:bidi="ar-SA"/>
        </w:rPr>
        <w:t xml:space="preserve">' </w:t>
      </w:r>
      <w:r>
        <w:rPr>
          <w:lang w:bidi="ar-SA"/>
        </w:rPr>
        <w:t xml:space="preserve"> </w:t>
      </w:r>
      <w:r w:rsidRPr="00D75A88">
        <w:rPr>
          <w:lang w:bidi="ar-SA"/>
        </w:rPr>
        <w:t>signal</w:t>
      </w:r>
      <w:proofErr w:type="gramEnd"/>
      <w:r w:rsidRPr="00D75A88">
        <w:rPr>
          <w:lang w:bidi="ar-SA"/>
        </w:rPr>
        <w:t xml:space="preserve"> accordingly.</w:t>
      </w:r>
      <w:r w:rsidR="00FD04B9">
        <w:rPr>
          <w:lang w:bidi="ar-SA"/>
        </w:rPr>
        <w:t xml:space="preserve"> </w:t>
      </w:r>
    </w:p>
    <w:p w:rsidR="00620E8C" w:rsidRDefault="00CE6C5F" w:rsidP="00D75A88">
      <w:pPr>
        <w:autoSpaceDE w:val="0"/>
        <w:autoSpaceDN w:val="0"/>
        <w:adjustRightInd w:val="0"/>
        <w:rPr>
          <w:ins w:id="987" w:author="Byrski, Krzysztof" w:date="2018-02-01T13:38:00Z"/>
          <w:lang w:bidi="ar-SA"/>
        </w:rPr>
      </w:pPr>
      <w:r w:rsidRPr="00D75A88">
        <w:rPr>
          <w:lang w:bidi="ar-SA"/>
        </w:rPr>
        <w:t xml:space="preserve">Note: This implementation corresponds to lower half of </w:t>
      </w:r>
      <w:r w:rsidR="00D1629F" w:rsidRPr="00D1629F">
        <w:rPr>
          <w:lang w:bidi="ar-SA"/>
        </w:rPr>
        <w:t xml:space="preserve">APA </w:t>
      </w:r>
      <w:r w:rsidR="00511D40">
        <w:rPr>
          <w:lang w:bidi="ar-SA"/>
        </w:rPr>
        <w:t>NTC</w:t>
      </w:r>
      <w:r w:rsidR="00511D40" w:rsidRPr="00D75A88">
        <w:rPr>
          <w:lang w:bidi="ar-SA"/>
        </w:rPr>
        <w:t xml:space="preserve"> </w:t>
      </w:r>
      <w:r w:rsidRPr="00D75A88">
        <w:rPr>
          <w:lang w:bidi="ar-SA"/>
        </w:rPr>
        <w:t>block.</w:t>
      </w:r>
    </w:p>
    <w:p w:rsidR="00620E8C" w:rsidRDefault="00620E8C">
      <w:pPr>
        <w:rPr>
          <w:ins w:id="988" w:author="Byrski, Krzysztof" w:date="2018-02-01T13:38:00Z"/>
          <w:lang w:bidi="ar-SA"/>
        </w:rPr>
      </w:pPr>
      <w:ins w:id="989" w:author="Byrski, Krzysztof" w:date="2018-02-01T13:38:00Z">
        <w:r>
          <w:rPr>
            <w:lang w:bidi="ar-SA"/>
          </w:rPr>
          <w:br w:type="page"/>
        </w:r>
      </w:ins>
    </w:p>
    <w:p w:rsidR="00CE6C5F" w:rsidRPr="009618C9" w:rsidDel="00620E8C" w:rsidRDefault="00CE6C5F" w:rsidP="00D75A88">
      <w:pPr>
        <w:autoSpaceDE w:val="0"/>
        <w:autoSpaceDN w:val="0"/>
        <w:adjustRightInd w:val="0"/>
        <w:rPr>
          <w:del w:id="990" w:author="Byrski, Krzysztof" w:date="2018-02-01T13:38:00Z"/>
          <w:lang w:bidi="ar-SA"/>
        </w:rPr>
      </w:pPr>
    </w:p>
    <w:p w:rsidR="009A5FE8" w:rsidRPr="00AA38E8" w:rsidRDefault="009A5FE8" w:rsidP="009A5FE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91" w:name="_Toc505258478"/>
      <w:r w:rsidRPr="00AA38E8">
        <w:rPr>
          <w:rFonts w:ascii="Calibri" w:hAnsi="Calibri" w:cs="Calibri"/>
        </w:rPr>
        <w:t>Local Function #</w:t>
      </w:r>
      <w:r w:rsidR="00D1629F">
        <w:rPr>
          <w:rFonts w:ascii="Calibri" w:hAnsi="Calibri" w:cs="Calibri"/>
        </w:rPr>
        <w:t>4</w:t>
      </w:r>
      <w:bookmarkEnd w:id="991"/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4080"/>
        <w:gridCol w:w="882"/>
        <w:gridCol w:w="1170"/>
        <w:gridCol w:w="1170"/>
      </w:tblGrid>
      <w:tr w:rsidR="009A5FE8" w:rsidRPr="00AA38E8" w:rsidTr="0075257E">
        <w:tc>
          <w:tcPr>
            <w:tcW w:w="1716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80" w:type="dxa"/>
          </w:tcPr>
          <w:p w:rsidR="009A5FE8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86972">
              <w:rPr>
                <w:rFonts w:cs="Calibri"/>
                <w:sz w:val="16"/>
              </w:rPr>
              <w:t>Cal_PosServoSmoothingFactor</w:t>
            </w:r>
            <w:proofErr w:type="spellEnd"/>
          </w:p>
        </w:tc>
        <w:tc>
          <w:tcPr>
            <w:tcW w:w="882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70" w:type="dxa"/>
            <w:shd w:val="pct30" w:color="FFFF00" w:fill="auto"/>
          </w:tcPr>
          <w:p w:rsidR="009A5FE8" w:rsidRPr="00AA38E8" w:rsidRDefault="009A5FE8" w:rsidP="009618C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A5FE8" w:rsidRPr="00AA38E8" w:rsidTr="0075257E">
        <w:tc>
          <w:tcPr>
            <w:tcW w:w="1716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80" w:type="dxa"/>
          </w:tcPr>
          <w:p w:rsidR="009A5FE8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r w:rsidRPr="00886972">
              <w:rPr>
                <w:rFonts w:cs="Calibri"/>
                <w:sz w:val="16"/>
              </w:rPr>
              <w:t>HwTorque_HwNm_T_f32</w:t>
            </w:r>
          </w:p>
        </w:tc>
        <w:tc>
          <w:tcPr>
            <w:tcW w:w="882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70" w:type="dxa"/>
          </w:tcPr>
          <w:p w:rsidR="009A5FE8" w:rsidRPr="0075257E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-10</w:t>
            </w:r>
          </w:p>
        </w:tc>
        <w:tc>
          <w:tcPr>
            <w:tcW w:w="1170" w:type="dxa"/>
          </w:tcPr>
          <w:p w:rsidR="009A5FE8" w:rsidRPr="008E1AB4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</w:tc>
      </w:tr>
      <w:tr w:rsidR="00886972" w:rsidRPr="00AA38E8" w:rsidTr="0075257E">
        <w:tc>
          <w:tcPr>
            <w:tcW w:w="1716" w:type="dxa"/>
          </w:tcPr>
          <w:p w:rsidR="00886972" w:rsidRPr="00AA38E8" w:rsidRDefault="00886972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80" w:type="dxa"/>
          </w:tcPr>
          <w:p w:rsidR="00886972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86972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82" w:type="dxa"/>
          </w:tcPr>
          <w:p w:rsidR="00886972" w:rsidRPr="00AA38E8" w:rsidRDefault="00886972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70" w:type="dxa"/>
          </w:tcPr>
          <w:p w:rsidR="00886972" w:rsidRPr="008E1AB4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70" w:type="dxa"/>
          </w:tcPr>
          <w:p w:rsidR="00886972" w:rsidRPr="008E1AB4" w:rsidRDefault="00886972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A5FE8" w:rsidRPr="00AA38E8" w:rsidTr="0075257E">
        <w:tc>
          <w:tcPr>
            <w:tcW w:w="1716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80" w:type="dxa"/>
          </w:tcPr>
          <w:p w:rsidR="009A5FE8" w:rsidRPr="00AA38E8" w:rsidRDefault="002B0737" w:rsidP="009618C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82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70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70" w:type="dxa"/>
          </w:tcPr>
          <w:p w:rsidR="009A5FE8" w:rsidRPr="00AA38E8" w:rsidRDefault="009A5FE8" w:rsidP="009618C9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D04B9" w:rsidRDefault="00FD04B9" w:rsidP="00FD04B9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92" w:name="_Toc505258479"/>
      <w:r w:rsidRPr="00AA38E8">
        <w:rPr>
          <w:rFonts w:ascii="Calibri" w:hAnsi="Calibri" w:cs="Calibri"/>
        </w:rPr>
        <w:t>Description</w:t>
      </w:r>
      <w:bookmarkEnd w:id="992"/>
    </w:p>
    <w:p w:rsidR="00FD04B9" w:rsidRPr="004C0DF6" w:rsidRDefault="00886972" w:rsidP="004C0DF6">
      <w:proofErr w:type="gramStart"/>
      <w:r w:rsidRPr="004C0DF6">
        <w:t>Implementation of '</w:t>
      </w:r>
      <w:proofErr w:type="spellStart"/>
      <w:r w:rsidRPr="004C0DF6">
        <w:t>PosServoSmoothing</w:t>
      </w:r>
      <w:proofErr w:type="spellEnd"/>
      <w:r w:rsidRPr="004C0DF6">
        <w:t>' block.</w:t>
      </w:r>
      <w:proofErr w:type="gramEnd"/>
      <w:r w:rsidRPr="004C0DF6">
        <w:t xml:space="preserve"> </w:t>
      </w:r>
      <w:proofErr w:type="spellStart"/>
      <w:r w:rsidRPr="004C0DF6">
        <w:t>PosServoCmd</w:t>
      </w:r>
      <w:proofErr w:type="spellEnd"/>
      <w:r w:rsidRPr="004C0DF6">
        <w:t xml:space="preserve"> changes instantly from zero when disabled to non-zero when enabled, and vice-versa. This routine calculates a scale factor for the </w:t>
      </w:r>
      <w:proofErr w:type="spellStart"/>
      <w:r w:rsidRPr="004C0DF6">
        <w:t>PosServoCmd</w:t>
      </w:r>
      <w:proofErr w:type="spellEnd"/>
      <w:r w:rsidRPr="004C0DF6">
        <w:t xml:space="preserve"> to smoothly ramp it in and out. First, it produces a linear scale factor, </w:t>
      </w:r>
      <w:proofErr w:type="gramStart"/>
      <w:r w:rsidRPr="004C0DF6">
        <w:t>then</w:t>
      </w:r>
      <w:proofErr w:type="gramEnd"/>
      <w:r w:rsidRPr="004C0DF6">
        <w:t xml:space="preserve"> feeds the linear factor into a lookup table to non-linearize </w:t>
      </w:r>
      <w:proofErr w:type="spellStart"/>
      <w:r w:rsidRPr="004C0DF6">
        <w:t>it.This</w:t>
      </w:r>
      <w:proofErr w:type="spellEnd"/>
      <w:r w:rsidRPr="004C0DF6">
        <w:t xml:space="preserve"> produces softer transitions when scale factor is near zero or near unity. The scale factor can decrease more rapidly when driver hand wheel torque is present.</w:t>
      </w:r>
      <w:r w:rsidR="00FD04B9" w:rsidRPr="004C0DF6">
        <w:t xml:space="preserve"> </w:t>
      </w:r>
    </w:p>
    <w:p w:rsidR="0086755E" w:rsidRDefault="0086755E" w:rsidP="0086755E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93" w:name="_Toc505258480"/>
      <w:r>
        <w:rPr>
          <w:rFonts w:ascii="Calibri" w:hAnsi="Calibri" w:cs="Calibri"/>
        </w:rPr>
        <w:t>LOCAL FUNCTION #5</w:t>
      </w:r>
      <w:bookmarkEnd w:id="99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LxaSupervision_Fn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86755E" w:rsidRPr="00AA38E8" w:rsidRDefault="0086755E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86755E" w:rsidRPr="00AA38E8" w:rsidRDefault="0086755E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86755E" w:rsidRPr="00AA38E8" w:rsidRDefault="0086755E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VehicleSpeed_Kph_T_f32</w:t>
            </w:r>
          </w:p>
        </w:tc>
        <w:tc>
          <w:tcPr>
            <w:tcW w:w="864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86755E" w:rsidRPr="00760F71" w:rsidRDefault="0086755E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HwTorque_HwNm_T_f32</w:t>
            </w:r>
          </w:p>
        </w:tc>
        <w:tc>
          <w:tcPr>
            <w:tcW w:w="864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-10.0</w:t>
            </w:r>
          </w:p>
        </w:tc>
        <w:tc>
          <w:tcPr>
            <w:tcW w:w="1068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10.0</w:t>
            </w:r>
          </w:p>
        </w:tc>
      </w:tr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86755E" w:rsidRPr="00760F71" w:rsidRDefault="0086755E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64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86755E" w:rsidRP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 w:rsidRPr="0086755E">
              <w:rPr>
                <w:rFonts w:cs="Calibri"/>
                <w:sz w:val="16"/>
              </w:rPr>
              <w:t>HandwheelVelocity_HwRadpS_T_f32</w:t>
            </w:r>
          </w:p>
        </w:tc>
        <w:tc>
          <w:tcPr>
            <w:tcW w:w="864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86755E" w:rsidRDefault="00502E2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ins w:id="994" w:author="Byrski, Krzysztof" w:date="2018-02-07T12:01:00Z">
              <w:r w:rsidR="00DE4129">
                <w:rPr>
                  <w:rFonts w:cs="Calibri"/>
                  <w:sz w:val="16"/>
                </w:rPr>
                <w:t>32</w:t>
              </w:r>
              <w:r w:rsidR="002C7C45">
                <w:rPr>
                  <w:rFonts w:cs="Calibri"/>
                  <w:sz w:val="16"/>
                </w:rPr>
                <w:t>.0</w:t>
              </w:r>
            </w:ins>
            <w:del w:id="995" w:author="Byrski, Krzysztof" w:date="2018-02-07T12:00:00Z">
              <w:r w:rsidDel="00DE4129">
                <w:rPr>
                  <w:rFonts w:cs="Calibri"/>
                  <w:sz w:val="16"/>
                </w:rPr>
                <w:delText>10</w:delText>
              </w:r>
            </w:del>
          </w:p>
        </w:tc>
        <w:tc>
          <w:tcPr>
            <w:tcW w:w="1068" w:type="dxa"/>
          </w:tcPr>
          <w:p w:rsidR="0086755E" w:rsidRDefault="00DE4129" w:rsidP="006575CC">
            <w:pPr>
              <w:spacing w:before="60"/>
              <w:rPr>
                <w:rFonts w:cs="Calibri"/>
                <w:sz w:val="16"/>
              </w:rPr>
            </w:pPr>
            <w:ins w:id="996" w:author="Byrski, Krzysztof" w:date="2018-02-07T12:01:00Z">
              <w:r>
                <w:rPr>
                  <w:rFonts w:cs="Calibri"/>
                  <w:sz w:val="16"/>
                </w:rPr>
                <w:t>32</w:t>
              </w:r>
              <w:r w:rsidR="002C7C45">
                <w:rPr>
                  <w:rFonts w:cs="Calibri"/>
                  <w:sz w:val="16"/>
                </w:rPr>
                <w:t>.0</w:t>
              </w:r>
            </w:ins>
            <w:del w:id="997" w:author="Byrski, Krzysztof" w:date="2018-02-07T12:01:00Z">
              <w:r w:rsidR="00502E28" w:rsidDel="00DE4129">
                <w:rPr>
                  <w:rFonts w:cs="Calibri"/>
                  <w:sz w:val="16"/>
                </w:rPr>
                <w:delText>10</w:delText>
              </w:r>
            </w:del>
          </w:p>
        </w:tc>
      </w:tr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86755E" w:rsidRPr="0086755E" w:rsidRDefault="0086755E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864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6755E" w:rsidRPr="00AA38E8" w:rsidTr="006575CC">
        <w:tc>
          <w:tcPr>
            <w:tcW w:w="1739" w:type="dxa"/>
          </w:tcPr>
          <w:p w:rsidR="0086755E" w:rsidRPr="00AA38E8" w:rsidRDefault="0086755E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86755E" w:rsidRPr="0086755E" w:rsidRDefault="0086755E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864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86755E" w:rsidRDefault="0086755E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737336" w:rsidRPr="00AA38E8" w:rsidTr="006575CC">
        <w:tc>
          <w:tcPr>
            <w:tcW w:w="1739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737336" w:rsidRPr="0086755E" w:rsidRDefault="00737336" w:rsidP="00737336">
            <w:pPr>
              <w:spacing w:before="60"/>
              <w:rPr>
                <w:rFonts w:cs="Calibri"/>
                <w:sz w:val="16"/>
              </w:rPr>
            </w:pPr>
            <w:r w:rsidRPr="00737336">
              <w:rPr>
                <w:rFonts w:cs="Calibri"/>
                <w:sz w:val="16"/>
              </w:rPr>
              <w:t>HwTrqRate_HwNmpS_T_f32</w:t>
            </w:r>
          </w:p>
        </w:tc>
        <w:tc>
          <w:tcPr>
            <w:tcW w:w="864" w:type="dxa"/>
          </w:tcPr>
          <w:p w:rsidR="00737336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737336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0.0F</w:t>
            </w:r>
          </w:p>
        </w:tc>
        <w:tc>
          <w:tcPr>
            <w:tcW w:w="1068" w:type="dxa"/>
          </w:tcPr>
          <w:p w:rsidR="00737336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200.0F</w:t>
            </w:r>
          </w:p>
        </w:tc>
      </w:tr>
      <w:tr w:rsidR="003D7ABA" w:rsidRPr="00AA38E8" w:rsidTr="006575CC">
        <w:trPr>
          <w:ins w:id="998" w:author="Byrski, Krzysztof" w:date="2018-02-01T13:31:00Z"/>
        </w:trPr>
        <w:tc>
          <w:tcPr>
            <w:tcW w:w="1739" w:type="dxa"/>
          </w:tcPr>
          <w:p w:rsidR="003D7ABA" w:rsidRPr="00AA38E8" w:rsidRDefault="003D7ABA" w:rsidP="00737336">
            <w:pPr>
              <w:spacing w:before="60"/>
              <w:rPr>
                <w:ins w:id="999" w:author="Byrski, Krzysztof" w:date="2018-02-01T13:31:00Z"/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3D7ABA" w:rsidRPr="00737336" w:rsidRDefault="003D7ABA" w:rsidP="00737336">
            <w:pPr>
              <w:spacing w:before="60"/>
              <w:rPr>
                <w:ins w:id="1000" w:author="Byrski, Krzysztof" w:date="2018-02-01T13:31:00Z"/>
                <w:rFonts w:cs="Calibri"/>
                <w:sz w:val="16"/>
              </w:rPr>
            </w:pPr>
            <w:ins w:id="1001" w:author="Byrski, Krzysztof" w:date="2018-02-01T13:31:00Z">
              <w:r w:rsidRPr="003D7ABA">
                <w:rPr>
                  <w:rFonts w:cs="Calibri"/>
                  <w:sz w:val="16"/>
                </w:rPr>
                <w:t>LxaCorrnFacReqLimd_Uls_T_f32</w:t>
              </w:r>
            </w:ins>
          </w:p>
        </w:tc>
        <w:tc>
          <w:tcPr>
            <w:tcW w:w="864" w:type="dxa"/>
          </w:tcPr>
          <w:p w:rsidR="003D7ABA" w:rsidRDefault="003D7ABA" w:rsidP="00737336">
            <w:pPr>
              <w:spacing w:before="60"/>
              <w:rPr>
                <w:ins w:id="1002" w:author="Byrski, Krzysztof" w:date="2018-02-01T13:31:00Z"/>
                <w:rFonts w:cs="Calibri"/>
                <w:sz w:val="16"/>
              </w:rPr>
            </w:pPr>
            <w:ins w:id="1003" w:author="Byrski, Krzysztof" w:date="2018-02-01T13:31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1182" w:type="dxa"/>
          </w:tcPr>
          <w:p w:rsidR="003D7ABA" w:rsidRDefault="003D7ABA" w:rsidP="00737336">
            <w:pPr>
              <w:spacing w:before="60"/>
              <w:rPr>
                <w:ins w:id="1004" w:author="Byrski, Krzysztof" w:date="2018-02-01T13:31:00Z"/>
                <w:rFonts w:cs="Calibri"/>
                <w:sz w:val="16"/>
              </w:rPr>
            </w:pPr>
            <w:ins w:id="1005" w:author="Byrski, Krzysztof" w:date="2018-02-01T13:31:00Z">
              <w:r>
                <w:rPr>
                  <w:rFonts w:cs="Calibri"/>
                  <w:sz w:val="16"/>
                </w:rPr>
                <w:t>0.0</w:t>
              </w:r>
            </w:ins>
          </w:p>
        </w:tc>
        <w:tc>
          <w:tcPr>
            <w:tcW w:w="1068" w:type="dxa"/>
          </w:tcPr>
          <w:p w:rsidR="003D7ABA" w:rsidRDefault="003D7ABA" w:rsidP="00737336">
            <w:pPr>
              <w:spacing w:before="60"/>
              <w:rPr>
                <w:ins w:id="1006" w:author="Byrski, Krzysztof" w:date="2018-02-01T13:31:00Z"/>
                <w:rFonts w:cs="Calibri"/>
                <w:sz w:val="16"/>
              </w:rPr>
            </w:pPr>
            <w:ins w:id="1007" w:author="Byrski, Krzysztof" w:date="2018-02-01T13:31:00Z">
              <w:r>
                <w:rPr>
                  <w:rFonts w:cs="Calibri"/>
                  <w:sz w:val="16"/>
                </w:rPr>
                <w:t>1.0</w:t>
              </w:r>
            </w:ins>
          </w:p>
        </w:tc>
      </w:tr>
      <w:tr w:rsidR="00737336" w:rsidRPr="00AA38E8" w:rsidTr="006575CC">
        <w:tc>
          <w:tcPr>
            <w:tcW w:w="1739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6755E" w:rsidRDefault="0086755E" w:rsidP="0086755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08" w:name="_Toc505258481"/>
      <w:r w:rsidRPr="00AA38E8">
        <w:rPr>
          <w:rFonts w:ascii="Calibri" w:hAnsi="Calibri" w:cs="Calibri"/>
        </w:rPr>
        <w:t>Description</w:t>
      </w:r>
      <w:bookmarkEnd w:id="1008"/>
    </w:p>
    <w:p w:rsidR="001A315D" w:rsidRDefault="00D135AA" w:rsidP="009618C9">
      <w:pPr>
        <w:rPr>
          <w:lang w:bidi="ar-SA"/>
        </w:rPr>
      </w:pPr>
      <w:proofErr w:type="gramStart"/>
      <w:r w:rsidRPr="00D135AA">
        <w:rPr>
          <w:lang w:bidi="ar-SA"/>
        </w:rPr>
        <w:t>Implementation of '</w:t>
      </w:r>
      <w:proofErr w:type="spellStart"/>
      <w:r w:rsidRPr="00D135AA">
        <w:rPr>
          <w:lang w:bidi="ar-SA"/>
        </w:rPr>
        <w:t>LxASupervision</w:t>
      </w:r>
      <w:proofErr w:type="spellEnd"/>
      <w:r w:rsidRPr="00D135AA">
        <w:rPr>
          <w:lang w:bidi="ar-SA"/>
        </w:rPr>
        <w:t>' block.</w:t>
      </w:r>
      <w:proofErr w:type="gramEnd"/>
    </w:p>
    <w:p w:rsidR="00145D40" w:rsidRDefault="00145D40" w:rsidP="00145D40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09" w:name="_Toc505258482"/>
      <w:r>
        <w:rPr>
          <w:rFonts w:ascii="Calibri" w:hAnsi="Calibri" w:cs="Calibri"/>
        </w:rPr>
        <w:t>LOCAL FUNCTION #6</w:t>
      </w:r>
      <w:bookmarkEnd w:id="100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145D40" w:rsidRPr="00AA38E8" w:rsidTr="006575CC">
        <w:tc>
          <w:tcPr>
            <w:tcW w:w="1739" w:type="dxa"/>
          </w:tcPr>
          <w:p w:rsidR="00145D40" w:rsidRPr="00AA38E8" w:rsidRDefault="00145D40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145D40" w:rsidRPr="00AA38E8" w:rsidRDefault="00145D40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5D40">
              <w:rPr>
                <w:rFonts w:cs="Calibri"/>
                <w:sz w:val="16"/>
              </w:rPr>
              <w:t>Cal_LxaPosSrvoCmdLimit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145D40" w:rsidRPr="00AA38E8" w:rsidRDefault="00145D40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145D40" w:rsidRPr="00AA38E8" w:rsidRDefault="00145D40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145D40" w:rsidRPr="00AA38E8" w:rsidRDefault="00145D40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45D40" w:rsidRPr="00AA38E8" w:rsidTr="006575CC">
        <w:tc>
          <w:tcPr>
            <w:tcW w:w="1739" w:type="dxa"/>
          </w:tcPr>
          <w:p w:rsidR="00145D40" w:rsidRPr="00AA38E8" w:rsidRDefault="00145D40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145D40" w:rsidRPr="00AA38E8" w:rsidRDefault="00145D40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A5FFF">
              <w:rPr>
                <w:rFonts w:cs="Calibri"/>
                <w:sz w:val="16"/>
              </w:rPr>
              <w:t>VehicleSpeed_Kph_T</w:t>
            </w:r>
            <w:proofErr w:type="spellEnd"/>
            <w:r w:rsidRPr="002A5FFF">
              <w:rPr>
                <w:rFonts w:cs="Calibri"/>
                <w:sz w:val="16"/>
              </w:rPr>
              <w:t>_</w:t>
            </w:r>
            <w:r w:rsidR="00225AFD">
              <w:rPr>
                <w:rFonts w:cs="Calibri"/>
                <w:sz w:val="16"/>
              </w:rPr>
              <w:t xml:space="preserve"> u9p7</w:t>
            </w:r>
          </w:p>
        </w:tc>
        <w:tc>
          <w:tcPr>
            <w:tcW w:w="864" w:type="dxa"/>
          </w:tcPr>
          <w:p w:rsidR="00145D40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u9p7</w:t>
            </w:r>
          </w:p>
        </w:tc>
        <w:tc>
          <w:tcPr>
            <w:tcW w:w="1182" w:type="dxa"/>
          </w:tcPr>
          <w:p w:rsidR="00145D40" w:rsidRPr="00AA38E8" w:rsidRDefault="00145D40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145D40" w:rsidRPr="00AA38E8" w:rsidRDefault="00145D40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3D7ABA" w:rsidRPr="00AA38E8" w:rsidTr="006575CC">
        <w:trPr>
          <w:ins w:id="1010" w:author="Byrski, Krzysztof" w:date="2018-02-01T13:31:00Z"/>
        </w:trPr>
        <w:tc>
          <w:tcPr>
            <w:tcW w:w="1739" w:type="dxa"/>
          </w:tcPr>
          <w:p w:rsidR="003D7ABA" w:rsidRPr="00AA38E8" w:rsidRDefault="003D7ABA" w:rsidP="006575CC">
            <w:pPr>
              <w:spacing w:before="60"/>
              <w:rPr>
                <w:ins w:id="1011" w:author="Byrski, Krzysztof" w:date="2018-02-01T13:31:00Z"/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3D7ABA" w:rsidRPr="002A5FFF" w:rsidRDefault="003D7ABA" w:rsidP="006575CC">
            <w:pPr>
              <w:spacing w:before="60"/>
              <w:rPr>
                <w:ins w:id="1012" w:author="Byrski, Krzysztof" w:date="2018-02-01T13:31:00Z"/>
                <w:rFonts w:cs="Calibri"/>
                <w:sz w:val="16"/>
              </w:rPr>
            </w:pPr>
            <w:ins w:id="1013" w:author="Byrski, Krzysztof" w:date="2018-02-01T13:31:00Z">
              <w:r w:rsidRPr="003D7ABA">
                <w:rPr>
                  <w:rFonts w:cs="Calibri"/>
                  <w:sz w:val="16"/>
                </w:rPr>
                <w:t>LxaCorrnFacReqLimd_Uls_T_f32</w:t>
              </w:r>
            </w:ins>
          </w:p>
        </w:tc>
        <w:tc>
          <w:tcPr>
            <w:tcW w:w="864" w:type="dxa"/>
          </w:tcPr>
          <w:p w:rsidR="003D7ABA" w:rsidRDefault="003D7ABA" w:rsidP="006575CC">
            <w:pPr>
              <w:spacing w:before="60"/>
              <w:rPr>
                <w:ins w:id="1014" w:author="Byrski, Krzysztof" w:date="2018-02-01T13:31:00Z"/>
                <w:rFonts w:cs="Calibri"/>
                <w:sz w:val="16"/>
              </w:rPr>
            </w:pPr>
            <w:ins w:id="1015" w:author="Byrski, Krzysztof" w:date="2018-02-01T13:31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1182" w:type="dxa"/>
          </w:tcPr>
          <w:p w:rsidR="003D7ABA" w:rsidRDefault="003D7ABA" w:rsidP="006575CC">
            <w:pPr>
              <w:spacing w:before="60"/>
              <w:rPr>
                <w:ins w:id="1016" w:author="Byrski, Krzysztof" w:date="2018-02-01T13:31:00Z"/>
                <w:rFonts w:cs="Calibri"/>
                <w:sz w:val="16"/>
              </w:rPr>
            </w:pPr>
            <w:ins w:id="1017" w:author="Byrski, Krzysztof" w:date="2018-02-01T13:31:00Z">
              <w:r>
                <w:rPr>
                  <w:rFonts w:cs="Calibri"/>
                  <w:sz w:val="16"/>
                </w:rPr>
                <w:t>0.0</w:t>
              </w:r>
            </w:ins>
          </w:p>
        </w:tc>
        <w:tc>
          <w:tcPr>
            <w:tcW w:w="1068" w:type="dxa"/>
          </w:tcPr>
          <w:p w:rsidR="003D7ABA" w:rsidRDefault="003D7ABA" w:rsidP="006575CC">
            <w:pPr>
              <w:spacing w:before="60"/>
              <w:rPr>
                <w:ins w:id="1018" w:author="Byrski, Krzysztof" w:date="2018-02-01T13:31:00Z"/>
                <w:rFonts w:cs="Calibri"/>
                <w:sz w:val="16"/>
              </w:rPr>
            </w:pPr>
            <w:ins w:id="1019" w:author="Byrski, Krzysztof" w:date="2018-02-01T13:31:00Z">
              <w:r>
                <w:rPr>
                  <w:rFonts w:cs="Calibri"/>
                  <w:sz w:val="16"/>
                </w:rPr>
                <w:t>1.0</w:t>
              </w:r>
            </w:ins>
          </w:p>
        </w:tc>
      </w:tr>
      <w:tr w:rsidR="003D7ABA" w:rsidRPr="00AA38E8" w:rsidTr="006575CC">
        <w:tc>
          <w:tcPr>
            <w:tcW w:w="1739" w:type="dxa"/>
          </w:tcPr>
          <w:p w:rsidR="003D7ABA" w:rsidRPr="00AA38E8" w:rsidRDefault="003D7ABA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3D7ABA" w:rsidRPr="00AA38E8" w:rsidRDefault="003D7AB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3D7ABA" w:rsidRPr="00AA38E8" w:rsidRDefault="003D7ABA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3D7ABA" w:rsidRPr="00AA38E8" w:rsidRDefault="003D7ABA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3D7ABA" w:rsidRPr="00AA38E8" w:rsidRDefault="003D7ABA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145D40" w:rsidRDefault="00145D40" w:rsidP="00145D40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20" w:name="_Toc505258483"/>
      <w:r w:rsidRPr="00AA38E8">
        <w:rPr>
          <w:rFonts w:ascii="Calibri" w:hAnsi="Calibri" w:cs="Calibri"/>
        </w:rPr>
        <w:t>Description</w:t>
      </w:r>
      <w:bookmarkEnd w:id="1020"/>
    </w:p>
    <w:p w:rsidR="00145D40" w:rsidRDefault="00145D40" w:rsidP="00145D40">
      <w:pPr>
        <w:rPr>
          <w:lang w:bidi="ar-SA"/>
        </w:rPr>
      </w:pPr>
      <w:proofErr w:type="gramStart"/>
      <w:r w:rsidRPr="00D135AA">
        <w:rPr>
          <w:lang w:bidi="ar-SA"/>
        </w:rPr>
        <w:t xml:space="preserve">Implementation of </w:t>
      </w:r>
      <w:r>
        <w:rPr>
          <w:lang w:bidi="ar-SA"/>
        </w:rPr>
        <w:t>‘</w:t>
      </w:r>
      <w:proofErr w:type="spellStart"/>
      <w:r w:rsidRPr="00145D40">
        <w:rPr>
          <w:lang w:bidi="ar-SA"/>
        </w:rPr>
        <w:t>LxaPosSrvoCmdLimit</w:t>
      </w:r>
      <w:proofErr w:type="spellEnd"/>
      <w:r>
        <w:rPr>
          <w:lang w:bidi="ar-SA"/>
        </w:rPr>
        <w:t xml:space="preserve">’ </w:t>
      </w:r>
      <w:r w:rsidRPr="00D135AA">
        <w:rPr>
          <w:lang w:bidi="ar-SA"/>
        </w:rPr>
        <w:t>block.</w:t>
      </w:r>
      <w:proofErr w:type="gramEnd"/>
    </w:p>
    <w:p w:rsidR="00145D40" w:rsidRDefault="00145D40" w:rsidP="009618C9">
      <w:pPr>
        <w:rPr>
          <w:lang w:bidi="ar-SA"/>
        </w:rPr>
      </w:pPr>
      <w:proofErr w:type="gramStart"/>
      <w:r w:rsidRPr="00145D40">
        <w:rPr>
          <w:lang w:bidi="ar-SA"/>
        </w:rPr>
        <w:t xml:space="preserve">Calculates the limited </w:t>
      </w:r>
      <w:proofErr w:type="spellStart"/>
      <w:r w:rsidRPr="00145D40">
        <w:rPr>
          <w:lang w:bidi="ar-SA"/>
        </w:rPr>
        <w:t>Lxa</w:t>
      </w:r>
      <w:proofErr w:type="spellEnd"/>
      <w:r w:rsidRPr="00145D40">
        <w:rPr>
          <w:lang w:bidi="ar-SA"/>
        </w:rPr>
        <w:t xml:space="preserve"> </w:t>
      </w:r>
      <w:proofErr w:type="spellStart"/>
      <w:r w:rsidRPr="00145D40">
        <w:rPr>
          <w:lang w:bidi="ar-SA"/>
        </w:rPr>
        <w:t>PosServo</w:t>
      </w:r>
      <w:proofErr w:type="spellEnd"/>
      <w:r w:rsidRPr="00145D40">
        <w:rPr>
          <w:lang w:bidi="ar-SA"/>
        </w:rPr>
        <w:t xml:space="preserve"> command.</w:t>
      </w:r>
      <w:proofErr w:type="gramEnd"/>
    </w:p>
    <w:p w:rsidR="00CA2248" w:rsidRDefault="00CA2248" w:rsidP="00CA224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21" w:name="_Toc505258484"/>
      <w:r>
        <w:rPr>
          <w:rFonts w:ascii="Calibri" w:hAnsi="Calibri" w:cs="Calibri"/>
        </w:rPr>
        <w:t>LOCAL FUNCTION #7</w:t>
      </w:r>
      <w:bookmarkEnd w:id="102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CA2248" w:rsidRPr="00AA38E8" w:rsidTr="006575CC">
        <w:tc>
          <w:tcPr>
            <w:tcW w:w="1739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A2248">
              <w:rPr>
                <w:rFonts w:cs="Calibri"/>
                <w:sz w:val="16"/>
              </w:rPr>
              <w:t>Cal_LxaPosSrvoSmotngFactor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CA2248" w:rsidRPr="00AA38E8" w:rsidRDefault="00CA2248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CA2248" w:rsidRPr="00AA38E8" w:rsidRDefault="00CA2248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CA2248" w:rsidRPr="00AA38E8" w:rsidRDefault="00CA2248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A2248" w:rsidRPr="00AA38E8" w:rsidTr="006575CC">
        <w:tc>
          <w:tcPr>
            <w:tcW w:w="1739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64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CA2248" w:rsidRPr="00AA38E8" w:rsidTr="006575CC">
        <w:tc>
          <w:tcPr>
            <w:tcW w:w="1739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CA2248" w:rsidRDefault="00CA2248" w:rsidP="00CA224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22" w:name="_Toc505258485"/>
      <w:r w:rsidRPr="00AA38E8">
        <w:rPr>
          <w:rFonts w:ascii="Calibri" w:hAnsi="Calibri" w:cs="Calibri"/>
        </w:rPr>
        <w:t>Description</w:t>
      </w:r>
      <w:bookmarkEnd w:id="1022"/>
    </w:p>
    <w:p w:rsidR="00145D40" w:rsidRDefault="00CA2248" w:rsidP="009618C9">
      <w:pPr>
        <w:rPr>
          <w:lang w:bidi="ar-SA"/>
        </w:rPr>
      </w:pPr>
      <w:proofErr w:type="gramStart"/>
      <w:r w:rsidRPr="00CA2248">
        <w:rPr>
          <w:lang w:bidi="ar-SA"/>
        </w:rPr>
        <w:t>Implementation of '</w:t>
      </w:r>
      <w:proofErr w:type="spellStart"/>
      <w:r w:rsidRPr="00CA2248">
        <w:rPr>
          <w:lang w:bidi="ar-SA"/>
        </w:rPr>
        <w:t>LxaPosSrvoSmotngFactor</w:t>
      </w:r>
      <w:proofErr w:type="spellEnd"/>
      <w:r w:rsidRPr="00CA2248">
        <w:rPr>
          <w:lang w:bidi="ar-SA"/>
        </w:rPr>
        <w:t>' block.</w:t>
      </w:r>
      <w:proofErr w:type="gramEnd"/>
    </w:p>
    <w:p w:rsidR="00620E8C" w:rsidRDefault="00CA2248" w:rsidP="009618C9">
      <w:pPr>
        <w:rPr>
          <w:ins w:id="1023" w:author="Byrski, Krzysztof" w:date="2018-02-01T13:38:00Z"/>
          <w:lang w:bidi="ar-SA"/>
        </w:rPr>
      </w:pPr>
      <w:proofErr w:type="gramStart"/>
      <w:r w:rsidRPr="00CA2248">
        <w:rPr>
          <w:lang w:bidi="ar-SA"/>
        </w:rPr>
        <w:t xml:space="preserve">Calculates the </w:t>
      </w:r>
      <w:proofErr w:type="spellStart"/>
      <w:r w:rsidRPr="00CA2248">
        <w:rPr>
          <w:lang w:bidi="ar-SA"/>
        </w:rPr>
        <w:t>Lxa</w:t>
      </w:r>
      <w:proofErr w:type="spellEnd"/>
      <w:r w:rsidRPr="00CA2248">
        <w:rPr>
          <w:lang w:bidi="ar-SA"/>
        </w:rPr>
        <w:t xml:space="preserve"> </w:t>
      </w:r>
      <w:proofErr w:type="spellStart"/>
      <w:r w:rsidRPr="00CA2248">
        <w:rPr>
          <w:lang w:bidi="ar-SA"/>
        </w:rPr>
        <w:t>PosSrvo</w:t>
      </w:r>
      <w:proofErr w:type="spellEnd"/>
      <w:r w:rsidRPr="00CA2248">
        <w:rPr>
          <w:lang w:bidi="ar-SA"/>
        </w:rPr>
        <w:t xml:space="preserve"> Smoothing Factor.</w:t>
      </w:r>
      <w:proofErr w:type="gramEnd"/>
    </w:p>
    <w:p w:rsidR="00620E8C" w:rsidRDefault="00620E8C">
      <w:pPr>
        <w:rPr>
          <w:ins w:id="1024" w:author="Byrski, Krzysztof" w:date="2018-02-01T13:38:00Z"/>
          <w:lang w:bidi="ar-SA"/>
        </w:rPr>
      </w:pPr>
      <w:ins w:id="1025" w:author="Byrski, Krzysztof" w:date="2018-02-01T13:38:00Z">
        <w:r>
          <w:rPr>
            <w:lang w:bidi="ar-SA"/>
          </w:rPr>
          <w:br w:type="page"/>
        </w:r>
      </w:ins>
    </w:p>
    <w:p w:rsidR="00CA2248" w:rsidDel="00620E8C" w:rsidRDefault="00CA2248" w:rsidP="009618C9">
      <w:pPr>
        <w:rPr>
          <w:del w:id="1026" w:author="Byrski, Krzysztof" w:date="2018-02-01T13:38:00Z"/>
          <w:lang w:bidi="ar-SA"/>
        </w:rPr>
      </w:pPr>
    </w:p>
    <w:p w:rsidR="00CA2248" w:rsidRDefault="00CA2248" w:rsidP="00CA224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27" w:name="_Toc505258486"/>
      <w:r>
        <w:rPr>
          <w:rFonts w:ascii="Calibri" w:hAnsi="Calibri" w:cs="Calibri"/>
        </w:rPr>
        <w:t>LOCAL FUNCTION #8</w:t>
      </w:r>
      <w:bookmarkEnd w:id="102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CA2248" w:rsidRPr="00AA38E8" w:rsidTr="006575CC">
        <w:tc>
          <w:tcPr>
            <w:tcW w:w="1739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A2248">
              <w:rPr>
                <w:rFonts w:cs="Calibri"/>
                <w:sz w:val="16"/>
              </w:rPr>
              <w:t>Cal_LxaPosSrvoSmotng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CA2248" w:rsidRPr="00AA38E8" w:rsidRDefault="00CA2248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CA2248" w:rsidRPr="00AA38E8" w:rsidRDefault="00CA2248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CA2248" w:rsidRPr="00AA38E8" w:rsidRDefault="00CA2248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A2248" w:rsidRPr="00AA38E8" w:rsidTr="006575CC">
        <w:tc>
          <w:tcPr>
            <w:tcW w:w="1739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PosSrvoEnable_Cnt_T_lgc</w:t>
            </w:r>
            <w:proofErr w:type="spellEnd"/>
          </w:p>
        </w:tc>
        <w:tc>
          <w:tcPr>
            <w:tcW w:w="864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CA2248" w:rsidRPr="00AA38E8" w:rsidTr="006575CC">
        <w:tc>
          <w:tcPr>
            <w:tcW w:w="1739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CA2248" w:rsidRPr="00AA38E8" w:rsidRDefault="00CA2248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CA2248" w:rsidRDefault="00CA2248" w:rsidP="00CA224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28" w:name="_Toc505258487"/>
      <w:r w:rsidRPr="00AA38E8">
        <w:rPr>
          <w:rFonts w:ascii="Calibri" w:hAnsi="Calibri" w:cs="Calibri"/>
        </w:rPr>
        <w:t>Description</w:t>
      </w:r>
      <w:bookmarkEnd w:id="1028"/>
    </w:p>
    <w:p w:rsidR="00CA2248" w:rsidRDefault="00CA2248" w:rsidP="00CA2248">
      <w:pPr>
        <w:rPr>
          <w:lang w:bidi="ar-SA"/>
        </w:rPr>
      </w:pPr>
      <w:r w:rsidRPr="00CA2248">
        <w:rPr>
          <w:lang w:bidi="ar-SA"/>
        </w:rPr>
        <w:t xml:space="preserve">Implementation of </w:t>
      </w:r>
      <w:proofErr w:type="spellStart"/>
      <w:r w:rsidRPr="00CA2248">
        <w:rPr>
          <w:lang w:bidi="ar-SA"/>
        </w:rPr>
        <w:t>LxaPosSrvoSmotng</w:t>
      </w:r>
      <w:proofErr w:type="spellEnd"/>
      <w:r>
        <w:rPr>
          <w:lang w:bidi="ar-SA"/>
        </w:rPr>
        <w:t xml:space="preserve">’ </w:t>
      </w:r>
      <w:proofErr w:type="gramStart"/>
      <w:r w:rsidRPr="00CA2248">
        <w:rPr>
          <w:lang w:bidi="ar-SA"/>
        </w:rPr>
        <w:t>block</w:t>
      </w:r>
      <w:proofErr w:type="gramEnd"/>
      <w:r w:rsidRPr="00CA2248">
        <w:rPr>
          <w:lang w:bidi="ar-SA"/>
        </w:rPr>
        <w:t>.</w:t>
      </w:r>
    </w:p>
    <w:p w:rsidR="00CA2248" w:rsidRDefault="00CA2248" w:rsidP="00CA2248">
      <w:pPr>
        <w:rPr>
          <w:lang w:bidi="ar-SA"/>
        </w:rPr>
      </w:pPr>
      <w:r w:rsidRPr="00CA2248">
        <w:rPr>
          <w:lang w:bidi="ar-SA"/>
        </w:rPr>
        <w:t xml:space="preserve">Calculates the </w:t>
      </w:r>
      <w:proofErr w:type="spellStart"/>
      <w:r w:rsidRPr="00CA2248">
        <w:rPr>
          <w:lang w:bidi="ar-SA"/>
        </w:rPr>
        <w:t>Lxa</w:t>
      </w:r>
      <w:proofErr w:type="spellEnd"/>
      <w:r w:rsidRPr="00CA2248">
        <w:rPr>
          <w:lang w:bidi="ar-SA"/>
        </w:rPr>
        <w:t xml:space="preserve"> </w:t>
      </w:r>
      <w:proofErr w:type="spellStart"/>
      <w:r w:rsidRPr="00CA2248">
        <w:rPr>
          <w:lang w:bidi="ar-SA"/>
        </w:rPr>
        <w:t>PosSrvo</w:t>
      </w:r>
      <w:proofErr w:type="spellEnd"/>
      <w:r w:rsidRPr="00CA2248">
        <w:rPr>
          <w:lang w:bidi="ar-SA"/>
        </w:rPr>
        <w:t xml:space="preserve"> Smoothed</w:t>
      </w:r>
      <w:r>
        <w:rPr>
          <w:lang w:bidi="ar-SA"/>
        </w:rPr>
        <w:t xml:space="preserve"> Command</w:t>
      </w:r>
      <w:r w:rsidRPr="00CA2248">
        <w:rPr>
          <w:lang w:bidi="ar-SA"/>
        </w:rPr>
        <w:t>.</w:t>
      </w:r>
    </w:p>
    <w:p w:rsidR="00225AFD" w:rsidRDefault="00225AFD" w:rsidP="00CA2248">
      <w:pPr>
        <w:rPr>
          <w:lang w:bidi="ar-SA"/>
        </w:rPr>
      </w:pPr>
    </w:p>
    <w:p w:rsidR="00225AFD" w:rsidRDefault="00225AFD" w:rsidP="00225AF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29" w:name="_Toc505258488"/>
      <w:r>
        <w:rPr>
          <w:rFonts w:ascii="Calibri" w:hAnsi="Calibri" w:cs="Calibri"/>
        </w:rPr>
        <w:t>LOCAL FUNCTION #9</w:t>
      </w:r>
      <w:bookmarkEnd w:id="102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225AFD" w:rsidRPr="00AA38E8" w:rsidRDefault="00511D40" w:rsidP="006575CC">
            <w:pPr>
              <w:spacing w:before="60"/>
              <w:rPr>
                <w:rFonts w:cs="Calibri"/>
                <w:sz w:val="16"/>
              </w:rPr>
            </w:pPr>
            <w:del w:id="1030" w:author="Byrski, Krzysztof" w:date="2018-02-01T13:34:00Z">
              <w:r w:rsidDel="003D7ABA">
                <w:rPr>
                  <w:rFonts w:cs="Calibri"/>
                  <w:sz w:val="16"/>
                </w:rPr>
                <w:delText xml:space="preserve"> </w:delText>
              </w:r>
            </w:del>
            <w:proofErr w:type="spellStart"/>
            <w:r>
              <w:rPr>
                <w:rFonts w:cs="Calibri"/>
                <w:sz w:val="16"/>
              </w:rPr>
              <w:t>LxaNTC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A5FFF">
              <w:rPr>
                <w:rFonts w:cs="Calibri"/>
                <w:sz w:val="16"/>
              </w:rPr>
              <w:t>VehicleSpeed_Kph_T</w:t>
            </w:r>
            <w:proofErr w:type="spellEnd"/>
            <w:r w:rsidRPr="002A5FFF">
              <w:rPr>
                <w:rFonts w:cs="Calibri"/>
                <w:sz w:val="16"/>
              </w:rPr>
              <w:t>_</w:t>
            </w:r>
            <w:r>
              <w:rPr>
                <w:rFonts w:cs="Calibri"/>
                <w:sz w:val="16"/>
              </w:rPr>
              <w:t xml:space="preserve"> u9p7</w:t>
            </w:r>
          </w:p>
        </w:tc>
        <w:tc>
          <w:tcPr>
            <w:tcW w:w="864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u9p7</w:t>
            </w:r>
          </w:p>
        </w:tc>
        <w:tc>
          <w:tcPr>
            <w:tcW w:w="1182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25AFD" w:rsidRPr="00760F71" w:rsidRDefault="00225AFD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HwTorque_HwNm_T_f32</w:t>
            </w:r>
          </w:p>
        </w:tc>
        <w:tc>
          <w:tcPr>
            <w:tcW w:w="864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-10.0</w:t>
            </w:r>
          </w:p>
        </w:tc>
        <w:tc>
          <w:tcPr>
            <w:tcW w:w="1068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10.0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25AFD" w:rsidRPr="0086755E" w:rsidRDefault="00225AFD" w:rsidP="006575CC">
            <w:pPr>
              <w:spacing w:before="60"/>
              <w:rPr>
                <w:rFonts w:cs="Calibri"/>
                <w:sz w:val="16"/>
              </w:rPr>
            </w:pPr>
            <w:r w:rsidRPr="0086755E">
              <w:rPr>
                <w:rFonts w:cs="Calibri"/>
                <w:sz w:val="16"/>
              </w:rPr>
              <w:t>HandwheelVelocity_HwRadpS_T_f32</w:t>
            </w:r>
          </w:p>
        </w:tc>
        <w:tc>
          <w:tcPr>
            <w:tcW w:w="864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ins w:id="1031" w:author="Byrski, Krzysztof" w:date="2018-02-07T12:02:00Z">
              <w:r w:rsidR="002C7C45">
                <w:rPr>
                  <w:rFonts w:cs="Calibri"/>
                  <w:sz w:val="16"/>
                </w:rPr>
                <w:t>32.0</w:t>
              </w:r>
            </w:ins>
            <w:del w:id="1032" w:author="Byrski, Krzysztof" w:date="2018-02-07T12:02:00Z">
              <w:r w:rsidDel="002C7C45">
                <w:rPr>
                  <w:rFonts w:cs="Calibri"/>
                  <w:sz w:val="16"/>
                </w:rPr>
                <w:delText>10</w:delText>
              </w:r>
            </w:del>
          </w:p>
        </w:tc>
        <w:tc>
          <w:tcPr>
            <w:tcW w:w="1068" w:type="dxa"/>
          </w:tcPr>
          <w:p w:rsidR="00225AFD" w:rsidRDefault="002C7C45" w:rsidP="006575CC">
            <w:pPr>
              <w:spacing w:before="60"/>
              <w:rPr>
                <w:rFonts w:cs="Calibri"/>
                <w:sz w:val="16"/>
              </w:rPr>
            </w:pPr>
            <w:ins w:id="1033" w:author="Byrski, Krzysztof" w:date="2018-02-07T12:02:00Z">
              <w:r>
                <w:rPr>
                  <w:rFonts w:cs="Calibri"/>
                  <w:sz w:val="16"/>
                </w:rPr>
                <w:t>32.0</w:t>
              </w:r>
            </w:ins>
            <w:del w:id="1034" w:author="Byrski, Krzysztof" w:date="2018-02-07T12:02:00Z">
              <w:r w:rsidR="00225AFD" w:rsidDel="002C7C45">
                <w:rPr>
                  <w:rFonts w:cs="Calibri"/>
                  <w:sz w:val="16"/>
                </w:rPr>
                <w:delText>10</w:delText>
              </w:r>
            </w:del>
          </w:p>
        </w:tc>
      </w:tr>
      <w:tr w:rsidR="00737336" w:rsidRPr="00AA38E8" w:rsidTr="006575CC">
        <w:tc>
          <w:tcPr>
            <w:tcW w:w="1739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737336" w:rsidRPr="0086755E" w:rsidRDefault="00737336" w:rsidP="00737336">
            <w:pPr>
              <w:spacing w:before="60"/>
              <w:rPr>
                <w:rFonts w:cs="Calibri"/>
                <w:sz w:val="16"/>
              </w:rPr>
            </w:pPr>
            <w:r w:rsidRPr="00737336">
              <w:rPr>
                <w:rFonts w:cs="Calibri"/>
                <w:sz w:val="16"/>
              </w:rPr>
              <w:t>HwTrqRate_HwNmpS_T_f32</w:t>
            </w:r>
          </w:p>
        </w:tc>
        <w:tc>
          <w:tcPr>
            <w:tcW w:w="864" w:type="dxa"/>
          </w:tcPr>
          <w:p w:rsidR="00737336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737336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0.0F</w:t>
            </w:r>
          </w:p>
        </w:tc>
        <w:tc>
          <w:tcPr>
            <w:tcW w:w="1068" w:type="dxa"/>
          </w:tcPr>
          <w:p w:rsidR="00737336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200.0F</w:t>
            </w:r>
          </w:p>
        </w:tc>
      </w:tr>
      <w:tr w:rsidR="00737336" w:rsidRPr="00AA38E8" w:rsidTr="006575CC">
        <w:tc>
          <w:tcPr>
            <w:tcW w:w="1739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737336" w:rsidRPr="00AA38E8" w:rsidRDefault="00737336" w:rsidP="0073733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25AFD" w:rsidRDefault="00225AFD" w:rsidP="00225AF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35" w:name="_Toc505258489"/>
      <w:r w:rsidRPr="00AA38E8">
        <w:rPr>
          <w:rFonts w:ascii="Calibri" w:hAnsi="Calibri" w:cs="Calibri"/>
        </w:rPr>
        <w:t>Description</w:t>
      </w:r>
      <w:bookmarkEnd w:id="1035"/>
    </w:p>
    <w:p w:rsidR="00225AFD" w:rsidRDefault="00225AFD" w:rsidP="009618C9">
      <w:pPr>
        <w:rPr>
          <w:lang w:bidi="ar-SA"/>
        </w:rPr>
      </w:pPr>
      <w:r w:rsidRPr="00225AFD">
        <w:rPr>
          <w:lang w:bidi="ar-SA"/>
        </w:rPr>
        <w:t xml:space="preserve">Implementation of </w:t>
      </w:r>
      <w:r w:rsidR="00511D40" w:rsidRPr="00225AFD">
        <w:rPr>
          <w:lang w:bidi="ar-SA"/>
        </w:rPr>
        <w:t>'</w:t>
      </w:r>
      <w:proofErr w:type="spellStart"/>
      <w:r w:rsidR="00511D40">
        <w:rPr>
          <w:lang w:bidi="ar-SA"/>
        </w:rPr>
        <w:t>LxaNTC</w:t>
      </w:r>
      <w:proofErr w:type="spellEnd"/>
      <w:r w:rsidR="00511D40" w:rsidRPr="00225AFD">
        <w:rPr>
          <w:lang w:bidi="ar-SA"/>
        </w:rPr>
        <w:t xml:space="preserve">' </w:t>
      </w:r>
      <w:proofErr w:type="spellStart"/>
      <w:r w:rsidRPr="00225AFD">
        <w:rPr>
          <w:lang w:bidi="ar-SA"/>
        </w:rPr>
        <w:t>block.</w:t>
      </w:r>
      <w:r>
        <w:rPr>
          <w:lang w:bidi="ar-SA"/>
        </w:rPr>
        <w:t>Performs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Lxa</w:t>
      </w:r>
      <w:proofErr w:type="spellEnd"/>
      <w:r>
        <w:rPr>
          <w:lang w:bidi="ar-SA"/>
        </w:rPr>
        <w:t xml:space="preserve"> fault diagnostics.</w:t>
      </w:r>
    </w:p>
    <w:p w:rsidR="00225AFD" w:rsidRDefault="00225AFD" w:rsidP="00225AF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36" w:name="_Toc505258490"/>
      <w:r>
        <w:rPr>
          <w:rFonts w:ascii="Calibri" w:hAnsi="Calibri" w:cs="Calibri"/>
        </w:rPr>
        <w:t>LOCAL FUNCTION #10</w:t>
      </w:r>
      <w:bookmarkEnd w:id="103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25AFD">
              <w:rPr>
                <w:rFonts w:cs="Calibri"/>
                <w:sz w:val="16"/>
              </w:rPr>
              <w:t>Cal_LxaPosSrvoSftySmotngFactor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VehicleSpeed_Kph_T_</w:t>
            </w:r>
            <w:r>
              <w:rPr>
                <w:rFonts w:cs="Calibri"/>
                <w:sz w:val="16"/>
              </w:rPr>
              <w:t>u9p7</w:t>
            </w:r>
          </w:p>
        </w:tc>
        <w:tc>
          <w:tcPr>
            <w:tcW w:w="864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u9p7</w:t>
            </w:r>
          </w:p>
        </w:tc>
        <w:tc>
          <w:tcPr>
            <w:tcW w:w="1182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25AFD" w:rsidRPr="0086755E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864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25AFD" w:rsidRPr="0086755E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864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25AFD" w:rsidRDefault="00225AFD" w:rsidP="00225AF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37" w:name="_Toc505258491"/>
      <w:r w:rsidRPr="00AA38E8">
        <w:rPr>
          <w:rFonts w:ascii="Calibri" w:hAnsi="Calibri" w:cs="Calibri"/>
        </w:rPr>
        <w:t>Description</w:t>
      </w:r>
      <w:bookmarkEnd w:id="1037"/>
    </w:p>
    <w:p w:rsidR="00225AFD" w:rsidRDefault="00225AFD" w:rsidP="009618C9">
      <w:pPr>
        <w:rPr>
          <w:lang w:bidi="ar-SA"/>
        </w:rPr>
      </w:pPr>
      <w:proofErr w:type="gramStart"/>
      <w:r w:rsidRPr="00225AFD">
        <w:rPr>
          <w:lang w:bidi="ar-SA"/>
        </w:rPr>
        <w:t>Implementation of '</w:t>
      </w:r>
      <w:proofErr w:type="spellStart"/>
      <w:r w:rsidRPr="00225AFD">
        <w:rPr>
          <w:lang w:bidi="ar-SA"/>
        </w:rPr>
        <w:t>LxaPosSrvoSftySmotngFactor</w:t>
      </w:r>
      <w:proofErr w:type="spellEnd"/>
      <w:r w:rsidRPr="00225AFD">
        <w:rPr>
          <w:lang w:bidi="ar-SA"/>
        </w:rPr>
        <w:t>' block.</w:t>
      </w:r>
      <w:proofErr w:type="gramEnd"/>
    </w:p>
    <w:p w:rsidR="00225AFD" w:rsidRDefault="00225AFD" w:rsidP="009618C9">
      <w:pPr>
        <w:rPr>
          <w:lang w:bidi="ar-SA"/>
        </w:rPr>
      </w:pPr>
      <w:proofErr w:type="gramStart"/>
      <w:r>
        <w:rPr>
          <w:lang w:bidi="ar-SA"/>
        </w:rPr>
        <w:t xml:space="preserve">Calculates </w:t>
      </w:r>
      <w:proofErr w:type="spellStart"/>
      <w:r>
        <w:rPr>
          <w:lang w:bidi="ar-SA"/>
        </w:rPr>
        <w:t>LxaPosSrvoSftySmotngFactor</w:t>
      </w:r>
      <w:proofErr w:type="spellEnd"/>
      <w:r>
        <w:rPr>
          <w:lang w:bidi="ar-SA"/>
        </w:rPr>
        <w:t>.</w:t>
      </w:r>
      <w:proofErr w:type="gramEnd"/>
    </w:p>
    <w:p w:rsidR="00225AFD" w:rsidRDefault="00225AFD" w:rsidP="00225AF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38" w:name="_Toc505258492"/>
      <w:r>
        <w:rPr>
          <w:rFonts w:ascii="Calibri" w:hAnsi="Calibri" w:cs="Calibri"/>
        </w:rPr>
        <w:t>LOCAL FUNCTION #11</w:t>
      </w:r>
      <w:bookmarkEnd w:id="103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25AFD">
              <w:rPr>
                <w:rFonts w:cs="Calibri"/>
                <w:sz w:val="16"/>
              </w:rPr>
              <w:t>Cal_LxaOpTrqOv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225AFD" w:rsidRPr="00AA38E8" w:rsidRDefault="00225AFD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LxaDrvrAbsntHwVelDetd_Cnt_T_lgc</w:t>
            </w:r>
            <w:proofErr w:type="spellEnd"/>
          </w:p>
        </w:tc>
        <w:tc>
          <w:tcPr>
            <w:tcW w:w="864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25AFD" w:rsidRPr="0086755E" w:rsidRDefault="00225AFD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55E">
              <w:rPr>
                <w:rFonts w:cs="Calibri"/>
                <w:sz w:val="16"/>
              </w:rPr>
              <w:t>LxaHwAgDetd_Cnt_T_lgc</w:t>
            </w:r>
            <w:proofErr w:type="spellEnd"/>
          </w:p>
        </w:tc>
        <w:tc>
          <w:tcPr>
            <w:tcW w:w="864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225AFD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25AFD" w:rsidRPr="00AA38E8" w:rsidTr="006575CC">
        <w:tc>
          <w:tcPr>
            <w:tcW w:w="1739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225AFD" w:rsidRPr="00AA38E8" w:rsidRDefault="00225AFD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25AFD" w:rsidRDefault="00225AFD" w:rsidP="00225AFD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39" w:name="_Toc505258493"/>
      <w:r w:rsidRPr="00AA38E8">
        <w:rPr>
          <w:rFonts w:ascii="Calibri" w:hAnsi="Calibri" w:cs="Calibri"/>
        </w:rPr>
        <w:t>Description</w:t>
      </w:r>
      <w:bookmarkEnd w:id="1039"/>
    </w:p>
    <w:p w:rsidR="00225AFD" w:rsidRDefault="00225AFD" w:rsidP="00225AFD">
      <w:pPr>
        <w:rPr>
          <w:lang w:bidi="ar-SA"/>
        </w:rPr>
      </w:pPr>
      <w:proofErr w:type="gramStart"/>
      <w:r w:rsidRPr="00225AFD">
        <w:rPr>
          <w:lang w:bidi="ar-SA"/>
        </w:rPr>
        <w:t>Implementation of '</w:t>
      </w:r>
      <w:proofErr w:type="spellStart"/>
      <w:r w:rsidRPr="00225AFD">
        <w:rPr>
          <w:lang w:bidi="ar-SA"/>
        </w:rPr>
        <w:t>LxaPosSrvoSftySmotng</w:t>
      </w:r>
      <w:proofErr w:type="spellEnd"/>
      <w:r w:rsidRPr="00225AFD">
        <w:rPr>
          <w:lang w:bidi="ar-SA"/>
        </w:rPr>
        <w:t>' block.</w:t>
      </w:r>
      <w:proofErr w:type="gramEnd"/>
    </w:p>
    <w:p w:rsidR="00620E8C" w:rsidRDefault="00225AFD" w:rsidP="00225AFD">
      <w:pPr>
        <w:rPr>
          <w:ins w:id="1040" w:author="Byrski, Krzysztof" w:date="2018-02-01T13:38:00Z"/>
          <w:lang w:bidi="ar-SA"/>
        </w:rPr>
      </w:pPr>
      <w:proofErr w:type="gramStart"/>
      <w:r>
        <w:rPr>
          <w:lang w:bidi="ar-SA"/>
        </w:rPr>
        <w:t xml:space="preserve">Calculates </w:t>
      </w:r>
      <w:proofErr w:type="spellStart"/>
      <w:r w:rsidRPr="00225AFD">
        <w:rPr>
          <w:lang w:bidi="ar-SA"/>
        </w:rPr>
        <w:t>LxaOpTrqOv</w:t>
      </w:r>
      <w:proofErr w:type="spellEnd"/>
      <w:r>
        <w:rPr>
          <w:lang w:bidi="ar-SA"/>
        </w:rPr>
        <w:t>.</w:t>
      </w:r>
      <w:proofErr w:type="gramEnd"/>
    </w:p>
    <w:p w:rsidR="00620E8C" w:rsidRDefault="00620E8C">
      <w:pPr>
        <w:rPr>
          <w:ins w:id="1041" w:author="Byrski, Krzysztof" w:date="2018-02-01T13:38:00Z"/>
          <w:lang w:bidi="ar-SA"/>
        </w:rPr>
      </w:pPr>
      <w:ins w:id="1042" w:author="Byrski, Krzysztof" w:date="2018-02-01T13:38:00Z">
        <w:r>
          <w:rPr>
            <w:lang w:bidi="ar-SA"/>
          </w:rPr>
          <w:br w:type="page"/>
        </w:r>
      </w:ins>
    </w:p>
    <w:p w:rsidR="00225AFD" w:rsidDel="00620E8C" w:rsidRDefault="00225AFD" w:rsidP="00225AFD">
      <w:pPr>
        <w:rPr>
          <w:del w:id="1043" w:author="Byrski, Krzysztof" w:date="2018-02-01T13:38:00Z"/>
          <w:lang w:bidi="ar-SA"/>
        </w:rPr>
      </w:pPr>
    </w:p>
    <w:p w:rsidR="002B64AA" w:rsidRDefault="002B64AA" w:rsidP="002B64A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44" w:name="_Toc505258494"/>
      <w:r>
        <w:rPr>
          <w:rFonts w:ascii="Calibri" w:hAnsi="Calibri" w:cs="Calibri"/>
        </w:rPr>
        <w:t>LOCAL FUNCTION #12</w:t>
      </w:r>
      <w:bookmarkEnd w:id="104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4"/>
        <w:gridCol w:w="4040"/>
        <w:gridCol w:w="932"/>
        <w:gridCol w:w="1172"/>
        <w:gridCol w:w="1060"/>
      </w:tblGrid>
      <w:tr w:rsidR="002B64AA" w:rsidRPr="00AA38E8" w:rsidTr="006575CC">
        <w:tc>
          <w:tcPr>
            <w:tcW w:w="1739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B64AA">
              <w:rPr>
                <w:rFonts w:cs="Calibri"/>
                <w:sz w:val="16"/>
              </w:rPr>
              <w:t>Cal_OpTrqOv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2B64AA" w:rsidRPr="00AA38E8" w:rsidRDefault="002B64AA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2B64AA" w:rsidRPr="00AA38E8" w:rsidRDefault="002B64AA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2B64AA" w:rsidRPr="00AA38E8" w:rsidRDefault="002B64AA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B64AA" w:rsidRPr="00AA38E8" w:rsidTr="006575CC">
        <w:tc>
          <w:tcPr>
            <w:tcW w:w="1739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2B64AA" w:rsidRPr="00AA38E8" w:rsidRDefault="00EF43A3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ins w:id="1045" w:author="Byrski, Krzysztof" w:date="2018-02-01T13:37:00Z">
              <w:r w:rsidRPr="00EF43A3">
                <w:rPr>
                  <w:rFonts w:cs="Calibri"/>
                  <w:sz w:val="16"/>
                </w:rPr>
                <w:t>EPSStateForLxa_Cnt_T_enum</w:t>
              </w:r>
            </w:ins>
            <w:proofErr w:type="spellEnd"/>
            <w:del w:id="1046" w:author="Byrski, Krzysztof" w:date="2018-02-01T13:37:00Z">
              <w:r w:rsidR="00511D40" w:rsidDel="00EF43A3">
                <w:rPr>
                  <w:rFonts w:cs="Calibri"/>
                  <w:sz w:val="16"/>
                </w:rPr>
                <w:delText xml:space="preserve"> EPSStateForLxa_Cnt_T_u08</w:delText>
              </w:r>
            </w:del>
          </w:p>
        </w:tc>
        <w:tc>
          <w:tcPr>
            <w:tcW w:w="864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sz w:val="16"/>
              </w:rPr>
            </w:pPr>
            <w:del w:id="1047" w:author="Byrski, Krzysztof" w:date="2018-02-01T13:37:00Z">
              <w:r w:rsidDel="00EF43A3">
                <w:rPr>
                  <w:rFonts w:cs="Calibri"/>
                  <w:sz w:val="16"/>
                </w:rPr>
                <w:delText>uint8</w:delText>
              </w:r>
            </w:del>
            <w:proofErr w:type="spellStart"/>
            <w:ins w:id="1048" w:author="Byrski, Krzysztof" w:date="2018-02-01T13:37:00Z">
              <w:r w:rsidR="00EF43A3">
                <w:rPr>
                  <w:rFonts w:cs="Calibri"/>
                  <w:sz w:val="16"/>
                </w:rPr>
                <w:t>enum</w:t>
              </w:r>
            </w:ins>
            <w:proofErr w:type="spellEnd"/>
          </w:p>
        </w:tc>
        <w:tc>
          <w:tcPr>
            <w:tcW w:w="1182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2B64AA" w:rsidRPr="00AA38E8" w:rsidRDefault="00511D40" w:rsidP="006575CC">
            <w:pPr>
              <w:spacing w:before="60"/>
              <w:rPr>
                <w:rFonts w:cs="Calibri"/>
                <w:sz w:val="16"/>
              </w:rPr>
            </w:pPr>
            <w:del w:id="1049" w:author="Byrski, Krzysztof" w:date="2018-02-01T13:37:00Z">
              <w:r w:rsidDel="00EF43A3">
                <w:rPr>
                  <w:rFonts w:cs="Calibri"/>
                  <w:sz w:val="16"/>
                </w:rPr>
                <w:delText>255</w:delText>
              </w:r>
            </w:del>
            <w:ins w:id="1050" w:author="Byrski, Krzysztof" w:date="2018-02-01T13:38:00Z">
              <w:r w:rsidR="00EF43A3">
                <w:rPr>
                  <w:rFonts w:cs="Calibri"/>
                  <w:sz w:val="16"/>
                </w:rPr>
                <w:t>4</w:t>
              </w:r>
            </w:ins>
          </w:p>
        </w:tc>
      </w:tr>
      <w:tr w:rsidR="002B64AA" w:rsidRPr="00AA38E8" w:rsidTr="006575CC">
        <w:tc>
          <w:tcPr>
            <w:tcW w:w="1739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B64AA" w:rsidRPr="0086755E" w:rsidRDefault="002B64AA" w:rsidP="006575CC">
            <w:pPr>
              <w:spacing w:before="60"/>
              <w:rPr>
                <w:rFonts w:cs="Calibri"/>
                <w:sz w:val="16"/>
              </w:rPr>
            </w:pPr>
            <w:r w:rsidRPr="002A5FFF">
              <w:rPr>
                <w:rFonts w:cs="Calibri"/>
                <w:sz w:val="16"/>
              </w:rPr>
              <w:t>VehicleSpeed_Kph_T_</w:t>
            </w:r>
            <w:r>
              <w:rPr>
                <w:rFonts w:cs="Calibri"/>
                <w:sz w:val="16"/>
              </w:rPr>
              <w:t>f32</w:t>
            </w:r>
          </w:p>
        </w:tc>
        <w:tc>
          <w:tcPr>
            <w:tcW w:w="864" w:type="dxa"/>
          </w:tcPr>
          <w:p w:rsidR="002B64AA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2B64AA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2B64AA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2B64AA" w:rsidRPr="00AA38E8" w:rsidTr="006575CC">
        <w:tc>
          <w:tcPr>
            <w:tcW w:w="1739" w:type="dxa"/>
          </w:tcPr>
          <w:p w:rsidR="002B64AA" w:rsidRPr="00AA38E8" w:rsidRDefault="002B64AA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2B64AA" w:rsidRPr="0086755E" w:rsidRDefault="003D7ABA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ins w:id="1051" w:author="Byrski, Krzysztof" w:date="2018-02-01T13:32:00Z">
              <w:r w:rsidRPr="003D7ABA">
                <w:rPr>
                  <w:rFonts w:cs="Calibri"/>
                  <w:sz w:val="16"/>
                </w:rPr>
                <w:t>ApaState_Cnt_T_enum</w:t>
              </w:r>
            </w:ins>
            <w:proofErr w:type="spellEnd"/>
            <w:del w:id="1052" w:author="Byrski, Krzysztof" w:date="2018-02-01T13:32:00Z">
              <w:r w:rsidR="00511D40" w:rsidDel="003D7ABA">
                <w:rPr>
                  <w:rFonts w:cs="Calibri"/>
                  <w:sz w:val="16"/>
                </w:rPr>
                <w:delText xml:space="preserve"> ApaState_Cnt_T_u08</w:delText>
              </w:r>
            </w:del>
          </w:p>
        </w:tc>
        <w:tc>
          <w:tcPr>
            <w:tcW w:w="864" w:type="dxa"/>
          </w:tcPr>
          <w:p w:rsidR="002B64AA" w:rsidRDefault="002B64AA" w:rsidP="006575CC">
            <w:pPr>
              <w:spacing w:before="60"/>
              <w:rPr>
                <w:rFonts w:cs="Calibri"/>
                <w:sz w:val="16"/>
              </w:rPr>
            </w:pPr>
            <w:del w:id="1053" w:author="Byrski, Krzysztof" w:date="2018-02-01T13:32:00Z">
              <w:r w:rsidDel="003D7ABA">
                <w:rPr>
                  <w:rFonts w:cs="Calibri"/>
                  <w:sz w:val="16"/>
                </w:rPr>
                <w:delText>uint8</w:delText>
              </w:r>
            </w:del>
            <w:proofErr w:type="spellStart"/>
            <w:ins w:id="1054" w:author="Byrski, Krzysztof" w:date="2018-02-01T13:32:00Z">
              <w:r w:rsidR="003D7ABA">
                <w:rPr>
                  <w:rFonts w:cs="Calibri"/>
                  <w:sz w:val="16"/>
                </w:rPr>
                <w:t>enum</w:t>
              </w:r>
            </w:ins>
            <w:proofErr w:type="spellEnd"/>
          </w:p>
        </w:tc>
        <w:tc>
          <w:tcPr>
            <w:tcW w:w="1182" w:type="dxa"/>
          </w:tcPr>
          <w:p w:rsidR="002B64AA" w:rsidRDefault="002B64AA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2B64AA" w:rsidRDefault="00511D40" w:rsidP="006575CC">
            <w:pPr>
              <w:spacing w:before="60"/>
              <w:rPr>
                <w:rFonts w:cs="Calibri"/>
                <w:sz w:val="16"/>
              </w:rPr>
            </w:pPr>
            <w:del w:id="1055" w:author="Byrski, Krzysztof" w:date="2018-02-01T13:32:00Z">
              <w:r w:rsidDel="003D7ABA">
                <w:rPr>
                  <w:rFonts w:cs="Calibri"/>
                  <w:sz w:val="16"/>
                </w:rPr>
                <w:delText>255</w:delText>
              </w:r>
            </w:del>
            <w:ins w:id="1056" w:author="Byrski, Krzysztof" w:date="2018-02-01T13:32:00Z">
              <w:r w:rsidR="003D7ABA">
                <w:rPr>
                  <w:rFonts w:cs="Calibri"/>
                  <w:sz w:val="16"/>
                </w:rPr>
                <w:t>3</w:t>
              </w:r>
            </w:ins>
          </w:p>
        </w:tc>
      </w:tr>
      <w:tr w:rsidR="008B7D5F" w:rsidRPr="00AA38E8" w:rsidTr="006575CC">
        <w:tc>
          <w:tcPr>
            <w:tcW w:w="1739" w:type="dxa"/>
          </w:tcPr>
          <w:p w:rsidR="008B7D5F" w:rsidRPr="00AA38E8" w:rsidRDefault="008B7D5F" w:rsidP="008B7D5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8B7D5F" w:rsidRPr="00AA38E8" w:rsidRDefault="008B7D5F" w:rsidP="008B7D5F">
            <w:pPr>
              <w:spacing w:before="60"/>
              <w:rPr>
                <w:rFonts w:cs="Calibri"/>
                <w:sz w:val="16"/>
              </w:rPr>
            </w:pPr>
            <w:r w:rsidRPr="00D01801">
              <w:rPr>
                <w:rFonts w:cs="Calibri"/>
                <w:sz w:val="16"/>
              </w:rPr>
              <w:t>OpTrqOv_MtrNm_T_f32</w:t>
            </w:r>
          </w:p>
        </w:tc>
        <w:tc>
          <w:tcPr>
            <w:tcW w:w="864" w:type="dxa"/>
          </w:tcPr>
          <w:p w:rsidR="008B7D5F" w:rsidRPr="00AA38E8" w:rsidRDefault="008B7D5F" w:rsidP="008B7D5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82" w:type="dxa"/>
          </w:tcPr>
          <w:p w:rsidR="008B7D5F" w:rsidRPr="00AA38E8" w:rsidRDefault="008B7D5F" w:rsidP="008B7D5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ins w:id="1057" w:author="Byrski, Krzysztof" w:date="2018-02-07T12:05:00Z">
              <w:r w:rsidR="002C7C45">
                <w:rPr>
                  <w:rFonts w:cs="Calibri"/>
                  <w:sz w:val="16"/>
                </w:rPr>
                <w:t>8.8</w:t>
              </w:r>
            </w:ins>
            <w:del w:id="1058" w:author="Byrski, Krzysztof" w:date="2018-02-07T12:05:00Z">
              <w:r w:rsidDel="002C7C45">
                <w:rPr>
                  <w:rFonts w:cs="Calibri"/>
                  <w:sz w:val="16"/>
                </w:rPr>
                <w:delText>3.0</w:delText>
              </w:r>
            </w:del>
          </w:p>
        </w:tc>
        <w:tc>
          <w:tcPr>
            <w:tcW w:w="1068" w:type="dxa"/>
          </w:tcPr>
          <w:p w:rsidR="008B7D5F" w:rsidRPr="00AA38E8" w:rsidRDefault="002C7C45" w:rsidP="008B7D5F">
            <w:pPr>
              <w:spacing w:before="60"/>
              <w:rPr>
                <w:rFonts w:cs="Calibri"/>
                <w:sz w:val="16"/>
              </w:rPr>
            </w:pPr>
            <w:ins w:id="1059" w:author="Byrski, Krzysztof" w:date="2018-02-07T12:05:00Z">
              <w:r>
                <w:rPr>
                  <w:rFonts w:cs="Calibri"/>
                  <w:sz w:val="16"/>
                </w:rPr>
                <w:t>8.8</w:t>
              </w:r>
            </w:ins>
            <w:del w:id="1060" w:author="Byrski, Krzysztof" w:date="2018-02-07T12:05:00Z">
              <w:r w:rsidR="008B7D5F" w:rsidDel="002C7C45">
                <w:rPr>
                  <w:rFonts w:cs="Calibri"/>
                  <w:sz w:val="16"/>
                </w:rPr>
                <w:delText>3.0</w:delText>
              </w:r>
            </w:del>
          </w:p>
        </w:tc>
      </w:tr>
    </w:tbl>
    <w:p w:rsidR="002B64AA" w:rsidRDefault="002B64AA" w:rsidP="002B64AA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61" w:name="_Toc505258495"/>
      <w:r w:rsidRPr="00AA38E8">
        <w:rPr>
          <w:rFonts w:ascii="Calibri" w:hAnsi="Calibri" w:cs="Calibri"/>
        </w:rPr>
        <w:t>Description</w:t>
      </w:r>
      <w:bookmarkEnd w:id="1061"/>
    </w:p>
    <w:p w:rsidR="00E55D7F" w:rsidRDefault="00E55D7F" w:rsidP="002B64AA">
      <w:pPr>
        <w:rPr>
          <w:lang w:bidi="ar-SA"/>
        </w:rPr>
      </w:pPr>
      <w:r w:rsidRPr="00E55D7F">
        <w:rPr>
          <w:lang w:bidi="ar-SA"/>
        </w:rPr>
        <w:t>Implementation of '</w:t>
      </w:r>
      <w:proofErr w:type="spellStart"/>
      <w:r w:rsidRPr="00E55D7F">
        <w:rPr>
          <w:lang w:bidi="ar-SA"/>
        </w:rPr>
        <w:t>SafetyTorqueArbitration</w:t>
      </w:r>
      <w:proofErr w:type="spellEnd"/>
      <w:r w:rsidRPr="00E55D7F">
        <w:rPr>
          <w:lang w:bidi="ar-SA"/>
        </w:rPr>
        <w:t>' block.</w:t>
      </w:r>
    </w:p>
    <w:p w:rsidR="00225AFD" w:rsidRDefault="00E55D7F" w:rsidP="009618C9">
      <w:pPr>
        <w:rPr>
          <w:lang w:bidi="ar-SA"/>
        </w:rPr>
      </w:pPr>
      <w:r w:rsidRPr="00E55D7F">
        <w:rPr>
          <w:lang w:bidi="ar-SA"/>
        </w:rPr>
        <w:t xml:space="preserve">Calculates </w:t>
      </w:r>
      <w:proofErr w:type="spellStart"/>
      <w:r w:rsidRPr="00E55D7F">
        <w:rPr>
          <w:lang w:bidi="ar-SA"/>
        </w:rPr>
        <w:t>OpTrqOv</w:t>
      </w:r>
      <w:proofErr w:type="spellEnd"/>
      <w:r w:rsidRPr="00E55D7F">
        <w:rPr>
          <w:lang w:bidi="ar-SA"/>
        </w:rPr>
        <w:t>.</w:t>
      </w:r>
    </w:p>
    <w:p w:rsidR="00E55D7F" w:rsidRDefault="00E55D7F" w:rsidP="00E55D7F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62" w:name="_Toc505258496"/>
      <w:r>
        <w:rPr>
          <w:rFonts w:ascii="Calibri" w:hAnsi="Calibri" w:cs="Calibri"/>
        </w:rPr>
        <w:t>LOCAL FUNCTION #13</w:t>
      </w:r>
      <w:bookmarkEnd w:id="106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9"/>
        <w:gridCol w:w="4075"/>
        <w:gridCol w:w="864"/>
        <w:gridCol w:w="1182"/>
        <w:gridCol w:w="1068"/>
      </w:tblGrid>
      <w:tr w:rsidR="00E55D7F" w:rsidRPr="00AA38E8" w:rsidTr="006575CC">
        <w:tc>
          <w:tcPr>
            <w:tcW w:w="1739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075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55D7F">
              <w:rPr>
                <w:rFonts w:cs="Calibri"/>
                <w:sz w:val="16"/>
              </w:rPr>
              <w:t>NTCDiagc_Fn</w:t>
            </w:r>
            <w:proofErr w:type="spellEnd"/>
          </w:p>
        </w:tc>
        <w:tc>
          <w:tcPr>
            <w:tcW w:w="864" w:type="dxa"/>
            <w:shd w:val="pct30" w:color="FFFF00" w:fill="auto"/>
          </w:tcPr>
          <w:p w:rsidR="00E55D7F" w:rsidRPr="00AA38E8" w:rsidRDefault="00E55D7F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82" w:type="dxa"/>
            <w:shd w:val="pct30" w:color="FFFF00" w:fill="auto"/>
          </w:tcPr>
          <w:p w:rsidR="00E55D7F" w:rsidRPr="00AA38E8" w:rsidRDefault="00E55D7F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68" w:type="dxa"/>
            <w:shd w:val="pct30" w:color="FFFF00" w:fill="auto"/>
          </w:tcPr>
          <w:p w:rsidR="00E55D7F" w:rsidRPr="00AA38E8" w:rsidRDefault="00E55D7F" w:rsidP="006575C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55D7F" w:rsidRPr="00AA38E8" w:rsidTr="006575CC">
        <w:tc>
          <w:tcPr>
            <w:tcW w:w="1739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75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55D7F">
              <w:rPr>
                <w:rFonts w:cs="Calibri"/>
                <w:sz w:val="16"/>
              </w:rPr>
              <w:t>DiagcCdn_Cnt_T_lgc</w:t>
            </w:r>
            <w:proofErr w:type="spellEnd"/>
          </w:p>
        </w:tc>
        <w:tc>
          <w:tcPr>
            <w:tcW w:w="864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55D7F" w:rsidRPr="00AA38E8" w:rsidTr="006575CC">
        <w:tc>
          <w:tcPr>
            <w:tcW w:w="1739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E55D7F" w:rsidRPr="0086755E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E55D7F">
              <w:rPr>
                <w:rFonts w:cs="Calibri"/>
                <w:sz w:val="16"/>
              </w:rPr>
              <w:t>PNAccum_Cnt_T_u16</w:t>
            </w:r>
          </w:p>
        </w:tc>
        <w:tc>
          <w:tcPr>
            <w:tcW w:w="864" w:type="dxa"/>
          </w:tcPr>
          <w:p w:rsidR="00E55D7F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uint16</w:t>
            </w:r>
          </w:p>
        </w:tc>
        <w:tc>
          <w:tcPr>
            <w:tcW w:w="1182" w:type="dxa"/>
          </w:tcPr>
          <w:p w:rsidR="00E55D7F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68" w:type="dxa"/>
          </w:tcPr>
          <w:p w:rsidR="00E55D7F" w:rsidRDefault="00D9434C" w:rsidP="006575CC">
            <w:pPr>
              <w:spacing w:before="60"/>
              <w:rPr>
                <w:rFonts w:cs="Calibri"/>
                <w:sz w:val="16"/>
              </w:rPr>
            </w:pPr>
            <w:ins w:id="1063" w:author="Byrski, Krzysztof" w:date="2018-02-07T12:07:00Z">
              <w:r w:rsidRPr="00D9434C">
                <w:rPr>
                  <w:rFonts w:cs="Calibri"/>
                  <w:sz w:val="16"/>
                </w:rPr>
                <w:t>65535</w:t>
              </w:r>
            </w:ins>
            <w:del w:id="1064" w:author="Byrski, Krzysztof" w:date="2018-02-07T12:07:00Z">
              <w:r w:rsidR="00E55D7F" w:rsidDel="00D9434C">
                <w:rPr>
                  <w:rFonts w:cs="Calibri"/>
                  <w:sz w:val="16"/>
                </w:rPr>
                <w:delText>120</w:delText>
              </w:r>
            </w:del>
          </w:p>
        </w:tc>
      </w:tr>
      <w:tr w:rsidR="00E55D7F" w:rsidRPr="00AA38E8" w:rsidTr="006575CC">
        <w:tc>
          <w:tcPr>
            <w:tcW w:w="1739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E55D7F" w:rsidRPr="0086755E" w:rsidRDefault="00E55D7F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55D7F">
              <w:rPr>
                <w:rFonts w:cs="Calibri"/>
                <w:sz w:val="16"/>
              </w:rPr>
              <w:t>FltMode_Cnt_T_str</w:t>
            </w:r>
            <w:proofErr w:type="spellEnd"/>
          </w:p>
        </w:tc>
        <w:tc>
          <w:tcPr>
            <w:tcW w:w="864" w:type="dxa"/>
          </w:tcPr>
          <w:p w:rsidR="00E55D7F" w:rsidRDefault="00E55D7F" w:rsidP="006575C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struct</w:t>
            </w:r>
            <w:proofErr w:type="spellEnd"/>
          </w:p>
        </w:tc>
        <w:tc>
          <w:tcPr>
            <w:tcW w:w="1182" w:type="dxa"/>
          </w:tcPr>
          <w:p w:rsidR="00E55D7F" w:rsidRDefault="00D547C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068" w:type="dxa"/>
          </w:tcPr>
          <w:p w:rsidR="00E55D7F" w:rsidRDefault="00D547CD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  <w:tr w:rsidR="00E55D7F" w:rsidRPr="00AA38E8" w:rsidTr="006575CC">
        <w:tc>
          <w:tcPr>
            <w:tcW w:w="1739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E55D7F" w:rsidRPr="00E55D7F" w:rsidRDefault="00E55D7F" w:rsidP="006575CC">
            <w:pPr>
              <w:spacing w:before="60"/>
              <w:rPr>
                <w:rFonts w:cs="Calibri"/>
                <w:sz w:val="16"/>
              </w:rPr>
            </w:pPr>
            <w:r w:rsidRPr="00E55D7F">
              <w:rPr>
                <w:rFonts w:cs="Calibri"/>
                <w:sz w:val="16"/>
              </w:rPr>
              <w:t>NTC_Num_T_u16</w:t>
            </w:r>
          </w:p>
        </w:tc>
        <w:tc>
          <w:tcPr>
            <w:tcW w:w="864" w:type="dxa"/>
          </w:tcPr>
          <w:p w:rsidR="00E55D7F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</w:t>
            </w:r>
            <w:r w:rsidR="00974632">
              <w:rPr>
                <w:rFonts w:cs="Calibri"/>
                <w:sz w:val="16"/>
              </w:rPr>
              <w:t>int16</w:t>
            </w:r>
          </w:p>
        </w:tc>
        <w:tc>
          <w:tcPr>
            <w:tcW w:w="1182" w:type="dxa"/>
          </w:tcPr>
          <w:p w:rsidR="00E55D7F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1068" w:type="dxa"/>
          </w:tcPr>
          <w:p w:rsidR="00E55D7F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974632" w:rsidRPr="00AA38E8" w:rsidTr="006575CC">
        <w:tc>
          <w:tcPr>
            <w:tcW w:w="1739" w:type="dxa"/>
          </w:tcPr>
          <w:p w:rsidR="00974632" w:rsidRPr="00AA38E8" w:rsidRDefault="00974632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075" w:type="dxa"/>
          </w:tcPr>
          <w:p w:rsidR="00974632" w:rsidRPr="00E55D7F" w:rsidRDefault="00974632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 w:rsidRPr="00974632">
              <w:rPr>
                <w:rFonts w:cs="Calibri"/>
                <w:sz w:val="16"/>
              </w:rPr>
              <w:t>Flt_Cnt_T_lgc</w:t>
            </w:r>
            <w:proofErr w:type="spellEnd"/>
          </w:p>
        </w:tc>
        <w:tc>
          <w:tcPr>
            <w:tcW w:w="864" w:type="dxa"/>
          </w:tcPr>
          <w:p w:rsidR="00974632" w:rsidRDefault="00974632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82" w:type="dxa"/>
          </w:tcPr>
          <w:p w:rsidR="00974632" w:rsidRDefault="00974632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68" w:type="dxa"/>
          </w:tcPr>
          <w:p w:rsidR="00974632" w:rsidRDefault="00974632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55D7F" w:rsidRPr="00AA38E8" w:rsidTr="006575CC">
        <w:tc>
          <w:tcPr>
            <w:tcW w:w="1739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075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864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82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68" w:type="dxa"/>
          </w:tcPr>
          <w:p w:rsidR="00E55D7F" w:rsidRPr="00AA38E8" w:rsidRDefault="00E55D7F" w:rsidP="006575C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55D7F" w:rsidRDefault="00E55D7F" w:rsidP="00E55D7F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65" w:name="_Toc505258497"/>
      <w:r w:rsidRPr="00AA38E8">
        <w:rPr>
          <w:rFonts w:ascii="Calibri" w:hAnsi="Calibri" w:cs="Calibri"/>
        </w:rPr>
        <w:t>Description</w:t>
      </w:r>
      <w:bookmarkEnd w:id="1065"/>
    </w:p>
    <w:p w:rsidR="00D547CD" w:rsidRDefault="00D547CD" w:rsidP="00E55D7F">
      <w:pPr>
        <w:rPr>
          <w:lang w:bidi="ar-SA"/>
        </w:rPr>
      </w:pPr>
      <w:r w:rsidRPr="00D547CD">
        <w:rPr>
          <w:lang w:bidi="ar-SA"/>
        </w:rPr>
        <w:t xml:space="preserve">Re-usable function for NTC diagnostics used in Supervision </w:t>
      </w:r>
      <w:proofErr w:type="spellStart"/>
      <w:r w:rsidRPr="00D547CD">
        <w:rPr>
          <w:lang w:bidi="ar-SA"/>
        </w:rPr>
        <w:t>submodule</w:t>
      </w:r>
      <w:proofErr w:type="spellEnd"/>
      <w:r w:rsidRPr="00D547CD">
        <w:rPr>
          <w:lang w:bidi="ar-SA"/>
        </w:rPr>
        <w:t>.</w:t>
      </w:r>
    </w:p>
    <w:p w:rsidR="00E55D7F" w:rsidRDefault="00D547CD" w:rsidP="009618C9">
      <w:pPr>
        <w:rPr>
          <w:lang w:bidi="ar-SA"/>
        </w:rPr>
      </w:pPr>
      <w:r w:rsidRPr="00D547CD">
        <w:rPr>
          <w:lang w:bidi="ar-SA"/>
        </w:rPr>
        <w:t>Updates PN counter and sets NTC if necessary.</w:t>
      </w:r>
      <w:bookmarkStart w:id="1066" w:name="_GoBack"/>
      <w:bookmarkEnd w:id="1066"/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67" w:name="_Toc413076135"/>
      <w:bookmarkStart w:id="1068" w:name="_Toc413076980"/>
      <w:bookmarkStart w:id="1069" w:name="_Toc413076136"/>
      <w:bookmarkStart w:id="1070" w:name="_Toc413076981"/>
      <w:bookmarkStart w:id="1071" w:name="_Toc505258498"/>
      <w:bookmarkEnd w:id="1067"/>
      <w:bookmarkEnd w:id="1068"/>
      <w:bookmarkEnd w:id="1069"/>
      <w:bookmarkEnd w:id="107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071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72" w:name="_Toc505258499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1072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73" w:name="_Toc382295931"/>
      <w:bookmarkStart w:id="1074" w:name="_Toc382297409"/>
      <w:bookmarkStart w:id="1075" w:name="_Toc383611582"/>
      <w:bookmarkStart w:id="1076" w:name="_Toc389213069"/>
      <w:bookmarkStart w:id="1077" w:name="_Toc382295932"/>
      <w:bookmarkStart w:id="1078" w:name="_Toc382297410"/>
      <w:bookmarkStart w:id="1079" w:name="_Toc383611583"/>
      <w:bookmarkStart w:id="1080" w:name="_Toc389213070"/>
      <w:bookmarkStart w:id="1081" w:name="_Toc382295935"/>
      <w:bookmarkStart w:id="1082" w:name="_Toc382297413"/>
      <w:bookmarkStart w:id="1083" w:name="_Toc383611586"/>
      <w:bookmarkStart w:id="1084" w:name="_Toc389213073"/>
      <w:bookmarkStart w:id="1085" w:name="_Toc382295937"/>
      <w:bookmarkStart w:id="1086" w:name="_Toc382297415"/>
      <w:bookmarkStart w:id="1087" w:name="_Toc383611588"/>
      <w:bookmarkStart w:id="1088" w:name="_Toc389213075"/>
      <w:bookmarkStart w:id="1089" w:name="_Toc382295942"/>
      <w:bookmarkStart w:id="1090" w:name="_Toc382297420"/>
      <w:bookmarkStart w:id="1091" w:name="_Toc383611593"/>
      <w:bookmarkStart w:id="1092" w:name="_Toc389213080"/>
      <w:bookmarkStart w:id="1093" w:name="_Toc382295950"/>
      <w:bookmarkStart w:id="1094" w:name="_Toc382297428"/>
      <w:bookmarkStart w:id="1095" w:name="_Toc383611601"/>
      <w:bookmarkStart w:id="1096" w:name="_Toc389213088"/>
      <w:bookmarkStart w:id="1097" w:name="_Toc382295955"/>
      <w:bookmarkStart w:id="1098" w:name="_Toc382297433"/>
      <w:bookmarkStart w:id="1099" w:name="_Toc383611606"/>
      <w:bookmarkStart w:id="1100" w:name="_Toc389213093"/>
      <w:bookmarkStart w:id="1101" w:name="_Toc382295959"/>
      <w:bookmarkStart w:id="1102" w:name="_Toc382297437"/>
      <w:bookmarkStart w:id="1103" w:name="_Toc383611610"/>
      <w:bookmarkStart w:id="1104" w:name="_Toc389213097"/>
      <w:bookmarkStart w:id="1105" w:name="_Toc382295963"/>
      <w:bookmarkStart w:id="1106" w:name="_Toc382297441"/>
      <w:bookmarkStart w:id="1107" w:name="_Toc383611614"/>
      <w:bookmarkStart w:id="1108" w:name="_Toc389213101"/>
      <w:bookmarkStart w:id="1109" w:name="_Toc382295967"/>
      <w:bookmarkStart w:id="1110" w:name="_Toc382297445"/>
      <w:bookmarkStart w:id="1111" w:name="_Toc383611618"/>
      <w:bookmarkStart w:id="1112" w:name="_Toc389213105"/>
      <w:bookmarkStart w:id="1113" w:name="_Toc505258500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r w:rsidRPr="00AA38E8">
        <w:rPr>
          <w:rFonts w:ascii="Calibri" w:hAnsi="Calibri" w:cs="Calibri"/>
        </w:rPr>
        <w:lastRenderedPageBreak/>
        <w:t>Known Limitations With Design</w:t>
      </w:r>
      <w:bookmarkEnd w:id="1113"/>
    </w:p>
    <w:p w:rsidR="00FA5768" w:rsidRPr="00AA38E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114" w:name="_Toc413076140"/>
      <w:bookmarkStart w:id="1115" w:name="_Toc413076985"/>
      <w:bookmarkStart w:id="1116" w:name="_Toc505258501"/>
      <w:bookmarkEnd w:id="1114"/>
      <w:bookmarkEnd w:id="1115"/>
      <w:r>
        <w:rPr>
          <w:rFonts w:ascii="Calibri" w:hAnsi="Calibri" w:cs="Calibri"/>
        </w:rPr>
        <w:lastRenderedPageBreak/>
        <w:t>UNIT TEST CONSIDERATION</w:t>
      </w:r>
      <w:bookmarkEnd w:id="1116"/>
    </w:p>
    <w:p w:rsidR="005630A3" w:rsidRDefault="005630A3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>1.</w:t>
      </w: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FDD describes  functionality and structural breakdown of this </w:t>
      </w:r>
      <w:r w:rsidR="001D2CE6">
        <w:rPr>
          <w:rFonts w:cs="Calibri"/>
        </w:rPr>
        <w:t>component</w:t>
      </w:r>
      <w:r>
        <w:rPr>
          <w:rFonts w:cs="Calibri"/>
        </w:rPr>
        <w:t xml:space="preserve">. Data dictionary contains all attributes of </w:t>
      </w:r>
      <w:proofErr w:type="spellStart"/>
      <w:r>
        <w:rPr>
          <w:rFonts w:cs="Calibri"/>
        </w:rPr>
        <w:t>varibales</w:t>
      </w:r>
      <w:proofErr w:type="spellEnd"/>
      <w:r>
        <w:rPr>
          <w:rFonts w:cs="Calibri"/>
        </w:rPr>
        <w:t xml:space="preserve"> and calibrations used. </w:t>
      </w:r>
    </w:p>
    <w:p w:rsidR="005630A3" w:rsidDel="00193F45" w:rsidRDefault="005630A3">
      <w:pPr>
        <w:spacing w:after="120"/>
        <w:rPr>
          <w:del w:id="1117" w:author="Byrski, Krzysztof" w:date="2018-02-01T13:41:00Z"/>
          <w:rFonts w:cs="Calibri"/>
        </w:rPr>
        <w:pPrChange w:id="1118" w:author="Byrski, Krzysztof" w:date="2018-02-01T13:41:00Z">
          <w:pPr>
            <w:spacing w:after="120"/>
            <w:ind w:left="720"/>
          </w:pPr>
        </w:pPrChange>
      </w:pPr>
      <w:del w:id="1119" w:author="Byrski, Krzysztof" w:date="2018-02-01T13:41:00Z">
        <w:r w:rsidDel="00193F45">
          <w:rPr>
            <w:rFonts w:cs="Calibri"/>
          </w:rPr>
          <w:delText>2.</w:delText>
        </w:r>
      </w:del>
    </w:p>
    <w:p w:rsidR="005630A3" w:rsidRPr="005630A3" w:rsidDel="00193F45" w:rsidRDefault="005630A3">
      <w:pPr>
        <w:spacing w:after="120"/>
        <w:rPr>
          <w:del w:id="1120" w:author="Byrski, Krzysztof" w:date="2018-02-01T13:41:00Z"/>
          <w:rFonts w:cs="Calibri"/>
        </w:rPr>
        <w:pPrChange w:id="1121" w:author="Byrski, Krzysztof" w:date="2018-02-01T13:41:00Z">
          <w:pPr>
            <w:spacing w:after="120"/>
            <w:ind w:left="720"/>
          </w:pPr>
        </w:pPrChange>
      </w:pPr>
      <w:del w:id="1122" w:author="Byrski, Krzysztof" w:date="2018-02-01T13:41:00Z">
        <w:r w:rsidRPr="005630A3" w:rsidDel="00193F45">
          <w:rPr>
            <w:rFonts w:cs="Calibri"/>
          </w:rPr>
          <w:delText xml:space="preserve">In Function ""Cal_OpTrqOv"" it is not possible to cover path @ line no. 1361 of source code as it’s not possible to make both the conditions </w:delText>
        </w:r>
      </w:del>
    </w:p>
    <w:p w:rsidR="005630A3" w:rsidRPr="005630A3" w:rsidDel="00193F45" w:rsidRDefault="005630A3">
      <w:pPr>
        <w:spacing w:after="120"/>
        <w:rPr>
          <w:del w:id="1123" w:author="Byrski, Krzysztof" w:date="2018-02-01T13:41:00Z"/>
          <w:rFonts w:cs="Calibri"/>
        </w:rPr>
        <w:pPrChange w:id="1124" w:author="Byrski, Krzysztof" w:date="2018-02-01T13:41:00Z">
          <w:pPr>
            <w:spacing w:after="120"/>
            <w:ind w:left="720"/>
          </w:pPr>
        </w:pPrChange>
      </w:pPr>
      <w:del w:id="1125" w:author="Byrski, Krzysztof" w:date="2018-02-01T13:41:00Z">
        <w:r w:rsidRPr="005630A3" w:rsidDel="00193F45">
          <w:rPr>
            <w:rFonts w:cs="Calibri"/>
          </w:rPr>
          <w:delText>        FALSE at a same time.</w:delText>
        </w:r>
      </w:del>
    </w:p>
    <w:p w:rsidR="005630A3" w:rsidRPr="005C1177" w:rsidDel="00193F45" w:rsidRDefault="005630A3">
      <w:pPr>
        <w:spacing w:after="120"/>
        <w:rPr>
          <w:del w:id="1126" w:author="Byrski, Krzysztof" w:date="2018-02-01T13:41:00Z"/>
          <w:rFonts w:cs="Calibri"/>
        </w:rPr>
        <w:pPrChange w:id="1127" w:author="Byrski, Krzysztof" w:date="2018-02-01T13:41:00Z">
          <w:pPr>
            <w:spacing w:after="120"/>
            <w:ind w:left="720"/>
          </w:pPr>
        </w:pPrChange>
      </w:pPr>
      <w:del w:id="1128" w:author="Byrski, Krzysztof" w:date="2018-02-01T13:41:00Z">
        <w:r w:rsidRPr="005630A3" w:rsidDel="00193F45">
          <w:rPr>
            <w:rFonts w:cs="Calibri"/>
          </w:rPr>
          <w:delText>        if ( ( (EPSStateForLKA_Cnt_T_u08 != D_EPSSTLKAACT_CNT_U08) &amp;&amp; (APAState_Cnt_T_u08 == D_CTRL_PRGRES_CNT_U08)=FALSE &amp;&amp;</w:delText>
        </w:r>
      </w:del>
    </w:p>
    <w:p w:rsidR="005630A3" w:rsidRPr="005C1177" w:rsidDel="00193F45" w:rsidRDefault="005630A3">
      <w:pPr>
        <w:spacing w:after="120"/>
        <w:rPr>
          <w:del w:id="1129" w:author="Byrski, Krzysztof" w:date="2018-02-01T13:41:00Z"/>
          <w:rFonts w:cs="Calibri"/>
        </w:rPr>
        <w:pPrChange w:id="1130" w:author="Byrski, Krzysztof" w:date="2018-02-01T13:41:00Z">
          <w:pPr>
            <w:spacing w:after="120"/>
            <w:ind w:left="720"/>
          </w:pPr>
        </w:pPrChange>
      </w:pPr>
      <w:del w:id="1131" w:author="Byrski, Krzysztof" w:date="2018-02-01T13:41:00Z">
        <w:r w:rsidRPr="005C1177" w:rsidDel="00193F45">
          <w:rPr>
            <w:rFonts w:cs="Calibri"/>
          </w:rPr>
          <w:delText xml:space="preserve">       (k_PSATA_MaxVehicleSpeedSafety_Kph_f32 &gt;= VehicleSpeed_Kph_T_f32) ) || </w:delText>
        </w:r>
      </w:del>
    </w:p>
    <w:p w:rsidR="005630A3" w:rsidRPr="005C1177" w:rsidDel="00193F45" w:rsidRDefault="005630A3">
      <w:pPr>
        <w:spacing w:after="120"/>
        <w:rPr>
          <w:del w:id="1132" w:author="Byrski, Krzysztof" w:date="2018-02-01T13:41:00Z"/>
          <w:rFonts w:cs="Calibri"/>
        </w:rPr>
        <w:pPrChange w:id="1133" w:author="Byrski, Krzysztof" w:date="2018-02-01T13:41:00Z">
          <w:pPr>
            <w:spacing w:after="120"/>
            <w:ind w:left="720"/>
          </w:pPr>
        </w:pPrChange>
      </w:pPr>
      <w:del w:id="1134" w:author="Byrski, Krzysztof" w:date="2018-02-01T13:41:00Z">
        <w:r w:rsidRPr="005C1177" w:rsidDel="00193F45">
          <w:rPr>
            <w:rFonts w:cs="Calibri"/>
          </w:rPr>
          <w:delText>       ( (D_ZERO_ULS_F32 &lt; PSATA_APAOpTrqOv_MtrNm_M_f32) &amp;&amp; (APAState_Cnt_T_u08 != D_CTRL_PRGRES_CNT_U08)=FALSE ) )</w:delText>
        </w:r>
      </w:del>
    </w:p>
    <w:p w:rsidR="005630A3" w:rsidRPr="005630A3" w:rsidDel="00193F45" w:rsidRDefault="005630A3">
      <w:pPr>
        <w:spacing w:after="120"/>
        <w:rPr>
          <w:del w:id="1135" w:author="Byrski, Krzysztof" w:date="2018-02-01T13:41:00Z"/>
          <w:rFonts w:ascii="Arial" w:hAnsi="Arial" w:cs="Arial"/>
          <w:color w:val="00B050"/>
          <w:sz w:val="16"/>
          <w:szCs w:val="16"/>
          <w:shd w:val="clear" w:color="auto" w:fill="FFFFFF"/>
        </w:rPr>
        <w:pPrChange w:id="1136" w:author="Byrski, Krzysztof" w:date="2018-02-01T13:41:00Z">
          <w:pPr>
            <w:spacing w:after="120"/>
            <w:ind w:left="720"/>
          </w:pPr>
        </w:pPrChange>
      </w:pPr>
    </w:p>
    <w:p w:rsidR="005630A3" w:rsidRPr="005630A3" w:rsidDel="00193F45" w:rsidRDefault="005630A3">
      <w:pPr>
        <w:spacing w:after="120"/>
        <w:rPr>
          <w:del w:id="1137" w:author="Byrski, Krzysztof" w:date="2018-02-01T13:41:00Z"/>
          <w:rFonts w:cs="Calibri"/>
        </w:rPr>
        <w:pPrChange w:id="1138" w:author="Byrski, Krzysztof" w:date="2018-02-01T13:41:00Z">
          <w:pPr>
            <w:spacing w:after="120"/>
            <w:ind w:left="720"/>
          </w:pPr>
        </w:pPrChange>
      </w:pPr>
      <w:del w:id="1139" w:author="Byrski, Krzysztof" w:date="2018-02-01T13:41:00Z">
        <w:r w:rsidRPr="005630A3" w:rsidDel="00193F45">
          <w:rPr>
            <w:rFonts w:ascii="Arial" w:hAnsi="Arial" w:cs="Arial"/>
            <w:color w:val="00B050"/>
            <w:sz w:val="16"/>
            <w:szCs w:val="16"/>
            <w:shd w:val="clear" w:color="auto" w:fill="FFFFFF"/>
          </w:rPr>
          <w:delText>Nothing to change.</w:delText>
        </w:r>
        <w:r w:rsidRPr="005630A3" w:rsidDel="00193F45">
          <w:rPr>
            <w:rFonts w:ascii="Arial" w:hAnsi="Arial" w:cs="Arial"/>
            <w:color w:val="00B050"/>
            <w:sz w:val="16"/>
            <w:szCs w:val="16"/>
          </w:rPr>
          <w:br/>
        </w:r>
        <w:r w:rsidRPr="005630A3" w:rsidDel="00193F45">
          <w:rPr>
            <w:rFonts w:ascii="Arial" w:hAnsi="Arial" w:cs="Arial"/>
            <w:color w:val="00B050"/>
            <w:sz w:val="16"/>
            <w:szCs w:val="16"/>
            <w:shd w:val="clear" w:color="auto" w:fill="FFFFFF"/>
          </w:rPr>
          <w:delText xml:space="preserve">- From the design perspective the c code covers the design requirements </w:delText>
        </w:r>
        <w:r w:rsidRPr="005630A3" w:rsidDel="00193F45">
          <w:rPr>
            <w:bCs/>
            <w:color w:val="00B050"/>
          </w:rPr>
          <w:delText>so this low path coverage always will be there and can be ignored as per point 6 corrective action in anomaly EA3#10631   .</w:delText>
        </w:r>
      </w:del>
    </w:p>
    <w:p w:rsidR="005630A3" w:rsidRDefault="005630A3">
      <w:pPr>
        <w:spacing w:after="120"/>
        <w:rPr>
          <w:rFonts w:cs="Calibri"/>
        </w:rPr>
        <w:pPrChange w:id="1140" w:author="Byrski, Krzysztof" w:date="2018-02-01T13:41:00Z">
          <w:pPr>
            <w:spacing w:after="120"/>
            <w:ind w:left="720"/>
          </w:pPr>
        </w:pPrChange>
      </w:pP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141" w:name="_Toc505258502"/>
      <w:r w:rsidRPr="00AA38E8">
        <w:rPr>
          <w:rFonts w:ascii="Calibri" w:hAnsi="Calibri" w:cs="Calibri"/>
        </w:rPr>
        <w:lastRenderedPageBreak/>
        <w:t>Appendix</w:t>
      </w:r>
      <w:bookmarkEnd w:id="1141"/>
    </w:p>
    <w:p w:rsidR="00912AE0" w:rsidRPr="00EF1337" w:rsidRDefault="00912AE0" w:rsidP="00912AE0">
      <w:pPr>
        <w:rPr>
          <w:rFonts w:cs="Calibri"/>
          <w:i/>
          <w:lang w:bidi="ar-SA"/>
        </w:rPr>
      </w:pPr>
    </w:p>
    <w:sectPr w:rsidR="00912AE0" w:rsidRPr="00EF1337">
      <w:headerReference w:type="default" r:id="rId14"/>
      <w:footerReference w:type="default" r:id="rId15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E9" w:rsidRDefault="00F229E9">
      <w:r>
        <w:separator/>
      </w:r>
    </w:p>
  </w:endnote>
  <w:endnote w:type="continuationSeparator" w:id="0">
    <w:p w:rsidR="00F229E9" w:rsidRDefault="00F2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3869EB" w:rsidRPr="008969C4" w:rsidTr="00722EA8">
      <w:tc>
        <w:tcPr>
          <w:tcW w:w="3618" w:type="dxa"/>
          <w:shd w:val="clear" w:color="auto" w:fill="auto"/>
        </w:tcPr>
        <w:p w:rsidR="003869EB" w:rsidRPr="00891F29" w:rsidRDefault="003869EB" w:rsidP="004F3C64">
          <w:pPr>
            <w:pStyle w:val="Footer"/>
            <w:rPr>
              <w:sz w:val="16"/>
            </w:rPr>
          </w:pPr>
          <w:r w:rsidRPr="00561114">
            <w:rPr>
              <w:sz w:val="16"/>
            </w:rPr>
            <w:t>CF-14 PSA Torque Arbitrator</w:t>
          </w:r>
          <w:r>
            <w:rPr>
              <w:sz w:val="16"/>
            </w:rPr>
            <w:t xml:space="preserve"> Module Design Document </w:t>
          </w:r>
        </w:p>
        <w:p w:rsidR="003869EB" w:rsidRPr="002C4E7D" w:rsidRDefault="003869EB" w:rsidP="003869EB">
          <w:pPr>
            <w:pStyle w:val="Footer"/>
            <w:rPr>
              <w:sz w:val="16"/>
            </w:rPr>
          </w:pPr>
          <w:r>
            <w:rPr>
              <w:sz w:val="16"/>
            </w:rPr>
            <w:t>Version:</w:t>
          </w:r>
          <w:ins w:id="1142" w:author="Byrski, Krzysztof" w:date="2018-02-01T13:20:00Z">
            <w:r>
              <w:rPr>
                <w:sz w:val="16"/>
              </w:rPr>
              <w:t xml:space="preserve"> </w:t>
            </w:r>
          </w:ins>
          <w:del w:id="1143" w:author="Byrski, Krzysztof" w:date="2018-02-01T13:20:00Z">
            <w:r w:rsidDel="003869EB">
              <w:rPr>
                <w:sz w:val="16"/>
              </w:rPr>
              <w:delText>5</w:delText>
            </w:r>
          </w:del>
          <w:ins w:id="1144" w:author="Byrski, Krzysztof" w:date="2018-02-01T13:20:00Z">
            <w:r>
              <w:rPr>
                <w:sz w:val="16"/>
              </w:rPr>
              <w:t>6</w:t>
            </w:r>
          </w:ins>
          <w:r>
            <w:rPr>
              <w:sz w:val="16"/>
            </w:rPr>
            <w:t xml:space="preserve">.0, Date: </w:t>
          </w:r>
          <w:ins w:id="1145" w:author="Byrski, Krzysztof" w:date="2018-02-01T13:20:00Z">
            <w:r>
              <w:rPr>
                <w:sz w:val="16"/>
              </w:rPr>
              <w:t>01</w:t>
            </w:r>
          </w:ins>
          <w:del w:id="1146" w:author="Byrski, Krzysztof" w:date="2018-02-01T13:20:00Z">
            <w:r w:rsidDel="003869EB">
              <w:rPr>
                <w:sz w:val="16"/>
              </w:rPr>
              <w:delText>20</w:delText>
            </w:r>
          </w:del>
          <w:r>
            <w:rPr>
              <w:sz w:val="16"/>
            </w:rPr>
            <w:t>-</w:t>
          </w:r>
          <w:ins w:id="1147" w:author="Byrski, Krzysztof" w:date="2018-02-01T13:20:00Z">
            <w:r>
              <w:rPr>
                <w:sz w:val="16"/>
              </w:rPr>
              <w:t>Feb</w:t>
            </w:r>
          </w:ins>
          <w:del w:id="1148" w:author="Byrski, Krzysztof" w:date="2018-02-01T13:20:00Z">
            <w:r w:rsidDel="003869EB">
              <w:rPr>
                <w:sz w:val="16"/>
              </w:rPr>
              <w:delText>Sep</w:delText>
            </w:r>
          </w:del>
          <w:r>
            <w:rPr>
              <w:sz w:val="16"/>
            </w:rPr>
            <w:t>-201</w:t>
          </w:r>
          <w:del w:id="1149" w:author="Byrski, Krzysztof" w:date="2018-02-01T13:20:00Z">
            <w:r w:rsidDel="003869EB">
              <w:rPr>
                <w:sz w:val="16"/>
              </w:rPr>
              <w:delText>7</w:delText>
            </w:r>
          </w:del>
          <w:ins w:id="1150" w:author="Byrski, Krzysztof" w:date="2018-02-01T13:20:00Z">
            <w:r>
              <w:rPr>
                <w:sz w:val="16"/>
              </w:rPr>
              <w:t>8</w:t>
            </w:r>
          </w:ins>
          <w:r>
            <w:rPr>
              <w:sz w:val="16"/>
            </w:rPr>
            <w:t>.</w:t>
          </w:r>
        </w:p>
      </w:tc>
      <w:tc>
        <w:tcPr>
          <w:tcW w:w="2520" w:type="dxa"/>
          <w:shd w:val="clear" w:color="auto" w:fill="auto"/>
        </w:tcPr>
        <w:p w:rsidR="003869EB" w:rsidRPr="00891F29" w:rsidRDefault="003869EB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3869EB" w:rsidRPr="00891F29" w:rsidRDefault="003869EB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3869EB" w:rsidRPr="00722EA8" w:rsidRDefault="003869EB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9434C">
            <w:rPr>
              <w:noProof/>
              <w:sz w:val="16"/>
              <w:szCs w:val="16"/>
            </w:rPr>
            <w:t>15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9434C">
            <w:rPr>
              <w:noProof/>
              <w:sz w:val="16"/>
              <w:szCs w:val="16"/>
            </w:rPr>
            <w:t>18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3869EB" w:rsidRPr="004F3C64" w:rsidRDefault="003869EB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E9" w:rsidRDefault="00F229E9">
      <w:r>
        <w:separator/>
      </w:r>
    </w:p>
  </w:footnote>
  <w:footnote w:type="continuationSeparator" w:id="0">
    <w:p w:rsidR="00F229E9" w:rsidRDefault="00F22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3869EB" w:rsidRPr="008969C4" w:rsidTr="001B11CC">
      <w:trPr>
        <w:trHeight w:val="710"/>
      </w:trPr>
      <w:tc>
        <w:tcPr>
          <w:tcW w:w="2520" w:type="dxa"/>
        </w:tcPr>
        <w:p w:rsidR="003869EB" w:rsidRPr="008969C4" w:rsidRDefault="003869EB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3869EB" w:rsidRPr="00891F29" w:rsidRDefault="003869EB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3869EB" w:rsidRPr="008969C4" w:rsidRDefault="003869EB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3869EB" w:rsidRDefault="003869E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26302E"/>
    <w:multiLevelType w:val="hybridMultilevel"/>
    <w:tmpl w:val="244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5"/>
  </w:num>
  <w:num w:numId="22">
    <w:abstractNumId w:val="25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28"/>
  </w:num>
  <w:num w:numId="37">
    <w:abstractNumId w:val="18"/>
  </w:num>
  <w:num w:numId="38">
    <w:abstractNumId w:val="16"/>
  </w:num>
  <w:num w:numId="39">
    <w:abstractNumId w:val="18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4"/>
  </w:num>
  <w:num w:numId="44">
    <w:abstractNumId w:val="26"/>
  </w:num>
  <w:num w:numId="45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hna Anne">
    <w15:presenceInfo w15:providerId="AD" w15:userId="S-1-5-21-1993528211-2586143117-3253031534-29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A0AE7"/>
    <w:rsid w:val="000A0ED7"/>
    <w:rsid w:val="000B202E"/>
    <w:rsid w:val="000D43DF"/>
    <w:rsid w:val="000D5DB4"/>
    <w:rsid w:val="000E0B71"/>
    <w:rsid w:val="000E102A"/>
    <w:rsid w:val="000E5665"/>
    <w:rsid w:val="000F13B1"/>
    <w:rsid w:val="000F2505"/>
    <w:rsid w:val="00101127"/>
    <w:rsid w:val="00103C4C"/>
    <w:rsid w:val="00111ECB"/>
    <w:rsid w:val="001123AD"/>
    <w:rsid w:val="00114319"/>
    <w:rsid w:val="001161D2"/>
    <w:rsid w:val="001208A2"/>
    <w:rsid w:val="00120D8E"/>
    <w:rsid w:val="00122A51"/>
    <w:rsid w:val="00132EC3"/>
    <w:rsid w:val="00136080"/>
    <w:rsid w:val="00142E52"/>
    <w:rsid w:val="00145D40"/>
    <w:rsid w:val="00151B09"/>
    <w:rsid w:val="00151B57"/>
    <w:rsid w:val="00152041"/>
    <w:rsid w:val="0017276A"/>
    <w:rsid w:val="00174A55"/>
    <w:rsid w:val="001833C5"/>
    <w:rsid w:val="00186C07"/>
    <w:rsid w:val="00190C16"/>
    <w:rsid w:val="00193F45"/>
    <w:rsid w:val="0019671A"/>
    <w:rsid w:val="001A315D"/>
    <w:rsid w:val="001B0435"/>
    <w:rsid w:val="001B11CC"/>
    <w:rsid w:val="001B1516"/>
    <w:rsid w:val="001B7B1D"/>
    <w:rsid w:val="001D2CE6"/>
    <w:rsid w:val="001D2F1D"/>
    <w:rsid w:val="001D631F"/>
    <w:rsid w:val="001E0633"/>
    <w:rsid w:val="0020611B"/>
    <w:rsid w:val="00213F47"/>
    <w:rsid w:val="00217F8F"/>
    <w:rsid w:val="0022551D"/>
    <w:rsid w:val="00225AFD"/>
    <w:rsid w:val="00233DA6"/>
    <w:rsid w:val="0023475E"/>
    <w:rsid w:val="00236557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A5FFF"/>
    <w:rsid w:val="002B0737"/>
    <w:rsid w:val="002B2EB2"/>
    <w:rsid w:val="002B64AA"/>
    <w:rsid w:val="002B6BA8"/>
    <w:rsid w:val="002C4E7D"/>
    <w:rsid w:val="002C742E"/>
    <w:rsid w:val="002C7C45"/>
    <w:rsid w:val="002D2079"/>
    <w:rsid w:val="002D6391"/>
    <w:rsid w:val="002E081C"/>
    <w:rsid w:val="002E08B6"/>
    <w:rsid w:val="002E0FEE"/>
    <w:rsid w:val="002E14D9"/>
    <w:rsid w:val="002E2ADA"/>
    <w:rsid w:val="00302D3C"/>
    <w:rsid w:val="003058E8"/>
    <w:rsid w:val="00314939"/>
    <w:rsid w:val="003162BA"/>
    <w:rsid w:val="00332C76"/>
    <w:rsid w:val="00333CDC"/>
    <w:rsid w:val="00336317"/>
    <w:rsid w:val="0033680E"/>
    <w:rsid w:val="00347663"/>
    <w:rsid w:val="0035641F"/>
    <w:rsid w:val="00364F00"/>
    <w:rsid w:val="003869EB"/>
    <w:rsid w:val="003B4A55"/>
    <w:rsid w:val="003B5604"/>
    <w:rsid w:val="003C4980"/>
    <w:rsid w:val="003D0141"/>
    <w:rsid w:val="003D7ABA"/>
    <w:rsid w:val="003F0129"/>
    <w:rsid w:val="0040296C"/>
    <w:rsid w:val="00410E30"/>
    <w:rsid w:val="0042494B"/>
    <w:rsid w:val="0043354D"/>
    <w:rsid w:val="00436F3E"/>
    <w:rsid w:val="00443370"/>
    <w:rsid w:val="00443CA3"/>
    <w:rsid w:val="00444F99"/>
    <w:rsid w:val="00454165"/>
    <w:rsid w:val="00467A4E"/>
    <w:rsid w:val="004746D7"/>
    <w:rsid w:val="00483609"/>
    <w:rsid w:val="004863BF"/>
    <w:rsid w:val="00493F83"/>
    <w:rsid w:val="0049479C"/>
    <w:rsid w:val="004B3348"/>
    <w:rsid w:val="004B6AB8"/>
    <w:rsid w:val="004B7B67"/>
    <w:rsid w:val="004C0DF6"/>
    <w:rsid w:val="004C3E01"/>
    <w:rsid w:val="004C54D7"/>
    <w:rsid w:val="004C7604"/>
    <w:rsid w:val="004D7CF1"/>
    <w:rsid w:val="004E3332"/>
    <w:rsid w:val="004F3152"/>
    <w:rsid w:val="004F362C"/>
    <w:rsid w:val="004F3C64"/>
    <w:rsid w:val="005026D8"/>
    <w:rsid w:val="00502E28"/>
    <w:rsid w:val="005107C7"/>
    <w:rsid w:val="00510DB3"/>
    <w:rsid w:val="00511C23"/>
    <w:rsid w:val="00511D40"/>
    <w:rsid w:val="005227D0"/>
    <w:rsid w:val="00523070"/>
    <w:rsid w:val="00524CC1"/>
    <w:rsid w:val="00542129"/>
    <w:rsid w:val="00560958"/>
    <w:rsid w:val="00561114"/>
    <w:rsid w:val="005630A3"/>
    <w:rsid w:val="00566BF1"/>
    <w:rsid w:val="00581D31"/>
    <w:rsid w:val="00585674"/>
    <w:rsid w:val="005878B7"/>
    <w:rsid w:val="005A1BE5"/>
    <w:rsid w:val="005A3EDE"/>
    <w:rsid w:val="005B519B"/>
    <w:rsid w:val="005B6300"/>
    <w:rsid w:val="005C01FD"/>
    <w:rsid w:val="005C1177"/>
    <w:rsid w:val="005C3F12"/>
    <w:rsid w:val="005C6E8D"/>
    <w:rsid w:val="005D4850"/>
    <w:rsid w:val="005D671A"/>
    <w:rsid w:val="005D7DFC"/>
    <w:rsid w:val="005F0D6C"/>
    <w:rsid w:val="006106DD"/>
    <w:rsid w:val="006158C9"/>
    <w:rsid w:val="006171B3"/>
    <w:rsid w:val="00620E8C"/>
    <w:rsid w:val="00633FE1"/>
    <w:rsid w:val="006374FA"/>
    <w:rsid w:val="00641CC3"/>
    <w:rsid w:val="00645E1D"/>
    <w:rsid w:val="00646455"/>
    <w:rsid w:val="00651D19"/>
    <w:rsid w:val="0065533E"/>
    <w:rsid w:val="00656B0A"/>
    <w:rsid w:val="006575CC"/>
    <w:rsid w:val="0067108E"/>
    <w:rsid w:val="006719D4"/>
    <w:rsid w:val="00680079"/>
    <w:rsid w:val="00681E5A"/>
    <w:rsid w:val="006A61EA"/>
    <w:rsid w:val="006B21B0"/>
    <w:rsid w:val="006B2E05"/>
    <w:rsid w:val="006B5229"/>
    <w:rsid w:val="006B5804"/>
    <w:rsid w:val="006B5F56"/>
    <w:rsid w:val="006B61CE"/>
    <w:rsid w:val="006C3D87"/>
    <w:rsid w:val="006D1DB4"/>
    <w:rsid w:val="006D4B2E"/>
    <w:rsid w:val="006E359C"/>
    <w:rsid w:val="006E3FEF"/>
    <w:rsid w:val="006F3CF4"/>
    <w:rsid w:val="00707BA6"/>
    <w:rsid w:val="007129B5"/>
    <w:rsid w:val="0071391C"/>
    <w:rsid w:val="0071423B"/>
    <w:rsid w:val="00722EA8"/>
    <w:rsid w:val="00727610"/>
    <w:rsid w:val="00734327"/>
    <w:rsid w:val="00737336"/>
    <w:rsid w:val="0075257E"/>
    <w:rsid w:val="0075721A"/>
    <w:rsid w:val="00760F71"/>
    <w:rsid w:val="00763456"/>
    <w:rsid w:val="00767585"/>
    <w:rsid w:val="00781DA7"/>
    <w:rsid w:val="007876F7"/>
    <w:rsid w:val="007A2CEC"/>
    <w:rsid w:val="007B1EDB"/>
    <w:rsid w:val="007B499A"/>
    <w:rsid w:val="007B71B8"/>
    <w:rsid w:val="007C4BC5"/>
    <w:rsid w:val="007D4D9A"/>
    <w:rsid w:val="007E1D79"/>
    <w:rsid w:val="007E4EF4"/>
    <w:rsid w:val="007E641A"/>
    <w:rsid w:val="008114FF"/>
    <w:rsid w:val="008119C7"/>
    <w:rsid w:val="008229F5"/>
    <w:rsid w:val="00823506"/>
    <w:rsid w:val="008275A2"/>
    <w:rsid w:val="008454CE"/>
    <w:rsid w:val="00857D98"/>
    <w:rsid w:val="00862735"/>
    <w:rsid w:val="0086755E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B1C10"/>
    <w:rsid w:val="008B7D5F"/>
    <w:rsid w:val="008C4FBE"/>
    <w:rsid w:val="008D69B7"/>
    <w:rsid w:val="008E1AB4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3955"/>
    <w:rsid w:val="00946E5C"/>
    <w:rsid w:val="0095572C"/>
    <w:rsid w:val="00957855"/>
    <w:rsid w:val="009618C9"/>
    <w:rsid w:val="0096191C"/>
    <w:rsid w:val="00962170"/>
    <w:rsid w:val="00970DBB"/>
    <w:rsid w:val="0097381A"/>
    <w:rsid w:val="00974632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02D92"/>
    <w:rsid w:val="00A12B8A"/>
    <w:rsid w:val="00A140E9"/>
    <w:rsid w:val="00A23ADC"/>
    <w:rsid w:val="00A2583B"/>
    <w:rsid w:val="00A25B61"/>
    <w:rsid w:val="00A26934"/>
    <w:rsid w:val="00A27443"/>
    <w:rsid w:val="00A32585"/>
    <w:rsid w:val="00A365F0"/>
    <w:rsid w:val="00A37676"/>
    <w:rsid w:val="00A42B50"/>
    <w:rsid w:val="00A5749E"/>
    <w:rsid w:val="00A72277"/>
    <w:rsid w:val="00A751F3"/>
    <w:rsid w:val="00A85B1D"/>
    <w:rsid w:val="00A92EE5"/>
    <w:rsid w:val="00AA3334"/>
    <w:rsid w:val="00AA38E8"/>
    <w:rsid w:val="00AB200C"/>
    <w:rsid w:val="00AB2785"/>
    <w:rsid w:val="00AC0B3E"/>
    <w:rsid w:val="00AC4A93"/>
    <w:rsid w:val="00AD240A"/>
    <w:rsid w:val="00AE0435"/>
    <w:rsid w:val="00AE2A0F"/>
    <w:rsid w:val="00AE5C76"/>
    <w:rsid w:val="00AE640F"/>
    <w:rsid w:val="00AE684E"/>
    <w:rsid w:val="00AF082D"/>
    <w:rsid w:val="00AF21A5"/>
    <w:rsid w:val="00B11BE8"/>
    <w:rsid w:val="00B1299B"/>
    <w:rsid w:val="00B14048"/>
    <w:rsid w:val="00B2597C"/>
    <w:rsid w:val="00B263A8"/>
    <w:rsid w:val="00B35242"/>
    <w:rsid w:val="00B352F7"/>
    <w:rsid w:val="00B50849"/>
    <w:rsid w:val="00B52CC2"/>
    <w:rsid w:val="00B53D2A"/>
    <w:rsid w:val="00B57ACB"/>
    <w:rsid w:val="00B6782A"/>
    <w:rsid w:val="00B7065B"/>
    <w:rsid w:val="00B8079F"/>
    <w:rsid w:val="00B81B39"/>
    <w:rsid w:val="00B81C1B"/>
    <w:rsid w:val="00B85E5D"/>
    <w:rsid w:val="00B871EB"/>
    <w:rsid w:val="00B915BD"/>
    <w:rsid w:val="00B96B57"/>
    <w:rsid w:val="00BA0018"/>
    <w:rsid w:val="00BC6B0F"/>
    <w:rsid w:val="00BD6557"/>
    <w:rsid w:val="00BE19C7"/>
    <w:rsid w:val="00BF1475"/>
    <w:rsid w:val="00BF5242"/>
    <w:rsid w:val="00C0276C"/>
    <w:rsid w:val="00C12E5F"/>
    <w:rsid w:val="00C145F2"/>
    <w:rsid w:val="00C24FF5"/>
    <w:rsid w:val="00C27725"/>
    <w:rsid w:val="00C312CE"/>
    <w:rsid w:val="00C3267C"/>
    <w:rsid w:val="00C375E8"/>
    <w:rsid w:val="00C44101"/>
    <w:rsid w:val="00C545D0"/>
    <w:rsid w:val="00C576BF"/>
    <w:rsid w:val="00C60657"/>
    <w:rsid w:val="00C63F4D"/>
    <w:rsid w:val="00C71993"/>
    <w:rsid w:val="00C71EF8"/>
    <w:rsid w:val="00C807CB"/>
    <w:rsid w:val="00CA1263"/>
    <w:rsid w:val="00CA2248"/>
    <w:rsid w:val="00CA5BBE"/>
    <w:rsid w:val="00CB724F"/>
    <w:rsid w:val="00CB757E"/>
    <w:rsid w:val="00CC5FFD"/>
    <w:rsid w:val="00CE6C5F"/>
    <w:rsid w:val="00CF01A3"/>
    <w:rsid w:val="00CF7C4B"/>
    <w:rsid w:val="00D01801"/>
    <w:rsid w:val="00D07EB6"/>
    <w:rsid w:val="00D102D8"/>
    <w:rsid w:val="00D10FBF"/>
    <w:rsid w:val="00D135AA"/>
    <w:rsid w:val="00D16229"/>
    <w:rsid w:val="00D1629F"/>
    <w:rsid w:val="00D24D6D"/>
    <w:rsid w:val="00D31601"/>
    <w:rsid w:val="00D4065B"/>
    <w:rsid w:val="00D51275"/>
    <w:rsid w:val="00D52276"/>
    <w:rsid w:val="00D5295D"/>
    <w:rsid w:val="00D547CD"/>
    <w:rsid w:val="00D57397"/>
    <w:rsid w:val="00D6547D"/>
    <w:rsid w:val="00D66AB8"/>
    <w:rsid w:val="00D75A88"/>
    <w:rsid w:val="00D77952"/>
    <w:rsid w:val="00D8298E"/>
    <w:rsid w:val="00D8779F"/>
    <w:rsid w:val="00D9434C"/>
    <w:rsid w:val="00D953C4"/>
    <w:rsid w:val="00DB0456"/>
    <w:rsid w:val="00DB213C"/>
    <w:rsid w:val="00DB3B40"/>
    <w:rsid w:val="00DD1D8B"/>
    <w:rsid w:val="00DD3B65"/>
    <w:rsid w:val="00DE24CB"/>
    <w:rsid w:val="00DE2C84"/>
    <w:rsid w:val="00DE2FDE"/>
    <w:rsid w:val="00DE4129"/>
    <w:rsid w:val="00DE4273"/>
    <w:rsid w:val="00E01806"/>
    <w:rsid w:val="00E073BE"/>
    <w:rsid w:val="00E107A7"/>
    <w:rsid w:val="00E11CCB"/>
    <w:rsid w:val="00E202D5"/>
    <w:rsid w:val="00E27E62"/>
    <w:rsid w:val="00E35A9F"/>
    <w:rsid w:val="00E36420"/>
    <w:rsid w:val="00E53BF0"/>
    <w:rsid w:val="00E55D7F"/>
    <w:rsid w:val="00E61FD9"/>
    <w:rsid w:val="00E70D2A"/>
    <w:rsid w:val="00E77432"/>
    <w:rsid w:val="00E94A04"/>
    <w:rsid w:val="00EA128E"/>
    <w:rsid w:val="00EA26C7"/>
    <w:rsid w:val="00EC0CCD"/>
    <w:rsid w:val="00ED7CA4"/>
    <w:rsid w:val="00EE26AB"/>
    <w:rsid w:val="00EE3E71"/>
    <w:rsid w:val="00EE6919"/>
    <w:rsid w:val="00EF1337"/>
    <w:rsid w:val="00EF43A3"/>
    <w:rsid w:val="00F01D8E"/>
    <w:rsid w:val="00F229E9"/>
    <w:rsid w:val="00F25926"/>
    <w:rsid w:val="00F31A9D"/>
    <w:rsid w:val="00F355AC"/>
    <w:rsid w:val="00F36729"/>
    <w:rsid w:val="00F36CC2"/>
    <w:rsid w:val="00F41E6C"/>
    <w:rsid w:val="00F4330C"/>
    <w:rsid w:val="00F44937"/>
    <w:rsid w:val="00F4712F"/>
    <w:rsid w:val="00F51513"/>
    <w:rsid w:val="00F56AA9"/>
    <w:rsid w:val="00F56F9A"/>
    <w:rsid w:val="00F575E2"/>
    <w:rsid w:val="00F602B0"/>
    <w:rsid w:val="00F61EB8"/>
    <w:rsid w:val="00F64A35"/>
    <w:rsid w:val="00F737FE"/>
    <w:rsid w:val="00F82802"/>
    <w:rsid w:val="00F90151"/>
    <w:rsid w:val="00F91518"/>
    <w:rsid w:val="00FA227D"/>
    <w:rsid w:val="00FA5768"/>
    <w:rsid w:val="00FB39DC"/>
    <w:rsid w:val="00FC02CC"/>
    <w:rsid w:val="00FD04B9"/>
    <w:rsid w:val="00FD54F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102C5-D956-4506-80D8-18DACA2F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18877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Byrski, Krzysztof</cp:lastModifiedBy>
  <cp:revision>14</cp:revision>
  <cp:lastPrinted>2015-02-27T19:09:00Z</cp:lastPrinted>
  <dcterms:created xsi:type="dcterms:W3CDTF">2018-02-01T12:26:00Z</dcterms:created>
  <dcterms:modified xsi:type="dcterms:W3CDTF">2018-02-07T11:07:00Z</dcterms:modified>
</cp:coreProperties>
</file>