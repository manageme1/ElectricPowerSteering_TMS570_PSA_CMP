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AC05BA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CF14 </w:t>
      </w:r>
      <w:r w:rsidRPr="00561114">
        <w:rPr>
          <w:rFonts w:cs="Calibri"/>
          <w:b/>
          <w:sz w:val="24"/>
        </w:rPr>
        <w:t>PSA Torque Arbitrator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Byrski, Krzysztof" w:date="2018-02-13T12:26:00Z">
        <w:r w:rsidR="00D12D86">
          <w:rPr>
            <w:rFonts w:cs="Calibri"/>
            <w:b/>
            <w:sz w:val="24"/>
          </w:rPr>
          <w:t>5</w:t>
        </w:r>
      </w:ins>
      <w:del w:id="1" w:author="Byrski, Krzysztof" w:date="2018-02-13T12:26:00Z">
        <w:r w:rsidR="00C2624C" w:rsidDel="00D12D86">
          <w:rPr>
            <w:rFonts w:cs="Calibri"/>
            <w:b/>
            <w:sz w:val="24"/>
          </w:rPr>
          <w:delText>4</w:delText>
        </w:r>
      </w:del>
      <w:r w:rsidR="00C2624C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ins w:id="2" w:author="Byrski, Krzysztof" w:date="2018-02-13T12:26:00Z">
        <w:r w:rsidR="00D12D86">
          <w:rPr>
            <w:rFonts w:cs="Calibri"/>
            <w:b/>
            <w:sz w:val="24"/>
          </w:rPr>
          <w:t>13</w:t>
        </w:r>
      </w:ins>
      <w:del w:id="3" w:author="Byrski, Krzysztof" w:date="2018-02-13T12:26:00Z">
        <w:r w:rsidR="00C2624C" w:rsidDel="00D12D86">
          <w:rPr>
            <w:rFonts w:cs="Calibri"/>
            <w:b/>
            <w:sz w:val="24"/>
          </w:rPr>
          <w:delText>20</w:delText>
        </w:r>
      </w:del>
      <w:r w:rsidR="00C2624C">
        <w:rPr>
          <w:rFonts w:cs="Calibri"/>
          <w:b/>
          <w:sz w:val="24"/>
        </w:rPr>
        <w:t>-</w:t>
      </w:r>
      <w:del w:id="4" w:author="Byrski, Krzysztof" w:date="2018-02-13T12:26:00Z">
        <w:r w:rsidR="00C2624C" w:rsidDel="00D12D86">
          <w:rPr>
            <w:rFonts w:cs="Calibri"/>
            <w:b/>
            <w:sz w:val="24"/>
          </w:rPr>
          <w:delText>Sep</w:delText>
        </w:r>
      </w:del>
      <w:ins w:id="5" w:author="Byrski, Krzysztof" w:date="2018-02-13T12:26:00Z">
        <w:r w:rsidR="00D12D86">
          <w:rPr>
            <w:rFonts w:cs="Calibri"/>
            <w:b/>
            <w:sz w:val="24"/>
          </w:rPr>
          <w:t>Feb</w:t>
        </w:r>
      </w:ins>
      <w:r w:rsidR="00C2624C">
        <w:rPr>
          <w:rFonts w:cs="Calibri"/>
          <w:b/>
          <w:sz w:val="24"/>
        </w:rPr>
        <w:t>-</w:t>
      </w:r>
      <w:del w:id="6" w:author="Byrski, Krzysztof" w:date="2018-02-13T12:26:00Z">
        <w:r w:rsidR="00C2624C" w:rsidDel="00D12D86">
          <w:rPr>
            <w:rFonts w:cs="Calibri"/>
            <w:b/>
            <w:sz w:val="24"/>
          </w:rPr>
          <w:delText>2017</w:delText>
        </w:r>
      </w:del>
      <w:ins w:id="7" w:author="Byrski, Krzysztof" w:date="2018-02-13T12:26:00Z">
        <w:r w:rsidR="00D12D86">
          <w:rPr>
            <w:rFonts w:cs="Calibri"/>
            <w:b/>
            <w:sz w:val="24"/>
          </w:rPr>
          <w:t>2018</w:t>
        </w:r>
      </w:ins>
      <w:r w:rsidR="00C2624C">
        <w:rPr>
          <w:rFonts w:cs="Calibri"/>
          <w:b/>
          <w:sz w:val="24"/>
        </w:rPr>
        <w:t>.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C2624C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del w:id="8" w:author="Byrski, Krzysztof" w:date="2018-02-13T12:27:00Z">
        <w:r w:rsidDel="002D4744">
          <w:rPr>
            <w:rFonts w:cs="Calibri"/>
            <w:b/>
            <w:sz w:val="24"/>
          </w:rPr>
          <w:delText>Mateusz Bartocha</w:delText>
        </w:r>
      </w:del>
      <w:ins w:id="9" w:author="Byrski, Krzysztof" w:date="2018-02-13T12:27:00Z">
        <w:r w:rsidR="002D4744">
          <w:rPr>
            <w:rFonts w:cs="Calibri"/>
            <w:b/>
            <w:sz w:val="24"/>
          </w:rPr>
          <w:t>Krzysztof Byrski</w:t>
        </w:r>
      </w:ins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0" w:author="Byrski, Krzysztof" w:date="2018-02-13T12:30:00Z">
          <w:tblPr>
            <w:tblW w:w="8022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547"/>
        <w:gridCol w:w="3522"/>
        <w:gridCol w:w="2429"/>
        <w:gridCol w:w="1350"/>
        <w:gridCol w:w="1439"/>
        <w:tblGridChange w:id="11">
          <w:tblGrid>
            <w:gridCol w:w="472"/>
            <w:gridCol w:w="2202"/>
            <w:gridCol w:w="2202"/>
            <w:gridCol w:w="865"/>
            <w:gridCol w:w="2281"/>
          </w:tblGrid>
        </w:tblGridChange>
      </w:tblGrid>
      <w:tr w:rsidR="00A8114B" w:rsidRPr="00AA38E8" w:rsidTr="007A2DB9">
        <w:trPr>
          <w:trHeight w:val="484"/>
          <w:trPrChange w:id="12" w:author="Byrski, Krzysztof" w:date="2018-02-13T12:30:00Z">
            <w:trPr>
              <w:trHeight w:val="484"/>
            </w:trPr>
          </w:trPrChange>
        </w:trPr>
        <w:tc>
          <w:tcPr>
            <w:tcW w:w="294" w:type="pct"/>
            <w:tcPrChange w:id="13" w:author="Byrski, Krzysztof" w:date="2018-02-13T12:30:00Z">
              <w:tcPr>
                <w:tcW w:w="472" w:type="dxa"/>
              </w:tcPr>
            </w:tcPrChange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1896" w:type="pct"/>
            <w:tcPrChange w:id="14" w:author="Byrski, Krzysztof" w:date="2018-02-13T12:30:00Z">
              <w:tcPr>
                <w:tcW w:w="2202" w:type="dxa"/>
              </w:tcPr>
            </w:tcPrChange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308" w:type="pct"/>
            <w:tcPrChange w:id="15" w:author="Byrski, Krzysztof" w:date="2018-02-13T12:30:00Z">
              <w:tcPr>
                <w:tcW w:w="2202" w:type="dxa"/>
              </w:tcPr>
            </w:tcPrChange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727" w:type="pct"/>
            <w:tcPrChange w:id="16" w:author="Byrski, Krzysztof" w:date="2018-02-13T12:30:00Z">
              <w:tcPr>
                <w:tcW w:w="865" w:type="dxa"/>
              </w:tcPr>
            </w:tcPrChange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775" w:type="pct"/>
            <w:tcPrChange w:id="17" w:author="Byrski, Krzysztof" w:date="2018-02-13T12:30:00Z">
              <w:tcPr>
                <w:tcW w:w="2281" w:type="dxa"/>
              </w:tcPr>
            </w:tcPrChange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8114B" w:rsidRPr="00AA38E8" w:rsidTr="007A2DB9">
        <w:trPr>
          <w:trHeight w:val="242"/>
          <w:trPrChange w:id="18" w:author="Byrski, Krzysztof" w:date="2018-02-13T12:30:00Z">
            <w:trPr>
              <w:trHeight w:val="242"/>
            </w:trPr>
          </w:trPrChange>
        </w:trPr>
        <w:tc>
          <w:tcPr>
            <w:tcW w:w="294" w:type="pct"/>
            <w:tcPrChange w:id="19" w:author="Byrski, Krzysztof" w:date="2018-02-13T12:30:00Z">
              <w:tcPr>
                <w:tcW w:w="472" w:type="dxa"/>
              </w:tcPr>
            </w:tcPrChange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896" w:type="pct"/>
            <w:tcPrChange w:id="20" w:author="Byrski, Krzysztof" w:date="2018-02-13T12:30:00Z">
              <w:tcPr>
                <w:tcW w:w="2202" w:type="dxa"/>
              </w:tcPr>
            </w:tcPrChange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308" w:type="pct"/>
            <w:tcPrChange w:id="21" w:author="Byrski, Krzysztof" w:date="2018-02-13T12:30:00Z">
              <w:tcPr>
                <w:tcW w:w="2202" w:type="dxa"/>
              </w:tcPr>
            </w:tcPrChange>
          </w:tcPr>
          <w:p w:rsidR="00A8114B" w:rsidRPr="00AA38E8" w:rsidRDefault="00A8114B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727" w:type="pct"/>
            <w:tcPrChange w:id="22" w:author="Byrski, Krzysztof" w:date="2018-02-13T12:30:00Z">
              <w:tcPr>
                <w:tcW w:w="865" w:type="dxa"/>
              </w:tcPr>
            </w:tcPrChange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775" w:type="pct"/>
            <w:tcPrChange w:id="23" w:author="Byrski, Krzysztof" w:date="2018-02-13T12:30:00Z">
              <w:tcPr>
                <w:tcW w:w="2281" w:type="dxa"/>
              </w:tcPr>
            </w:tcPrChange>
          </w:tcPr>
          <w:p w:rsidR="00A8114B" w:rsidRPr="00AA38E8" w:rsidRDefault="00AC05BA" w:rsidP="00BA72F4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A8114B">
              <w:rPr>
                <w:rFonts w:cs="Calibri"/>
              </w:rPr>
              <w:t>-Mar-2015</w:t>
            </w:r>
          </w:p>
        </w:tc>
      </w:tr>
      <w:tr w:rsidR="00A8114B" w:rsidRPr="00AA38E8" w:rsidTr="007A2DB9">
        <w:trPr>
          <w:trHeight w:val="242"/>
          <w:trPrChange w:id="24" w:author="Byrski, Krzysztof" w:date="2018-02-13T12:30:00Z">
            <w:trPr>
              <w:trHeight w:val="242"/>
            </w:trPr>
          </w:trPrChange>
        </w:trPr>
        <w:tc>
          <w:tcPr>
            <w:tcW w:w="294" w:type="pct"/>
            <w:tcPrChange w:id="25" w:author="Byrski, Krzysztof" w:date="2018-02-13T12:30:00Z">
              <w:tcPr>
                <w:tcW w:w="472" w:type="dxa"/>
              </w:tcPr>
            </w:tcPrChange>
          </w:tcPr>
          <w:p w:rsidR="00A8114B" w:rsidRPr="00AA38E8" w:rsidRDefault="00C1006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896" w:type="pct"/>
            <w:tcPrChange w:id="26" w:author="Byrski, Krzysztof" w:date="2018-02-13T12:30:00Z">
              <w:tcPr>
                <w:tcW w:w="2202" w:type="dxa"/>
              </w:tcPr>
            </w:tcPrChange>
          </w:tcPr>
          <w:p w:rsidR="00A8114B" w:rsidRPr="00AA38E8" w:rsidRDefault="00476436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for FDD v2.1</w:t>
            </w:r>
            <w:r w:rsidR="00C10065">
              <w:rPr>
                <w:rFonts w:cs="Calibri"/>
              </w:rPr>
              <w:t>.0</w:t>
            </w:r>
          </w:p>
        </w:tc>
        <w:tc>
          <w:tcPr>
            <w:tcW w:w="1308" w:type="pct"/>
            <w:tcPrChange w:id="27" w:author="Byrski, Krzysztof" w:date="2018-02-13T12:30:00Z">
              <w:tcPr>
                <w:tcW w:w="2202" w:type="dxa"/>
              </w:tcPr>
            </w:tcPrChange>
          </w:tcPr>
          <w:p w:rsidR="00A8114B" w:rsidRPr="00AA38E8" w:rsidRDefault="00C10065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727" w:type="pct"/>
            <w:tcPrChange w:id="28" w:author="Byrski, Krzysztof" w:date="2018-02-13T12:30:00Z">
              <w:tcPr>
                <w:tcW w:w="865" w:type="dxa"/>
              </w:tcPr>
            </w:tcPrChange>
          </w:tcPr>
          <w:p w:rsidR="00A8114B" w:rsidRPr="00AA38E8" w:rsidRDefault="00C10065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775" w:type="pct"/>
            <w:tcPrChange w:id="29" w:author="Byrski, Krzysztof" w:date="2018-02-13T12:30:00Z">
              <w:tcPr>
                <w:tcW w:w="2281" w:type="dxa"/>
              </w:tcPr>
            </w:tcPrChange>
          </w:tcPr>
          <w:p w:rsidR="00A8114B" w:rsidRPr="00AA38E8" w:rsidRDefault="00C10065" w:rsidP="00AC7DD3">
            <w:pPr>
              <w:rPr>
                <w:rFonts w:cs="Calibri"/>
              </w:rPr>
            </w:pPr>
            <w:r>
              <w:rPr>
                <w:rFonts w:cs="Calibri"/>
              </w:rPr>
              <w:t>31-May-2016</w:t>
            </w:r>
          </w:p>
        </w:tc>
      </w:tr>
      <w:tr w:rsidR="008C09B2" w:rsidRPr="00AA38E8" w:rsidTr="007A2DB9">
        <w:trPr>
          <w:trHeight w:val="242"/>
          <w:trPrChange w:id="30" w:author="Byrski, Krzysztof" w:date="2018-02-13T12:30:00Z">
            <w:trPr>
              <w:trHeight w:val="242"/>
            </w:trPr>
          </w:trPrChange>
        </w:trPr>
        <w:tc>
          <w:tcPr>
            <w:tcW w:w="294" w:type="pct"/>
            <w:tcPrChange w:id="31" w:author="Byrski, Krzysztof" w:date="2018-02-13T12:30:00Z">
              <w:tcPr>
                <w:tcW w:w="472" w:type="dxa"/>
              </w:tcPr>
            </w:tcPrChange>
          </w:tcPr>
          <w:p w:rsidR="008C09B2" w:rsidRDefault="008C09B2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896" w:type="pct"/>
            <w:tcPrChange w:id="32" w:author="Byrski, Krzysztof" w:date="2018-02-13T12:30:00Z">
              <w:tcPr>
                <w:tcW w:w="2202" w:type="dxa"/>
              </w:tcPr>
            </w:tcPrChange>
          </w:tcPr>
          <w:p w:rsidR="008C09B2" w:rsidRDefault="008C09B2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for FDD v3.0.0</w:t>
            </w:r>
          </w:p>
        </w:tc>
        <w:tc>
          <w:tcPr>
            <w:tcW w:w="1308" w:type="pct"/>
            <w:tcPrChange w:id="33" w:author="Byrski, Krzysztof" w:date="2018-02-13T12:30:00Z">
              <w:tcPr>
                <w:tcW w:w="2202" w:type="dxa"/>
              </w:tcPr>
            </w:tcPrChange>
          </w:tcPr>
          <w:p w:rsidR="008C09B2" w:rsidRDefault="008C09B2">
            <w:pPr>
              <w:rPr>
                <w:rFonts w:cs="Calibri"/>
              </w:rPr>
            </w:pPr>
            <w:r>
              <w:rPr>
                <w:rFonts w:cs="Calibri"/>
              </w:rPr>
              <w:t>Krishna Anne</w:t>
            </w:r>
          </w:p>
        </w:tc>
        <w:tc>
          <w:tcPr>
            <w:tcW w:w="727" w:type="pct"/>
            <w:tcPrChange w:id="34" w:author="Byrski, Krzysztof" w:date="2018-02-13T12:30:00Z">
              <w:tcPr>
                <w:tcW w:w="865" w:type="dxa"/>
              </w:tcPr>
            </w:tcPrChange>
          </w:tcPr>
          <w:p w:rsidR="008C09B2" w:rsidRDefault="008C09B2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775" w:type="pct"/>
            <w:tcPrChange w:id="35" w:author="Byrski, Krzysztof" w:date="2018-02-13T12:30:00Z">
              <w:tcPr>
                <w:tcW w:w="2281" w:type="dxa"/>
              </w:tcPr>
            </w:tcPrChange>
          </w:tcPr>
          <w:p w:rsidR="008C09B2" w:rsidRDefault="008C09B2" w:rsidP="00AC7DD3">
            <w:pPr>
              <w:rPr>
                <w:rFonts w:cs="Calibri"/>
              </w:rPr>
            </w:pPr>
            <w:r>
              <w:rPr>
                <w:rFonts w:cs="Calibri"/>
              </w:rPr>
              <w:t>23-Feb-2017</w:t>
            </w:r>
          </w:p>
        </w:tc>
      </w:tr>
      <w:tr w:rsidR="00DF3653" w:rsidRPr="00AA38E8" w:rsidTr="007A2DB9">
        <w:trPr>
          <w:trHeight w:val="242"/>
          <w:trPrChange w:id="36" w:author="Byrski, Krzysztof" w:date="2018-02-13T12:30:00Z">
            <w:trPr>
              <w:trHeight w:val="242"/>
            </w:trPr>
          </w:trPrChange>
        </w:trPr>
        <w:tc>
          <w:tcPr>
            <w:tcW w:w="294" w:type="pct"/>
            <w:tcPrChange w:id="37" w:author="Byrski, Krzysztof" w:date="2018-02-13T12:30:00Z">
              <w:tcPr>
                <w:tcW w:w="472" w:type="dxa"/>
              </w:tcPr>
            </w:tcPrChange>
          </w:tcPr>
          <w:p w:rsidR="00DF3653" w:rsidRDefault="00DF3653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896" w:type="pct"/>
            <w:tcPrChange w:id="38" w:author="Byrski, Krzysztof" w:date="2018-02-13T12:30:00Z">
              <w:tcPr>
                <w:tcW w:w="2202" w:type="dxa"/>
              </w:tcPr>
            </w:tcPrChange>
          </w:tcPr>
          <w:p w:rsidR="00DF3653" w:rsidRDefault="00DF3653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for FDD v4.1.0</w:t>
            </w:r>
          </w:p>
        </w:tc>
        <w:tc>
          <w:tcPr>
            <w:tcW w:w="1308" w:type="pct"/>
            <w:tcPrChange w:id="39" w:author="Byrski, Krzysztof" w:date="2018-02-13T12:30:00Z">
              <w:tcPr>
                <w:tcW w:w="2202" w:type="dxa"/>
              </w:tcPr>
            </w:tcPrChange>
          </w:tcPr>
          <w:p w:rsidR="00DF3653" w:rsidRDefault="00DF3653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Mateusz </w:t>
            </w:r>
            <w:proofErr w:type="spellStart"/>
            <w:r>
              <w:rPr>
                <w:rFonts w:cs="Calibri"/>
              </w:rPr>
              <w:t>Bartocha</w:t>
            </w:r>
            <w:proofErr w:type="spellEnd"/>
          </w:p>
        </w:tc>
        <w:tc>
          <w:tcPr>
            <w:tcW w:w="727" w:type="pct"/>
            <w:tcPrChange w:id="40" w:author="Byrski, Krzysztof" w:date="2018-02-13T12:30:00Z">
              <w:tcPr>
                <w:tcW w:w="865" w:type="dxa"/>
              </w:tcPr>
            </w:tcPrChange>
          </w:tcPr>
          <w:p w:rsidR="00DF3653" w:rsidRDefault="00DF3653">
            <w:pPr>
              <w:rPr>
                <w:rFonts w:cs="Calibri"/>
              </w:rPr>
            </w:pPr>
            <w:r>
              <w:rPr>
                <w:rFonts w:cs="Calibri"/>
              </w:rPr>
              <w:t>4.0</w:t>
            </w:r>
          </w:p>
        </w:tc>
        <w:tc>
          <w:tcPr>
            <w:tcW w:w="775" w:type="pct"/>
            <w:tcPrChange w:id="41" w:author="Byrski, Krzysztof" w:date="2018-02-13T12:30:00Z">
              <w:tcPr>
                <w:tcW w:w="2281" w:type="dxa"/>
              </w:tcPr>
            </w:tcPrChange>
          </w:tcPr>
          <w:p w:rsidR="00DF3653" w:rsidRDefault="00DF3653" w:rsidP="00AC7DD3">
            <w:pPr>
              <w:rPr>
                <w:rFonts w:cs="Calibri"/>
              </w:rPr>
            </w:pPr>
            <w:r>
              <w:rPr>
                <w:rFonts w:cs="Calibri"/>
              </w:rPr>
              <w:t>20-Sep-17</w:t>
            </w:r>
          </w:p>
        </w:tc>
      </w:tr>
      <w:tr w:rsidR="006C1106" w:rsidRPr="00AA38E8" w:rsidTr="007A2DB9">
        <w:trPr>
          <w:trHeight w:val="242"/>
          <w:ins w:id="42" w:author="Byrski, Krzysztof" w:date="2018-02-13T12:27:00Z"/>
          <w:trPrChange w:id="43" w:author="Byrski, Krzysztof" w:date="2018-02-13T12:30:00Z">
            <w:trPr>
              <w:trHeight w:val="242"/>
            </w:trPr>
          </w:trPrChange>
        </w:trPr>
        <w:tc>
          <w:tcPr>
            <w:tcW w:w="294" w:type="pct"/>
            <w:tcPrChange w:id="44" w:author="Byrski, Krzysztof" w:date="2018-02-13T12:30:00Z">
              <w:tcPr>
                <w:tcW w:w="472" w:type="dxa"/>
              </w:tcPr>
            </w:tcPrChange>
          </w:tcPr>
          <w:p w:rsidR="006C1106" w:rsidRDefault="006C1106">
            <w:pPr>
              <w:rPr>
                <w:ins w:id="45" w:author="Byrski, Krzysztof" w:date="2018-02-13T12:27:00Z"/>
                <w:rFonts w:cs="Calibri"/>
              </w:rPr>
            </w:pPr>
            <w:ins w:id="46" w:author="Byrski, Krzysztof" w:date="2018-02-13T12:27:00Z">
              <w:r>
                <w:rPr>
                  <w:rFonts w:cs="Calibri"/>
                </w:rPr>
                <w:t>5</w:t>
              </w:r>
            </w:ins>
          </w:p>
        </w:tc>
        <w:tc>
          <w:tcPr>
            <w:tcW w:w="1896" w:type="pct"/>
            <w:tcPrChange w:id="47" w:author="Byrski, Krzysztof" w:date="2018-02-13T12:30:00Z">
              <w:tcPr>
                <w:tcW w:w="2202" w:type="dxa"/>
              </w:tcPr>
            </w:tcPrChange>
          </w:tcPr>
          <w:p w:rsidR="006C1106" w:rsidRDefault="006C1106" w:rsidP="00AF082D">
            <w:pPr>
              <w:rPr>
                <w:ins w:id="48" w:author="Byrski, Krzysztof" w:date="2018-02-13T12:27:00Z"/>
                <w:rFonts w:cs="Calibri"/>
              </w:rPr>
            </w:pPr>
            <w:ins w:id="49" w:author="Byrski, Krzysztof" w:date="2018-02-13T12:27:00Z">
              <w:r>
                <w:rPr>
                  <w:rFonts w:cs="Calibri"/>
                </w:rPr>
                <w:t>Added</w:t>
              </w:r>
            </w:ins>
            <w:ins w:id="50" w:author="Byrski, Krzysztof" w:date="2018-02-13T12:29:00Z">
              <w:r w:rsidR="007A2DB9">
                <w:rPr>
                  <w:rFonts w:cs="Calibri"/>
                </w:rPr>
                <w:t xml:space="preserve"> </w:t>
              </w:r>
              <w:r w:rsidR="007A2DB9" w:rsidRPr="007A2DB9">
                <w:rPr>
                  <w:rFonts w:cs="Calibri"/>
                </w:rPr>
                <w:t>PSATA_Per1</w:t>
              </w:r>
              <w:r w:rsidR="007A2DB9">
                <w:rPr>
                  <w:rFonts w:cs="Calibri"/>
                </w:rPr>
                <w:t xml:space="preserve"> </w:t>
              </w:r>
              <w:r w:rsidR="007A2DB9" w:rsidRPr="007A2DB9">
                <w:rPr>
                  <w:rFonts w:cs="Calibri"/>
                </w:rPr>
                <w:t>Scheduling Requirements</w:t>
              </w:r>
            </w:ins>
          </w:p>
        </w:tc>
        <w:tc>
          <w:tcPr>
            <w:tcW w:w="1308" w:type="pct"/>
            <w:tcPrChange w:id="51" w:author="Byrski, Krzysztof" w:date="2018-02-13T12:30:00Z">
              <w:tcPr>
                <w:tcW w:w="2202" w:type="dxa"/>
              </w:tcPr>
            </w:tcPrChange>
          </w:tcPr>
          <w:p w:rsidR="006C1106" w:rsidRDefault="006C1106">
            <w:pPr>
              <w:rPr>
                <w:ins w:id="52" w:author="Byrski, Krzysztof" w:date="2018-02-13T12:27:00Z"/>
                <w:rFonts w:cs="Calibri"/>
              </w:rPr>
            </w:pPr>
            <w:ins w:id="53" w:author="Byrski, Krzysztof" w:date="2018-02-13T12:28:00Z">
              <w:r>
                <w:rPr>
                  <w:rFonts w:cs="Calibri"/>
                </w:rPr>
                <w:t>Krzysztof Byrski</w:t>
              </w:r>
            </w:ins>
          </w:p>
        </w:tc>
        <w:tc>
          <w:tcPr>
            <w:tcW w:w="727" w:type="pct"/>
            <w:tcPrChange w:id="54" w:author="Byrski, Krzysztof" w:date="2018-02-13T12:30:00Z">
              <w:tcPr>
                <w:tcW w:w="865" w:type="dxa"/>
              </w:tcPr>
            </w:tcPrChange>
          </w:tcPr>
          <w:p w:rsidR="006C1106" w:rsidRDefault="006C1106">
            <w:pPr>
              <w:rPr>
                <w:ins w:id="55" w:author="Byrski, Krzysztof" w:date="2018-02-13T12:27:00Z"/>
                <w:rFonts w:cs="Calibri"/>
              </w:rPr>
            </w:pPr>
            <w:ins w:id="56" w:author="Byrski, Krzysztof" w:date="2018-02-13T12:28:00Z">
              <w:r>
                <w:rPr>
                  <w:rFonts w:cs="Calibri"/>
                </w:rPr>
                <w:t>5.0</w:t>
              </w:r>
            </w:ins>
          </w:p>
        </w:tc>
        <w:tc>
          <w:tcPr>
            <w:tcW w:w="775" w:type="pct"/>
            <w:tcPrChange w:id="57" w:author="Byrski, Krzysztof" w:date="2018-02-13T12:30:00Z">
              <w:tcPr>
                <w:tcW w:w="2281" w:type="dxa"/>
              </w:tcPr>
            </w:tcPrChange>
          </w:tcPr>
          <w:p w:rsidR="006C1106" w:rsidRDefault="006C1106" w:rsidP="00AC7DD3">
            <w:pPr>
              <w:rPr>
                <w:ins w:id="58" w:author="Byrski, Krzysztof" w:date="2018-02-13T12:27:00Z"/>
                <w:rFonts w:cs="Calibri"/>
              </w:rPr>
            </w:pPr>
            <w:ins w:id="59" w:author="Byrski, Krzysztof" w:date="2018-02-13T12:28:00Z">
              <w:r>
                <w:rPr>
                  <w:rFonts w:cs="Calibri"/>
                </w:rPr>
                <w:t>13-Feb-2018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60" w:name="_Toc378476016"/>
      <w:bookmarkStart w:id="61" w:name="_Toc348792978"/>
      <w:bookmarkStart w:id="62" w:name="_Toc348793074"/>
      <w:bookmarkStart w:id="63" w:name="_Toc348793965"/>
      <w:bookmarkStart w:id="64" w:name="_Toc349459173"/>
      <w:bookmarkStart w:id="6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bookmarkStart w:id="66" w:name="_GoBack"/>
      <w:bookmarkEnd w:id="66"/>
      <w:r w:rsidRPr="00AA38E8">
        <w:rPr>
          <w:rFonts w:cs="Calibri"/>
          <w:b/>
          <w:sz w:val="32"/>
          <w:u w:val="single"/>
        </w:rPr>
        <w:br w:type="page"/>
      </w:r>
      <w:bookmarkEnd w:id="6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C09B2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75717075" w:history="1">
        <w:r w:rsidR="008C09B2" w:rsidRPr="00204795">
          <w:rPr>
            <w:rStyle w:val="Hyperlink"/>
            <w:rFonts w:cs="Calibri"/>
            <w:noProof/>
          </w:rPr>
          <w:t>1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Abbrevations And Acronyms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_Toc475717075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4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76" w:history="1">
        <w:r w:rsidR="008C09B2" w:rsidRPr="00204795">
          <w:rPr>
            <w:rStyle w:val="Hyperlink"/>
            <w:rFonts w:cs="Calibri"/>
            <w:noProof/>
          </w:rPr>
          <w:t>2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References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_Toc475717076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5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77" w:history="1">
        <w:r w:rsidR="008C09B2" w:rsidRPr="00204795">
          <w:rPr>
            <w:rStyle w:val="Hyperlink"/>
            <w:noProof/>
          </w:rPr>
          <w:t>3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Dependencies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_Toc475717077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6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78" w:history="1">
        <w:r w:rsidR="008C09B2" w:rsidRPr="00204795">
          <w:rPr>
            <w:rStyle w:val="Hyperlink"/>
            <w:rFonts w:cs="Calibri"/>
          </w:rPr>
          <w:t>3.1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SWCs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_Toc475717078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6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79" w:history="1">
        <w:r w:rsidR="008C09B2" w:rsidRPr="00204795">
          <w:rPr>
            <w:rStyle w:val="Hyperlink"/>
            <w:rFonts w:cs="Calibri"/>
          </w:rPr>
          <w:t>3.2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Global Functions(Non RTE) to be provided to Integration Project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_Toc475717079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6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80" w:history="1">
        <w:r w:rsidR="008C09B2" w:rsidRPr="00204795">
          <w:rPr>
            <w:rStyle w:val="Hyperlink"/>
            <w:rFonts w:cs="Calibri"/>
            <w:noProof/>
          </w:rPr>
          <w:t>4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noProof/>
          </w:rPr>
          <w:t>Configuration REQUIREMeNTS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_Toc475717080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7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1" w:history="1">
        <w:r w:rsidR="008C09B2" w:rsidRPr="00204795">
          <w:rPr>
            <w:rStyle w:val="Hyperlink"/>
            <w:rFonts w:cs="Calibri"/>
          </w:rPr>
          <w:t>4.1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Build Time Config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_Toc475717081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7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2" w:history="1">
        <w:r w:rsidR="008C09B2" w:rsidRPr="00204795">
          <w:rPr>
            <w:rStyle w:val="Hyperlink"/>
            <w:rFonts w:cs="Calibri"/>
          </w:rPr>
          <w:t>4.2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Configuration Files to be provided by Integration Project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_Toc475717082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7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3" w:history="1">
        <w:r w:rsidR="008C09B2" w:rsidRPr="00204795">
          <w:rPr>
            <w:rStyle w:val="Hyperlink"/>
            <w:rFonts w:cs="Calibri"/>
          </w:rPr>
          <w:t>4.3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Da Vinci Parameter Configuration Changes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_Toc475717083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7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4" w:history="1">
        <w:r w:rsidR="008C09B2" w:rsidRPr="00204795">
          <w:rPr>
            <w:rStyle w:val="Hyperlink"/>
            <w:rFonts w:cs="Calibri"/>
          </w:rPr>
          <w:t>4.4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DaVinci Interrupt Configuration Changes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_Toc475717084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7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5" w:history="1">
        <w:r w:rsidR="008C09B2" w:rsidRPr="00204795">
          <w:rPr>
            <w:rStyle w:val="Hyperlink"/>
            <w:rFonts w:cs="Calibri"/>
          </w:rPr>
          <w:t>4.5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Manual Configuration Changes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_Toc475717085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7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86" w:history="1">
        <w:r w:rsidR="008C09B2" w:rsidRPr="00204795">
          <w:rPr>
            <w:rStyle w:val="Hyperlink"/>
            <w:rFonts w:cs="Calibri"/>
            <w:noProof/>
          </w:rPr>
          <w:t>5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Integration  DATAFLOW REQUIREMENTS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_Toc475717086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8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7" w:history="1">
        <w:r w:rsidR="008C09B2" w:rsidRPr="00204795">
          <w:rPr>
            <w:rStyle w:val="Hyperlink"/>
            <w:rFonts w:cs="Calibri"/>
          </w:rPr>
          <w:t>5.1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Required Global Data Inputs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_Toc475717087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8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8" w:history="1">
        <w:r w:rsidR="008C09B2" w:rsidRPr="00204795">
          <w:rPr>
            <w:rStyle w:val="Hyperlink"/>
            <w:rFonts w:cs="Calibri"/>
          </w:rPr>
          <w:t>5.2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Required Global Data Outputs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_Toc475717088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8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89" w:history="1">
        <w:r w:rsidR="008C09B2" w:rsidRPr="00204795">
          <w:rPr>
            <w:rStyle w:val="Hyperlink"/>
            <w:rFonts w:cs="Calibri"/>
          </w:rPr>
          <w:t>5.3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Specific Include Path present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_Toc475717089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8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90" w:history="1">
        <w:r w:rsidR="008C09B2" w:rsidRPr="00204795">
          <w:rPr>
            <w:rStyle w:val="Hyperlink"/>
            <w:rFonts w:cs="Calibri"/>
            <w:noProof/>
          </w:rPr>
          <w:t>6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Runnable Scheduling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_Toc475717090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9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91" w:history="1">
        <w:r w:rsidR="008C09B2" w:rsidRPr="00204795">
          <w:rPr>
            <w:rStyle w:val="Hyperlink"/>
            <w:rFonts w:cs="Calibri"/>
            <w:noProof/>
          </w:rPr>
          <w:t>7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Memory Map REQUIREMENTS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_Toc475717091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10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92" w:history="1">
        <w:r w:rsidR="008C09B2" w:rsidRPr="00204795">
          <w:rPr>
            <w:rStyle w:val="Hyperlink"/>
            <w:rFonts w:cs="Calibri"/>
          </w:rPr>
          <w:t>7.1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Mapping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_Toc475717092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10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93" w:history="1">
        <w:r w:rsidR="008C09B2" w:rsidRPr="00204795">
          <w:rPr>
            <w:rStyle w:val="Hyperlink"/>
            <w:rFonts w:cs="Calibri"/>
          </w:rPr>
          <w:t>7.2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Usage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_Toc475717093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10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94" w:history="1">
        <w:r w:rsidR="008C09B2" w:rsidRPr="00204795">
          <w:rPr>
            <w:rStyle w:val="Hyperlink"/>
            <w:rFonts w:cs="Calibri"/>
          </w:rPr>
          <w:t>7.3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Non  RTE NvM Blocks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_Toc475717094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10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95" w:history="1">
        <w:r w:rsidR="008C09B2" w:rsidRPr="00204795">
          <w:rPr>
            <w:rStyle w:val="Hyperlink"/>
            <w:rFonts w:cs="Calibri"/>
          </w:rPr>
          <w:t>7.4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RTE NvM Blocks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_Toc475717095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10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96" w:history="1">
        <w:r w:rsidR="008C09B2" w:rsidRPr="00204795">
          <w:rPr>
            <w:rStyle w:val="Hyperlink"/>
            <w:rFonts w:cs="Calibri"/>
            <w:noProof/>
          </w:rPr>
          <w:t>8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Compiler Settings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_Toc475717096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11</w:t>
        </w:r>
        <w:r w:rsidR="008C09B2">
          <w:rPr>
            <w:noProof/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97" w:history="1">
        <w:r w:rsidR="008C09B2" w:rsidRPr="00204795">
          <w:rPr>
            <w:rStyle w:val="Hyperlink"/>
            <w:rFonts w:cs="Calibri"/>
          </w:rPr>
          <w:t>8.1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Preprocessor MACRO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_Toc475717097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11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5717098" w:history="1">
        <w:r w:rsidR="008C09B2" w:rsidRPr="00204795">
          <w:rPr>
            <w:rStyle w:val="Hyperlink"/>
            <w:rFonts w:cs="Calibri"/>
          </w:rPr>
          <w:t>8.2</w:t>
        </w:r>
        <w:r w:rsidR="008C09B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C09B2" w:rsidRPr="00204795">
          <w:rPr>
            <w:rStyle w:val="Hyperlink"/>
            <w:rFonts w:cs="Calibri"/>
          </w:rPr>
          <w:t>Optimization Settings</w:t>
        </w:r>
        <w:r w:rsidR="008C09B2">
          <w:rPr>
            <w:webHidden/>
          </w:rPr>
          <w:tab/>
        </w:r>
        <w:r w:rsidR="008C09B2">
          <w:rPr>
            <w:webHidden/>
          </w:rPr>
          <w:fldChar w:fldCharType="begin"/>
        </w:r>
        <w:r w:rsidR="008C09B2">
          <w:rPr>
            <w:webHidden/>
          </w:rPr>
          <w:instrText xml:space="preserve"> PAGEREF _Toc475717098 \h </w:instrText>
        </w:r>
        <w:r w:rsidR="008C09B2">
          <w:rPr>
            <w:webHidden/>
          </w:rPr>
        </w:r>
        <w:r w:rsidR="008C09B2">
          <w:rPr>
            <w:webHidden/>
          </w:rPr>
          <w:fldChar w:fldCharType="separate"/>
        </w:r>
        <w:r w:rsidR="008C09B2">
          <w:rPr>
            <w:webHidden/>
          </w:rPr>
          <w:t>11</w:t>
        </w:r>
        <w:r w:rsidR="008C09B2">
          <w:rPr>
            <w:webHidden/>
          </w:rPr>
          <w:fldChar w:fldCharType="end"/>
        </w:r>
      </w:hyperlink>
    </w:p>
    <w:p w:rsidR="008C09B2" w:rsidRDefault="00265D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75717099" w:history="1">
        <w:r w:rsidR="008C09B2" w:rsidRPr="00204795">
          <w:rPr>
            <w:rStyle w:val="Hyperlink"/>
            <w:rFonts w:cs="Calibri"/>
            <w:noProof/>
          </w:rPr>
          <w:t>9</w:t>
        </w:r>
        <w:r w:rsidR="008C09B2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C09B2" w:rsidRPr="00204795">
          <w:rPr>
            <w:rStyle w:val="Hyperlink"/>
            <w:rFonts w:cs="Calibri"/>
            <w:noProof/>
          </w:rPr>
          <w:t>Appendix</w:t>
        </w:r>
        <w:r w:rsidR="008C09B2">
          <w:rPr>
            <w:noProof/>
            <w:webHidden/>
          </w:rPr>
          <w:tab/>
        </w:r>
        <w:r w:rsidR="008C09B2">
          <w:rPr>
            <w:noProof/>
            <w:webHidden/>
          </w:rPr>
          <w:fldChar w:fldCharType="begin"/>
        </w:r>
        <w:r w:rsidR="008C09B2">
          <w:rPr>
            <w:noProof/>
            <w:webHidden/>
          </w:rPr>
          <w:instrText xml:space="preserve"> PAGEREF _Toc475717099 \h </w:instrText>
        </w:r>
        <w:r w:rsidR="008C09B2">
          <w:rPr>
            <w:noProof/>
            <w:webHidden/>
          </w:rPr>
        </w:r>
        <w:r w:rsidR="008C09B2">
          <w:rPr>
            <w:noProof/>
            <w:webHidden/>
          </w:rPr>
          <w:fldChar w:fldCharType="separate"/>
        </w:r>
        <w:r w:rsidR="008C09B2">
          <w:rPr>
            <w:noProof/>
            <w:webHidden/>
          </w:rPr>
          <w:t>12</w:t>
        </w:r>
        <w:r w:rsidR="008C09B2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7" w:name="_Toc367436496"/>
      <w:bookmarkStart w:id="68" w:name="_Toc475717075"/>
      <w:r w:rsidRPr="00AA38E8">
        <w:rPr>
          <w:rFonts w:ascii="Calibri" w:hAnsi="Calibri" w:cs="Calibri"/>
        </w:rPr>
        <w:lastRenderedPageBreak/>
        <w:t>A</w:t>
      </w:r>
      <w:bookmarkEnd w:id="67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68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9" w:name="_Toc475717076"/>
      <w:r w:rsidRPr="00AA38E8">
        <w:rPr>
          <w:rFonts w:ascii="Calibri" w:hAnsi="Calibri" w:cs="Calibri"/>
        </w:rPr>
        <w:lastRenderedPageBreak/>
        <w:t>References</w:t>
      </w:r>
      <w:bookmarkEnd w:id="6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044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1.3</w:t>
            </w:r>
          </w:p>
        </w:tc>
      </w:tr>
      <w:tr w:rsidR="00D522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044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1.2</w:t>
            </w:r>
          </w:p>
        </w:tc>
      </w:tr>
      <w:tr w:rsidR="00132EC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0441B0" w:rsidP="00063A7A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044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0441B0" w:rsidP="00AC05B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FDD  - CF1</w:t>
            </w:r>
            <w:r w:rsidR="00AC05BA">
              <w:rPr>
                <w:rFonts w:cs="Calibri"/>
                <w:szCs w:val="19"/>
              </w:rPr>
              <w:t>4</w:t>
            </w:r>
            <w:r>
              <w:rPr>
                <w:rFonts w:cs="Calibri"/>
                <w:szCs w:val="19"/>
              </w:rPr>
              <w:t xml:space="preserve"> </w:t>
            </w:r>
            <w:r w:rsidR="00AC05BA" w:rsidRPr="00AC05BA">
              <w:rPr>
                <w:rFonts w:cs="Calibri"/>
                <w:szCs w:val="19"/>
              </w:rPr>
              <w:t>PSA Torque Arbitrator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124AEB" w:rsidP="0014575A">
            <w:pPr>
              <w:rPr>
                <w:rFonts w:cs="Calibri"/>
                <w:lang w:bidi="ar-SA"/>
              </w:rPr>
            </w:pPr>
            <w:del w:id="70" w:author="Byrski, Krzysztof" w:date="2018-02-13T12:28:00Z">
              <w:r w:rsidDel="006C1106">
                <w:rPr>
                  <w:rFonts w:cs="Calibri"/>
                  <w:lang w:bidi="ar-SA"/>
                </w:rPr>
                <w:delText>4.1.0</w:delText>
              </w:r>
            </w:del>
            <w:ins w:id="71" w:author="Byrski, Krzysztof" w:date="2018-02-13T12:28:00Z">
              <w:r w:rsidR="006C1106">
                <w:rPr>
                  <w:rFonts w:cs="Calibri"/>
                  <w:lang w:bidi="ar-SA"/>
                </w:rPr>
                <w:t>5.0.0</w:t>
              </w:r>
            </w:ins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111BA8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111BA8" w:rsidP="00063A7A">
            <w:pPr>
              <w:rPr>
                <w:rFonts w:cs="Calibri"/>
                <w:szCs w:val="19"/>
              </w:rPr>
            </w:pPr>
            <w:r w:rsidRPr="00111BA8">
              <w:rPr>
                <w:rFonts w:cs="Calibri"/>
                <w:szCs w:val="19"/>
              </w:rPr>
              <w:t>Integration Manual Template.doc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111BA8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1.2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72" w:name="_Toc357692818"/>
      <w:bookmarkStart w:id="73" w:name="_Toc475717077"/>
      <w:bookmarkEnd w:id="61"/>
      <w:bookmarkEnd w:id="62"/>
      <w:bookmarkEnd w:id="63"/>
      <w:bookmarkEnd w:id="64"/>
      <w:bookmarkEnd w:id="65"/>
      <w:r w:rsidRPr="004057AC">
        <w:rPr>
          <w:rFonts w:ascii="Calibri" w:hAnsi="Calibri" w:cs="Calibri"/>
        </w:rPr>
        <w:lastRenderedPageBreak/>
        <w:t>Dependencies</w:t>
      </w:r>
      <w:bookmarkEnd w:id="72"/>
      <w:bookmarkEnd w:id="73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4" w:name="_Toc357692819"/>
      <w:bookmarkStart w:id="75" w:name="_Toc475717078"/>
      <w:r w:rsidRPr="00877199">
        <w:rPr>
          <w:rFonts w:ascii="Calibri" w:hAnsi="Calibri" w:cs="Calibri"/>
        </w:rPr>
        <w:t>SWCs</w:t>
      </w:r>
      <w:bookmarkEnd w:id="74"/>
      <w:bookmarkEnd w:id="75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6" w:name="_Toc357692820"/>
      <w:bookmarkStart w:id="77" w:name="_Toc475717079"/>
      <w:r w:rsidRPr="00877199">
        <w:rPr>
          <w:rFonts w:ascii="Calibri" w:hAnsi="Calibri" w:cs="Calibri"/>
        </w:rPr>
        <w:t>Global Functions(Non RTE) to be provided to Integration Project</w:t>
      </w:r>
      <w:bookmarkEnd w:id="76"/>
      <w:bookmarkEnd w:id="77"/>
    </w:p>
    <w:p w:rsidR="004057AC" w:rsidRPr="00877199" w:rsidRDefault="008429C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8" w:name="_Toc357692821"/>
      <w:bookmarkStart w:id="79" w:name="_Toc475717080"/>
      <w:r>
        <w:lastRenderedPageBreak/>
        <w:t>Configuration</w:t>
      </w:r>
      <w:bookmarkEnd w:id="78"/>
      <w:r w:rsidR="009A2ED4">
        <w:t xml:space="preserve"> REQUIREMeNTS</w:t>
      </w:r>
      <w:bookmarkEnd w:id="7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0" w:name="_Toc357692822"/>
      <w:bookmarkStart w:id="81" w:name="_Toc475717081"/>
      <w:r w:rsidRPr="00877199">
        <w:rPr>
          <w:rFonts w:ascii="Calibri" w:hAnsi="Calibri" w:cs="Calibri"/>
        </w:rPr>
        <w:t>Build Time Config</w:t>
      </w:r>
      <w:bookmarkEnd w:id="80"/>
      <w:bookmarkEnd w:id="8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2" w:name="_Toc357692823"/>
      <w:bookmarkStart w:id="83" w:name="_Toc475717082"/>
      <w:bookmarkStart w:id="84" w:name="OLE_LINK10"/>
      <w:bookmarkStart w:id="85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82"/>
      <w:bookmarkEnd w:id="83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6" w:name="_Toc357692824"/>
      <w:bookmarkStart w:id="87" w:name="_Toc475717083"/>
      <w:bookmarkStart w:id="88" w:name="OLE_LINK12"/>
      <w:bookmarkStart w:id="89" w:name="OLE_LINK13"/>
      <w:bookmarkStart w:id="90" w:name="_Toc357692825"/>
      <w:bookmarkEnd w:id="84"/>
      <w:bookmarkEnd w:id="85"/>
      <w:r w:rsidRPr="00877199">
        <w:rPr>
          <w:rFonts w:ascii="Calibri" w:hAnsi="Calibri" w:cs="Calibri"/>
        </w:rPr>
        <w:t>Da Vinci Parameter Configuration Changes</w:t>
      </w:r>
      <w:bookmarkEnd w:id="86"/>
      <w:bookmarkEnd w:id="8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88"/>
      <w:bookmarkEnd w:id="89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1" w:name="_Toc475717084"/>
      <w:r w:rsidRPr="00877199">
        <w:rPr>
          <w:rFonts w:ascii="Calibri" w:hAnsi="Calibri" w:cs="Calibri"/>
        </w:rPr>
        <w:t>DaVinci Interrupt Configuration Changes</w:t>
      </w:r>
      <w:bookmarkEnd w:id="9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2" w:name="_Toc475717085"/>
      <w:r w:rsidRPr="00877199">
        <w:rPr>
          <w:rFonts w:ascii="Calibri" w:hAnsi="Calibri" w:cs="Calibri"/>
        </w:rPr>
        <w:t xml:space="preserve">Manual </w:t>
      </w:r>
      <w:bookmarkStart w:id="93" w:name="OLE_LINK22"/>
      <w:bookmarkStart w:id="94" w:name="OLE_LINK23"/>
      <w:bookmarkStart w:id="95" w:name="OLE_LINK24"/>
      <w:r w:rsidRPr="00877199">
        <w:rPr>
          <w:rFonts w:ascii="Calibri" w:hAnsi="Calibri" w:cs="Calibri"/>
        </w:rPr>
        <w:t>Configuration Changes</w:t>
      </w:r>
      <w:bookmarkEnd w:id="90"/>
      <w:bookmarkEnd w:id="92"/>
      <w:bookmarkEnd w:id="93"/>
      <w:bookmarkEnd w:id="94"/>
      <w:bookmarkEnd w:id="9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6" w:name="_Toc357692826"/>
      <w:bookmarkStart w:id="97" w:name="_Toc475717086"/>
      <w:r w:rsidRPr="004057AC">
        <w:rPr>
          <w:rFonts w:ascii="Calibri" w:hAnsi="Calibri" w:cs="Calibri"/>
        </w:rPr>
        <w:lastRenderedPageBreak/>
        <w:t>Integration</w:t>
      </w:r>
      <w:bookmarkEnd w:id="96"/>
      <w:r w:rsidR="00D4267E">
        <w:rPr>
          <w:rFonts w:ascii="Calibri" w:hAnsi="Calibri" w:cs="Calibri"/>
        </w:rPr>
        <w:t xml:space="preserve">  DATAFLOW REQUIREMENTS</w:t>
      </w:r>
      <w:bookmarkEnd w:id="97"/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8" w:name="_Toc357692827"/>
      <w:bookmarkStart w:id="99" w:name="_Toc475717087"/>
      <w:bookmarkStart w:id="100" w:name="OLE_LINK83"/>
      <w:bookmarkStart w:id="101" w:name="OLE_LINK84"/>
      <w:r w:rsidRPr="00877199">
        <w:rPr>
          <w:rFonts w:ascii="Calibri" w:hAnsi="Calibri" w:cs="Calibri"/>
        </w:rPr>
        <w:t>Required Global Data Inputs</w:t>
      </w:r>
      <w:bookmarkEnd w:id="98"/>
      <w:bookmarkEnd w:id="99"/>
    </w:p>
    <w:p w:rsidR="008C09B2" w:rsidRPr="008C09B2" w:rsidRDefault="008C09B2" w:rsidP="00124AEB">
      <w:pPr>
        <w:pStyle w:val="ListParagraph"/>
        <w:ind w:left="567" w:firstLine="279"/>
        <w:rPr>
          <w:rFonts w:cs="Calibri"/>
        </w:rPr>
      </w:pPr>
      <w:r w:rsidRPr="008C09B2">
        <w:rPr>
          <w:rFonts w:cs="Calibri"/>
        </w:rPr>
        <w:t>Refer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2" w:name="_Toc475717088"/>
      <w:r w:rsidRPr="00877199">
        <w:rPr>
          <w:rFonts w:ascii="Calibri" w:hAnsi="Calibri" w:cs="Calibri"/>
        </w:rPr>
        <w:t>Required Global Data Outputs</w:t>
      </w:r>
      <w:bookmarkEnd w:id="102"/>
    </w:p>
    <w:p w:rsidR="009C5F49" w:rsidRPr="008429C0" w:rsidRDefault="008C09B2" w:rsidP="00124AEB">
      <w:pPr>
        <w:ind w:left="846"/>
        <w:rPr>
          <w:rFonts w:cs="Calibri"/>
        </w:rPr>
      </w:pPr>
      <w:r>
        <w:rPr>
          <w:rFonts w:cs="Calibri"/>
        </w:rPr>
        <w:t>Refer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3" w:name="_Toc357692829"/>
      <w:bookmarkStart w:id="104" w:name="_Toc475717089"/>
      <w:bookmarkEnd w:id="100"/>
      <w:bookmarkEnd w:id="101"/>
      <w:r w:rsidRPr="00877199">
        <w:rPr>
          <w:rFonts w:ascii="Calibri" w:hAnsi="Calibri" w:cs="Calibri"/>
        </w:rPr>
        <w:t>Specific Include Path present</w:t>
      </w:r>
      <w:bookmarkEnd w:id="103"/>
      <w:bookmarkEnd w:id="104"/>
    </w:p>
    <w:p w:rsidR="004057AC" w:rsidRDefault="008429C0" w:rsidP="00124AEB">
      <w:pPr>
        <w:ind w:firstLine="846"/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05" w:name="_Toc357692830"/>
      <w:bookmarkStart w:id="106" w:name="_Toc475717090"/>
      <w:r w:rsidRPr="004057AC">
        <w:rPr>
          <w:rFonts w:ascii="Calibri" w:hAnsi="Calibri" w:cs="Calibri"/>
        </w:rPr>
        <w:lastRenderedPageBreak/>
        <w:t>Runnable Scheduling</w:t>
      </w:r>
      <w:bookmarkEnd w:id="105"/>
      <w:bookmarkEnd w:id="106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F5C2F" w:rsidP="00AC05BA">
            <w:pPr>
              <w:rPr>
                <w:b/>
                <w:bCs/>
              </w:rPr>
            </w:pPr>
            <w:r w:rsidRPr="004F5C2F">
              <w:rPr>
                <w:b/>
                <w:bCs/>
              </w:rPr>
              <w:t>PSA</w:t>
            </w:r>
            <w:r w:rsidR="00AC05BA">
              <w:rPr>
                <w:b/>
                <w:bCs/>
              </w:rPr>
              <w:t>TA</w:t>
            </w:r>
            <w:r w:rsidRPr="004F5C2F">
              <w:rPr>
                <w:b/>
                <w:bCs/>
              </w:rPr>
              <w:t>_Init</w:t>
            </w:r>
            <w:r w:rsidR="00070FE2">
              <w:rPr>
                <w:b/>
                <w:bCs/>
              </w:rPr>
              <w:t>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154C3">
            <w:r>
              <w:t>RTE</w:t>
            </w:r>
            <w:r w:rsidR="00D154C3">
              <w:t>(</w:t>
            </w:r>
            <w:r w:rsidR="004F5C2F">
              <w:t xml:space="preserve"> </w:t>
            </w:r>
            <w:r w:rsidR="00D154C3">
              <w:t>Init</w:t>
            </w:r>
            <w:r>
              <w:t>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70FE2" w:rsidP="00AC05BA">
            <w:pPr>
              <w:rPr>
                <w:b/>
                <w:bCs/>
              </w:rPr>
            </w:pPr>
            <w:r>
              <w:rPr>
                <w:b/>
                <w:bCs/>
              </w:rPr>
              <w:t>PSA</w:t>
            </w:r>
            <w:r w:rsidR="00AC05BA">
              <w:rPr>
                <w:b/>
                <w:bCs/>
              </w:rPr>
              <w:t>TA</w:t>
            </w:r>
            <w:r>
              <w:rPr>
                <w:b/>
                <w:bCs/>
              </w:rPr>
              <w:t>_P</w:t>
            </w:r>
            <w:r w:rsidR="004F5C2F" w:rsidRPr="004F5C2F">
              <w:rPr>
                <w:b/>
                <w:bCs/>
              </w:rPr>
              <w:t>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6C1106" w:rsidP="006C1106">
            <w:proofErr w:type="spellStart"/>
            <w:ins w:id="107" w:author="Byrski, Krzysztof" w:date="2018-02-13T12:29:00Z">
              <w:r>
                <w:t>Shouble</w:t>
              </w:r>
              <w:proofErr w:type="spellEnd"/>
              <w:r>
                <w:t xml:space="preserve"> be executed afte</w:t>
              </w:r>
              <w:r>
                <w:t xml:space="preserve">r SF020A </w:t>
              </w:r>
              <w:proofErr w:type="spellStart"/>
              <w:r>
                <w:t>PosnTrakgServo</w:t>
              </w:r>
              <w:proofErr w:type="spellEnd"/>
              <w:r>
                <w:t xml:space="preserve"> and before SF004B A</w:t>
              </w:r>
              <w:r>
                <w:t>ssist Summation and Limitin</w:t>
              </w:r>
              <w:r>
                <w:t>g</w:t>
              </w:r>
            </w:ins>
            <w:del w:id="108" w:author="Byrski, Krzysztof" w:date="2018-02-13T12:29:00Z">
              <w:r w:rsidR="004057AC" w:rsidDel="006C1106">
                <w:delText xml:space="preserve"> None</w:delText>
              </w:r>
            </w:del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4F5C2F">
            <w:r>
              <w:t>RTE</w:t>
            </w:r>
            <w:r w:rsidR="004F5C2F">
              <w:t xml:space="preserve"> </w:t>
            </w:r>
            <w:r>
              <w:t>(</w:t>
            </w:r>
            <w:r w:rsidR="004F5C2F">
              <w:t>2</w:t>
            </w:r>
            <w:r>
              <w:t>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09" w:name="_Toc357692831"/>
      <w:bookmarkStart w:id="110" w:name="_Toc475717091"/>
      <w:bookmarkStart w:id="111" w:name="OLE_LINK16"/>
      <w:bookmarkStart w:id="112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109"/>
      <w:bookmarkEnd w:id="1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3" w:name="_Toc357692832"/>
      <w:bookmarkStart w:id="114" w:name="_Toc475717092"/>
      <w:bookmarkEnd w:id="111"/>
      <w:bookmarkEnd w:id="112"/>
      <w:r w:rsidRPr="00877199">
        <w:rPr>
          <w:rFonts w:ascii="Calibri" w:hAnsi="Calibri" w:cs="Calibri"/>
        </w:rPr>
        <w:t>Mapping</w:t>
      </w:r>
      <w:bookmarkEnd w:id="113"/>
      <w:bookmarkEnd w:id="11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267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460BB" w:rsidRPr="00D460BB" w:rsidRDefault="00D460BB" w:rsidP="00D460BB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 w:rsidR="00AC05BA">
              <w:rPr>
                <w:b/>
                <w:bCs/>
              </w:rPr>
              <w:t>TA</w:t>
            </w:r>
            <w:r w:rsidRPr="00D460BB">
              <w:rPr>
                <w:b/>
                <w:bCs/>
              </w:rPr>
              <w:t>_START_SEC_VAR_CLEARED_BOOLEAN</w:t>
            </w:r>
          </w:p>
          <w:p w:rsidR="00D460BB" w:rsidRPr="00D460BB" w:rsidRDefault="00AC05BA" w:rsidP="00D460BB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>
              <w:rPr>
                <w:b/>
                <w:bCs/>
              </w:rPr>
              <w:t>TA</w:t>
            </w:r>
            <w:r w:rsidRPr="00D460BB">
              <w:rPr>
                <w:b/>
                <w:bCs/>
              </w:rPr>
              <w:t xml:space="preserve"> </w:t>
            </w:r>
            <w:r w:rsidR="00D460BB" w:rsidRPr="00D460BB">
              <w:rPr>
                <w:b/>
                <w:bCs/>
              </w:rPr>
              <w:t>_START_SEC_VAR_CLEARED_</w:t>
            </w:r>
            <w:r>
              <w:rPr>
                <w:b/>
                <w:bCs/>
              </w:rPr>
              <w:t>16</w:t>
            </w:r>
          </w:p>
          <w:p w:rsidR="00D460BB" w:rsidRPr="00D460BB" w:rsidRDefault="00AC05BA" w:rsidP="00D460BB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>
              <w:rPr>
                <w:b/>
                <w:bCs/>
              </w:rPr>
              <w:t>TA</w:t>
            </w:r>
            <w:r w:rsidRPr="00D460BB">
              <w:rPr>
                <w:b/>
                <w:bCs/>
              </w:rPr>
              <w:t xml:space="preserve"> </w:t>
            </w:r>
            <w:r w:rsidR="00D460BB" w:rsidRPr="00D460BB">
              <w:rPr>
                <w:b/>
                <w:bCs/>
              </w:rPr>
              <w:t>_START_SEC_VAR_CLEARED_32</w:t>
            </w:r>
          </w:p>
          <w:p w:rsidR="004057AC" w:rsidRPr="00DE4B77" w:rsidRDefault="00AC05BA" w:rsidP="00BE2E02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>
              <w:rPr>
                <w:b/>
                <w:bCs/>
              </w:rPr>
              <w:t>TA</w:t>
            </w:r>
            <w:r w:rsidR="00D460BB" w:rsidRPr="00D460BB">
              <w:rPr>
                <w:b/>
                <w:bCs/>
              </w:rPr>
              <w:t>_START_SEC_VAR_CLEARED_UNSPECIFIED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5" w:name="_Toc357692833"/>
      <w:bookmarkStart w:id="116" w:name="_Toc475717093"/>
      <w:r w:rsidRPr="00877199">
        <w:rPr>
          <w:rFonts w:ascii="Calibri" w:hAnsi="Calibri" w:cs="Calibri"/>
        </w:rPr>
        <w:t>Usage</w:t>
      </w:r>
      <w:bookmarkEnd w:id="115"/>
      <w:bookmarkEnd w:id="11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265D92">
        <w:fldChar w:fldCharType="begin"/>
      </w:r>
      <w:r w:rsidR="00265D92">
        <w:instrText xml:space="preserve"> SEQ Table \* ARABIC </w:instrText>
      </w:r>
      <w:r w:rsidR="00265D92">
        <w:fldChar w:fldCharType="separate"/>
      </w:r>
      <w:r>
        <w:rPr>
          <w:noProof/>
        </w:rPr>
        <w:t>1</w:t>
      </w:r>
      <w:r w:rsidR="00265D92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7" w:name="_Toc475717094"/>
      <w:bookmarkStart w:id="118" w:name="OLE_LINK20"/>
      <w:bookmarkStart w:id="119" w:name="OLE_LINK81"/>
      <w:bookmarkStart w:id="120" w:name="OLE_LINK82"/>
      <w:r w:rsidRPr="00877199">
        <w:rPr>
          <w:rFonts w:ascii="Calibri" w:hAnsi="Calibri" w:cs="Calibri"/>
        </w:rPr>
        <w:t xml:space="preserve">Non  RTE </w:t>
      </w:r>
      <w:bookmarkStart w:id="121" w:name="_Toc357692834"/>
      <w:r w:rsidRPr="00877199">
        <w:rPr>
          <w:rFonts w:ascii="Calibri" w:hAnsi="Calibri" w:cs="Calibri"/>
        </w:rPr>
        <w:t>NvM Blocks</w:t>
      </w:r>
      <w:bookmarkEnd w:id="117"/>
      <w:bookmarkEnd w:id="12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118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2" w:name="_Toc475717095"/>
      <w:bookmarkEnd w:id="119"/>
      <w:bookmarkEnd w:id="120"/>
      <w:r w:rsidRPr="00877199">
        <w:rPr>
          <w:rFonts w:ascii="Calibri" w:hAnsi="Calibri" w:cs="Calibri"/>
        </w:rPr>
        <w:t>RTE NvM Blocks</w:t>
      </w:r>
      <w:bookmarkEnd w:id="12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23" w:name="_Toc357692835"/>
      <w:bookmarkStart w:id="124" w:name="_Toc475717096"/>
      <w:bookmarkStart w:id="125" w:name="OLE_LINK18"/>
      <w:bookmarkStart w:id="126" w:name="OLE_LINK19"/>
      <w:r w:rsidRPr="00BC0234">
        <w:rPr>
          <w:rFonts w:ascii="Calibri" w:hAnsi="Calibri" w:cs="Calibri"/>
        </w:rPr>
        <w:lastRenderedPageBreak/>
        <w:t>Compiler Settings</w:t>
      </w:r>
      <w:bookmarkEnd w:id="123"/>
      <w:bookmarkEnd w:id="124"/>
    </w:p>
    <w:bookmarkEnd w:id="125"/>
    <w:bookmarkEnd w:id="126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127" w:name="_Toc357692836"/>
      <w:bookmarkStart w:id="128" w:name="_Toc475717097"/>
      <w:r w:rsidRPr="00877199">
        <w:rPr>
          <w:rFonts w:ascii="Calibri" w:hAnsi="Calibri" w:cs="Calibri"/>
        </w:rPr>
        <w:t>Preprocessor MACRO</w:t>
      </w:r>
      <w:bookmarkEnd w:id="127"/>
      <w:bookmarkEnd w:id="128"/>
    </w:p>
    <w:p w:rsidR="004057AC" w:rsidRPr="00877199" w:rsidRDefault="000441B0" w:rsidP="004057AC">
      <w:pPr>
        <w:rPr>
          <w:rFonts w:cs="Calibri"/>
        </w:rPr>
      </w:pPr>
      <w:bookmarkStart w:id="129" w:name="OLE_LINK21"/>
      <w:r>
        <w:rPr>
          <w:rFonts w:cs="Calibri"/>
        </w:rPr>
        <w:t>None</w:t>
      </w:r>
      <w:r w:rsidR="004057AC" w:rsidRPr="00877199">
        <w:rPr>
          <w:rFonts w:cs="Calibri"/>
        </w:rPr>
        <w:t>.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0" w:name="_Toc357692837"/>
      <w:bookmarkStart w:id="131" w:name="_Toc475717098"/>
      <w:bookmarkEnd w:id="129"/>
      <w:r w:rsidRPr="00877199">
        <w:rPr>
          <w:rFonts w:ascii="Calibri" w:hAnsi="Calibri" w:cs="Calibri"/>
        </w:rPr>
        <w:t>Optimization Settings</w:t>
      </w:r>
      <w:bookmarkEnd w:id="130"/>
      <w:bookmarkEnd w:id="131"/>
    </w:p>
    <w:p w:rsidR="00656B0A" w:rsidRDefault="000441B0" w:rsidP="005A392A">
      <w:pPr>
        <w:rPr>
          <w:rFonts w:cs="Calibri"/>
        </w:rPr>
      </w:pPr>
      <w:bookmarkStart w:id="132" w:name="_Toc382295838"/>
      <w:bookmarkStart w:id="133" w:name="_Toc382297291"/>
      <w:bookmarkStart w:id="134" w:name="_Toc383611455"/>
      <w:bookmarkStart w:id="135" w:name="_Toc383698777"/>
      <w:bookmarkStart w:id="136" w:name="_Toc382295839"/>
      <w:bookmarkStart w:id="137" w:name="_Toc382297292"/>
      <w:bookmarkStart w:id="138" w:name="_Toc383611456"/>
      <w:bookmarkStart w:id="139" w:name="_Toc383698778"/>
      <w:bookmarkStart w:id="140" w:name="_Toc382295842"/>
      <w:bookmarkStart w:id="141" w:name="_Toc382297295"/>
      <w:bookmarkStart w:id="142" w:name="_Toc383611459"/>
      <w:bookmarkStart w:id="143" w:name="_Toc383698781"/>
      <w:bookmarkStart w:id="144" w:name="_Toc382295843"/>
      <w:bookmarkStart w:id="145" w:name="_Toc382297296"/>
      <w:bookmarkStart w:id="146" w:name="_Toc383611460"/>
      <w:bookmarkStart w:id="147" w:name="_Toc383698782"/>
      <w:bookmarkStart w:id="148" w:name="_Toc382295850"/>
      <w:bookmarkStart w:id="149" w:name="_Toc382297303"/>
      <w:bookmarkStart w:id="150" w:name="_Toc383611467"/>
      <w:bookmarkStart w:id="151" w:name="_Toc383698789"/>
      <w:bookmarkStart w:id="152" w:name="_Toc382295853"/>
      <w:bookmarkStart w:id="153" w:name="_Toc382297306"/>
      <w:bookmarkStart w:id="154" w:name="_Toc383611470"/>
      <w:bookmarkStart w:id="155" w:name="_Toc383698792"/>
      <w:bookmarkStart w:id="156" w:name="_Toc382295856"/>
      <w:bookmarkStart w:id="157" w:name="_Toc382297309"/>
      <w:bookmarkStart w:id="158" w:name="_Toc383611473"/>
      <w:bookmarkStart w:id="159" w:name="_Toc383698795"/>
      <w:bookmarkStart w:id="160" w:name="_Toc382295858"/>
      <w:bookmarkStart w:id="161" w:name="_Toc382297311"/>
      <w:bookmarkStart w:id="162" w:name="_Toc383611475"/>
      <w:bookmarkStart w:id="163" w:name="_Toc383698797"/>
      <w:bookmarkStart w:id="164" w:name="_Toc382295859"/>
      <w:bookmarkStart w:id="165" w:name="_Toc382297312"/>
      <w:bookmarkStart w:id="166" w:name="_Toc383611476"/>
      <w:bookmarkStart w:id="167" w:name="_Toc383698798"/>
      <w:bookmarkStart w:id="168" w:name="_Toc382295876"/>
      <w:bookmarkStart w:id="169" w:name="_Toc382297329"/>
      <w:bookmarkStart w:id="170" w:name="_Toc383611493"/>
      <w:bookmarkStart w:id="171" w:name="_Toc383698815"/>
      <w:bookmarkStart w:id="172" w:name="_Toc382297340"/>
      <w:bookmarkStart w:id="173" w:name="_Toc383611504"/>
      <w:bookmarkStart w:id="174" w:name="_Toc383698826"/>
      <w:bookmarkStart w:id="175" w:name="_Toc382297341"/>
      <w:bookmarkStart w:id="176" w:name="_Toc383611505"/>
      <w:bookmarkStart w:id="177" w:name="_Toc383698827"/>
      <w:bookmarkStart w:id="178" w:name="_Toc382297346"/>
      <w:bookmarkStart w:id="179" w:name="_Toc383611510"/>
      <w:bookmarkStart w:id="180" w:name="_Toc383698832"/>
      <w:bookmarkStart w:id="181" w:name="_Toc382297348"/>
      <w:bookmarkStart w:id="182" w:name="_Toc383611512"/>
      <w:bookmarkStart w:id="183" w:name="_Toc383698834"/>
      <w:bookmarkStart w:id="184" w:name="_Toc382297371"/>
      <w:bookmarkStart w:id="185" w:name="_Toc383611535"/>
      <w:bookmarkStart w:id="186" w:name="_Toc383698857"/>
      <w:bookmarkStart w:id="187" w:name="_Toc382297372"/>
      <w:bookmarkStart w:id="188" w:name="_Toc383611536"/>
      <w:bookmarkStart w:id="189" w:name="_Toc383698858"/>
      <w:bookmarkStart w:id="190" w:name="_Toc382297373"/>
      <w:bookmarkStart w:id="191" w:name="_Toc383611537"/>
      <w:bookmarkStart w:id="192" w:name="_Toc383698859"/>
      <w:bookmarkStart w:id="193" w:name="_Toc382297374"/>
      <w:bookmarkStart w:id="194" w:name="_Toc383611538"/>
      <w:bookmarkStart w:id="195" w:name="_Toc383698860"/>
      <w:bookmarkStart w:id="196" w:name="_Toc382297375"/>
      <w:bookmarkStart w:id="197" w:name="_Toc383611539"/>
      <w:bookmarkStart w:id="198" w:name="_Toc383698861"/>
      <w:bookmarkStart w:id="199" w:name="_Toc382297376"/>
      <w:bookmarkStart w:id="200" w:name="_Toc383611540"/>
      <w:bookmarkStart w:id="201" w:name="_Toc383698862"/>
      <w:bookmarkStart w:id="202" w:name="_Toc382297377"/>
      <w:bookmarkStart w:id="203" w:name="_Toc383611541"/>
      <w:bookmarkStart w:id="204" w:name="_Toc383698863"/>
      <w:bookmarkStart w:id="205" w:name="_Toc382297378"/>
      <w:bookmarkStart w:id="206" w:name="_Toc383611542"/>
      <w:bookmarkStart w:id="207" w:name="_Toc383698864"/>
      <w:bookmarkStart w:id="208" w:name="_Toc382297379"/>
      <w:bookmarkStart w:id="209" w:name="_Toc383611543"/>
      <w:bookmarkStart w:id="210" w:name="_Toc383698865"/>
      <w:bookmarkStart w:id="211" w:name="_Toc382297380"/>
      <w:bookmarkStart w:id="212" w:name="_Toc383611544"/>
      <w:bookmarkStart w:id="213" w:name="_Toc383698866"/>
      <w:bookmarkStart w:id="214" w:name="_Toc382297381"/>
      <w:bookmarkStart w:id="215" w:name="_Toc383611545"/>
      <w:bookmarkStart w:id="216" w:name="_Toc383698867"/>
      <w:bookmarkStart w:id="217" w:name="_Toc382297382"/>
      <w:bookmarkStart w:id="218" w:name="_Toc383611546"/>
      <w:bookmarkStart w:id="219" w:name="_Toc383698868"/>
      <w:bookmarkStart w:id="220" w:name="_Toc382297383"/>
      <w:bookmarkStart w:id="221" w:name="_Toc383611547"/>
      <w:bookmarkStart w:id="222" w:name="_Toc383698869"/>
      <w:bookmarkStart w:id="223" w:name="_Toc382295908"/>
      <w:bookmarkStart w:id="224" w:name="_Toc382297384"/>
      <w:bookmarkStart w:id="225" w:name="_Toc383611548"/>
      <w:bookmarkStart w:id="226" w:name="_Toc383698870"/>
      <w:bookmarkStart w:id="227" w:name="_Toc382295909"/>
      <w:bookmarkStart w:id="228" w:name="_Toc382297385"/>
      <w:bookmarkStart w:id="229" w:name="_Toc383611549"/>
      <w:bookmarkStart w:id="230" w:name="_Toc383698871"/>
      <w:bookmarkStart w:id="231" w:name="_Toc382295910"/>
      <w:bookmarkStart w:id="232" w:name="_Toc382297386"/>
      <w:bookmarkStart w:id="233" w:name="_Toc383611550"/>
      <w:bookmarkStart w:id="234" w:name="_Toc383698872"/>
      <w:bookmarkStart w:id="235" w:name="_Toc382295911"/>
      <w:bookmarkStart w:id="236" w:name="_Toc382297387"/>
      <w:bookmarkStart w:id="237" w:name="_Toc383611551"/>
      <w:bookmarkStart w:id="238" w:name="_Toc383698873"/>
      <w:bookmarkStart w:id="239" w:name="_Toc382295912"/>
      <w:bookmarkStart w:id="240" w:name="_Toc382297388"/>
      <w:bookmarkStart w:id="241" w:name="_Toc383611552"/>
      <w:bookmarkStart w:id="242" w:name="_Toc383698874"/>
      <w:bookmarkStart w:id="243" w:name="_Toc382295913"/>
      <w:bookmarkStart w:id="244" w:name="_Toc382297389"/>
      <w:bookmarkStart w:id="245" w:name="_Toc383611553"/>
      <w:bookmarkStart w:id="246" w:name="_Toc383698875"/>
      <w:bookmarkStart w:id="247" w:name="_Toc382295914"/>
      <w:bookmarkStart w:id="248" w:name="_Toc382297390"/>
      <w:bookmarkStart w:id="249" w:name="_Toc383611554"/>
      <w:bookmarkStart w:id="250" w:name="_Toc383698876"/>
      <w:bookmarkStart w:id="251" w:name="_Toc382295915"/>
      <w:bookmarkStart w:id="252" w:name="_Toc382297391"/>
      <w:bookmarkStart w:id="253" w:name="_Toc383611555"/>
      <w:bookmarkStart w:id="254" w:name="_Toc383698877"/>
      <w:bookmarkStart w:id="255" w:name="_Toc382297405"/>
      <w:bookmarkStart w:id="256" w:name="_Toc383611575"/>
      <w:bookmarkStart w:id="257" w:name="_Toc383698897"/>
      <w:bookmarkStart w:id="258" w:name="_Toc382295931"/>
      <w:bookmarkStart w:id="259" w:name="_Toc382297409"/>
      <w:bookmarkStart w:id="260" w:name="_Toc383611582"/>
      <w:bookmarkStart w:id="261" w:name="_Toc383698904"/>
      <w:bookmarkStart w:id="262" w:name="_Toc382295932"/>
      <w:bookmarkStart w:id="263" w:name="_Toc382297410"/>
      <w:bookmarkStart w:id="264" w:name="_Toc383611583"/>
      <w:bookmarkStart w:id="265" w:name="_Toc383698905"/>
      <w:bookmarkStart w:id="266" w:name="_Toc382295935"/>
      <w:bookmarkStart w:id="267" w:name="_Toc382297413"/>
      <w:bookmarkStart w:id="268" w:name="_Toc383611586"/>
      <w:bookmarkStart w:id="269" w:name="_Toc383698908"/>
      <w:bookmarkStart w:id="270" w:name="_Toc382295937"/>
      <w:bookmarkStart w:id="271" w:name="_Toc382297415"/>
      <w:bookmarkStart w:id="272" w:name="_Toc383611588"/>
      <w:bookmarkStart w:id="273" w:name="_Toc383698910"/>
      <w:bookmarkStart w:id="274" w:name="_Toc382295942"/>
      <w:bookmarkStart w:id="275" w:name="_Toc382297420"/>
      <w:bookmarkStart w:id="276" w:name="_Toc383611593"/>
      <w:bookmarkStart w:id="277" w:name="_Toc383698915"/>
      <w:bookmarkStart w:id="278" w:name="_Toc382295950"/>
      <w:bookmarkStart w:id="279" w:name="_Toc382297428"/>
      <w:bookmarkStart w:id="280" w:name="_Toc383611601"/>
      <w:bookmarkStart w:id="281" w:name="_Toc383698923"/>
      <w:bookmarkStart w:id="282" w:name="_Toc382295955"/>
      <w:bookmarkStart w:id="283" w:name="_Toc382297433"/>
      <w:bookmarkStart w:id="284" w:name="_Toc383611606"/>
      <w:bookmarkStart w:id="285" w:name="_Toc383698928"/>
      <w:bookmarkStart w:id="286" w:name="_Toc382295959"/>
      <w:bookmarkStart w:id="287" w:name="_Toc382297437"/>
      <w:bookmarkStart w:id="288" w:name="_Toc383611610"/>
      <w:bookmarkStart w:id="289" w:name="_Toc383698932"/>
      <w:bookmarkStart w:id="290" w:name="_Toc382295963"/>
      <w:bookmarkStart w:id="291" w:name="_Toc382297441"/>
      <w:bookmarkStart w:id="292" w:name="_Toc383611614"/>
      <w:bookmarkStart w:id="293" w:name="_Toc383698936"/>
      <w:bookmarkStart w:id="294" w:name="_Toc382295967"/>
      <w:bookmarkStart w:id="295" w:name="_Toc382297445"/>
      <w:bookmarkStart w:id="296" w:name="_Toc383611618"/>
      <w:bookmarkStart w:id="297" w:name="_Toc383698940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98" w:name="_Toc475717099"/>
      <w:r w:rsidRPr="00AA38E8">
        <w:rPr>
          <w:rFonts w:ascii="Calibri" w:hAnsi="Calibri" w:cs="Calibri"/>
        </w:rPr>
        <w:lastRenderedPageBreak/>
        <w:t>Appendix</w:t>
      </w:r>
      <w:bookmarkEnd w:id="298"/>
    </w:p>
    <w:p w:rsidR="00912AE0" w:rsidRPr="00EF1337" w:rsidRDefault="00912AE0" w:rsidP="00912AE0">
      <w:pPr>
        <w:rPr>
          <w:rFonts w:cs="Calibri"/>
          <w:i/>
          <w:lang w:bidi="ar-SA"/>
        </w:rPr>
      </w:pP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92" w:rsidRDefault="00265D92">
      <w:r>
        <w:separator/>
      </w:r>
    </w:p>
  </w:endnote>
  <w:endnote w:type="continuationSeparator" w:id="0">
    <w:p w:rsidR="00265D92" w:rsidRDefault="0026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AC05BA" w:rsidP="004F3C64">
          <w:pPr>
            <w:pStyle w:val="Footer"/>
            <w:rPr>
              <w:sz w:val="16"/>
            </w:rPr>
          </w:pPr>
          <w:r w:rsidRPr="00AC05BA">
            <w:rPr>
              <w:sz w:val="16"/>
            </w:rPr>
            <w:t>CF14 PSA Torque Arbitrator</w:t>
          </w:r>
          <w:r w:rsidR="006F74FE">
            <w:rPr>
              <w:sz w:val="16"/>
            </w:rPr>
            <w:t xml:space="preserve">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2D474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299" w:author="Byrski, Krzysztof" w:date="2018-02-13T12:27:00Z">
            <w:r w:rsidR="002D4744">
              <w:rPr>
                <w:sz w:val="16"/>
              </w:rPr>
              <w:t>5</w:t>
            </w:r>
          </w:ins>
          <w:del w:id="300" w:author="Byrski, Krzysztof" w:date="2018-02-13T12:27:00Z">
            <w:r w:rsidR="00C2624C" w:rsidDel="002D4744">
              <w:rPr>
                <w:sz w:val="16"/>
              </w:rPr>
              <w:delText>4</w:delText>
            </w:r>
          </w:del>
          <w:r w:rsidR="00C2624C">
            <w:rPr>
              <w:sz w:val="16"/>
            </w:rPr>
            <w:t>.0</w:t>
          </w:r>
          <w:ins w:id="301" w:author="Byrski, Krzysztof" w:date="2018-02-13T12:27:00Z">
            <w:r w:rsidR="002D4744">
              <w:rPr>
                <w:sz w:val="16"/>
              </w:rPr>
              <w:t xml:space="preserve"> </w:t>
            </w:r>
          </w:ins>
          <w:r>
            <w:rPr>
              <w:sz w:val="16"/>
            </w:rPr>
            <w:t xml:space="preserve">Date: </w:t>
          </w:r>
          <w:ins w:id="302" w:author="Byrski, Krzysztof" w:date="2018-02-13T12:27:00Z">
            <w:r w:rsidR="002D4744">
              <w:rPr>
                <w:sz w:val="16"/>
              </w:rPr>
              <w:t>13</w:t>
            </w:r>
          </w:ins>
          <w:del w:id="303" w:author="Byrski, Krzysztof" w:date="2018-02-13T12:27:00Z">
            <w:r w:rsidR="00C2624C" w:rsidDel="002D4744">
              <w:rPr>
                <w:sz w:val="16"/>
              </w:rPr>
              <w:delText>20</w:delText>
            </w:r>
          </w:del>
          <w:r w:rsidR="00C2624C">
            <w:rPr>
              <w:sz w:val="16"/>
            </w:rPr>
            <w:t>-</w:t>
          </w:r>
          <w:del w:id="304" w:author="Byrski, Krzysztof" w:date="2018-02-13T12:27:00Z">
            <w:r w:rsidR="00C2624C" w:rsidDel="002D4744">
              <w:rPr>
                <w:sz w:val="16"/>
              </w:rPr>
              <w:delText>Sep</w:delText>
            </w:r>
          </w:del>
          <w:ins w:id="305" w:author="Byrski, Krzysztof" w:date="2018-02-13T12:27:00Z">
            <w:r w:rsidR="002D4744">
              <w:rPr>
                <w:sz w:val="16"/>
              </w:rPr>
              <w:t>Feb</w:t>
            </w:r>
          </w:ins>
          <w:r w:rsidR="00C2624C">
            <w:rPr>
              <w:sz w:val="16"/>
            </w:rPr>
            <w:t>-</w:t>
          </w:r>
          <w:del w:id="306" w:author="Byrski, Krzysztof" w:date="2018-02-13T12:27:00Z">
            <w:r w:rsidR="00C2624C" w:rsidDel="002D4744">
              <w:rPr>
                <w:sz w:val="16"/>
              </w:rPr>
              <w:delText>2017</w:delText>
            </w:r>
          </w:del>
          <w:ins w:id="307" w:author="Byrski, Krzysztof" w:date="2018-02-13T12:27:00Z">
            <w:r w:rsidR="002D4744">
              <w:rPr>
                <w:sz w:val="16"/>
              </w:rPr>
              <w:t>2018</w:t>
            </w:r>
          </w:ins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7A2DB9">
            <w:rPr>
              <w:noProof/>
              <w:sz w:val="16"/>
              <w:szCs w:val="16"/>
            </w:rPr>
            <w:t>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7A2DB9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92" w:rsidRDefault="00265D92">
      <w:r>
        <w:separator/>
      </w:r>
    </w:p>
  </w:footnote>
  <w:footnote w:type="continuationSeparator" w:id="0">
    <w:p w:rsidR="00265D92" w:rsidRDefault="00265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hna Anne">
    <w15:presenceInfo w15:providerId="AD" w15:userId="S-1-5-21-1993528211-2586143117-3253031534-29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41B0"/>
    <w:rsid w:val="00045875"/>
    <w:rsid w:val="00047D48"/>
    <w:rsid w:val="00050C9B"/>
    <w:rsid w:val="00053262"/>
    <w:rsid w:val="000558D3"/>
    <w:rsid w:val="000573ED"/>
    <w:rsid w:val="00057E0F"/>
    <w:rsid w:val="000635CA"/>
    <w:rsid w:val="00063A7A"/>
    <w:rsid w:val="000665B8"/>
    <w:rsid w:val="0006799D"/>
    <w:rsid w:val="00070FE2"/>
    <w:rsid w:val="000863AA"/>
    <w:rsid w:val="000900A0"/>
    <w:rsid w:val="000A0ED7"/>
    <w:rsid w:val="000B202E"/>
    <w:rsid w:val="000C6CD1"/>
    <w:rsid w:val="000D5DB4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4319"/>
    <w:rsid w:val="001161D2"/>
    <w:rsid w:val="00120D8E"/>
    <w:rsid w:val="00124AEB"/>
    <w:rsid w:val="00132EC3"/>
    <w:rsid w:val="00136080"/>
    <w:rsid w:val="0014575A"/>
    <w:rsid w:val="00151B57"/>
    <w:rsid w:val="001833C5"/>
    <w:rsid w:val="00186C07"/>
    <w:rsid w:val="0019671A"/>
    <w:rsid w:val="001B11CC"/>
    <w:rsid w:val="001B1516"/>
    <w:rsid w:val="001B7B1D"/>
    <w:rsid w:val="001C3765"/>
    <w:rsid w:val="001D2F1D"/>
    <w:rsid w:val="001D631F"/>
    <w:rsid w:val="001E0633"/>
    <w:rsid w:val="00213F47"/>
    <w:rsid w:val="00222ED3"/>
    <w:rsid w:val="0022551D"/>
    <w:rsid w:val="00236557"/>
    <w:rsid w:val="00246432"/>
    <w:rsid w:val="0025182D"/>
    <w:rsid w:val="002540D9"/>
    <w:rsid w:val="0026400C"/>
    <w:rsid w:val="00265D92"/>
    <w:rsid w:val="0027405F"/>
    <w:rsid w:val="002748BA"/>
    <w:rsid w:val="002A087E"/>
    <w:rsid w:val="002A3DCD"/>
    <w:rsid w:val="002B2EB2"/>
    <w:rsid w:val="002B3622"/>
    <w:rsid w:val="002B6BA8"/>
    <w:rsid w:val="002C09F0"/>
    <w:rsid w:val="002C742E"/>
    <w:rsid w:val="002C7D10"/>
    <w:rsid w:val="002D2079"/>
    <w:rsid w:val="002D349C"/>
    <w:rsid w:val="002D4744"/>
    <w:rsid w:val="002D6391"/>
    <w:rsid w:val="002E08B6"/>
    <w:rsid w:val="002E0FEE"/>
    <w:rsid w:val="002E14D9"/>
    <w:rsid w:val="002E2ADA"/>
    <w:rsid w:val="00302D3C"/>
    <w:rsid w:val="00314939"/>
    <w:rsid w:val="00315A93"/>
    <w:rsid w:val="00332C76"/>
    <w:rsid w:val="00333CDC"/>
    <w:rsid w:val="0033680E"/>
    <w:rsid w:val="00347663"/>
    <w:rsid w:val="00364F00"/>
    <w:rsid w:val="003B4A55"/>
    <w:rsid w:val="003B5604"/>
    <w:rsid w:val="003C4980"/>
    <w:rsid w:val="00404C3D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76436"/>
    <w:rsid w:val="004863BF"/>
    <w:rsid w:val="0049479C"/>
    <w:rsid w:val="004C07DB"/>
    <w:rsid w:val="004C3E01"/>
    <w:rsid w:val="004F3152"/>
    <w:rsid w:val="004F3C64"/>
    <w:rsid w:val="004F5C2F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67C8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C1106"/>
    <w:rsid w:val="006D1DB4"/>
    <w:rsid w:val="006D4B2E"/>
    <w:rsid w:val="006F3CF4"/>
    <w:rsid w:val="006F74FE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A2DB9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429C0"/>
    <w:rsid w:val="00862735"/>
    <w:rsid w:val="00877199"/>
    <w:rsid w:val="008805EE"/>
    <w:rsid w:val="0088479F"/>
    <w:rsid w:val="00886A61"/>
    <w:rsid w:val="00891F29"/>
    <w:rsid w:val="008925C6"/>
    <w:rsid w:val="00893A8E"/>
    <w:rsid w:val="008943A3"/>
    <w:rsid w:val="008969C4"/>
    <w:rsid w:val="008A1CA9"/>
    <w:rsid w:val="008A3DEA"/>
    <w:rsid w:val="008C09B2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32264"/>
    <w:rsid w:val="00942D04"/>
    <w:rsid w:val="00946E5C"/>
    <w:rsid w:val="00957855"/>
    <w:rsid w:val="0096191C"/>
    <w:rsid w:val="00962170"/>
    <w:rsid w:val="00962AD0"/>
    <w:rsid w:val="00970DBB"/>
    <w:rsid w:val="0097381A"/>
    <w:rsid w:val="00974C55"/>
    <w:rsid w:val="009A2ED4"/>
    <w:rsid w:val="009B6BDF"/>
    <w:rsid w:val="009B754B"/>
    <w:rsid w:val="009C2C9A"/>
    <w:rsid w:val="009C5629"/>
    <w:rsid w:val="009C5F49"/>
    <w:rsid w:val="009C694E"/>
    <w:rsid w:val="009D56A4"/>
    <w:rsid w:val="009F3119"/>
    <w:rsid w:val="00A13498"/>
    <w:rsid w:val="00A22E5D"/>
    <w:rsid w:val="00A2583B"/>
    <w:rsid w:val="00A25B61"/>
    <w:rsid w:val="00A26934"/>
    <w:rsid w:val="00A32585"/>
    <w:rsid w:val="00A365F0"/>
    <w:rsid w:val="00A44EA5"/>
    <w:rsid w:val="00A5749E"/>
    <w:rsid w:val="00A8114B"/>
    <w:rsid w:val="00A92EE5"/>
    <w:rsid w:val="00AA3334"/>
    <w:rsid w:val="00AA38E8"/>
    <w:rsid w:val="00AB200C"/>
    <w:rsid w:val="00AB2785"/>
    <w:rsid w:val="00AC05BA"/>
    <w:rsid w:val="00AC7DD3"/>
    <w:rsid w:val="00AD4041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525E"/>
    <w:rsid w:val="00BA72F4"/>
    <w:rsid w:val="00BC0234"/>
    <w:rsid w:val="00BC6B0F"/>
    <w:rsid w:val="00BD4F89"/>
    <w:rsid w:val="00BD6557"/>
    <w:rsid w:val="00BE2E02"/>
    <w:rsid w:val="00BF1475"/>
    <w:rsid w:val="00BF5242"/>
    <w:rsid w:val="00C0276C"/>
    <w:rsid w:val="00C10065"/>
    <w:rsid w:val="00C14242"/>
    <w:rsid w:val="00C145F2"/>
    <w:rsid w:val="00C24FF5"/>
    <w:rsid w:val="00C2624C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4FE2"/>
    <w:rsid w:val="00CF7C4B"/>
    <w:rsid w:val="00D12D86"/>
    <w:rsid w:val="00D154C3"/>
    <w:rsid w:val="00D16229"/>
    <w:rsid w:val="00D31601"/>
    <w:rsid w:val="00D4065B"/>
    <w:rsid w:val="00D4267E"/>
    <w:rsid w:val="00D43475"/>
    <w:rsid w:val="00D460BB"/>
    <w:rsid w:val="00D51275"/>
    <w:rsid w:val="00D52276"/>
    <w:rsid w:val="00D57397"/>
    <w:rsid w:val="00D6547D"/>
    <w:rsid w:val="00D66AB8"/>
    <w:rsid w:val="00D71F30"/>
    <w:rsid w:val="00D77952"/>
    <w:rsid w:val="00D8298E"/>
    <w:rsid w:val="00DB213C"/>
    <w:rsid w:val="00DC336B"/>
    <w:rsid w:val="00DD3B65"/>
    <w:rsid w:val="00DE24CB"/>
    <w:rsid w:val="00DE2FDE"/>
    <w:rsid w:val="00DE4B77"/>
    <w:rsid w:val="00DF3653"/>
    <w:rsid w:val="00E01806"/>
    <w:rsid w:val="00E024FD"/>
    <w:rsid w:val="00E107A7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C09B2"/>
    <w:pPr>
      <w:ind w:left="720"/>
      <w:contextualSpacing/>
    </w:pPr>
  </w:style>
  <w:style w:type="paragraph" w:styleId="Revision">
    <w:name w:val="Revision"/>
    <w:hidden/>
    <w:uiPriority w:val="99"/>
    <w:semiHidden/>
    <w:rsid w:val="00C2624C"/>
    <w:rPr>
      <w:rFonts w:ascii="Calibri" w:hAnsi="Calibri"/>
      <w:szCs w:val="24"/>
      <w:lang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C09B2"/>
    <w:pPr>
      <w:ind w:left="720"/>
      <w:contextualSpacing/>
    </w:pPr>
  </w:style>
  <w:style w:type="paragraph" w:styleId="Revision">
    <w:name w:val="Revision"/>
    <w:hidden/>
    <w:uiPriority w:val="99"/>
    <w:semiHidden/>
    <w:rsid w:val="00C2624C"/>
    <w:rPr>
      <w:rFonts w:ascii="Calibri" w:hAnsi="Calibri"/>
      <w:szCs w:val="24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E5F823-6AB5-4C2D-BC8D-C73594D0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Byrski, Krzysztof</cp:lastModifiedBy>
  <cp:revision>11</cp:revision>
  <cp:lastPrinted>2015-02-27T18:50:00Z</cp:lastPrinted>
  <dcterms:created xsi:type="dcterms:W3CDTF">2017-02-24T21:29:00Z</dcterms:created>
  <dcterms:modified xsi:type="dcterms:W3CDTF">2018-02-13T11:30:00Z</dcterms:modified>
</cp:coreProperties>
</file>