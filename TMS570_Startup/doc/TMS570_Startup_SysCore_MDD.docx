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pPr>
      <w:r>
        <w:t>High-Level Description</w:t>
      </w:r>
    </w:p>
    <w:p w:rsidR="004A781C" w:rsidRDefault="00182785">
      <w:proofErr w:type="spellStart"/>
      <w:proofErr w:type="gramStart"/>
      <w:r>
        <w:t>sys_core</w:t>
      </w:r>
      <w:proofErr w:type="spellEnd"/>
      <w:proofErr w:type="gramEnd"/>
      <w:r w:rsidR="002633AE">
        <w:t xml:space="preserve"> </w:t>
      </w:r>
      <w:r w:rsidR="00A8494D">
        <w:t>provides</w:t>
      </w:r>
      <w:r>
        <w:t xml:space="preserve"> </w:t>
      </w:r>
      <w:r w:rsidR="002633AE">
        <w:t xml:space="preserve">assembly </w:t>
      </w:r>
      <w:r>
        <w:t>language functions for processor register data access and system startup</w:t>
      </w:r>
      <w:r w:rsidR="002633AE">
        <w:t>.</w:t>
      </w:r>
      <w:r w:rsidR="00A8494D">
        <w:t xml:space="preserve">  </w:t>
      </w:r>
    </w:p>
    <w:p w:rsidR="004A781C" w:rsidRDefault="004A781C">
      <w:pPr>
        <w:pStyle w:val="Heading1"/>
      </w:pPr>
      <w:bookmarkStart w:id="0" w:name="OLE_LINK16"/>
      <w:r>
        <w:t>Figures</w:t>
      </w:r>
    </w:p>
    <w:bookmarkEnd w:id="0"/>
    <w:p w:rsidR="004A781C" w:rsidRDefault="004A781C">
      <w:pPr>
        <w:pStyle w:val="Heading2"/>
      </w:pPr>
      <w:r>
        <w:t>Diagram – Function Data Sharing</w:t>
      </w:r>
    </w:p>
    <w:p w:rsidR="004A781C" w:rsidRDefault="004454A8">
      <w:r>
        <w:t>No Shared Data</w:t>
      </w:r>
    </w:p>
    <w:p w:rsidR="004A781C" w:rsidRDefault="004A781C"/>
    <w:p w:rsidR="004A781C" w:rsidRDefault="004A781C">
      <w:pPr>
        <w:pStyle w:val="Heading1"/>
      </w:pPr>
      <w:r>
        <w:t>Variable Data Dictionary</w:t>
      </w:r>
    </w:p>
    <w:p w:rsidR="004A781C" w:rsidRDefault="004A781C">
      <w:r>
        <w:t xml:space="preserve">For details on module input / output variable, refer to the Data Dictionary for the application.  Input / output variable names are listed here for reference.  </w:t>
      </w:r>
    </w:p>
    <w:p w:rsidR="004A781C" w:rsidRDefault="004A781C">
      <w:r>
        <w:t>(Note: Full variable names required in table.)</w:t>
      </w:r>
    </w:p>
    <w:p w:rsidR="004A781C" w:rsidRDefault="004A781C">
      <w:r>
        <w:t xml:space="preserve">(Note: All global variables including End </w:t>
      </w:r>
      <w:proofErr w:type="gramStart"/>
      <w:r>
        <w:t>Of</w:t>
      </w:r>
      <w:proofErr w:type="gramEnd"/>
      <w:r>
        <w:t xml:space="preserve"> Line data used should be shown here)</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7A0968" w:rsidP="00F957FA">
            <w:pPr>
              <w:spacing w:before="100" w:beforeAutospacing="1" w:after="100" w:afterAutospacing="1"/>
              <w:rPr>
                <w:rFonts w:ascii="Arial" w:hAnsi="Arial" w:cs="Arial"/>
                <w:sz w:val="16"/>
                <w:szCs w:val="16"/>
              </w:rPr>
            </w:pPr>
            <w:r>
              <w:rPr>
                <w:rFonts w:ascii="Arial" w:hAnsi="Arial" w:cs="Arial"/>
                <w:sz w:val="16"/>
                <w:szCs w:val="16"/>
              </w:rPr>
              <w:t>&lt;None&gt;</w:t>
            </w:r>
          </w:p>
        </w:tc>
        <w:tc>
          <w:tcPr>
            <w:tcW w:w="4455" w:type="dxa"/>
            <w:vAlign w:val="center"/>
          </w:tcPr>
          <w:p w:rsidR="006D33CC" w:rsidRPr="004B5BE2" w:rsidRDefault="00D84622" w:rsidP="00F957FA">
            <w:pPr>
              <w:spacing w:before="100" w:beforeAutospacing="1" w:after="100" w:afterAutospacing="1"/>
              <w:rPr>
                <w:rFonts w:ascii="Arial" w:hAnsi="Arial" w:cs="Arial"/>
                <w:sz w:val="16"/>
                <w:szCs w:val="16"/>
              </w:rPr>
            </w:pPr>
            <w:r>
              <w:rPr>
                <w:rFonts w:ascii="Arial" w:hAnsi="Arial" w:cs="Arial"/>
                <w:sz w:val="16"/>
              </w:rPr>
              <w:t>&lt;None&gt;</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6D33CC" w:rsidP="00F957FA">
            <w:pPr>
              <w:spacing w:before="100" w:beforeAutospacing="1" w:after="100" w:afterAutospacing="1"/>
              <w:rPr>
                <w:rFonts w:ascii="Arial" w:hAnsi="Arial" w:cs="Arial"/>
                <w:sz w:val="16"/>
                <w:szCs w:val="16"/>
              </w:rPr>
            </w:pP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7A0968" w:rsidP="00F957FA">
            <w:pPr>
              <w:spacing w:before="60"/>
              <w:rPr>
                <w:rFonts w:ascii="Arial" w:hAnsi="Arial" w:cs="Arial"/>
                <w:sz w:val="16"/>
              </w:rPr>
            </w:pPr>
            <w:r>
              <w:rPr>
                <w:rFonts w:ascii="Arial" w:hAnsi="Arial" w:cs="Arial"/>
                <w:sz w:val="16"/>
              </w:rPr>
              <w:t>&lt;None&gt;</w:t>
            </w: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D84622" w:rsidP="00F957FA">
            <w:pPr>
              <w:spacing w:before="60"/>
              <w:rPr>
                <w:rFonts w:ascii="Arial" w:hAnsi="Arial" w:cs="Arial"/>
                <w:sz w:val="16"/>
              </w:rPr>
            </w:pPr>
            <w:r>
              <w:rPr>
                <w:rFonts w:ascii="Arial" w:hAnsi="Arial" w:cs="Arial"/>
                <w:sz w:val="16"/>
              </w:rPr>
              <w:t>&lt;None&gt;</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D3DFF">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7A0968" w:rsidP="00F957FA">
            <w:pPr>
              <w:spacing w:before="60"/>
              <w:rPr>
                <w:rFonts w:ascii="Arial" w:hAnsi="Arial" w:cs="Arial"/>
                <w:sz w:val="16"/>
              </w:rPr>
            </w:pPr>
            <w:r>
              <w:rPr>
                <w:rFonts w:ascii="Arial" w:hAnsi="Arial" w:cs="Arial"/>
                <w:sz w:val="16"/>
              </w:rPr>
              <w:t>&lt;None&gt;</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 xml:space="preserve">This section lists the global constants used by the module.  For details on global constants, refer to </w:t>
      </w:r>
      <w:r w:rsidRPr="008A4AB1">
        <w:t>the Data Dictionary for the application.</w:t>
      </w:r>
    </w:p>
    <w:tbl>
      <w:tblPr>
        <w:tblW w:w="460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4608"/>
      </w:tblGrid>
      <w:tr w:rsidR="004A781C" w:rsidTr="002C5408">
        <w:trPr>
          <w:jc w:val="center"/>
        </w:trPr>
        <w:tc>
          <w:tcPr>
            <w:tcW w:w="4608" w:type="dxa"/>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2C5408">
        <w:trPr>
          <w:jc w:val="center"/>
        </w:trPr>
        <w:tc>
          <w:tcPr>
            <w:tcW w:w="4608" w:type="dxa"/>
          </w:tcPr>
          <w:p w:rsidR="004A781C" w:rsidRDefault="007A0968">
            <w:pPr>
              <w:spacing w:before="60"/>
              <w:rPr>
                <w:rFonts w:ascii="Arial" w:hAnsi="Arial" w:cs="Arial"/>
                <w:sz w:val="16"/>
              </w:rPr>
            </w:pPr>
            <w:r>
              <w:rPr>
                <w:rFonts w:ascii="Arial" w:hAnsi="Arial" w:cs="Arial"/>
                <w:sz w:val="16"/>
              </w:rPr>
              <w:t>&lt;None&gt;</w:t>
            </w: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2C5408" w:rsidP="00F957FA">
            <w:pPr>
              <w:spacing w:before="60"/>
              <w:rPr>
                <w:rFonts w:ascii="Arial" w:hAnsi="Arial" w:cs="Arial"/>
                <w:sz w:val="16"/>
              </w:rPr>
            </w:pPr>
            <w:r>
              <w:rPr>
                <w:rFonts w:ascii="Arial" w:hAnsi="Arial" w:cs="Arial"/>
                <w:sz w:val="16"/>
              </w:rPr>
              <w:t>&lt;</w:t>
            </w:r>
            <w:r w:rsidR="008B3E94">
              <w:rPr>
                <w:rFonts w:ascii="Arial" w:hAnsi="Arial" w:cs="Arial"/>
                <w:sz w:val="16"/>
              </w:rPr>
              <w:t>None</w:t>
            </w:r>
            <w:r>
              <w:rPr>
                <w:rFonts w:ascii="Arial" w:hAnsi="Arial" w:cs="Arial"/>
                <w:sz w:val="16"/>
              </w:rPr>
              <w:t>&gt;</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bookmarkStart w:id="1" w:name="OLE_LINK13"/>
      <w:bookmarkStart w:id="2" w:name="OLE_LINK14"/>
      <w:r>
        <w:t>The library</w:t>
      </w:r>
      <w:r w:rsidR="00FB432D">
        <w:t xml:space="preserve"> and </w:t>
      </w:r>
      <w:r>
        <w:t>functions / Macros that are called by the various sub modules are identified below,</w:t>
      </w:r>
    </w:p>
    <w:bookmarkEnd w:id="1"/>
    <w:bookmarkEnd w:id="2"/>
    <w:p w:rsidR="005D5FE4" w:rsidRDefault="007A0968" w:rsidP="002C5408">
      <w:pPr>
        <w:numPr>
          <w:ilvl w:val="0"/>
          <w:numId w:val="5"/>
        </w:numPr>
        <w:spacing w:after="0"/>
      </w:pPr>
      <w:r>
        <w:t>&lt;None&gt;</w:t>
      </w:r>
    </w:p>
    <w:p w:rsidR="008B3E94" w:rsidRDefault="008B3E94" w:rsidP="008B3E94">
      <w:pPr>
        <w:spacing w:after="0"/>
        <w:ind w:left="720"/>
      </w:pPr>
    </w:p>
    <w:p w:rsidR="008B3E94" w:rsidRDefault="008B3E94" w:rsidP="008B3E94">
      <w:pPr>
        <w:pStyle w:val="Heading2"/>
      </w:pPr>
      <w:r>
        <w:t>Data Hiding Functions</w:t>
      </w:r>
    </w:p>
    <w:p w:rsidR="00DC7E08" w:rsidRDefault="007A0968" w:rsidP="002C5408">
      <w:pPr>
        <w:numPr>
          <w:ilvl w:val="0"/>
          <w:numId w:val="10"/>
        </w:numPr>
        <w:spacing w:after="0"/>
      </w:pPr>
      <w:r>
        <w:t>&lt;None&gt;</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EB4A19" w:rsidRDefault="00EB4A19" w:rsidP="00EB4A19">
      <w:bookmarkStart w:id="3" w:name="OLE_LINK15"/>
      <w:r>
        <w:t>NOTE that all global functions in this module must be assembled in ARM mode.  Therefore the .</w:t>
      </w:r>
      <w:proofErr w:type="spellStart"/>
      <w:r>
        <w:t>asm</w:t>
      </w:r>
      <w:proofErr w:type="spellEnd"/>
      <w:r>
        <w:t xml:space="preserve"> source file includes the .arm directive at the beginning of the file, applying the directive to all functions in the file.</w:t>
      </w:r>
    </w:p>
    <w:bookmarkEnd w:id="3"/>
    <w:p w:rsidR="00EB4A19" w:rsidRDefault="00EB4A19" w:rsidP="00EB4A19"/>
    <w:p w:rsidR="001B60DF" w:rsidRDefault="00F648ED" w:rsidP="001B60DF">
      <w:pPr>
        <w:pStyle w:val="Heading3"/>
      </w:pPr>
      <w:r>
        <w:t>Global</w:t>
      </w:r>
      <w:r w:rsidR="001B60DF">
        <w:t xml:space="preserve"> Function #1</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923"/>
        <w:gridCol w:w="990"/>
        <w:gridCol w:w="450"/>
        <w:gridCol w:w="630"/>
        <w:gridCol w:w="630"/>
        <w:gridCol w:w="540"/>
      </w:tblGrid>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Function Name</w:t>
            </w:r>
          </w:p>
        </w:tc>
        <w:tc>
          <w:tcPr>
            <w:tcW w:w="3923" w:type="dxa"/>
          </w:tcPr>
          <w:p w:rsidR="002279EA" w:rsidRDefault="00182785" w:rsidP="007A0968">
            <w:pPr>
              <w:spacing w:before="60"/>
              <w:rPr>
                <w:rFonts w:ascii="Arial" w:hAnsi="Arial" w:cs="Arial"/>
                <w:sz w:val="16"/>
              </w:rPr>
            </w:pPr>
            <w:r w:rsidRPr="00182785">
              <w:rPr>
                <w:rFonts w:ascii="Arial" w:hAnsi="Arial" w:cs="Arial"/>
                <w:sz w:val="16"/>
              </w:rPr>
              <w:t>_</w:t>
            </w:r>
            <w:proofErr w:type="spellStart"/>
            <w:r w:rsidRPr="00182785">
              <w:rPr>
                <w:rFonts w:ascii="Arial" w:hAnsi="Arial" w:cs="Arial"/>
                <w:sz w:val="16"/>
              </w:rPr>
              <w:t>coreEnableVfp</w:t>
            </w:r>
            <w:proofErr w:type="spellEnd"/>
            <w:r w:rsidRPr="00182785">
              <w:rPr>
                <w:rFonts w:ascii="Arial" w:hAnsi="Arial" w:cs="Arial"/>
                <w:sz w:val="16"/>
              </w:rPr>
              <w:t>_</w:t>
            </w:r>
          </w:p>
        </w:tc>
        <w:tc>
          <w:tcPr>
            <w:tcW w:w="99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Type</w:t>
            </w:r>
          </w:p>
        </w:tc>
        <w:tc>
          <w:tcPr>
            <w:tcW w:w="450" w:type="dxa"/>
            <w:shd w:val="pct30" w:color="FFFF00" w:fill="auto"/>
          </w:tcPr>
          <w:p w:rsidR="002279EA" w:rsidRDefault="002279EA" w:rsidP="002279EA">
            <w:pPr>
              <w:spacing w:before="60"/>
              <w:ind w:right="-108"/>
              <w:rPr>
                <w:rFonts w:ascii="Arial" w:hAnsi="Arial" w:cs="Arial"/>
                <w:sz w:val="16"/>
              </w:rPr>
            </w:pPr>
            <w:r>
              <w:rPr>
                <w:rFonts w:ascii="Arial" w:hAnsi="Arial" w:cs="Arial"/>
                <w:sz w:val="16"/>
              </w:rPr>
              <w:t>Dir.</w:t>
            </w:r>
          </w:p>
        </w:tc>
        <w:tc>
          <w:tcPr>
            <w:tcW w:w="63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Min</w:t>
            </w:r>
          </w:p>
        </w:tc>
        <w:tc>
          <w:tcPr>
            <w:tcW w:w="63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2279EA" w:rsidRDefault="002279E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2279EA" w:rsidRDefault="00F57D45" w:rsidP="00F957FA">
            <w:pPr>
              <w:spacing w:before="60"/>
              <w:rPr>
                <w:rFonts w:ascii="Arial" w:hAnsi="Arial" w:cs="Arial"/>
                <w:sz w:val="16"/>
              </w:rPr>
            </w:pPr>
            <w:r>
              <w:rPr>
                <w:rFonts w:ascii="Arial" w:hAnsi="Arial" w:cs="Arial"/>
                <w:sz w:val="16"/>
              </w:rPr>
              <w:t>None</w:t>
            </w:r>
          </w:p>
        </w:tc>
        <w:tc>
          <w:tcPr>
            <w:tcW w:w="990" w:type="dxa"/>
          </w:tcPr>
          <w:p w:rsidR="002279EA" w:rsidRDefault="002279EA" w:rsidP="00F957FA">
            <w:pPr>
              <w:spacing w:before="60"/>
              <w:rPr>
                <w:rFonts w:ascii="Arial" w:hAnsi="Arial" w:cs="Arial"/>
                <w:sz w:val="16"/>
              </w:rPr>
            </w:pPr>
          </w:p>
        </w:tc>
        <w:tc>
          <w:tcPr>
            <w:tcW w:w="45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540" w:type="dxa"/>
            <w:shd w:val="pct15" w:color="auto" w:fill="auto"/>
          </w:tcPr>
          <w:p w:rsidR="002279EA" w:rsidRDefault="002279EA" w:rsidP="00F957FA">
            <w:pPr>
              <w:spacing w:before="60"/>
              <w:rPr>
                <w:rFonts w:ascii="Arial" w:hAnsi="Arial" w:cs="Arial"/>
                <w:sz w:val="16"/>
              </w:rPr>
            </w:pPr>
          </w:p>
        </w:tc>
      </w:tr>
      <w:tr w:rsidR="002279EA" w:rsidTr="002279EA">
        <w:tc>
          <w:tcPr>
            <w:tcW w:w="2035" w:type="dxa"/>
          </w:tcPr>
          <w:p w:rsidR="002279EA" w:rsidRDefault="002279EA" w:rsidP="00F957FA">
            <w:pPr>
              <w:spacing w:before="60"/>
              <w:rPr>
                <w:rFonts w:ascii="Arial" w:hAnsi="Arial" w:cs="Arial"/>
                <w:b/>
                <w:bCs/>
                <w:sz w:val="16"/>
              </w:rPr>
            </w:pPr>
            <w:r>
              <w:rPr>
                <w:rFonts w:ascii="Arial" w:hAnsi="Arial" w:cs="Arial"/>
                <w:b/>
                <w:bCs/>
                <w:sz w:val="16"/>
              </w:rPr>
              <w:t>Return Value</w:t>
            </w:r>
          </w:p>
        </w:tc>
        <w:tc>
          <w:tcPr>
            <w:tcW w:w="3923" w:type="dxa"/>
          </w:tcPr>
          <w:p w:rsidR="002279EA" w:rsidRDefault="00182785" w:rsidP="00F957FA">
            <w:pPr>
              <w:spacing w:before="60"/>
              <w:rPr>
                <w:rFonts w:ascii="Arial" w:hAnsi="Arial" w:cs="Arial"/>
                <w:sz w:val="16"/>
              </w:rPr>
            </w:pPr>
            <w:r>
              <w:rPr>
                <w:rFonts w:ascii="Arial" w:hAnsi="Arial" w:cs="Arial"/>
                <w:sz w:val="16"/>
              </w:rPr>
              <w:t>None</w:t>
            </w:r>
          </w:p>
        </w:tc>
        <w:tc>
          <w:tcPr>
            <w:tcW w:w="990" w:type="dxa"/>
          </w:tcPr>
          <w:p w:rsidR="002279EA" w:rsidRDefault="002279EA" w:rsidP="00F957FA">
            <w:pPr>
              <w:spacing w:before="60"/>
              <w:rPr>
                <w:rFonts w:ascii="Arial" w:hAnsi="Arial" w:cs="Arial"/>
                <w:sz w:val="16"/>
              </w:rPr>
            </w:pPr>
          </w:p>
        </w:tc>
        <w:tc>
          <w:tcPr>
            <w:tcW w:w="45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540" w:type="dxa"/>
          </w:tcPr>
          <w:p w:rsidR="002279EA" w:rsidRDefault="002279EA" w:rsidP="00F957FA">
            <w:pPr>
              <w:spacing w:before="60"/>
              <w:rPr>
                <w:rFonts w:ascii="Arial" w:hAnsi="Arial" w:cs="Arial"/>
                <w:sz w:val="16"/>
              </w:rPr>
            </w:pPr>
          </w:p>
        </w:tc>
      </w:tr>
    </w:tbl>
    <w:p w:rsidR="001B60DF" w:rsidRDefault="001B60DF" w:rsidP="001B60DF">
      <w:pPr>
        <w:pStyle w:val="Heading4"/>
      </w:pPr>
      <w:r>
        <w:t>Description</w:t>
      </w:r>
    </w:p>
    <w:p w:rsidR="006C0CB8" w:rsidRPr="00182785" w:rsidRDefault="00182785" w:rsidP="00182785">
      <w:proofErr w:type="gramStart"/>
      <w:r w:rsidRPr="00182785">
        <w:t>Enables VFP co-processor unit.</w:t>
      </w:r>
      <w:proofErr w:type="gramEnd"/>
      <w:r w:rsidRPr="00182785">
        <w:t xml:space="preserve">  </w:t>
      </w:r>
    </w:p>
    <w:p w:rsidR="00EB4A19" w:rsidRPr="00EB4A19" w:rsidRDefault="00EB4A19" w:rsidP="00EB4A19">
      <w:pPr>
        <w:spacing w:after="0"/>
        <w:rPr>
          <w:rFonts w:ascii="Courier New" w:hAnsi="Courier New" w:cs="Courier New"/>
        </w:rPr>
      </w:pPr>
      <w:r w:rsidRPr="00EB4A19">
        <w:rPr>
          <w:rFonts w:ascii="Courier New" w:hAnsi="Courier New" w:cs="Courier New"/>
        </w:rPr>
        <w:t xml:space="preserve">    .</w:t>
      </w:r>
      <w:proofErr w:type="spellStart"/>
      <w:r w:rsidRPr="00EB4A19">
        <w:rPr>
          <w:rFonts w:ascii="Courier New" w:hAnsi="Courier New" w:cs="Courier New"/>
        </w:rPr>
        <w:t>def</w:t>
      </w:r>
      <w:proofErr w:type="spellEnd"/>
      <w:r w:rsidRPr="00EB4A19">
        <w:rPr>
          <w:rFonts w:ascii="Courier New" w:hAnsi="Courier New" w:cs="Courier New"/>
        </w:rPr>
        <w:t xml:space="preserve">     _</w:t>
      </w:r>
      <w:proofErr w:type="spellStart"/>
      <w:r w:rsidRPr="00EB4A19">
        <w:rPr>
          <w:rFonts w:ascii="Courier New" w:hAnsi="Courier New" w:cs="Courier New"/>
        </w:rPr>
        <w:t>coreEnableVfp</w:t>
      </w:r>
      <w:proofErr w:type="spellEnd"/>
      <w:r w:rsidRPr="00EB4A19">
        <w:rPr>
          <w:rFonts w:ascii="Courier New" w:hAnsi="Courier New" w:cs="Courier New"/>
        </w:rPr>
        <w:t>_</w:t>
      </w:r>
    </w:p>
    <w:p w:rsidR="00EB4A19" w:rsidRPr="00EB4A19" w:rsidRDefault="00EB4A19" w:rsidP="00EB4A19">
      <w:pPr>
        <w:spacing w:after="0"/>
        <w:rPr>
          <w:rFonts w:ascii="Courier New" w:hAnsi="Courier New" w:cs="Courier New"/>
        </w:rPr>
      </w:pPr>
      <w:r w:rsidRPr="00EB4A19">
        <w:rPr>
          <w:rFonts w:ascii="Courier New" w:hAnsi="Courier New" w:cs="Courier New"/>
        </w:rPr>
        <w:t xml:space="preserve">    .</w:t>
      </w:r>
      <w:proofErr w:type="spellStart"/>
      <w:r w:rsidRPr="00EB4A19">
        <w:rPr>
          <w:rFonts w:ascii="Courier New" w:hAnsi="Courier New" w:cs="Courier New"/>
        </w:rPr>
        <w:t>asmfunc</w:t>
      </w:r>
      <w:proofErr w:type="spellEnd"/>
    </w:p>
    <w:p w:rsidR="00EB4A19" w:rsidRPr="00EB4A19" w:rsidRDefault="00EB4A19" w:rsidP="00EB4A19">
      <w:pPr>
        <w:spacing w:after="0"/>
        <w:rPr>
          <w:rFonts w:ascii="Courier New" w:hAnsi="Courier New" w:cs="Courier New"/>
        </w:rPr>
      </w:pPr>
    </w:p>
    <w:p w:rsidR="00EB4A19" w:rsidRDefault="00EB4A19" w:rsidP="00EB4A19">
      <w:pPr>
        <w:spacing w:after="0"/>
        <w:rPr>
          <w:rFonts w:ascii="Courier New" w:hAnsi="Courier New" w:cs="Courier New"/>
        </w:rPr>
      </w:pPr>
      <w:r w:rsidRPr="00EB4A19">
        <w:rPr>
          <w:rFonts w:ascii="Courier New" w:hAnsi="Courier New" w:cs="Courier New"/>
        </w:rPr>
        <w:t>_</w:t>
      </w:r>
      <w:proofErr w:type="spellStart"/>
      <w:r w:rsidRPr="00EB4A19">
        <w:rPr>
          <w:rFonts w:ascii="Courier New" w:hAnsi="Courier New" w:cs="Courier New"/>
        </w:rPr>
        <w:t>coreEnableVfp</w:t>
      </w:r>
      <w:proofErr w:type="spellEnd"/>
      <w:r w:rsidRPr="00EB4A19">
        <w:rPr>
          <w:rFonts w:ascii="Courier New" w:hAnsi="Courier New" w:cs="Courier New"/>
        </w:rPr>
        <w:t>_</w:t>
      </w:r>
    </w:p>
    <w:p w:rsidR="00182785" w:rsidRPr="00182785" w:rsidRDefault="00182785" w:rsidP="00EB4A19">
      <w:pPr>
        <w:spacing w:after="0"/>
        <w:rPr>
          <w:rFonts w:ascii="Courier New" w:hAnsi="Courier New" w:cs="Courier New"/>
        </w:rPr>
      </w:pPr>
      <w:r w:rsidRPr="00182785">
        <w:rPr>
          <w:rFonts w:ascii="Courier New" w:hAnsi="Courier New" w:cs="Courier New"/>
        </w:rPr>
        <w:t xml:space="preserve">        </w:t>
      </w:r>
      <w:proofErr w:type="spellStart"/>
      <w:proofErr w:type="gramStart"/>
      <w:r w:rsidRPr="00182785">
        <w:rPr>
          <w:rFonts w:ascii="Courier New" w:hAnsi="Courier New" w:cs="Courier New"/>
        </w:rPr>
        <w:t>mrc</w:t>
      </w:r>
      <w:proofErr w:type="spellEnd"/>
      <w:proofErr w:type="gramEnd"/>
      <w:r w:rsidRPr="00182785">
        <w:rPr>
          <w:rFonts w:ascii="Courier New" w:hAnsi="Courier New" w:cs="Courier New"/>
        </w:rPr>
        <w:t xml:space="preserve">   p15,     #0x00,      r0,       c1, c0, #0x02</w:t>
      </w:r>
    </w:p>
    <w:p w:rsidR="00182785" w:rsidRPr="00182785" w:rsidRDefault="00182785" w:rsidP="00182785">
      <w:pPr>
        <w:spacing w:after="0"/>
        <w:rPr>
          <w:rFonts w:ascii="Courier New" w:hAnsi="Courier New" w:cs="Courier New"/>
        </w:rPr>
      </w:pPr>
      <w:r w:rsidRPr="00182785">
        <w:rPr>
          <w:rFonts w:ascii="Courier New" w:hAnsi="Courier New" w:cs="Courier New"/>
        </w:rPr>
        <w:t xml:space="preserve">        </w:t>
      </w:r>
      <w:proofErr w:type="spellStart"/>
      <w:proofErr w:type="gramStart"/>
      <w:r w:rsidRPr="00182785">
        <w:rPr>
          <w:rFonts w:ascii="Courier New" w:hAnsi="Courier New" w:cs="Courier New"/>
        </w:rPr>
        <w:t>orr</w:t>
      </w:r>
      <w:proofErr w:type="spellEnd"/>
      <w:proofErr w:type="gramEnd"/>
      <w:r w:rsidRPr="00182785">
        <w:rPr>
          <w:rFonts w:ascii="Courier New" w:hAnsi="Courier New" w:cs="Courier New"/>
        </w:rPr>
        <w:t xml:space="preserve">   r0,      r0,         #0xF00000</w:t>
      </w:r>
    </w:p>
    <w:p w:rsidR="00182785" w:rsidRPr="00182785" w:rsidRDefault="00182785" w:rsidP="00182785">
      <w:pPr>
        <w:spacing w:after="0"/>
        <w:rPr>
          <w:rFonts w:ascii="Courier New" w:hAnsi="Courier New" w:cs="Courier New"/>
        </w:rPr>
      </w:pPr>
      <w:r w:rsidRPr="00182785">
        <w:rPr>
          <w:rFonts w:ascii="Courier New" w:hAnsi="Courier New" w:cs="Courier New"/>
        </w:rPr>
        <w:t xml:space="preserve">        </w:t>
      </w:r>
      <w:proofErr w:type="spellStart"/>
      <w:proofErr w:type="gramStart"/>
      <w:r w:rsidRPr="00182785">
        <w:rPr>
          <w:rFonts w:ascii="Courier New" w:hAnsi="Courier New" w:cs="Courier New"/>
        </w:rPr>
        <w:t>mcr</w:t>
      </w:r>
      <w:proofErr w:type="spellEnd"/>
      <w:proofErr w:type="gramEnd"/>
      <w:r w:rsidRPr="00182785">
        <w:rPr>
          <w:rFonts w:ascii="Courier New" w:hAnsi="Courier New" w:cs="Courier New"/>
        </w:rPr>
        <w:t xml:space="preserve">   p15,     #0x00,      r0,       c1, c0, #0x02</w:t>
      </w:r>
    </w:p>
    <w:p w:rsidR="00182785" w:rsidRPr="00182785" w:rsidRDefault="00182785" w:rsidP="00182785">
      <w:pPr>
        <w:spacing w:after="0"/>
        <w:rPr>
          <w:rFonts w:ascii="Courier New" w:hAnsi="Courier New" w:cs="Courier New"/>
        </w:rPr>
      </w:pPr>
      <w:r w:rsidRPr="00182785">
        <w:rPr>
          <w:rFonts w:ascii="Courier New" w:hAnsi="Courier New" w:cs="Courier New"/>
        </w:rPr>
        <w:t xml:space="preserve">        </w:t>
      </w:r>
      <w:proofErr w:type="spellStart"/>
      <w:proofErr w:type="gramStart"/>
      <w:r w:rsidRPr="00182785">
        <w:rPr>
          <w:rFonts w:ascii="Courier New" w:hAnsi="Courier New" w:cs="Courier New"/>
        </w:rPr>
        <w:t>mov</w:t>
      </w:r>
      <w:proofErr w:type="spellEnd"/>
      <w:proofErr w:type="gramEnd"/>
      <w:r w:rsidRPr="00182785">
        <w:rPr>
          <w:rFonts w:ascii="Courier New" w:hAnsi="Courier New" w:cs="Courier New"/>
        </w:rPr>
        <w:t xml:space="preserve">   r0,      #0x40000000</w:t>
      </w:r>
    </w:p>
    <w:p w:rsidR="00182785" w:rsidRPr="00182785" w:rsidRDefault="00182785" w:rsidP="00182785">
      <w:pPr>
        <w:spacing w:after="0"/>
        <w:rPr>
          <w:rFonts w:ascii="Courier New" w:hAnsi="Courier New" w:cs="Courier New"/>
        </w:rPr>
      </w:pPr>
      <w:r w:rsidRPr="00182785">
        <w:rPr>
          <w:rFonts w:ascii="Courier New" w:hAnsi="Courier New" w:cs="Courier New"/>
        </w:rPr>
        <w:t xml:space="preserve">        </w:t>
      </w:r>
      <w:proofErr w:type="spellStart"/>
      <w:proofErr w:type="gramStart"/>
      <w:r w:rsidRPr="00182785">
        <w:rPr>
          <w:rFonts w:ascii="Courier New" w:hAnsi="Courier New" w:cs="Courier New"/>
        </w:rPr>
        <w:t>fmxr</w:t>
      </w:r>
      <w:proofErr w:type="spellEnd"/>
      <w:r w:rsidRPr="00182785">
        <w:rPr>
          <w:rFonts w:ascii="Courier New" w:hAnsi="Courier New" w:cs="Courier New"/>
        </w:rPr>
        <w:t xml:space="preserve">  </w:t>
      </w:r>
      <w:proofErr w:type="spellStart"/>
      <w:r w:rsidRPr="00182785">
        <w:rPr>
          <w:rFonts w:ascii="Courier New" w:hAnsi="Courier New" w:cs="Courier New"/>
        </w:rPr>
        <w:t>fpexc</w:t>
      </w:r>
      <w:proofErr w:type="spellEnd"/>
      <w:proofErr w:type="gramEnd"/>
      <w:r w:rsidRPr="00182785">
        <w:rPr>
          <w:rFonts w:ascii="Courier New" w:hAnsi="Courier New" w:cs="Courier New"/>
        </w:rPr>
        <w:t>,   r0</w:t>
      </w:r>
    </w:p>
    <w:p w:rsidR="006C0CB8" w:rsidRDefault="00182785" w:rsidP="00182785">
      <w:pPr>
        <w:spacing w:after="0"/>
        <w:rPr>
          <w:rFonts w:ascii="Courier New" w:hAnsi="Courier New" w:cs="Courier New"/>
        </w:rPr>
      </w:pPr>
      <w:r w:rsidRPr="00182785">
        <w:rPr>
          <w:rFonts w:ascii="Courier New" w:hAnsi="Courier New" w:cs="Courier New"/>
        </w:rPr>
        <w:t xml:space="preserve">        </w:t>
      </w:r>
      <w:proofErr w:type="spellStart"/>
      <w:proofErr w:type="gramStart"/>
      <w:r w:rsidRPr="00182785">
        <w:rPr>
          <w:rFonts w:ascii="Courier New" w:hAnsi="Courier New" w:cs="Courier New"/>
        </w:rPr>
        <w:t>bx</w:t>
      </w:r>
      <w:proofErr w:type="spellEnd"/>
      <w:proofErr w:type="gramEnd"/>
      <w:r w:rsidRPr="00182785">
        <w:rPr>
          <w:rFonts w:ascii="Courier New" w:hAnsi="Courier New" w:cs="Courier New"/>
        </w:rPr>
        <w:t xml:space="preserve">    </w:t>
      </w:r>
      <w:proofErr w:type="spellStart"/>
      <w:r w:rsidRPr="00182785">
        <w:rPr>
          <w:rFonts w:ascii="Courier New" w:hAnsi="Courier New" w:cs="Courier New"/>
        </w:rPr>
        <w:t>lr</w:t>
      </w:r>
      <w:proofErr w:type="spellEnd"/>
    </w:p>
    <w:p w:rsidR="00113ACB" w:rsidRDefault="00113ACB" w:rsidP="00182785">
      <w:pPr>
        <w:spacing w:after="0"/>
        <w:rPr>
          <w:rFonts w:ascii="Courier New" w:hAnsi="Courier New" w:cs="Courier New"/>
        </w:rPr>
      </w:pPr>
    </w:p>
    <w:p w:rsidR="00113ACB" w:rsidRDefault="00113ACB" w:rsidP="00182785">
      <w:pPr>
        <w:spacing w:after="0"/>
        <w:rPr>
          <w:rFonts w:ascii="Courier New" w:hAnsi="Courier New" w:cs="Courier New"/>
        </w:rPr>
      </w:pPr>
      <w:r w:rsidRPr="00113ACB">
        <w:rPr>
          <w:rFonts w:ascii="Courier New" w:hAnsi="Courier New" w:cs="Courier New"/>
        </w:rPr>
        <w:t xml:space="preserve">    .</w:t>
      </w:r>
      <w:proofErr w:type="spellStart"/>
      <w:r w:rsidRPr="00113ACB">
        <w:rPr>
          <w:rFonts w:ascii="Courier New" w:hAnsi="Courier New" w:cs="Courier New"/>
        </w:rPr>
        <w:t>endasmfunc</w:t>
      </w:r>
      <w:proofErr w:type="spellEnd"/>
    </w:p>
    <w:p w:rsidR="00113ACB" w:rsidRPr="00182785" w:rsidRDefault="00113ACB" w:rsidP="00182785">
      <w:pPr>
        <w:spacing w:after="0"/>
        <w:rPr>
          <w:rFonts w:ascii="Courier New" w:hAnsi="Courier New" w:cs="Courier New"/>
          <w:b/>
          <w:sz w:val="24"/>
        </w:rPr>
      </w:pPr>
    </w:p>
    <w:p w:rsidR="006C0CB8" w:rsidRDefault="006C0CB8">
      <w:pPr>
        <w:spacing w:after="0"/>
        <w:rPr>
          <w:rFonts w:ascii="Arial" w:hAnsi="Arial"/>
          <w:b/>
          <w:sz w:val="24"/>
        </w:rPr>
      </w:pPr>
    </w:p>
    <w:p w:rsidR="00182785" w:rsidRDefault="00182785" w:rsidP="00182785">
      <w:pPr>
        <w:pStyle w:val="Heading3"/>
      </w:pPr>
      <w:r>
        <w:t>Global Function #2</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923"/>
        <w:gridCol w:w="990"/>
        <w:gridCol w:w="450"/>
        <w:gridCol w:w="630"/>
        <w:gridCol w:w="630"/>
        <w:gridCol w:w="540"/>
      </w:tblGrid>
      <w:tr w:rsidR="00182785" w:rsidTr="00EB4A19">
        <w:tc>
          <w:tcPr>
            <w:tcW w:w="2035" w:type="dxa"/>
          </w:tcPr>
          <w:p w:rsidR="00182785" w:rsidRDefault="00182785" w:rsidP="00EB4A19">
            <w:pPr>
              <w:spacing w:before="60"/>
              <w:rPr>
                <w:rFonts w:ascii="Arial" w:hAnsi="Arial" w:cs="Arial"/>
                <w:b/>
                <w:bCs/>
                <w:sz w:val="16"/>
              </w:rPr>
            </w:pPr>
            <w:r>
              <w:rPr>
                <w:rFonts w:ascii="Arial" w:hAnsi="Arial" w:cs="Arial"/>
                <w:b/>
                <w:bCs/>
                <w:sz w:val="16"/>
              </w:rPr>
              <w:t>Function Name</w:t>
            </w:r>
          </w:p>
        </w:tc>
        <w:tc>
          <w:tcPr>
            <w:tcW w:w="3923" w:type="dxa"/>
          </w:tcPr>
          <w:p w:rsidR="00182785" w:rsidRDefault="00182785" w:rsidP="00EB4A19">
            <w:pPr>
              <w:spacing w:before="60"/>
              <w:rPr>
                <w:rFonts w:ascii="Arial" w:hAnsi="Arial" w:cs="Arial"/>
                <w:sz w:val="16"/>
              </w:rPr>
            </w:pPr>
            <w:r w:rsidRPr="00182785">
              <w:rPr>
                <w:rFonts w:ascii="Arial" w:hAnsi="Arial" w:cs="Arial"/>
                <w:sz w:val="16"/>
              </w:rPr>
              <w:t>_</w:t>
            </w:r>
            <w:proofErr w:type="spellStart"/>
            <w:r w:rsidRPr="00182785">
              <w:rPr>
                <w:rFonts w:ascii="Arial" w:hAnsi="Arial" w:cs="Arial"/>
                <w:sz w:val="16"/>
              </w:rPr>
              <w:t>coreInitRegisters</w:t>
            </w:r>
            <w:proofErr w:type="spellEnd"/>
            <w:r w:rsidRPr="00182785">
              <w:rPr>
                <w:rFonts w:ascii="Arial" w:hAnsi="Arial" w:cs="Arial"/>
                <w:sz w:val="16"/>
              </w:rPr>
              <w:t>_</w:t>
            </w:r>
          </w:p>
        </w:tc>
        <w:tc>
          <w:tcPr>
            <w:tcW w:w="99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Type</w:t>
            </w:r>
          </w:p>
        </w:tc>
        <w:tc>
          <w:tcPr>
            <w:tcW w:w="450" w:type="dxa"/>
            <w:shd w:val="pct30" w:color="FFFF00" w:fill="auto"/>
          </w:tcPr>
          <w:p w:rsidR="00182785" w:rsidRDefault="00182785" w:rsidP="00EB4A19">
            <w:pPr>
              <w:spacing w:before="60"/>
              <w:ind w:right="-108"/>
              <w:rPr>
                <w:rFonts w:ascii="Arial" w:hAnsi="Arial" w:cs="Arial"/>
                <w:sz w:val="16"/>
              </w:rPr>
            </w:pPr>
            <w:r>
              <w:rPr>
                <w:rFonts w:ascii="Arial" w:hAnsi="Arial" w:cs="Arial"/>
                <w:sz w:val="16"/>
              </w:rPr>
              <w:t>Dir.</w:t>
            </w:r>
          </w:p>
        </w:tc>
        <w:tc>
          <w:tcPr>
            <w:tcW w:w="63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Min</w:t>
            </w:r>
          </w:p>
        </w:tc>
        <w:tc>
          <w:tcPr>
            <w:tcW w:w="63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182785" w:rsidRDefault="00182785" w:rsidP="00EB4A19">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82785" w:rsidTr="00EB4A19">
        <w:tc>
          <w:tcPr>
            <w:tcW w:w="2035" w:type="dxa"/>
          </w:tcPr>
          <w:p w:rsidR="00182785" w:rsidRDefault="00182785" w:rsidP="00EB4A19">
            <w:pPr>
              <w:spacing w:before="60"/>
              <w:rPr>
                <w:rFonts w:ascii="Arial" w:hAnsi="Arial" w:cs="Arial"/>
                <w:b/>
                <w:bCs/>
                <w:sz w:val="16"/>
              </w:rPr>
            </w:pPr>
            <w:r>
              <w:rPr>
                <w:rFonts w:ascii="Arial" w:hAnsi="Arial" w:cs="Arial"/>
                <w:b/>
                <w:bCs/>
                <w:sz w:val="16"/>
              </w:rPr>
              <w:t xml:space="preserve">Arguments Passed </w:t>
            </w:r>
          </w:p>
        </w:tc>
        <w:tc>
          <w:tcPr>
            <w:tcW w:w="3923" w:type="dxa"/>
          </w:tcPr>
          <w:p w:rsidR="00182785" w:rsidRDefault="00182785" w:rsidP="00EB4A19">
            <w:pPr>
              <w:spacing w:before="60"/>
              <w:rPr>
                <w:rFonts w:ascii="Arial" w:hAnsi="Arial" w:cs="Arial"/>
                <w:sz w:val="16"/>
              </w:rPr>
            </w:pPr>
            <w:r>
              <w:rPr>
                <w:rFonts w:ascii="Arial" w:hAnsi="Arial" w:cs="Arial"/>
                <w:sz w:val="16"/>
              </w:rPr>
              <w:t>None</w:t>
            </w:r>
          </w:p>
        </w:tc>
        <w:tc>
          <w:tcPr>
            <w:tcW w:w="990" w:type="dxa"/>
          </w:tcPr>
          <w:p w:rsidR="00182785" w:rsidRDefault="00182785" w:rsidP="00EB4A19">
            <w:pPr>
              <w:spacing w:before="60"/>
              <w:rPr>
                <w:rFonts w:ascii="Arial" w:hAnsi="Arial" w:cs="Arial"/>
                <w:sz w:val="16"/>
              </w:rPr>
            </w:pPr>
          </w:p>
        </w:tc>
        <w:tc>
          <w:tcPr>
            <w:tcW w:w="45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540" w:type="dxa"/>
            <w:shd w:val="pct15" w:color="auto" w:fill="auto"/>
          </w:tcPr>
          <w:p w:rsidR="00182785" w:rsidRDefault="00182785" w:rsidP="00EB4A19">
            <w:pPr>
              <w:spacing w:before="60"/>
              <w:rPr>
                <w:rFonts w:ascii="Arial" w:hAnsi="Arial" w:cs="Arial"/>
                <w:sz w:val="16"/>
              </w:rPr>
            </w:pPr>
          </w:p>
        </w:tc>
      </w:tr>
      <w:tr w:rsidR="00182785" w:rsidTr="00EB4A19">
        <w:tc>
          <w:tcPr>
            <w:tcW w:w="2035" w:type="dxa"/>
          </w:tcPr>
          <w:p w:rsidR="00182785" w:rsidRDefault="00182785" w:rsidP="00EB4A19">
            <w:pPr>
              <w:spacing w:before="60"/>
              <w:rPr>
                <w:rFonts w:ascii="Arial" w:hAnsi="Arial" w:cs="Arial"/>
                <w:b/>
                <w:bCs/>
                <w:sz w:val="16"/>
              </w:rPr>
            </w:pPr>
            <w:r>
              <w:rPr>
                <w:rFonts w:ascii="Arial" w:hAnsi="Arial" w:cs="Arial"/>
                <w:b/>
                <w:bCs/>
                <w:sz w:val="16"/>
              </w:rPr>
              <w:t>Return Value</w:t>
            </w:r>
          </w:p>
        </w:tc>
        <w:tc>
          <w:tcPr>
            <w:tcW w:w="3923" w:type="dxa"/>
          </w:tcPr>
          <w:p w:rsidR="00182785" w:rsidRDefault="00182785" w:rsidP="00EB4A19">
            <w:pPr>
              <w:spacing w:before="60"/>
              <w:rPr>
                <w:rFonts w:ascii="Arial" w:hAnsi="Arial" w:cs="Arial"/>
                <w:sz w:val="16"/>
              </w:rPr>
            </w:pPr>
            <w:r>
              <w:rPr>
                <w:rFonts w:ascii="Arial" w:hAnsi="Arial" w:cs="Arial"/>
                <w:sz w:val="16"/>
              </w:rPr>
              <w:t>None</w:t>
            </w:r>
          </w:p>
        </w:tc>
        <w:tc>
          <w:tcPr>
            <w:tcW w:w="990" w:type="dxa"/>
          </w:tcPr>
          <w:p w:rsidR="00182785" w:rsidRDefault="00182785" w:rsidP="00EB4A19">
            <w:pPr>
              <w:spacing w:before="60"/>
              <w:rPr>
                <w:rFonts w:ascii="Arial" w:hAnsi="Arial" w:cs="Arial"/>
                <w:sz w:val="16"/>
              </w:rPr>
            </w:pPr>
          </w:p>
        </w:tc>
        <w:tc>
          <w:tcPr>
            <w:tcW w:w="45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540" w:type="dxa"/>
          </w:tcPr>
          <w:p w:rsidR="00182785" w:rsidRDefault="00182785" w:rsidP="00EB4A19">
            <w:pPr>
              <w:spacing w:before="60"/>
              <w:rPr>
                <w:rFonts w:ascii="Arial" w:hAnsi="Arial" w:cs="Arial"/>
                <w:sz w:val="16"/>
              </w:rPr>
            </w:pPr>
          </w:p>
        </w:tc>
      </w:tr>
    </w:tbl>
    <w:p w:rsidR="00182785" w:rsidRDefault="00182785" w:rsidP="00182785">
      <w:pPr>
        <w:pStyle w:val="Heading4"/>
      </w:pPr>
      <w:r>
        <w:lastRenderedPageBreak/>
        <w:t>Description</w:t>
      </w:r>
    </w:p>
    <w:p w:rsidR="001B5D9F" w:rsidRPr="001B5D9F" w:rsidRDefault="001B5D9F" w:rsidP="001B5D9F">
      <w:r w:rsidRPr="001B5D9F">
        <w:t xml:space="preserve">Initialize CPU Registers, including banked registers for all modes.  This is required to be done at startup to ensure that both cores of the controller have identical starting register values to prevent a false trip of the core compare module.  Included are all core registers as well as all floating point registers.  Additionally, this function initializes the stack pointers for all modes of the </w:t>
      </w:r>
      <w:proofErr w:type="spellStart"/>
      <w:r w:rsidRPr="001B5D9F">
        <w:t>uController</w:t>
      </w:r>
      <w:proofErr w:type="spellEnd"/>
      <w:r w:rsidRPr="001B5D9F">
        <w:t xml:space="preserve">.  </w:t>
      </w:r>
      <w:r>
        <w:t>T</w:t>
      </w:r>
      <w:r w:rsidRPr="001B5D9F">
        <w:t>herefore, this function needs to get executed prior to any stack usage and prior to any read usage of any core or floating point registers.  The stack pointers are referenced by externally defined symbols (typically defined in the linker file) to allow for user configuration of the individual stack sizes.</w:t>
      </w:r>
    </w:p>
    <w:p w:rsidR="001B5D9F" w:rsidRPr="00674ADB" w:rsidRDefault="001B5D9F" w:rsidP="001B5D9F">
      <w:pPr>
        <w:spacing w:after="0"/>
        <w:rPr>
          <w:color w:val="FF0000"/>
        </w:rPr>
      </w:pPr>
    </w:p>
    <w:p w:rsidR="001B5D9F" w:rsidRPr="001B5D9F" w:rsidRDefault="001B5D9F" w:rsidP="001B5D9F">
      <w:pPr>
        <w:spacing w:after="0"/>
        <w:rPr>
          <w:rFonts w:ascii="Courier New" w:hAnsi="Courier New" w:cs="Courier New"/>
        </w:rPr>
      </w:pPr>
      <w:r w:rsidRPr="001B5D9F">
        <w:rPr>
          <w:rFonts w:ascii="Courier New" w:hAnsi="Courier New" w:cs="Courier New"/>
        </w:rPr>
        <w:tab/>
        <w:t>.ref _</w:t>
      </w:r>
      <w:proofErr w:type="spellStart"/>
      <w:r w:rsidRPr="001B5D9F">
        <w:rPr>
          <w:rFonts w:ascii="Courier New" w:hAnsi="Courier New" w:cs="Courier New"/>
        </w:rPr>
        <w:t>StackUSER</w:t>
      </w:r>
      <w:proofErr w:type="spellEnd"/>
      <w:r w:rsidRPr="001B5D9F">
        <w:rPr>
          <w:rFonts w:ascii="Courier New" w:hAnsi="Courier New" w:cs="Courier New"/>
        </w:rPr>
        <w:t>_</w:t>
      </w:r>
    </w:p>
    <w:p w:rsidR="001B5D9F" w:rsidRPr="001B5D9F" w:rsidRDefault="001B5D9F" w:rsidP="001B5D9F">
      <w:pPr>
        <w:spacing w:after="0"/>
        <w:rPr>
          <w:rFonts w:ascii="Courier New" w:hAnsi="Courier New" w:cs="Courier New"/>
        </w:rPr>
      </w:pPr>
      <w:r w:rsidRPr="001B5D9F">
        <w:rPr>
          <w:rFonts w:ascii="Courier New" w:hAnsi="Courier New" w:cs="Courier New"/>
        </w:rPr>
        <w:tab/>
        <w:t>.ref _</w:t>
      </w:r>
      <w:proofErr w:type="spellStart"/>
      <w:r w:rsidRPr="001B5D9F">
        <w:rPr>
          <w:rFonts w:ascii="Courier New" w:hAnsi="Courier New" w:cs="Courier New"/>
        </w:rPr>
        <w:t>StackFIQ</w:t>
      </w:r>
      <w:proofErr w:type="spellEnd"/>
      <w:r w:rsidRPr="001B5D9F">
        <w:rPr>
          <w:rFonts w:ascii="Courier New" w:hAnsi="Courier New" w:cs="Courier New"/>
        </w:rPr>
        <w:t>_</w:t>
      </w:r>
    </w:p>
    <w:p w:rsidR="001B5D9F" w:rsidRPr="001B5D9F" w:rsidRDefault="001B5D9F" w:rsidP="001B5D9F">
      <w:pPr>
        <w:spacing w:after="0"/>
        <w:rPr>
          <w:rFonts w:ascii="Courier New" w:hAnsi="Courier New" w:cs="Courier New"/>
        </w:rPr>
      </w:pPr>
      <w:r w:rsidRPr="001B5D9F">
        <w:rPr>
          <w:rFonts w:ascii="Courier New" w:hAnsi="Courier New" w:cs="Courier New"/>
        </w:rPr>
        <w:tab/>
        <w:t>.ref _</w:t>
      </w:r>
      <w:proofErr w:type="spellStart"/>
      <w:r w:rsidRPr="001B5D9F">
        <w:rPr>
          <w:rFonts w:ascii="Courier New" w:hAnsi="Courier New" w:cs="Courier New"/>
        </w:rPr>
        <w:t>StackUND</w:t>
      </w:r>
      <w:proofErr w:type="spellEnd"/>
      <w:r w:rsidRPr="001B5D9F">
        <w:rPr>
          <w:rFonts w:ascii="Courier New" w:hAnsi="Courier New" w:cs="Courier New"/>
        </w:rPr>
        <w:t>_</w:t>
      </w:r>
    </w:p>
    <w:p w:rsidR="001B5D9F" w:rsidRPr="001B5D9F" w:rsidRDefault="001B5D9F" w:rsidP="001B5D9F">
      <w:pPr>
        <w:spacing w:after="0"/>
        <w:rPr>
          <w:rFonts w:ascii="Courier New" w:hAnsi="Courier New" w:cs="Courier New"/>
        </w:rPr>
      </w:pPr>
      <w:r w:rsidRPr="001B5D9F">
        <w:rPr>
          <w:rFonts w:ascii="Courier New" w:hAnsi="Courier New" w:cs="Courier New"/>
        </w:rPr>
        <w:tab/>
        <w:t>.ref _</w:t>
      </w:r>
      <w:proofErr w:type="spellStart"/>
      <w:r w:rsidRPr="001B5D9F">
        <w:rPr>
          <w:rFonts w:ascii="Courier New" w:hAnsi="Courier New" w:cs="Courier New"/>
        </w:rPr>
        <w:t>StackIRQ</w:t>
      </w:r>
      <w:proofErr w:type="spellEnd"/>
      <w:r w:rsidRPr="001B5D9F">
        <w:rPr>
          <w:rFonts w:ascii="Courier New" w:hAnsi="Courier New" w:cs="Courier New"/>
        </w:rPr>
        <w:t>_</w:t>
      </w:r>
    </w:p>
    <w:p w:rsidR="001B5D9F" w:rsidRPr="001B5D9F" w:rsidRDefault="001B5D9F" w:rsidP="001B5D9F">
      <w:pPr>
        <w:spacing w:after="0"/>
        <w:rPr>
          <w:rFonts w:ascii="Courier New" w:hAnsi="Courier New" w:cs="Courier New"/>
        </w:rPr>
      </w:pPr>
      <w:r w:rsidRPr="001B5D9F">
        <w:rPr>
          <w:rFonts w:ascii="Courier New" w:hAnsi="Courier New" w:cs="Courier New"/>
        </w:rPr>
        <w:tab/>
        <w:t>.ref _</w:t>
      </w:r>
      <w:proofErr w:type="spellStart"/>
      <w:r w:rsidRPr="001B5D9F">
        <w:rPr>
          <w:rFonts w:ascii="Courier New" w:hAnsi="Courier New" w:cs="Courier New"/>
        </w:rPr>
        <w:t>StackABORT</w:t>
      </w:r>
      <w:proofErr w:type="spellEnd"/>
      <w:r w:rsidRPr="001B5D9F">
        <w:rPr>
          <w:rFonts w:ascii="Courier New" w:hAnsi="Courier New" w:cs="Courier New"/>
        </w:rPr>
        <w:t>_</w:t>
      </w:r>
    </w:p>
    <w:p w:rsidR="001B5D9F" w:rsidRPr="001B5D9F" w:rsidRDefault="001B5D9F" w:rsidP="001B5D9F">
      <w:pPr>
        <w:spacing w:after="0"/>
        <w:rPr>
          <w:rFonts w:ascii="Courier New" w:hAnsi="Courier New" w:cs="Courier New"/>
        </w:rPr>
      </w:pPr>
      <w:r w:rsidRPr="001B5D9F">
        <w:rPr>
          <w:rFonts w:ascii="Courier New" w:hAnsi="Courier New" w:cs="Courier New"/>
        </w:rPr>
        <w:tab/>
        <w:t>.ref _</w:t>
      </w:r>
      <w:proofErr w:type="spellStart"/>
      <w:r w:rsidRPr="001B5D9F">
        <w:rPr>
          <w:rFonts w:ascii="Courier New" w:hAnsi="Courier New" w:cs="Courier New"/>
        </w:rPr>
        <w:t>StackSVC</w:t>
      </w:r>
      <w:proofErr w:type="spellEnd"/>
      <w:r w:rsidRPr="001B5D9F">
        <w:rPr>
          <w:rFonts w:ascii="Courier New" w:hAnsi="Courier New" w:cs="Courier New"/>
        </w:rPr>
        <w:t>_</w:t>
      </w:r>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sidRPr="001B5D9F">
        <w:rPr>
          <w:rFonts w:ascii="Courier New" w:hAnsi="Courier New" w:cs="Courier New"/>
        </w:rPr>
        <w:tab/>
        <w:t>.</w:t>
      </w:r>
      <w:proofErr w:type="spellStart"/>
      <w:r w:rsidRPr="001B5D9F">
        <w:rPr>
          <w:rFonts w:ascii="Courier New" w:hAnsi="Courier New" w:cs="Courier New"/>
        </w:rPr>
        <w:t>def</w:t>
      </w:r>
      <w:proofErr w:type="spellEnd"/>
      <w:r w:rsidRPr="001B5D9F">
        <w:rPr>
          <w:rFonts w:ascii="Courier New" w:hAnsi="Courier New" w:cs="Courier New"/>
        </w:rPr>
        <w:t xml:space="preserve">     _</w:t>
      </w:r>
      <w:proofErr w:type="spellStart"/>
      <w:r w:rsidRPr="001B5D9F">
        <w:rPr>
          <w:rFonts w:ascii="Courier New" w:hAnsi="Courier New" w:cs="Courier New"/>
        </w:rPr>
        <w:t>coreInitRegisters</w:t>
      </w:r>
      <w:proofErr w:type="spellEnd"/>
      <w:r w:rsidRPr="001B5D9F">
        <w:rPr>
          <w:rFonts w:ascii="Courier New" w:hAnsi="Courier New" w:cs="Courier New"/>
        </w:rPr>
        <w:t>_</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r w:rsidRPr="001B5D9F">
        <w:rPr>
          <w:rFonts w:ascii="Courier New" w:hAnsi="Courier New" w:cs="Courier New"/>
        </w:rPr>
        <w:t>asmfunc</w:t>
      </w:r>
      <w:proofErr w:type="spellEnd"/>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sidRPr="001B5D9F">
        <w:rPr>
          <w:rFonts w:ascii="Courier New" w:hAnsi="Courier New" w:cs="Courier New"/>
        </w:rPr>
        <w:t>_</w:t>
      </w:r>
      <w:proofErr w:type="spellStart"/>
      <w:r w:rsidRPr="001B5D9F">
        <w:rPr>
          <w:rFonts w:ascii="Courier New" w:hAnsi="Courier New" w:cs="Courier New"/>
        </w:rPr>
        <w:t>coreInitRegisters</w:t>
      </w:r>
      <w:proofErr w:type="spellEnd"/>
      <w:r w:rsidRPr="001B5D9F">
        <w:rPr>
          <w:rFonts w:ascii="Courier New" w:hAnsi="Courier New" w:cs="Courier New"/>
        </w:rPr>
        <w:t>_</w:t>
      </w:r>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sidRPr="001B5D9F">
        <w:rPr>
          <w:rFonts w:ascii="Courier New" w:hAnsi="Courier New" w:cs="Courier New"/>
        </w:rPr>
        <w:tab/>
        <w:t>; After reset, the CPU is in the Supervisor mode (M = 10011)</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r0,  </w:t>
      </w:r>
      <w:proofErr w:type="spellStart"/>
      <w:r w:rsidRPr="001B5D9F">
        <w:rPr>
          <w:rFonts w:ascii="Courier New" w:hAnsi="Courier New" w:cs="Courier New"/>
        </w:rPr>
        <w:t>lr</w:t>
      </w:r>
      <w:proofErr w:type="spellEnd"/>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r1,  #0x0000</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r2,  #0x0000</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r3,  #0x0000</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r4,  #0x0000</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r5,  #0x0000</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r6,  #0x0000</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r7,  #0x0000</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r8,  #0x0000</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r9,  #0x0000</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r10, #0x0000</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r11, #0x0000</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r12, #0x0000</w:t>
      </w:r>
    </w:p>
    <w:p w:rsidR="001B5D9F" w:rsidRPr="001B5D9F" w:rsidRDefault="001B5D9F" w:rsidP="001B5D9F">
      <w:pPr>
        <w:spacing w:after="0"/>
        <w:rPr>
          <w:rFonts w:ascii="Courier New" w:hAnsi="Courier New" w:cs="Courier New"/>
        </w:rPr>
      </w:pPr>
      <w:r w:rsidRPr="001B5D9F">
        <w:rPr>
          <w:rFonts w:ascii="Courier New" w:hAnsi="Courier New" w:cs="Courier New"/>
        </w:rPr>
        <w:tab/>
      </w:r>
      <w:r w:rsidRPr="001B5D9F">
        <w:rPr>
          <w:rFonts w:ascii="Courier New" w:hAnsi="Courier New" w:cs="Courier New"/>
        </w:rPr>
        <w:tab/>
      </w:r>
      <w:proofErr w:type="spellStart"/>
      <w:proofErr w:type="gramStart"/>
      <w:r w:rsidRPr="001B5D9F">
        <w:rPr>
          <w:rFonts w:ascii="Courier New" w:hAnsi="Courier New" w:cs="Courier New"/>
        </w:rPr>
        <w:t>ldr</w:t>
      </w:r>
      <w:proofErr w:type="spellEnd"/>
      <w:proofErr w:type="gramEnd"/>
      <w:r w:rsidRPr="001B5D9F">
        <w:rPr>
          <w:rFonts w:ascii="Courier New" w:hAnsi="Courier New" w:cs="Courier New"/>
        </w:rPr>
        <w:t xml:space="preserve"> </w:t>
      </w:r>
      <w:proofErr w:type="spellStart"/>
      <w:r w:rsidRPr="001B5D9F">
        <w:rPr>
          <w:rFonts w:ascii="Courier New" w:hAnsi="Courier New" w:cs="Courier New"/>
        </w:rPr>
        <w:t>sp</w:t>
      </w:r>
      <w:proofErr w:type="spellEnd"/>
      <w:r w:rsidRPr="001B5D9F">
        <w:rPr>
          <w:rFonts w:ascii="Courier New" w:hAnsi="Courier New" w:cs="Courier New"/>
        </w:rPr>
        <w:t xml:space="preserve">,  </w:t>
      </w:r>
      <w:proofErr w:type="spellStart"/>
      <w:r w:rsidRPr="001B5D9F">
        <w:rPr>
          <w:rFonts w:ascii="Courier New" w:hAnsi="Courier New" w:cs="Courier New"/>
        </w:rPr>
        <w:t>svcSp</w:t>
      </w:r>
      <w:proofErr w:type="spellEnd"/>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 Switch to FIQ mode (M = 10001)</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gramStart"/>
      <w:r w:rsidRPr="001B5D9F">
        <w:rPr>
          <w:rFonts w:ascii="Courier New" w:hAnsi="Courier New" w:cs="Courier New"/>
        </w:rPr>
        <w:t>cps</w:t>
      </w:r>
      <w:proofErr w:type="gramEnd"/>
      <w:r w:rsidRPr="001B5D9F">
        <w:rPr>
          <w:rFonts w:ascii="Courier New" w:hAnsi="Courier New" w:cs="Courier New"/>
        </w:rPr>
        <w:t xml:space="preserve">      #17</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r8,  #0x0000</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r9,  #0x0000</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r10, #0x0000</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r11, #0x0000</w:t>
      </w:r>
    </w:p>
    <w:p w:rsidR="001B5D9F" w:rsidRPr="001B5D9F" w:rsidRDefault="001B5D9F" w:rsidP="001B5D9F">
      <w:pPr>
        <w:spacing w:after="0"/>
        <w:rPr>
          <w:rFonts w:ascii="Courier New" w:hAnsi="Courier New" w:cs="Courier New"/>
        </w:rPr>
      </w:pPr>
      <w:r w:rsidRPr="001B5D9F">
        <w:rPr>
          <w:rFonts w:ascii="Courier New" w:hAnsi="Courier New" w:cs="Courier New"/>
        </w:rPr>
        <w:tab/>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r12, #0x0000</w:t>
      </w:r>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sidRPr="001B5D9F">
        <w:rPr>
          <w:rFonts w:ascii="Courier New" w:hAnsi="Courier New" w:cs="Courier New"/>
        </w:rPr>
        <w:tab/>
      </w:r>
      <w:r w:rsidRPr="001B5D9F">
        <w:rPr>
          <w:rFonts w:ascii="Courier New" w:hAnsi="Courier New" w:cs="Courier New"/>
        </w:rPr>
        <w:tab/>
        <w:t>; Abort mode</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gramStart"/>
      <w:r w:rsidRPr="001B5D9F">
        <w:rPr>
          <w:rFonts w:ascii="Courier New" w:hAnsi="Courier New" w:cs="Courier New"/>
        </w:rPr>
        <w:t>cps</w:t>
      </w:r>
      <w:proofErr w:type="gramEnd"/>
      <w:r w:rsidRPr="001B5D9F">
        <w:rPr>
          <w:rFonts w:ascii="Courier New" w:hAnsi="Courier New" w:cs="Courier New"/>
        </w:rPr>
        <w:t xml:space="preserve">   #23</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ldr</w:t>
      </w:r>
      <w:proofErr w:type="spellEnd"/>
      <w:proofErr w:type="gramEnd"/>
      <w:r w:rsidRPr="001B5D9F">
        <w:rPr>
          <w:rFonts w:ascii="Courier New" w:hAnsi="Courier New" w:cs="Courier New"/>
        </w:rPr>
        <w:t xml:space="preserve">   </w:t>
      </w:r>
      <w:proofErr w:type="spellStart"/>
      <w:r w:rsidRPr="001B5D9F">
        <w:rPr>
          <w:rFonts w:ascii="Courier New" w:hAnsi="Courier New" w:cs="Courier New"/>
        </w:rPr>
        <w:t>sp</w:t>
      </w:r>
      <w:proofErr w:type="spellEnd"/>
      <w:r w:rsidRPr="001B5D9F">
        <w:rPr>
          <w:rFonts w:ascii="Courier New" w:hAnsi="Courier New" w:cs="Courier New"/>
        </w:rPr>
        <w:t xml:space="preserve">,       </w:t>
      </w:r>
      <w:proofErr w:type="spellStart"/>
      <w:r w:rsidRPr="001B5D9F">
        <w:rPr>
          <w:rFonts w:ascii="Courier New" w:hAnsi="Courier New" w:cs="Courier New"/>
        </w:rPr>
        <w:t>abortSp</w:t>
      </w:r>
      <w:proofErr w:type="spellEnd"/>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w:t>
      </w:r>
      <w:proofErr w:type="spellStart"/>
      <w:r w:rsidRPr="001B5D9F">
        <w:rPr>
          <w:rFonts w:ascii="Courier New" w:hAnsi="Courier New" w:cs="Courier New"/>
        </w:rPr>
        <w:t>lr</w:t>
      </w:r>
      <w:proofErr w:type="spellEnd"/>
      <w:r w:rsidRPr="001B5D9F">
        <w:rPr>
          <w:rFonts w:ascii="Courier New" w:hAnsi="Courier New" w:cs="Courier New"/>
        </w:rPr>
        <w:t>,</w:t>
      </w:r>
      <w:r w:rsidRPr="001B5D9F">
        <w:rPr>
          <w:rFonts w:ascii="Courier New" w:hAnsi="Courier New" w:cs="Courier New"/>
        </w:rPr>
        <w:tab/>
      </w:r>
      <w:r w:rsidRPr="001B5D9F">
        <w:rPr>
          <w:rFonts w:ascii="Courier New" w:hAnsi="Courier New" w:cs="Courier New"/>
        </w:rPr>
        <w:tab/>
        <w:t>r0</w:t>
      </w:r>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sidRPr="001B5D9F">
        <w:rPr>
          <w:rFonts w:ascii="Courier New" w:hAnsi="Courier New" w:cs="Courier New"/>
        </w:rPr>
        <w:lastRenderedPageBreak/>
        <w:t xml:space="preserve">        ; Undefined instruction mode</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gramStart"/>
      <w:r w:rsidRPr="001B5D9F">
        <w:rPr>
          <w:rFonts w:ascii="Courier New" w:hAnsi="Courier New" w:cs="Courier New"/>
        </w:rPr>
        <w:t>cps</w:t>
      </w:r>
      <w:proofErr w:type="gramEnd"/>
      <w:r w:rsidRPr="001B5D9F">
        <w:rPr>
          <w:rFonts w:ascii="Courier New" w:hAnsi="Courier New" w:cs="Courier New"/>
        </w:rPr>
        <w:t xml:space="preserve">   #27</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ldr</w:t>
      </w:r>
      <w:proofErr w:type="spellEnd"/>
      <w:proofErr w:type="gramEnd"/>
      <w:r w:rsidRPr="001B5D9F">
        <w:rPr>
          <w:rFonts w:ascii="Courier New" w:hAnsi="Courier New" w:cs="Courier New"/>
        </w:rPr>
        <w:t xml:space="preserve">   </w:t>
      </w:r>
      <w:proofErr w:type="spellStart"/>
      <w:r w:rsidRPr="001B5D9F">
        <w:rPr>
          <w:rFonts w:ascii="Courier New" w:hAnsi="Courier New" w:cs="Courier New"/>
        </w:rPr>
        <w:t>sp</w:t>
      </w:r>
      <w:proofErr w:type="spellEnd"/>
      <w:r w:rsidRPr="001B5D9F">
        <w:rPr>
          <w:rFonts w:ascii="Courier New" w:hAnsi="Courier New" w:cs="Courier New"/>
        </w:rPr>
        <w:t xml:space="preserve">,       </w:t>
      </w:r>
      <w:proofErr w:type="spellStart"/>
      <w:r w:rsidRPr="001B5D9F">
        <w:rPr>
          <w:rFonts w:ascii="Courier New" w:hAnsi="Courier New" w:cs="Courier New"/>
        </w:rPr>
        <w:t>undefSp</w:t>
      </w:r>
      <w:proofErr w:type="spellEnd"/>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w:t>
      </w:r>
      <w:proofErr w:type="spellStart"/>
      <w:r w:rsidRPr="001B5D9F">
        <w:rPr>
          <w:rFonts w:ascii="Courier New" w:hAnsi="Courier New" w:cs="Courier New"/>
        </w:rPr>
        <w:t>lr</w:t>
      </w:r>
      <w:proofErr w:type="spellEnd"/>
      <w:r w:rsidRPr="001B5D9F">
        <w:rPr>
          <w:rFonts w:ascii="Courier New" w:hAnsi="Courier New" w:cs="Courier New"/>
        </w:rPr>
        <w:t>,</w:t>
      </w:r>
      <w:r w:rsidRPr="001B5D9F">
        <w:rPr>
          <w:rFonts w:ascii="Courier New" w:hAnsi="Courier New" w:cs="Courier New"/>
        </w:rPr>
        <w:tab/>
      </w:r>
      <w:r w:rsidRPr="001B5D9F">
        <w:rPr>
          <w:rFonts w:ascii="Courier New" w:hAnsi="Courier New" w:cs="Courier New"/>
        </w:rPr>
        <w:tab/>
        <w:t>r0</w:t>
      </w:r>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 FIQ mode</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gramStart"/>
      <w:r w:rsidRPr="001B5D9F">
        <w:rPr>
          <w:rFonts w:ascii="Courier New" w:hAnsi="Courier New" w:cs="Courier New"/>
        </w:rPr>
        <w:t>cps</w:t>
      </w:r>
      <w:proofErr w:type="gramEnd"/>
      <w:r w:rsidRPr="001B5D9F">
        <w:rPr>
          <w:rFonts w:ascii="Courier New" w:hAnsi="Courier New" w:cs="Courier New"/>
        </w:rPr>
        <w:t xml:space="preserve">   #17</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ldr</w:t>
      </w:r>
      <w:proofErr w:type="spellEnd"/>
      <w:proofErr w:type="gramEnd"/>
      <w:r w:rsidRPr="001B5D9F">
        <w:rPr>
          <w:rFonts w:ascii="Courier New" w:hAnsi="Courier New" w:cs="Courier New"/>
        </w:rPr>
        <w:t xml:space="preserve">   </w:t>
      </w:r>
      <w:proofErr w:type="spellStart"/>
      <w:r w:rsidRPr="001B5D9F">
        <w:rPr>
          <w:rFonts w:ascii="Courier New" w:hAnsi="Courier New" w:cs="Courier New"/>
        </w:rPr>
        <w:t>sp</w:t>
      </w:r>
      <w:proofErr w:type="spellEnd"/>
      <w:r w:rsidRPr="001B5D9F">
        <w:rPr>
          <w:rFonts w:ascii="Courier New" w:hAnsi="Courier New" w:cs="Courier New"/>
        </w:rPr>
        <w:t xml:space="preserve">,       </w:t>
      </w:r>
      <w:proofErr w:type="spellStart"/>
      <w:r w:rsidRPr="001B5D9F">
        <w:rPr>
          <w:rFonts w:ascii="Courier New" w:hAnsi="Courier New" w:cs="Courier New"/>
        </w:rPr>
        <w:t>fiqSp</w:t>
      </w:r>
      <w:proofErr w:type="spellEnd"/>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w:t>
      </w:r>
      <w:proofErr w:type="spellStart"/>
      <w:r w:rsidRPr="001B5D9F">
        <w:rPr>
          <w:rFonts w:ascii="Courier New" w:hAnsi="Courier New" w:cs="Courier New"/>
        </w:rPr>
        <w:t>lr</w:t>
      </w:r>
      <w:proofErr w:type="spellEnd"/>
      <w:r w:rsidRPr="001B5D9F">
        <w:rPr>
          <w:rFonts w:ascii="Courier New" w:hAnsi="Courier New" w:cs="Courier New"/>
        </w:rPr>
        <w:t>,</w:t>
      </w:r>
      <w:r w:rsidRPr="001B5D9F">
        <w:rPr>
          <w:rFonts w:ascii="Courier New" w:hAnsi="Courier New" w:cs="Courier New"/>
        </w:rPr>
        <w:tab/>
      </w:r>
      <w:r w:rsidRPr="001B5D9F">
        <w:rPr>
          <w:rFonts w:ascii="Courier New" w:hAnsi="Courier New" w:cs="Courier New"/>
        </w:rPr>
        <w:tab/>
        <w:t>r0</w:t>
      </w:r>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 IRQ mode</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gramStart"/>
      <w:r w:rsidRPr="001B5D9F">
        <w:rPr>
          <w:rFonts w:ascii="Courier New" w:hAnsi="Courier New" w:cs="Courier New"/>
        </w:rPr>
        <w:t>cps</w:t>
      </w:r>
      <w:proofErr w:type="gramEnd"/>
      <w:r w:rsidRPr="001B5D9F">
        <w:rPr>
          <w:rFonts w:ascii="Courier New" w:hAnsi="Courier New" w:cs="Courier New"/>
        </w:rPr>
        <w:t xml:space="preserve">   #18</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ldr</w:t>
      </w:r>
      <w:proofErr w:type="spellEnd"/>
      <w:proofErr w:type="gramEnd"/>
      <w:r w:rsidRPr="001B5D9F">
        <w:rPr>
          <w:rFonts w:ascii="Courier New" w:hAnsi="Courier New" w:cs="Courier New"/>
        </w:rPr>
        <w:t xml:space="preserve">   </w:t>
      </w:r>
      <w:proofErr w:type="spellStart"/>
      <w:r w:rsidRPr="001B5D9F">
        <w:rPr>
          <w:rFonts w:ascii="Courier New" w:hAnsi="Courier New" w:cs="Courier New"/>
        </w:rPr>
        <w:t>sp</w:t>
      </w:r>
      <w:proofErr w:type="spellEnd"/>
      <w:r w:rsidRPr="001B5D9F">
        <w:rPr>
          <w:rFonts w:ascii="Courier New" w:hAnsi="Courier New" w:cs="Courier New"/>
        </w:rPr>
        <w:t xml:space="preserve">,       </w:t>
      </w:r>
      <w:proofErr w:type="spellStart"/>
      <w:r w:rsidRPr="001B5D9F">
        <w:rPr>
          <w:rFonts w:ascii="Courier New" w:hAnsi="Courier New" w:cs="Courier New"/>
        </w:rPr>
        <w:t>irqSp</w:t>
      </w:r>
      <w:proofErr w:type="spellEnd"/>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w:t>
      </w:r>
      <w:proofErr w:type="spellStart"/>
      <w:r w:rsidRPr="001B5D9F">
        <w:rPr>
          <w:rFonts w:ascii="Courier New" w:hAnsi="Courier New" w:cs="Courier New"/>
        </w:rPr>
        <w:t>lr</w:t>
      </w:r>
      <w:proofErr w:type="spellEnd"/>
      <w:r w:rsidRPr="001B5D9F">
        <w:rPr>
          <w:rFonts w:ascii="Courier New" w:hAnsi="Courier New" w:cs="Courier New"/>
        </w:rPr>
        <w:t>,</w:t>
      </w:r>
      <w:r w:rsidRPr="001B5D9F">
        <w:rPr>
          <w:rFonts w:ascii="Courier New" w:hAnsi="Courier New" w:cs="Courier New"/>
        </w:rPr>
        <w:tab/>
      </w:r>
      <w:r w:rsidRPr="001B5D9F">
        <w:rPr>
          <w:rFonts w:ascii="Courier New" w:hAnsi="Courier New" w:cs="Courier New"/>
        </w:rPr>
        <w:tab/>
        <w:t>r0</w:t>
      </w:r>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 System mode</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gramStart"/>
      <w:r w:rsidRPr="001B5D9F">
        <w:rPr>
          <w:rFonts w:ascii="Courier New" w:hAnsi="Courier New" w:cs="Courier New"/>
        </w:rPr>
        <w:t>cps</w:t>
      </w:r>
      <w:proofErr w:type="gramEnd"/>
      <w:r w:rsidRPr="001B5D9F">
        <w:rPr>
          <w:rFonts w:ascii="Courier New" w:hAnsi="Courier New" w:cs="Courier New"/>
        </w:rPr>
        <w:t xml:space="preserve">   #31</w:t>
      </w:r>
    </w:p>
    <w:p w:rsidR="001B5D9F" w:rsidRPr="001B5D9F" w:rsidRDefault="00224DFD" w:rsidP="001B5D9F">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ldr</w:t>
      </w:r>
      <w:proofErr w:type="spellEnd"/>
      <w:proofErr w:type="gramEnd"/>
      <w:r>
        <w:rPr>
          <w:rFonts w:ascii="Courier New" w:hAnsi="Courier New" w:cs="Courier New"/>
        </w:rPr>
        <w:t xml:space="preserve">   </w:t>
      </w:r>
      <w:proofErr w:type="spellStart"/>
      <w:r>
        <w:rPr>
          <w:rFonts w:ascii="Courier New" w:hAnsi="Courier New" w:cs="Courier New"/>
        </w:rPr>
        <w:t>sp</w:t>
      </w:r>
      <w:proofErr w:type="spellEnd"/>
      <w:r>
        <w:rPr>
          <w:rFonts w:ascii="Courier New" w:hAnsi="Courier New" w:cs="Courier New"/>
        </w:rPr>
        <w:t xml:space="preserve">,       </w:t>
      </w:r>
      <w:proofErr w:type="spellStart"/>
      <w:r>
        <w:rPr>
          <w:rFonts w:ascii="Courier New" w:hAnsi="Courier New" w:cs="Courier New"/>
        </w:rPr>
        <w:t>userSp</w:t>
      </w:r>
      <w:proofErr w:type="spellEnd"/>
      <w:r>
        <w:rPr>
          <w:rFonts w:ascii="Courier New" w:hAnsi="Courier New" w:cs="Courier New"/>
        </w:rPr>
        <w:t xml:space="preserve">   </w:t>
      </w:r>
      <w:r w:rsidR="001B5D9F" w:rsidRPr="001B5D9F">
        <w:rPr>
          <w:rFonts w:ascii="Courier New" w:hAnsi="Courier New" w:cs="Courier New"/>
        </w:rPr>
        <w:t>; SYS mode shares stack with User mode</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mov</w:t>
      </w:r>
      <w:proofErr w:type="spellEnd"/>
      <w:proofErr w:type="gramEnd"/>
      <w:r w:rsidRPr="001B5D9F">
        <w:rPr>
          <w:rFonts w:ascii="Courier New" w:hAnsi="Courier New" w:cs="Courier New"/>
        </w:rPr>
        <w:t xml:space="preserve">   </w:t>
      </w:r>
      <w:proofErr w:type="spellStart"/>
      <w:r w:rsidRPr="001B5D9F">
        <w:rPr>
          <w:rFonts w:ascii="Courier New" w:hAnsi="Courier New" w:cs="Courier New"/>
        </w:rPr>
        <w:t>lr</w:t>
      </w:r>
      <w:proofErr w:type="spellEnd"/>
      <w:r w:rsidRPr="001B5D9F">
        <w:rPr>
          <w:rFonts w:ascii="Courier New" w:hAnsi="Courier New" w:cs="Courier New"/>
        </w:rPr>
        <w:t>,</w:t>
      </w:r>
      <w:r w:rsidRPr="001B5D9F">
        <w:rPr>
          <w:rFonts w:ascii="Courier New" w:hAnsi="Courier New" w:cs="Courier New"/>
        </w:rPr>
        <w:tab/>
      </w:r>
      <w:r w:rsidRPr="001B5D9F">
        <w:rPr>
          <w:rFonts w:ascii="Courier New" w:hAnsi="Courier New" w:cs="Courier New"/>
        </w:rPr>
        <w:tab/>
        <w:t>r0</w:t>
      </w:r>
    </w:p>
    <w:p w:rsidR="001B5D9F" w:rsidRPr="001B5D9F" w:rsidRDefault="001B5D9F" w:rsidP="001B5D9F">
      <w:pPr>
        <w:spacing w:after="0"/>
        <w:rPr>
          <w:rFonts w:ascii="Courier New" w:hAnsi="Courier New" w:cs="Courier New"/>
        </w:rPr>
      </w:pPr>
    </w:p>
    <w:p w:rsidR="001B5D9F" w:rsidRPr="001B5D9F" w:rsidRDefault="00224DFD" w:rsidP="001B5D9F">
      <w:pPr>
        <w:spacing w:after="0"/>
        <w:rPr>
          <w:rFonts w:ascii="Courier New" w:hAnsi="Courier New" w:cs="Courier New"/>
        </w:rPr>
      </w:pPr>
      <w:r>
        <w:rPr>
          <w:rFonts w:ascii="Courier New" w:hAnsi="Courier New" w:cs="Courier New"/>
        </w:rPr>
        <w:tab/>
        <w:t xml:space="preserve">  </w:t>
      </w:r>
      <w:r w:rsidR="001B5D9F" w:rsidRPr="001B5D9F">
        <w:rPr>
          <w:rFonts w:ascii="Courier New" w:hAnsi="Courier New" w:cs="Courier New"/>
        </w:rPr>
        <w:t>; Switch back to Supervisor Mode (M = 10011)</w:t>
      </w:r>
    </w:p>
    <w:p w:rsidR="001B5D9F" w:rsidRPr="001B5D9F" w:rsidRDefault="00224DFD" w:rsidP="001B5D9F">
      <w:pPr>
        <w:spacing w:after="0"/>
        <w:rPr>
          <w:rFonts w:ascii="Courier New" w:hAnsi="Courier New" w:cs="Courier New"/>
        </w:rPr>
      </w:pPr>
      <w:r>
        <w:rPr>
          <w:rFonts w:ascii="Courier New" w:hAnsi="Courier New" w:cs="Courier New"/>
        </w:rPr>
        <w:tab/>
        <w:t xml:space="preserve">  </w:t>
      </w:r>
      <w:proofErr w:type="gramStart"/>
      <w:r w:rsidR="001B5D9F" w:rsidRPr="001B5D9F">
        <w:rPr>
          <w:rFonts w:ascii="Courier New" w:hAnsi="Courier New" w:cs="Courier New"/>
        </w:rPr>
        <w:t>cps</w:t>
      </w:r>
      <w:proofErr w:type="gramEnd"/>
      <w:r w:rsidR="001B5D9F" w:rsidRPr="001B5D9F">
        <w:rPr>
          <w:rFonts w:ascii="Courier New" w:hAnsi="Courier New" w:cs="Courier New"/>
        </w:rPr>
        <w:t xml:space="preserve"> #19</w:t>
      </w:r>
    </w:p>
    <w:p w:rsidR="001B5D9F" w:rsidRPr="001B5D9F" w:rsidRDefault="00224DFD" w:rsidP="001B5D9F">
      <w:pPr>
        <w:spacing w:after="0"/>
        <w:rPr>
          <w:rFonts w:ascii="Courier New" w:hAnsi="Courier New" w:cs="Courier New"/>
        </w:rPr>
      </w:pPr>
      <w:r>
        <w:rPr>
          <w:rFonts w:ascii="Courier New" w:hAnsi="Courier New" w:cs="Courier New"/>
        </w:rPr>
        <w:tab/>
        <w:t xml:space="preserve">  </w:t>
      </w:r>
      <w:proofErr w:type="spellStart"/>
      <w:proofErr w:type="gramStart"/>
      <w:r w:rsidR="001B5D9F" w:rsidRPr="001B5D9F">
        <w:rPr>
          <w:rFonts w:ascii="Courier New" w:hAnsi="Courier New" w:cs="Courier New"/>
        </w:rPr>
        <w:t>fmdrr</w:t>
      </w:r>
      <w:proofErr w:type="spellEnd"/>
      <w:proofErr w:type="gramEnd"/>
      <w:r w:rsidR="001B5D9F" w:rsidRPr="001B5D9F">
        <w:rPr>
          <w:rFonts w:ascii="Courier New" w:hAnsi="Courier New" w:cs="Courier New"/>
        </w:rPr>
        <w:t xml:space="preserve"> d0,         r1,     r1</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fmdrr</w:t>
      </w:r>
      <w:proofErr w:type="spellEnd"/>
      <w:proofErr w:type="gramEnd"/>
      <w:r w:rsidRPr="001B5D9F">
        <w:rPr>
          <w:rFonts w:ascii="Courier New" w:hAnsi="Courier New" w:cs="Courier New"/>
        </w:rPr>
        <w:t xml:space="preserve"> d1,         r1,     r1</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fmdrr</w:t>
      </w:r>
      <w:proofErr w:type="spellEnd"/>
      <w:proofErr w:type="gramEnd"/>
      <w:r w:rsidRPr="001B5D9F">
        <w:rPr>
          <w:rFonts w:ascii="Courier New" w:hAnsi="Courier New" w:cs="Courier New"/>
        </w:rPr>
        <w:t xml:space="preserve"> d2,         r1,     r1</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fmdrr</w:t>
      </w:r>
      <w:proofErr w:type="spellEnd"/>
      <w:proofErr w:type="gramEnd"/>
      <w:r w:rsidRPr="001B5D9F">
        <w:rPr>
          <w:rFonts w:ascii="Courier New" w:hAnsi="Courier New" w:cs="Courier New"/>
        </w:rPr>
        <w:t xml:space="preserve"> d3,         r1,     r1</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fmdrr</w:t>
      </w:r>
      <w:proofErr w:type="spellEnd"/>
      <w:proofErr w:type="gramEnd"/>
      <w:r w:rsidRPr="001B5D9F">
        <w:rPr>
          <w:rFonts w:ascii="Courier New" w:hAnsi="Courier New" w:cs="Courier New"/>
        </w:rPr>
        <w:t xml:space="preserve"> d4,         r1,     r1</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fmdrr</w:t>
      </w:r>
      <w:proofErr w:type="spellEnd"/>
      <w:proofErr w:type="gramEnd"/>
      <w:r w:rsidRPr="001B5D9F">
        <w:rPr>
          <w:rFonts w:ascii="Courier New" w:hAnsi="Courier New" w:cs="Courier New"/>
        </w:rPr>
        <w:t xml:space="preserve"> d5,         r1,     r1</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fmdrr</w:t>
      </w:r>
      <w:proofErr w:type="spellEnd"/>
      <w:proofErr w:type="gramEnd"/>
      <w:r w:rsidRPr="001B5D9F">
        <w:rPr>
          <w:rFonts w:ascii="Courier New" w:hAnsi="Courier New" w:cs="Courier New"/>
        </w:rPr>
        <w:t xml:space="preserve"> d6,         r1,     r1</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fmdrr</w:t>
      </w:r>
      <w:proofErr w:type="spellEnd"/>
      <w:proofErr w:type="gramEnd"/>
      <w:r w:rsidRPr="001B5D9F">
        <w:rPr>
          <w:rFonts w:ascii="Courier New" w:hAnsi="Courier New" w:cs="Courier New"/>
        </w:rPr>
        <w:t xml:space="preserve"> d7,         r1,     r1</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fmdrr</w:t>
      </w:r>
      <w:proofErr w:type="spellEnd"/>
      <w:proofErr w:type="gramEnd"/>
      <w:r w:rsidRPr="001B5D9F">
        <w:rPr>
          <w:rFonts w:ascii="Courier New" w:hAnsi="Courier New" w:cs="Courier New"/>
        </w:rPr>
        <w:t xml:space="preserve"> d8,         r1,     r1</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fmdrr</w:t>
      </w:r>
      <w:proofErr w:type="spellEnd"/>
      <w:proofErr w:type="gramEnd"/>
      <w:r w:rsidRPr="001B5D9F">
        <w:rPr>
          <w:rFonts w:ascii="Courier New" w:hAnsi="Courier New" w:cs="Courier New"/>
        </w:rPr>
        <w:t xml:space="preserve"> d9,         r1,     r1</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fmdrr</w:t>
      </w:r>
      <w:proofErr w:type="spellEnd"/>
      <w:proofErr w:type="gramEnd"/>
      <w:r w:rsidRPr="001B5D9F">
        <w:rPr>
          <w:rFonts w:ascii="Courier New" w:hAnsi="Courier New" w:cs="Courier New"/>
        </w:rPr>
        <w:t xml:space="preserve"> d10,        r1,     r1</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fmdrr</w:t>
      </w:r>
      <w:proofErr w:type="spellEnd"/>
      <w:proofErr w:type="gramEnd"/>
      <w:r w:rsidRPr="001B5D9F">
        <w:rPr>
          <w:rFonts w:ascii="Courier New" w:hAnsi="Courier New" w:cs="Courier New"/>
        </w:rPr>
        <w:t xml:space="preserve"> d11,        r1,     r1</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fmdrr</w:t>
      </w:r>
      <w:proofErr w:type="spellEnd"/>
      <w:proofErr w:type="gramEnd"/>
      <w:r w:rsidRPr="001B5D9F">
        <w:rPr>
          <w:rFonts w:ascii="Courier New" w:hAnsi="Courier New" w:cs="Courier New"/>
        </w:rPr>
        <w:t xml:space="preserve"> d12,        r1,     r1</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fmdrr</w:t>
      </w:r>
      <w:proofErr w:type="spellEnd"/>
      <w:proofErr w:type="gramEnd"/>
      <w:r w:rsidRPr="001B5D9F">
        <w:rPr>
          <w:rFonts w:ascii="Courier New" w:hAnsi="Courier New" w:cs="Courier New"/>
        </w:rPr>
        <w:t xml:space="preserve"> d13,        r1,     r1</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fmdrr</w:t>
      </w:r>
      <w:proofErr w:type="spellEnd"/>
      <w:proofErr w:type="gramEnd"/>
      <w:r w:rsidRPr="001B5D9F">
        <w:rPr>
          <w:rFonts w:ascii="Courier New" w:hAnsi="Courier New" w:cs="Courier New"/>
        </w:rPr>
        <w:t xml:space="preserve"> d14,        r1,     r1</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fmdrr</w:t>
      </w:r>
      <w:proofErr w:type="spellEnd"/>
      <w:proofErr w:type="gramEnd"/>
      <w:r w:rsidRPr="001B5D9F">
        <w:rPr>
          <w:rFonts w:ascii="Courier New" w:hAnsi="Courier New" w:cs="Courier New"/>
        </w:rPr>
        <w:t xml:space="preserve"> d15,        r1,     r1</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bl</w:t>
      </w:r>
      <w:proofErr w:type="spellEnd"/>
      <w:proofErr w:type="gramEnd"/>
      <w:r w:rsidRPr="001B5D9F">
        <w:rPr>
          <w:rFonts w:ascii="Courier New" w:hAnsi="Courier New" w:cs="Courier New"/>
        </w:rPr>
        <w:t xml:space="preserve">    next1</w:t>
      </w:r>
    </w:p>
    <w:p w:rsidR="001B5D9F" w:rsidRPr="001B5D9F" w:rsidRDefault="001B5D9F" w:rsidP="001B5D9F">
      <w:pPr>
        <w:spacing w:after="0"/>
        <w:rPr>
          <w:rFonts w:ascii="Courier New" w:hAnsi="Courier New" w:cs="Courier New"/>
        </w:rPr>
      </w:pPr>
      <w:r w:rsidRPr="001B5D9F">
        <w:rPr>
          <w:rFonts w:ascii="Courier New" w:hAnsi="Courier New" w:cs="Courier New"/>
        </w:rPr>
        <w:t>next1</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bl</w:t>
      </w:r>
      <w:proofErr w:type="spellEnd"/>
      <w:proofErr w:type="gramEnd"/>
      <w:r w:rsidRPr="001B5D9F">
        <w:rPr>
          <w:rFonts w:ascii="Courier New" w:hAnsi="Courier New" w:cs="Courier New"/>
        </w:rPr>
        <w:t xml:space="preserve">    next2</w:t>
      </w:r>
    </w:p>
    <w:p w:rsidR="001B5D9F" w:rsidRPr="001B5D9F" w:rsidRDefault="001B5D9F" w:rsidP="001B5D9F">
      <w:pPr>
        <w:spacing w:after="0"/>
        <w:rPr>
          <w:rFonts w:ascii="Courier New" w:hAnsi="Courier New" w:cs="Courier New"/>
        </w:rPr>
      </w:pPr>
      <w:r w:rsidRPr="001B5D9F">
        <w:rPr>
          <w:rFonts w:ascii="Courier New" w:hAnsi="Courier New" w:cs="Courier New"/>
        </w:rPr>
        <w:t>next2</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bl</w:t>
      </w:r>
      <w:proofErr w:type="spellEnd"/>
      <w:proofErr w:type="gramEnd"/>
      <w:r w:rsidRPr="001B5D9F">
        <w:rPr>
          <w:rFonts w:ascii="Courier New" w:hAnsi="Courier New" w:cs="Courier New"/>
        </w:rPr>
        <w:t xml:space="preserve">    next3</w:t>
      </w:r>
    </w:p>
    <w:p w:rsidR="001B5D9F" w:rsidRPr="001B5D9F" w:rsidRDefault="001B5D9F" w:rsidP="001B5D9F">
      <w:pPr>
        <w:spacing w:after="0"/>
        <w:rPr>
          <w:rFonts w:ascii="Courier New" w:hAnsi="Courier New" w:cs="Courier New"/>
        </w:rPr>
      </w:pPr>
      <w:r w:rsidRPr="001B5D9F">
        <w:rPr>
          <w:rFonts w:ascii="Courier New" w:hAnsi="Courier New" w:cs="Courier New"/>
        </w:rPr>
        <w:t>next3</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bl</w:t>
      </w:r>
      <w:proofErr w:type="spellEnd"/>
      <w:proofErr w:type="gramEnd"/>
      <w:r w:rsidRPr="001B5D9F">
        <w:rPr>
          <w:rFonts w:ascii="Courier New" w:hAnsi="Courier New" w:cs="Courier New"/>
        </w:rPr>
        <w:t xml:space="preserve">    next4</w:t>
      </w:r>
    </w:p>
    <w:p w:rsidR="001B5D9F" w:rsidRPr="001B5D9F" w:rsidRDefault="001B5D9F" w:rsidP="001B5D9F">
      <w:pPr>
        <w:spacing w:after="0"/>
        <w:rPr>
          <w:rFonts w:ascii="Courier New" w:hAnsi="Courier New" w:cs="Courier New"/>
        </w:rPr>
      </w:pPr>
      <w:r w:rsidRPr="001B5D9F">
        <w:rPr>
          <w:rFonts w:ascii="Courier New" w:hAnsi="Courier New" w:cs="Courier New"/>
        </w:rPr>
        <w:t>next4</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bx</w:t>
      </w:r>
      <w:proofErr w:type="spellEnd"/>
      <w:proofErr w:type="gramEnd"/>
      <w:r w:rsidRPr="001B5D9F">
        <w:rPr>
          <w:rFonts w:ascii="Courier New" w:hAnsi="Courier New" w:cs="Courier New"/>
        </w:rPr>
        <w:t xml:space="preserve">    r0</w:t>
      </w:r>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proofErr w:type="spellStart"/>
      <w:proofErr w:type="gramStart"/>
      <w:r w:rsidRPr="001B5D9F">
        <w:rPr>
          <w:rFonts w:ascii="Courier New" w:hAnsi="Courier New" w:cs="Courier New"/>
        </w:rPr>
        <w:t>userSp</w:t>
      </w:r>
      <w:proofErr w:type="spellEnd"/>
      <w:proofErr w:type="gramEnd"/>
      <w:r w:rsidRPr="001B5D9F">
        <w:rPr>
          <w:rFonts w:ascii="Courier New" w:hAnsi="Courier New" w:cs="Courier New"/>
        </w:rPr>
        <w:tab/>
        <w:t>.word _</w:t>
      </w:r>
      <w:proofErr w:type="spellStart"/>
      <w:r w:rsidRPr="001B5D9F">
        <w:rPr>
          <w:rFonts w:ascii="Courier New" w:hAnsi="Courier New" w:cs="Courier New"/>
        </w:rPr>
        <w:t>StackUSER</w:t>
      </w:r>
      <w:proofErr w:type="spellEnd"/>
      <w:r w:rsidRPr="001B5D9F">
        <w:rPr>
          <w:rFonts w:ascii="Courier New" w:hAnsi="Courier New" w:cs="Courier New"/>
        </w:rPr>
        <w:t>_</w:t>
      </w:r>
    </w:p>
    <w:p w:rsidR="001B5D9F" w:rsidRPr="001B5D9F" w:rsidRDefault="001B5D9F" w:rsidP="001B5D9F">
      <w:pPr>
        <w:spacing w:after="0"/>
        <w:rPr>
          <w:rFonts w:ascii="Courier New" w:hAnsi="Courier New" w:cs="Courier New"/>
        </w:rPr>
      </w:pPr>
      <w:proofErr w:type="spellStart"/>
      <w:proofErr w:type="gramStart"/>
      <w:r w:rsidRPr="001B5D9F">
        <w:rPr>
          <w:rFonts w:ascii="Courier New" w:hAnsi="Courier New" w:cs="Courier New"/>
        </w:rPr>
        <w:t>svcSp</w:t>
      </w:r>
      <w:proofErr w:type="spellEnd"/>
      <w:proofErr w:type="gramEnd"/>
      <w:r w:rsidRPr="001B5D9F">
        <w:rPr>
          <w:rFonts w:ascii="Courier New" w:hAnsi="Courier New" w:cs="Courier New"/>
        </w:rPr>
        <w:t xml:space="preserve">   .word _</w:t>
      </w:r>
      <w:proofErr w:type="spellStart"/>
      <w:r w:rsidRPr="001B5D9F">
        <w:rPr>
          <w:rFonts w:ascii="Courier New" w:hAnsi="Courier New" w:cs="Courier New"/>
        </w:rPr>
        <w:t>StackSVC</w:t>
      </w:r>
      <w:proofErr w:type="spellEnd"/>
      <w:r w:rsidRPr="001B5D9F">
        <w:rPr>
          <w:rFonts w:ascii="Courier New" w:hAnsi="Courier New" w:cs="Courier New"/>
        </w:rPr>
        <w:t>_</w:t>
      </w:r>
    </w:p>
    <w:p w:rsidR="001B5D9F" w:rsidRPr="001B5D9F" w:rsidRDefault="001B5D9F" w:rsidP="001B5D9F">
      <w:pPr>
        <w:spacing w:after="0"/>
        <w:rPr>
          <w:rFonts w:ascii="Courier New" w:hAnsi="Courier New" w:cs="Courier New"/>
        </w:rPr>
      </w:pPr>
      <w:proofErr w:type="spellStart"/>
      <w:proofErr w:type="gramStart"/>
      <w:r w:rsidRPr="001B5D9F">
        <w:rPr>
          <w:rFonts w:ascii="Courier New" w:hAnsi="Courier New" w:cs="Courier New"/>
        </w:rPr>
        <w:t>fiqSp</w:t>
      </w:r>
      <w:proofErr w:type="spellEnd"/>
      <w:proofErr w:type="gramEnd"/>
      <w:r w:rsidRPr="001B5D9F">
        <w:rPr>
          <w:rFonts w:ascii="Courier New" w:hAnsi="Courier New" w:cs="Courier New"/>
        </w:rPr>
        <w:t xml:space="preserve">   .word _</w:t>
      </w:r>
      <w:proofErr w:type="spellStart"/>
      <w:r w:rsidRPr="001B5D9F">
        <w:rPr>
          <w:rFonts w:ascii="Courier New" w:hAnsi="Courier New" w:cs="Courier New"/>
        </w:rPr>
        <w:t>StackFIQ</w:t>
      </w:r>
      <w:proofErr w:type="spellEnd"/>
      <w:r w:rsidRPr="001B5D9F">
        <w:rPr>
          <w:rFonts w:ascii="Courier New" w:hAnsi="Courier New" w:cs="Courier New"/>
        </w:rPr>
        <w:t>_</w:t>
      </w:r>
    </w:p>
    <w:p w:rsidR="001B5D9F" w:rsidRPr="001B5D9F" w:rsidRDefault="001B5D9F" w:rsidP="001B5D9F">
      <w:pPr>
        <w:spacing w:after="0"/>
        <w:rPr>
          <w:rFonts w:ascii="Courier New" w:hAnsi="Courier New" w:cs="Courier New"/>
        </w:rPr>
      </w:pPr>
      <w:proofErr w:type="spellStart"/>
      <w:proofErr w:type="gramStart"/>
      <w:r w:rsidRPr="001B5D9F">
        <w:rPr>
          <w:rFonts w:ascii="Courier New" w:hAnsi="Courier New" w:cs="Courier New"/>
        </w:rPr>
        <w:lastRenderedPageBreak/>
        <w:t>irqSp</w:t>
      </w:r>
      <w:proofErr w:type="spellEnd"/>
      <w:proofErr w:type="gramEnd"/>
      <w:r w:rsidRPr="001B5D9F">
        <w:rPr>
          <w:rFonts w:ascii="Courier New" w:hAnsi="Courier New" w:cs="Courier New"/>
        </w:rPr>
        <w:t xml:space="preserve">   .word _</w:t>
      </w:r>
      <w:proofErr w:type="spellStart"/>
      <w:r w:rsidRPr="001B5D9F">
        <w:rPr>
          <w:rFonts w:ascii="Courier New" w:hAnsi="Courier New" w:cs="Courier New"/>
        </w:rPr>
        <w:t>StackIRQ</w:t>
      </w:r>
      <w:proofErr w:type="spellEnd"/>
      <w:r w:rsidRPr="001B5D9F">
        <w:rPr>
          <w:rFonts w:ascii="Courier New" w:hAnsi="Courier New" w:cs="Courier New"/>
        </w:rPr>
        <w:t>_</w:t>
      </w:r>
    </w:p>
    <w:p w:rsidR="001B5D9F" w:rsidRPr="001B5D9F" w:rsidRDefault="001B5D9F" w:rsidP="001B5D9F">
      <w:pPr>
        <w:spacing w:after="0"/>
        <w:rPr>
          <w:rFonts w:ascii="Courier New" w:hAnsi="Courier New" w:cs="Courier New"/>
        </w:rPr>
      </w:pPr>
      <w:proofErr w:type="spellStart"/>
      <w:proofErr w:type="gramStart"/>
      <w:r w:rsidRPr="001B5D9F">
        <w:rPr>
          <w:rFonts w:ascii="Courier New" w:hAnsi="Courier New" w:cs="Courier New"/>
        </w:rPr>
        <w:t>abortSp</w:t>
      </w:r>
      <w:proofErr w:type="spellEnd"/>
      <w:proofErr w:type="gramEnd"/>
      <w:r w:rsidRPr="001B5D9F">
        <w:rPr>
          <w:rFonts w:ascii="Courier New" w:hAnsi="Courier New" w:cs="Courier New"/>
        </w:rPr>
        <w:t xml:space="preserve"> .word _</w:t>
      </w:r>
      <w:proofErr w:type="spellStart"/>
      <w:r w:rsidRPr="001B5D9F">
        <w:rPr>
          <w:rFonts w:ascii="Courier New" w:hAnsi="Courier New" w:cs="Courier New"/>
        </w:rPr>
        <w:t>StackABORT</w:t>
      </w:r>
      <w:proofErr w:type="spellEnd"/>
      <w:r w:rsidRPr="001B5D9F">
        <w:rPr>
          <w:rFonts w:ascii="Courier New" w:hAnsi="Courier New" w:cs="Courier New"/>
        </w:rPr>
        <w:t>_</w:t>
      </w:r>
    </w:p>
    <w:p w:rsidR="001B5D9F" w:rsidRPr="001B5D9F" w:rsidRDefault="001B5D9F" w:rsidP="001B5D9F">
      <w:pPr>
        <w:spacing w:after="0"/>
        <w:rPr>
          <w:rFonts w:ascii="Courier New" w:hAnsi="Courier New" w:cs="Courier New"/>
        </w:rPr>
      </w:pPr>
      <w:proofErr w:type="spellStart"/>
      <w:proofErr w:type="gramStart"/>
      <w:r w:rsidRPr="001B5D9F">
        <w:rPr>
          <w:rFonts w:ascii="Courier New" w:hAnsi="Courier New" w:cs="Courier New"/>
        </w:rPr>
        <w:t>undefSp</w:t>
      </w:r>
      <w:proofErr w:type="spellEnd"/>
      <w:proofErr w:type="gramEnd"/>
      <w:r w:rsidRPr="001B5D9F">
        <w:rPr>
          <w:rFonts w:ascii="Courier New" w:hAnsi="Courier New" w:cs="Courier New"/>
        </w:rPr>
        <w:t xml:space="preserve"> .word _</w:t>
      </w:r>
      <w:proofErr w:type="spellStart"/>
      <w:r w:rsidRPr="001B5D9F">
        <w:rPr>
          <w:rFonts w:ascii="Courier New" w:hAnsi="Courier New" w:cs="Courier New"/>
        </w:rPr>
        <w:t>StackUND</w:t>
      </w:r>
      <w:proofErr w:type="spellEnd"/>
      <w:r w:rsidRPr="001B5D9F">
        <w:rPr>
          <w:rFonts w:ascii="Courier New" w:hAnsi="Courier New" w:cs="Courier New"/>
        </w:rPr>
        <w:t>_</w:t>
      </w:r>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r w:rsidRPr="001B5D9F">
        <w:rPr>
          <w:rFonts w:ascii="Courier New" w:hAnsi="Courier New" w:cs="Courier New"/>
        </w:rPr>
        <w:t>endasmfunc</w:t>
      </w:r>
      <w:proofErr w:type="spellEnd"/>
    </w:p>
    <w:p w:rsidR="001B5D9F" w:rsidRPr="001B5D9F" w:rsidRDefault="001B5D9F" w:rsidP="001B5D9F">
      <w:pPr>
        <w:spacing w:after="0"/>
        <w:rPr>
          <w:rFonts w:ascii="Courier New" w:hAnsi="Courier New" w:cs="Courier New"/>
        </w:rPr>
      </w:pPr>
    </w:p>
    <w:p w:rsidR="00182785" w:rsidRDefault="00182785" w:rsidP="00182785">
      <w:pPr>
        <w:pStyle w:val="Heading3"/>
      </w:pPr>
      <w:r>
        <w:t>Global Function #3</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923"/>
        <w:gridCol w:w="990"/>
        <w:gridCol w:w="450"/>
        <w:gridCol w:w="630"/>
        <w:gridCol w:w="630"/>
        <w:gridCol w:w="540"/>
      </w:tblGrid>
      <w:tr w:rsidR="00182785" w:rsidTr="00EB4A19">
        <w:tc>
          <w:tcPr>
            <w:tcW w:w="2035" w:type="dxa"/>
          </w:tcPr>
          <w:p w:rsidR="00182785" w:rsidRDefault="00182785" w:rsidP="00EB4A19">
            <w:pPr>
              <w:spacing w:before="60"/>
              <w:rPr>
                <w:rFonts w:ascii="Arial" w:hAnsi="Arial" w:cs="Arial"/>
                <w:b/>
                <w:bCs/>
                <w:sz w:val="16"/>
              </w:rPr>
            </w:pPr>
            <w:r>
              <w:rPr>
                <w:rFonts w:ascii="Arial" w:hAnsi="Arial" w:cs="Arial"/>
                <w:b/>
                <w:bCs/>
                <w:sz w:val="16"/>
              </w:rPr>
              <w:t>Function Name</w:t>
            </w:r>
          </w:p>
        </w:tc>
        <w:tc>
          <w:tcPr>
            <w:tcW w:w="3923" w:type="dxa"/>
          </w:tcPr>
          <w:p w:rsidR="00182785" w:rsidRDefault="00182785" w:rsidP="00EB4A19">
            <w:pPr>
              <w:spacing w:before="60"/>
              <w:rPr>
                <w:rFonts w:ascii="Arial" w:hAnsi="Arial" w:cs="Arial"/>
                <w:sz w:val="16"/>
              </w:rPr>
            </w:pPr>
            <w:r w:rsidRPr="00182785">
              <w:rPr>
                <w:rFonts w:ascii="Arial" w:hAnsi="Arial" w:cs="Arial"/>
                <w:sz w:val="16"/>
              </w:rPr>
              <w:t>_</w:t>
            </w:r>
            <w:proofErr w:type="spellStart"/>
            <w:r w:rsidRPr="00182785">
              <w:rPr>
                <w:rFonts w:ascii="Arial" w:hAnsi="Arial" w:cs="Arial"/>
                <w:sz w:val="16"/>
              </w:rPr>
              <w:t>esmCcmErrorsClear</w:t>
            </w:r>
            <w:proofErr w:type="spellEnd"/>
            <w:r w:rsidRPr="00182785">
              <w:rPr>
                <w:rFonts w:ascii="Arial" w:hAnsi="Arial" w:cs="Arial"/>
                <w:sz w:val="16"/>
              </w:rPr>
              <w:t>_</w:t>
            </w:r>
          </w:p>
        </w:tc>
        <w:tc>
          <w:tcPr>
            <w:tcW w:w="99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Type</w:t>
            </w:r>
          </w:p>
        </w:tc>
        <w:tc>
          <w:tcPr>
            <w:tcW w:w="450" w:type="dxa"/>
            <w:shd w:val="pct30" w:color="FFFF00" w:fill="auto"/>
          </w:tcPr>
          <w:p w:rsidR="00182785" w:rsidRDefault="00182785" w:rsidP="00EB4A19">
            <w:pPr>
              <w:spacing w:before="60"/>
              <w:ind w:right="-108"/>
              <w:rPr>
                <w:rFonts w:ascii="Arial" w:hAnsi="Arial" w:cs="Arial"/>
                <w:sz w:val="16"/>
              </w:rPr>
            </w:pPr>
            <w:r>
              <w:rPr>
                <w:rFonts w:ascii="Arial" w:hAnsi="Arial" w:cs="Arial"/>
                <w:sz w:val="16"/>
              </w:rPr>
              <w:t>Dir.</w:t>
            </w:r>
          </w:p>
        </w:tc>
        <w:tc>
          <w:tcPr>
            <w:tcW w:w="63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Min</w:t>
            </w:r>
          </w:p>
        </w:tc>
        <w:tc>
          <w:tcPr>
            <w:tcW w:w="63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182785" w:rsidRDefault="00182785" w:rsidP="00EB4A19">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82785" w:rsidTr="00EB4A19">
        <w:tc>
          <w:tcPr>
            <w:tcW w:w="2035" w:type="dxa"/>
          </w:tcPr>
          <w:p w:rsidR="00182785" w:rsidRDefault="00182785" w:rsidP="00EB4A19">
            <w:pPr>
              <w:spacing w:before="60"/>
              <w:rPr>
                <w:rFonts w:ascii="Arial" w:hAnsi="Arial" w:cs="Arial"/>
                <w:b/>
                <w:bCs/>
                <w:sz w:val="16"/>
              </w:rPr>
            </w:pPr>
            <w:r>
              <w:rPr>
                <w:rFonts w:ascii="Arial" w:hAnsi="Arial" w:cs="Arial"/>
                <w:b/>
                <w:bCs/>
                <w:sz w:val="16"/>
              </w:rPr>
              <w:t xml:space="preserve">Arguments Passed </w:t>
            </w:r>
          </w:p>
        </w:tc>
        <w:tc>
          <w:tcPr>
            <w:tcW w:w="3923" w:type="dxa"/>
          </w:tcPr>
          <w:p w:rsidR="00182785" w:rsidRDefault="00182785" w:rsidP="00EB4A19">
            <w:pPr>
              <w:spacing w:before="60"/>
              <w:rPr>
                <w:rFonts w:ascii="Arial" w:hAnsi="Arial" w:cs="Arial"/>
                <w:sz w:val="16"/>
              </w:rPr>
            </w:pPr>
            <w:r>
              <w:rPr>
                <w:rFonts w:ascii="Arial" w:hAnsi="Arial" w:cs="Arial"/>
                <w:sz w:val="16"/>
              </w:rPr>
              <w:t>None</w:t>
            </w:r>
          </w:p>
        </w:tc>
        <w:tc>
          <w:tcPr>
            <w:tcW w:w="990" w:type="dxa"/>
          </w:tcPr>
          <w:p w:rsidR="00182785" w:rsidRDefault="00182785" w:rsidP="00EB4A19">
            <w:pPr>
              <w:spacing w:before="60"/>
              <w:rPr>
                <w:rFonts w:ascii="Arial" w:hAnsi="Arial" w:cs="Arial"/>
                <w:sz w:val="16"/>
              </w:rPr>
            </w:pPr>
          </w:p>
        </w:tc>
        <w:tc>
          <w:tcPr>
            <w:tcW w:w="45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540" w:type="dxa"/>
            <w:shd w:val="pct15" w:color="auto" w:fill="auto"/>
          </w:tcPr>
          <w:p w:rsidR="00182785" w:rsidRDefault="00182785" w:rsidP="00EB4A19">
            <w:pPr>
              <w:spacing w:before="60"/>
              <w:rPr>
                <w:rFonts w:ascii="Arial" w:hAnsi="Arial" w:cs="Arial"/>
                <w:sz w:val="16"/>
              </w:rPr>
            </w:pPr>
          </w:p>
        </w:tc>
      </w:tr>
      <w:tr w:rsidR="00182785" w:rsidTr="00EB4A19">
        <w:tc>
          <w:tcPr>
            <w:tcW w:w="2035" w:type="dxa"/>
          </w:tcPr>
          <w:p w:rsidR="00182785" w:rsidRDefault="00182785" w:rsidP="00EB4A19">
            <w:pPr>
              <w:spacing w:before="60"/>
              <w:rPr>
                <w:rFonts w:ascii="Arial" w:hAnsi="Arial" w:cs="Arial"/>
                <w:b/>
                <w:bCs/>
                <w:sz w:val="16"/>
              </w:rPr>
            </w:pPr>
            <w:r>
              <w:rPr>
                <w:rFonts w:ascii="Arial" w:hAnsi="Arial" w:cs="Arial"/>
                <w:b/>
                <w:bCs/>
                <w:sz w:val="16"/>
              </w:rPr>
              <w:t>Return Value</w:t>
            </w:r>
          </w:p>
        </w:tc>
        <w:tc>
          <w:tcPr>
            <w:tcW w:w="3923" w:type="dxa"/>
          </w:tcPr>
          <w:p w:rsidR="00182785" w:rsidRDefault="00182785" w:rsidP="00EB4A19">
            <w:pPr>
              <w:spacing w:before="60"/>
              <w:rPr>
                <w:rFonts w:ascii="Arial" w:hAnsi="Arial" w:cs="Arial"/>
                <w:sz w:val="16"/>
              </w:rPr>
            </w:pPr>
            <w:r>
              <w:rPr>
                <w:rFonts w:ascii="Arial" w:hAnsi="Arial" w:cs="Arial"/>
                <w:sz w:val="16"/>
              </w:rPr>
              <w:t>None</w:t>
            </w:r>
          </w:p>
        </w:tc>
        <w:tc>
          <w:tcPr>
            <w:tcW w:w="990" w:type="dxa"/>
          </w:tcPr>
          <w:p w:rsidR="00182785" w:rsidRDefault="00182785" w:rsidP="00EB4A19">
            <w:pPr>
              <w:spacing w:before="60"/>
              <w:rPr>
                <w:rFonts w:ascii="Arial" w:hAnsi="Arial" w:cs="Arial"/>
                <w:sz w:val="16"/>
              </w:rPr>
            </w:pPr>
          </w:p>
        </w:tc>
        <w:tc>
          <w:tcPr>
            <w:tcW w:w="45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540" w:type="dxa"/>
          </w:tcPr>
          <w:p w:rsidR="00182785" w:rsidRDefault="00182785" w:rsidP="00EB4A19">
            <w:pPr>
              <w:spacing w:before="60"/>
              <w:rPr>
                <w:rFonts w:ascii="Arial" w:hAnsi="Arial" w:cs="Arial"/>
                <w:sz w:val="16"/>
              </w:rPr>
            </w:pPr>
          </w:p>
        </w:tc>
      </w:tr>
    </w:tbl>
    <w:p w:rsidR="00182785" w:rsidRDefault="00182785" w:rsidP="00182785">
      <w:pPr>
        <w:pStyle w:val="Heading4"/>
      </w:pPr>
      <w:r>
        <w:t>Description</w:t>
      </w:r>
    </w:p>
    <w:p w:rsidR="001B5D9F" w:rsidRPr="001B5D9F" w:rsidRDefault="001B5D9F" w:rsidP="001B5D9F">
      <w:r w:rsidRPr="001B5D9F">
        <w:t>Clear ESM CCM errors.  This function is required for ERRATA DEVICE#140 workaround found in gladiator silicon revision A.  It will clear all CCM error flags in the ESM status registers, clear the ESMKEY register to reset the ESM error pin state, clear the ESMH VIM interrupt request flag, and clear the core compare status register compare error flag.</w:t>
      </w:r>
    </w:p>
    <w:p w:rsidR="001B5D9F" w:rsidRPr="002E6571" w:rsidRDefault="001B5D9F" w:rsidP="001B5D9F">
      <w:pPr>
        <w:rPr>
          <w:color w:val="FF0000"/>
        </w:rPr>
      </w:pP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proofErr w:type="gramStart"/>
      <w:r w:rsidRPr="001B5D9F">
        <w:rPr>
          <w:rFonts w:ascii="Courier New" w:hAnsi="Courier New" w:cs="Courier New"/>
        </w:rPr>
        <w:t>def</w:t>
      </w:r>
      <w:proofErr w:type="spellEnd"/>
      <w:r w:rsidRPr="001B5D9F">
        <w:rPr>
          <w:rFonts w:ascii="Courier New" w:hAnsi="Courier New" w:cs="Courier New"/>
        </w:rPr>
        <w:t xml:space="preserve">  _</w:t>
      </w:r>
      <w:proofErr w:type="spellStart"/>
      <w:proofErr w:type="gramEnd"/>
      <w:r w:rsidRPr="001B5D9F">
        <w:rPr>
          <w:rFonts w:ascii="Courier New" w:hAnsi="Courier New" w:cs="Courier New"/>
        </w:rPr>
        <w:t>esmCcmErrorsClear</w:t>
      </w:r>
      <w:proofErr w:type="spellEnd"/>
      <w:r w:rsidRPr="001B5D9F">
        <w:rPr>
          <w:rFonts w:ascii="Courier New" w:hAnsi="Courier New" w:cs="Courier New"/>
        </w:rPr>
        <w:t>_</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r w:rsidRPr="001B5D9F">
        <w:rPr>
          <w:rFonts w:ascii="Courier New" w:hAnsi="Courier New" w:cs="Courier New"/>
        </w:rPr>
        <w:t>asmfunc</w:t>
      </w:r>
      <w:proofErr w:type="spellEnd"/>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sidRPr="001B5D9F">
        <w:rPr>
          <w:rFonts w:ascii="Courier New" w:hAnsi="Courier New" w:cs="Courier New"/>
        </w:rPr>
        <w:t>_</w:t>
      </w:r>
      <w:proofErr w:type="spellStart"/>
      <w:r w:rsidRPr="001B5D9F">
        <w:rPr>
          <w:rFonts w:ascii="Courier New" w:hAnsi="Courier New" w:cs="Courier New"/>
        </w:rPr>
        <w:t>esmCcmErrorsClear</w:t>
      </w:r>
      <w:proofErr w:type="spellEnd"/>
      <w:r w:rsidRPr="001B5D9F">
        <w:rPr>
          <w:rFonts w:ascii="Courier New" w:hAnsi="Courier New" w:cs="Courier New"/>
        </w:rPr>
        <w:t>_:</w:t>
      </w:r>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Pr>
          <w:rFonts w:ascii="Courier New" w:hAnsi="Courier New" w:cs="Courier New"/>
        </w:rPr>
        <w:t xml:space="preserve">      </w:t>
      </w:r>
      <w:proofErr w:type="spellStart"/>
      <w:proofErr w:type="gramStart"/>
      <w:r w:rsidRPr="001B5D9F">
        <w:rPr>
          <w:rFonts w:ascii="Courier New" w:hAnsi="Courier New" w:cs="Courier New"/>
        </w:rPr>
        <w:t>ldr</w:t>
      </w:r>
      <w:proofErr w:type="spellEnd"/>
      <w:proofErr w:type="gramEnd"/>
      <w:r w:rsidRPr="001B5D9F">
        <w:rPr>
          <w:rFonts w:ascii="Courier New" w:hAnsi="Courier New" w:cs="Courier New"/>
        </w:rPr>
        <w:t xml:space="preserve">   r0, ESMSR1_REG</w:t>
      </w:r>
      <w:r w:rsidRPr="001B5D9F">
        <w:rPr>
          <w:rFonts w:ascii="Courier New" w:hAnsi="Courier New" w:cs="Courier New"/>
        </w:rPr>
        <w:tab/>
        <w:t>; load the ESMSR1 status register address</w:t>
      </w:r>
    </w:p>
    <w:p w:rsidR="001B5D9F" w:rsidRPr="001B5D9F" w:rsidRDefault="001B5D9F" w:rsidP="001B5D9F">
      <w:pPr>
        <w:spacing w:after="0"/>
        <w:rPr>
          <w:rFonts w:ascii="Courier New" w:hAnsi="Courier New" w:cs="Courier New"/>
        </w:rPr>
      </w:pPr>
      <w:r>
        <w:rPr>
          <w:rFonts w:ascii="Courier New" w:hAnsi="Courier New" w:cs="Courier New"/>
        </w:rPr>
        <w:tab/>
      </w:r>
      <w:proofErr w:type="spellStart"/>
      <w:proofErr w:type="gramStart"/>
      <w:r w:rsidRPr="001B5D9F">
        <w:rPr>
          <w:rFonts w:ascii="Courier New" w:hAnsi="Courier New" w:cs="Courier New"/>
        </w:rPr>
        <w:t>ldr</w:t>
      </w:r>
      <w:proofErr w:type="spellEnd"/>
      <w:proofErr w:type="gramEnd"/>
      <w:r w:rsidRPr="001B5D9F">
        <w:rPr>
          <w:rFonts w:ascii="Courier New" w:hAnsi="Courier New" w:cs="Courier New"/>
        </w:rPr>
        <w:t xml:space="preserve">   r2, ESMSR1_ERR_CLR</w:t>
      </w:r>
    </w:p>
    <w:p w:rsidR="001B5D9F" w:rsidRPr="001B5D9F" w:rsidRDefault="001B5D9F" w:rsidP="001B5D9F">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w:t>
      </w:r>
      <w:proofErr w:type="spellEnd"/>
      <w:proofErr w:type="gramEnd"/>
      <w:r>
        <w:rPr>
          <w:rFonts w:ascii="Courier New" w:hAnsi="Courier New" w:cs="Courier New"/>
        </w:rPr>
        <w:tab/>
      </w:r>
      <w:r w:rsidRPr="001B5D9F">
        <w:rPr>
          <w:rFonts w:ascii="Courier New" w:hAnsi="Courier New" w:cs="Courier New"/>
        </w:rPr>
        <w:t>r2, [r0]</w:t>
      </w:r>
      <w:r w:rsidRPr="001B5D9F">
        <w:rPr>
          <w:rFonts w:ascii="Courier New" w:hAnsi="Courier New" w:cs="Courier New"/>
        </w:rPr>
        <w:tab/>
        <w:t xml:space="preserve"> </w:t>
      </w:r>
      <w:r w:rsidRPr="001B5D9F">
        <w:rPr>
          <w:rFonts w:ascii="Courier New" w:hAnsi="Courier New" w:cs="Courier New"/>
        </w:rPr>
        <w:tab/>
        <w:t>; clear the ESMSR1 register</w:t>
      </w:r>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Pr>
          <w:rFonts w:ascii="Courier New" w:hAnsi="Courier New" w:cs="Courier New"/>
        </w:rPr>
        <w:tab/>
      </w:r>
      <w:proofErr w:type="spellStart"/>
      <w:proofErr w:type="gramStart"/>
      <w:r w:rsidRPr="001B5D9F">
        <w:rPr>
          <w:rFonts w:ascii="Courier New" w:hAnsi="Courier New" w:cs="Courier New"/>
        </w:rPr>
        <w:t>ldr</w:t>
      </w:r>
      <w:proofErr w:type="spellEnd"/>
      <w:proofErr w:type="gramEnd"/>
      <w:r w:rsidRPr="001B5D9F">
        <w:rPr>
          <w:rFonts w:ascii="Courier New" w:hAnsi="Courier New" w:cs="Courier New"/>
        </w:rPr>
        <w:t xml:space="preserve">   r0, ESMSR2_REG</w:t>
      </w:r>
      <w:r w:rsidRPr="001B5D9F">
        <w:rPr>
          <w:rFonts w:ascii="Courier New" w:hAnsi="Courier New" w:cs="Courier New"/>
        </w:rPr>
        <w:tab/>
        <w:t>; load the ESMSR2 status register address</w:t>
      </w:r>
    </w:p>
    <w:p w:rsidR="001B5D9F" w:rsidRPr="001B5D9F" w:rsidRDefault="001B5D9F" w:rsidP="001B5D9F">
      <w:pPr>
        <w:spacing w:after="0"/>
        <w:rPr>
          <w:rFonts w:ascii="Courier New" w:hAnsi="Courier New" w:cs="Courier New"/>
        </w:rPr>
      </w:pPr>
      <w:r>
        <w:rPr>
          <w:rFonts w:ascii="Courier New" w:hAnsi="Courier New" w:cs="Courier New"/>
        </w:rPr>
        <w:tab/>
      </w:r>
      <w:proofErr w:type="spellStart"/>
      <w:proofErr w:type="gramStart"/>
      <w:r w:rsidRPr="001B5D9F">
        <w:rPr>
          <w:rFonts w:ascii="Courier New" w:hAnsi="Courier New" w:cs="Courier New"/>
        </w:rPr>
        <w:t>ldr</w:t>
      </w:r>
      <w:proofErr w:type="spellEnd"/>
      <w:proofErr w:type="gramEnd"/>
      <w:r w:rsidRPr="001B5D9F">
        <w:rPr>
          <w:rFonts w:ascii="Courier New" w:hAnsi="Courier New" w:cs="Courier New"/>
        </w:rPr>
        <w:t xml:space="preserve">   r2, ESMSR2_ERR_CLR</w:t>
      </w:r>
    </w:p>
    <w:p w:rsidR="001B5D9F" w:rsidRPr="001B5D9F" w:rsidRDefault="001B5D9F" w:rsidP="001B5D9F">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w:t>
      </w:r>
      <w:proofErr w:type="spellEnd"/>
      <w:proofErr w:type="gramEnd"/>
      <w:r>
        <w:rPr>
          <w:rFonts w:ascii="Courier New" w:hAnsi="Courier New" w:cs="Courier New"/>
        </w:rPr>
        <w:tab/>
      </w:r>
      <w:r w:rsidRPr="001B5D9F">
        <w:rPr>
          <w:rFonts w:ascii="Courier New" w:hAnsi="Courier New" w:cs="Courier New"/>
        </w:rPr>
        <w:t>r2, [r0]</w:t>
      </w:r>
      <w:r w:rsidRPr="001B5D9F">
        <w:rPr>
          <w:rFonts w:ascii="Courier New" w:hAnsi="Courier New" w:cs="Courier New"/>
        </w:rPr>
        <w:tab/>
        <w:t xml:space="preserve"> </w:t>
      </w:r>
      <w:r w:rsidRPr="001B5D9F">
        <w:rPr>
          <w:rFonts w:ascii="Courier New" w:hAnsi="Courier New" w:cs="Courier New"/>
        </w:rPr>
        <w:tab/>
        <w:t>; clear the ESMSR2 register</w:t>
      </w:r>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ldr</w:t>
      </w:r>
      <w:proofErr w:type="spellEnd"/>
      <w:proofErr w:type="gramEnd"/>
      <w:r>
        <w:rPr>
          <w:rFonts w:ascii="Courier New" w:hAnsi="Courier New" w:cs="Courier New"/>
        </w:rPr>
        <w:t xml:space="preserve">   r0, ESMSSR2_REG  </w:t>
      </w:r>
      <w:r w:rsidRPr="001B5D9F">
        <w:rPr>
          <w:rFonts w:ascii="Courier New" w:hAnsi="Courier New" w:cs="Courier New"/>
        </w:rPr>
        <w:t>; l</w:t>
      </w:r>
      <w:r>
        <w:rPr>
          <w:rFonts w:ascii="Courier New" w:hAnsi="Courier New" w:cs="Courier New"/>
        </w:rPr>
        <w:t>oad the ESMSSR2 status register a</w:t>
      </w:r>
      <w:r w:rsidRPr="001B5D9F">
        <w:rPr>
          <w:rFonts w:ascii="Courier New" w:hAnsi="Courier New" w:cs="Courier New"/>
        </w:rPr>
        <w:t>ddress</w:t>
      </w:r>
    </w:p>
    <w:p w:rsidR="001B5D9F" w:rsidRPr="001B5D9F" w:rsidRDefault="001B5D9F" w:rsidP="001B5D9F">
      <w:pPr>
        <w:spacing w:after="0"/>
        <w:rPr>
          <w:rFonts w:ascii="Courier New" w:hAnsi="Courier New" w:cs="Courier New"/>
        </w:rPr>
      </w:pPr>
      <w:r>
        <w:rPr>
          <w:rFonts w:ascii="Courier New" w:hAnsi="Courier New" w:cs="Courier New"/>
        </w:rPr>
        <w:tab/>
      </w:r>
      <w:proofErr w:type="spellStart"/>
      <w:proofErr w:type="gramStart"/>
      <w:r w:rsidRPr="001B5D9F">
        <w:rPr>
          <w:rFonts w:ascii="Courier New" w:hAnsi="Courier New" w:cs="Courier New"/>
        </w:rPr>
        <w:t>ldr</w:t>
      </w:r>
      <w:proofErr w:type="spellEnd"/>
      <w:proofErr w:type="gramEnd"/>
      <w:r w:rsidRPr="001B5D9F">
        <w:rPr>
          <w:rFonts w:ascii="Courier New" w:hAnsi="Courier New" w:cs="Courier New"/>
        </w:rPr>
        <w:t xml:space="preserve">   r2, ESMSSR2_ERR_CLR</w:t>
      </w:r>
    </w:p>
    <w:p w:rsidR="001B5D9F" w:rsidRPr="001B5D9F" w:rsidRDefault="001B5D9F" w:rsidP="001B5D9F">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w:t>
      </w:r>
      <w:proofErr w:type="spellEnd"/>
      <w:proofErr w:type="gramEnd"/>
      <w:r>
        <w:rPr>
          <w:rFonts w:ascii="Courier New" w:hAnsi="Courier New" w:cs="Courier New"/>
        </w:rPr>
        <w:tab/>
      </w:r>
      <w:r w:rsidRPr="001B5D9F">
        <w:rPr>
          <w:rFonts w:ascii="Courier New" w:hAnsi="Courier New" w:cs="Courier New"/>
        </w:rPr>
        <w:t>r2, [r0]</w:t>
      </w:r>
      <w:r w:rsidRPr="001B5D9F">
        <w:rPr>
          <w:rFonts w:ascii="Courier New" w:hAnsi="Courier New" w:cs="Courier New"/>
        </w:rPr>
        <w:tab/>
        <w:t xml:space="preserve"> </w:t>
      </w:r>
      <w:r w:rsidRPr="001B5D9F">
        <w:rPr>
          <w:rFonts w:ascii="Courier New" w:hAnsi="Courier New" w:cs="Courier New"/>
        </w:rPr>
        <w:tab/>
        <w:t xml:space="preserve">    ; clear the ESMSSR2 register</w:t>
      </w:r>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Pr>
          <w:rFonts w:ascii="Courier New" w:hAnsi="Courier New" w:cs="Courier New"/>
        </w:rPr>
        <w:tab/>
      </w:r>
      <w:proofErr w:type="spellStart"/>
      <w:proofErr w:type="gramStart"/>
      <w:r w:rsidRPr="001B5D9F">
        <w:rPr>
          <w:rFonts w:ascii="Courier New" w:hAnsi="Courier New" w:cs="Courier New"/>
        </w:rPr>
        <w:t>ldr</w:t>
      </w:r>
      <w:proofErr w:type="spellEnd"/>
      <w:proofErr w:type="gramEnd"/>
      <w:r w:rsidRPr="001B5D9F">
        <w:rPr>
          <w:rFonts w:ascii="Courier New" w:hAnsi="Courier New" w:cs="Courier New"/>
        </w:rPr>
        <w:t xml:space="preserve">   r0, ESMKEY_REG</w:t>
      </w:r>
      <w:r w:rsidRPr="001B5D9F">
        <w:rPr>
          <w:rFonts w:ascii="Courier New" w:hAnsi="Courier New" w:cs="Courier New"/>
        </w:rPr>
        <w:tab/>
        <w:t>; load the ESMKEY register address</w:t>
      </w:r>
    </w:p>
    <w:p w:rsidR="001B5D9F" w:rsidRPr="001B5D9F" w:rsidRDefault="001B5D9F" w:rsidP="001B5D9F">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mov</w:t>
      </w:r>
      <w:proofErr w:type="spellEnd"/>
      <w:proofErr w:type="gramEnd"/>
      <w:r>
        <w:rPr>
          <w:rFonts w:ascii="Courier New" w:hAnsi="Courier New" w:cs="Courier New"/>
        </w:rPr>
        <w:tab/>
      </w:r>
      <w:r w:rsidRPr="001B5D9F">
        <w:rPr>
          <w:rFonts w:ascii="Courier New" w:hAnsi="Courier New" w:cs="Courier New"/>
        </w:rPr>
        <w:t>r2, #0x5             ; load R2 with 0x5</w:t>
      </w:r>
    </w:p>
    <w:p w:rsidR="001B5D9F" w:rsidRPr="001B5D9F" w:rsidRDefault="001B5D9F" w:rsidP="001B5D9F">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w:t>
      </w:r>
      <w:proofErr w:type="spellEnd"/>
      <w:proofErr w:type="gramEnd"/>
      <w:r>
        <w:rPr>
          <w:rFonts w:ascii="Courier New" w:hAnsi="Courier New" w:cs="Courier New"/>
        </w:rPr>
        <w:tab/>
      </w:r>
      <w:r w:rsidRPr="001B5D9F">
        <w:rPr>
          <w:rFonts w:ascii="Courier New" w:hAnsi="Courier New" w:cs="Courier New"/>
        </w:rPr>
        <w:t>r2, [r0]</w:t>
      </w:r>
      <w:r w:rsidRPr="001B5D9F">
        <w:rPr>
          <w:rFonts w:ascii="Courier New" w:hAnsi="Courier New" w:cs="Courier New"/>
        </w:rPr>
        <w:tab/>
        <w:t xml:space="preserve"> </w:t>
      </w:r>
      <w:r w:rsidRPr="001B5D9F">
        <w:rPr>
          <w:rFonts w:ascii="Courier New" w:hAnsi="Courier New" w:cs="Courier New"/>
        </w:rPr>
        <w:tab/>
        <w:t xml:space="preserve">    ; clear the ESMKEY register</w:t>
      </w:r>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Pr>
          <w:rFonts w:ascii="Courier New" w:hAnsi="Courier New" w:cs="Courier New"/>
        </w:rPr>
        <w:tab/>
      </w:r>
      <w:proofErr w:type="spellStart"/>
      <w:proofErr w:type="gramStart"/>
      <w:r w:rsidRPr="001B5D9F">
        <w:rPr>
          <w:rFonts w:ascii="Courier New" w:hAnsi="Courier New" w:cs="Courier New"/>
        </w:rPr>
        <w:t>ldr</w:t>
      </w:r>
      <w:proofErr w:type="spellEnd"/>
      <w:proofErr w:type="gramEnd"/>
      <w:r w:rsidRPr="001B5D9F">
        <w:rPr>
          <w:rFonts w:ascii="Courier New" w:hAnsi="Courier New" w:cs="Courier New"/>
        </w:rPr>
        <w:t xml:space="preserve">   r0, VIM_INTREQ</w:t>
      </w:r>
      <w:r w:rsidRPr="001B5D9F">
        <w:rPr>
          <w:rFonts w:ascii="Courier New" w:hAnsi="Courier New" w:cs="Courier New"/>
        </w:rPr>
        <w:tab/>
        <w:t>; load the INTREQ register address</w:t>
      </w:r>
    </w:p>
    <w:p w:rsidR="001B5D9F" w:rsidRPr="001B5D9F" w:rsidRDefault="001B5D9F" w:rsidP="001B5D9F">
      <w:pPr>
        <w:spacing w:after="0"/>
        <w:rPr>
          <w:rFonts w:ascii="Courier New" w:hAnsi="Courier New" w:cs="Courier New"/>
        </w:rPr>
      </w:pPr>
      <w:r>
        <w:rPr>
          <w:rFonts w:ascii="Courier New" w:hAnsi="Courier New" w:cs="Courier New"/>
        </w:rPr>
        <w:tab/>
      </w:r>
      <w:proofErr w:type="spellStart"/>
      <w:proofErr w:type="gramStart"/>
      <w:r w:rsidRPr="001B5D9F">
        <w:rPr>
          <w:rFonts w:ascii="Courier New" w:hAnsi="Courier New" w:cs="Courier New"/>
        </w:rPr>
        <w:t>ldr</w:t>
      </w:r>
      <w:proofErr w:type="spellEnd"/>
      <w:proofErr w:type="gramEnd"/>
      <w:r w:rsidRPr="001B5D9F">
        <w:rPr>
          <w:rFonts w:ascii="Courier New" w:hAnsi="Courier New" w:cs="Courier New"/>
        </w:rPr>
        <w:t xml:space="preserve">   r2, VIM_INT_CLR</w:t>
      </w:r>
    </w:p>
    <w:p w:rsidR="001B5D9F" w:rsidRPr="001B5D9F" w:rsidRDefault="001B5D9F" w:rsidP="001B5D9F">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w:t>
      </w:r>
      <w:proofErr w:type="spellEnd"/>
      <w:proofErr w:type="gramEnd"/>
      <w:r>
        <w:rPr>
          <w:rFonts w:ascii="Courier New" w:hAnsi="Courier New" w:cs="Courier New"/>
        </w:rPr>
        <w:tab/>
      </w:r>
      <w:r w:rsidRPr="001B5D9F">
        <w:rPr>
          <w:rFonts w:ascii="Courier New" w:hAnsi="Courier New" w:cs="Courier New"/>
        </w:rPr>
        <w:t>r2, [r0]</w:t>
      </w:r>
      <w:r w:rsidRPr="001B5D9F">
        <w:rPr>
          <w:rFonts w:ascii="Courier New" w:hAnsi="Courier New" w:cs="Courier New"/>
        </w:rPr>
        <w:tab/>
        <w:t xml:space="preserve"> </w:t>
      </w:r>
      <w:r w:rsidRPr="001B5D9F">
        <w:rPr>
          <w:rFonts w:ascii="Courier New" w:hAnsi="Courier New" w:cs="Courier New"/>
        </w:rPr>
        <w:tab/>
        <w:t>; clear the INTREQ register</w:t>
      </w:r>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ldr</w:t>
      </w:r>
      <w:proofErr w:type="spellEnd"/>
      <w:proofErr w:type="gramEnd"/>
      <w:r>
        <w:rPr>
          <w:rFonts w:ascii="Courier New" w:hAnsi="Courier New" w:cs="Courier New"/>
        </w:rPr>
        <w:t xml:space="preserve">   r0, CCMR4_STAT_REG </w:t>
      </w:r>
      <w:r w:rsidRPr="001B5D9F">
        <w:rPr>
          <w:rFonts w:ascii="Courier New" w:hAnsi="Courier New" w:cs="Courier New"/>
        </w:rPr>
        <w:t>; load the CCMR4 status register address</w:t>
      </w:r>
    </w:p>
    <w:p w:rsidR="001B5D9F" w:rsidRPr="001B5D9F" w:rsidRDefault="001B5D9F" w:rsidP="001B5D9F">
      <w:pPr>
        <w:spacing w:after="0"/>
        <w:rPr>
          <w:rFonts w:ascii="Courier New" w:hAnsi="Courier New" w:cs="Courier New"/>
        </w:rPr>
      </w:pPr>
      <w:r>
        <w:rPr>
          <w:rFonts w:ascii="Courier New" w:hAnsi="Courier New" w:cs="Courier New"/>
        </w:rPr>
        <w:tab/>
      </w:r>
      <w:proofErr w:type="spellStart"/>
      <w:proofErr w:type="gramStart"/>
      <w:r w:rsidRPr="001B5D9F">
        <w:rPr>
          <w:rFonts w:ascii="Courier New" w:hAnsi="Courier New" w:cs="Courier New"/>
        </w:rPr>
        <w:t>ldr</w:t>
      </w:r>
      <w:proofErr w:type="spellEnd"/>
      <w:proofErr w:type="gramEnd"/>
      <w:r w:rsidRPr="001B5D9F">
        <w:rPr>
          <w:rFonts w:ascii="Courier New" w:hAnsi="Courier New" w:cs="Courier New"/>
        </w:rPr>
        <w:t xml:space="preserve">   r2, CCMR4_ERR_CLR</w:t>
      </w:r>
    </w:p>
    <w:p w:rsidR="001B5D9F" w:rsidRPr="001B5D9F" w:rsidRDefault="001B5D9F" w:rsidP="001B5D9F">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w:t>
      </w:r>
      <w:proofErr w:type="spellEnd"/>
      <w:proofErr w:type="gramEnd"/>
      <w:r>
        <w:rPr>
          <w:rFonts w:ascii="Courier New" w:hAnsi="Courier New" w:cs="Courier New"/>
        </w:rPr>
        <w:tab/>
      </w:r>
      <w:r w:rsidRPr="001B5D9F">
        <w:rPr>
          <w:rFonts w:ascii="Courier New" w:hAnsi="Courier New" w:cs="Courier New"/>
        </w:rPr>
        <w:t>r2, [r0]</w:t>
      </w:r>
      <w:r w:rsidRPr="001B5D9F">
        <w:rPr>
          <w:rFonts w:ascii="Courier New" w:hAnsi="Courier New" w:cs="Courier New"/>
        </w:rPr>
        <w:tab/>
        <w:t xml:space="preserve"> </w:t>
      </w:r>
      <w:r w:rsidRPr="001B5D9F">
        <w:rPr>
          <w:rFonts w:ascii="Courier New" w:hAnsi="Courier New" w:cs="Courier New"/>
        </w:rPr>
        <w:tab/>
        <w:t>; clear the CCMR4 status register</w:t>
      </w: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r>
        <w:rPr>
          <w:rFonts w:ascii="Courier New" w:hAnsi="Courier New" w:cs="Courier New"/>
        </w:rPr>
        <w:t xml:space="preserve">     </w:t>
      </w:r>
      <w:proofErr w:type="spellStart"/>
      <w:proofErr w:type="gramStart"/>
      <w:r w:rsidRPr="001B5D9F">
        <w:rPr>
          <w:rFonts w:ascii="Courier New" w:hAnsi="Courier New" w:cs="Courier New"/>
        </w:rPr>
        <w:t>bx</w:t>
      </w:r>
      <w:proofErr w:type="spellEnd"/>
      <w:proofErr w:type="gramEnd"/>
      <w:r w:rsidRPr="001B5D9F">
        <w:rPr>
          <w:rFonts w:ascii="Courier New" w:hAnsi="Courier New" w:cs="Courier New"/>
        </w:rPr>
        <w:t xml:space="preserve">    </w:t>
      </w:r>
      <w:proofErr w:type="spellStart"/>
      <w:r w:rsidRPr="001B5D9F">
        <w:rPr>
          <w:rFonts w:ascii="Courier New" w:hAnsi="Courier New" w:cs="Courier New"/>
        </w:rPr>
        <w:t>lr</w:t>
      </w:r>
      <w:proofErr w:type="spellEnd"/>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sidRPr="001B5D9F">
        <w:rPr>
          <w:rFonts w:ascii="Courier New" w:hAnsi="Courier New" w:cs="Courier New"/>
        </w:rPr>
        <w:t>ESMSR1_REG      .</w:t>
      </w:r>
      <w:proofErr w:type="gramStart"/>
      <w:r w:rsidRPr="001B5D9F">
        <w:rPr>
          <w:rFonts w:ascii="Courier New" w:hAnsi="Courier New" w:cs="Courier New"/>
        </w:rPr>
        <w:t>word  0xFFFFF518</w:t>
      </w:r>
      <w:proofErr w:type="gramEnd"/>
    </w:p>
    <w:p w:rsidR="001B5D9F" w:rsidRPr="001B5D9F" w:rsidRDefault="001B5D9F" w:rsidP="001B5D9F">
      <w:pPr>
        <w:spacing w:after="0"/>
        <w:rPr>
          <w:rFonts w:ascii="Courier New" w:hAnsi="Courier New" w:cs="Courier New"/>
        </w:rPr>
      </w:pPr>
      <w:r w:rsidRPr="001B5D9F">
        <w:rPr>
          <w:rFonts w:ascii="Courier New" w:hAnsi="Courier New" w:cs="Courier New"/>
        </w:rPr>
        <w:t>ESMSR2_REG      .</w:t>
      </w:r>
      <w:proofErr w:type="gramStart"/>
      <w:r w:rsidRPr="001B5D9F">
        <w:rPr>
          <w:rFonts w:ascii="Courier New" w:hAnsi="Courier New" w:cs="Courier New"/>
        </w:rPr>
        <w:t>word  0xFFFFF51C</w:t>
      </w:r>
      <w:proofErr w:type="gramEnd"/>
    </w:p>
    <w:p w:rsidR="001B5D9F" w:rsidRPr="001B5D9F" w:rsidRDefault="001B5D9F" w:rsidP="001B5D9F">
      <w:pPr>
        <w:spacing w:after="0"/>
        <w:rPr>
          <w:rFonts w:ascii="Courier New" w:hAnsi="Courier New" w:cs="Courier New"/>
        </w:rPr>
      </w:pPr>
      <w:r w:rsidRPr="001B5D9F">
        <w:rPr>
          <w:rFonts w:ascii="Courier New" w:hAnsi="Courier New" w:cs="Courier New"/>
        </w:rPr>
        <w:t>ESMKEY_REG      .</w:t>
      </w:r>
      <w:proofErr w:type="gramStart"/>
      <w:r w:rsidRPr="001B5D9F">
        <w:rPr>
          <w:rFonts w:ascii="Courier New" w:hAnsi="Courier New" w:cs="Courier New"/>
        </w:rPr>
        <w:t>word  0xFFFFF538</w:t>
      </w:r>
      <w:proofErr w:type="gramEnd"/>
    </w:p>
    <w:p w:rsidR="001B5D9F" w:rsidRPr="001B5D9F" w:rsidRDefault="001B5D9F" w:rsidP="001B5D9F">
      <w:pPr>
        <w:spacing w:after="0"/>
        <w:rPr>
          <w:rFonts w:ascii="Courier New" w:hAnsi="Courier New" w:cs="Courier New"/>
        </w:rPr>
      </w:pPr>
      <w:r w:rsidRPr="001B5D9F">
        <w:rPr>
          <w:rFonts w:ascii="Courier New" w:hAnsi="Courier New" w:cs="Courier New"/>
        </w:rPr>
        <w:t>ESMSSR2_REG     .</w:t>
      </w:r>
      <w:proofErr w:type="gramStart"/>
      <w:r w:rsidRPr="001B5D9F">
        <w:rPr>
          <w:rFonts w:ascii="Courier New" w:hAnsi="Courier New" w:cs="Courier New"/>
        </w:rPr>
        <w:t>word  0xFFFFF53C</w:t>
      </w:r>
      <w:proofErr w:type="gramEnd"/>
    </w:p>
    <w:p w:rsidR="001B5D9F" w:rsidRPr="001B5D9F" w:rsidRDefault="001B5D9F" w:rsidP="001B5D9F">
      <w:pPr>
        <w:spacing w:after="0"/>
        <w:rPr>
          <w:rFonts w:ascii="Courier New" w:hAnsi="Courier New" w:cs="Courier New"/>
        </w:rPr>
      </w:pPr>
      <w:r w:rsidRPr="001B5D9F">
        <w:rPr>
          <w:rFonts w:ascii="Courier New" w:hAnsi="Courier New" w:cs="Courier New"/>
        </w:rPr>
        <w:t>CCMR4_STAT_</w:t>
      </w:r>
      <w:proofErr w:type="gramStart"/>
      <w:r w:rsidRPr="001B5D9F">
        <w:rPr>
          <w:rFonts w:ascii="Courier New" w:hAnsi="Courier New" w:cs="Courier New"/>
        </w:rPr>
        <w:t>REG  .</w:t>
      </w:r>
      <w:proofErr w:type="gramEnd"/>
      <w:r w:rsidRPr="001B5D9F">
        <w:rPr>
          <w:rFonts w:ascii="Courier New" w:hAnsi="Courier New" w:cs="Courier New"/>
        </w:rPr>
        <w:t>word  0xFFFFF600</w:t>
      </w:r>
    </w:p>
    <w:p w:rsidR="001B5D9F" w:rsidRPr="001B5D9F" w:rsidRDefault="001B5D9F" w:rsidP="001B5D9F">
      <w:pPr>
        <w:spacing w:after="0"/>
        <w:rPr>
          <w:rFonts w:ascii="Courier New" w:hAnsi="Courier New" w:cs="Courier New"/>
        </w:rPr>
      </w:pPr>
      <w:r w:rsidRPr="001B5D9F">
        <w:rPr>
          <w:rFonts w:ascii="Courier New" w:hAnsi="Courier New" w:cs="Courier New"/>
        </w:rPr>
        <w:t>CCMR4_ERR_CLR   .</w:t>
      </w:r>
      <w:proofErr w:type="gramStart"/>
      <w:r w:rsidRPr="001B5D9F">
        <w:rPr>
          <w:rFonts w:ascii="Courier New" w:hAnsi="Courier New" w:cs="Courier New"/>
        </w:rPr>
        <w:t>word  0x00010000</w:t>
      </w:r>
      <w:proofErr w:type="gramEnd"/>
    </w:p>
    <w:p w:rsidR="001B5D9F" w:rsidRPr="001B5D9F" w:rsidRDefault="001B5D9F" w:rsidP="001B5D9F">
      <w:pPr>
        <w:spacing w:after="0"/>
        <w:rPr>
          <w:rFonts w:ascii="Courier New" w:hAnsi="Courier New" w:cs="Courier New"/>
        </w:rPr>
      </w:pPr>
      <w:r w:rsidRPr="001B5D9F">
        <w:rPr>
          <w:rFonts w:ascii="Courier New" w:hAnsi="Courier New" w:cs="Courier New"/>
        </w:rPr>
        <w:t>ESMSR1_ERR_</w:t>
      </w:r>
      <w:proofErr w:type="gramStart"/>
      <w:r w:rsidRPr="001B5D9F">
        <w:rPr>
          <w:rFonts w:ascii="Courier New" w:hAnsi="Courier New" w:cs="Courier New"/>
        </w:rPr>
        <w:t>CLR  .</w:t>
      </w:r>
      <w:proofErr w:type="gramEnd"/>
      <w:r w:rsidRPr="001B5D9F">
        <w:rPr>
          <w:rFonts w:ascii="Courier New" w:hAnsi="Courier New" w:cs="Courier New"/>
        </w:rPr>
        <w:t>word  0x80000000</w:t>
      </w:r>
    </w:p>
    <w:p w:rsidR="001B5D9F" w:rsidRPr="001B5D9F" w:rsidRDefault="001B5D9F" w:rsidP="001B5D9F">
      <w:pPr>
        <w:spacing w:after="0"/>
        <w:rPr>
          <w:rFonts w:ascii="Courier New" w:hAnsi="Courier New" w:cs="Courier New"/>
        </w:rPr>
      </w:pPr>
      <w:r w:rsidRPr="001B5D9F">
        <w:rPr>
          <w:rFonts w:ascii="Courier New" w:hAnsi="Courier New" w:cs="Courier New"/>
        </w:rPr>
        <w:t>ESMSR2_ERR_</w:t>
      </w:r>
      <w:proofErr w:type="gramStart"/>
      <w:r w:rsidRPr="001B5D9F">
        <w:rPr>
          <w:rFonts w:ascii="Courier New" w:hAnsi="Courier New" w:cs="Courier New"/>
        </w:rPr>
        <w:t>CLR  .</w:t>
      </w:r>
      <w:proofErr w:type="gramEnd"/>
      <w:r w:rsidRPr="001B5D9F">
        <w:rPr>
          <w:rFonts w:ascii="Courier New" w:hAnsi="Courier New" w:cs="Courier New"/>
        </w:rPr>
        <w:t>word  0x00000004</w:t>
      </w:r>
    </w:p>
    <w:p w:rsidR="001B5D9F" w:rsidRPr="001B5D9F" w:rsidRDefault="001B5D9F" w:rsidP="001B5D9F">
      <w:pPr>
        <w:spacing w:after="0"/>
        <w:rPr>
          <w:rFonts w:ascii="Courier New" w:hAnsi="Courier New" w:cs="Courier New"/>
        </w:rPr>
      </w:pPr>
      <w:r w:rsidRPr="001B5D9F">
        <w:rPr>
          <w:rFonts w:ascii="Courier New" w:hAnsi="Courier New" w:cs="Courier New"/>
        </w:rPr>
        <w:t>ESMSSR2_ERR_CLR .</w:t>
      </w:r>
      <w:proofErr w:type="gramStart"/>
      <w:r w:rsidRPr="001B5D9F">
        <w:rPr>
          <w:rFonts w:ascii="Courier New" w:hAnsi="Courier New" w:cs="Courier New"/>
        </w:rPr>
        <w:t>word  0x00000004</w:t>
      </w:r>
      <w:proofErr w:type="gramEnd"/>
    </w:p>
    <w:p w:rsidR="001B5D9F" w:rsidRPr="001B5D9F" w:rsidRDefault="001B5D9F" w:rsidP="001B5D9F">
      <w:pPr>
        <w:spacing w:after="0"/>
        <w:rPr>
          <w:rFonts w:ascii="Courier New" w:hAnsi="Courier New" w:cs="Courier New"/>
        </w:rPr>
      </w:pPr>
      <w:r w:rsidRPr="001B5D9F">
        <w:rPr>
          <w:rFonts w:ascii="Courier New" w:hAnsi="Courier New" w:cs="Courier New"/>
        </w:rPr>
        <w:t>VIM_INT_CLR     .</w:t>
      </w:r>
      <w:proofErr w:type="gramStart"/>
      <w:r w:rsidRPr="001B5D9F">
        <w:rPr>
          <w:rFonts w:ascii="Courier New" w:hAnsi="Courier New" w:cs="Courier New"/>
        </w:rPr>
        <w:t>word  0x00000001</w:t>
      </w:r>
      <w:proofErr w:type="gramEnd"/>
    </w:p>
    <w:p w:rsidR="001B5D9F" w:rsidRPr="001B5D9F" w:rsidRDefault="001B5D9F" w:rsidP="001B5D9F">
      <w:pPr>
        <w:spacing w:after="0"/>
        <w:rPr>
          <w:rFonts w:ascii="Courier New" w:hAnsi="Courier New" w:cs="Courier New"/>
        </w:rPr>
      </w:pPr>
      <w:r w:rsidRPr="001B5D9F">
        <w:rPr>
          <w:rFonts w:ascii="Courier New" w:hAnsi="Courier New" w:cs="Courier New"/>
        </w:rPr>
        <w:t>VIM_INTREQ      .</w:t>
      </w:r>
      <w:proofErr w:type="gramStart"/>
      <w:r w:rsidRPr="001B5D9F">
        <w:rPr>
          <w:rFonts w:ascii="Courier New" w:hAnsi="Courier New" w:cs="Courier New"/>
        </w:rPr>
        <w:t>word  0xFFFFFE20</w:t>
      </w:r>
      <w:proofErr w:type="gramEnd"/>
    </w:p>
    <w:p w:rsidR="001B5D9F" w:rsidRPr="001B5D9F" w:rsidRDefault="001B5D9F" w:rsidP="001B5D9F">
      <w:pPr>
        <w:spacing w:after="0"/>
        <w:rPr>
          <w:rFonts w:ascii="Courier New" w:hAnsi="Courier New" w:cs="Courier New"/>
        </w:rPr>
      </w:pPr>
    </w:p>
    <w:p w:rsidR="001B5D9F" w:rsidRPr="001B5D9F" w:rsidRDefault="001B5D9F" w:rsidP="001B5D9F">
      <w:pPr>
        <w:spacing w:after="0"/>
        <w:rPr>
          <w:rFonts w:ascii="Courier New" w:hAnsi="Courier New" w:cs="Courier New"/>
        </w:rPr>
      </w:pPr>
      <w:r w:rsidRPr="001B5D9F">
        <w:rPr>
          <w:rFonts w:ascii="Courier New" w:hAnsi="Courier New" w:cs="Courier New"/>
        </w:rPr>
        <w:t xml:space="preserve">    .</w:t>
      </w:r>
      <w:proofErr w:type="spellStart"/>
      <w:r w:rsidRPr="001B5D9F">
        <w:rPr>
          <w:rFonts w:ascii="Courier New" w:hAnsi="Courier New" w:cs="Courier New"/>
        </w:rPr>
        <w:t>endasmfunc</w:t>
      </w:r>
      <w:proofErr w:type="spellEnd"/>
    </w:p>
    <w:p w:rsidR="00182785" w:rsidRDefault="00182785" w:rsidP="00182785">
      <w:pPr>
        <w:spacing w:after="0"/>
        <w:rPr>
          <w:rFonts w:ascii="Arial" w:hAnsi="Arial"/>
          <w:b/>
          <w:sz w:val="24"/>
        </w:rPr>
      </w:pPr>
    </w:p>
    <w:p w:rsidR="00182785" w:rsidRDefault="00182785" w:rsidP="00182785">
      <w:pPr>
        <w:pStyle w:val="Heading3"/>
      </w:pPr>
      <w:r>
        <w:t>Global Function #4</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923"/>
        <w:gridCol w:w="990"/>
        <w:gridCol w:w="450"/>
        <w:gridCol w:w="630"/>
        <w:gridCol w:w="630"/>
        <w:gridCol w:w="540"/>
      </w:tblGrid>
      <w:tr w:rsidR="00182785" w:rsidTr="00EB4A19">
        <w:tc>
          <w:tcPr>
            <w:tcW w:w="2035" w:type="dxa"/>
          </w:tcPr>
          <w:p w:rsidR="00182785" w:rsidRDefault="00182785" w:rsidP="00EB4A19">
            <w:pPr>
              <w:spacing w:before="60"/>
              <w:rPr>
                <w:rFonts w:ascii="Arial" w:hAnsi="Arial" w:cs="Arial"/>
                <w:b/>
                <w:bCs/>
                <w:sz w:val="16"/>
              </w:rPr>
            </w:pPr>
            <w:r>
              <w:rPr>
                <w:rFonts w:ascii="Arial" w:hAnsi="Arial" w:cs="Arial"/>
                <w:b/>
                <w:bCs/>
                <w:sz w:val="16"/>
              </w:rPr>
              <w:t>Function Name</w:t>
            </w:r>
          </w:p>
        </w:tc>
        <w:tc>
          <w:tcPr>
            <w:tcW w:w="3923" w:type="dxa"/>
          </w:tcPr>
          <w:p w:rsidR="00182785" w:rsidRDefault="00182785" w:rsidP="00EB4A19">
            <w:pPr>
              <w:spacing w:before="60"/>
              <w:rPr>
                <w:rFonts w:ascii="Arial" w:hAnsi="Arial" w:cs="Arial"/>
                <w:sz w:val="16"/>
              </w:rPr>
            </w:pPr>
            <w:r w:rsidRPr="00182785">
              <w:rPr>
                <w:rFonts w:ascii="Arial" w:hAnsi="Arial" w:cs="Arial"/>
                <w:sz w:val="16"/>
              </w:rPr>
              <w:t>_</w:t>
            </w:r>
            <w:proofErr w:type="spellStart"/>
            <w:r w:rsidRPr="00182785">
              <w:rPr>
                <w:rFonts w:ascii="Arial" w:hAnsi="Arial" w:cs="Arial"/>
                <w:sz w:val="16"/>
              </w:rPr>
              <w:t>coreEnableRamEcc</w:t>
            </w:r>
            <w:proofErr w:type="spellEnd"/>
            <w:r w:rsidRPr="00182785">
              <w:rPr>
                <w:rFonts w:ascii="Arial" w:hAnsi="Arial" w:cs="Arial"/>
                <w:sz w:val="16"/>
              </w:rPr>
              <w:t>_</w:t>
            </w:r>
          </w:p>
        </w:tc>
        <w:tc>
          <w:tcPr>
            <w:tcW w:w="99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Type</w:t>
            </w:r>
          </w:p>
        </w:tc>
        <w:tc>
          <w:tcPr>
            <w:tcW w:w="450" w:type="dxa"/>
            <w:shd w:val="pct30" w:color="FFFF00" w:fill="auto"/>
          </w:tcPr>
          <w:p w:rsidR="00182785" w:rsidRDefault="00182785" w:rsidP="00EB4A19">
            <w:pPr>
              <w:spacing w:before="60"/>
              <w:ind w:right="-108"/>
              <w:rPr>
                <w:rFonts w:ascii="Arial" w:hAnsi="Arial" w:cs="Arial"/>
                <w:sz w:val="16"/>
              </w:rPr>
            </w:pPr>
            <w:r>
              <w:rPr>
                <w:rFonts w:ascii="Arial" w:hAnsi="Arial" w:cs="Arial"/>
                <w:sz w:val="16"/>
              </w:rPr>
              <w:t>Dir.</w:t>
            </w:r>
          </w:p>
        </w:tc>
        <w:tc>
          <w:tcPr>
            <w:tcW w:w="63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Min</w:t>
            </w:r>
          </w:p>
        </w:tc>
        <w:tc>
          <w:tcPr>
            <w:tcW w:w="63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182785" w:rsidRDefault="00182785" w:rsidP="00EB4A19">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82785" w:rsidTr="00EB4A19">
        <w:tc>
          <w:tcPr>
            <w:tcW w:w="2035" w:type="dxa"/>
          </w:tcPr>
          <w:p w:rsidR="00182785" w:rsidRDefault="00182785" w:rsidP="00EB4A19">
            <w:pPr>
              <w:spacing w:before="60"/>
              <w:rPr>
                <w:rFonts w:ascii="Arial" w:hAnsi="Arial" w:cs="Arial"/>
                <w:b/>
                <w:bCs/>
                <w:sz w:val="16"/>
              </w:rPr>
            </w:pPr>
            <w:r>
              <w:rPr>
                <w:rFonts w:ascii="Arial" w:hAnsi="Arial" w:cs="Arial"/>
                <w:b/>
                <w:bCs/>
                <w:sz w:val="16"/>
              </w:rPr>
              <w:t xml:space="preserve">Arguments Passed </w:t>
            </w:r>
          </w:p>
        </w:tc>
        <w:tc>
          <w:tcPr>
            <w:tcW w:w="3923" w:type="dxa"/>
          </w:tcPr>
          <w:p w:rsidR="00182785" w:rsidRDefault="00182785" w:rsidP="00EB4A19">
            <w:pPr>
              <w:spacing w:before="60"/>
              <w:rPr>
                <w:rFonts w:ascii="Arial" w:hAnsi="Arial" w:cs="Arial"/>
                <w:sz w:val="16"/>
              </w:rPr>
            </w:pPr>
            <w:r>
              <w:rPr>
                <w:rFonts w:ascii="Arial" w:hAnsi="Arial" w:cs="Arial"/>
                <w:sz w:val="16"/>
              </w:rPr>
              <w:t>None</w:t>
            </w:r>
          </w:p>
        </w:tc>
        <w:tc>
          <w:tcPr>
            <w:tcW w:w="990" w:type="dxa"/>
          </w:tcPr>
          <w:p w:rsidR="00182785" w:rsidRDefault="00182785" w:rsidP="00EB4A19">
            <w:pPr>
              <w:spacing w:before="60"/>
              <w:rPr>
                <w:rFonts w:ascii="Arial" w:hAnsi="Arial" w:cs="Arial"/>
                <w:sz w:val="16"/>
              </w:rPr>
            </w:pPr>
          </w:p>
        </w:tc>
        <w:tc>
          <w:tcPr>
            <w:tcW w:w="45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540" w:type="dxa"/>
            <w:shd w:val="pct15" w:color="auto" w:fill="auto"/>
          </w:tcPr>
          <w:p w:rsidR="00182785" w:rsidRDefault="00182785" w:rsidP="00EB4A19">
            <w:pPr>
              <w:spacing w:before="60"/>
              <w:rPr>
                <w:rFonts w:ascii="Arial" w:hAnsi="Arial" w:cs="Arial"/>
                <w:sz w:val="16"/>
              </w:rPr>
            </w:pPr>
          </w:p>
        </w:tc>
      </w:tr>
      <w:tr w:rsidR="00182785" w:rsidTr="00EB4A19">
        <w:tc>
          <w:tcPr>
            <w:tcW w:w="2035" w:type="dxa"/>
          </w:tcPr>
          <w:p w:rsidR="00182785" w:rsidRDefault="00182785" w:rsidP="00EB4A19">
            <w:pPr>
              <w:spacing w:before="60"/>
              <w:rPr>
                <w:rFonts w:ascii="Arial" w:hAnsi="Arial" w:cs="Arial"/>
                <w:b/>
                <w:bCs/>
                <w:sz w:val="16"/>
              </w:rPr>
            </w:pPr>
            <w:r>
              <w:rPr>
                <w:rFonts w:ascii="Arial" w:hAnsi="Arial" w:cs="Arial"/>
                <w:b/>
                <w:bCs/>
                <w:sz w:val="16"/>
              </w:rPr>
              <w:t>Return Value</w:t>
            </w:r>
          </w:p>
        </w:tc>
        <w:tc>
          <w:tcPr>
            <w:tcW w:w="3923" w:type="dxa"/>
          </w:tcPr>
          <w:p w:rsidR="00182785" w:rsidRDefault="00182785" w:rsidP="00EB4A19">
            <w:pPr>
              <w:spacing w:before="60"/>
              <w:rPr>
                <w:rFonts w:ascii="Arial" w:hAnsi="Arial" w:cs="Arial"/>
                <w:sz w:val="16"/>
              </w:rPr>
            </w:pPr>
            <w:r>
              <w:rPr>
                <w:rFonts w:ascii="Arial" w:hAnsi="Arial" w:cs="Arial"/>
                <w:sz w:val="16"/>
              </w:rPr>
              <w:t>None</w:t>
            </w:r>
          </w:p>
        </w:tc>
        <w:tc>
          <w:tcPr>
            <w:tcW w:w="990" w:type="dxa"/>
          </w:tcPr>
          <w:p w:rsidR="00182785" w:rsidRDefault="00182785" w:rsidP="00EB4A19">
            <w:pPr>
              <w:spacing w:before="60"/>
              <w:rPr>
                <w:rFonts w:ascii="Arial" w:hAnsi="Arial" w:cs="Arial"/>
                <w:sz w:val="16"/>
              </w:rPr>
            </w:pPr>
          </w:p>
        </w:tc>
        <w:tc>
          <w:tcPr>
            <w:tcW w:w="45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540" w:type="dxa"/>
          </w:tcPr>
          <w:p w:rsidR="00182785" w:rsidRDefault="00182785" w:rsidP="00EB4A19">
            <w:pPr>
              <w:spacing w:before="60"/>
              <w:rPr>
                <w:rFonts w:ascii="Arial" w:hAnsi="Arial" w:cs="Arial"/>
                <w:sz w:val="16"/>
              </w:rPr>
            </w:pPr>
          </w:p>
        </w:tc>
      </w:tr>
    </w:tbl>
    <w:p w:rsidR="00182785" w:rsidRDefault="00182785" w:rsidP="00182785">
      <w:pPr>
        <w:pStyle w:val="Heading4"/>
      </w:pPr>
      <w:r>
        <w:t>Description</w:t>
      </w:r>
    </w:p>
    <w:p w:rsidR="00182785" w:rsidRPr="00182785" w:rsidRDefault="00182785" w:rsidP="00182785">
      <w:r w:rsidRPr="00182785">
        <w:t xml:space="preserve">Enable RAM ECC Support.  </w:t>
      </w: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r w:rsidRPr="00113ACB">
        <w:rPr>
          <w:rFonts w:ascii="Courier New" w:hAnsi="Courier New" w:cs="Courier New"/>
        </w:rPr>
        <w:t>def</w:t>
      </w:r>
      <w:proofErr w:type="spellEnd"/>
      <w:r w:rsidRPr="00113ACB">
        <w:rPr>
          <w:rFonts w:ascii="Courier New" w:hAnsi="Courier New" w:cs="Courier New"/>
        </w:rPr>
        <w:t xml:space="preserve">     _</w:t>
      </w:r>
      <w:proofErr w:type="spellStart"/>
      <w:r w:rsidRPr="00113ACB">
        <w:rPr>
          <w:rFonts w:ascii="Courier New" w:hAnsi="Courier New" w:cs="Courier New"/>
        </w:rPr>
        <w:t>coreEnableRamEcc</w:t>
      </w:r>
      <w:proofErr w:type="spellEnd"/>
      <w:r w:rsidRPr="00113ACB">
        <w:rPr>
          <w:rFonts w:ascii="Courier New" w:hAnsi="Courier New" w:cs="Courier New"/>
        </w:rPr>
        <w:t>_</w:t>
      </w: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r w:rsidRPr="00113ACB">
        <w:rPr>
          <w:rFonts w:ascii="Courier New" w:hAnsi="Courier New" w:cs="Courier New"/>
        </w:rPr>
        <w:t>asmfunc</w:t>
      </w:r>
      <w:proofErr w:type="spellEnd"/>
    </w:p>
    <w:p w:rsidR="00113ACB" w:rsidRPr="00113ACB" w:rsidRDefault="00113ACB" w:rsidP="00113ACB">
      <w:pPr>
        <w:spacing w:after="0"/>
        <w:rPr>
          <w:rFonts w:ascii="Courier New" w:hAnsi="Courier New" w:cs="Courier New"/>
        </w:rPr>
      </w:pPr>
    </w:p>
    <w:p w:rsidR="00113ACB" w:rsidRPr="00113ACB" w:rsidRDefault="00113ACB" w:rsidP="00113ACB">
      <w:pPr>
        <w:spacing w:after="0"/>
        <w:rPr>
          <w:rFonts w:ascii="Courier New" w:hAnsi="Courier New" w:cs="Courier New"/>
        </w:rPr>
      </w:pPr>
      <w:r w:rsidRPr="00113ACB">
        <w:rPr>
          <w:rFonts w:ascii="Courier New" w:hAnsi="Courier New" w:cs="Courier New"/>
        </w:rPr>
        <w:t>_</w:t>
      </w:r>
      <w:proofErr w:type="spellStart"/>
      <w:r w:rsidRPr="00113ACB">
        <w:rPr>
          <w:rFonts w:ascii="Courier New" w:hAnsi="Courier New" w:cs="Courier New"/>
        </w:rPr>
        <w:t>coreEnableRamEcc</w:t>
      </w:r>
      <w:proofErr w:type="spellEnd"/>
      <w:r w:rsidRPr="00113ACB">
        <w:rPr>
          <w:rFonts w:ascii="Courier New" w:hAnsi="Courier New" w:cs="Courier New"/>
        </w:rPr>
        <w:t>_</w:t>
      </w:r>
    </w:p>
    <w:p w:rsidR="00113ACB" w:rsidRPr="00113ACB" w:rsidRDefault="00113ACB" w:rsidP="00113ACB">
      <w:pPr>
        <w:spacing w:after="0"/>
        <w:rPr>
          <w:rFonts w:ascii="Courier New" w:hAnsi="Courier New" w:cs="Courier New"/>
        </w:rPr>
      </w:pP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proofErr w:type="gramStart"/>
      <w:r w:rsidRPr="00113ACB">
        <w:rPr>
          <w:rFonts w:ascii="Courier New" w:hAnsi="Courier New" w:cs="Courier New"/>
        </w:rPr>
        <w:t>mrc</w:t>
      </w:r>
      <w:proofErr w:type="spellEnd"/>
      <w:proofErr w:type="gramEnd"/>
      <w:r w:rsidRPr="00113ACB">
        <w:rPr>
          <w:rFonts w:ascii="Courier New" w:hAnsi="Courier New" w:cs="Courier New"/>
        </w:rPr>
        <w:t xml:space="preserve">   p15, #0x00, r0,         c1, c0,  #0x01</w:t>
      </w: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proofErr w:type="gramStart"/>
      <w:r w:rsidRPr="00113ACB">
        <w:rPr>
          <w:rFonts w:ascii="Courier New" w:hAnsi="Courier New" w:cs="Courier New"/>
        </w:rPr>
        <w:t>orr</w:t>
      </w:r>
      <w:proofErr w:type="spellEnd"/>
      <w:proofErr w:type="gramEnd"/>
      <w:r w:rsidRPr="00113ACB">
        <w:rPr>
          <w:rFonts w:ascii="Courier New" w:hAnsi="Courier New" w:cs="Courier New"/>
        </w:rPr>
        <w:t xml:space="preserve">   r0,  r0,    #0x0C000000</w:t>
      </w: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proofErr w:type="gramStart"/>
      <w:r w:rsidRPr="00113ACB">
        <w:rPr>
          <w:rFonts w:ascii="Courier New" w:hAnsi="Courier New" w:cs="Courier New"/>
        </w:rPr>
        <w:t>dmb</w:t>
      </w:r>
      <w:proofErr w:type="spellEnd"/>
      <w:proofErr w:type="gramEnd"/>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proofErr w:type="gramStart"/>
      <w:r w:rsidRPr="00113ACB">
        <w:rPr>
          <w:rFonts w:ascii="Courier New" w:hAnsi="Courier New" w:cs="Courier New"/>
        </w:rPr>
        <w:t>mcr</w:t>
      </w:r>
      <w:proofErr w:type="spellEnd"/>
      <w:proofErr w:type="gramEnd"/>
      <w:r w:rsidRPr="00113ACB">
        <w:rPr>
          <w:rFonts w:ascii="Courier New" w:hAnsi="Courier New" w:cs="Courier New"/>
        </w:rPr>
        <w:t xml:space="preserve">   p15, #0x00, r0,         c1, c0,  #0x01</w:t>
      </w: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proofErr w:type="gramStart"/>
      <w:r w:rsidRPr="00113ACB">
        <w:rPr>
          <w:rFonts w:ascii="Courier New" w:hAnsi="Courier New" w:cs="Courier New"/>
        </w:rPr>
        <w:t>isb</w:t>
      </w:r>
      <w:proofErr w:type="spellEnd"/>
      <w:proofErr w:type="gramEnd"/>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proofErr w:type="gramStart"/>
      <w:r w:rsidRPr="00113ACB">
        <w:rPr>
          <w:rFonts w:ascii="Courier New" w:hAnsi="Courier New" w:cs="Courier New"/>
        </w:rPr>
        <w:t>bx</w:t>
      </w:r>
      <w:proofErr w:type="spellEnd"/>
      <w:proofErr w:type="gramEnd"/>
      <w:r w:rsidRPr="00113ACB">
        <w:rPr>
          <w:rFonts w:ascii="Courier New" w:hAnsi="Courier New" w:cs="Courier New"/>
        </w:rPr>
        <w:t xml:space="preserve">    </w:t>
      </w:r>
      <w:proofErr w:type="spellStart"/>
      <w:r w:rsidRPr="00113ACB">
        <w:rPr>
          <w:rFonts w:ascii="Courier New" w:hAnsi="Courier New" w:cs="Courier New"/>
        </w:rPr>
        <w:t>lr</w:t>
      </w:r>
      <w:proofErr w:type="spellEnd"/>
    </w:p>
    <w:p w:rsidR="00113ACB" w:rsidRPr="00113ACB" w:rsidRDefault="00113ACB" w:rsidP="00113ACB">
      <w:pPr>
        <w:spacing w:after="0"/>
        <w:rPr>
          <w:rFonts w:ascii="Courier New" w:hAnsi="Courier New" w:cs="Courier New"/>
        </w:rPr>
      </w:pPr>
    </w:p>
    <w:p w:rsidR="00BC58B1" w:rsidRDefault="00113ACB" w:rsidP="00113ACB">
      <w:pPr>
        <w:spacing w:after="0"/>
        <w:rPr>
          <w:rFonts w:ascii="Courier New" w:hAnsi="Courier New" w:cs="Courier New"/>
        </w:rPr>
      </w:pPr>
      <w:r w:rsidRPr="00113ACB">
        <w:rPr>
          <w:rFonts w:ascii="Courier New" w:hAnsi="Courier New" w:cs="Courier New"/>
        </w:rPr>
        <w:t xml:space="preserve">    .</w:t>
      </w:r>
      <w:proofErr w:type="spellStart"/>
      <w:r w:rsidRPr="00113ACB">
        <w:rPr>
          <w:rFonts w:ascii="Courier New" w:hAnsi="Courier New" w:cs="Courier New"/>
        </w:rPr>
        <w:t>endasmfunc</w:t>
      </w:r>
      <w:proofErr w:type="spellEnd"/>
    </w:p>
    <w:p w:rsidR="00113ACB" w:rsidRDefault="00113ACB" w:rsidP="00113ACB">
      <w:pPr>
        <w:spacing w:after="0"/>
        <w:rPr>
          <w:ins w:id="4" w:author="Wendling, Lucas" w:date="2013-10-03T16:38:00Z"/>
          <w:rFonts w:ascii="Arial" w:hAnsi="Arial"/>
          <w:b/>
          <w:sz w:val="24"/>
        </w:rPr>
      </w:pPr>
    </w:p>
    <w:p w:rsidR="00A05D0C" w:rsidRDefault="00A05D0C" w:rsidP="00A05D0C">
      <w:pPr>
        <w:pStyle w:val="Heading3"/>
        <w:rPr>
          <w:ins w:id="5" w:author="Wendling, Lucas" w:date="2013-10-03T16:39:00Z"/>
        </w:rPr>
      </w:pPr>
      <w:ins w:id="6" w:author="Wendling, Lucas" w:date="2013-10-03T16:39:00Z">
        <w:r>
          <w:t>Global Function #5</w:t>
        </w:r>
      </w:ins>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923"/>
        <w:gridCol w:w="990"/>
        <w:gridCol w:w="450"/>
        <w:gridCol w:w="630"/>
        <w:gridCol w:w="630"/>
        <w:gridCol w:w="540"/>
      </w:tblGrid>
      <w:tr w:rsidR="00A05D0C" w:rsidTr="007949A4">
        <w:trPr>
          <w:ins w:id="7" w:author="Wendling, Lucas" w:date="2013-10-03T16:39:00Z"/>
        </w:trPr>
        <w:tc>
          <w:tcPr>
            <w:tcW w:w="2035" w:type="dxa"/>
          </w:tcPr>
          <w:p w:rsidR="00A05D0C" w:rsidRDefault="00A05D0C" w:rsidP="007949A4">
            <w:pPr>
              <w:spacing w:before="60"/>
              <w:rPr>
                <w:ins w:id="8" w:author="Wendling, Lucas" w:date="2013-10-03T16:39:00Z"/>
                <w:rFonts w:ascii="Arial" w:hAnsi="Arial" w:cs="Arial"/>
                <w:b/>
                <w:bCs/>
                <w:sz w:val="16"/>
              </w:rPr>
            </w:pPr>
            <w:ins w:id="9" w:author="Wendling, Lucas" w:date="2013-10-03T16:39:00Z">
              <w:r>
                <w:rPr>
                  <w:rFonts w:ascii="Arial" w:hAnsi="Arial" w:cs="Arial"/>
                  <w:b/>
                  <w:bCs/>
                  <w:sz w:val="16"/>
                </w:rPr>
                <w:t>Function Name</w:t>
              </w:r>
            </w:ins>
          </w:p>
        </w:tc>
        <w:tc>
          <w:tcPr>
            <w:tcW w:w="3923" w:type="dxa"/>
          </w:tcPr>
          <w:p w:rsidR="00A05D0C" w:rsidRDefault="00A05D0C" w:rsidP="00A05D0C">
            <w:pPr>
              <w:spacing w:before="60"/>
              <w:rPr>
                <w:ins w:id="10" w:author="Wendling, Lucas" w:date="2013-10-03T16:39:00Z"/>
                <w:rFonts w:ascii="Arial" w:hAnsi="Arial" w:cs="Arial"/>
                <w:sz w:val="16"/>
              </w:rPr>
            </w:pPr>
            <w:ins w:id="11" w:author="Wendling, Lucas" w:date="2013-10-03T16:39:00Z">
              <w:r w:rsidRPr="00182785">
                <w:rPr>
                  <w:rFonts w:ascii="Arial" w:hAnsi="Arial" w:cs="Arial"/>
                  <w:sz w:val="16"/>
                </w:rPr>
                <w:t>_</w:t>
              </w:r>
              <w:proofErr w:type="spellStart"/>
              <w:r w:rsidRPr="00182785">
                <w:rPr>
                  <w:rFonts w:ascii="Arial" w:hAnsi="Arial" w:cs="Arial"/>
                  <w:sz w:val="16"/>
                </w:rPr>
                <w:t>core</w:t>
              </w:r>
              <w:r>
                <w:rPr>
                  <w:rFonts w:ascii="Arial" w:hAnsi="Arial" w:cs="Arial"/>
                  <w:sz w:val="16"/>
                </w:rPr>
                <w:t>Dis</w:t>
              </w:r>
              <w:r w:rsidRPr="00182785">
                <w:rPr>
                  <w:rFonts w:ascii="Arial" w:hAnsi="Arial" w:cs="Arial"/>
                  <w:sz w:val="16"/>
                </w:rPr>
                <w:t>ableRamEcc</w:t>
              </w:r>
              <w:proofErr w:type="spellEnd"/>
              <w:r w:rsidRPr="00182785">
                <w:rPr>
                  <w:rFonts w:ascii="Arial" w:hAnsi="Arial" w:cs="Arial"/>
                  <w:sz w:val="16"/>
                </w:rPr>
                <w:t>_</w:t>
              </w:r>
            </w:ins>
          </w:p>
        </w:tc>
        <w:tc>
          <w:tcPr>
            <w:tcW w:w="990" w:type="dxa"/>
            <w:shd w:val="pct30" w:color="FFFF00" w:fill="auto"/>
          </w:tcPr>
          <w:p w:rsidR="00A05D0C" w:rsidRDefault="00A05D0C" w:rsidP="007949A4">
            <w:pPr>
              <w:spacing w:before="60"/>
              <w:jc w:val="center"/>
              <w:rPr>
                <w:ins w:id="12" w:author="Wendling, Lucas" w:date="2013-10-03T16:39:00Z"/>
                <w:rFonts w:ascii="Arial" w:hAnsi="Arial" w:cs="Arial"/>
                <w:sz w:val="16"/>
              </w:rPr>
            </w:pPr>
            <w:ins w:id="13" w:author="Wendling, Lucas" w:date="2013-10-03T16:39:00Z">
              <w:r>
                <w:rPr>
                  <w:rFonts w:ascii="Arial" w:hAnsi="Arial" w:cs="Arial"/>
                  <w:sz w:val="16"/>
                </w:rPr>
                <w:t>Type</w:t>
              </w:r>
            </w:ins>
          </w:p>
        </w:tc>
        <w:tc>
          <w:tcPr>
            <w:tcW w:w="450" w:type="dxa"/>
            <w:shd w:val="pct30" w:color="FFFF00" w:fill="auto"/>
          </w:tcPr>
          <w:p w:rsidR="00A05D0C" w:rsidRDefault="00A05D0C" w:rsidP="007949A4">
            <w:pPr>
              <w:spacing w:before="60"/>
              <w:ind w:right="-108"/>
              <w:rPr>
                <w:ins w:id="14" w:author="Wendling, Lucas" w:date="2013-10-03T16:39:00Z"/>
                <w:rFonts w:ascii="Arial" w:hAnsi="Arial" w:cs="Arial"/>
                <w:sz w:val="16"/>
              </w:rPr>
            </w:pPr>
            <w:ins w:id="15" w:author="Wendling, Lucas" w:date="2013-10-03T16:39:00Z">
              <w:r>
                <w:rPr>
                  <w:rFonts w:ascii="Arial" w:hAnsi="Arial" w:cs="Arial"/>
                  <w:sz w:val="16"/>
                </w:rPr>
                <w:t>Dir.</w:t>
              </w:r>
            </w:ins>
          </w:p>
        </w:tc>
        <w:tc>
          <w:tcPr>
            <w:tcW w:w="630" w:type="dxa"/>
            <w:shd w:val="pct30" w:color="FFFF00" w:fill="auto"/>
          </w:tcPr>
          <w:p w:rsidR="00A05D0C" w:rsidRDefault="00A05D0C" w:rsidP="007949A4">
            <w:pPr>
              <w:spacing w:before="60"/>
              <w:jc w:val="center"/>
              <w:rPr>
                <w:ins w:id="16" w:author="Wendling, Lucas" w:date="2013-10-03T16:39:00Z"/>
                <w:rFonts w:ascii="Arial" w:hAnsi="Arial" w:cs="Arial"/>
                <w:sz w:val="16"/>
              </w:rPr>
            </w:pPr>
            <w:ins w:id="17" w:author="Wendling, Lucas" w:date="2013-10-03T16:39:00Z">
              <w:r>
                <w:rPr>
                  <w:rFonts w:ascii="Arial" w:hAnsi="Arial" w:cs="Arial"/>
                  <w:sz w:val="16"/>
                </w:rPr>
                <w:t>Min</w:t>
              </w:r>
            </w:ins>
          </w:p>
        </w:tc>
        <w:tc>
          <w:tcPr>
            <w:tcW w:w="630" w:type="dxa"/>
            <w:shd w:val="pct30" w:color="FFFF00" w:fill="auto"/>
          </w:tcPr>
          <w:p w:rsidR="00A05D0C" w:rsidRDefault="00A05D0C" w:rsidP="007949A4">
            <w:pPr>
              <w:spacing w:before="60"/>
              <w:jc w:val="center"/>
              <w:rPr>
                <w:ins w:id="18" w:author="Wendling, Lucas" w:date="2013-10-03T16:39:00Z"/>
                <w:rFonts w:ascii="Arial" w:hAnsi="Arial" w:cs="Arial"/>
                <w:sz w:val="16"/>
              </w:rPr>
            </w:pPr>
            <w:ins w:id="19" w:author="Wendling, Lucas" w:date="2013-10-03T16:39:00Z">
              <w:r>
                <w:rPr>
                  <w:rFonts w:ascii="Arial" w:hAnsi="Arial" w:cs="Arial"/>
                  <w:sz w:val="16"/>
                </w:rPr>
                <w:t>Max</w:t>
              </w:r>
            </w:ins>
          </w:p>
        </w:tc>
        <w:tc>
          <w:tcPr>
            <w:tcW w:w="540" w:type="dxa"/>
            <w:tcBorders>
              <w:bottom w:val="single" w:sz="4" w:space="0" w:color="auto"/>
            </w:tcBorders>
            <w:shd w:val="pct30" w:color="FFFF00" w:fill="auto"/>
          </w:tcPr>
          <w:p w:rsidR="00A05D0C" w:rsidRDefault="00A05D0C" w:rsidP="007949A4">
            <w:pPr>
              <w:spacing w:before="60"/>
              <w:jc w:val="center"/>
              <w:rPr>
                <w:ins w:id="20" w:author="Wendling, Lucas" w:date="2013-10-03T16:39:00Z"/>
                <w:rFonts w:ascii="Arial" w:hAnsi="Arial" w:cs="Arial"/>
                <w:sz w:val="16"/>
              </w:rPr>
            </w:pPr>
            <w:ins w:id="21" w:author="Wendling, Lucas" w:date="2013-10-03T16:39:00Z">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ins>
          </w:p>
        </w:tc>
      </w:tr>
      <w:tr w:rsidR="00A05D0C" w:rsidTr="007949A4">
        <w:trPr>
          <w:ins w:id="22" w:author="Wendling, Lucas" w:date="2013-10-03T16:39:00Z"/>
        </w:trPr>
        <w:tc>
          <w:tcPr>
            <w:tcW w:w="2035" w:type="dxa"/>
          </w:tcPr>
          <w:p w:rsidR="00A05D0C" w:rsidRDefault="00A05D0C" w:rsidP="007949A4">
            <w:pPr>
              <w:spacing w:before="60"/>
              <w:rPr>
                <w:ins w:id="23" w:author="Wendling, Lucas" w:date="2013-10-03T16:39:00Z"/>
                <w:rFonts w:ascii="Arial" w:hAnsi="Arial" w:cs="Arial"/>
                <w:b/>
                <w:bCs/>
                <w:sz w:val="16"/>
              </w:rPr>
            </w:pPr>
            <w:ins w:id="24" w:author="Wendling, Lucas" w:date="2013-10-03T16:39:00Z">
              <w:r>
                <w:rPr>
                  <w:rFonts w:ascii="Arial" w:hAnsi="Arial" w:cs="Arial"/>
                  <w:b/>
                  <w:bCs/>
                  <w:sz w:val="16"/>
                </w:rPr>
                <w:t xml:space="preserve">Arguments Passed </w:t>
              </w:r>
            </w:ins>
          </w:p>
        </w:tc>
        <w:tc>
          <w:tcPr>
            <w:tcW w:w="3923" w:type="dxa"/>
          </w:tcPr>
          <w:p w:rsidR="00A05D0C" w:rsidRDefault="00A05D0C" w:rsidP="007949A4">
            <w:pPr>
              <w:spacing w:before="60"/>
              <w:rPr>
                <w:ins w:id="25" w:author="Wendling, Lucas" w:date="2013-10-03T16:39:00Z"/>
                <w:rFonts w:ascii="Arial" w:hAnsi="Arial" w:cs="Arial"/>
                <w:sz w:val="16"/>
              </w:rPr>
            </w:pPr>
            <w:ins w:id="26" w:author="Wendling, Lucas" w:date="2013-10-03T16:39:00Z">
              <w:r>
                <w:rPr>
                  <w:rFonts w:ascii="Arial" w:hAnsi="Arial" w:cs="Arial"/>
                  <w:sz w:val="16"/>
                </w:rPr>
                <w:t>None</w:t>
              </w:r>
            </w:ins>
          </w:p>
        </w:tc>
        <w:tc>
          <w:tcPr>
            <w:tcW w:w="990" w:type="dxa"/>
          </w:tcPr>
          <w:p w:rsidR="00A05D0C" w:rsidRDefault="00A05D0C" w:rsidP="007949A4">
            <w:pPr>
              <w:spacing w:before="60"/>
              <w:rPr>
                <w:ins w:id="27" w:author="Wendling, Lucas" w:date="2013-10-03T16:39:00Z"/>
                <w:rFonts w:ascii="Arial" w:hAnsi="Arial" w:cs="Arial"/>
                <w:sz w:val="16"/>
              </w:rPr>
            </w:pPr>
          </w:p>
        </w:tc>
        <w:tc>
          <w:tcPr>
            <w:tcW w:w="450" w:type="dxa"/>
          </w:tcPr>
          <w:p w:rsidR="00A05D0C" w:rsidRDefault="00A05D0C" w:rsidP="007949A4">
            <w:pPr>
              <w:spacing w:before="60"/>
              <w:rPr>
                <w:ins w:id="28" w:author="Wendling, Lucas" w:date="2013-10-03T16:39:00Z"/>
                <w:rFonts w:ascii="Arial" w:hAnsi="Arial" w:cs="Arial"/>
                <w:sz w:val="16"/>
              </w:rPr>
            </w:pPr>
          </w:p>
        </w:tc>
        <w:tc>
          <w:tcPr>
            <w:tcW w:w="630" w:type="dxa"/>
          </w:tcPr>
          <w:p w:rsidR="00A05D0C" w:rsidRDefault="00A05D0C" w:rsidP="007949A4">
            <w:pPr>
              <w:spacing w:before="60"/>
              <w:rPr>
                <w:ins w:id="29" w:author="Wendling, Lucas" w:date="2013-10-03T16:39:00Z"/>
                <w:rFonts w:ascii="Arial" w:hAnsi="Arial" w:cs="Arial"/>
                <w:sz w:val="16"/>
              </w:rPr>
            </w:pPr>
          </w:p>
        </w:tc>
        <w:tc>
          <w:tcPr>
            <w:tcW w:w="630" w:type="dxa"/>
          </w:tcPr>
          <w:p w:rsidR="00A05D0C" w:rsidRDefault="00A05D0C" w:rsidP="007949A4">
            <w:pPr>
              <w:spacing w:before="60"/>
              <w:rPr>
                <w:ins w:id="30" w:author="Wendling, Lucas" w:date="2013-10-03T16:39:00Z"/>
                <w:rFonts w:ascii="Arial" w:hAnsi="Arial" w:cs="Arial"/>
                <w:sz w:val="16"/>
              </w:rPr>
            </w:pPr>
          </w:p>
        </w:tc>
        <w:tc>
          <w:tcPr>
            <w:tcW w:w="540" w:type="dxa"/>
            <w:shd w:val="pct15" w:color="auto" w:fill="auto"/>
          </w:tcPr>
          <w:p w:rsidR="00A05D0C" w:rsidRDefault="00A05D0C" w:rsidP="007949A4">
            <w:pPr>
              <w:spacing w:before="60"/>
              <w:rPr>
                <w:ins w:id="31" w:author="Wendling, Lucas" w:date="2013-10-03T16:39:00Z"/>
                <w:rFonts w:ascii="Arial" w:hAnsi="Arial" w:cs="Arial"/>
                <w:sz w:val="16"/>
              </w:rPr>
            </w:pPr>
          </w:p>
        </w:tc>
      </w:tr>
      <w:tr w:rsidR="00A05D0C" w:rsidTr="007949A4">
        <w:trPr>
          <w:ins w:id="32" w:author="Wendling, Lucas" w:date="2013-10-03T16:39:00Z"/>
        </w:trPr>
        <w:tc>
          <w:tcPr>
            <w:tcW w:w="2035" w:type="dxa"/>
          </w:tcPr>
          <w:p w:rsidR="00A05D0C" w:rsidRDefault="00A05D0C" w:rsidP="007949A4">
            <w:pPr>
              <w:spacing w:before="60"/>
              <w:rPr>
                <w:ins w:id="33" w:author="Wendling, Lucas" w:date="2013-10-03T16:39:00Z"/>
                <w:rFonts w:ascii="Arial" w:hAnsi="Arial" w:cs="Arial"/>
                <w:b/>
                <w:bCs/>
                <w:sz w:val="16"/>
              </w:rPr>
            </w:pPr>
            <w:ins w:id="34" w:author="Wendling, Lucas" w:date="2013-10-03T16:39:00Z">
              <w:r>
                <w:rPr>
                  <w:rFonts w:ascii="Arial" w:hAnsi="Arial" w:cs="Arial"/>
                  <w:b/>
                  <w:bCs/>
                  <w:sz w:val="16"/>
                </w:rPr>
                <w:t>Return Value</w:t>
              </w:r>
            </w:ins>
          </w:p>
        </w:tc>
        <w:tc>
          <w:tcPr>
            <w:tcW w:w="3923" w:type="dxa"/>
          </w:tcPr>
          <w:p w:rsidR="00A05D0C" w:rsidRDefault="00A05D0C" w:rsidP="007949A4">
            <w:pPr>
              <w:spacing w:before="60"/>
              <w:rPr>
                <w:ins w:id="35" w:author="Wendling, Lucas" w:date="2013-10-03T16:39:00Z"/>
                <w:rFonts w:ascii="Arial" w:hAnsi="Arial" w:cs="Arial"/>
                <w:sz w:val="16"/>
              </w:rPr>
            </w:pPr>
            <w:ins w:id="36" w:author="Wendling, Lucas" w:date="2013-10-03T16:39:00Z">
              <w:r>
                <w:rPr>
                  <w:rFonts w:ascii="Arial" w:hAnsi="Arial" w:cs="Arial"/>
                  <w:sz w:val="16"/>
                </w:rPr>
                <w:t>None</w:t>
              </w:r>
            </w:ins>
          </w:p>
        </w:tc>
        <w:tc>
          <w:tcPr>
            <w:tcW w:w="990" w:type="dxa"/>
          </w:tcPr>
          <w:p w:rsidR="00A05D0C" w:rsidRDefault="00A05D0C" w:rsidP="007949A4">
            <w:pPr>
              <w:spacing w:before="60"/>
              <w:rPr>
                <w:ins w:id="37" w:author="Wendling, Lucas" w:date="2013-10-03T16:39:00Z"/>
                <w:rFonts w:ascii="Arial" w:hAnsi="Arial" w:cs="Arial"/>
                <w:sz w:val="16"/>
              </w:rPr>
            </w:pPr>
          </w:p>
        </w:tc>
        <w:tc>
          <w:tcPr>
            <w:tcW w:w="450" w:type="dxa"/>
          </w:tcPr>
          <w:p w:rsidR="00A05D0C" w:rsidRDefault="00A05D0C" w:rsidP="007949A4">
            <w:pPr>
              <w:spacing w:before="60"/>
              <w:rPr>
                <w:ins w:id="38" w:author="Wendling, Lucas" w:date="2013-10-03T16:39:00Z"/>
                <w:rFonts w:ascii="Arial" w:hAnsi="Arial" w:cs="Arial"/>
                <w:sz w:val="16"/>
              </w:rPr>
            </w:pPr>
          </w:p>
        </w:tc>
        <w:tc>
          <w:tcPr>
            <w:tcW w:w="630" w:type="dxa"/>
          </w:tcPr>
          <w:p w:rsidR="00A05D0C" w:rsidRDefault="00A05D0C" w:rsidP="007949A4">
            <w:pPr>
              <w:spacing w:before="60"/>
              <w:rPr>
                <w:ins w:id="39" w:author="Wendling, Lucas" w:date="2013-10-03T16:39:00Z"/>
                <w:rFonts w:ascii="Arial" w:hAnsi="Arial" w:cs="Arial"/>
                <w:sz w:val="16"/>
              </w:rPr>
            </w:pPr>
          </w:p>
        </w:tc>
        <w:tc>
          <w:tcPr>
            <w:tcW w:w="630" w:type="dxa"/>
          </w:tcPr>
          <w:p w:rsidR="00A05D0C" w:rsidRDefault="00A05D0C" w:rsidP="007949A4">
            <w:pPr>
              <w:spacing w:before="60"/>
              <w:rPr>
                <w:ins w:id="40" w:author="Wendling, Lucas" w:date="2013-10-03T16:39:00Z"/>
                <w:rFonts w:ascii="Arial" w:hAnsi="Arial" w:cs="Arial"/>
                <w:sz w:val="16"/>
              </w:rPr>
            </w:pPr>
          </w:p>
        </w:tc>
        <w:tc>
          <w:tcPr>
            <w:tcW w:w="540" w:type="dxa"/>
          </w:tcPr>
          <w:p w:rsidR="00A05D0C" w:rsidRDefault="00A05D0C" w:rsidP="007949A4">
            <w:pPr>
              <w:spacing w:before="60"/>
              <w:rPr>
                <w:ins w:id="41" w:author="Wendling, Lucas" w:date="2013-10-03T16:39:00Z"/>
                <w:rFonts w:ascii="Arial" w:hAnsi="Arial" w:cs="Arial"/>
                <w:sz w:val="16"/>
              </w:rPr>
            </w:pPr>
          </w:p>
        </w:tc>
      </w:tr>
    </w:tbl>
    <w:p w:rsidR="00A05D0C" w:rsidRDefault="00A05D0C" w:rsidP="00A05D0C">
      <w:pPr>
        <w:pStyle w:val="Heading4"/>
        <w:rPr>
          <w:ins w:id="42" w:author="Wendling, Lucas" w:date="2013-10-03T16:39:00Z"/>
        </w:rPr>
      </w:pPr>
      <w:ins w:id="43" w:author="Wendling, Lucas" w:date="2013-10-03T16:39:00Z">
        <w:r>
          <w:lastRenderedPageBreak/>
          <w:t>Description</w:t>
        </w:r>
      </w:ins>
    </w:p>
    <w:p w:rsidR="00A05D0C" w:rsidRPr="00182785" w:rsidRDefault="00A05D0C" w:rsidP="00A05D0C">
      <w:pPr>
        <w:rPr>
          <w:ins w:id="44" w:author="Wendling, Lucas" w:date="2013-10-03T16:39:00Z"/>
        </w:rPr>
      </w:pPr>
      <w:ins w:id="45" w:author="Wendling, Lucas" w:date="2013-10-03T16:39:00Z">
        <w:r>
          <w:t>Dis</w:t>
        </w:r>
        <w:r w:rsidRPr="00182785">
          <w:t xml:space="preserve">able RAM ECC Support.  </w:t>
        </w:r>
      </w:ins>
    </w:p>
    <w:p w:rsidR="00A05D0C" w:rsidRPr="00113ACB" w:rsidRDefault="00A05D0C" w:rsidP="00A05D0C">
      <w:pPr>
        <w:spacing w:after="0"/>
        <w:rPr>
          <w:ins w:id="46" w:author="Wendling, Lucas" w:date="2013-10-03T16:39:00Z"/>
          <w:rFonts w:ascii="Courier New" w:hAnsi="Courier New" w:cs="Courier New"/>
        </w:rPr>
      </w:pPr>
      <w:ins w:id="47" w:author="Wendling, Lucas" w:date="2013-10-03T16:39:00Z">
        <w:r w:rsidRPr="00113ACB">
          <w:rPr>
            <w:rFonts w:ascii="Courier New" w:hAnsi="Courier New" w:cs="Courier New"/>
          </w:rPr>
          <w:t xml:space="preserve">    .</w:t>
        </w:r>
        <w:proofErr w:type="spellStart"/>
        <w:r w:rsidRPr="00113ACB">
          <w:rPr>
            <w:rFonts w:ascii="Courier New" w:hAnsi="Courier New" w:cs="Courier New"/>
          </w:rPr>
          <w:t>def</w:t>
        </w:r>
        <w:proofErr w:type="spellEnd"/>
        <w:r w:rsidRPr="00113ACB">
          <w:rPr>
            <w:rFonts w:ascii="Courier New" w:hAnsi="Courier New" w:cs="Courier New"/>
          </w:rPr>
          <w:t xml:space="preserve">     _</w:t>
        </w:r>
        <w:proofErr w:type="spellStart"/>
        <w:r w:rsidRPr="00113ACB">
          <w:rPr>
            <w:rFonts w:ascii="Courier New" w:hAnsi="Courier New" w:cs="Courier New"/>
          </w:rPr>
          <w:t>core</w:t>
        </w:r>
      </w:ins>
      <w:ins w:id="48" w:author="Wendling, Lucas" w:date="2013-10-03T16:40:00Z">
        <w:r>
          <w:rPr>
            <w:rFonts w:ascii="Courier New" w:hAnsi="Courier New" w:cs="Courier New"/>
          </w:rPr>
          <w:t>Dis</w:t>
        </w:r>
      </w:ins>
      <w:ins w:id="49" w:author="Wendling, Lucas" w:date="2013-10-03T16:39:00Z">
        <w:r w:rsidRPr="00113ACB">
          <w:rPr>
            <w:rFonts w:ascii="Courier New" w:hAnsi="Courier New" w:cs="Courier New"/>
          </w:rPr>
          <w:t>ableRamEcc</w:t>
        </w:r>
        <w:proofErr w:type="spellEnd"/>
        <w:r w:rsidRPr="00113ACB">
          <w:rPr>
            <w:rFonts w:ascii="Courier New" w:hAnsi="Courier New" w:cs="Courier New"/>
          </w:rPr>
          <w:t>_</w:t>
        </w:r>
      </w:ins>
    </w:p>
    <w:p w:rsidR="00A05D0C" w:rsidRPr="00113ACB" w:rsidRDefault="00A05D0C" w:rsidP="00A05D0C">
      <w:pPr>
        <w:spacing w:after="0"/>
        <w:rPr>
          <w:ins w:id="50" w:author="Wendling, Lucas" w:date="2013-10-03T16:39:00Z"/>
          <w:rFonts w:ascii="Courier New" w:hAnsi="Courier New" w:cs="Courier New"/>
        </w:rPr>
      </w:pPr>
      <w:ins w:id="51" w:author="Wendling, Lucas" w:date="2013-10-03T16:39:00Z">
        <w:r w:rsidRPr="00113ACB">
          <w:rPr>
            <w:rFonts w:ascii="Courier New" w:hAnsi="Courier New" w:cs="Courier New"/>
          </w:rPr>
          <w:t xml:space="preserve">    .</w:t>
        </w:r>
        <w:proofErr w:type="spellStart"/>
        <w:r w:rsidRPr="00113ACB">
          <w:rPr>
            <w:rFonts w:ascii="Courier New" w:hAnsi="Courier New" w:cs="Courier New"/>
          </w:rPr>
          <w:t>asmfunc</w:t>
        </w:r>
        <w:proofErr w:type="spellEnd"/>
      </w:ins>
    </w:p>
    <w:p w:rsidR="00A05D0C" w:rsidRPr="00113ACB" w:rsidRDefault="00A05D0C" w:rsidP="00A05D0C">
      <w:pPr>
        <w:spacing w:after="0"/>
        <w:rPr>
          <w:ins w:id="52" w:author="Wendling, Lucas" w:date="2013-10-03T16:39:00Z"/>
          <w:rFonts w:ascii="Courier New" w:hAnsi="Courier New" w:cs="Courier New"/>
        </w:rPr>
      </w:pPr>
    </w:p>
    <w:p w:rsidR="00A05D0C" w:rsidRPr="00113ACB" w:rsidRDefault="00A05D0C" w:rsidP="00A05D0C">
      <w:pPr>
        <w:spacing w:after="0"/>
        <w:rPr>
          <w:ins w:id="53" w:author="Wendling, Lucas" w:date="2013-10-03T16:39:00Z"/>
          <w:rFonts w:ascii="Courier New" w:hAnsi="Courier New" w:cs="Courier New"/>
        </w:rPr>
      </w:pPr>
      <w:ins w:id="54" w:author="Wendling, Lucas" w:date="2013-10-03T16:39:00Z">
        <w:r w:rsidRPr="00113ACB">
          <w:rPr>
            <w:rFonts w:ascii="Courier New" w:hAnsi="Courier New" w:cs="Courier New"/>
          </w:rPr>
          <w:t>_</w:t>
        </w:r>
        <w:proofErr w:type="spellStart"/>
        <w:r w:rsidRPr="00113ACB">
          <w:rPr>
            <w:rFonts w:ascii="Courier New" w:hAnsi="Courier New" w:cs="Courier New"/>
          </w:rPr>
          <w:t>core</w:t>
        </w:r>
      </w:ins>
      <w:ins w:id="55" w:author="Wendling, Lucas" w:date="2013-10-03T16:40:00Z">
        <w:r>
          <w:rPr>
            <w:rFonts w:ascii="Courier New" w:hAnsi="Courier New" w:cs="Courier New"/>
          </w:rPr>
          <w:t>Dis</w:t>
        </w:r>
      </w:ins>
      <w:ins w:id="56" w:author="Wendling, Lucas" w:date="2013-10-03T16:39:00Z">
        <w:r w:rsidRPr="00113ACB">
          <w:rPr>
            <w:rFonts w:ascii="Courier New" w:hAnsi="Courier New" w:cs="Courier New"/>
          </w:rPr>
          <w:t>ableRamEcc</w:t>
        </w:r>
        <w:proofErr w:type="spellEnd"/>
        <w:r w:rsidRPr="00113ACB">
          <w:rPr>
            <w:rFonts w:ascii="Courier New" w:hAnsi="Courier New" w:cs="Courier New"/>
          </w:rPr>
          <w:t>_</w:t>
        </w:r>
      </w:ins>
    </w:p>
    <w:p w:rsidR="00A05D0C" w:rsidRPr="00113ACB" w:rsidRDefault="00A05D0C" w:rsidP="00A05D0C">
      <w:pPr>
        <w:spacing w:after="0"/>
        <w:rPr>
          <w:ins w:id="57" w:author="Wendling, Lucas" w:date="2013-10-03T16:39:00Z"/>
          <w:rFonts w:ascii="Courier New" w:hAnsi="Courier New" w:cs="Courier New"/>
        </w:rPr>
      </w:pPr>
    </w:p>
    <w:p w:rsidR="00A05D0C" w:rsidRPr="00113ACB" w:rsidRDefault="00A05D0C" w:rsidP="00A05D0C">
      <w:pPr>
        <w:spacing w:after="0"/>
        <w:rPr>
          <w:ins w:id="58" w:author="Wendling, Lucas" w:date="2013-10-03T16:39:00Z"/>
          <w:rFonts w:ascii="Courier New" w:hAnsi="Courier New" w:cs="Courier New"/>
        </w:rPr>
      </w:pPr>
      <w:ins w:id="59" w:author="Wendling, Lucas" w:date="2013-10-03T16:39:00Z">
        <w:r w:rsidRPr="00113ACB">
          <w:rPr>
            <w:rFonts w:ascii="Courier New" w:hAnsi="Courier New" w:cs="Courier New"/>
          </w:rPr>
          <w:t xml:space="preserve">        </w:t>
        </w:r>
        <w:proofErr w:type="spellStart"/>
        <w:proofErr w:type="gramStart"/>
        <w:r w:rsidRPr="00113ACB">
          <w:rPr>
            <w:rFonts w:ascii="Courier New" w:hAnsi="Courier New" w:cs="Courier New"/>
          </w:rPr>
          <w:t>mrc</w:t>
        </w:r>
        <w:proofErr w:type="spellEnd"/>
        <w:proofErr w:type="gramEnd"/>
        <w:r w:rsidRPr="00113ACB">
          <w:rPr>
            <w:rFonts w:ascii="Courier New" w:hAnsi="Courier New" w:cs="Courier New"/>
          </w:rPr>
          <w:t xml:space="preserve">   p15, #0x00, r0,         c1, c0,  #0x01</w:t>
        </w:r>
      </w:ins>
    </w:p>
    <w:p w:rsidR="00A05D0C" w:rsidRPr="00113ACB" w:rsidRDefault="00A05D0C" w:rsidP="00A05D0C">
      <w:pPr>
        <w:spacing w:after="0"/>
        <w:rPr>
          <w:ins w:id="60" w:author="Wendling, Lucas" w:date="2013-10-03T16:39:00Z"/>
          <w:rFonts w:ascii="Courier New" w:hAnsi="Courier New" w:cs="Courier New"/>
        </w:rPr>
      </w:pPr>
      <w:ins w:id="61" w:author="Wendling, Lucas" w:date="2013-10-03T16:39:00Z">
        <w:r w:rsidRPr="00113ACB">
          <w:rPr>
            <w:rFonts w:ascii="Courier New" w:hAnsi="Courier New" w:cs="Courier New"/>
          </w:rPr>
          <w:t xml:space="preserve">        </w:t>
        </w:r>
      </w:ins>
      <w:proofErr w:type="spellStart"/>
      <w:proofErr w:type="gramStart"/>
      <w:ins w:id="62" w:author="Wendling, Lucas" w:date="2013-10-03T16:40:00Z">
        <w:r>
          <w:rPr>
            <w:rFonts w:ascii="Courier New" w:hAnsi="Courier New" w:cs="Courier New"/>
          </w:rPr>
          <w:t>bic</w:t>
        </w:r>
      </w:ins>
      <w:proofErr w:type="spellEnd"/>
      <w:proofErr w:type="gramEnd"/>
      <w:ins w:id="63" w:author="Wendling, Lucas" w:date="2013-10-03T16:39:00Z">
        <w:r w:rsidRPr="00113ACB">
          <w:rPr>
            <w:rFonts w:ascii="Courier New" w:hAnsi="Courier New" w:cs="Courier New"/>
          </w:rPr>
          <w:t xml:space="preserve">   r0,  r0,    #0x0C000000</w:t>
        </w:r>
      </w:ins>
    </w:p>
    <w:p w:rsidR="00A05D0C" w:rsidRPr="00113ACB" w:rsidRDefault="00A05D0C" w:rsidP="00A05D0C">
      <w:pPr>
        <w:spacing w:after="0"/>
        <w:rPr>
          <w:ins w:id="64" w:author="Wendling, Lucas" w:date="2013-10-03T16:39:00Z"/>
          <w:rFonts w:ascii="Courier New" w:hAnsi="Courier New" w:cs="Courier New"/>
        </w:rPr>
      </w:pPr>
      <w:ins w:id="65" w:author="Wendling, Lucas" w:date="2013-10-03T16:39:00Z">
        <w:r w:rsidRPr="00113ACB">
          <w:rPr>
            <w:rFonts w:ascii="Courier New" w:hAnsi="Courier New" w:cs="Courier New"/>
          </w:rPr>
          <w:t xml:space="preserve">        </w:t>
        </w:r>
        <w:proofErr w:type="spellStart"/>
        <w:proofErr w:type="gramStart"/>
        <w:r w:rsidRPr="00113ACB">
          <w:rPr>
            <w:rFonts w:ascii="Courier New" w:hAnsi="Courier New" w:cs="Courier New"/>
          </w:rPr>
          <w:t>dmb</w:t>
        </w:r>
        <w:proofErr w:type="spellEnd"/>
        <w:proofErr w:type="gramEnd"/>
      </w:ins>
    </w:p>
    <w:p w:rsidR="00A05D0C" w:rsidRPr="00113ACB" w:rsidRDefault="00A05D0C" w:rsidP="00A05D0C">
      <w:pPr>
        <w:spacing w:after="0"/>
        <w:rPr>
          <w:ins w:id="66" w:author="Wendling, Lucas" w:date="2013-10-03T16:39:00Z"/>
          <w:rFonts w:ascii="Courier New" w:hAnsi="Courier New" w:cs="Courier New"/>
        </w:rPr>
      </w:pPr>
      <w:ins w:id="67" w:author="Wendling, Lucas" w:date="2013-10-03T16:39:00Z">
        <w:r w:rsidRPr="00113ACB">
          <w:rPr>
            <w:rFonts w:ascii="Courier New" w:hAnsi="Courier New" w:cs="Courier New"/>
          </w:rPr>
          <w:t xml:space="preserve">        </w:t>
        </w:r>
        <w:proofErr w:type="spellStart"/>
        <w:proofErr w:type="gramStart"/>
        <w:r w:rsidRPr="00113ACB">
          <w:rPr>
            <w:rFonts w:ascii="Courier New" w:hAnsi="Courier New" w:cs="Courier New"/>
          </w:rPr>
          <w:t>mcr</w:t>
        </w:r>
        <w:proofErr w:type="spellEnd"/>
        <w:proofErr w:type="gramEnd"/>
        <w:r w:rsidRPr="00113ACB">
          <w:rPr>
            <w:rFonts w:ascii="Courier New" w:hAnsi="Courier New" w:cs="Courier New"/>
          </w:rPr>
          <w:t xml:space="preserve">   p15, #0x00, r0,         c1, c0,  #0x01</w:t>
        </w:r>
      </w:ins>
    </w:p>
    <w:p w:rsidR="00A05D0C" w:rsidRPr="00113ACB" w:rsidRDefault="00A05D0C" w:rsidP="00A05D0C">
      <w:pPr>
        <w:spacing w:after="0"/>
        <w:rPr>
          <w:ins w:id="68" w:author="Wendling, Lucas" w:date="2013-10-03T16:39:00Z"/>
          <w:rFonts w:ascii="Courier New" w:hAnsi="Courier New" w:cs="Courier New"/>
        </w:rPr>
      </w:pPr>
      <w:ins w:id="69" w:author="Wendling, Lucas" w:date="2013-10-03T16:39:00Z">
        <w:r w:rsidRPr="00113ACB">
          <w:rPr>
            <w:rFonts w:ascii="Courier New" w:hAnsi="Courier New" w:cs="Courier New"/>
          </w:rPr>
          <w:t xml:space="preserve">        </w:t>
        </w:r>
        <w:proofErr w:type="spellStart"/>
        <w:proofErr w:type="gramStart"/>
        <w:r w:rsidRPr="00113ACB">
          <w:rPr>
            <w:rFonts w:ascii="Courier New" w:hAnsi="Courier New" w:cs="Courier New"/>
          </w:rPr>
          <w:t>isb</w:t>
        </w:r>
        <w:proofErr w:type="spellEnd"/>
        <w:proofErr w:type="gramEnd"/>
      </w:ins>
    </w:p>
    <w:p w:rsidR="00A05D0C" w:rsidRPr="00113ACB" w:rsidRDefault="00A05D0C" w:rsidP="00A05D0C">
      <w:pPr>
        <w:spacing w:after="0"/>
        <w:rPr>
          <w:ins w:id="70" w:author="Wendling, Lucas" w:date="2013-10-03T16:39:00Z"/>
          <w:rFonts w:ascii="Courier New" w:hAnsi="Courier New" w:cs="Courier New"/>
        </w:rPr>
      </w:pPr>
      <w:ins w:id="71" w:author="Wendling, Lucas" w:date="2013-10-03T16:39:00Z">
        <w:r w:rsidRPr="00113ACB">
          <w:rPr>
            <w:rFonts w:ascii="Courier New" w:hAnsi="Courier New" w:cs="Courier New"/>
          </w:rPr>
          <w:t xml:space="preserve">        </w:t>
        </w:r>
        <w:proofErr w:type="spellStart"/>
        <w:proofErr w:type="gramStart"/>
        <w:r w:rsidRPr="00113ACB">
          <w:rPr>
            <w:rFonts w:ascii="Courier New" w:hAnsi="Courier New" w:cs="Courier New"/>
          </w:rPr>
          <w:t>bx</w:t>
        </w:r>
        <w:proofErr w:type="spellEnd"/>
        <w:proofErr w:type="gramEnd"/>
        <w:r w:rsidRPr="00113ACB">
          <w:rPr>
            <w:rFonts w:ascii="Courier New" w:hAnsi="Courier New" w:cs="Courier New"/>
          </w:rPr>
          <w:t xml:space="preserve">    </w:t>
        </w:r>
        <w:proofErr w:type="spellStart"/>
        <w:r w:rsidRPr="00113ACB">
          <w:rPr>
            <w:rFonts w:ascii="Courier New" w:hAnsi="Courier New" w:cs="Courier New"/>
          </w:rPr>
          <w:t>lr</w:t>
        </w:r>
        <w:proofErr w:type="spellEnd"/>
      </w:ins>
    </w:p>
    <w:p w:rsidR="00A05D0C" w:rsidRPr="00113ACB" w:rsidRDefault="00A05D0C" w:rsidP="00A05D0C">
      <w:pPr>
        <w:spacing w:after="0"/>
        <w:rPr>
          <w:ins w:id="72" w:author="Wendling, Lucas" w:date="2013-10-03T16:39:00Z"/>
          <w:rFonts w:ascii="Courier New" w:hAnsi="Courier New" w:cs="Courier New"/>
        </w:rPr>
      </w:pPr>
    </w:p>
    <w:p w:rsidR="00A05D0C" w:rsidRDefault="00A05D0C" w:rsidP="00A05D0C">
      <w:pPr>
        <w:spacing w:after="0"/>
        <w:rPr>
          <w:ins w:id="73" w:author="Wendling, Lucas" w:date="2013-10-03T16:39:00Z"/>
          <w:rFonts w:ascii="Courier New" w:hAnsi="Courier New" w:cs="Courier New"/>
        </w:rPr>
      </w:pPr>
      <w:ins w:id="74" w:author="Wendling, Lucas" w:date="2013-10-03T16:39:00Z">
        <w:r w:rsidRPr="00113ACB">
          <w:rPr>
            <w:rFonts w:ascii="Courier New" w:hAnsi="Courier New" w:cs="Courier New"/>
          </w:rPr>
          <w:t xml:space="preserve">    .</w:t>
        </w:r>
        <w:proofErr w:type="spellStart"/>
        <w:r w:rsidRPr="00113ACB">
          <w:rPr>
            <w:rFonts w:ascii="Courier New" w:hAnsi="Courier New" w:cs="Courier New"/>
          </w:rPr>
          <w:t>endasmfunc</w:t>
        </w:r>
        <w:proofErr w:type="spellEnd"/>
      </w:ins>
    </w:p>
    <w:p w:rsidR="00A05D0C" w:rsidRDefault="00A05D0C" w:rsidP="00113ACB">
      <w:pPr>
        <w:spacing w:after="0"/>
        <w:rPr>
          <w:ins w:id="75" w:author="Wendling, Lucas" w:date="2013-10-03T16:39:00Z"/>
          <w:rFonts w:ascii="Arial" w:hAnsi="Arial"/>
          <w:b/>
          <w:sz w:val="24"/>
        </w:rPr>
      </w:pPr>
    </w:p>
    <w:p w:rsidR="00A05D0C" w:rsidRDefault="00A05D0C" w:rsidP="00113ACB">
      <w:pPr>
        <w:spacing w:after="0"/>
        <w:rPr>
          <w:rFonts w:ascii="Arial" w:hAnsi="Arial"/>
          <w:b/>
          <w:sz w:val="24"/>
        </w:rPr>
      </w:pPr>
    </w:p>
    <w:p w:rsidR="00182785" w:rsidRDefault="00182785" w:rsidP="00182785">
      <w:pPr>
        <w:pStyle w:val="Heading3"/>
      </w:pPr>
      <w:r>
        <w:t>Global Function #</w:t>
      </w:r>
      <w:ins w:id="76" w:author="Wendling, Lucas" w:date="2013-10-03T16:39:00Z">
        <w:r w:rsidR="00A05D0C">
          <w:t>6</w:t>
        </w:r>
      </w:ins>
      <w:del w:id="77" w:author="Wendling, Lucas" w:date="2013-10-03T16:39:00Z">
        <w:r w:rsidR="00BC58B1" w:rsidDel="00A05D0C">
          <w:delText>5</w:delText>
        </w:r>
      </w:del>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923"/>
        <w:gridCol w:w="990"/>
        <w:gridCol w:w="450"/>
        <w:gridCol w:w="630"/>
        <w:gridCol w:w="630"/>
        <w:gridCol w:w="540"/>
      </w:tblGrid>
      <w:tr w:rsidR="00182785" w:rsidTr="00EB4A19">
        <w:tc>
          <w:tcPr>
            <w:tcW w:w="2035" w:type="dxa"/>
          </w:tcPr>
          <w:p w:rsidR="00182785" w:rsidRDefault="00182785" w:rsidP="00EB4A19">
            <w:pPr>
              <w:spacing w:before="60"/>
              <w:rPr>
                <w:rFonts w:ascii="Arial" w:hAnsi="Arial" w:cs="Arial"/>
                <w:b/>
                <w:bCs/>
                <w:sz w:val="16"/>
              </w:rPr>
            </w:pPr>
            <w:r>
              <w:rPr>
                <w:rFonts w:ascii="Arial" w:hAnsi="Arial" w:cs="Arial"/>
                <w:b/>
                <w:bCs/>
                <w:sz w:val="16"/>
              </w:rPr>
              <w:t>Function Name</w:t>
            </w:r>
          </w:p>
        </w:tc>
        <w:tc>
          <w:tcPr>
            <w:tcW w:w="3923" w:type="dxa"/>
          </w:tcPr>
          <w:p w:rsidR="00182785" w:rsidRDefault="008376A6" w:rsidP="00EB4A19">
            <w:pPr>
              <w:spacing w:before="60"/>
              <w:rPr>
                <w:rFonts w:ascii="Arial" w:hAnsi="Arial" w:cs="Arial"/>
                <w:sz w:val="16"/>
              </w:rPr>
            </w:pPr>
            <w:r w:rsidRPr="008376A6">
              <w:rPr>
                <w:rFonts w:ascii="Arial" w:hAnsi="Arial" w:cs="Arial"/>
                <w:sz w:val="16"/>
              </w:rPr>
              <w:t>_</w:t>
            </w:r>
            <w:proofErr w:type="spellStart"/>
            <w:r w:rsidRPr="008376A6">
              <w:rPr>
                <w:rFonts w:ascii="Arial" w:hAnsi="Arial" w:cs="Arial"/>
                <w:sz w:val="16"/>
              </w:rPr>
              <w:t>coreGetDebugStatusAndControlRegister</w:t>
            </w:r>
            <w:proofErr w:type="spellEnd"/>
            <w:r w:rsidRPr="008376A6">
              <w:rPr>
                <w:rFonts w:ascii="Arial" w:hAnsi="Arial" w:cs="Arial"/>
                <w:sz w:val="16"/>
              </w:rPr>
              <w:t>_</w:t>
            </w:r>
          </w:p>
        </w:tc>
        <w:tc>
          <w:tcPr>
            <w:tcW w:w="99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Type</w:t>
            </w:r>
          </w:p>
        </w:tc>
        <w:tc>
          <w:tcPr>
            <w:tcW w:w="450" w:type="dxa"/>
            <w:shd w:val="pct30" w:color="FFFF00" w:fill="auto"/>
          </w:tcPr>
          <w:p w:rsidR="00182785" w:rsidRDefault="00182785" w:rsidP="00EB4A19">
            <w:pPr>
              <w:spacing w:before="60"/>
              <w:ind w:right="-108"/>
              <w:rPr>
                <w:rFonts w:ascii="Arial" w:hAnsi="Arial" w:cs="Arial"/>
                <w:sz w:val="16"/>
              </w:rPr>
            </w:pPr>
            <w:r>
              <w:rPr>
                <w:rFonts w:ascii="Arial" w:hAnsi="Arial" w:cs="Arial"/>
                <w:sz w:val="16"/>
              </w:rPr>
              <w:t>Dir.</w:t>
            </w:r>
          </w:p>
        </w:tc>
        <w:tc>
          <w:tcPr>
            <w:tcW w:w="63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Min</w:t>
            </w:r>
          </w:p>
        </w:tc>
        <w:tc>
          <w:tcPr>
            <w:tcW w:w="63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182785" w:rsidRDefault="00182785" w:rsidP="00EB4A19">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82785" w:rsidTr="00EB4A19">
        <w:tc>
          <w:tcPr>
            <w:tcW w:w="2035" w:type="dxa"/>
          </w:tcPr>
          <w:p w:rsidR="00182785" w:rsidRDefault="00182785" w:rsidP="00EB4A19">
            <w:pPr>
              <w:spacing w:before="60"/>
              <w:rPr>
                <w:rFonts w:ascii="Arial" w:hAnsi="Arial" w:cs="Arial"/>
                <w:b/>
                <w:bCs/>
                <w:sz w:val="16"/>
              </w:rPr>
            </w:pPr>
            <w:r>
              <w:rPr>
                <w:rFonts w:ascii="Arial" w:hAnsi="Arial" w:cs="Arial"/>
                <w:b/>
                <w:bCs/>
                <w:sz w:val="16"/>
              </w:rPr>
              <w:t xml:space="preserve">Arguments Passed </w:t>
            </w:r>
          </w:p>
        </w:tc>
        <w:tc>
          <w:tcPr>
            <w:tcW w:w="3923" w:type="dxa"/>
          </w:tcPr>
          <w:p w:rsidR="00182785" w:rsidRDefault="00182785" w:rsidP="00EB4A19">
            <w:pPr>
              <w:spacing w:before="60"/>
              <w:rPr>
                <w:rFonts w:ascii="Arial" w:hAnsi="Arial" w:cs="Arial"/>
                <w:sz w:val="16"/>
              </w:rPr>
            </w:pPr>
            <w:r>
              <w:rPr>
                <w:rFonts w:ascii="Arial" w:hAnsi="Arial" w:cs="Arial"/>
                <w:sz w:val="16"/>
              </w:rPr>
              <w:t>None</w:t>
            </w:r>
          </w:p>
        </w:tc>
        <w:tc>
          <w:tcPr>
            <w:tcW w:w="990" w:type="dxa"/>
          </w:tcPr>
          <w:p w:rsidR="00182785" w:rsidRDefault="00182785" w:rsidP="00EB4A19">
            <w:pPr>
              <w:spacing w:before="60"/>
              <w:rPr>
                <w:rFonts w:ascii="Arial" w:hAnsi="Arial" w:cs="Arial"/>
                <w:sz w:val="16"/>
              </w:rPr>
            </w:pPr>
          </w:p>
        </w:tc>
        <w:tc>
          <w:tcPr>
            <w:tcW w:w="45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540" w:type="dxa"/>
            <w:shd w:val="pct15" w:color="auto" w:fill="auto"/>
          </w:tcPr>
          <w:p w:rsidR="00182785" w:rsidRDefault="00182785" w:rsidP="00EB4A19">
            <w:pPr>
              <w:spacing w:before="60"/>
              <w:rPr>
                <w:rFonts w:ascii="Arial" w:hAnsi="Arial" w:cs="Arial"/>
                <w:sz w:val="16"/>
              </w:rPr>
            </w:pPr>
          </w:p>
        </w:tc>
      </w:tr>
      <w:tr w:rsidR="00182785" w:rsidTr="00EB4A19">
        <w:tc>
          <w:tcPr>
            <w:tcW w:w="2035" w:type="dxa"/>
          </w:tcPr>
          <w:p w:rsidR="00182785" w:rsidRDefault="00182785" w:rsidP="00EB4A19">
            <w:pPr>
              <w:spacing w:before="60"/>
              <w:rPr>
                <w:rFonts w:ascii="Arial" w:hAnsi="Arial" w:cs="Arial"/>
                <w:b/>
                <w:bCs/>
                <w:sz w:val="16"/>
              </w:rPr>
            </w:pPr>
            <w:r>
              <w:rPr>
                <w:rFonts w:ascii="Arial" w:hAnsi="Arial" w:cs="Arial"/>
                <w:b/>
                <w:bCs/>
                <w:sz w:val="16"/>
              </w:rPr>
              <w:t>Return Value</w:t>
            </w:r>
          </w:p>
        </w:tc>
        <w:tc>
          <w:tcPr>
            <w:tcW w:w="3923" w:type="dxa"/>
          </w:tcPr>
          <w:p w:rsidR="00182785" w:rsidRDefault="008376A6" w:rsidP="00EB4A19">
            <w:pPr>
              <w:spacing w:before="60"/>
              <w:rPr>
                <w:rFonts w:ascii="Arial" w:hAnsi="Arial" w:cs="Arial"/>
                <w:sz w:val="16"/>
              </w:rPr>
            </w:pPr>
            <w:r>
              <w:rPr>
                <w:rFonts w:ascii="Arial" w:hAnsi="Arial" w:cs="Arial"/>
                <w:sz w:val="16"/>
              </w:rPr>
              <w:t>Value of DBGDSCR register</w:t>
            </w:r>
          </w:p>
        </w:tc>
        <w:tc>
          <w:tcPr>
            <w:tcW w:w="990" w:type="dxa"/>
          </w:tcPr>
          <w:p w:rsidR="00182785" w:rsidRDefault="008376A6" w:rsidP="00EB4A19">
            <w:pPr>
              <w:spacing w:before="60"/>
              <w:rPr>
                <w:rFonts w:ascii="Arial" w:hAnsi="Arial" w:cs="Arial"/>
                <w:sz w:val="16"/>
              </w:rPr>
            </w:pPr>
            <w:r>
              <w:rPr>
                <w:rFonts w:ascii="Arial" w:hAnsi="Arial" w:cs="Arial"/>
                <w:sz w:val="16"/>
              </w:rPr>
              <w:t>uint32</w:t>
            </w:r>
          </w:p>
        </w:tc>
        <w:tc>
          <w:tcPr>
            <w:tcW w:w="450" w:type="dxa"/>
          </w:tcPr>
          <w:p w:rsidR="00182785" w:rsidRDefault="00182785" w:rsidP="00EB4A19">
            <w:pPr>
              <w:spacing w:before="60"/>
              <w:rPr>
                <w:rFonts w:ascii="Arial" w:hAnsi="Arial" w:cs="Arial"/>
                <w:sz w:val="16"/>
              </w:rPr>
            </w:pPr>
          </w:p>
        </w:tc>
        <w:tc>
          <w:tcPr>
            <w:tcW w:w="630" w:type="dxa"/>
          </w:tcPr>
          <w:p w:rsidR="00182785" w:rsidRDefault="008376A6" w:rsidP="00EB4A19">
            <w:pPr>
              <w:spacing w:before="60"/>
              <w:rPr>
                <w:rFonts w:ascii="Arial" w:hAnsi="Arial" w:cs="Arial"/>
                <w:sz w:val="16"/>
              </w:rPr>
            </w:pPr>
            <w:r>
              <w:rPr>
                <w:rFonts w:ascii="Arial" w:hAnsi="Arial" w:cs="Arial"/>
                <w:sz w:val="16"/>
              </w:rPr>
              <w:t>FULL</w:t>
            </w:r>
          </w:p>
        </w:tc>
        <w:tc>
          <w:tcPr>
            <w:tcW w:w="630" w:type="dxa"/>
          </w:tcPr>
          <w:p w:rsidR="00182785" w:rsidRDefault="008376A6" w:rsidP="00EB4A19">
            <w:pPr>
              <w:spacing w:before="60"/>
              <w:rPr>
                <w:rFonts w:ascii="Arial" w:hAnsi="Arial" w:cs="Arial"/>
                <w:sz w:val="16"/>
              </w:rPr>
            </w:pPr>
            <w:r>
              <w:rPr>
                <w:rFonts w:ascii="Arial" w:hAnsi="Arial" w:cs="Arial"/>
                <w:sz w:val="16"/>
              </w:rPr>
              <w:t>FULL</w:t>
            </w:r>
          </w:p>
        </w:tc>
        <w:tc>
          <w:tcPr>
            <w:tcW w:w="540" w:type="dxa"/>
          </w:tcPr>
          <w:p w:rsidR="00182785" w:rsidRDefault="00182785" w:rsidP="00EB4A19">
            <w:pPr>
              <w:spacing w:before="60"/>
              <w:rPr>
                <w:rFonts w:ascii="Arial" w:hAnsi="Arial" w:cs="Arial"/>
                <w:sz w:val="16"/>
              </w:rPr>
            </w:pPr>
          </w:p>
        </w:tc>
      </w:tr>
    </w:tbl>
    <w:p w:rsidR="00182785" w:rsidRDefault="00182785" w:rsidP="00182785">
      <w:pPr>
        <w:pStyle w:val="Heading4"/>
      </w:pPr>
      <w:r>
        <w:t>Description</w:t>
      </w:r>
    </w:p>
    <w:p w:rsidR="00182785" w:rsidRPr="00182785" w:rsidRDefault="008376A6" w:rsidP="00182785">
      <w:r w:rsidRPr="008376A6">
        <w:t xml:space="preserve">Get </w:t>
      </w:r>
      <w:r w:rsidR="005D0483">
        <w:t xml:space="preserve">contents of </w:t>
      </w:r>
      <w:r w:rsidRPr="008376A6">
        <w:t xml:space="preserve">debug status </w:t>
      </w:r>
      <w:r w:rsidR="000078B7">
        <w:t xml:space="preserve">and control </w:t>
      </w:r>
      <w:r w:rsidRPr="008376A6">
        <w:t>register</w:t>
      </w:r>
      <w:r w:rsidR="00182785" w:rsidRPr="00182785">
        <w:t xml:space="preserve">.  </w:t>
      </w: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proofErr w:type="gramStart"/>
      <w:r w:rsidRPr="00113ACB">
        <w:rPr>
          <w:rFonts w:ascii="Courier New" w:hAnsi="Courier New" w:cs="Courier New"/>
        </w:rPr>
        <w:t>def</w:t>
      </w:r>
      <w:proofErr w:type="spellEnd"/>
      <w:r w:rsidRPr="00113ACB">
        <w:rPr>
          <w:rFonts w:ascii="Courier New" w:hAnsi="Courier New" w:cs="Courier New"/>
        </w:rPr>
        <w:t xml:space="preserve">  _</w:t>
      </w:r>
      <w:proofErr w:type="spellStart"/>
      <w:proofErr w:type="gramEnd"/>
      <w:r w:rsidRPr="00113ACB">
        <w:rPr>
          <w:rFonts w:ascii="Courier New" w:hAnsi="Courier New" w:cs="Courier New"/>
        </w:rPr>
        <w:t>coreGetDebugStatusAndControlRegister</w:t>
      </w:r>
      <w:proofErr w:type="spellEnd"/>
      <w:r w:rsidRPr="00113ACB">
        <w:rPr>
          <w:rFonts w:ascii="Courier New" w:hAnsi="Courier New" w:cs="Courier New"/>
        </w:rPr>
        <w:t>_</w:t>
      </w: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r w:rsidRPr="00113ACB">
        <w:rPr>
          <w:rFonts w:ascii="Courier New" w:hAnsi="Courier New" w:cs="Courier New"/>
        </w:rPr>
        <w:t>asmfunc</w:t>
      </w:r>
      <w:proofErr w:type="spellEnd"/>
    </w:p>
    <w:p w:rsidR="00113ACB" w:rsidRPr="00113ACB" w:rsidRDefault="00113ACB" w:rsidP="00113ACB">
      <w:pPr>
        <w:spacing w:after="0"/>
        <w:rPr>
          <w:rFonts w:ascii="Courier New" w:hAnsi="Courier New" w:cs="Courier New"/>
        </w:rPr>
      </w:pPr>
    </w:p>
    <w:p w:rsidR="00113ACB" w:rsidRPr="00113ACB" w:rsidRDefault="00113ACB" w:rsidP="00113ACB">
      <w:pPr>
        <w:spacing w:after="0"/>
        <w:rPr>
          <w:rFonts w:ascii="Courier New" w:hAnsi="Courier New" w:cs="Courier New"/>
        </w:rPr>
      </w:pPr>
      <w:r w:rsidRPr="00113ACB">
        <w:rPr>
          <w:rFonts w:ascii="Courier New" w:hAnsi="Courier New" w:cs="Courier New"/>
        </w:rPr>
        <w:t>_</w:t>
      </w:r>
      <w:proofErr w:type="spellStart"/>
      <w:r w:rsidRPr="00113ACB">
        <w:rPr>
          <w:rFonts w:ascii="Courier New" w:hAnsi="Courier New" w:cs="Courier New"/>
        </w:rPr>
        <w:t>coreGetDebugStatusAndControlRegister</w:t>
      </w:r>
      <w:proofErr w:type="spellEnd"/>
      <w:r w:rsidRPr="00113ACB">
        <w:rPr>
          <w:rFonts w:ascii="Courier New" w:hAnsi="Courier New" w:cs="Courier New"/>
        </w:rPr>
        <w:t>_:</w:t>
      </w:r>
    </w:p>
    <w:p w:rsidR="00113ACB" w:rsidRPr="00113ACB" w:rsidRDefault="00113ACB" w:rsidP="00113ACB">
      <w:pPr>
        <w:spacing w:after="0"/>
        <w:rPr>
          <w:rFonts w:ascii="Courier New" w:hAnsi="Courier New" w:cs="Courier New"/>
        </w:rPr>
      </w:pP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proofErr w:type="gramStart"/>
      <w:r w:rsidRPr="00113ACB">
        <w:rPr>
          <w:rFonts w:ascii="Courier New" w:hAnsi="Courier New" w:cs="Courier New"/>
        </w:rPr>
        <w:t>mrc</w:t>
      </w:r>
      <w:proofErr w:type="spellEnd"/>
      <w:proofErr w:type="gramEnd"/>
      <w:r w:rsidRPr="00113ACB">
        <w:rPr>
          <w:rFonts w:ascii="Courier New" w:hAnsi="Courier New" w:cs="Courier New"/>
        </w:rPr>
        <w:t xml:space="preserve">   p14, #0x00, r0, c0, c1, #0x00</w:t>
      </w: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proofErr w:type="gramStart"/>
      <w:r w:rsidRPr="00113ACB">
        <w:rPr>
          <w:rFonts w:ascii="Courier New" w:hAnsi="Courier New" w:cs="Courier New"/>
        </w:rPr>
        <w:t>bx</w:t>
      </w:r>
      <w:proofErr w:type="spellEnd"/>
      <w:proofErr w:type="gramEnd"/>
      <w:r w:rsidRPr="00113ACB">
        <w:rPr>
          <w:rFonts w:ascii="Courier New" w:hAnsi="Courier New" w:cs="Courier New"/>
        </w:rPr>
        <w:t xml:space="preserve">    </w:t>
      </w:r>
      <w:proofErr w:type="spellStart"/>
      <w:r w:rsidRPr="00113ACB">
        <w:rPr>
          <w:rFonts w:ascii="Courier New" w:hAnsi="Courier New" w:cs="Courier New"/>
        </w:rPr>
        <w:t>lr</w:t>
      </w:r>
      <w:proofErr w:type="spellEnd"/>
    </w:p>
    <w:p w:rsidR="00113ACB" w:rsidRPr="00113ACB" w:rsidRDefault="00113ACB" w:rsidP="00113ACB">
      <w:pPr>
        <w:spacing w:after="0"/>
        <w:rPr>
          <w:rFonts w:ascii="Courier New" w:hAnsi="Courier New" w:cs="Courier New"/>
        </w:rPr>
      </w:pPr>
    </w:p>
    <w:p w:rsidR="008376A6" w:rsidRDefault="00113ACB" w:rsidP="00113ACB">
      <w:pPr>
        <w:spacing w:after="0"/>
        <w:rPr>
          <w:rFonts w:ascii="Courier New" w:hAnsi="Courier New" w:cs="Courier New"/>
        </w:rPr>
      </w:pPr>
      <w:r w:rsidRPr="00113ACB">
        <w:rPr>
          <w:rFonts w:ascii="Courier New" w:hAnsi="Courier New" w:cs="Courier New"/>
        </w:rPr>
        <w:t xml:space="preserve">    .</w:t>
      </w:r>
      <w:proofErr w:type="spellStart"/>
      <w:r w:rsidRPr="00113ACB">
        <w:rPr>
          <w:rFonts w:ascii="Courier New" w:hAnsi="Courier New" w:cs="Courier New"/>
        </w:rPr>
        <w:t>endasmfunc</w:t>
      </w:r>
      <w:proofErr w:type="spellEnd"/>
    </w:p>
    <w:p w:rsidR="00113ACB" w:rsidRDefault="00113ACB" w:rsidP="00113ACB">
      <w:pPr>
        <w:spacing w:after="0"/>
        <w:rPr>
          <w:rFonts w:ascii="Arial" w:hAnsi="Arial"/>
          <w:b/>
          <w:sz w:val="24"/>
        </w:rPr>
      </w:pPr>
    </w:p>
    <w:p w:rsidR="00182785" w:rsidRDefault="00182785" w:rsidP="00182785">
      <w:pPr>
        <w:pStyle w:val="Heading3"/>
      </w:pPr>
      <w:r>
        <w:t>Global Function #</w:t>
      </w:r>
      <w:ins w:id="78" w:author="Wendling, Lucas" w:date="2013-10-03T16:39:00Z">
        <w:r w:rsidR="00A05D0C">
          <w:t>7</w:t>
        </w:r>
      </w:ins>
      <w:del w:id="79" w:author="Wendling, Lucas" w:date="2013-10-03T16:39:00Z">
        <w:r w:rsidR="008376A6" w:rsidDel="00A05D0C">
          <w:delText>6</w:delText>
        </w:r>
      </w:del>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923"/>
        <w:gridCol w:w="990"/>
        <w:gridCol w:w="450"/>
        <w:gridCol w:w="630"/>
        <w:gridCol w:w="630"/>
        <w:gridCol w:w="540"/>
      </w:tblGrid>
      <w:tr w:rsidR="00182785" w:rsidTr="00EB4A19">
        <w:tc>
          <w:tcPr>
            <w:tcW w:w="2035" w:type="dxa"/>
          </w:tcPr>
          <w:p w:rsidR="00182785" w:rsidRDefault="00182785" w:rsidP="00EB4A19">
            <w:pPr>
              <w:spacing w:before="60"/>
              <w:rPr>
                <w:rFonts w:ascii="Arial" w:hAnsi="Arial" w:cs="Arial"/>
                <w:b/>
                <w:bCs/>
                <w:sz w:val="16"/>
              </w:rPr>
            </w:pPr>
            <w:r>
              <w:rPr>
                <w:rFonts w:ascii="Arial" w:hAnsi="Arial" w:cs="Arial"/>
                <w:b/>
                <w:bCs/>
                <w:sz w:val="16"/>
              </w:rPr>
              <w:t>Function Name</w:t>
            </w:r>
          </w:p>
        </w:tc>
        <w:tc>
          <w:tcPr>
            <w:tcW w:w="3923" w:type="dxa"/>
          </w:tcPr>
          <w:p w:rsidR="00182785" w:rsidRDefault="005D0483" w:rsidP="00EB4A19">
            <w:pPr>
              <w:spacing w:before="60"/>
              <w:rPr>
                <w:rFonts w:ascii="Arial" w:hAnsi="Arial" w:cs="Arial"/>
                <w:sz w:val="16"/>
              </w:rPr>
            </w:pPr>
            <w:r w:rsidRPr="005D0483">
              <w:rPr>
                <w:rFonts w:ascii="Arial" w:hAnsi="Arial" w:cs="Arial"/>
                <w:sz w:val="16"/>
              </w:rPr>
              <w:t>_</w:t>
            </w:r>
            <w:proofErr w:type="spellStart"/>
            <w:r w:rsidRPr="005D0483">
              <w:rPr>
                <w:rFonts w:ascii="Arial" w:hAnsi="Arial" w:cs="Arial"/>
                <w:sz w:val="16"/>
              </w:rPr>
              <w:t>coreGetSecondaryAuxiliaryControlRegister</w:t>
            </w:r>
            <w:proofErr w:type="spellEnd"/>
            <w:r w:rsidRPr="005D0483">
              <w:rPr>
                <w:rFonts w:ascii="Arial" w:hAnsi="Arial" w:cs="Arial"/>
                <w:sz w:val="16"/>
              </w:rPr>
              <w:t>_</w:t>
            </w:r>
          </w:p>
        </w:tc>
        <w:tc>
          <w:tcPr>
            <w:tcW w:w="99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Type</w:t>
            </w:r>
          </w:p>
        </w:tc>
        <w:tc>
          <w:tcPr>
            <w:tcW w:w="450" w:type="dxa"/>
            <w:shd w:val="pct30" w:color="FFFF00" w:fill="auto"/>
          </w:tcPr>
          <w:p w:rsidR="00182785" w:rsidRDefault="00182785" w:rsidP="00EB4A19">
            <w:pPr>
              <w:spacing w:before="60"/>
              <w:ind w:right="-108"/>
              <w:rPr>
                <w:rFonts w:ascii="Arial" w:hAnsi="Arial" w:cs="Arial"/>
                <w:sz w:val="16"/>
              </w:rPr>
            </w:pPr>
            <w:r>
              <w:rPr>
                <w:rFonts w:ascii="Arial" w:hAnsi="Arial" w:cs="Arial"/>
                <w:sz w:val="16"/>
              </w:rPr>
              <w:t>Dir.</w:t>
            </w:r>
          </w:p>
        </w:tc>
        <w:tc>
          <w:tcPr>
            <w:tcW w:w="63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Min</w:t>
            </w:r>
          </w:p>
        </w:tc>
        <w:tc>
          <w:tcPr>
            <w:tcW w:w="63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182785" w:rsidRDefault="00182785" w:rsidP="00EB4A19">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82785" w:rsidTr="00EB4A19">
        <w:tc>
          <w:tcPr>
            <w:tcW w:w="2035" w:type="dxa"/>
          </w:tcPr>
          <w:p w:rsidR="00182785" w:rsidRDefault="00182785" w:rsidP="00EB4A19">
            <w:pPr>
              <w:spacing w:before="60"/>
              <w:rPr>
                <w:rFonts w:ascii="Arial" w:hAnsi="Arial" w:cs="Arial"/>
                <w:b/>
                <w:bCs/>
                <w:sz w:val="16"/>
              </w:rPr>
            </w:pPr>
            <w:r>
              <w:rPr>
                <w:rFonts w:ascii="Arial" w:hAnsi="Arial" w:cs="Arial"/>
                <w:b/>
                <w:bCs/>
                <w:sz w:val="16"/>
              </w:rPr>
              <w:t xml:space="preserve">Arguments Passed </w:t>
            </w:r>
          </w:p>
        </w:tc>
        <w:tc>
          <w:tcPr>
            <w:tcW w:w="3923" w:type="dxa"/>
          </w:tcPr>
          <w:p w:rsidR="00182785" w:rsidRDefault="00182785" w:rsidP="00EB4A19">
            <w:pPr>
              <w:spacing w:before="60"/>
              <w:rPr>
                <w:rFonts w:ascii="Arial" w:hAnsi="Arial" w:cs="Arial"/>
                <w:sz w:val="16"/>
              </w:rPr>
            </w:pPr>
            <w:r>
              <w:rPr>
                <w:rFonts w:ascii="Arial" w:hAnsi="Arial" w:cs="Arial"/>
                <w:sz w:val="16"/>
              </w:rPr>
              <w:t>None</w:t>
            </w:r>
          </w:p>
        </w:tc>
        <w:tc>
          <w:tcPr>
            <w:tcW w:w="990" w:type="dxa"/>
          </w:tcPr>
          <w:p w:rsidR="00182785" w:rsidRDefault="00182785" w:rsidP="00EB4A19">
            <w:pPr>
              <w:spacing w:before="60"/>
              <w:rPr>
                <w:rFonts w:ascii="Arial" w:hAnsi="Arial" w:cs="Arial"/>
                <w:sz w:val="16"/>
              </w:rPr>
            </w:pPr>
          </w:p>
        </w:tc>
        <w:tc>
          <w:tcPr>
            <w:tcW w:w="45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540" w:type="dxa"/>
            <w:shd w:val="pct15" w:color="auto" w:fill="auto"/>
          </w:tcPr>
          <w:p w:rsidR="00182785" w:rsidRDefault="00182785" w:rsidP="00EB4A19">
            <w:pPr>
              <w:spacing w:before="60"/>
              <w:rPr>
                <w:rFonts w:ascii="Arial" w:hAnsi="Arial" w:cs="Arial"/>
                <w:sz w:val="16"/>
              </w:rPr>
            </w:pPr>
          </w:p>
        </w:tc>
      </w:tr>
      <w:tr w:rsidR="005D0483" w:rsidTr="00EB4A19">
        <w:tc>
          <w:tcPr>
            <w:tcW w:w="2035" w:type="dxa"/>
          </w:tcPr>
          <w:p w:rsidR="005D0483" w:rsidRDefault="005D0483" w:rsidP="00EB4A19">
            <w:pPr>
              <w:spacing w:before="60"/>
              <w:rPr>
                <w:rFonts w:ascii="Arial" w:hAnsi="Arial" w:cs="Arial"/>
                <w:b/>
                <w:bCs/>
                <w:sz w:val="16"/>
              </w:rPr>
            </w:pPr>
            <w:r>
              <w:rPr>
                <w:rFonts w:ascii="Arial" w:hAnsi="Arial" w:cs="Arial"/>
                <w:b/>
                <w:bCs/>
                <w:sz w:val="16"/>
              </w:rPr>
              <w:t>Return Value</w:t>
            </w:r>
          </w:p>
        </w:tc>
        <w:tc>
          <w:tcPr>
            <w:tcW w:w="3923" w:type="dxa"/>
          </w:tcPr>
          <w:p w:rsidR="005D0483" w:rsidRDefault="005D0483" w:rsidP="00EB4A19">
            <w:pPr>
              <w:spacing w:before="60"/>
              <w:rPr>
                <w:rFonts w:ascii="Arial" w:hAnsi="Arial" w:cs="Arial"/>
                <w:sz w:val="16"/>
              </w:rPr>
            </w:pPr>
            <w:r>
              <w:rPr>
                <w:rFonts w:ascii="Arial" w:hAnsi="Arial" w:cs="Arial"/>
                <w:sz w:val="16"/>
              </w:rPr>
              <w:t>Value of Secondary Auxiliary Control Register</w:t>
            </w:r>
          </w:p>
        </w:tc>
        <w:tc>
          <w:tcPr>
            <w:tcW w:w="990" w:type="dxa"/>
          </w:tcPr>
          <w:p w:rsidR="005D0483" w:rsidRDefault="005D0483" w:rsidP="00EB4A19">
            <w:pPr>
              <w:spacing w:before="60"/>
              <w:rPr>
                <w:rFonts w:ascii="Arial" w:hAnsi="Arial" w:cs="Arial"/>
                <w:sz w:val="16"/>
              </w:rPr>
            </w:pPr>
            <w:r>
              <w:rPr>
                <w:rFonts w:ascii="Arial" w:hAnsi="Arial" w:cs="Arial"/>
                <w:sz w:val="16"/>
              </w:rPr>
              <w:t>uint32</w:t>
            </w:r>
          </w:p>
        </w:tc>
        <w:tc>
          <w:tcPr>
            <w:tcW w:w="450" w:type="dxa"/>
          </w:tcPr>
          <w:p w:rsidR="005D0483" w:rsidRDefault="005D0483" w:rsidP="00EB4A19">
            <w:pPr>
              <w:spacing w:before="60"/>
              <w:rPr>
                <w:rFonts w:ascii="Arial" w:hAnsi="Arial" w:cs="Arial"/>
                <w:sz w:val="16"/>
              </w:rPr>
            </w:pPr>
          </w:p>
        </w:tc>
        <w:tc>
          <w:tcPr>
            <w:tcW w:w="630" w:type="dxa"/>
          </w:tcPr>
          <w:p w:rsidR="005D0483" w:rsidRDefault="005D0483" w:rsidP="00EB4A19">
            <w:pPr>
              <w:spacing w:before="60"/>
              <w:rPr>
                <w:rFonts w:ascii="Arial" w:hAnsi="Arial" w:cs="Arial"/>
                <w:sz w:val="16"/>
              </w:rPr>
            </w:pPr>
            <w:r>
              <w:rPr>
                <w:rFonts w:ascii="Arial" w:hAnsi="Arial" w:cs="Arial"/>
                <w:sz w:val="16"/>
              </w:rPr>
              <w:t>FULL</w:t>
            </w:r>
          </w:p>
        </w:tc>
        <w:tc>
          <w:tcPr>
            <w:tcW w:w="630" w:type="dxa"/>
          </w:tcPr>
          <w:p w:rsidR="005D0483" w:rsidRDefault="005D0483" w:rsidP="00EB4A19">
            <w:pPr>
              <w:spacing w:before="60"/>
              <w:rPr>
                <w:rFonts w:ascii="Arial" w:hAnsi="Arial" w:cs="Arial"/>
                <w:sz w:val="16"/>
              </w:rPr>
            </w:pPr>
            <w:r>
              <w:rPr>
                <w:rFonts w:ascii="Arial" w:hAnsi="Arial" w:cs="Arial"/>
                <w:sz w:val="16"/>
              </w:rPr>
              <w:t>FULL</w:t>
            </w:r>
          </w:p>
        </w:tc>
        <w:tc>
          <w:tcPr>
            <w:tcW w:w="540" w:type="dxa"/>
          </w:tcPr>
          <w:p w:rsidR="005D0483" w:rsidRDefault="005D0483" w:rsidP="00EB4A19">
            <w:pPr>
              <w:spacing w:before="60"/>
              <w:rPr>
                <w:rFonts w:ascii="Arial" w:hAnsi="Arial" w:cs="Arial"/>
                <w:sz w:val="16"/>
              </w:rPr>
            </w:pPr>
          </w:p>
        </w:tc>
      </w:tr>
    </w:tbl>
    <w:p w:rsidR="00182785" w:rsidRDefault="00182785" w:rsidP="00182785">
      <w:pPr>
        <w:pStyle w:val="Heading4"/>
      </w:pPr>
      <w:r>
        <w:t>Description</w:t>
      </w:r>
    </w:p>
    <w:p w:rsidR="00182785" w:rsidRPr="00182785" w:rsidRDefault="005D0483" w:rsidP="00182785">
      <w:r>
        <w:t>Get contents of Secondary Auxiliary Control Register</w:t>
      </w:r>
      <w:r w:rsidR="00182785" w:rsidRPr="00182785">
        <w:t xml:space="preserve">.  </w:t>
      </w:r>
    </w:p>
    <w:p w:rsidR="00113ACB" w:rsidRPr="00113ACB" w:rsidRDefault="00113ACB" w:rsidP="00113ACB">
      <w:pPr>
        <w:spacing w:after="0"/>
        <w:rPr>
          <w:rFonts w:ascii="Courier New" w:hAnsi="Courier New" w:cs="Courier New"/>
        </w:rPr>
      </w:pPr>
      <w:r w:rsidRPr="00113ACB">
        <w:rPr>
          <w:rFonts w:ascii="Courier New" w:hAnsi="Courier New" w:cs="Courier New"/>
        </w:rPr>
        <w:lastRenderedPageBreak/>
        <w:t xml:space="preserve">    .</w:t>
      </w:r>
      <w:proofErr w:type="spellStart"/>
      <w:proofErr w:type="gramStart"/>
      <w:r w:rsidRPr="00113ACB">
        <w:rPr>
          <w:rFonts w:ascii="Courier New" w:hAnsi="Courier New" w:cs="Courier New"/>
        </w:rPr>
        <w:t>def</w:t>
      </w:r>
      <w:proofErr w:type="spellEnd"/>
      <w:r w:rsidRPr="00113ACB">
        <w:rPr>
          <w:rFonts w:ascii="Courier New" w:hAnsi="Courier New" w:cs="Courier New"/>
        </w:rPr>
        <w:t xml:space="preserve">  _</w:t>
      </w:r>
      <w:proofErr w:type="spellStart"/>
      <w:proofErr w:type="gramEnd"/>
      <w:r w:rsidRPr="00113ACB">
        <w:rPr>
          <w:rFonts w:ascii="Courier New" w:hAnsi="Courier New" w:cs="Courier New"/>
        </w:rPr>
        <w:t>coreGetSecondaryAuxiliaryControlRegister</w:t>
      </w:r>
      <w:proofErr w:type="spellEnd"/>
      <w:r w:rsidRPr="00113ACB">
        <w:rPr>
          <w:rFonts w:ascii="Courier New" w:hAnsi="Courier New" w:cs="Courier New"/>
        </w:rPr>
        <w:t>_</w:t>
      </w:r>
    </w:p>
    <w:p w:rsid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r w:rsidRPr="00113ACB">
        <w:rPr>
          <w:rFonts w:ascii="Courier New" w:hAnsi="Courier New" w:cs="Courier New"/>
        </w:rPr>
        <w:t>asmfunc</w:t>
      </w:r>
      <w:proofErr w:type="spellEnd"/>
    </w:p>
    <w:p w:rsidR="00113ACB" w:rsidRPr="00113ACB" w:rsidRDefault="00113ACB" w:rsidP="00113ACB">
      <w:pPr>
        <w:spacing w:after="0"/>
        <w:rPr>
          <w:rFonts w:ascii="Courier New" w:hAnsi="Courier New" w:cs="Courier New"/>
        </w:rPr>
      </w:pPr>
    </w:p>
    <w:p w:rsidR="00113ACB" w:rsidRPr="00113ACB" w:rsidRDefault="00113ACB" w:rsidP="00113ACB">
      <w:pPr>
        <w:spacing w:after="0"/>
        <w:rPr>
          <w:rFonts w:ascii="Courier New" w:hAnsi="Courier New" w:cs="Courier New"/>
        </w:rPr>
      </w:pPr>
      <w:r w:rsidRPr="00113ACB">
        <w:rPr>
          <w:rFonts w:ascii="Courier New" w:hAnsi="Courier New" w:cs="Courier New"/>
        </w:rPr>
        <w:t>_</w:t>
      </w:r>
      <w:proofErr w:type="spellStart"/>
      <w:r w:rsidRPr="00113ACB">
        <w:rPr>
          <w:rFonts w:ascii="Courier New" w:hAnsi="Courier New" w:cs="Courier New"/>
        </w:rPr>
        <w:t>coreGetSecondaryAuxiliaryControlRegister</w:t>
      </w:r>
      <w:proofErr w:type="spellEnd"/>
      <w:r w:rsidRPr="00113ACB">
        <w:rPr>
          <w:rFonts w:ascii="Courier New" w:hAnsi="Courier New" w:cs="Courier New"/>
        </w:rPr>
        <w:t>_:</w:t>
      </w:r>
    </w:p>
    <w:p w:rsidR="00113ACB" w:rsidRPr="00113ACB" w:rsidRDefault="00113ACB" w:rsidP="00113ACB">
      <w:pPr>
        <w:spacing w:after="0"/>
        <w:rPr>
          <w:rFonts w:ascii="Courier New" w:hAnsi="Courier New" w:cs="Courier New"/>
        </w:rPr>
      </w:pP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proofErr w:type="gramStart"/>
      <w:r w:rsidRPr="00113ACB">
        <w:rPr>
          <w:rFonts w:ascii="Courier New" w:hAnsi="Courier New" w:cs="Courier New"/>
        </w:rPr>
        <w:t>mrc</w:t>
      </w:r>
      <w:proofErr w:type="spellEnd"/>
      <w:proofErr w:type="gramEnd"/>
      <w:r w:rsidRPr="00113ACB">
        <w:rPr>
          <w:rFonts w:ascii="Courier New" w:hAnsi="Courier New" w:cs="Courier New"/>
        </w:rPr>
        <w:t xml:space="preserve">   p15, #0, r0, c15, c0, #0</w:t>
      </w: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proofErr w:type="gramStart"/>
      <w:r w:rsidRPr="00113ACB">
        <w:rPr>
          <w:rFonts w:ascii="Courier New" w:hAnsi="Courier New" w:cs="Courier New"/>
        </w:rPr>
        <w:t>bx</w:t>
      </w:r>
      <w:proofErr w:type="spellEnd"/>
      <w:proofErr w:type="gramEnd"/>
      <w:r w:rsidRPr="00113ACB">
        <w:rPr>
          <w:rFonts w:ascii="Courier New" w:hAnsi="Courier New" w:cs="Courier New"/>
        </w:rPr>
        <w:t xml:space="preserve">    </w:t>
      </w:r>
      <w:proofErr w:type="spellStart"/>
      <w:r w:rsidRPr="00113ACB">
        <w:rPr>
          <w:rFonts w:ascii="Courier New" w:hAnsi="Courier New" w:cs="Courier New"/>
        </w:rPr>
        <w:t>lr</w:t>
      </w:r>
      <w:proofErr w:type="spellEnd"/>
    </w:p>
    <w:p w:rsidR="00113ACB" w:rsidRPr="00113ACB" w:rsidRDefault="00113ACB" w:rsidP="00113ACB">
      <w:pPr>
        <w:spacing w:after="0"/>
        <w:rPr>
          <w:rFonts w:ascii="Courier New" w:hAnsi="Courier New" w:cs="Courier New"/>
        </w:rPr>
      </w:pPr>
    </w:p>
    <w:p w:rsidR="00182785" w:rsidRDefault="00113ACB" w:rsidP="00113ACB">
      <w:pPr>
        <w:spacing w:after="0"/>
        <w:rPr>
          <w:rFonts w:ascii="Courier New" w:hAnsi="Courier New" w:cs="Courier New"/>
        </w:rPr>
      </w:pPr>
      <w:r w:rsidRPr="00113ACB">
        <w:rPr>
          <w:rFonts w:ascii="Courier New" w:hAnsi="Courier New" w:cs="Courier New"/>
        </w:rPr>
        <w:t xml:space="preserve">    .</w:t>
      </w:r>
      <w:proofErr w:type="spellStart"/>
      <w:r w:rsidRPr="00113ACB">
        <w:rPr>
          <w:rFonts w:ascii="Courier New" w:hAnsi="Courier New" w:cs="Courier New"/>
        </w:rPr>
        <w:t>endasmfunc</w:t>
      </w:r>
      <w:proofErr w:type="spellEnd"/>
    </w:p>
    <w:p w:rsidR="00113ACB" w:rsidRDefault="00113ACB" w:rsidP="00113ACB">
      <w:pPr>
        <w:spacing w:after="0"/>
        <w:rPr>
          <w:rFonts w:ascii="Arial" w:hAnsi="Arial"/>
          <w:b/>
          <w:sz w:val="24"/>
        </w:rPr>
      </w:pPr>
    </w:p>
    <w:p w:rsidR="000078B7" w:rsidRDefault="000078B7" w:rsidP="000078B7">
      <w:pPr>
        <w:pStyle w:val="Heading3"/>
      </w:pPr>
      <w:r>
        <w:t>Global Function #</w:t>
      </w:r>
      <w:ins w:id="80" w:author="Wendling, Lucas" w:date="2013-10-03T16:39:00Z">
        <w:r w:rsidR="00A05D0C">
          <w:t>8</w:t>
        </w:r>
      </w:ins>
      <w:del w:id="81" w:author="Wendling, Lucas" w:date="2013-10-03T16:39:00Z">
        <w:r w:rsidDel="00A05D0C">
          <w:delText>7</w:delText>
        </w:r>
      </w:del>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923"/>
        <w:gridCol w:w="990"/>
        <w:gridCol w:w="450"/>
        <w:gridCol w:w="630"/>
        <w:gridCol w:w="630"/>
        <w:gridCol w:w="540"/>
      </w:tblGrid>
      <w:tr w:rsidR="000078B7" w:rsidTr="00EB4A19">
        <w:tc>
          <w:tcPr>
            <w:tcW w:w="2035" w:type="dxa"/>
          </w:tcPr>
          <w:p w:rsidR="000078B7" w:rsidRDefault="000078B7" w:rsidP="00EB4A19">
            <w:pPr>
              <w:spacing w:before="60"/>
              <w:rPr>
                <w:rFonts w:ascii="Arial" w:hAnsi="Arial" w:cs="Arial"/>
                <w:b/>
                <w:bCs/>
                <w:sz w:val="16"/>
              </w:rPr>
            </w:pPr>
            <w:r>
              <w:rPr>
                <w:rFonts w:ascii="Arial" w:hAnsi="Arial" w:cs="Arial"/>
                <w:b/>
                <w:bCs/>
                <w:sz w:val="16"/>
              </w:rPr>
              <w:t>Function Name</w:t>
            </w:r>
          </w:p>
        </w:tc>
        <w:tc>
          <w:tcPr>
            <w:tcW w:w="3923" w:type="dxa"/>
          </w:tcPr>
          <w:p w:rsidR="000078B7" w:rsidRDefault="000078B7" w:rsidP="000078B7">
            <w:pPr>
              <w:spacing w:before="60"/>
              <w:rPr>
                <w:rFonts w:ascii="Arial" w:hAnsi="Arial" w:cs="Arial"/>
                <w:sz w:val="16"/>
              </w:rPr>
            </w:pPr>
            <w:r w:rsidRPr="005D0483">
              <w:rPr>
                <w:rFonts w:ascii="Arial" w:hAnsi="Arial" w:cs="Arial"/>
                <w:sz w:val="16"/>
              </w:rPr>
              <w:t>_</w:t>
            </w:r>
            <w:proofErr w:type="spellStart"/>
            <w:r w:rsidRPr="005D0483">
              <w:rPr>
                <w:rFonts w:ascii="Arial" w:hAnsi="Arial" w:cs="Arial"/>
                <w:sz w:val="16"/>
              </w:rPr>
              <w:t>core</w:t>
            </w:r>
            <w:r>
              <w:rPr>
                <w:rFonts w:ascii="Arial" w:hAnsi="Arial" w:cs="Arial"/>
                <w:sz w:val="16"/>
              </w:rPr>
              <w:t>S</w:t>
            </w:r>
            <w:r w:rsidRPr="005D0483">
              <w:rPr>
                <w:rFonts w:ascii="Arial" w:hAnsi="Arial" w:cs="Arial"/>
                <w:sz w:val="16"/>
              </w:rPr>
              <w:t>etSecondaryAuxiliaryControlRegister</w:t>
            </w:r>
            <w:proofErr w:type="spellEnd"/>
            <w:r w:rsidRPr="005D0483">
              <w:rPr>
                <w:rFonts w:ascii="Arial" w:hAnsi="Arial" w:cs="Arial"/>
                <w:sz w:val="16"/>
              </w:rPr>
              <w:t>_</w:t>
            </w:r>
          </w:p>
        </w:tc>
        <w:tc>
          <w:tcPr>
            <w:tcW w:w="990" w:type="dxa"/>
            <w:shd w:val="pct30" w:color="FFFF00" w:fill="auto"/>
          </w:tcPr>
          <w:p w:rsidR="000078B7" w:rsidRDefault="000078B7" w:rsidP="00EB4A19">
            <w:pPr>
              <w:spacing w:before="60"/>
              <w:jc w:val="center"/>
              <w:rPr>
                <w:rFonts w:ascii="Arial" w:hAnsi="Arial" w:cs="Arial"/>
                <w:sz w:val="16"/>
              </w:rPr>
            </w:pPr>
            <w:r>
              <w:rPr>
                <w:rFonts w:ascii="Arial" w:hAnsi="Arial" w:cs="Arial"/>
                <w:sz w:val="16"/>
              </w:rPr>
              <w:t>Type</w:t>
            </w:r>
          </w:p>
        </w:tc>
        <w:tc>
          <w:tcPr>
            <w:tcW w:w="450" w:type="dxa"/>
            <w:shd w:val="pct30" w:color="FFFF00" w:fill="auto"/>
          </w:tcPr>
          <w:p w:rsidR="000078B7" w:rsidRDefault="000078B7" w:rsidP="00EB4A19">
            <w:pPr>
              <w:spacing w:before="60"/>
              <w:ind w:right="-108"/>
              <w:rPr>
                <w:rFonts w:ascii="Arial" w:hAnsi="Arial" w:cs="Arial"/>
                <w:sz w:val="16"/>
              </w:rPr>
            </w:pPr>
            <w:r>
              <w:rPr>
                <w:rFonts w:ascii="Arial" w:hAnsi="Arial" w:cs="Arial"/>
                <w:sz w:val="16"/>
              </w:rPr>
              <w:t>Dir.</w:t>
            </w:r>
          </w:p>
        </w:tc>
        <w:tc>
          <w:tcPr>
            <w:tcW w:w="630" w:type="dxa"/>
            <w:shd w:val="pct30" w:color="FFFF00" w:fill="auto"/>
          </w:tcPr>
          <w:p w:rsidR="000078B7" w:rsidRDefault="000078B7" w:rsidP="00EB4A19">
            <w:pPr>
              <w:spacing w:before="60"/>
              <w:jc w:val="center"/>
              <w:rPr>
                <w:rFonts w:ascii="Arial" w:hAnsi="Arial" w:cs="Arial"/>
                <w:sz w:val="16"/>
              </w:rPr>
            </w:pPr>
            <w:r>
              <w:rPr>
                <w:rFonts w:ascii="Arial" w:hAnsi="Arial" w:cs="Arial"/>
                <w:sz w:val="16"/>
              </w:rPr>
              <w:t>Min</w:t>
            </w:r>
          </w:p>
        </w:tc>
        <w:tc>
          <w:tcPr>
            <w:tcW w:w="630" w:type="dxa"/>
            <w:shd w:val="pct30" w:color="FFFF00" w:fill="auto"/>
          </w:tcPr>
          <w:p w:rsidR="000078B7" w:rsidRDefault="000078B7" w:rsidP="00EB4A19">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078B7" w:rsidRDefault="000078B7" w:rsidP="00EB4A19">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0078B7" w:rsidTr="00EB4A19">
        <w:tc>
          <w:tcPr>
            <w:tcW w:w="2035" w:type="dxa"/>
          </w:tcPr>
          <w:p w:rsidR="000078B7" w:rsidRDefault="000078B7" w:rsidP="00EB4A19">
            <w:pPr>
              <w:spacing w:before="60"/>
              <w:rPr>
                <w:rFonts w:ascii="Arial" w:hAnsi="Arial" w:cs="Arial"/>
                <w:b/>
                <w:bCs/>
                <w:sz w:val="16"/>
              </w:rPr>
            </w:pPr>
            <w:r>
              <w:rPr>
                <w:rFonts w:ascii="Arial" w:hAnsi="Arial" w:cs="Arial"/>
                <w:b/>
                <w:bCs/>
                <w:sz w:val="16"/>
              </w:rPr>
              <w:t xml:space="preserve">Arguments Passed </w:t>
            </w:r>
          </w:p>
        </w:tc>
        <w:tc>
          <w:tcPr>
            <w:tcW w:w="3923" w:type="dxa"/>
          </w:tcPr>
          <w:p w:rsidR="000078B7" w:rsidRDefault="000078B7" w:rsidP="000078B7">
            <w:pPr>
              <w:spacing w:before="60"/>
              <w:rPr>
                <w:rFonts w:ascii="Arial" w:hAnsi="Arial" w:cs="Arial"/>
                <w:sz w:val="16"/>
              </w:rPr>
            </w:pPr>
            <w:r>
              <w:rPr>
                <w:rFonts w:ascii="Arial" w:hAnsi="Arial" w:cs="Arial"/>
                <w:sz w:val="16"/>
              </w:rPr>
              <w:t>Value to be stored in Secondary Auxiliary Control Register</w:t>
            </w:r>
          </w:p>
        </w:tc>
        <w:tc>
          <w:tcPr>
            <w:tcW w:w="990" w:type="dxa"/>
          </w:tcPr>
          <w:p w:rsidR="000078B7" w:rsidRDefault="000078B7" w:rsidP="00EB4A19">
            <w:pPr>
              <w:spacing w:before="60"/>
              <w:rPr>
                <w:rFonts w:ascii="Arial" w:hAnsi="Arial" w:cs="Arial"/>
                <w:sz w:val="16"/>
              </w:rPr>
            </w:pPr>
            <w:r>
              <w:rPr>
                <w:rFonts w:ascii="Arial" w:hAnsi="Arial" w:cs="Arial"/>
                <w:sz w:val="16"/>
              </w:rPr>
              <w:t>uint32</w:t>
            </w:r>
          </w:p>
        </w:tc>
        <w:tc>
          <w:tcPr>
            <w:tcW w:w="450" w:type="dxa"/>
          </w:tcPr>
          <w:p w:rsidR="000078B7" w:rsidRDefault="000078B7" w:rsidP="00EB4A19">
            <w:pPr>
              <w:spacing w:before="60"/>
              <w:rPr>
                <w:rFonts w:ascii="Arial" w:hAnsi="Arial" w:cs="Arial"/>
                <w:sz w:val="16"/>
              </w:rPr>
            </w:pPr>
          </w:p>
        </w:tc>
        <w:tc>
          <w:tcPr>
            <w:tcW w:w="630" w:type="dxa"/>
          </w:tcPr>
          <w:p w:rsidR="000078B7" w:rsidRDefault="000078B7" w:rsidP="00EB4A19">
            <w:pPr>
              <w:spacing w:before="60"/>
              <w:rPr>
                <w:rFonts w:ascii="Arial" w:hAnsi="Arial" w:cs="Arial"/>
                <w:sz w:val="16"/>
              </w:rPr>
            </w:pPr>
            <w:r>
              <w:rPr>
                <w:rFonts w:ascii="Arial" w:hAnsi="Arial" w:cs="Arial"/>
                <w:sz w:val="16"/>
              </w:rPr>
              <w:t>FULL</w:t>
            </w:r>
          </w:p>
        </w:tc>
        <w:tc>
          <w:tcPr>
            <w:tcW w:w="630" w:type="dxa"/>
          </w:tcPr>
          <w:p w:rsidR="000078B7" w:rsidRDefault="000078B7" w:rsidP="00EB4A19">
            <w:pPr>
              <w:spacing w:before="60"/>
              <w:rPr>
                <w:rFonts w:ascii="Arial" w:hAnsi="Arial" w:cs="Arial"/>
                <w:sz w:val="16"/>
              </w:rPr>
            </w:pPr>
            <w:r>
              <w:rPr>
                <w:rFonts w:ascii="Arial" w:hAnsi="Arial" w:cs="Arial"/>
                <w:sz w:val="16"/>
              </w:rPr>
              <w:t>FULL</w:t>
            </w:r>
          </w:p>
        </w:tc>
        <w:tc>
          <w:tcPr>
            <w:tcW w:w="540" w:type="dxa"/>
            <w:shd w:val="pct15" w:color="auto" w:fill="auto"/>
          </w:tcPr>
          <w:p w:rsidR="000078B7" w:rsidRDefault="000078B7" w:rsidP="00EB4A19">
            <w:pPr>
              <w:spacing w:before="60"/>
              <w:rPr>
                <w:rFonts w:ascii="Arial" w:hAnsi="Arial" w:cs="Arial"/>
                <w:sz w:val="16"/>
              </w:rPr>
            </w:pPr>
          </w:p>
        </w:tc>
      </w:tr>
      <w:tr w:rsidR="000078B7" w:rsidTr="00EB4A19">
        <w:tc>
          <w:tcPr>
            <w:tcW w:w="2035" w:type="dxa"/>
          </w:tcPr>
          <w:p w:rsidR="000078B7" w:rsidRDefault="000078B7" w:rsidP="00EB4A19">
            <w:pPr>
              <w:spacing w:before="60"/>
              <w:rPr>
                <w:rFonts w:ascii="Arial" w:hAnsi="Arial" w:cs="Arial"/>
                <w:b/>
                <w:bCs/>
                <w:sz w:val="16"/>
              </w:rPr>
            </w:pPr>
            <w:r>
              <w:rPr>
                <w:rFonts w:ascii="Arial" w:hAnsi="Arial" w:cs="Arial"/>
                <w:b/>
                <w:bCs/>
                <w:sz w:val="16"/>
              </w:rPr>
              <w:t>Return Value</w:t>
            </w:r>
          </w:p>
        </w:tc>
        <w:tc>
          <w:tcPr>
            <w:tcW w:w="3923" w:type="dxa"/>
          </w:tcPr>
          <w:p w:rsidR="000078B7" w:rsidRDefault="000078B7" w:rsidP="00EB4A19">
            <w:pPr>
              <w:spacing w:before="60"/>
              <w:rPr>
                <w:rFonts w:ascii="Arial" w:hAnsi="Arial" w:cs="Arial"/>
                <w:sz w:val="16"/>
              </w:rPr>
            </w:pPr>
            <w:r>
              <w:rPr>
                <w:rFonts w:ascii="Arial" w:hAnsi="Arial" w:cs="Arial"/>
                <w:sz w:val="16"/>
              </w:rPr>
              <w:t>None</w:t>
            </w:r>
          </w:p>
        </w:tc>
        <w:tc>
          <w:tcPr>
            <w:tcW w:w="990" w:type="dxa"/>
          </w:tcPr>
          <w:p w:rsidR="000078B7" w:rsidRDefault="000078B7" w:rsidP="00EB4A19">
            <w:pPr>
              <w:spacing w:before="60"/>
              <w:rPr>
                <w:rFonts w:ascii="Arial" w:hAnsi="Arial" w:cs="Arial"/>
                <w:sz w:val="16"/>
              </w:rPr>
            </w:pPr>
          </w:p>
        </w:tc>
        <w:tc>
          <w:tcPr>
            <w:tcW w:w="450" w:type="dxa"/>
          </w:tcPr>
          <w:p w:rsidR="000078B7" w:rsidRDefault="000078B7" w:rsidP="00EB4A19">
            <w:pPr>
              <w:spacing w:before="60"/>
              <w:rPr>
                <w:rFonts w:ascii="Arial" w:hAnsi="Arial" w:cs="Arial"/>
                <w:sz w:val="16"/>
              </w:rPr>
            </w:pPr>
          </w:p>
        </w:tc>
        <w:tc>
          <w:tcPr>
            <w:tcW w:w="630" w:type="dxa"/>
          </w:tcPr>
          <w:p w:rsidR="000078B7" w:rsidRDefault="000078B7" w:rsidP="00EB4A19">
            <w:pPr>
              <w:spacing w:before="60"/>
              <w:rPr>
                <w:rFonts w:ascii="Arial" w:hAnsi="Arial" w:cs="Arial"/>
                <w:sz w:val="16"/>
              </w:rPr>
            </w:pPr>
          </w:p>
        </w:tc>
        <w:tc>
          <w:tcPr>
            <w:tcW w:w="630" w:type="dxa"/>
          </w:tcPr>
          <w:p w:rsidR="000078B7" w:rsidRDefault="000078B7" w:rsidP="00EB4A19">
            <w:pPr>
              <w:spacing w:before="60"/>
              <w:rPr>
                <w:rFonts w:ascii="Arial" w:hAnsi="Arial" w:cs="Arial"/>
                <w:sz w:val="16"/>
              </w:rPr>
            </w:pPr>
          </w:p>
        </w:tc>
        <w:tc>
          <w:tcPr>
            <w:tcW w:w="540" w:type="dxa"/>
          </w:tcPr>
          <w:p w:rsidR="000078B7" w:rsidRDefault="000078B7" w:rsidP="00EB4A19">
            <w:pPr>
              <w:spacing w:before="60"/>
              <w:rPr>
                <w:rFonts w:ascii="Arial" w:hAnsi="Arial" w:cs="Arial"/>
                <w:sz w:val="16"/>
              </w:rPr>
            </w:pPr>
          </w:p>
        </w:tc>
      </w:tr>
    </w:tbl>
    <w:p w:rsidR="000078B7" w:rsidRDefault="000078B7" w:rsidP="000078B7">
      <w:pPr>
        <w:pStyle w:val="Heading4"/>
      </w:pPr>
      <w:r>
        <w:t>Description</w:t>
      </w:r>
    </w:p>
    <w:p w:rsidR="000078B7" w:rsidRPr="00182785" w:rsidRDefault="000078B7" w:rsidP="000078B7">
      <w:r>
        <w:t>Set contents of Secondary Auxiliary Control Register</w:t>
      </w:r>
      <w:r w:rsidRPr="00182785">
        <w:t xml:space="preserve">.  </w:t>
      </w: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proofErr w:type="gramStart"/>
      <w:r w:rsidRPr="00113ACB">
        <w:rPr>
          <w:rFonts w:ascii="Courier New" w:hAnsi="Courier New" w:cs="Courier New"/>
        </w:rPr>
        <w:t>def</w:t>
      </w:r>
      <w:proofErr w:type="spellEnd"/>
      <w:r w:rsidRPr="00113ACB">
        <w:rPr>
          <w:rFonts w:ascii="Courier New" w:hAnsi="Courier New" w:cs="Courier New"/>
        </w:rPr>
        <w:t xml:space="preserve">  _</w:t>
      </w:r>
      <w:proofErr w:type="spellStart"/>
      <w:proofErr w:type="gramEnd"/>
      <w:r w:rsidRPr="00113ACB">
        <w:rPr>
          <w:rFonts w:ascii="Courier New" w:hAnsi="Courier New" w:cs="Courier New"/>
        </w:rPr>
        <w:t>coreSetSecondaryAuxiliaryControlRegister</w:t>
      </w:r>
      <w:proofErr w:type="spellEnd"/>
      <w:r w:rsidRPr="00113ACB">
        <w:rPr>
          <w:rFonts w:ascii="Courier New" w:hAnsi="Courier New" w:cs="Courier New"/>
        </w:rPr>
        <w:t>_</w:t>
      </w: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r w:rsidRPr="00113ACB">
        <w:rPr>
          <w:rFonts w:ascii="Courier New" w:hAnsi="Courier New" w:cs="Courier New"/>
        </w:rPr>
        <w:t>asmfunc</w:t>
      </w:r>
      <w:proofErr w:type="spellEnd"/>
    </w:p>
    <w:p w:rsidR="00113ACB" w:rsidRPr="00113ACB" w:rsidRDefault="00113ACB" w:rsidP="00113ACB">
      <w:pPr>
        <w:spacing w:after="0"/>
        <w:rPr>
          <w:rFonts w:ascii="Courier New" w:hAnsi="Courier New" w:cs="Courier New"/>
        </w:rPr>
      </w:pPr>
      <w:r w:rsidRPr="00113ACB">
        <w:rPr>
          <w:rFonts w:ascii="Courier New" w:hAnsi="Courier New" w:cs="Courier New"/>
        </w:rPr>
        <w:t>_</w:t>
      </w:r>
      <w:proofErr w:type="spellStart"/>
      <w:r w:rsidRPr="00113ACB">
        <w:rPr>
          <w:rFonts w:ascii="Courier New" w:hAnsi="Courier New" w:cs="Courier New"/>
        </w:rPr>
        <w:t>coreSetSecondaryAuxiliaryControlRegister</w:t>
      </w:r>
      <w:proofErr w:type="spellEnd"/>
      <w:r w:rsidRPr="00113ACB">
        <w:rPr>
          <w:rFonts w:ascii="Courier New" w:hAnsi="Courier New" w:cs="Courier New"/>
        </w:rPr>
        <w:t>_:</w:t>
      </w:r>
    </w:p>
    <w:p w:rsidR="00113ACB" w:rsidRPr="00113ACB" w:rsidRDefault="00113ACB" w:rsidP="00113ACB">
      <w:pPr>
        <w:spacing w:after="0"/>
        <w:rPr>
          <w:rFonts w:ascii="Courier New" w:hAnsi="Courier New" w:cs="Courier New"/>
        </w:rPr>
      </w:pP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proofErr w:type="gramStart"/>
      <w:r w:rsidRPr="00113ACB">
        <w:rPr>
          <w:rFonts w:ascii="Courier New" w:hAnsi="Courier New" w:cs="Courier New"/>
        </w:rPr>
        <w:t>mcr</w:t>
      </w:r>
      <w:proofErr w:type="spellEnd"/>
      <w:proofErr w:type="gramEnd"/>
      <w:r w:rsidRPr="00113ACB">
        <w:rPr>
          <w:rFonts w:ascii="Courier New" w:hAnsi="Courier New" w:cs="Courier New"/>
        </w:rPr>
        <w:t xml:space="preserve">   p15, #0, r0, c15, c0, #0</w:t>
      </w: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proofErr w:type="gramStart"/>
      <w:r w:rsidRPr="00113ACB">
        <w:rPr>
          <w:rFonts w:ascii="Courier New" w:hAnsi="Courier New" w:cs="Courier New"/>
        </w:rPr>
        <w:t>bx</w:t>
      </w:r>
      <w:proofErr w:type="spellEnd"/>
      <w:proofErr w:type="gramEnd"/>
      <w:r w:rsidRPr="00113ACB">
        <w:rPr>
          <w:rFonts w:ascii="Courier New" w:hAnsi="Courier New" w:cs="Courier New"/>
        </w:rPr>
        <w:t xml:space="preserve">    </w:t>
      </w:r>
      <w:proofErr w:type="spellStart"/>
      <w:r w:rsidRPr="00113ACB">
        <w:rPr>
          <w:rFonts w:ascii="Courier New" w:hAnsi="Courier New" w:cs="Courier New"/>
        </w:rPr>
        <w:t>lr</w:t>
      </w:r>
      <w:proofErr w:type="spellEnd"/>
    </w:p>
    <w:p w:rsidR="00113ACB" w:rsidRPr="00113ACB" w:rsidRDefault="00113ACB" w:rsidP="00113ACB">
      <w:pPr>
        <w:spacing w:after="0"/>
        <w:rPr>
          <w:rFonts w:ascii="Courier New" w:hAnsi="Courier New" w:cs="Courier New"/>
        </w:rPr>
      </w:pPr>
    </w:p>
    <w:p w:rsidR="000078B7" w:rsidRDefault="00113ACB" w:rsidP="00113ACB">
      <w:pPr>
        <w:spacing w:after="0"/>
        <w:rPr>
          <w:rFonts w:ascii="Arial" w:hAnsi="Arial"/>
          <w:b/>
          <w:sz w:val="24"/>
        </w:rPr>
      </w:pPr>
      <w:r w:rsidRPr="00113ACB">
        <w:rPr>
          <w:rFonts w:ascii="Courier New" w:hAnsi="Courier New" w:cs="Courier New"/>
        </w:rPr>
        <w:t xml:space="preserve">    .</w:t>
      </w:r>
      <w:proofErr w:type="spellStart"/>
      <w:r w:rsidRPr="00113ACB">
        <w:rPr>
          <w:rFonts w:ascii="Courier New" w:hAnsi="Courier New" w:cs="Courier New"/>
        </w:rPr>
        <w:t>endasmfunc</w:t>
      </w:r>
      <w:proofErr w:type="spellEnd"/>
    </w:p>
    <w:p w:rsidR="00182785" w:rsidRDefault="00182785" w:rsidP="00182785">
      <w:pPr>
        <w:pStyle w:val="Heading3"/>
      </w:pPr>
      <w:r>
        <w:t>Global Function #</w:t>
      </w:r>
      <w:ins w:id="82" w:author="Wendling, Lucas" w:date="2013-10-03T16:39:00Z">
        <w:r w:rsidR="00A05D0C">
          <w:t>9</w:t>
        </w:r>
      </w:ins>
      <w:del w:id="83" w:author="Wendling, Lucas" w:date="2013-10-03T16:39:00Z">
        <w:r w:rsidR="000078B7" w:rsidDel="00A05D0C">
          <w:delText>8</w:delText>
        </w:r>
      </w:del>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923"/>
        <w:gridCol w:w="990"/>
        <w:gridCol w:w="450"/>
        <w:gridCol w:w="630"/>
        <w:gridCol w:w="630"/>
        <w:gridCol w:w="540"/>
      </w:tblGrid>
      <w:tr w:rsidR="00182785" w:rsidTr="00EB4A19">
        <w:tc>
          <w:tcPr>
            <w:tcW w:w="2035" w:type="dxa"/>
          </w:tcPr>
          <w:p w:rsidR="00182785" w:rsidRDefault="00182785" w:rsidP="00EB4A19">
            <w:pPr>
              <w:spacing w:before="60"/>
              <w:rPr>
                <w:rFonts w:ascii="Arial" w:hAnsi="Arial" w:cs="Arial"/>
                <w:b/>
                <w:bCs/>
                <w:sz w:val="16"/>
              </w:rPr>
            </w:pPr>
            <w:r>
              <w:rPr>
                <w:rFonts w:ascii="Arial" w:hAnsi="Arial" w:cs="Arial"/>
                <w:b/>
                <w:bCs/>
                <w:sz w:val="16"/>
              </w:rPr>
              <w:t>Function Name</w:t>
            </w:r>
          </w:p>
        </w:tc>
        <w:tc>
          <w:tcPr>
            <w:tcW w:w="3923" w:type="dxa"/>
          </w:tcPr>
          <w:p w:rsidR="00182785" w:rsidRDefault="000078B7" w:rsidP="00EB4A19">
            <w:pPr>
              <w:spacing w:before="60"/>
              <w:rPr>
                <w:rFonts w:ascii="Arial" w:hAnsi="Arial" w:cs="Arial"/>
                <w:sz w:val="16"/>
              </w:rPr>
            </w:pPr>
            <w:r w:rsidRPr="000078B7">
              <w:rPr>
                <w:rFonts w:ascii="Arial" w:hAnsi="Arial" w:cs="Arial"/>
                <w:sz w:val="16"/>
              </w:rPr>
              <w:t>_</w:t>
            </w:r>
            <w:proofErr w:type="spellStart"/>
            <w:r w:rsidRPr="000078B7">
              <w:rPr>
                <w:rFonts w:ascii="Arial" w:hAnsi="Arial" w:cs="Arial"/>
                <w:sz w:val="16"/>
              </w:rPr>
              <w:t>coreGetFPSCR</w:t>
            </w:r>
            <w:proofErr w:type="spellEnd"/>
            <w:r w:rsidRPr="000078B7">
              <w:rPr>
                <w:rFonts w:ascii="Arial" w:hAnsi="Arial" w:cs="Arial"/>
                <w:sz w:val="16"/>
              </w:rPr>
              <w:t>_</w:t>
            </w:r>
          </w:p>
        </w:tc>
        <w:tc>
          <w:tcPr>
            <w:tcW w:w="99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Type</w:t>
            </w:r>
          </w:p>
        </w:tc>
        <w:tc>
          <w:tcPr>
            <w:tcW w:w="450" w:type="dxa"/>
            <w:shd w:val="pct30" w:color="FFFF00" w:fill="auto"/>
          </w:tcPr>
          <w:p w:rsidR="00182785" w:rsidRDefault="00182785" w:rsidP="00EB4A19">
            <w:pPr>
              <w:spacing w:before="60"/>
              <w:ind w:right="-108"/>
              <w:rPr>
                <w:rFonts w:ascii="Arial" w:hAnsi="Arial" w:cs="Arial"/>
                <w:sz w:val="16"/>
              </w:rPr>
            </w:pPr>
            <w:r>
              <w:rPr>
                <w:rFonts w:ascii="Arial" w:hAnsi="Arial" w:cs="Arial"/>
                <w:sz w:val="16"/>
              </w:rPr>
              <w:t>Dir.</w:t>
            </w:r>
          </w:p>
        </w:tc>
        <w:tc>
          <w:tcPr>
            <w:tcW w:w="63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Min</w:t>
            </w:r>
          </w:p>
        </w:tc>
        <w:tc>
          <w:tcPr>
            <w:tcW w:w="630" w:type="dxa"/>
            <w:shd w:val="pct30" w:color="FFFF00" w:fill="auto"/>
          </w:tcPr>
          <w:p w:rsidR="00182785" w:rsidRDefault="00182785" w:rsidP="00EB4A19">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182785" w:rsidRDefault="00182785" w:rsidP="00EB4A19">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82785" w:rsidTr="00EB4A19">
        <w:tc>
          <w:tcPr>
            <w:tcW w:w="2035" w:type="dxa"/>
          </w:tcPr>
          <w:p w:rsidR="00182785" w:rsidRDefault="00182785" w:rsidP="00EB4A19">
            <w:pPr>
              <w:spacing w:before="60"/>
              <w:rPr>
                <w:rFonts w:ascii="Arial" w:hAnsi="Arial" w:cs="Arial"/>
                <w:b/>
                <w:bCs/>
                <w:sz w:val="16"/>
              </w:rPr>
            </w:pPr>
            <w:r>
              <w:rPr>
                <w:rFonts w:ascii="Arial" w:hAnsi="Arial" w:cs="Arial"/>
                <w:b/>
                <w:bCs/>
                <w:sz w:val="16"/>
              </w:rPr>
              <w:t xml:space="preserve">Arguments Passed </w:t>
            </w:r>
          </w:p>
        </w:tc>
        <w:tc>
          <w:tcPr>
            <w:tcW w:w="3923" w:type="dxa"/>
          </w:tcPr>
          <w:p w:rsidR="00182785" w:rsidRDefault="00182785" w:rsidP="00EB4A19">
            <w:pPr>
              <w:spacing w:before="60"/>
              <w:rPr>
                <w:rFonts w:ascii="Arial" w:hAnsi="Arial" w:cs="Arial"/>
                <w:sz w:val="16"/>
              </w:rPr>
            </w:pPr>
            <w:r>
              <w:rPr>
                <w:rFonts w:ascii="Arial" w:hAnsi="Arial" w:cs="Arial"/>
                <w:sz w:val="16"/>
              </w:rPr>
              <w:t>None</w:t>
            </w:r>
          </w:p>
        </w:tc>
        <w:tc>
          <w:tcPr>
            <w:tcW w:w="990" w:type="dxa"/>
          </w:tcPr>
          <w:p w:rsidR="00182785" w:rsidRDefault="00182785" w:rsidP="00EB4A19">
            <w:pPr>
              <w:spacing w:before="60"/>
              <w:rPr>
                <w:rFonts w:ascii="Arial" w:hAnsi="Arial" w:cs="Arial"/>
                <w:sz w:val="16"/>
              </w:rPr>
            </w:pPr>
          </w:p>
        </w:tc>
        <w:tc>
          <w:tcPr>
            <w:tcW w:w="45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630" w:type="dxa"/>
          </w:tcPr>
          <w:p w:rsidR="00182785" w:rsidRDefault="00182785" w:rsidP="00EB4A19">
            <w:pPr>
              <w:spacing w:before="60"/>
              <w:rPr>
                <w:rFonts w:ascii="Arial" w:hAnsi="Arial" w:cs="Arial"/>
                <w:sz w:val="16"/>
              </w:rPr>
            </w:pPr>
          </w:p>
        </w:tc>
        <w:tc>
          <w:tcPr>
            <w:tcW w:w="540" w:type="dxa"/>
            <w:shd w:val="pct15" w:color="auto" w:fill="auto"/>
          </w:tcPr>
          <w:p w:rsidR="00182785" w:rsidRDefault="00182785" w:rsidP="00EB4A19">
            <w:pPr>
              <w:spacing w:before="60"/>
              <w:rPr>
                <w:rFonts w:ascii="Arial" w:hAnsi="Arial" w:cs="Arial"/>
                <w:sz w:val="16"/>
              </w:rPr>
            </w:pPr>
          </w:p>
        </w:tc>
      </w:tr>
      <w:tr w:rsidR="000078B7" w:rsidTr="00EB4A19">
        <w:tc>
          <w:tcPr>
            <w:tcW w:w="2035" w:type="dxa"/>
          </w:tcPr>
          <w:p w:rsidR="000078B7" w:rsidRDefault="000078B7" w:rsidP="00EB4A19">
            <w:pPr>
              <w:spacing w:before="60"/>
              <w:rPr>
                <w:rFonts w:ascii="Arial" w:hAnsi="Arial" w:cs="Arial"/>
                <w:b/>
                <w:bCs/>
                <w:sz w:val="16"/>
              </w:rPr>
            </w:pPr>
            <w:r>
              <w:rPr>
                <w:rFonts w:ascii="Arial" w:hAnsi="Arial" w:cs="Arial"/>
                <w:b/>
                <w:bCs/>
                <w:sz w:val="16"/>
              </w:rPr>
              <w:t>Return Value</w:t>
            </w:r>
          </w:p>
        </w:tc>
        <w:tc>
          <w:tcPr>
            <w:tcW w:w="3923" w:type="dxa"/>
          </w:tcPr>
          <w:p w:rsidR="000078B7" w:rsidRDefault="000078B7" w:rsidP="000078B7">
            <w:pPr>
              <w:spacing w:before="60"/>
              <w:rPr>
                <w:rFonts w:ascii="Arial" w:hAnsi="Arial" w:cs="Arial"/>
                <w:sz w:val="16"/>
              </w:rPr>
            </w:pPr>
            <w:r>
              <w:rPr>
                <w:rFonts w:ascii="Arial" w:hAnsi="Arial" w:cs="Arial"/>
                <w:sz w:val="16"/>
              </w:rPr>
              <w:t>Value of FPSCR register</w:t>
            </w:r>
          </w:p>
        </w:tc>
        <w:tc>
          <w:tcPr>
            <w:tcW w:w="990" w:type="dxa"/>
          </w:tcPr>
          <w:p w:rsidR="000078B7" w:rsidRDefault="000078B7" w:rsidP="00EB4A19">
            <w:pPr>
              <w:spacing w:before="60"/>
              <w:rPr>
                <w:rFonts w:ascii="Arial" w:hAnsi="Arial" w:cs="Arial"/>
                <w:sz w:val="16"/>
              </w:rPr>
            </w:pPr>
            <w:r>
              <w:rPr>
                <w:rFonts w:ascii="Arial" w:hAnsi="Arial" w:cs="Arial"/>
                <w:sz w:val="16"/>
              </w:rPr>
              <w:t>uint32</w:t>
            </w:r>
          </w:p>
        </w:tc>
        <w:tc>
          <w:tcPr>
            <w:tcW w:w="450" w:type="dxa"/>
          </w:tcPr>
          <w:p w:rsidR="000078B7" w:rsidRDefault="000078B7" w:rsidP="00EB4A19">
            <w:pPr>
              <w:spacing w:before="60"/>
              <w:rPr>
                <w:rFonts w:ascii="Arial" w:hAnsi="Arial" w:cs="Arial"/>
                <w:sz w:val="16"/>
              </w:rPr>
            </w:pPr>
          </w:p>
        </w:tc>
        <w:tc>
          <w:tcPr>
            <w:tcW w:w="630" w:type="dxa"/>
          </w:tcPr>
          <w:p w:rsidR="000078B7" w:rsidRDefault="000078B7" w:rsidP="00EB4A19">
            <w:pPr>
              <w:spacing w:before="60"/>
              <w:rPr>
                <w:rFonts w:ascii="Arial" w:hAnsi="Arial" w:cs="Arial"/>
                <w:sz w:val="16"/>
              </w:rPr>
            </w:pPr>
            <w:r>
              <w:rPr>
                <w:rFonts w:ascii="Arial" w:hAnsi="Arial" w:cs="Arial"/>
                <w:sz w:val="16"/>
              </w:rPr>
              <w:t>FULL</w:t>
            </w:r>
          </w:p>
        </w:tc>
        <w:tc>
          <w:tcPr>
            <w:tcW w:w="630" w:type="dxa"/>
          </w:tcPr>
          <w:p w:rsidR="000078B7" w:rsidRDefault="000078B7" w:rsidP="00EB4A19">
            <w:pPr>
              <w:spacing w:before="60"/>
              <w:rPr>
                <w:rFonts w:ascii="Arial" w:hAnsi="Arial" w:cs="Arial"/>
                <w:sz w:val="16"/>
              </w:rPr>
            </w:pPr>
            <w:r>
              <w:rPr>
                <w:rFonts w:ascii="Arial" w:hAnsi="Arial" w:cs="Arial"/>
                <w:sz w:val="16"/>
              </w:rPr>
              <w:t>FULL</w:t>
            </w:r>
          </w:p>
        </w:tc>
        <w:tc>
          <w:tcPr>
            <w:tcW w:w="540" w:type="dxa"/>
          </w:tcPr>
          <w:p w:rsidR="000078B7" w:rsidRDefault="000078B7" w:rsidP="00EB4A19">
            <w:pPr>
              <w:spacing w:before="60"/>
              <w:rPr>
                <w:rFonts w:ascii="Arial" w:hAnsi="Arial" w:cs="Arial"/>
                <w:sz w:val="16"/>
              </w:rPr>
            </w:pPr>
          </w:p>
        </w:tc>
      </w:tr>
    </w:tbl>
    <w:p w:rsidR="00182785" w:rsidRDefault="00182785" w:rsidP="00182785">
      <w:pPr>
        <w:pStyle w:val="Heading4"/>
      </w:pPr>
      <w:r>
        <w:t>Description</w:t>
      </w:r>
    </w:p>
    <w:p w:rsidR="00182785" w:rsidRPr="00182785" w:rsidRDefault="000078B7" w:rsidP="00182785">
      <w:r>
        <w:t>Get contents of Floating Point Status and Control Register.</w:t>
      </w: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proofErr w:type="gramStart"/>
      <w:r w:rsidRPr="00113ACB">
        <w:rPr>
          <w:rFonts w:ascii="Courier New" w:hAnsi="Courier New" w:cs="Courier New"/>
        </w:rPr>
        <w:t>def</w:t>
      </w:r>
      <w:proofErr w:type="spellEnd"/>
      <w:r w:rsidRPr="00113ACB">
        <w:rPr>
          <w:rFonts w:ascii="Courier New" w:hAnsi="Courier New" w:cs="Courier New"/>
        </w:rPr>
        <w:t xml:space="preserve">  _</w:t>
      </w:r>
      <w:proofErr w:type="spellStart"/>
      <w:proofErr w:type="gramEnd"/>
      <w:r w:rsidRPr="00113ACB">
        <w:rPr>
          <w:rFonts w:ascii="Courier New" w:hAnsi="Courier New" w:cs="Courier New"/>
        </w:rPr>
        <w:t>coreGetFPSCR</w:t>
      </w:r>
      <w:proofErr w:type="spellEnd"/>
      <w:r w:rsidRPr="00113ACB">
        <w:rPr>
          <w:rFonts w:ascii="Courier New" w:hAnsi="Courier New" w:cs="Courier New"/>
        </w:rPr>
        <w:t>_</w:t>
      </w:r>
    </w:p>
    <w:p w:rsidR="00113ACB" w:rsidRPr="00113ACB" w:rsidRDefault="00113ACB" w:rsidP="00113ACB">
      <w:pPr>
        <w:spacing w:after="0"/>
        <w:rPr>
          <w:rFonts w:ascii="Courier New" w:hAnsi="Courier New" w:cs="Courier New"/>
        </w:rPr>
      </w:pPr>
      <w:r w:rsidRPr="00113ACB">
        <w:rPr>
          <w:rFonts w:ascii="Courier New" w:hAnsi="Courier New" w:cs="Courier New"/>
        </w:rPr>
        <w:t xml:space="preserve">    .</w:t>
      </w:r>
      <w:proofErr w:type="spellStart"/>
      <w:r w:rsidRPr="00113ACB">
        <w:rPr>
          <w:rFonts w:ascii="Courier New" w:hAnsi="Courier New" w:cs="Courier New"/>
        </w:rPr>
        <w:t>asmfunc</w:t>
      </w:r>
      <w:proofErr w:type="spellEnd"/>
    </w:p>
    <w:p w:rsidR="00113ACB" w:rsidRPr="00113ACB" w:rsidRDefault="00113ACB" w:rsidP="00113ACB">
      <w:pPr>
        <w:spacing w:after="0"/>
        <w:rPr>
          <w:rFonts w:ascii="Courier New" w:hAnsi="Courier New" w:cs="Courier New"/>
        </w:rPr>
      </w:pPr>
      <w:r w:rsidRPr="00113ACB">
        <w:rPr>
          <w:rFonts w:ascii="Courier New" w:hAnsi="Courier New" w:cs="Courier New"/>
        </w:rPr>
        <w:t>_</w:t>
      </w:r>
      <w:proofErr w:type="spellStart"/>
      <w:r w:rsidRPr="00113ACB">
        <w:rPr>
          <w:rFonts w:ascii="Courier New" w:hAnsi="Courier New" w:cs="Courier New"/>
        </w:rPr>
        <w:t>coreGetFPSCR</w:t>
      </w:r>
      <w:proofErr w:type="spellEnd"/>
      <w:r w:rsidRPr="00113ACB">
        <w:rPr>
          <w:rFonts w:ascii="Courier New" w:hAnsi="Courier New" w:cs="Courier New"/>
        </w:rPr>
        <w:t>_:</w:t>
      </w:r>
    </w:p>
    <w:p w:rsidR="00113ACB" w:rsidRPr="00113ACB" w:rsidRDefault="00113ACB" w:rsidP="00113ACB">
      <w:pPr>
        <w:spacing w:after="0"/>
        <w:rPr>
          <w:rFonts w:ascii="Courier New" w:hAnsi="Courier New" w:cs="Courier New"/>
        </w:rPr>
      </w:pPr>
    </w:p>
    <w:p w:rsidR="00113ACB" w:rsidRPr="00113ACB" w:rsidRDefault="00113ACB" w:rsidP="00113ACB">
      <w:pPr>
        <w:spacing w:after="0"/>
        <w:rPr>
          <w:rFonts w:ascii="Courier New" w:hAnsi="Courier New" w:cs="Courier New"/>
        </w:rPr>
      </w:pPr>
      <w:r w:rsidRPr="00113ACB">
        <w:rPr>
          <w:rFonts w:ascii="Courier New" w:hAnsi="Courier New" w:cs="Courier New"/>
        </w:rPr>
        <w:tab/>
      </w:r>
      <w:r w:rsidRPr="00113ACB">
        <w:rPr>
          <w:rFonts w:ascii="Courier New" w:hAnsi="Courier New" w:cs="Courier New"/>
        </w:rPr>
        <w:tab/>
      </w:r>
      <w:proofErr w:type="spellStart"/>
      <w:proofErr w:type="gramStart"/>
      <w:r w:rsidRPr="00113ACB">
        <w:rPr>
          <w:rFonts w:ascii="Courier New" w:hAnsi="Courier New" w:cs="Courier New"/>
        </w:rPr>
        <w:t>fmrx</w:t>
      </w:r>
      <w:proofErr w:type="spellEnd"/>
      <w:proofErr w:type="gramEnd"/>
      <w:r w:rsidRPr="00113ACB">
        <w:rPr>
          <w:rFonts w:ascii="Courier New" w:hAnsi="Courier New" w:cs="Courier New"/>
        </w:rPr>
        <w:t xml:space="preserve"> r0, FPSCR</w:t>
      </w:r>
    </w:p>
    <w:p w:rsidR="00113ACB" w:rsidRPr="00113ACB" w:rsidRDefault="00113ACB" w:rsidP="00113ACB">
      <w:pPr>
        <w:spacing w:after="0"/>
        <w:rPr>
          <w:rFonts w:ascii="Courier New" w:hAnsi="Courier New" w:cs="Courier New"/>
        </w:rPr>
      </w:pPr>
      <w:r w:rsidRPr="00113ACB">
        <w:rPr>
          <w:rFonts w:ascii="Courier New" w:hAnsi="Courier New" w:cs="Courier New"/>
        </w:rPr>
        <w:tab/>
      </w:r>
      <w:r w:rsidRPr="00113ACB">
        <w:rPr>
          <w:rFonts w:ascii="Courier New" w:hAnsi="Courier New" w:cs="Courier New"/>
        </w:rPr>
        <w:tab/>
      </w:r>
      <w:proofErr w:type="spellStart"/>
      <w:proofErr w:type="gramStart"/>
      <w:r w:rsidRPr="00113ACB">
        <w:rPr>
          <w:rFonts w:ascii="Courier New" w:hAnsi="Courier New" w:cs="Courier New"/>
        </w:rPr>
        <w:t>bx</w:t>
      </w:r>
      <w:proofErr w:type="spellEnd"/>
      <w:proofErr w:type="gramEnd"/>
      <w:r w:rsidRPr="00113ACB">
        <w:rPr>
          <w:rFonts w:ascii="Courier New" w:hAnsi="Courier New" w:cs="Courier New"/>
        </w:rPr>
        <w:tab/>
      </w:r>
      <w:proofErr w:type="spellStart"/>
      <w:r w:rsidRPr="00113ACB">
        <w:rPr>
          <w:rFonts w:ascii="Courier New" w:hAnsi="Courier New" w:cs="Courier New"/>
        </w:rPr>
        <w:t>lr</w:t>
      </w:r>
      <w:proofErr w:type="spellEnd"/>
    </w:p>
    <w:p w:rsidR="00113ACB" w:rsidRPr="00113ACB" w:rsidRDefault="00113ACB" w:rsidP="00113ACB">
      <w:pPr>
        <w:spacing w:after="0"/>
        <w:rPr>
          <w:rFonts w:ascii="Courier New" w:hAnsi="Courier New" w:cs="Courier New"/>
        </w:rPr>
      </w:pPr>
    </w:p>
    <w:p w:rsidR="008F6DBB" w:rsidRDefault="00113ACB" w:rsidP="00113ACB">
      <w:pPr>
        <w:spacing w:after="0"/>
        <w:rPr>
          <w:rFonts w:ascii="Courier New" w:hAnsi="Courier New" w:cs="Courier New"/>
        </w:rPr>
      </w:pPr>
      <w:r w:rsidRPr="00113ACB">
        <w:rPr>
          <w:rFonts w:ascii="Courier New" w:hAnsi="Courier New" w:cs="Courier New"/>
        </w:rPr>
        <w:t xml:space="preserve">    .</w:t>
      </w:r>
      <w:proofErr w:type="spellStart"/>
      <w:r w:rsidRPr="00113ACB">
        <w:rPr>
          <w:rFonts w:ascii="Courier New" w:hAnsi="Courier New" w:cs="Courier New"/>
        </w:rPr>
        <w:t>endasmfunc</w:t>
      </w:r>
      <w:proofErr w:type="spellEnd"/>
    </w:p>
    <w:p w:rsidR="00113ACB" w:rsidRDefault="00113ACB" w:rsidP="00113ACB">
      <w:pPr>
        <w:spacing w:after="0"/>
      </w:pPr>
    </w:p>
    <w:p w:rsidR="008B3E94" w:rsidRDefault="008B3E94" w:rsidP="008B3E94">
      <w:pPr>
        <w:pStyle w:val="Heading2"/>
      </w:pPr>
      <w:r>
        <w:lastRenderedPageBreak/>
        <w:t>Local Functions/Macros Used by this MDD only</w:t>
      </w:r>
    </w:p>
    <w:p w:rsidR="00896B49" w:rsidRPr="00896B49" w:rsidRDefault="00896B49" w:rsidP="00896B49">
      <w:r>
        <w:t>None</w:t>
      </w:r>
    </w:p>
    <w:p w:rsidR="00A04E26" w:rsidRPr="00A04E26" w:rsidRDefault="00A04E26" w:rsidP="00A04E26"/>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r>
              <w:rPr>
                <w:rFonts w:ascii="Arial" w:hAnsi="Arial" w:cs="Arial"/>
                <w:sz w:val="16"/>
                <w:szCs w:val="16"/>
              </w:rPr>
              <w:t>&lt;None&gt;</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A04E26">
      <w:r>
        <w:t>None</w:t>
      </w:r>
    </w:p>
    <w:p w:rsidR="004A781C" w:rsidRDefault="004A781C">
      <w:pPr>
        <w:pStyle w:val="Heading2"/>
      </w:pPr>
      <w:r>
        <w:t>Periodic Functions</w:t>
      </w:r>
    </w:p>
    <w:p w:rsidR="004A781C" w:rsidRDefault="00A04E26">
      <w:r>
        <w:t>None</w:t>
      </w:r>
    </w:p>
    <w:p w:rsidR="004A781C" w:rsidRDefault="004A781C">
      <w:pPr>
        <w:pStyle w:val="Heading2"/>
      </w:pPr>
      <w:r>
        <w:t>Fault Recovery Functions</w:t>
      </w:r>
    </w:p>
    <w:p w:rsidR="004A781C" w:rsidRDefault="00A04E26">
      <w:r>
        <w:t>None</w:t>
      </w:r>
    </w:p>
    <w:p w:rsidR="004A781C" w:rsidRDefault="004A781C">
      <w:pPr>
        <w:pStyle w:val="Heading2"/>
      </w:pPr>
      <w:r>
        <w:t>Shutdown Functions</w:t>
      </w:r>
    </w:p>
    <w:p w:rsidR="004A781C" w:rsidRDefault="00A04E26">
      <w:r>
        <w:t>None</w:t>
      </w:r>
    </w:p>
    <w:p w:rsidR="004A781C" w:rsidRPr="00A75C0F" w:rsidRDefault="004A781C">
      <w:pPr>
        <w:pStyle w:val="Heading2"/>
      </w:pPr>
      <w:r w:rsidRPr="00A75C0F">
        <w:t>Interrupt Functions</w:t>
      </w:r>
    </w:p>
    <w:p w:rsidR="006C0CB8" w:rsidRDefault="006C0CB8" w:rsidP="006C0CB8">
      <w:r>
        <w:t>None</w:t>
      </w:r>
    </w:p>
    <w:p w:rsidR="004A781C" w:rsidRPr="00A75C0F" w:rsidRDefault="004A781C"/>
    <w:p w:rsidR="004A781C" w:rsidRDefault="004A781C">
      <w:pPr>
        <w:pStyle w:val="Heading2"/>
      </w:pPr>
      <w:r>
        <w:t>Serial Communication Functions</w:t>
      </w:r>
    </w:p>
    <w:p w:rsidR="004A781C" w:rsidRDefault="00263F9D">
      <w:r>
        <w:t>None</w:t>
      </w:r>
    </w:p>
    <w:p w:rsidR="004A781C" w:rsidRDefault="004A781C" w:rsidP="00263F9D">
      <w:pPr>
        <w:pStyle w:val="Heading2"/>
        <w:numPr>
          <w:ilvl w:val="0"/>
          <w:numId w:val="0"/>
        </w:numPr>
        <w:ind w:left="576"/>
      </w:pPr>
    </w:p>
    <w:p w:rsidR="004A781C" w:rsidRDefault="004A781C">
      <w:pPr>
        <w:pStyle w:val="Heading1"/>
      </w:pPr>
      <w:r>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6C0CB8" w:rsidP="00F957FA">
            <w:pPr>
              <w:spacing w:before="60"/>
              <w:rPr>
                <w:rFonts w:ascii="Arial" w:hAnsi="Arial" w:cs="Arial"/>
                <w:sz w:val="16"/>
                <w:szCs w:val="16"/>
              </w:rPr>
            </w:pPr>
            <w:r>
              <w:rPr>
                <w:rFonts w:ascii="Arial" w:hAnsi="Arial" w:cs="Arial"/>
                <w:sz w:val="16"/>
                <w:szCs w:val="16"/>
              </w:rPr>
              <w:t>&lt;None&gt;</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lastRenderedPageBreak/>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Pr="00381542" w:rsidRDefault="00A902DA" w:rsidP="00EB4A19">
            <w:pPr>
              <w:spacing w:before="60"/>
              <w:rPr>
                <w:rFonts w:ascii="Arial" w:hAnsi="Arial" w:cs="Arial"/>
                <w:sz w:val="16"/>
                <w:szCs w:val="16"/>
              </w:rPr>
            </w:pPr>
            <w:r>
              <w:rPr>
                <w:rFonts w:ascii="Arial" w:hAnsi="Arial" w:cs="Arial"/>
                <w:sz w:val="16"/>
                <w:szCs w:val="16"/>
              </w:rPr>
              <w:t>N/A</w:t>
            </w:r>
          </w:p>
        </w:tc>
        <w:tc>
          <w:tcPr>
            <w:tcW w:w="4464" w:type="dxa"/>
            <w:tcBorders>
              <w:top w:val="single" w:sz="6" w:space="0" w:color="auto"/>
              <w:left w:val="single" w:sz="6" w:space="0" w:color="auto"/>
              <w:bottom w:val="single" w:sz="6" w:space="0" w:color="auto"/>
              <w:right w:val="single" w:sz="6" w:space="0" w:color="auto"/>
            </w:tcBorders>
          </w:tcPr>
          <w:p w:rsidR="00E10752" w:rsidRDefault="00E10752">
            <w:pPr>
              <w:spacing w:before="60"/>
              <w:rPr>
                <w:rFonts w:ascii="Arial" w:hAnsi="Arial" w:cs="Arial"/>
                <w:sz w:val="16"/>
              </w:rPr>
            </w:pP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506727">
            <w:pPr>
              <w:spacing w:before="60"/>
              <w:jc w:val="center"/>
              <w:rPr>
                <w:rFonts w:ascii="Arial" w:hAnsi="Arial" w:cs="Arial"/>
                <w:sz w:val="16"/>
              </w:rPr>
            </w:pPr>
            <w:r>
              <w:rPr>
                <w:rFonts w:ascii="Arial" w:hAnsi="Arial" w:cs="Arial"/>
                <w:sz w:val="16"/>
              </w:rPr>
              <w:t>Name of Local Function</w:t>
            </w:r>
            <w:r w:rsidR="004A781C">
              <w:rPr>
                <w:rFonts w:ascii="Arial" w:hAnsi="Arial" w:cs="Arial"/>
                <w:sz w:val="16"/>
              </w:rPr>
              <w:t xml:space="preserv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Default="00896B49">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E10752" w:rsidRDefault="00E10752" w:rsidP="00EB4A19">
            <w:pPr>
              <w:spacing w:before="60"/>
              <w:rPr>
                <w:rFonts w:ascii="Arial" w:hAnsi="Arial" w:cs="Arial"/>
                <w:sz w:val="16"/>
              </w:rPr>
            </w:pP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Pr="00F57D45" w:rsidRDefault="00E10752">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E10752" w:rsidRDefault="00E10752" w:rsidP="00EB4A19">
            <w:pPr>
              <w:spacing w:before="60"/>
              <w:rPr>
                <w:rFonts w:ascii="Arial" w:hAnsi="Arial" w:cs="Arial"/>
                <w:sz w:val="16"/>
              </w:rPr>
            </w:pPr>
          </w:p>
        </w:tc>
      </w:tr>
    </w:tbl>
    <w:p w:rsidR="004A781C" w:rsidRDefault="004A781C">
      <w:pPr>
        <w:pStyle w:val="Heading1"/>
        <w:numPr>
          <w:ilvl w:val="0"/>
          <w:numId w:val="0"/>
        </w:numPr>
      </w:pPr>
      <w:bookmarkStart w:id="84" w:name="_GoBack"/>
      <w:bookmarkEnd w:id="84"/>
    </w:p>
    <w:p w:rsidR="004A781C" w:rsidRDefault="004A781C">
      <w:pPr>
        <w:pStyle w:val="Heading1"/>
      </w:pPr>
      <w:r>
        <w:t>Known Issues / Limitations With Design</w:t>
      </w:r>
    </w:p>
    <w:p w:rsidR="003A76D4" w:rsidRDefault="003A76D4" w:rsidP="003A76D4">
      <w:r>
        <w:t>None</w:t>
      </w:r>
    </w:p>
    <w:p w:rsidR="004A781C" w:rsidRDefault="004A781C">
      <w:pPr>
        <w:pStyle w:val="Heading1"/>
      </w:pPr>
      <w:r>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CB45E8">
            <w:pPr>
              <w:spacing w:before="60"/>
              <w:rPr>
                <w:rFonts w:ascii="Arial" w:hAnsi="Arial" w:cs="Arial"/>
                <w:sz w:val="16"/>
              </w:rPr>
            </w:pPr>
            <w:r>
              <w:rPr>
                <w:rFonts w:ascii="Arial" w:hAnsi="Arial" w:cs="Arial"/>
                <w:sz w:val="16"/>
              </w:rPr>
              <w:t>1</w:t>
            </w:r>
            <w:r w:rsidR="003E70DE">
              <w:rPr>
                <w:rFonts w:ascii="Arial" w:hAnsi="Arial" w:cs="Arial"/>
                <w:sz w:val="16"/>
              </w:rPr>
              <w:t>.0</w:t>
            </w:r>
          </w:p>
        </w:tc>
        <w:tc>
          <w:tcPr>
            <w:tcW w:w="6210" w:type="dxa"/>
          </w:tcPr>
          <w:p w:rsidR="004A781C" w:rsidRDefault="002C2204" w:rsidP="00CB45E8">
            <w:pPr>
              <w:spacing w:before="60"/>
              <w:rPr>
                <w:rFonts w:ascii="Arial" w:hAnsi="Arial" w:cs="Arial"/>
                <w:sz w:val="16"/>
              </w:rPr>
            </w:pPr>
            <w:r>
              <w:rPr>
                <w:rFonts w:ascii="Arial" w:hAnsi="Arial" w:cs="Arial"/>
                <w:sz w:val="16"/>
              </w:rPr>
              <w:t>Initial Revision</w:t>
            </w:r>
            <w:r w:rsidR="00261F42">
              <w:rPr>
                <w:rFonts w:ascii="Arial" w:hAnsi="Arial" w:cs="Arial"/>
                <w:sz w:val="16"/>
              </w:rPr>
              <w:t xml:space="preserve"> of MDD </w:t>
            </w:r>
          </w:p>
        </w:tc>
        <w:tc>
          <w:tcPr>
            <w:tcW w:w="1080" w:type="dxa"/>
          </w:tcPr>
          <w:p w:rsidR="004A781C" w:rsidRDefault="004D03BE" w:rsidP="00817CAA">
            <w:pPr>
              <w:spacing w:before="60"/>
              <w:rPr>
                <w:rFonts w:ascii="Arial" w:hAnsi="Arial" w:cs="Arial"/>
                <w:sz w:val="16"/>
              </w:rPr>
            </w:pPr>
            <w:r>
              <w:rPr>
                <w:rFonts w:ascii="Arial" w:hAnsi="Arial" w:cs="Arial"/>
                <w:sz w:val="16"/>
              </w:rPr>
              <w:t>6/</w:t>
            </w:r>
            <w:r w:rsidR="00817CAA">
              <w:rPr>
                <w:rFonts w:ascii="Arial" w:hAnsi="Arial" w:cs="Arial"/>
                <w:sz w:val="16"/>
              </w:rPr>
              <w:t>6</w:t>
            </w:r>
            <w:r w:rsidR="002C2204">
              <w:rPr>
                <w:rFonts w:ascii="Arial" w:hAnsi="Arial" w:cs="Arial"/>
                <w:sz w:val="16"/>
              </w:rPr>
              <w:t>/2013</w:t>
            </w:r>
          </w:p>
        </w:tc>
        <w:tc>
          <w:tcPr>
            <w:tcW w:w="1105" w:type="dxa"/>
          </w:tcPr>
          <w:p w:rsidR="004A781C" w:rsidRDefault="002C2204">
            <w:pPr>
              <w:spacing w:before="60"/>
              <w:rPr>
                <w:rFonts w:ascii="Arial" w:hAnsi="Arial" w:cs="Arial"/>
                <w:sz w:val="16"/>
              </w:rPr>
            </w:pPr>
            <w:r>
              <w:rPr>
                <w:rFonts w:ascii="Arial" w:hAnsi="Arial" w:cs="Arial"/>
                <w:sz w:val="16"/>
              </w:rPr>
              <w:t>KMC</w:t>
            </w:r>
          </w:p>
        </w:tc>
      </w:tr>
      <w:tr w:rsidR="007578F8">
        <w:trPr>
          <w:ins w:id="85" w:author="Wendling, Lucas" w:date="2013-10-03T16:42:00Z"/>
        </w:trPr>
        <w:tc>
          <w:tcPr>
            <w:tcW w:w="616" w:type="dxa"/>
          </w:tcPr>
          <w:p w:rsidR="007578F8" w:rsidRDefault="007578F8">
            <w:pPr>
              <w:spacing w:before="60"/>
              <w:rPr>
                <w:ins w:id="86" w:author="Wendling, Lucas" w:date="2013-10-03T16:42:00Z"/>
                <w:rFonts w:ascii="Arial" w:hAnsi="Arial" w:cs="Arial"/>
                <w:sz w:val="16"/>
              </w:rPr>
            </w:pPr>
            <w:ins w:id="87" w:author="Wendling, Lucas" w:date="2013-10-03T16:42:00Z">
              <w:r>
                <w:rPr>
                  <w:rFonts w:ascii="Arial" w:hAnsi="Arial" w:cs="Arial"/>
                  <w:sz w:val="16"/>
                </w:rPr>
                <w:t>2</w:t>
              </w:r>
            </w:ins>
          </w:p>
        </w:tc>
        <w:tc>
          <w:tcPr>
            <w:tcW w:w="662" w:type="dxa"/>
          </w:tcPr>
          <w:p w:rsidR="007578F8" w:rsidRDefault="007578F8">
            <w:pPr>
              <w:spacing w:before="60"/>
              <w:rPr>
                <w:ins w:id="88" w:author="Wendling, Lucas" w:date="2013-10-03T16:42:00Z"/>
                <w:rFonts w:ascii="Arial" w:hAnsi="Arial" w:cs="Arial"/>
                <w:sz w:val="16"/>
              </w:rPr>
            </w:pPr>
            <w:ins w:id="89" w:author="Wendling, Lucas" w:date="2013-10-03T16:42:00Z">
              <w:r>
                <w:rPr>
                  <w:rFonts w:ascii="Arial" w:hAnsi="Arial" w:cs="Arial"/>
                  <w:sz w:val="16"/>
                </w:rPr>
                <w:t>2.0</w:t>
              </w:r>
            </w:ins>
          </w:p>
        </w:tc>
        <w:tc>
          <w:tcPr>
            <w:tcW w:w="6210" w:type="dxa"/>
          </w:tcPr>
          <w:p w:rsidR="007578F8" w:rsidRDefault="007578F8" w:rsidP="00CB45E8">
            <w:pPr>
              <w:spacing w:before="60"/>
              <w:rPr>
                <w:ins w:id="90" w:author="Wendling, Lucas" w:date="2013-10-03T16:42:00Z"/>
                <w:rFonts w:ascii="Arial" w:hAnsi="Arial" w:cs="Arial"/>
                <w:sz w:val="16"/>
              </w:rPr>
            </w:pPr>
            <w:ins w:id="91" w:author="Wendling, Lucas" w:date="2013-10-03T16:42:00Z">
              <w:r>
                <w:rPr>
                  <w:rFonts w:ascii="Arial" w:hAnsi="Arial" w:cs="Arial"/>
                  <w:sz w:val="16"/>
                </w:rPr>
                <w:t>Added disable RAM ECC function</w:t>
              </w:r>
            </w:ins>
          </w:p>
        </w:tc>
        <w:tc>
          <w:tcPr>
            <w:tcW w:w="1080" w:type="dxa"/>
          </w:tcPr>
          <w:p w:rsidR="007578F8" w:rsidRDefault="007578F8" w:rsidP="00817CAA">
            <w:pPr>
              <w:spacing w:before="60"/>
              <w:rPr>
                <w:ins w:id="92" w:author="Wendling, Lucas" w:date="2013-10-03T16:42:00Z"/>
                <w:rFonts w:ascii="Arial" w:hAnsi="Arial" w:cs="Arial"/>
                <w:sz w:val="16"/>
              </w:rPr>
            </w:pPr>
            <w:ins w:id="93" w:author="Wendling, Lucas" w:date="2013-10-03T16:43:00Z">
              <w:r>
                <w:rPr>
                  <w:rFonts w:ascii="Arial" w:hAnsi="Arial" w:cs="Arial"/>
                  <w:sz w:val="16"/>
                </w:rPr>
                <w:t>10/03/13</w:t>
              </w:r>
            </w:ins>
          </w:p>
        </w:tc>
        <w:tc>
          <w:tcPr>
            <w:tcW w:w="1105" w:type="dxa"/>
          </w:tcPr>
          <w:p w:rsidR="007578F8" w:rsidRDefault="007578F8">
            <w:pPr>
              <w:spacing w:before="60"/>
              <w:rPr>
                <w:ins w:id="94" w:author="Wendling, Lucas" w:date="2013-10-03T16:42:00Z"/>
                <w:rFonts w:ascii="Arial" w:hAnsi="Arial" w:cs="Arial"/>
                <w:sz w:val="16"/>
              </w:rPr>
            </w:pPr>
            <w:ins w:id="95" w:author="Wendling, Lucas" w:date="2013-10-03T16:43:00Z">
              <w:r>
                <w:rPr>
                  <w:rFonts w:ascii="Arial" w:hAnsi="Arial" w:cs="Arial"/>
                  <w:sz w:val="16"/>
                </w:rPr>
                <w:t>LWW</w:t>
              </w:r>
            </w:ins>
          </w:p>
        </w:tc>
      </w:tr>
    </w:tbl>
    <w:p w:rsidR="00107819" w:rsidRDefault="00107819"/>
    <w:sectPr w:rsidR="00107819" w:rsidSect="00937013">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01B" w:rsidRDefault="00AB501B">
      <w:r>
        <w:separator/>
      </w:r>
    </w:p>
  </w:endnote>
  <w:endnote w:type="continuationSeparator" w:id="0">
    <w:p w:rsidR="00AB501B" w:rsidRDefault="00AB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A19" w:rsidRDefault="00EB4A19">
    <w:pPr>
      <w:pStyle w:val="Footer"/>
    </w:pPr>
    <w:r>
      <w:rPr>
        <w:snapToGrid w:val="0"/>
      </w:rPr>
      <w:tab/>
    </w:r>
    <w:r w:rsidR="00AB501B">
      <w:fldChar w:fldCharType="begin"/>
    </w:r>
    <w:r w:rsidR="00AB501B">
      <w:instrText xml:space="preserve"> DOCPROPERTY "Company"  \* MERGEFORMAT </w:instrText>
    </w:r>
    <w:r w:rsidR="00AB501B">
      <w:fldChar w:fldCharType="separate"/>
    </w:r>
    <w:r w:rsidRPr="001A574F">
      <w:rPr>
        <w:rFonts w:ascii="Times" w:hAnsi="Times"/>
        <w:caps/>
        <w:snapToGrid w:val="0"/>
      </w:rPr>
      <w:t>Nexteer</w:t>
    </w:r>
    <w:r w:rsidR="00AB501B">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01B" w:rsidRDefault="00AB501B">
      <w:r>
        <w:separator/>
      </w:r>
    </w:p>
  </w:footnote>
  <w:footnote w:type="continuationSeparator" w:id="0">
    <w:p w:rsidR="00AB501B" w:rsidRDefault="00AB50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A19" w:rsidRDefault="00EB4A19">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EB4A19">
      <w:trPr>
        <w:cantSplit/>
      </w:trPr>
      <w:tc>
        <w:tcPr>
          <w:tcW w:w="990" w:type="dxa"/>
        </w:tcPr>
        <w:p w:rsidR="00EB4A19" w:rsidRDefault="00EB4A19">
          <w:pPr>
            <w:pStyle w:val="Header"/>
          </w:pPr>
          <w:r>
            <w:t>Title:</w:t>
          </w:r>
        </w:p>
      </w:tc>
      <w:tc>
        <w:tcPr>
          <w:tcW w:w="5400" w:type="dxa"/>
          <w:gridSpan w:val="3"/>
          <w:vMerge w:val="restart"/>
        </w:tcPr>
        <w:p w:rsidR="00EB4A19" w:rsidRDefault="00EB4A19">
          <w:pPr>
            <w:pStyle w:val="Header"/>
          </w:pPr>
          <w:r>
            <w:t>TMS570_Startup_SysCore_MDD</w:t>
          </w:r>
        </w:p>
        <w:p w:rsidR="00EB4A19" w:rsidRDefault="00AB501B"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EB4A19">
            <w:t>Gen II+ EPS EA3</w:t>
          </w:r>
          <w:r>
            <w:fldChar w:fldCharType="end"/>
          </w:r>
          <w:r w:rsidR="00EB4A19">
            <w:tab/>
          </w:r>
        </w:p>
      </w:tc>
      <w:tc>
        <w:tcPr>
          <w:tcW w:w="1170" w:type="dxa"/>
        </w:tcPr>
        <w:p w:rsidR="00EB4A19" w:rsidRDefault="00EB4A19">
          <w:pPr>
            <w:pStyle w:val="Header"/>
          </w:pPr>
          <w:r>
            <w:t>Revision:</w:t>
          </w:r>
        </w:p>
      </w:tc>
      <w:tc>
        <w:tcPr>
          <w:tcW w:w="1350" w:type="dxa"/>
        </w:tcPr>
        <w:p w:rsidR="00EB4A19" w:rsidRDefault="00CB45E8">
          <w:pPr>
            <w:pStyle w:val="Header"/>
          </w:pPr>
          <w:del w:id="96" w:author="Wendling, Lucas" w:date="2013-10-03T16:42:00Z">
            <w:r w:rsidDel="007578F8">
              <w:delText>1</w:delText>
            </w:r>
          </w:del>
          <w:ins w:id="97" w:author="Wendling, Lucas" w:date="2013-10-03T16:42:00Z">
            <w:r w:rsidR="007578F8">
              <w:t>2</w:t>
            </w:r>
          </w:ins>
          <w:r w:rsidR="00EB4A19">
            <w:t>.0</w:t>
          </w:r>
        </w:p>
      </w:tc>
    </w:tr>
    <w:tr w:rsidR="00EB4A19">
      <w:trPr>
        <w:cantSplit/>
      </w:trPr>
      <w:tc>
        <w:tcPr>
          <w:tcW w:w="990" w:type="dxa"/>
        </w:tcPr>
        <w:p w:rsidR="00EB4A19" w:rsidRDefault="00EB4A19">
          <w:pPr>
            <w:pStyle w:val="Header"/>
          </w:pPr>
          <w:r>
            <w:t xml:space="preserve">Product:     </w:t>
          </w:r>
        </w:p>
      </w:tc>
      <w:tc>
        <w:tcPr>
          <w:tcW w:w="5400" w:type="dxa"/>
          <w:gridSpan w:val="3"/>
          <w:vMerge/>
        </w:tcPr>
        <w:p w:rsidR="00EB4A19" w:rsidRDefault="00EB4A19">
          <w:pPr>
            <w:pStyle w:val="Header"/>
            <w:jc w:val="center"/>
          </w:pPr>
        </w:p>
      </w:tc>
      <w:tc>
        <w:tcPr>
          <w:tcW w:w="1170" w:type="dxa"/>
        </w:tcPr>
        <w:p w:rsidR="00EB4A19" w:rsidRDefault="00EB4A19">
          <w:pPr>
            <w:pStyle w:val="Header"/>
          </w:pPr>
          <w:r>
            <w:t>Rev. Date:</w:t>
          </w:r>
        </w:p>
      </w:tc>
      <w:tc>
        <w:tcPr>
          <w:tcW w:w="1350" w:type="dxa"/>
        </w:tcPr>
        <w:p w:rsidR="00EB4A19" w:rsidRDefault="00EB4A19" w:rsidP="006A1974">
          <w:pPr>
            <w:pStyle w:val="Header"/>
          </w:pPr>
          <w:r>
            <w:fldChar w:fldCharType="begin"/>
          </w:r>
          <w:r>
            <w:instrText xml:space="preserve"> SAVEDATE \@ "d-MMM-yy" \* MERGEFORMAT </w:instrText>
          </w:r>
          <w:r>
            <w:fldChar w:fldCharType="separate"/>
          </w:r>
          <w:ins w:id="98" w:author="Wendling, Lucas" w:date="2013-10-03T16:42:00Z">
            <w:r w:rsidR="007578F8">
              <w:rPr>
                <w:noProof/>
              </w:rPr>
              <w:t>3-Oct-13</w:t>
            </w:r>
          </w:ins>
          <w:del w:id="99" w:author="Wendling, Lucas" w:date="2013-10-03T16:42:00Z">
            <w:r w:rsidR="00A05D0C" w:rsidDel="007578F8">
              <w:rPr>
                <w:noProof/>
              </w:rPr>
              <w:delText>10-Jun-13</w:delText>
            </w:r>
          </w:del>
          <w:r>
            <w:rPr>
              <w:noProof/>
            </w:rPr>
            <w:fldChar w:fldCharType="end"/>
          </w:r>
        </w:p>
      </w:tc>
    </w:tr>
    <w:tr w:rsidR="00EB4A19">
      <w:trPr>
        <w:cantSplit/>
      </w:trPr>
      <w:tc>
        <w:tcPr>
          <w:tcW w:w="990" w:type="dxa"/>
        </w:tcPr>
        <w:p w:rsidR="00EB4A19" w:rsidRDefault="00EB4A19">
          <w:pPr>
            <w:pStyle w:val="Header"/>
          </w:pPr>
          <w:r>
            <w:t>Group:</w:t>
          </w:r>
        </w:p>
      </w:tc>
      <w:tc>
        <w:tcPr>
          <w:tcW w:w="1530" w:type="dxa"/>
        </w:tcPr>
        <w:p w:rsidR="00EB4A19" w:rsidRDefault="00EB4A19">
          <w:pPr>
            <w:pStyle w:val="Header"/>
          </w:pPr>
          <w:r>
            <w:t>ESG</w:t>
          </w:r>
        </w:p>
      </w:tc>
      <w:tc>
        <w:tcPr>
          <w:tcW w:w="1260" w:type="dxa"/>
        </w:tcPr>
        <w:p w:rsidR="00EB4A19" w:rsidRDefault="00EB4A19">
          <w:pPr>
            <w:pStyle w:val="Header"/>
          </w:pPr>
          <w:r>
            <w:t>Originator:</w:t>
          </w:r>
        </w:p>
      </w:tc>
      <w:tc>
        <w:tcPr>
          <w:tcW w:w="2610" w:type="dxa"/>
        </w:tcPr>
        <w:p w:rsidR="00EB4A19" w:rsidRDefault="00EB4A19">
          <w:pPr>
            <w:pStyle w:val="Header"/>
          </w:pPr>
          <w:r>
            <w:t xml:space="preserve">Kathleen </w:t>
          </w:r>
          <w:proofErr w:type="spellStart"/>
          <w:r>
            <w:t>Creager</w:t>
          </w:r>
          <w:proofErr w:type="spellEnd"/>
        </w:p>
      </w:tc>
      <w:tc>
        <w:tcPr>
          <w:tcW w:w="1170" w:type="dxa"/>
        </w:tcPr>
        <w:p w:rsidR="00EB4A19" w:rsidRDefault="00EB4A19">
          <w:pPr>
            <w:pStyle w:val="Header"/>
          </w:pPr>
          <w:r>
            <w:t>Page:</w:t>
          </w:r>
        </w:p>
      </w:tc>
      <w:tc>
        <w:tcPr>
          <w:tcW w:w="1350" w:type="dxa"/>
        </w:tcPr>
        <w:p w:rsidR="00EB4A19" w:rsidRDefault="00EB4A19">
          <w:pPr>
            <w:pStyle w:val="Header"/>
          </w:pPr>
          <w:r>
            <w:rPr>
              <w:rStyle w:val="PageNumber"/>
            </w:rPr>
            <w:fldChar w:fldCharType="begin"/>
          </w:r>
          <w:r>
            <w:rPr>
              <w:rStyle w:val="PageNumber"/>
            </w:rPr>
            <w:instrText xml:space="preserve"> PAGE </w:instrText>
          </w:r>
          <w:r>
            <w:rPr>
              <w:rStyle w:val="PageNumber"/>
            </w:rPr>
            <w:fldChar w:fldCharType="separate"/>
          </w:r>
          <w:r w:rsidR="007578F8">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578F8">
            <w:rPr>
              <w:rStyle w:val="PageNumber"/>
              <w:noProof/>
            </w:rPr>
            <w:t>11</w:t>
          </w:r>
          <w:r>
            <w:rPr>
              <w:rStyle w:val="PageNumber"/>
            </w:rPr>
            <w:fldChar w:fldCharType="end"/>
          </w:r>
        </w:p>
      </w:tc>
    </w:tr>
  </w:tbl>
  <w:p w:rsidR="00EB4A19" w:rsidRDefault="00EB4A19">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3960"/>
        </w:tabs>
        <w:ind w:left="396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470"/>
    <w:rsid w:val="00004E2A"/>
    <w:rsid w:val="000078B7"/>
    <w:rsid w:val="00034A41"/>
    <w:rsid w:val="00073BF3"/>
    <w:rsid w:val="0009067E"/>
    <w:rsid w:val="000E0787"/>
    <w:rsid w:val="000E359E"/>
    <w:rsid w:val="00107819"/>
    <w:rsid w:val="0011252E"/>
    <w:rsid w:val="00113ACB"/>
    <w:rsid w:val="00151E34"/>
    <w:rsid w:val="0016029A"/>
    <w:rsid w:val="00182785"/>
    <w:rsid w:val="00184A63"/>
    <w:rsid w:val="00194FC4"/>
    <w:rsid w:val="001A574F"/>
    <w:rsid w:val="001B5D9F"/>
    <w:rsid w:val="001B60DF"/>
    <w:rsid w:val="001F09B2"/>
    <w:rsid w:val="002067C2"/>
    <w:rsid w:val="0020722A"/>
    <w:rsid w:val="00224DFD"/>
    <w:rsid w:val="002279EA"/>
    <w:rsid w:val="00251AC0"/>
    <w:rsid w:val="002567D4"/>
    <w:rsid w:val="00261F42"/>
    <w:rsid w:val="002633AE"/>
    <w:rsid w:val="00263F9D"/>
    <w:rsid w:val="002C03D8"/>
    <w:rsid w:val="002C2204"/>
    <w:rsid w:val="002C5408"/>
    <w:rsid w:val="00303E24"/>
    <w:rsid w:val="00315335"/>
    <w:rsid w:val="0033233A"/>
    <w:rsid w:val="003944ED"/>
    <w:rsid w:val="003A76D4"/>
    <w:rsid w:val="003C4D3F"/>
    <w:rsid w:val="003E70DE"/>
    <w:rsid w:val="003E71B2"/>
    <w:rsid w:val="00420853"/>
    <w:rsid w:val="004454A8"/>
    <w:rsid w:val="00457C9F"/>
    <w:rsid w:val="0046248F"/>
    <w:rsid w:val="004A781C"/>
    <w:rsid w:val="004D03BE"/>
    <w:rsid w:val="00501005"/>
    <w:rsid w:val="00506727"/>
    <w:rsid w:val="00560F00"/>
    <w:rsid w:val="005D0483"/>
    <w:rsid w:val="005D5FE4"/>
    <w:rsid w:val="00614052"/>
    <w:rsid w:val="00616853"/>
    <w:rsid w:val="00652010"/>
    <w:rsid w:val="00674ADF"/>
    <w:rsid w:val="006A1974"/>
    <w:rsid w:val="006C0CB8"/>
    <w:rsid w:val="006D33CC"/>
    <w:rsid w:val="006E5F87"/>
    <w:rsid w:val="006F01A3"/>
    <w:rsid w:val="006F677F"/>
    <w:rsid w:val="00706174"/>
    <w:rsid w:val="0071766D"/>
    <w:rsid w:val="0074331D"/>
    <w:rsid w:val="007578F8"/>
    <w:rsid w:val="00796D33"/>
    <w:rsid w:val="007A0968"/>
    <w:rsid w:val="007A69AC"/>
    <w:rsid w:val="007D020C"/>
    <w:rsid w:val="007D7AF1"/>
    <w:rsid w:val="00817CAA"/>
    <w:rsid w:val="008242F0"/>
    <w:rsid w:val="008376A6"/>
    <w:rsid w:val="008535B2"/>
    <w:rsid w:val="008628DF"/>
    <w:rsid w:val="008930E7"/>
    <w:rsid w:val="00896B49"/>
    <w:rsid w:val="008A4AB1"/>
    <w:rsid w:val="008A67DD"/>
    <w:rsid w:val="008B3E94"/>
    <w:rsid w:val="008F4BDF"/>
    <w:rsid w:val="008F6DBB"/>
    <w:rsid w:val="00902667"/>
    <w:rsid w:val="00926C3B"/>
    <w:rsid w:val="00937013"/>
    <w:rsid w:val="00955F6A"/>
    <w:rsid w:val="00957470"/>
    <w:rsid w:val="009B20B2"/>
    <w:rsid w:val="009E1CDF"/>
    <w:rsid w:val="00A04E26"/>
    <w:rsid w:val="00A05D0C"/>
    <w:rsid w:val="00A070C1"/>
    <w:rsid w:val="00A35059"/>
    <w:rsid w:val="00A6122B"/>
    <w:rsid w:val="00A75C0F"/>
    <w:rsid w:val="00A8494D"/>
    <w:rsid w:val="00A902DA"/>
    <w:rsid w:val="00AA1BBD"/>
    <w:rsid w:val="00AB501B"/>
    <w:rsid w:val="00AD731B"/>
    <w:rsid w:val="00B54697"/>
    <w:rsid w:val="00B55A7E"/>
    <w:rsid w:val="00B92A88"/>
    <w:rsid w:val="00BC3600"/>
    <w:rsid w:val="00BC58B1"/>
    <w:rsid w:val="00BD008B"/>
    <w:rsid w:val="00BD15D2"/>
    <w:rsid w:val="00BD3DFF"/>
    <w:rsid w:val="00BD61FD"/>
    <w:rsid w:val="00BF364D"/>
    <w:rsid w:val="00C220DD"/>
    <w:rsid w:val="00C35BD3"/>
    <w:rsid w:val="00C714BB"/>
    <w:rsid w:val="00C72FFA"/>
    <w:rsid w:val="00CB45E8"/>
    <w:rsid w:val="00CC0415"/>
    <w:rsid w:val="00CE34EB"/>
    <w:rsid w:val="00CF5822"/>
    <w:rsid w:val="00D03809"/>
    <w:rsid w:val="00D10085"/>
    <w:rsid w:val="00D24EA1"/>
    <w:rsid w:val="00D37ECD"/>
    <w:rsid w:val="00D52CB3"/>
    <w:rsid w:val="00D84622"/>
    <w:rsid w:val="00D9178D"/>
    <w:rsid w:val="00D94BDD"/>
    <w:rsid w:val="00DA200F"/>
    <w:rsid w:val="00DA7A50"/>
    <w:rsid w:val="00DC075C"/>
    <w:rsid w:val="00DC7B62"/>
    <w:rsid w:val="00DC7E08"/>
    <w:rsid w:val="00DE4889"/>
    <w:rsid w:val="00DE5ADA"/>
    <w:rsid w:val="00E10752"/>
    <w:rsid w:val="00E121FE"/>
    <w:rsid w:val="00E5472B"/>
    <w:rsid w:val="00E57C42"/>
    <w:rsid w:val="00E6651D"/>
    <w:rsid w:val="00EB4A19"/>
    <w:rsid w:val="00ED14DD"/>
    <w:rsid w:val="00F355CC"/>
    <w:rsid w:val="00F57D45"/>
    <w:rsid w:val="00F648ED"/>
    <w:rsid w:val="00F80C8A"/>
    <w:rsid w:val="00F82E8E"/>
    <w:rsid w:val="00F85674"/>
    <w:rsid w:val="00F957FA"/>
    <w:rsid w:val="00FB2942"/>
    <w:rsid w:val="00FB432D"/>
    <w:rsid w:val="00FD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A19"/>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tabs>
        <w:tab w:val="clear" w:pos="3960"/>
        <w:tab w:val="num" w:pos="720"/>
      </w:tabs>
      <w:spacing w:before="120" w:after="0"/>
      <w:ind w:left="72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A05D0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D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A19"/>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tabs>
        <w:tab w:val="clear" w:pos="3960"/>
        <w:tab w:val="num" w:pos="720"/>
      </w:tabs>
      <w:spacing w:before="120" w:after="0"/>
      <w:ind w:left="72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A05D0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D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B1FD-1352-47B1-AFDE-C6E412A04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Cd-uDiagFpu_MDD</vt:lpstr>
    </vt:vector>
  </TitlesOfParts>
  <Manager>Mark Colosky</Manager>
  <Company>Nexteer</Company>
  <LinksUpToDate>false</LinksUpToDate>
  <CharactersWithSpaces>11877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Cd-uDiagFpu_MDD</dc:title>
  <dc:subject>Next Generation Software Design</dc:subject>
  <dc:creator>Jeremy Warmbier;Kathleen Creager</dc:creator>
  <cp:lastModifiedBy>Wendling, Lucas</cp:lastModifiedBy>
  <cp:revision>4</cp:revision>
  <cp:lastPrinted>2011-03-21T13:34:00Z</cp:lastPrinted>
  <dcterms:created xsi:type="dcterms:W3CDTF">2013-10-03T20:42:00Z</dcterms:created>
  <dcterms:modified xsi:type="dcterms:W3CDTF">2013-10-03T20:44:00Z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1.1</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 EA3</vt:lpwstr>
  </property>
</Properties>
</file>