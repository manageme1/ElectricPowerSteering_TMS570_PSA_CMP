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9421DE">
      <w:pPr>
        <w:pStyle w:val="Heading1"/>
        <w:numPr>
          <w:ilvl w:val="0"/>
          <w:numId w:val="0"/>
        </w:numPr>
      </w:pPr>
      <w:r>
        <w:t xml:space="preserve">Module </w:t>
      </w:r>
      <w:r w:rsidR="004A781C">
        <w:t xml:space="preserve">-- </w:t>
      </w:r>
      <w:fldSimple w:instr=" DOCPROPERTY &quot;Document Title&quot;  \* MERGEFORMAT ">
        <w:r>
          <w:t>Temporal Monitor Function</w:t>
        </w:r>
      </w:fldSimple>
    </w:p>
    <w:p w:rsidR="004A781C" w:rsidRDefault="004A781C">
      <w:pPr>
        <w:pStyle w:val="Heading1"/>
      </w:pPr>
      <w:r>
        <w:t>High-Level Description</w:t>
      </w:r>
    </w:p>
    <w:p w:rsidR="004A781C" w:rsidRDefault="002A63B2">
      <w:r>
        <w:t xml:space="preserve">This module helps ensure valid execution time for the forward path.  It generates </w:t>
      </w:r>
      <w:r w:rsidR="00AA215C">
        <w:t>the rising edge of the</w:t>
      </w:r>
      <w:r w:rsidR="00BE681D">
        <w:t xml:space="preserve"> </w:t>
      </w:r>
      <w:r>
        <w:t>monitor signal used by an external processor to determine execution time, performs an initialization routine for the external TMF processor, and performs run time diagnostics for the TMF processor.</w:t>
      </w:r>
    </w:p>
    <w:p w:rsidR="004A781C" w:rsidRDefault="004A781C">
      <w:pPr>
        <w:pStyle w:val="Heading1"/>
      </w:pPr>
      <w:r>
        <w:t>Figures</w:t>
      </w:r>
    </w:p>
    <w:p w:rsidR="004A781C" w:rsidRDefault="002A63B2">
      <w:pPr>
        <w:pStyle w:val="Heading2"/>
      </w:pPr>
      <w:r>
        <w:t>Component Diagram</w:t>
      </w:r>
    </w:p>
    <w:p w:rsidR="002A63B2" w:rsidRPr="002A63B2" w:rsidRDefault="00672C5E" w:rsidP="002A63B2">
      <w:pPr>
        <w:jc w:val="center"/>
      </w:pPr>
      <w:r>
        <w:rPr>
          <w:noProof/>
        </w:rPr>
        <w:drawing>
          <wp:inline distT="0" distB="0" distL="0" distR="0">
            <wp:extent cx="2051685" cy="2051685"/>
            <wp:effectExtent l="1905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2051685" cy="2051685"/>
                    </a:xfrm>
                    <a:prstGeom prst="rect">
                      <a:avLst/>
                    </a:prstGeom>
                    <a:noFill/>
                    <a:ln w="9525">
                      <a:noFill/>
                      <a:miter lim="800000"/>
                      <a:headEnd/>
                      <a:tailEnd/>
                    </a:ln>
                  </pic:spPr>
                </pic:pic>
              </a:graphicData>
            </a:graphic>
          </wp:inline>
        </w:drawing>
      </w:r>
    </w:p>
    <w:p w:rsidR="004A781C" w:rsidRDefault="004A781C"/>
    <w:p w:rsidR="004A781C" w:rsidRDefault="004A781C"/>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C92BE7"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C92BE7" w:rsidRDefault="00C92BE7" w:rsidP="00F957FA">
            <w:pPr>
              <w:spacing w:before="100" w:beforeAutospacing="1" w:after="100" w:afterAutospacing="1"/>
              <w:rPr>
                <w:rFonts w:ascii="Arial" w:hAnsi="Arial" w:cs="Arial"/>
                <w:sz w:val="16"/>
                <w:szCs w:val="16"/>
              </w:rPr>
            </w:pPr>
            <w:proofErr w:type="spellStart"/>
            <w:r w:rsidRPr="00C92BE7">
              <w:rPr>
                <w:rFonts w:ascii="Arial" w:hAnsi="Arial" w:cs="Arial"/>
                <w:sz w:val="16"/>
                <w:szCs w:val="16"/>
              </w:rPr>
              <w:t>TMFTestStart_Cnt_lgc</w:t>
            </w:r>
            <w:proofErr w:type="spellEnd"/>
          </w:p>
        </w:tc>
        <w:tc>
          <w:tcPr>
            <w:tcW w:w="4455" w:type="dxa"/>
            <w:vAlign w:val="center"/>
          </w:tcPr>
          <w:p w:rsidR="00C92BE7" w:rsidRDefault="00C92BE7" w:rsidP="00F957FA">
            <w:pPr>
              <w:spacing w:before="100" w:beforeAutospacing="1" w:after="100" w:afterAutospacing="1"/>
              <w:rPr>
                <w:rFonts w:ascii="Arial" w:hAnsi="Arial" w:cs="Arial"/>
                <w:sz w:val="16"/>
                <w:szCs w:val="16"/>
              </w:rPr>
            </w:pPr>
            <w:proofErr w:type="spellStart"/>
            <w:r w:rsidRPr="00C92BE7">
              <w:rPr>
                <w:rFonts w:ascii="Arial" w:hAnsi="Arial" w:cs="Arial"/>
                <w:sz w:val="16"/>
                <w:szCs w:val="16"/>
              </w:rPr>
              <w:t>TMFTestComplete_Cnt_lgc</w:t>
            </w:r>
            <w:proofErr w:type="spellEnd"/>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firstRow="1" w:lastRow="0" w:firstColumn="1" w:lastColumn="0" w:noHBand="0" w:noVBand="0"/>
      </w:tblPr>
      <w:tblGrid>
        <w:gridCol w:w="2448"/>
        <w:gridCol w:w="1800"/>
        <w:gridCol w:w="1215"/>
        <w:gridCol w:w="1215"/>
        <w:gridCol w:w="2250"/>
      </w:tblGrid>
      <w:tr w:rsidR="00BD008B" w:rsidTr="00B27F2D">
        <w:tc>
          <w:tcPr>
            <w:tcW w:w="244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80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BD008B" w:rsidTr="00B27F2D">
        <w:tc>
          <w:tcPr>
            <w:tcW w:w="2448" w:type="dxa"/>
            <w:tcBorders>
              <w:top w:val="single" w:sz="6" w:space="0" w:color="auto"/>
              <w:left w:val="single" w:sz="6" w:space="0" w:color="auto"/>
              <w:bottom w:val="single" w:sz="6" w:space="0" w:color="auto"/>
              <w:right w:val="single" w:sz="6" w:space="0" w:color="auto"/>
            </w:tcBorders>
          </w:tcPr>
          <w:p w:rsidR="00BD008B" w:rsidRDefault="002A63B2" w:rsidP="00F957FA">
            <w:pPr>
              <w:spacing w:before="60"/>
              <w:rPr>
                <w:rFonts w:ascii="Arial" w:hAnsi="Arial" w:cs="Arial"/>
                <w:sz w:val="16"/>
              </w:rPr>
            </w:pPr>
            <w:proofErr w:type="spellStart"/>
            <w:r w:rsidRPr="002A63B2">
              <w:rPr>
                <w:rFonts w:ascii="Arial" w:hAnsi="Arial" w:cs="Arial"/>
                <w:sz w:val="16"/>
              </w:rPr>
              <w:t>TmprlMonSt_Cnt_M_enum</w:t>
            </w:r>
            <w:proofErr w:type="spellEnd"/>
          </w:p>
        </w:tc>
        <w:tc>
          <w:tcPr>
            <w:tcW w:w="1800" w:type="dxa"/>
            <w:tcBorders>
              <w:top w:val="single" w:sz="6" w:space="0" w:color="auto"/>
              <w:left w:val="single" w:sz="6" w:space="0" w:color="auto"/>
              <w:bottom w:val="single" w:sz="6" w:space="0" w:color="auto"/>
              <w:right w:val="single" w:sz="6" w:space="0" w:color="auto"/>
            </w:tcBorders>
          </w:tcPr>
          <w:p w:rsidR="00BD008B" w:rsidRDefault="00B27F2D" w:rsidP="00F957FA">
            <w:pPr>
              <w:spacing w:before="60"/>
              <w:rPr>
                <w:rFonts w:ascii="Arial" w:hAnsi="Arial" w:cs="Arial"/>
                <w:sz w:val="16"/>
              </w:rPr>
            </w:pPr>
            <w:proofErr w:type="spellStart"/>
            <w:r w:rsidRPr="00B27F2D">
              <w:rPr>
                <w:rFonts w:ascii="Arial" w:hAnsi="Arial" w:cs="Arial"/>
                <w:sz w:val="16"/>
              </w:rPr>
              <w:t>DT_TmprlMonSt</w:t>
            </w:r>
            <w:proofErr w:type="spellEnd"/>
          </w:p>
        </w:tc>
        <w:tc>
          <w:tcPr>
            <w:tcW w:w="1215" w:type="dxa"/>
            <w:tcBorders>
              <w:top w:val="single" w:sz="6" w:space="0" w:color="auto"/>
              <w:left w:val="single" w:sz="6" w:space="0" w:color="auto"/>
              <w:bottom w:val="single" w:sz="6" w:space="0" w:color="auto"/>
              <w:right w:val="single" w:sz="6" w:space="0" w:color="auto"/>
            </w:tcBorders>
          </w:tcPr>
          <w:p w:rsidR="00BD008B" w:rsidRDefault="00B27F2D" w:rsidP="00F957FA">
            <w:pPr>
              <w:spacing w:before="60"/>
              <w:rPr>
                <w:rFonts w:ascii="Arial" w:hAnsi="Arial" w:cs="Arial"/>
                <w:sz w:val="16"/>
              </w:rPr>
            </w:pPr>
            <w:r>
              <w:rPr>
                <w:rFonts w:ascii="Arial" w:hAnsi="Arial" w:cs="Arial"/>
                <w:sz w:val="16"/>
              </w:rPr>
              <w:t>n/a</w:t>
            </w:r>
          </w:p>
        </w:tc>
        <w:tc>
          <w:tcPr>
            <w:tcW w:w="1215" w:type="dxa"/>
            <w:tcBorders>
              <w:top w:val="single" w:sz="6" w:space="0" w:color="auto"/>
              <w:left w:val="single" w:sz="6" w:space="0" w:color="auto"/>
              <w:bottom w:val="single" w:sz="6" w:space="0" w:color="auto"/>
              <w:right w:val="single" w:sz="6" w:space="0" w:color="auto"/>
            </w:tcBorders>
          </w:tcPr>
          <w:p w:rsidR="00BD008B" w:rsidRDefault="00B27F2D" w:rsidP="00F957FA">
            <w:pPr>
              <w:spacing w:before="60"/>
              <w:rPr>
                <w:rFonts w:ascii="Arial" w:hAnsi="Arial" w:cs="Arial"/>
                <w:sz w:val="16"/>
              </w:rPr>
            </w:pPr>
            <w:r>
              <w:rPr>
                <w:rFonts w:ascii="Arial" w:hAnsi="Arial" w:cs="Arial"/>
                <w:sz w:val="16"/>
              </w:rPr>
              <w:t>n/a</w:t>
            </w:r>
          </w:p>
        </w:tc>
        <w:tc>
          <w:tcPr>
            <w:tcW w:w="2250" w:type="dxa"/>
            <w:tcBorders>
              <w:top w:val="single" w:sz="6" w:space="0" w:color="auto"/>
              <w:left w:val="single" w:sz="6" w:space="0" w:color="auto"/>
              <w:bottom w:val="single" w:sz="6" w:space="0" w:color="auto"/>
              <w:right w:val="single" w:sz="6" w:space="0" w:color="auto"/>
            </w:tcBorders>
          </w:tcPr>
          <w:p w:rsidR="00BD008B" w:rsidRDefault="00B27F2D" w:rsidP="00F957FA">
            <w:pPr>
              <w:spacing w:before="60"/>
              <w:rPr>
                <w:rFonts w:ascii="Arial" w:hAnsi="Arial" w:cs="Arial"/>
                <w:sz w:val="16"/>
              </w:rPr>
            </w:pPr>
            <w:r w:rsidRPr="00B27F2D">
              <w:rPr>
                <w:rFonts w:ascii="Arial" w:hAnsi="Arial" w:cs="Arial"/>
                <w:sz w:val="16"/>
              </w:rPr>
              <w:t>TMPRLMON_START_SEC_VAR_CLEARED_UNSPECIFIED</w:t>
            </w:r>
          </w:p>
        </w:tc>
      </w:tr>
      <w:tr w:rsidR="00B27F2D" w:rsidTr="00B27F2D">
        <w:tc>
          <w:tcPr>
            <w:tcW w:w="2448" w:type="dxa"/>
            <w:tcBorders>
              <w:top w:val="single" w:sz="6" w:space="0" w:color="auto"/>
              <w:left w:val="single" w:sz="6" w:space="0" w:color="auto"/>
              <w:bottom w:val="single" w:sz="6" w:space="0" w:color="auto"/>
              <w:right w:val="single" w:sz="6" w:space="0" w:color="auto"/>
            </w:tcBorders>
          </w:tcPr>
          <w:p w:rsidR="00B27F2D" w:rsidRDefault="00B27F2D" w:rsidP="00F957FA">
            <w:pPr>
              <w:spacing w:before="60"/>
              <w:rPr>
                <w:rFonts w:ascii="Arial" w:hAnsi="Arial" w:cs="Arial"/>
                <w:sz w:val="16"/>
              </w:rPr>
            </w:pPr>
            <w:proofErr w:type="spellStart"/>
            <w:r w:rsidRPr="002A63B2">
              <w:rPr>
                <w:rFonts w:ascii="Arial" w:hAnsi="Arial" w:cs="Arial"/>
                <w:sz w:val="16"/>
              </w:rPr>
              <w:t>InitTestStatus_Cnt_M_enum</w:t>
            </w:r>
            <w:proofErr w:type="spellEnd"/>
          </w:p>
        </w:tc>
        <w:tc>
          <w:tcPr>
            <w:tcW w:w="1800" w:type="dxa"/>
            <w:tcBorders>
              <w:top w:val="single" w:sz="6" w:space="0" w:color="auto"/>
              <w:left w:val="single" w:sz="6" w:space="0" w:color="auto"/>
              <w:bottom w:val="single" w:sz="6" w:space="0" w:color="auto"/>
              <w:right w:val="single" w:sz="6" w:space="0" w:color="auto"/>
            </w:tcBorders>
          </w:tcPr>
          <w:p w:rsidR="00B27F2D" w:rsidRDefault="00B27F2D" w:rsidP="00F957FA">
            <w:pPr>
              <w:spacing w:before="60"/>
              <w:rPr>
                <w:rFonts w:ascii="Arial" w:hAnsi="Arial" w:cs="Arial"/>
                <w:sz w:val="16"/>
              </w:rPr>
            </w:pPr>
            <w:proofErr w:type="spellStart"/>
            <w:r w:rsidRPr="00B27F2D">
              <w:rPr>
                <w:rFonts w:ascii="Arial" w:hAnsi="Arial" w:cs="Arial"/>
                <w:sz w:val="16"/>
              </w:rPr>
              <w:t>NxtrDiagMgrStatus</w:t>
            </w:r>
            <w:proofErr w:type="spellEnd"/>
          </w:p>
        </w:tc>
        <w:tc>
          <w:tcPr>
            <w:tcW w:w="1215" w:type="dxa"/>
            <w:tcBorders>
              <w:top w:val="single" w:sz="6" w:space="0" w:color="auto"/>
              <w:left w:val="single" w:sz="6" w:space="0" w:color="auto"/>
              <w:bottom w:val="single" w:sz="6" w:space="0" w:color="auto"/>
              <w:right w:val="single" w:sz="6" w:space="0" w:color="auto"/>
            </w:tcBorders>
          </w:tcPr>
          <w:p w:rsidR="00B27F2D" w:rsidRDefault="00B27F2D" w:rsidP="00AA215C">
            <w:pPr>
              <w:spacing w:before="60"/>
              <w:rPr>
                <w:rFonts w:ascii="Arial" w:hAnsi="Arial" w:cs="Arial"/>
                <w:sz w:val="16"/>
              </w:rPr>
            </w:pPr>
            <w:r>
              <w:rPr>
                <w:rFonts w:ascii="Arial" w:hAnsi="Arial" w:cs="Arial"/>
                <w:sz w:val="16"/>
              </w:rPr>
              <w:t>n/a</w:t>
            </w:r>
          </w:p>
        </w:tc>
        <w:tc>
          <w:tcPr>
            <w:tcW w:w="1215" w:type="dxa"/>
            <w:tcBorders>
              <w:top w:val="single" w:sz="6" w:space="0" w:color="auto"/>
              <w:left w:val="single" w:sz="6" w:space="0" w:color="auto"/>
              <w:bottom w:val="single" w:sz="6" w:space="0" w:color="auto"/>
              <w:right w:val="single" w:sz="6" w:space="0" w:color="auto"/>
            </w:tcBorders>
          </w:tcPr>
          <w:p w:rsidR="00B27F2D" w:rsidRDefault="00B27F2D" w:rsidP="00AA215C">
            <w:pPr>
              <w:spacing w:before="60"/>
              <w:rPr>
                <w:rFonts w:ascii="Arial" w:hAnsi="Arial" w:cs="Arial"/>
                <w:sz w:val="16"/>
              </w:rPr>
            </w:pPr>
            <w:r>
              <w:rPr>
                <w:rFonts w:ascii="Arial" w:hAnsi="Arial" w:cs="Arial"/>
                <w:sz w:val="16"/>
              </w:rPr>
              <w:t>n/a</w:t>
            </w:r>
          </w:p>
        </w:tc>
        <w:tc>
          <w:tcPr>
            <w:tcW w:w="2250" w:type="dxa"/>
            <w:tcBorders>
              <w:top w:val="single" w:sz="6" w:space="0" w:color="auto"/>
              <w:left w:val="single" w:sz="6" w:space="0" w:color="auto"/>
              <w:bottom w:val="single" w:sz="6" w:space="0" w:color="auto"/>
              <w:right w:val="single" w:sz="6" w:space="0" w:color="auto"/>
            </w:tcBorders>
          </w:tcPr>
          <w:p w:rsidR="00B27F2D" w:rsidRDefault="00B27F2D" w:rsidP="00F957FA">
            <w:pPr>
              <w:spacing w:before="60"/>
              <w:rPr>
                <w:rFonts w:ascii="Arial" w:hAnsi="Arial" w:cs="Arial"/>
                <w:sz w:val="16"/>
              </w:rPr>
            </w:pPr>
            <w:r w:rsidRPr="00B27F2D">
              <w:rPr>
                <w:rFonts w:ascii="Arial" w:hAnsi="Arial" w:cs="Arial"/>
                <w:sz w:val="16"/>
              </w:rPr>
              <w:t>TMPRLMON_START_SEC_VAR_CLEARED_UNSPECIFIED</w:t>
            </w:r>
          </w:p>
        </w:tc>
      </w:tr>
      <w:tr w:rsidR="002719A4" w:rsidTr="00B27F2D">
        <w:tc>
          <w:tcPr>
            <w:tcW w:w="2448" w:type="dxa"/>
            <w:tcBorders>
              <w:top w:val="single" w:sz="6" w:space="0" w:color="auto"/>
              <w:left w:val="single" w:sz="6" w:space="0" w:color="auto"/>
              <w:bottom w:val="single" w:sz="6" w:space="0" w:color="auto"/>
              <w:right w:val="single" w:sz="6" w:space="0" w:color="auto"/>
            </w:tcBorders>
          </w:tcPr>
          <w:p w:rsidR="002719A4" w:rsidRPr="002A63B2" w:rsidRDefault="002719A4" w:rsidP="00F957FA">
            <w:pPr>
              <w:spacing w:before="60"/>
              <w:rPr>
                <w:rFonts w:ascii="Arial" w:hAnsi="Arial" w:cs="Arial"/>
                <w:sz w:val="16"/>
              </w:rPr>
            </w:pPr>
            <w:r w:rsidRPr="002719A4">
              <w:rPr>
                <w:rFonts w:ascii="Arial" w:hAnsi="Arial" w:cs="Arial"/>
                <w:sz w:val="16"/>
              </w:rPr>
              <w:t>NTCStatusByte_Cnt_M_u</w:t>
            </w:r>
            <w:r w:rsidR="00996346">
              <w:rPr>
                <w:rFonts w:ascii="Arial" w:hAnsi="Arial" w:cs="Arial"/>
                <w:sz w:val="16"/>
              </w:rPr>
              <w:t>0</w:t>
            </w:r>
            <w:r w:rsidRPr="002719A4">
              <w:rPr>
                <w:rFonts w:ascii="Arial" w:hAnsi="Arial" w:cs="Arial"/>
                <w:sz w:val="16"/>
              </w:rPr>
              <w:t>8</w:t>
            </w:r>
          </w:p>
        </w:tc>
        <w:tc>
          <w:tcPr>
            <w:tcW w:w="1800" w:type="dxa"/>
            <w:tcBorders>
              <w:top w:val="single" w:sz="6" w:space="0" w:color="auto"/>
              <w:left w:val="single" w:sz="6" w:space="0" w:color="auto"/>
              <w:bottom w:val="single" w:sz="6" w:space="0" w:color="auto"/>
              <w:right w:val="single" w:sz="6" w:space="0" w:color="auto"/>
            </w:tcBorders>
          </w:tcPr>
          <w:p w:rsidR="002719A4" w:rsidRPr="00B27F2D" w:rsidRDefault="002719A4" w:rsidP="00F957FA">
            <w:pPr>
              <w:spacing w:before="60"/>
              <w:rPr>
                <w:rFonts w:ascii="Arial" w:hAnsi="Arial" w:cs="Arial"/>
                <w:sz w:val="16"/>
              </w:rPr>
            </w:pPr>
            <w:r>
              <w:rPr>
                <w:rFonts w:ascii="Arial" w:hAnsi="Arial" w:cs="Arial"/>
                <w:sz w:val="16"/>
              </w:rPr>
              <w:t>1</w:t>
            </w:r>
          </w:p>
        </w:tc>
        <w:tc>
          <w:tcPr>
            <w:tcW w:w="1215" w:type="dxa"/>
            <w:tcBorders>
              <w:top w:val="single" w:sz="6" w:space="0" w:color="auto"/>
              <w:left w:val="single" w:sz="6" w:space="0" w:color="auto"/>
              <w:bottom w:val="single" w:sz="6" w:space="0" w:color="auto"/>
              <w:right w:val="single" w:sz="6" w:space="0" w:color="auto"/>
            </w:tcBorders>
          </w:tcPr>
          <w:p w:rsidR="002719A4" w:rsidRDefault="002719A4" w:rsidP="00AA215C">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2719A4" w:rsidRDefault="003A4B1F" w:rsidP="005A0220">
            <w:pPr>
              <w:spacing w:before="60"/>
              <w:rPr>
                <w:rFonts w:ascii="Arial" w:hAnsi="Arial" w:cs="Arial"/>
                <w:sz w:val="16"/>
              </w:rPr>
            </w:pPr>
            <w:r>
              <w:rPr>
                <w:rFonts w:ascii="Arial" w:hAnsi="Arial" w:cs="Arial"/>
                <w:sz w:val="16"/>
              </w:rPr>
              <w:t>1</w:t>
            </w:r>
            <w:r w:rsidR="005A0220">
              <w:rPr>
                <w:rFonts w:ascii="Arial" w:hAnsi="Arial" w:cs="Arial"/>
                <w:sz w:val="16"/>
              </w:rPr>
              <w:t>3</w:t>
            </w:r>
          </w:p>
        </w:tc>
        <w:tc>
          <w:tcPr>
            <w:tcW w:w="2250" w:type="dxa"/>
            <w:tcBorders>
              <w:top w:val="single" w:sz="6" w:space="0" w:color="auto"/>
              <w:left w:val="single" w:sz="6" w:space="0" w:color="auto"/>
              <w:bottom w:val="single" w:sz="6" w:space="0" w:color="auto"/>
              <w:right w:val="single" w:sz="6" w:space="0" w:color="auto"/>
            </w:tcBorders>
          </w:tcPr>
          <w:p w:rsidR="002719A4" w:rsidRPr="00B27F2D" w:rsidRDefault="002719A4" w:rsidP="00F957FA">
            <w:pPr>
              <w:spacing w:before="60"/>
              <w:rPr>
                <w:rFonts w:ascii="Arial" w:hAnsi="Arial" w:cs="Arial"/>
                <w:sz w:val="16"/>
              </w:rPr>
            </w:pPr>
            <w:r w:rsidRPr="002719A4">
              <w:rPr>
                <w:rFonts w:ascii="Arial" w:hAnsi="Arial" w:cs="Arial"/>
                <w:sz w:val="16"/>
              </w:rPr>
              <w:t>TMPRLMON_START_SEC_VAR_CLEARED_8</w:t>
            </w:r>
          </w:p>
        </w:tc>
      </w:tr>
      <w:tr w:rsidR="002A63B2" w:rsidTr="00B27F2D">
        <w:tc>
          <w:tcPr>
            <w:tcW w:w="2448" w:type="dxa"/>
            <w:tcBorders>
              <w:top w:val="single" w:sz="6" w:space="0" w:color="auto"/>
              <w:left w:val="single" w:sz="6" w:space="0" w:color="auto"/>
              <w:bottom w:val="single" w:sz="6" w:space="0" w:color="auto"/>
              <w:right w:val="single" w:sz="6" w:space="0" w:color="auto"/>
            </w:tcBorders>
          </w:tcPr>
          <w:p w:rsidR="002A63B2" w:rsidRDefault="002A63B2" w:rsidP="00F957FA">
            <w:pPr>
              <w:spacing w:before="60"/>
              <w:rPr>
                <w:rFonts w:ascii="Arial" w:hAnsi="Arial" w:cs="Arial"/>
                <w:sz w:val="16"/>
              </w:rPr>
            </w:pPr>
            <w:r w:rsidRPr="002A63B2">
              <w:rPr>
                <w:rFonts w:ascii="Arial" w:hAnsi="Arial" w:cs="Arial"/>
                <w:sz w:val="16"/>
              </w:rPr>
              <w:t>InitialTime_mS_M_u32</w:t>
            </w:r>
          </w:p>
        </w:tc>
        <w:tc>
          <w:tcPr>
            <w:tcW w:w="1800" w:type="dxa"/>
            <w:tcBorders>
              <w:top w:val="single" w:sz="6" w:space="0" w:color="auto"/>
              <w:left w:val="single" w:sz="6" w:space="0" w:color="auto"/>
              <w:bottom w:val="single" w:sz="6" w:space="0" w:color="auto"/>
              <w:right w:val="single" w:sz="6" w:space="0" w:color="auto"/>
            </w:tcBorders>
          </w:tcPr>
          <w:p w:rsidR="002A63B2" w:rsidRDefault="002A63B2" w:rsidP="00F957FA">
            <w:pPr>
              <w:spacing w:before="60"/>
              <w:rPr>
                <w:rFonts w:ascii="Arial" w:hAnsi="Arial" w:cs="Arial"/>
                <w:sz w:val="16"/>
              </w:rPr>
            </w:pPr>
            <w:r>
              <w:rPr>
                <w:rFonts w:ascii="Arial" w:hAnsi="Arial" w:cs="Arial"/>
                <w:sz w:val="16"/>
              </w:rPr>
              <w:t>1</w:t>
            </w:r>
          </w:p>
        </w:tc>
        <w:tc>
          <w:tcPr>
            <w:tcW w:w="1215" w:type="dxa"/>
            <w:tcBorders>
              <w:top w:val="single" w:sz="6" w:space="0" w:color="auto"/>
              <w:left w:val="single" w:sz="6" w:space="0" w:color="auto"/>
              <w:bottom w:val="single" w:sz="6" w:space="0" w:color="auto"/>
              <w:right w:val="single" w:sz="6" w:space="0" w:color="auto"/>
            </w:tcBorders>
          </w:tcPr>
          <w:p w:rsidR="002A63B2" w:rsidRDefault="002A63B2" w:rsidP="00F957FA">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2A63B2" w:rsidRDefault="002A63B2" w:rsidP="00F957FA">
            <w:pPr>
              <w:spacing w:before="60"/>
              <w:rPr>
                <w:rFonts w:ascii="Arial" w:hAnsi="Arial" w:cs="Arial"/>
                <w:sz w:val="16"/>
              </w:rPr>
            </w:pPr>
            <w:r>
              <w:rPr>
                <w:rFonts w:ascii="Arial" w:hAnsi="Arial" w:cs="Arial"/>
                <w:sz w:val="16"/>
              </w:rPr>
              <w:t>2</w:t>
            </w:r>
            <w:r w:rsidRPr="002A63B2">
              <w:rPr>
                <w:rFonts w:ascii="Arial" w:hAnsi="Arial" w:cs="Arial"/>
                <w:sz w:val="16"/>
                <w:vertAlign w:val="superscript"/>
              </w:rPr>
              <w:t>32</w:t>
            </w:r>
            <w:r>
              <w:rPr>
                <w:rFonts w:ascii="Arial" w:hAnsi="Arial" w:cs="Arial"/>
                <w:sz w:val="16"/>
              </w:rPr>
              <w:t xml:space="preserve"> - 1</w:t>
            </w:r>
          </w:p>
        </w:tc>
        <w:tc>
          <w:tcPr>
            <w:tcW w:w="2250" w:type="dxa"/>
            <w:tcBorders>
              <w:top w:val="single" w:sz="6" w:space="0" w:color="auto"/>
              <w:left w:val="single" w:sz="6" w:space="0" w:color="auto"/>
              <w:bottom w:val="single" w:sz="6" w:space="0" w:color="auto"/>
              <w:right w:val="single" w:sz="6" w:space="0" w:color="auto"/>
            </w:tcBorders>
          </w:tcPr>
          <w:p w:rsidR="002A63B2" w:rsidRDefault="002A63B2" w:rsidP="00F957FA">
            <w:pPr>
              <w:spacing w:before="60"/>
              <w:rPr>
                <w:rFonts w:ascii="Arial" w:hAnsi="Arial" w:cs="Arial"/>
                <w:sz w:val="16"/>
              </w:rPr>
            </w:pPr>
            <w:r w:rsidRPr="002A63B2">
              <w:rPr>
                <w:rFonts w:ascii="Arial" w:hAnsi="Arial" w:cs="Arial"/>
                <w:sz w:val="16"/>
              </w:rPr>
              <w:t>TMPRLMON_START_SEC_VAR_CLEARED_32</w:t>
            </w:r>
          </w:p>
        </w:tc>
      </w:tr>
      <w:tr w:rsidR="00F40327" w:rsidTr="00B27F2D">
        <w:tc>
          <w:tcPr>
            <w:tcW w:w="2448" w:type="dxa"/>
            <w:tcBorders>
              <w:top w:val="single" w:sz="6" w:space="0" w:color="auto"/>
              <w:left w:val="single" w:sz="6" w:space="0" w:color="auto"/>
              <w:bottom w:val="single" w:sz="6" w:space="0" w:color="auto"/>
              <w:right w:val="single" w:sz="6" w:space="0" w:color="auto"/>
            </w:tcBorders>
          </w:tcPr>
          <w:p w:rsidR="00F40327" w:rsidRPr="002A63B2" w:rsidRDefault="00F40327" w:rsidP="00F957FA">
            <w:pPr>
              <w:spacing w:before="60"/>
              <w:rPr>
                <w:rFonts w:ascii="Arial" w:hAnsi="Arial" w:cs="Arial"/>
                <w:sz w:val="16"/>
              </w:rPr>
            </w:pPr>
            <w:proofErr w:type="spellStart"/>
            <w:r w:rsidRPr="00F40327">
              <w:rPr>
                <w:rFonts w:ascii="Arial" w:hAnsi="Arial" w:cs="Arial"/>
                <w:sz w:val="16"/>
              </w:rPr>
              <w:t>TMFTestComplete_Cnt_M_lgc</w:t>
            </w:r>
            <w:proofErr w:type="spellEnd"/>
          </w:p>
        </w:tc>
        <w:tc>
          <w:tcPr>
            <w:tcW w:w="1800" w:type="dxa"/>
            <w:tcBorders>
              <w:top w:val="single" w:sz="6" w:space="0" w:color="auto"/>
              <w:left w:val="single" w:sz="6" w:space="0" w:color="auto"/>
              <w:bottom w:val="single" w:sz="6" w:space="0" w:color="auto"/>
              <w:right w:val="single" w:sz="6" w:space="0" w:color="auto"/>
            </w:tcBorders>
          </w:tcPr>
          <w:p w:rsidR="00F40327" w:rsidRDefault="00F40327" w:rsidP="00F957FA">
            <w:pPr>
              <w:spacing w:before="60"/>
              <w:rPr>
                <w:rFonts w:ascii="Arial" w:hAnsi="Arial" w:cs="Arial"/>
                <w:sz w:val="16"/>
              </w:rPr>
            </w:pPr>
            <w:r>
              <w:rPr>
                <w:rFonts w:ascii="Arial" w:hAnsi="Arial" w:cs="Arial"/>
                <w:sz w:val="16"/>
              </w:rPr>
              <w:t>1</w:t>
            </w:r>
          </w:p>
        </w:tc>
        <w:tc>
          <w:tcPr>
            <w:tcW w:w="1215" w:type="dxa"/>
            <w:tcBorders>
              <w:top w:val="single" w:sz="6" w:space="0" w:color="auto"/>
              <w:left w:val="single" w:sz="6" w:space="0" w:color="auto"/>
              <w:bottom w:val="single" w:sz="6" w:space="0" w:color="auto"/>
              <w:right w:val="single" w:sz="6" w:space="0" w:color="auto"/>
            </w:tcBorders>
          </w:tcPr>
          <w:p w:rsidR="00F40327" w:rsidRDefault="00D10656" w:rsidP="00F957FA">
            <w:pPr>
              <w:spacing w:before="60"/>
              <w:rPr>
                <w:rFonts w:ascii="Arial" w:hAnsi="Arial" w:cs="Arial"/>
                <w:sz w:val="16"/>
              </w:rPr>
            </w:pPr>
            <w:r>
              <w:rPr>
                <w:rFonts w:ascii="Arial" w:hAnsi="Arial" w:cs="Arial"/>
                <w:sz w:val="16"/>
              </w:rPr>
              <w:t>FAL</w:t>
            </w:r>
            <w:r w:rsidR="00F40327">
              <w:rPr>
                <w:rFonts w:ascii="Arial" w:hAnsi="Arial" w:cs="Arial"/>
                <w:sz w:val="16"/>
              </w:rPr>
              <w:t>SE</w:t>
            </w:r>
          </w:p>
        </w:tc>
        <w:tc>
          <w:tcPr>
            <w:tcW w:w="1215" w:type="dxa"/>
            <w:tcBorders>
              <w:top w:val="single" w:sz="6" w:space="0" w:color="auto"/>
              <w:left w:val="single" w:sz="6" w:space="0" w:color="auto"/>
              <w:bottom w:val="single" w:sz="6" w:space="0" w:color="auto"/>
              <w:right w:val="single" w:sz="6" w:space="0" w:color="auto"/>
            </w:tcBorders>
          </w:tcPr>
          <w:p w:rsidR="00F40327" w:rsidRDefault="00F40327" w:rsidP="00F957FA">
            <w:pPr>
              <w:spacing w:before="60"/>
              <w:rPr>
                <w:rFonts w:ascii="Arial" w:hAnsi="Arial" w:cs="Arial"/>
                <w:sz w:val="16"/>
              </w:rPr>
            </w:pPr>
            <w:r>
              <w:rPr>
                <w:rFonts w:ascii="Arial" w:hAnsi="Arial" w:cs="Arial"/>
                <w:sz w:val="16"/>
              </w:rPr>
              <w:t>TRUE</w:t>
            </w:r>
          </w:p>
        </w:tc>
        <w:tc>
          <w:tcPr>
            <w:tcW w:w="2250" w:type="dxa"/>
            <w:tcBorders>
              <w:top w:val="single" w:sz="6" w:space="0" w:color="auto"/>
              <w:left w:val="single" w:sz="6" w:space="0" w:color="auto"/>
              <w:bottom w:val="single" w:sz="6" w:space="0" w:color="auto"/>
              <w:right w:val="single" w:sz="6" w:space="0" w:color="auto"/>
            </w:tcBorders>
          </w:tcPr>
          <w:p w:rsidR="00F40327" w:rsidRPr="002A63B2" w:rsidRDefault="00F40327" w:rsidP="00F957FA">
            <w:pPr>
              <w:spacing w:before="60"/>
              <w:rPr>
                <w:rFonts w:ascii="Arial" w:hAnsi="Arial" w:cs="Arial"/>
                <w:sz w:val="16"/>
              </w:rPr>
            </w:pPr>
            <w:r w:rsidRPr="00F40327">
              <w:rPr>
                <w:rFonts w:ascii="Arial" w:hAnsi="Arial" w:cs="Arial"/>
                <w:sz w:val="16"/>
              </w:rPr>
              <w:t>TMPRLMON_START_SEC_VAR_CLEARED_BOOLEAN</w:t>
            </w:r>
          </w:p>
        </w:tc>
      </w:tr>
      <w:tr w:rsidR="0050796F" w:rsidTr="00B27F2D">
        <w:tc>
          <w:tcPr>
            <w:tcW w:w="2448" w:type="dxa"/>
            <w:tcBorders>
              <w:top w:val="single" w:sz="6" w:space="0" w:color="auto"/>
              <w:left w:val="single" w:sz="6" w:space="0" w:color="auto"/>
              <w:bottom w:val="single" w:sz="6" w:space="0" w:color="auto"/>
              <w:right w:val="single" w:sz="6" w:space="0" w:color="auto"/>
            </w:tcBorders>
          </w:tcPr>
          <w:p w:rsidR="0050796F" w:rsidRPr="00F40327" w:rsidRDefault="0050796F" w:rsidP="00F957FA">
            <w:pPr>
              <w:spacing w:before="60"/>
              <w:rPr>
                <w:rFonts w:ascii="Arial" w:hAnsi="Arial" w:cs="Arial"/>
                <w:sz w:val="16"/>
              </w:rPr>
            </w:pPr>
            <w:proofErr w:type="spellStart"/>
            <w:r w:rsidRPr="0050796F">
              <w:rPr>
                <w:rFonts w:ascii="Arial" w:hAnsi="Arial" w:cs="Arial"/>
                <w:sz w:val="16"/>
              </w:rPr>
              <w:t>TMFPrepCheckFlag_Cnt_M_lgc</w:t>
            </w:r>
            <w:proofErr w:type="spellEnd"/>
          </w:p>
        </w:tc>
        <w:tc>
          <w:tcPr>
            <w:tcW w:w="1800" w:type="dxa"/>
            <w:tcBorders>
              <w:top w:val="single" w:sz="6" w:space="0" w:color="auto"/>
              <w:left w:val="single" w:sz="6" w:space="0" w:color="auto"/>
              <w:bottom w:val="single" w:sz="6" w:space="0" w:color="auto"/>
              <w:right w:val="single" w:sz="6" w:space="0" w:color="auto"/>
            </w:tcBorders>
          </w:tcPr>
          <w:p w:rsidR="0050796F" w:rsidRDefault="0050796F" w:rsidP="00F957FA">
            <w:pPr>
              <w:spacing w:before="60"/>
              <w:rPr>
                <w:rFonts w:ascii="Arial" w:hAnsi="Arial" w:cs="Arial"/>
                <w:sz w:val="16"/>
              </w:rPr>
            </w:pPr>
            <w:r>
              <w:rPr>
                <w:rFonts w:ascii="Arial" w:hAnsi="Arial" w:cs="Arial"/>
                <w:sz w:val="16"/>
              </w:rPr>
              <w:t>1</w:t>
            </w:r>
          </w:p>
        </w:tc>
        <w:tc>
          <w:tcPr>
            <w:tcW w:w="1215" w:type="dxa"/>
            <w:tcBorders>
              <w:top w:val="single" w:sz="6" w:space="0" w:color="auto"/>
              <w:left w:val="single" w:sz="6" w:space="0" w:color="auto"/>
              <w:bottom w:val="single" w:sz="6" w:space="0" w:color="auto"/>
              <w:right w:val="single" w:sz="6" w:space="0" w:color="auto"/>
            </w:tcBorders>
          </w:tcPr>
          <w:p w:rsidR="0050796F" w:rsidRDefault="0050796F" w:rsidP="00F957FA">
            <w:pPr>
              <w:spacing w:before="60"/>
              <w:rPr>
                <w:rFonts w:ascii="Arial" w:hAnsi="Arial" w:cs="Arial"/>
                <w:sz w:val="16"/>
              </w:rPr>
            </w:pPr>
            <w:r>
              <w:rPr>
                <w:rFonts w:ascii="Arial" w:hAnsi="Arial" w:cs="Arial"/>
                <w:sz w:val="16"/>
              </w:rPr>
              <w:t>FALSE</w:t>
            </w:r>
          </w:p>
        </w:tc>
        <w:tc>
          <w:tcPr>
            <w:tcW w:w="1215" w:type="dxa"/>
            <w:tcBorders>
              <w:top w:val="single" w:sz="6" w:space="0" w:color="auto"/>
              <w:left w:val="single" w:sz="6" w:space="0" w:color="auto"/>
              <w:bottom w:val="single" w:sz="6" w:space="0" w:color="auto"/>
              <w:right w:val="single" w:sz="6" w:space="0" w:color="auto"/>
            </w:tcBorders>
          </w:tcPr>
          <w:p w:rsidR="0050796F" w:rsidRDefault="0050796F" w:rsidP="00F957FA">
            <w:pPr>
              <w:spacing w:before="60"/>
              <w:rPr>
                <w:rFonts w:ascii="Arial" w:hAnsi="Arial" w:cs="Arial"/>
                <w:sz w:val="16"/>
              </w:rPr>
            </w:pPr>
            <w:r>
              <w:rPr>
                <w:rFonts w:ascii="Arial" w:hAnsi="Arial" w:cs="Arial"/>
                <w:sz w:val="16"/>
              </w:rPr>
              <w:t>TRUE</w:t>
            </w:r>
          </w:p>
        </w:tc>
        <w:tc>
          <w:tcPr>
            <w:tcW w:w="2250" w:type="dxa"/>
            <w:tcBorders>
              <w:top w:val="single" w:sz="6" w:space="0" w:color="auto"/>
              <w:left w:val="single" w:sz="6" w:space="0" w:color="auto"/>
              <w:bottom w:val="single" w:sz="6" w:space="0" w:color="auto"/>
              <w:right w:val="single" w:sz="6" w:space="0" w:color="auto"/>
            </w:tcBorders>
          </w:tcPr>
          <w:p w:rsidR="0050796F" w:rsidRPr="00F40327" w:rsidRDefault="0050796F" w:rsidP="00F957FA">
            <w:pPr>
              <w:spacing w:before="60"/>
              <w:rPr>
                <w:rFonts w:ascii="Arial" w:hAnsi="Arial" w:cs="Arial"/>
                <w:sz w:val="16"/>
              </w:rPr>
            </w:pPr>
            <w:r w:rsidRPr="00F40327">
              <w:rPr>
                <w:rFonts w:ascii="Arial" w:hAnsi="Arial" w:cs="Arial"/>
                <w:sz w:val="16"/>
              </w:rPr>
              <w:t>TMPRLMON_START_SEC_VAR_CLEARED_BOOLEAN</w:t>
            </w:r>
          </w:p>
        </w:tc>
      </w:tr>
      <w:tr w:rsidR="006915C2" w:rsidTr="00B27F2D">
        <w:tc>
          <w:tcPr>
            <w:tcW w:w="2448" w:type="dxa"/>
            <w:tcBorders>
              <w:top w:val="single" w:sz="6" w:space="0" w:color="auto"/>
              <w:left w:val="single" w:sz="6" w:space="0" w:color="auto"/>
              <w:bottom w:val="single" w:sz="6" w:space="0" w:color="auto"/>
              <w:right w:val="single" w:sz="6" w:space="0" w:color="auto"/>
            </w:tcBorders>
          </w:tcPr>
          <w:p w:rsidR="006915C2" w:rsidRPr="00B52667" w:rsidRDefault="006915C2" w:rsidP="00F957FA">
            <w:pPr>
              <w:spacing w:before="60"/>
              <w:rPr>
                <w:rFonts w:ascii="Arial" w:hAnsi="Arial" w:cs="Arial"/>
                <w:sz w:val="16"/>
              </w:rPr>
            </w:pPr>
            <w:r w:rsidRPr="00B52667">
              <w:rPr>
                <w:rFonts w:ascii="Arial" w:hAnsi="Arial" w:cs="Arial"/>
                <w:sz w:val="16"/>
              </w:rPr>
              <w:t>TmprlMonPNAccum_Cnt_M_u16</w:t>
            </w:r>
          </w:p>
        </w:tc>
        <w:tc>
          <w:tcPr>
            <w:tcW w:w="1800" w:type="dxa"/>
            <w:tcBorders>
              <w:top w:val="single" w:sz="6" w:space="0" w:color="auto"/>
              <w:left w:val="single" w:sz="6" w:space="0" w:color="auto"/>
              <w:bottom w:val="single" w:sz="6" w:space="0" w:color="auto"/>
              <w:right w:val="single" w:sz="6" w:space="0" w:color="auto"/>
            </w:tcBorders>
          </w:tcPr>
          <w:p w:rsidR="006915C2" w:rsidRDefault="006915C2" w:rsidP="00F957FA">
            <w:pPr>
              <w:spacing w:before="60"/>
              <w:rPr>
                <w:rFonts w:ascii="Arial" w:hAnsi="Arial" w:cs="Arial"/>
                <w:sz w:val="16"/>
              </w:rPr>
            </w:pPr>
            <w:r>
              <w:rPr>
                <w:rFonts w:ascii="Arial" w:hAnsi="Arial" w:cs="Arial"/>
                <w:sz w:val="16"/>
              </w:rPr>
              <w:t>1</w:t>
            </w:r>
          </w:p>
        </w:tc>
        <w:tc>
          <w:tcPr>
            <w:tcW w:w="1215" w:type="dxa"/>
            <w:tcBorders>
              <w:top w:val="single" w:sz="6" w:space="0" w:color="auto"/>
              <w:left w:val="single" w:sz="6" w:space="0" w:color="auto"/>
              <w:bottom w:val="single" w:sz="6" w:space="0" w:color="auto"/>
              <w:right w:val="single" w:sz="6" w:space="0" w:color="auto"/>
            </w:tcBorders>
          </w:tcPr>
          <w:p w:rsidR="006915C2" w:rsidRDefault="006915C2" w:rsidP="00F957FA">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6915C2" w:rsidRDefault="006915C2" w:rsidP="00F957FA">
            <w:pPr>
              <w:spacing w:before="60"/>
              <w:rPr>
                <w:rFonts w:ascii="Arial" w:hAnsi="Arial" w:cs="Arial"/>
                <w:sz w:val="16"/>
              </w:rPr>
            </w:pPr>
            <w:r>
              <w:rPr>
                <w:rFonts w:ascii="Arial" w:hAnsi="Arial" w:cs="Arial"/>
                <w:sz w:val="16"/>
              </w:rPr>
              <w:t>1000</w:t>
            </w:r>
          </w:p>
        </w:tc>
        <w:tc>
          <w:tcPr>
            <w:tcW w:w="2250" w:type="dxa"/>
            <w:tcBorders>
              <w:top w:val="single" w:sz="6" w:space="0" w:color="auto"/>
              <w:left w:val="single" w:sz="6" w:space="0" w:color="auto"/>
              <w:bottom w:val="single" w:sz="6" w:space="0" w:color="auto"/>
              <w:right w:val="single" w:sz="6" w:space="0" w:color="auto"/>
            </w:tcBorders>
          </w:tcPr>
          <w:p w:rsidR="006915C2" w:rsidRPr="00B52667" w:rsidRDefault="006915C2" w:rsidP="00F957FA">
            <w:pPr>
              <w:spacing w:before="60"/>
              <w:rPr>
                <w:rFonts w:ascii="Arial" w:hAnsi="Arial" w:cs="Arial"/>
                <w:sz w:val="16"/>
              </w:rPr>
            </w:pPr>
            <w:r w:rsidRPr="00B52667">
              <w:rPr>
                <w:rFonts w:ascii="Arial" w:hAnsi="Arial" w:cs="Arial"/>
                <w:sz w:val="16"/>
              </w:rPr>
              <w:t>TMPRLMON_START_SEC_VAR_CLEARED_16</w:t>
            </w:r>
          </w:p>
        </w:tc>
      </w:tr>
    </w:tbl>
    <w:p w:rsidR="00BD008B" w:rsidRDefault="00BD008B"/>
    <w:p w:rsidR="00B23B7C" w:rsidRDefault="00B23B7C">
      <w:pPr>
        <w:spacing w:after="0"/>
      </w:pPr>
      <w:r>
        <w:br w:type="page"/>
      </w:r>
    </w:p>
    <w:p w:rsidR="004A781C" w:rsidRDefault="004A781C">
      <w:pPr>
        <w:pStyle w:val="Heading3"/>
      </w:pPr>
      <w:r>
        <w:lastRenderedPageBreak/>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F" w:firstRow="1" w:lastRow="0" w:firstColumn="1" w:lastColumn="0" w:noHBand="0" w:noVBand="0"/>
      </w:tblPr>
      <w:tblGrid>
        <w:gridCol w:w="2628"/>
        <w:gridCol w:w="2700"/>
        <w:gridCol w:w="1800"/>
        <w:gridCol w:w="812"/>
        <w:gridCol w:w="993"/>
      </w:tblGrid>
      <w:tr w:rsidR="003C4D3F" w:rsidTr="007B61FC">
        <w:tc>
          <w:tcPr>
            <w:tcW w:w="262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70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80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81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7B61FC">
        <w:tc>
          <w:tcPr>
            <w:tcW w:w="2628" w:type="dxa"/>
          </w:tcPr>
          <w:p w:rsidR="003C4D3F" w:rsidRDefault="00375124" w:rsidP="00F957FA">
            <w:pPr>
              <w:spacing w:before="60"/>
              <w:rPr>
                <w:rFonts w:ascii="Arial" w:hAnsi="Arial" w:cs="Arial"/>
                <w:sz w:val="16"/>
              </w:rPr>
            </w:pPr>
            <w:proofErr w:type="spellStart"/>
            <w:r w:rsidRPr="00375124">
              <w:rPr>
                <w:rFonts w:ascii="Arial" w:hAnsi="Arial" w:cs="Arial"/>
                <w:sz w:val="16"/>
              </w:rPr>
              <w:t>DT_TmprlMonSt</w:t>
            </w:r>
            <w:proofErr w:type="spellEnd"/>
          </w:p>
        </w:tc>
        <w:tc>
          <w:tcPr>
            <w:tcW w:w="2700" w:type="dxa"/>
          </w:tcPr>
          <w:p w:rsidR="00375124" w:rsidRPr="00375124" w:rsidRDefault="00375124" w:rsidP="00375124">
            <w:pPr>
              <w:spacing w:before="60"/>
              <w:rPr>
                <w:rFonts w:ascii="Arial" w:hAnsi="Arial" w:cs="Arial"/>
                <w:sz w:val="16"/>
              </w:rPr>
            </w:pPr>
            <w:r>
              <w:rPr>
                <w:rFonts w:ascii="Arial" w:hAnsi="Arial" w:cs="Arial"/>
                <w:sz w:val="16"/>
              </w:rPr>
              <w:t>TMPMON_RESET1 (</w:t>
            </w:r>
            <w:r w:rsidRPr="00375124">
              <w:rPr>
                <w:rFonts w:ascii="Arial" w:hAnsi="Arial" w:cs="Arial"/>
                <w:sz w:val="16"/>
              </w:rPr>
              <w:t>0U</w:t>
            </w:r>
            <w:r>
              <w:rPr>
                <w:rFonts w:ascii="Arial" w:hAnsi="Arial" w:cs="Arial"/>
                <w:sz w:val="16"/>
              </w:rPr>
              <w:t>)</w:t>
            </w:r>
          </w:p>
          <w:p w:rsidR="00375124" w:rsidRPr="00375124" w:rsidRDefault="00375124" w:rsidP="00375124">
            <w:pPr>
              <w:spacing w:before="60"/>
              <w:rPr>
                <w:rFonts w:ascii="Arial" w:hAnsi="Arial" w:cs="Arial"/>
                <w:sz w:val="16"/>
              </w:rPr>
            </w:pPr>
            <w:r w:rsidRPr="00375124">
              <w:rPr>
                <w:rFonts w:ascii="Arial" w:hAnsi="Arial" w:cs="Arial"/>
                <w:sz w:val="16"/>
              </w:rPr>
              <w:t>TMPMON_INIT_ALLOFF1</w:t>
            </w:r>
            <w:r>
              <w:rPr>
                <w:rFonts w:ascii="Arial" w:hAnsi="Arial" w:cs="Arial"/>
                <w:sz w:val="16"/>
              </w:rPr>
              <w:t xml:space="preserve"> (1</w:t>
            </w:r>
            <w:r w:rsidRPr="00375124">
              <w:rPr>
                <w:rFonts w:ascii="Arial" w:hAnsi="Arial" w:cs="Arial"/>
                <w:sz w:val="16"/>
              </w:rPr>
              <w:t>U</w:t>
            </w:r>
            <w:r>
              <w:rPr>
                <w:rFonts w:ascii="Arial" w:hAnsi="Arial" w:cs="Arial"/>
                <w:sz w:val="16"/>
              </w:rPr>
              <w:t>)</w:t>
            </w:r>
          </w:p>
          <w:p w:rsidR="00375124" w:rsidRPr="00375124" w:rsidRDefault="00375124" w:rsidP="00375124">
            <w:pPr>
              <w:spacing w:before="60"/>
              <w:rPr>
                <w:rFonts w:ascii="Arial" w:hAnsi="Arial" w:cs="Arial"/>
                <w:sz w:val="16"/>
              </w:rPr>
            </w:pPr>
            <w:r w:rsidRPr="00375124">
              <w:rPr>
                <w:rFonts w:ascii="Arial" w:hAnsi="Arial" w:cs="Arial"/>
                <w:sz w:val="16"/>
              </w:rPr>
              <w:t>TMPMON_INIT_TMOFF1</w:t>
            </w:r>
            <w:r>
              <w:rPr>
                <w:rFonts w:ascii="Arial" w:hAnsi="Arial" w:cs="Arial"/>
                <w:sz w:val="16"/>
              </w:rPr>
              <w:t xml:space="preserve"> (2</w:t>
            </w:r>
            <w:r w:rsidRPr="00375124">
              <w:rPr>
                <w:rFonts w:ascii="Arial" w:hAnsi="Arial" w:cs="Arial"/>
                <w:sz w:val="16"/>
              </w:rPr>
              <w:t>U</w:t>
            </w:r>
            <w:r>
              <w:rPr>
                <w:rFonts w:ascii="Arial" w:hAnsi="Arial" w:cs="Arial"/>
                <w:sz w:val="16"/>
              </w:rPr>
              <w:t>)</w:t>
            </w:r>
          </w:p>
          <w:p w:rsidR="00375124" w:rsidRPr="00375124" w:rsidRDefault="00375124" w:rsidP="00375124">
            <w:pPr>
              <w:spacing w:before="60"/>
              <w:rPr>
                <w:rFonts w:ascii="Arial" w:hAnsi="Arial" w:cs="Arial"/>
                <w:sz w:val="16"/>
              </w:rPr>
            </w:pPr>
            <w:r w:rsidRPr="00375124">
              <w:rPr>
                <w:rFonts w:ascii="Arial" w:hAnsi="Arial" w:cs="Arial"/>
                <w:sz w:val="16"/>
              </w:rPr>
              <w:t>TMPMON_INIT_</w:t>
            </w:r>
            <w:r w:rsidR="003A4B1F">
              <w:rPr>
                <w:rFonts w:ascii="Arial" w:hAnsi="Arial" w:cs="Arial"/>
                <w:sz w:val="16"/>
              </w:rPr>
              <w:t>PICINIT</w:t>
            </w:r>
            <w:r w:rsidR="003A4B1F" w:rsidRPr="00375124">
              <w:rPr>
                <w:rFonts w:ascii="Arial" w:hAnsi="Arial" w:cs="Arial"/>
                <w:sz w:val="16"/>
              </w:rPr>
              <w:t>1</w:t>
            </w:r>
            <w:r w:rsidR="003A4B1F">
              <w:rPr>
                <w:rFonts w:ascii="Arial" w:hAnsi="Arial" w:cs="Arial"/>
                <w:sz w:val="16"/>
              </w:rPr>
              <w:t xml:space="preserve"> </w:t>
            </w:r>
            <w:r>
              <w:rPr>
                <w:rFonts w:ascii="Arial" w:hAnsi="Arial" w:cs="Arial"/>
                <w:sz w:val="16"/>
              </w:rPr>
              <w:t>(3</w:t>
            </w:r>
            <w:r w:rsidRPr="00375124">
              <w:rPr>
                <w:rFonts w:ascii="Arial" w:hAnsi="Arial" w:cs="Arial"/>
                <w:sz w:val="16"/>
              </w:rPr>
              <w:t>U</w:t>
            </w:r>
            <w:r>
              <w:rPr>
                <w:rFonts w:ascii="Arial" w:hAnsi="Arial" w:cs="Arial"/>
                <w:sz w:val="16"/>
              </w:rPr>
              <w:t>)</w:t>
            </w:r>
          </w:p>
          <w:p w:rsidR="00375124" w:rsidRPr="00375124" w:rsidRDefault="00375124" w:rsidP="00375124">
            <w:pPr>
              <w:spacing w:before="60"/>
              <w:rPr>
                <w:rFonts w:ascii="Arial" w:hAnsi="Arial" w:cs="Arial"/>
                <w:sz w:val="16"/>
              </w:rPr>
            </w:pPr>
            <w:r w:rsidRPr="00375124">
              <w:rPr>
                <w:rFonts w:ascii="Arial" w:hAnsi="Arial" w:cs="Arial"/>
                <w:sz w:val="16"/>
              </w:rPr>
              <w:t>TMPMON_INIT_SF2OFF</w:t>
            </w:r>
            <w:r>
              <w:rPr>
                <w:rFonts w:ascii="Arial" w:hAnsi="Arial" w:cs="Arial"/>
                <w:sz w:val="16"/>
              </w:rPr>
              <w:t xml:space="preserve"> (4</w:t>
            </w:r>
            <w:r w:rsidRPr="00375124">
              <w:rPr>
                <w:rFonts w:ascii="Arial" w:hAnsi="Arial" w:cs="Arial"/>
                <w:sz w:val="16"/>
              </w:rPr>
              <w:t>U</w:t>
            </w:r>
            <w:r>
              <w:rPr>
                <w:rFonts w:ascii="Arial" w:hAnsi="Arial" w:cs="Arial"/>
                <w:sz w:val="16"/>
              </w:rPr>
              <w:t>)</w:t>
            </w:r>
          </w:p>
          <w:p w:rsidR="00375124" w:rsidRPr="00375124" w:rsidRDefault="00375124" w:rsidP="00375124">
            <w:pPr>
              <w:spacing w:before="60"/>
              <w:rPr>
                <w:rFonts w:ascii="Arial" w:hAnsi="Arial" w:cs="Arial"/>
                <w:sz w:val="16"/>
              </w:rPr>
            </w:pPr>
            <w:r w:rsidRPr="00375124">
              <w:rPr>
                <w:rFonts w:ascii="Arial" w:hAnsi="Arial" w:cs="Arial"/>
                <w:sz w:val="16"/>
              </w:rPr>
              <w:t>TMPMON_INIT_ALLON2</w:t>
            </w:r>
            <w:r>
              <w:rPr>
                <w:rFonts w:ascii="Arial" w:hAnsi="Arial" w:cs="Arial"/>
                <w:sz w:val="16"/>
              </w:rPr>
              <w:t xml:space="preserve"> (5</w:t>
            </w:r>
            <w:r w:rsidRPr="00375124">
              <w:rPr>
                <w:rFonts w:ascii="Arial" w:hAnsi="Arial" w:cs="Arial"/>
                <w:sz w:val="16"/>
              </w:rPr>
              <w:t>U</w:t>
            </w:r>
            <w:r>
              <w:rPr>
                <w:rFonts w:ascii="Arial" w:hAnsi="Arial" w:cs="Arial"/>
                <w:sz w:val="16"/>
              </w:rPr>
              <w:t>)</w:t>
            </w:r>
          </w:p>
          <w:p w:rsidR="00375124" w:rsidRPr="00375124" w:rsidRDefault="00375124" w:rsidP="00375124">
            <w:pPr>
              <w:spacing w:before="60"/>
              <w:rPr>
                <w:rFonts w:ascii="Arial" w:hAnsi="Arial" w:cs="Arial"/>
                <w:sz w:val="16"/>
              </w:rPr>
            </w:pPr>
            <w:r w:rsidRPr="00375124">
              <w:rPr>
                <w:rFonts w:ascii="Arial" w:hAnsi="Arial" w:cs="Arial"/>
                <w:sz w:val="16"/>
              </w:rPr>
              <w:t>TMPMON_INIT_SF3OFF</w:t>
            </w:r>
            <w:r>
              <w:rPr>
                <w:rFonts w:ascii="Arial" w:hAnsi="Arial" w:cs="Arial"/>
                <w:sz w:val="16"/>
              </w:rPr>
              <w:t xml:space="preserve"> (6</w:t>
            </w:r>
            <w:r w:rsidRPr="00375124">
              <w:rPr>
                <w:rFonts w:ascii="Arial" w:hAnsi="Arial" w:cs="Arial"/>
                <w:sz w:val="16"/>
              </w:rPr>
              <w:t>U</w:t>
            </w:r>
            <w:r>
              <w:rPr>
                <w:rFonts w:ascii="Arial" w:hAnsi="Arial" w:cs="Arial"/>
                <w:sz w:val="16"/>
              </w:rPr>
              <w:t>)</w:t>
            </w:r>
          </w:p>
          <w:p w:rsidR="00375124" w:rsidRPr="00375124" w:rsidRDefault="00375124" w:rsidP="00375124">
            <w:pPr>
              <w:spacing w:before="60"/>
              <w:rPr>
                <w:rFonts w:ascii="Arial" w:hAnsi="Arial" w:cs="Arial"/>
                <w:sz w:val="16"/>
              </w:rPr>
            </w:pPr>
            <w:r w:rsidRPr="00375124">
              <w:rPr>
                <w:rFonts w:ascii="Arial" w:hAnsi="Arial" w:cs="Arial"/>
                <w:sz w:val="16"/>
              </w:rPr>
              <w:t>TMPMON_INIT_ALLON3</w:t>
            </w:r>
            <w:r>
              <w:rPr>
                <w:rFonts w:ascii="Arial" w:hAnsi="Arial" w:cs="Arial"/>
                <w:sz w:val="16"/>
              </w:rPr>
              <w:t xml:space="preserve"> (7</w:t>
            </w:r>
            <w:r w:rsidRPr="00375124">
              <w:rPr>
                <w:rFonts w:ascii="Arial" w:hAnsi="Arial" w:cs="Arial"/>
                <w:sz w:val="16"/>
              </w:rPr>
              <w:t>U</w:t>
            </w:r>
            <w:r>
              <w:rPr>
                <w:rFonts w:ascii="Arial" w:hAnsi="Arial" w:cs="Arial"/>
                <w:sz w:val="16"/>
              </w:rPr>
              <w:t>)</w:t>
            </w:r>
          </w:p>
          <w:p w:rsidR="00375124" w:rsidRPr="00375124" w:rsidRDefault="00375124" w:rsidP="00375124">
            <w:pPr>
              <w:spacing w:before="60"/>
              <w:rPr>
                <w:rFonts w:ascii="Arial" w:hAnsi="Arial" w:cs="Arial"/>
                <w:sz w:val="16"/>
              </w:rPr>
            </w:pPr>
            <w:r w:rsidRPr="00375124">
              <w:rPr>
                <w:rFonts w:ascii="Arial" w:hAnsi="Arial" w:cs="Arial"/>
                <w:sz w:val="16"/>
              </w:rPr>
              <w:t>TMPMON_INIT_TMOFF2</w:t>
            </w:r>
            <w:r>
              <w:rPr>
                <w:rFonts w:ascii="Arial" w:hAnsi="Arial" w:cs="Arial"/>
                <w:sz w:val="16"/>
              </w:rPr>
              <w:t xml:space="preserve"> (8</w:t>
            </w:r>
            <w:r w:rsidRPr="00375124">
              <w:rPr>
                <w:rFonts w:ascii="Arial" w:hAnsi="Arial" w:cs="Arial"/>
                <w:sz w:val="16"/>
              </w:rPr>
              <w:t>U</w:t>
            </w:r>
            <w:r>
              <w:rPr>
                <w:rFonts w:ascii="Arial" w:hAnsi="Arial" w:cs="Arial"/>
                <w:sz w:val="16"/>
              </w:rPr>
              <w:t>)</w:t>
            </w:r>
          </w:p>
          <w:p w:rsidR="00375124" w:rsidRPr="00375124" w:rsidRDefault="00375124" w:rsidP="00375124">
            <w:pPr>
              <w:spacing w:before="60"/>
              <w:rPr>
                <w:rFonts w:ascii="Arial" w:hAnsi="Arial" w:cs="Arial"/>
                <w:sz w:val="16"/>
              </w:rPr>
            </w:pPr>
            <w:r w:rsidRPr="00375124">
              <w:rPr>
                <w:rFonts w:ascii="Arial" w:hAnsi="Arial" w:cs="Arial"/>
                <w:sz w:val="16"/>
              </w:rPr>
              <w:t>TMPMON_RESET2</w:t>
            </w:r>
            <w:r>
              <w:rPr>
                <w:rFonts w:ascii="Arial" w:hAnsi="Arial" w:cs="Arial"/>
                <w:sz w:val="16"/>
              </w:rPr>
              <w:t xml:space="preserve"> (9</w:t>
            </w:r>
            <w:r w:rsidRPr="00375124">
              <w:rPr>
                <w:rFonts w:ascii="Arial" w:hAnsi="Arial" w:cs="Arial"/>
                <w:sz w:val="16"/>
              </w:rPr>
              <w:t>U</w:t>
            </w:r>
            <w:r>
              <w:rPr>
                <w:rFonts w:ascii="Arial" w:hAnsi="Arial" w:cs="Arial"/>
                <w:sz w:val="16"/>
              </w:rPr>
              <w:t>)</w:t>
            </w:r>
          </w:p>
          <w:p w:rsidR="00375124" w:rsidRPr="00375124" w:rsidRDefault="00375124" w:rsidP="00375124">
            <w:pPr>
              <w:spacing w:before="60"/>
              <w:rPr>
                <w:rFonts w:ascii="Arial" w:hAnsi="Arial" w:cs="Arial"/>
                <w:sz w:val="16"/>
              </w:rPr>
            </w:pPr>
            <w:r w:rsidRPr="00375124">
              <w:rPr>
                <w:rFonts w:ascii="Arial" w:hAnsi="Arial" w:cs="Arial"/>
                <w:sz w:val="16"/>
              </w:rPr>
              <w:t>TMPMON_INIT_ALLOFF2</w:t>
            </w:r>
            <w:r>
              <w:rPr>
                <w:rFonts w:ascii="Arial" w:hAnsi="Arial" w:cs="Arial"/>
                <w:sz w:val="16"/>
              </w:rPr>
              <w:t xml:space="preserve"> (1</w:t>
            </w:r>
            <w:r w:rsidRPr="00375124">
              <w:rPr>
                <w:rFonts w:ascii="Arial" w:hAnsi="Arial" w:cs="Arial"/>
                <w:sz w:val="16"/>
              </w:rPr>
              <w:t>0U</w:t>
            </w:r>
            <w:r>
              <w:rPr>
                <w:rFonts w:ascii="Arial" w:hAnsi="Arial" w:cs="Arial"/>
                <w:sz w:val="16"/>
              </w:rPr>
              <w:t>)</w:t>
            </w:r>
          </w:p>
          <w:p w:rsidR="00375124" w:rsidRDefault="00375124" w:rsidP="00375124">
            <w:pPr>
              <w:spacing w:before="60"/>
              <w:rPr>
                <w:rFonts w:ascii="Arial" w:hAnsi="Arial" w:cs="Arial"/>
                <w:sz w:val="16"/>
              </w:rPr>
            </w:pPr>
            <w:r w:rsidRPr="00375124">
              <w:rPr>
                <w:rFonts w:ascii="Arial" w:hAnsi="Arial" w:cs="Arial"/>
                <w:sz w:val="16"/>
              </w:rPr>
              <w:t>TMPMON_INIT_SF23OFF</w:t>
            </w:r>
            <w:r>
              <w:rPr>
                <w:rFonts w:ascii="Arial" w:hAnsi="Arial" w:cs="Arial"/>
                <w:sz w:val="16"/>
              </w:rPr>
              <w:t xml:space="preserve"> (11</w:t>
            </w:r>
            <w:r w:rsidRPr="00375124">
              <w:rPr>
                <w:rFonts w:ascii="Arial" w:hAnsi="Arial" w:cs="Arial"/>
                <w:sz w:val="16"/>
              </w:rPr>
              <w:t>U</w:t>
            </w:r>
            <w:r>
              <w:rPr>
                <w:rFonts w:ascii="Arial" w:hAnsi="Arial" w:cs="Arial"/>
                <w:sz w:val="16"/>
              </w:rPr>
              <w:t>)</w:t>
            </w:r>
          </w:p>
          <w:p w:rsidR="003A4B1F" w:rsidRPr="00375124" w:rsidRDefault="003A4B1F" w:rsidP="00375124">
            <w:pPr>
              <w:spacing w:before="60"/>
              <w:rPr>
                <w:rFonts w:ascii="Arial" w:hAnsi="Arial" w:cs="Arial"/>
                <w:sz w:val="16"/>
              </w:rPr>
            </w:pPr>
            <w:r w:rsidRPr="00375124">
              <w:rPr>
                <w:rFonts w:ascii="Arial" w:hAnsi="Arial" w:cs="Arial"/>
                <w:sz w:val="16"/>
              </w:rPr>
              <w:t>TMPMON_</w:t>
            </w:r>
            <w:r>
              <w:rPr>
                <w:rFonts w:ascii="Arial" w:hAnsi="Arial" w:cs="Arial"/>
                <w:sz w:val="16"/>
              </w:rPr>
              <w:t>INIT_PICINIT2 (12</w:t>
            </w:r>
            <w:r w:rsidRPr="00375124">
              <w:rPr>
                <w:rFonts w:ascii="Arial" w:hAnsi="Arial" w:cs="Arial"/>
                <w:sz w:val="16"/>
              </w:rPr>
              <w:t>U</w:t>
            </w:r>
            <w:r>
              <w:rPr>
                <w:rFonts w:ascii="Arial" w:hAnsi="Arial" w:cs="Arial"/>
                <w:sz w:val="16"/>
              </w:rPr>
              <w:t>)</w:t>
            </w:r>
          </w:p>
          <w:p w:rsidR="00375124" w:rsidRDefault="00375124" w:rsidP="00375124">
            <w:pPr>
              <w:spacing w:before="60"/>
              <w:rPr>
                <w:rFonts w:ascii="Arial" w:hAnsi="Arial" w:cs="Arial"/>
                <w:sz w:val="16"/>
              </w:rPr>
            </w:pPr>
            <w:r w:rsidRPr="00375124">
              <w:rPr>
                <w:rFonts w:ascii="Arial" w:hAnsi="Arial" w:cs="Arial"/>
                <w:sz w:val="16"/>
              </w:rPr>
              <w:t>TMPMON_OPERATE</w:t>
            </w:r>
            <w:r>
              <w:rPr>
                <w:rFonts w:ascii="Arial" w:hAnsi="Arial" w:cs="Arial"/>
                <w:sz w:val="16"/>
              </w:rPr>
              <w:t xml:space="preserve"> (</w:t>
            </w:r>
            <w:r w:rsidR="003A4B1F">
              <w:rPr>
                <w:rFonts w:ascii="Arial" w:hAnsi="Arial" w:cs="Arial"/>
                <w:sz w:val="16"/>
              </w:rPr>
              <w:t>13</w:t>
            </w:r>
            <w:r w:rsidR="003A4B1F" w:rsidRPr="00375124">
              <w:rPr>
                <w:rFonts w:ascii="Arial" w:hAnsi="Arial" w:cs="Arial"/>
                <w:sz w:val="16"/>
              </w:rPr>
              <w:t>U</w:t>
            </w:r>
            <w:r>
              <w:rPr>
                <w:rFonts w:ascii="Arial" w:hAnsi="Arial" w:cs="Arial"/>
                <w:sz w:val="16"/>
              </w:rPr>
              <w:t>)</w:t>
            </w:r>
          </w:p>
          <w:p w:rsidR="00FB0C14" w:rsidRPr="00375124" w:rsidRDefault="00E325A7" w:rsidP="00375124">
            <w:pPr>
              <w:spacing w:before="60"/>
              <w:rPr>
                <w:rFonts w:ascii="Arial" w:hAnsi="Arial" w:cs="Arial"/>
                <w:sz w:val="16"/>
              </w:rPr>
            </w:pPr>
            <w:r w:rsidRPr="00375124">
              <w:rPr>
                <w:rFonts w:ascii="Arial" w:hAnsi="Arial" w:cs="Arial"/>
                <w:sz w:val="16"/>
              </w:rPr>
              <w:t>TMPMON_</w:t>
            </w:r>
            <w:r w:rsidR="00FB0C14" w:rsidRPr="00FB0C14">
              <w:rPr>
                <w:rFonts w:ascii="Arial" w:hAnsi="Arial" w:cs="Arial"/>
                <w:sz w:val="16"/>
              </w:rPr>
              <w:t>PREPCHECK</w:t>
            </w:r>
            <w:r w:rsidR="00FB0C14">
              <w:rPr>
                <w:rFonts w:ascii="Arial" w:hAnsi="Arial" w:cs="Arial"/>
                <w:sz w:val="16"/>
              </w:rPr>
              <w:t xml:space="preserve"> (1</w:t>
            </w:r>
            <w:r w:rsidR="00DA3678">
              <w:rPr>
                <w:rFonts w:ascii="Arial" w:hAnsi="Arial" w:cs="Arial"/>
                <w:sz w:val="16"/>
              </w:rPr>
              <w:t>4</w:t>
            </w:r>
            <w:r w:rsidR="00FB0C14">
              <w:rPr>
                <w:rFonts w:ascii="Arial" w:hAnsi="Arial" w:cs="Arial"/>
                <w:sz w:val="16"/>
              </w:rPr>
              <w:t>U)</w:t>
            </w:r>
          </w:p>
          <w:p w:rsidR="003C4D3F" w:rsidRDefault="003C4D3F" w:rsidP="00375124">
            <w:pPr>
              <w:spacing w:before="60"/>
              <w:rPr>
                <w:rFonts w:ascii="Arial" w:hAnsi="Arial" w:cs="Arial"/>
                <w:sz w:val="16"/>
              </w:rPr>
            </w:pPr>
          </w:p>
        </w:tc>
        <w:tc>
          <w:tcPr>
            <w:tcW w:w="1800" w:type="dxa"/>
          </w:tcPr>
          <w:p w:rsidR="003C4D3F" w:rsidRDefault="00375124" w:rsidP="00F957FA">
            <w:pPr>
              <w:spacing w:before="60"/>
              <w:rPr>
                <w:rFonts w:ascii="Arial" w:hAnsi="Arial" w:cs="Arial"/>
                <w:sz w:val="16"/>
              </w:rPr>
            </w:pPr>
            <w:r>
              <w:rPr>
                <w:rFonts w:ascii="Arial" w:hAnsi="Arial" w:cs="Arial"/>
                <w:sz w:val="16"/>
              </w:rPr>
              <w:t>uint8</w:t>
            </w:r>
          </w:p>
        </w:tc>
        <w:tc>
          <w:tcPr>
            <w:tcW w:w="812" w:type="dxa"/>
          </w:tcPr>
          <w:p w:rsidR="003C4D3F" w:rsidRDefault="00375124" w:rsidP="00F957FA">
            <w:pPr>
              <w:spacing w:before="60"/>
              <w:rPr>
                <w:rFonts w:ascii="Arial" w:hAnsi="Arial" w:cs="Arial"/>
                <w:sz w:val="16"/>
              </w:rPr>
            </w:pPr>
            <w:r>
              <w:rPr>
                <w:rFonts w:ascii="Arial" w:hAnsi="Arial" w:cs="Arial"/>
                <w:sz w:val="16"/>
              </w:rPr>
              <w:t>0</w:t>
            </w:r>
          </w:p>
        </w:tc>
        <w:tc>
          <w:tcPr>
            <w:tcW w:w="993" w:type="dxa"/>
          </w:tcPr>
          <w:p w:rsidR="003C4D3F" w:rsidRDefault="00FB0C14" w:rsidP="00FB0C14">
            <w:pPr>
              <w:spacing w:before="60"/>
              <w:rPr>
                <w:rFonts w:ascii="Arial" w:hAnsi="Arial" w:cs="Arial"/>
                <w:sz w:val="16"/>
              </w:rPr>
            </w:pPr>
            <w:r>
              <w:rPr>
                <w:rFonts w:ascii="Arial" w:hAnsi="Arial" w:cs="Arial"/>
                <w:sz w:val="16"/>
              </w:rPr>
              <w:t>14</w:t>
            </w:r>
          </w:p>
        </w:tc>
      </w:tr>
      <w:tr w:rsidR="007B61FC" w:rsidTr="007B61FC">
        <w:trPr>
          <w:trHeight w:val="279"/>
        </w:trPr>
        <w:tc>
          <w:tcPr>
            <w:tcW w:w="2628" w:type="dxa"/>
            <w:vMerge w:val="restart"/>
          </w:tcPr>
          <w:p w:rsidR="007B61FC" w:rsidRDefault="007B61FC" w:rsidP="00F957FA">
            <w:pPr>
              <w:spacing w:before="60"/>
              <w:rPr>
                <w:rFonts w:ascii="Arial" w:hAnsi="Arial" w:cs="Arial"/>
                <w:sz w:val="16"/>
              </w:rPr>
            </w:pPr>
            <w:proofErr w:type="spellStart"/>
            <w:r w:rsidRPr="00375124">
              <w:rPr>
                <w:rFonts w:ascii="Arial" w:hAnsi="Arial" w:cs="Arial"/>
                <w:sz w:val="16"/>
              </w:rPr>
              <w:t>TmprlMonState_Str</w:t>
            </w:r>
            <w:proofErr w:type="spellEnd"/>
          </w:p>
        </w:tc>
        <w:tc>
          <w:tcPr>
            <w:tcW w:w="2700" w:type="dxa"/>
          </w:tcPr>
          <w:p w:rsidR="007B61FC" w:rsidRDefault="007B61FC" w:rsidP="00F957FA">
            <w:pPr>
              <w:spacing w:before="60"/>
              <w:rPr>
                <w:rFonts w:ascii="Arial" w:hAnsi="Arial" w:cs="Arial"/>
                <w:sz w:val="16"/>
              </w:rPr>
            </w:pPr>
            <w:r w:rsidRPr="00375124">
              <w:rPr>
                <w:rFonts w:ascii="Arial" w:hAnsi="Arial" w:cs="Arial"/>
                <w:sz w:val="16"/>
              </w:rPr>
              <w:t>SysFault3Cmd_lgc</w:t>
            </w:r>
          </w:p>
        </w:tc>
        <w:tc>
          <w:tcPr>
            <w:tcW w:w="1800" w:type="dxa"/>
          </w:tcPr>
          <w:p w:rsidR="007B61FC" w:rsidRDefault="007B61FC" w:rsidP="007B61FC">
            <w:pPr>
              <w:spacing w:before="60"/>
              <w:rPr>
                <w:rFonts w:ascii="Arial" w:hAnsi="Arial" w:cs="Arial"/>
                <w:sz w:val="16"/>
              </w:rPr>
            </w:pPr>
            <w:proofErr w:type="spellStart"/>
            <w:r w:rsidRPr="00375124">
              <w:rPr>
                <w:rFonts w:ascii="Arial" w:hAnsi="Arial" w:cs="Arial"/>
                <w:sz w:val="16"/>
              </w:rPr>
              <w:t>IoHwAb_BoolType</w:t>
            </w:r>
            <w:proofErr w:type="spellEnd"/>
          </w:p>
        </w:tc>
        <w:tc>
          <w:tcPr>
            <w:tcW w:w="812" w:type="dxa"/>
          </w:tcPr>
          <w:p w:rsidR="007B61FC" w:rsidRDefault="007B61FC" w:rsidP="00F957FA">
            <w:pPr>
              <w:spacing w:before="60"/>
              <w:rPr>
                <w:rFonts w:ascii="Arial" w:hAnsi="Arial" w:cs="Arial"/>
                <w:sz w:val="16"/>
              </w:rPr>
            </w:pPr>
            <w:r>
              <w:rPr>
                <w:rFonts w:ascii="Arial" w:hAnsi="Arial" w:cs="Arial"/>
                <w:sz w:val="16"/>
              </w:rPr>
              <w:t>0</w:t>
            </w:r>
          </w:p>
        </w:tc>
        <w:tc>
          <w:tcPr>
            <w:tcW w:w="993" w:type="dxa"/>
          </w:tcPr>
          <w:p w:rsidR="007B61FC" w:rsidRDefault="007B61FC" w:rsidP="00F957FA">
            <w:pPr>
              <w:spacing w:before="60"/>
              <w:rPr>
                <w:rFonts w:ascii="Arial" w:hAnsi="Arial" w:cs="Arial"/>
                <w:sz w:val="16"/>
              </w:rPr>
            </w:pPr>
            <w:r>
              <w:rPr>
                <w:rFonts w:ascii="Arial" w:hAnsi="Arial" w:cs="Arial"/>
                <w:sz w:val="16"/>
              </w:rPr>
              <w:t>1</w:t>
            </w:r>
          </w:p>
        </w:tc>
      </w:tr>
      <w:tr w:rsidR="007B61FC" w:rsidTr="007B61FC">
        <w:trPr>
          <w:trHeight w:val="275"/>
        </w:trPr>
        <w:tc>
          <w:tcPr>
            <w:tcW w:w="2628" w:type="dxa"/>
            <w:vMerge/>
          </w:tcPr>
          <w:p w:rsidR="007B61FC" w:rsidRPr="00375124" w:rsidRDefault="007B61FC" w:rsidP="00F957FA">
            <w:pPr>
              <w:spacing w:before="60"/>
              <w:rPr>
                <w:rFonts w:ascii="Arial" w:hAnsi="Arial" w:cs="Arial"/>
                <w:sz w:val="16"/>
              </w:rPr>
            </w:pPr>
          </w:p>
        </w:tc>
        <w:tc>
          <w:tcPr>
            <w:tcW w:w="2700" w:type="dxa"/>
          </w:tcPr>
          <w:p w:rsidR="007B61FC" w:rsidRPr="00375124" w:rsidRDefault="007B61FC" w:rsidP="00F957FA">
            <w:pPr>
              <w:spacing w:before="60"/>
              <w:rPr>
                <w:rFonts w:ascii="Arial" w:hAnsi="Arial" w:cs="Arial"/>
                <w:sz w:val="16"/>
              </w:rPr>
            </w:pPr>
            <w:r w:rsidRPr="00375124">
              <w:rPr>
                <w:rFonts w:ascii="Arial" w:hAnsi="Arial" w:cs="Arial"/>
                <w:sz w:val="16"/>
              </w:rPr>
              <w:t>SysFault2Cmd_lgc</w:t>
            </w:r>
          </w:p>
        </w:tc>
        <w:tc>
          <w:tcPr>
            <w:tcW w:w="1800" w:type="dxa"/>
          </w:tcPr>
          <w:p w:rsidR="007B61FC" w:rsidRPr="00375124" w:rsidRDefault="007B61FC" w:rsidP="00F957FA">
            <w:pPr>
              <w:spacing w:before="60"/>
              <w:rPr>
                <w:rFonts w:ascii="Arial" w:hAnsi="Arial" w:cs="Arial"/>
                <w:sz w:val="16"/>
              </w:rPr>
            </w:pPr>
            <w:proofErr w:type="spellStart"/>
            <w:r w:rsidRPr="00375124">
              <w:rPr>
                <w:rFonts w:ascii="Arial" w:hAnsi="Arial" w:cs="Arial"/>
                <w:sz w:val="16"/>
              </w:rPr>
              <w:t>IoHwAb_BoolType</w:t>
            </w:r>
            <w:proofErr w:type="spellEnd"/>
          </w:p>
        </w:tc>
        <w:tc>
          <w:tcPr>
            <w:tcW w:w="812" w:type="dxa"/>
          </w:tcPr>
          <w:p w:rsidR="007B61FC" w:rsidRDefault="007B61FC" w:rsidP="00F957FA">
            <w:pPr>
              <w:spacing w:before="60"/>
              <w:rPr>
                <w:rFonts w:ascii="Arial" w:hAnsi="Arial" w:cs="Arial"/>
                <w:sz w:val="16"/>
              </w:rPr>
            </w:pPr>
            <w:r>
              <w:rPr>
                <w:rFonts w:ascii="Arial" w:hAnsi="Arial" w:cs="Arial"/>
                <w:sz w:val="16"/>
              </w:rPr>
              <w:t>0</w:t>
            </w:r>
          </w:p>
        </w:tc>
        <w:tc>
          <w:tcPr>
            <w:tcW w:w="993" w:type="dxa"/>
          </w:tcPr>
          <w:p w:rsidR="007B61FC" w:rsidRDefault="007B61FC" w:rsidP="00F957FA">
            <w:pPr>
              <w:spacing w:before="60"/>
              <w:rPr>
                <w:rFonts w:ascii="Arial" w:hAnsi="Arial" w:cs="Arial"/>
                <w:sz w:val="16"/>
              </w:rPr>
            </w:pPr>
            <w:r>
              <w:rPr>
                <w:rFonts w:ascii="Arial" w:hAnsi="Arial" w:cs="Arial"/>
                <w:sz w:val="16"/>
              </w:rPr>
              <w:t>1</w:t>
            </w:r>
          </w:p>
        </w:tc>
      </w:tr>
      <w:tr w:rsidR="007B61FC" w:rsidTr="007B61FC">
        <w:trPr>
          <w:trHeight w:val="275"/>
        </w:trPr>
        <w:tc>
          <w:tcPr>
            <w:tcW w:w="2628" w:type="dxa"/>
            <w:vMerge/>
          </w:tcPr>
          <w:p w:rsidR="007B61FC" w:rsidRPr="00375124" w:rsidRDefault="007B61FC" w:rsidP="00F957FA">
            <w:pPr>
              <w:spacing w:before="60"/>
              <w:rPr>
                <w:rFonts w:ascii="Arial" w:hAnsi="Arial" w:cs="Arial"/>
                <w:sz w:val="16"/>
              </w:rPr>
            </w:pPr>
          </w:p>
        </w:tc>
        <w:tc>
          <w:tcPr>
            <w:tcW w:w="2700" w:type="dxa"/>
          </w:tcPr>
          <w:p w:rsidR="007B61FC" w:rsidRPr="00375124" w:rsidRDefault="007B61FC" w:rsidP="00F957FA">
            <w:pPr>
              <w:spacing w:before="60"/>
              <w:rPr>
                <w:rFonts w:ascii="Arial" w:hAnsi="Arial" w:cs="Arial"/>
                <w:sz w:val="16"/>
              </w:rPr>
            </w:pPr>
            <w:proofErr w:type="spellStart"/>
            <w:r w:rsidRPr="00375124">
              <w:rPr>
                <w:rFonts w:ascii="Arial" w:hAnsi="Arial" w:cs="Arial"/>
                <w:sz w:val="16"/>
              </w:rPr>
              <w:t>WdMonitorCmd_lgc</w:t>
            </w:r>
            <w:proofErr w:type="spellEnd"/>
          </w:p>
        </w:tc>
        <w:tc>
          <w:tcPr>
            <w:tcW w:w="1800" w:type="dxa"/>
          </w:tcPr>
          <w:p w:rsidR="007B61FC" w:rsidRPr="00375124" w:rsidRDefault="007B61FC" w:rsidP="00F957FA">
            <w:pPr>
              <w:spacing w:before="60"/>
              <w:rPr>
                <w:rFonts w:ascii="Arial" w:hAnsi="Arial" w:cs="Arial"/>
                <w:sz w:val="16"/>
              </w:rPr>
            </w:pPr>
            <w:proofErr w:type="spellStart"/>
            <w:r w:rsidRPr="00375124">
              <w:rPr>
                <w:rFonts w:ascii="Arial" w:hAnsi="Arial" w:cs="Arial"/>
                <w:sz w:val="16"/>
              </w:rPr>
              <w:t>IoHwAb_BoolType</w:t>
            </w:r>
            <w:proofErr w:type="spellEnd"/>
          </w:p>
        </w:tc>
        <w:tc>
          <w:tcPr>
            <w:tcW w:w="812" w:type="dxa"/>
          </w:tcPr>
          <w:p w:rsidR="007B61FC" w:rsidRDefault="007B61FC" w:rsidP="00F957FA">
            <w:pPr>
              <w:spacing w:before="60"/>
              <w:rPr>
                <w:rFonts w:ascii="Arial" w:hAnsi="Arial" w:cs="Arial"/>
                <w:sz w:val="16"/>
              </w:rPr>
            </w:pPr>
            <w:r>
              <w:rPr>
                <w:rFonts w:ascii="Arial" w:hAnsi="Arial" w:cs="Arial"/>
                <w:sz w:val="16"/>
              </w:rPr>
              <w:t>0</w:t>
            </w:r>
          </w:p>
        </w:tc>
        <w:tc>
          <w:tcPr>
            <w:tcW w:w="993" w:type="dxa"/>
          </w:tcPr>
          <w:p w:rsidR="007B61FC" w:rsidRDefault="007B61FC" w:rsidP="00F957FA">
            <w:pPr>
              <w:spacing w:before="60"/>
              <w:rPr>
                <w:rFonts w:ascii="Arial" w:hAnsi="Arial" w:cs="Arial"/>
                <w:sz w:val="16"/>
              </w:rPr>
            </w:pPr>
            <w:r>
              <w:rPr>
                <w:rFonts w:ascii="Arial" w:hAnsi="Arial" w:cs="Arial"/>
                <w:sz w:val="16"/>
              </w:rPr>
              <w:t>1</w:t>
            </w:r>
          </w:p>
        </w:tc>
      </w:tr>
      <w:tr w:rsidR="007B61FC" w:rsidTr="007B61FC">
        <w:trPr>
          <w:trHeight w:val="275"/>
        </w:trPr>
        <w:tc>
          <w:tcPr>
            <w:tcW w:w="2628" w:type="dxa"/>
            <w:vMerge/>
          </w:tcPr>
          <w:p w:rsidR="007B61FC" w:rsidRPr="00375124" w:rsidRDefault="007B61FC" w:rsidP="00F957FA">
            <w:pPr>
              <w:spacing w:before="60"/>
              <w:rPr>
                <w:rFonts w:ascii="Arial" w:hAnsi="Arial" w:cs="Arial"/>
                <w:sz w:val="16"/>
              </w:rPr>
            </w:pPr>
          </w:p>
        </w:tc>
        <w:tc>
          <w:tcPr>
            <w:tcW w:w="2700" w:type="dxa"/>
          </w:tcPr>
          <w:p w:rsidR="007B61FC" w:rsidRPr="00375124" w:rsidRDefault="007B61FC" w:rsidP="00F957FA">
            <w:pPr>
              <w:spacing w:before="60"/>
              <w:rPr>
                <w:rFonts w:ascii="Arial" w:hAnsi="Arial" w:cs="Arial"/>
                <w:sz w:val="16"/>
              </w:rPr>
            </w:pPr>
            <w:proofErr w:type="spellStart"/>
            <w:r w:rsidRPr="00375124">
              <w:rPr>
                <w:rFonts w:ascii="Arial" w:hAnsi="Arial" w:cs="Arial"/>
                <w:sz w:val="16"/>
              </w:rPr>
              <w:t>WdResetCmd_lgc</w:t>
            </w:r>
            <w:proofErr w:type="spellEnd"/>
          </w:p>
        </w:tc>
        <w:tc>
          <w:tcPr>
            <w:tcW w:w="1800" w:type="dxa"/>
          </w:tcPr>
          <w:p w:rsidR="007B61FC" w:rsidRPr="00375124" w:rsidRDefault="007B61FC" w:rsidP="00F957FA">
            <w:pPr>
              <w:spacing w:before="60"/>
              <w:rPr>
                <w:rFonts w:ascii="Arial" w:hAnsi="Arial" w:cs="Arial"/>
                <w:sz w:val="16"/>
              </w:rPr>
            </w:pPr>
            <w:proofErr w:type="spellStart"/>
            <w:r w:rsidRPr="00375124">
              <w:rPr>
                <w:rFonts w:ascii="Arial" w:hAnsi="Arial" w:cs="Arial"/>
                <w:sz w:val="16"/>
              </w:rPr>
              <w:t>IoHwAb_BoolType</w:t>
            </w:r>
            <w:proofErr w:type="spellEnd"/>
          </w:p>
        </w:tc>
        <w:tc>
          <w:tcPr>
            <w:tcW w:w="812" w:type="dxa"/>
          </w:tcPr>
          <w:p w:rsidR="007B61FC" w:rsidRDefault="007B61FC" w:rsidP="00F957FA">
            <w:pPr>
              <w:spacing w:before="60"/>
              <w:rPr>
                <w:rFonts w:ascii="Arial" w:hAnsi="Arial" w:cs="Arial"/>
                <w:sz w:val="16"/>
              </w:rPr>
            </w:pPr>
            <w:r>
              <w:rPr>
                <w:rFonts w:ascii="Arial" w:hAnsi="Arial" w:cs="Arial"/>
                <w:sz w:val="16"/>
              </w:rPr>
              <w:t>0</w:t>
            </w:r>
          </w:p>
        </w:tc>
        <w:tc>
          <w:tcPr>
            <w:tcW w:w="993" w:type="dxa"/>
          </w:tcPr>
          <w:p w:rsidR="007B61FC" w:rsidRDefault="007B61FC" w:rsidP="00F957FA">
            <w:pPr>
              <w:spacing w:before="60"/>
              <w:rPr>
                <w:rFonts w:ascii="Arial" w:hAnsi="Arial" w:cs="Arial"/>
                <w:sz w:val="16"/>
              </w:rPr>
            </w:pPr>
            <w:r>
              <w:rPr>
                <w:rFonts w:ascii="Arial" w:hAnsi="Arial" w:cs="Arial"/>
                <w:sz w:val="16"/>
              </w:rPr>
              <w:t>1</w:t>
            </w:r>
          </w:p>
        </w:tc>
      </w:tr>
      <w:tr w:rsidR="007B61FC" w:rsidTr="007B61FC">
        <w:trPr>
          <w:trHeight w:val="275"/>
        </w:trPr>
        <w:tc>
          <w:tcPr>
            <w:tcW w:w="2628" w:type="dxa"/>
            <w:vMerge/>
          </w:tcPr>
          <w:p w:rsidR="007B61FC" w:rsidRPr="00375124" w:rsidRDefault="007B61FC" w:rsidP="00F957FA">
            <w:pPr>
              <w:spacing w:before="60"/>
              <w:rPr>
                <w:rFonts w:ascii="Arial" w:hAnsi="Arial" w:cs="Arial"/>
                <w:sz w:val="16"/>
              </w:rPr>
            </w:pPr>
          </w:p>
        </w:tc>
        <w:tc>
          <w:tcPr>
            <w:tcW w:w="2700" w:type="dxa"/>
          </w:tcPr>
          <w:p w:rsidR="007B61FC" w:rsidRPr="00375124" w:rsidRDefault="007B61FC" w:rsidP="00F957FA">
            <w:pPr>
              <w:spacing w:before="60"/>
              <w:rPr>
                <w:rFonts w:ascii="Arial" w:hAnsi="Arial" w:cs="Arial"/>
                <w:sz w:val="16"/>
              </w:rPr>
            </w:pPr>
            <w:proofErr w:type="spellStart"/>
            <w:r w:rsidRPr="00375124">
              <w:rPr>
                <w:rFonts w:ascii="Arial" w:hAnsi="Arial" w:cs="Arial"/>
                <w:sz w:val="16"/>
              </w:rPr>
              <w:t>FetDrvCntlFdbk_lgc</w:t>
            </w:r>
            <w:proofErr w:type="spellEnd"/>
          </w:p>
        </w:tc>
        <w:tc>
          <w:tcPr>
            <w:tcW w:w="1800" w:type="dxa"/>
          </w:tcPr>
          <w:p w:rsidR="007B61FC" w:rsidRPr="00375124" w:rsidRDefault="007B61FC" w:rsidP="00F957FA">
            <w:pPr>
              <w:spacing w:before="60"/>
              <w:rPr>
                <w:rFonts w:ascii="Arial" w:hAnsi="Arial" w:cs="Arial"/>
                <w:sz w:val="16"/>
              </w:rPr>
            </w:pPr>
            <w:proofErr w:type="spellStart"/>
            <w:r w:rsidRPr="00375124">
              <w:rPr>
                <w:rFonts w:ascii="Arial" w:hAnsi="Arial" w:cs="Arial"/>
                <w:sz w:val="16"/>
              </w:rPr>
              <w:t>IoHwAb_BoolType</w:t>
            </w:r>
            <w:proofErr w:type="spellEnd"/>
          </w:p>
        </w:tc>
        <w:tc>
          <w:tcPr>
            <w:tcW w:w="812" w:type="dxa"/>
          </w:tcPr>
          <w:p w:rsidR="007B61FC" w:rsidRDefault="007B61FC" w:rsidP="00F957FA">
            <w:pPr>
              <w:spacing w:before="60"/>
              <w:rPr>
                <w:rFonts w:ascii="Arial" w:hAnsi="Arial" w:cs="Arial"/>
                <w:sz w:val="16"/>
              </w:rPr>
            </w:pPr>
            <w:r>
              <w:rPr>
                <w:rFonts w:ascii="Arial" w:hAnsi="Arial" w:cs="Arial"/>
                <w:sz w:val="16"/>
              </w:rPr>
              <w:t>0</w:t>
            </w:r>
          </w:p>
        </w:tc>
        <w:tc>
          <w:tcPr>
            <w:tcW w:w="993" w:type="dxa"/>
          </w:tcPr>
          <w:p w:rsidR="007B61FC" w:rsidRDefault="007B61FC" w:rsidP="00F957FA">
            <w:pPr>
              <w:spacing w:before="60"/>
              <w:rPr>
                <w:rFonts w:ascii="Arial" w:hAnsi="Arial" w:cs="Arial"/>
                <w:sz w:val="16"/>
              </w:rPr>
            </w:pPr>
            <w:r>
              <w:rPr>
                <w:rFonts w:ascii="Arial" w:hAnsi="Arial" w:cs="Arial"/>
                <w:sz w:val="16"/>
              </w:rPr>
              <w:t>1</w:t>
            </w:r>
          </w:p>
        </w:tc>
      </w:tr>
      <w:tr w:rsidR="007B61FC" w:rsidTr="007B61FC">
        <w:trPr>
          <w:trHeight w:val="275"/>
        </w:trPr>
        <w:tc>
          <w:tcPr>
            <w:tcW w:w="2628" w:type="dxa"/>
            <w:vMerge/>
          </w:tcPr>
          <w:p w:rsidR="007B61FC" w:rsidRPr="00375124" w:rsidRDefault="007B61FC" w:rsidP="00F957FA">
            <w:pPr>
              <w:spacing w:before="60"/>
              <w:rPr>
                <w:rFonts w:ascii="Arial" w:hAnsi="Arial" w:cs="Arial"/>
                <w:sz w:val="16"/>
              </w:rPr>
            </w:pPr>
          </w:p>
        </w:tc>
        <w:tc>
          <w:tcPr>
            <w:tcW w:w="2700" w:type="dxa"/>
          </w:tcPr>
          <w:p w:rsidR="007B61FC" w:rsidRPr="00375124" w:rsidRDefault="007B61FC" w:rsidP="00F957FA">
            <w:pPr>
              <w:spacing w:before="60"/>
              <w:rPr>
                <w:rFonts w:ascii="Arial" w:hAnsi="Arial" w:cs="Arial"/>
                <w:sz w:val="16"/>
              </w:rPr>
            </w:pPr>
            <w:proofErr w:type="spellStart"/>
            <w:r w:rsidRPr="00375124">
              <w:rPr>
                <w:rFonts w:ascii="Arial" w:hAnsi="Arial" w:cs="Arial"/>
                <w:sz w:val="16"/>
              </w:rPr>
              <w:t>PwrSwitchEnFdbk_lgc</w:t>
            </w:r>
            <w:proofErr w:type="spellEnd"/>
          </w:p>
        </w:tc>
        <w:tc>
          <w:tcPr>
            <w:tcW w:w="1800" w:type="dxa"/>
          </w:tcPr>
          <w:p w:rsidR="007B61FC" w:rsidRPr="00375124" w:rsidRDefault="007B61FC" w:rsidP="00F957FA">
            <w:pPr>
              <w:spacing w:before="60"/>
              <w:rPr>
                <w:rFonts w:ascii="Arial" w:hAnsi="Arial" w:cs="Arial"/>
                <w:sz w:val="16"/>
              </w:rPr>
            </w:pPr>
            <w:proofErr w:type="spellStart"/>
            <w:r w:rsidRPr="00375124">
              <w:rPr>
                <w:rFonts w:ascii="Arial" w:hAnsi="Arial" w:cs="Arial"/>
                <w:sz w:val="16"/>
              </w:rPr>
              <w:t>IoHwAb_BoolType</w:t>
            </w:r>
            <w:proofErr w:type="spellEnd"/>
          </w:p>
        </w:tc>
        <w:tc>
          <w:tcPr>
            <w:tcW w:w="812" w:type="dxa"/>
          </w:tcPr>
          <w:p w:rsidR="007B61FC" w:rsidRDefault="007B61FC" w:rsidP="00F957FA">
            <w:pPr>
              <w:spacing w:before="60"/>
              <w:rPr>
                <w:rFonts w:ascii="Arial" w:hAnsi="Arial" w:cs="Arial"/>
                <w:sz w:val="16"/>
              </w:rPr>
            </w:pPr>
            <w:r>
              <w:rPr>
                <w:rFonts w:ascii="Arial" w:hAnsi="Arial" w:cs="Arial"/>
                <w:sz w:val="16"/>
              </w:rPr>
              <w:t>0</w:t>
            </w:r>
          </w:p>
        </w:tc>
        <w:tc>
          <w:tcPr>
            <w:tcW w:w="993" w:type="dxa"/>
          </w:tcPr>
          <w:p w:rsidR="007B61FC" w:rsidRDefault="007B61FC" w:rsidP="00F957FA">
            <w:pPr>
              <w:spacing w:before="60"/>
              <w:rPr>
                <w:rFonts w:ascii="Arial" w:hAnsi="Arial" w:cs="Arial"/>
                <w:sz w:val="16"/>
              </w:rPr>
            </w:pPr>
            <w:r>
              <w:rPr>
                <w:rFonts w:ascii="Arial" w:hAnsi="Arial" w:cs="Arial"/>
                <w:sz w:val="16"/>
              </w:rPr>
              <w:t>1</w:t>
            </w:r>
          </w:p>
        </w:tc>
      </w:tr>
      <w:tr w:rsidR="007B61FC" w:rsidTr="007B61FC">
        <w:trPr>
          <w:trHeight w:val="275"/>
        </w:trPr>
        <w:tc>
          <w:tcPr>
            <w:tcW w:w="2628" w:type="dxa"/>
            <w:vMerge/>
          </w:tcPr>
          <w:p w:rsidR="007B61FC" w:rsidRPr="00375124" w:rsidRDefault="007B61FC" w:rsidP="00F957FA">
            <w:pPr>
              <w:spacing w:before="60"/>
              <w:rPr>
                <w:rFonts w:ascii="Arial" w:hAnsi="Arial" w:cs="Arial"/>
                <w:sz w:val="16"/>
              </w:rPr>
            </w:pPr>
          </w:p>
        </w:tc>
        <w:tc>
          <w:tcPr>
            <w:tcW w:w="2700" w:type="dxa"/>
          </w:tcPr>
          <w:p w:rsidR="007B61FC" w:rsidRPr="00375124" w:rsidRDefault="007B61FC" w:rsidP="00F957FA">
            <w:pPr>
              <w:spacing w:before="60"/>
              <w:rPr>
                <w:rFonts w:ascii="Arial" w:hAnsi="Arial" w:cs="Arial"/>
                <w:sz w:val="16"/>
              </w:rPr>
            </w:pPr>
            <w:r w:rsidRPr="00375124">
              <w:rPr>
                <w:rFonts w:ascii="Arial" w:hAnsi="Arial" w:cs="Arial"/>
                <w:sz w:val="16"/>
              </w:rPr>
              <w:t>StepTime_mS_u16</w:t>
            </w:r>
          </w:p>
        </w:tc>
        <w:tc>
          <w:tcPr>
            <w:tcW w:w="1800" w:type="dxa"/>
          </w:tcPr>
          <w:p w:rsidR="007B61FC" w:rsidRPr="00375124" w:rsidRDefault="007B61FC" w:rsidP="00F957FA">
            <w:pPr>
              <w:spacing w:before="60"/>
              <w:rPr>
                <w:rFonts w:ascii="Arial" w:hAnsi="Arial" w:cs="Arial"/>
                <w:sz w:val="16"/>
              </w:rPr>
            </w:pPr>
            <w:r w:rsidRPr="00375124">
              <w:rPr>
                <w:rFonts w:ascii="Arial" w:hAnsi="Arial" w:cs="Arial"/>
                <w:sz w:val="16"/>
              </w:rPr>
              <w:t>uint16</w:t>
            </w:r>
          </w:p>
        </w:tc>
        <w:tc>
          <w:tcPr>
            <w:tcW w:w="812" w:type="dxa"/>
          </w:tcPr>
          <w:p w:rsidR="007B61FC" w:rsidRDefault="007B61FC" w:rsidP="00F957FA">
            <w:pPr>
              <w:spacing w:before="60"/>
              <w:rPr>
                <w:rFonts w:ascii="Arial" w:hAnsi="Arial" w:cs="Arial"/>
                <w:sz w:val="16"/>
              </w:rPr>
            </w:pPr>
            <w:r>
              <w:rPr>
                <w:rFonts w:ascii="Arial" w:hAnsi="Arial" w:cs="Arial"/>
                <w:sz w:val="16"/>
              </w:rPr>
              <w:t>0</w:t>
            </w:r>
          </w:p>
        </w:tc>
        <w:tc>
          <w:tcPr>
            <w:tcW w:w="993" w:type="dxa"/>
          </w:tcPr>
          <w:p w:rsidR="007B61FC" w:rsidRDefault="007B61FC" w:rsidP="00F957FA">
            <w:pPr>
              <w:spacing w:before="60"/>
              <w:rPr>
                <w:rFonts w:ascii="Arial" w:hAnsi="Arial" w:cs="Arial"/>
                <w:sz w:val="16"/>
              </w:rPr>
            </w:pPr>
            <w:r>
              <w:rPr>
                <w:rFonts w:ascii="Arial" w:hAnsi="Arial" w:cs="Arial"/>
                <w:sz w:val="16"/>
              </w:rPr>
              <w:t>2</w:t>
            </w:r>
            <w:r w:rsidRPr="007B61FC">
              <w:rPr>
                <w:rFonts w:ascii="Arial" w:hAnsi="Arial" w:cs="Arial"/>
                <w:sz w:val="16"/>
                <w:vertAlign w:val="superscript"/>
              </w:rPr>
              <w:t>16</w:t>
            </w:r>
            <w:r>
              <w:rPr>
                <w:rFonts w:ascii="Arial" w:hAnsi="Arial" w:cs="Arial"/>
                <w:sz w:val="16"/>
              </w:rPr>
              <w:t xml:space="preserve"> - 1</w:t>
            </w: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BD3DFF">
            <w:pPr>
              <w:spacing w:before="60"/>
              <w:rPr>
                <w:rFonts w:ascii="Arial" w:hAnsi="Arial" w:cs="Arial"/>
                <w:sz w:val="16"/>
              </w:rPr>
            </w:pPr>
            <w:r>
              <w:rPr>
                <w:rFonts w:ascii="Arial" w:hAnsi="Arial" w:cs="Arial"/>
                <w:sz w:val="16"/>
              </w:rPr>
              <w:t>&lt;</w:t>
            </w:r>
            <w:r w:rsidR="004A781C">
              <w:rPr>
                <w:rFonts w:ascii="Arial" w:hAnsi="Arial" w:cs="Arial"/>
                <w:sz w:val="16"/>
              </w:rPr>
              <w:t>None</w:t>
            </w:r>
            <w:r>
              <w:rPr>
                <w:rFonts w:ascii="Arial" w:hAnsi="Arial" w:cs="Arial"/>
                <w:sz w:val="16"/>
              </w:rPr>
              <w:t>&gt;</w:t>
            </w:r>
          </w:p>
        </w:tc>
      </w:tr>
    </w:tbl>
    <w:p w:rsidR="004A781C" w:rsidRDefault="004A781C">
      <w:pPr>
        <w:pStyle w:val="Heading2"/>
      </w:pPr>
      <w:proofErr w:type="gramStart"/>
      <w:r>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firstRow="1" w:lastRow="0" w:firstColumn="1" w:lastColumn="0" w:noHBand="0" w:noVBand="0"/>
      </w:tblPr>
      <w:tblGrid>
        <w:gridCol w:w="3888"/>
        <w:gridCol w:w="1440"/>
        <w:gridCol w:w="1440"/>
        <w:gridCol w:w="2160"/>
      </w:tblGrid>
      <w:tr w:rsidR="00DE4889" w:rsidTr="00B23B7C">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216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B23B7C" w:rsidTr="00B23B7C">
        <w:tc>
          <w:tcPr>
            <w:tcW w:w="3888" w:type="dxa"/>
            <w:tcBorders>
              <w:top w:val="single" w:sz="6" w:space="0" w:color="auto"/>
              <w:left w:val="single" w:sz="6" w:space="0" w:color="auto"/>
              <w:bottom w:val="single" w:sz="6" w:space="0" w:color="auto"/>
              <w:right w:val="single" w:sz="6" w:space="0" w:color="auto"/>
            </w:tcBorders>
          </w:tcPr>
          <w:p w:rsidR="00B23B7C" w:rsidRPr="007B61FC" w:rsidRDefault="00B23B7C" w:rsidP="007B61FC">
            <w:pPr>
              <w:spacing w:before="60"/>
              <w:rPr>
                <w:rFonts w:ascii="Arial" w:hAnsi="Arial" w:cs="Arial"/>
                <w:sz w:val="16"/>
              </w:rPr>
            </w:pPr>
            <w:r w:rsidRPr="00B23B7C">
              <w:rPr>
                <w:rFonts w:ascii="Arial" w:hAnsi="Arial" w:cs="Arial"/>
                <w:sz w:val="16"/>
              </w:rPr>
              <w:t>TMPMON_NUMSTATES</w:t>
            </w:r>
          </w:p>
        </w:tc>
        <w:tc>
          <w:tcPr>
            <w:tcW w:w="1440" w:type="dxa"/>
            <w:tcBorders>
              <w:top w:val="single" w:sz="6" w:space="0" w:color="auto"/>
              <w:left w:val="single" w:sz="6" w:space="0" w:color="auto"/>
              <w:bottom w:val="single" w:sz="6" w:space="0" w:color="auto"/>
              <w:right w:val="single" w:sz="6" w:space="0" w:color="auto"/>
            </w:tcBorders>
          </w:tcPr>
          <w:p w:rsidR="00B23B7C" w:rsidRDefault="00B23B7C" w:rsidP="00F957FA">
            <w:pPr>
              <w:spacing w:before="60"/>
              <w:rPr>
                <w:rFonts w:ascii="Arial" w:hAnsi="Arial" w:cs="Arial"/>
                <w:sz w:val="16"/>
              </w:rPr>
            </w:pPr>
            <w:r>
              <w:rPr>
                <w:rFonts w:ascii="Arial" w:hAnsi="Arial" w:cs="Arial"/>
                <w:sz w:val="16"/>
              </w:rPr>
              <w:t>1</w:t>
            </w:r>
          </w:p>
        </w:tc>
        <w:tc>
          <w:tcPr>
            <w:tcW w:w="1440" w:type="dxa"/>
            <w:tcBorders>
              <w:top w:val="single" w:sz="6" w:space="0" w:color="auto"/>
              <w:left w:val="single" w:sz="6" w:space="0" w:color="auto"/>
              <w:bottom w:val="single" w:sz="6" w:space="0" w:color="auto"/>
              <w:right w:val="single" w:sz="6" w:space="0" w:color="auto"/>
            </w:tcBorders>
          </w:tcPr>
          <w:p w:rsidR="00B23B7C" w:rsidRDefault="00B23B7C" w:rsidP="00F957FA">
            <w:pPr>
              <w:spacing w:before="60"/>
              <w:rPr>
                <w:rFonts w:ascii="Arial" w:hAnsi="Arial" w:cs="Arial"/>
                <w:sz w:val="16"/>
              </w:rPr>
            </w:pPr>
            <w:r>
              <w:rPr>
                <w:rFonts w:ascii="Arial" w:hAnsi="Arial" w:cs="Arial"/>
                <w:sz w:val="16"/>
              </w:rPr>
              <w:t>Counts</w:t>
            </w:r>
          </w:p>
        </w:tc>
        <w:tc>
          <w:tcPr>
            <w:tcW w:w="2160" w:type="dxa"/>
            <w:tcBorders>
              <w:top w:val="single" w:sz="6" w:space="0" w:color="auto"/>
              <w:left w:val="single" w:sz="6" w:space="0" w:color="auto"/>
              <w:bottom w:val="single" w:sz="6" w:space="0" w:color="auto"/>
              <w:right w:val="single" w:sz="6" w:space="0" w:color="auto"/>
            </w:tcBorders>
          </w:tcPr>
          <w:p w:rsidR="00B23B7C" w:rsidRPr="007B61FC" w:rsidRDefault="003A4B1F" w:rsidP="003A4B1F">
            <w:pPr>
              <w:spacing w:before="60"/>
              <w:rPr>
                <w:rFonts w:ascii="Arial" w:hAnsi="Arial" w:cs="Arial"/>
                <w:sz w:val="16"/>
              </w:rPr>
            </w:pPr>
            <w:r>
              <w:rPr>
                <w:rFonts w:ascii="Arial" w:hAnsi="Arial" w:cs="Arial"/>
                <w:sz w:val="16"/>
              </w:rPr>
              <w:t>14U</w:t>
            </w:r>
          </w:p>
        </w:tc>
      </w:tr>
    </w:tbl>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026E4C">
        <w:trPr>
          <w:jc w:val="center"/>
        </w:trPr>
        <w:tc>
          <w:tcPr>
            <w:tcW w:w="4608" w:type="dxa"/>
            <w:tcBorders>
              <w:top w:val="nil"/>
              <w:left w:val="single" w:sz="6" w:space="0" w:color="auto"/>
              <w:bottom w:val="single" w:sz="6" w:space="0" w:color="auto"/>
              <w:right w:val="single" w:sz="6" w:space="0" w:color="auto"/>
            </w:tcBorders>
          </w:tcPr>
          <w:p w:rsidR="00026E4C" w:rsidRDefault="00026E4C">
            <w:pPr>
              <w:spacing w:before="60"/>
              <w:rPr>
                <w:rFonts w:ascii="Arial" w:hAnsi="Arial" w:cs="Arial"/>
                <w:sz w:val="16"/>
              </w:rPr>
            </w:pPr>
            <w:r w:rsidRPr="007B61FC">
              <w:rPr>
                <w:rFonts w:ascii="Arial" w:hAnsi="Arial" w:cs="Arial"/>
                <w:sz w:val="16"/>
              </w:rPr>
              <w:t>STD_LOW</w:t>
            </w:r>
          </w:p>
        </w:tc>
      </w:tr>
      <w:tr w:rsidR="00026E4C">
        <w:trPr>
          <w:jc w:val="center"/>
        </w:trPr>
        <w:tc>
          <w:tcPr>
            <w:tcW w:w="4608" w:type="dxa"/>
            <w:tcBorders>
              <w:top w:val="nil"/>
              <w:left w:val="single" w:sz="6" w:space="0" w:color="auto"/>
              <w:bottom w:val="single" w:sz="6" w:space="0" w:color="auto"/>
              <w:right w:val="single" w:sz="6" w:space="0" w:color="auto"/>
            </w:tcBorders>
          </w:tcPr>
          <w:p w:rsidR="00026E4C" w:rsidRDefault="00026E4C">
            <w:pPr>
              <w:spacing w:before="60"/>
              <w:rPr>
                <w:rFonts w:ascii="Arial" w:hAnsi="Arial" w:cs="Arial"/>
                <w:sz w:val="16"/>
              </w:rPr>
            </w:pPr>
            <w:r w:rsidRPr="007B61FC">
              <w:rPr>
                <w:rFonts w:ascii="Arial" w:hAnsi="Arial" w:cs="Arial"/>
                <w:sz w:val="16"/>
              </w:rPr>
              <w:t>STD_</w:t>
            </w:r>
            <w:r>
              <w:rPr>
                <w:rFonts w:ascii="Arial" w:hAnsi="Arial" w:cs="Arial"/>
                <w:sz w:val="16"/>
              </w:rPr>
              <w:t>HIGH</w:t>
            </w:r>
          </w:p>
        </w:tc>
      </w:tr>
    </w:tbl>
    <w:p w:rsidR="004A781C" w:rsidRDefault="004A781C"/>
    <w:p w:rsidR="00B23B7C" w:rsidRDefault="00B23B7C">
      <w:pPr>
        <w:spacing w:after="0"/>
      </w:pPr>
      <w:r>
        <w:br w:type="page"/>
      </w:r>
    </w:p>
    <w:p w:rsidR="004A781C" w:rsidRDefault="004A781C">
      <w:pPr>
        <w:pStyle w:val="Heading3"/>
      </w:pPr>
      <w:r>
        <w:lastRenderedPageBreak/>
        <w:t>Module specific Lookup Tables Constants</w:t>
      </w:r>
    </w:p>
    <w:p w:rsidR="00B23B7C" w:rsidRPr="00B23B7C" w:rsidRDefault="00B23B7C" w:rsidP="00B23B7C"/>
    <w:tbl>
      <w:tblPr>
        <w:tblW w:w="90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firstRow="1" w:lastRow="0" w:firstColumn="1" w:lastColumn="0" w:noHBand="0" w:noVBand="0"/>
      </w:tblPr>
      <w:tblGrid>
        <w:gridCol w:w="2448"/>
        <w:gridCol w:w="5220"/>
        <w:gridCol w:w="1350"/>
      </w:tblGrid>
      <w:tr w:rsidR="007B61FC" w:rsidTr="007B61FC">
        <w:tc>
          <w:tcPr>
            <w:tcW w:w="2448" w:type="dxa"/>
            <w:tcBorders>
              <w:top w:val="single" w:sz="6" w:space="0" w:color="auto"/>
              <w:left w:val="single" w:sz="6" w:space="0" w:color="auto"/>
              <w:bottom w:val="single" w:sz="6" w:space="0" w:color="auto"/>
              <w:right w:val="single" w:sz="6" w:space="0" w:color="auto"/>
            </w:tcBorders>
            <w:shd w:val="pct30" w:color="FFFF00" w:fill="FFFFFF"/>
          </w:tcPr>
          <w:p w:rsidR="007B61FC" w:rsidRDefault="007B61FC" w:rsidP="00F957FA">
            <w:pPr>
              <w:spacing w:before="60"/>
              <w:jc w:val="center"/>
              <w:rPr>
                <w:rFonts w:ascii="Arial" w:hAnsi="Arial" w:cs="Arial"/>
                <w:sz w:val="16"/>
              </w:rPr>
            </w:pPr>
            <w:r>
              <w:rPr>
                <w:rFonts w:ascii="Arial" w:hAnsi="Arial" w:cs="Arial"/>
                <w:sz w:val="16"/>
              </w:rPr>
              <w:t>Constant Name</w:t>
            </w:r>
          </w:p>
        </w:tc>
        <w:tc>
          <w:tcPr>
            <w:tcW w:w="5220" w:type="dxa"/>
            <w:tcBorders>
              <w:top w:val="single" w:sz="6" w:space="0" w:color="auto"/>
              <w:left w:val="single" w:sz="6" w:space="0" w:color="auto"/>
              <w:bottom w:val="single" w:sz="6" w:space="0" w:color="auto"/>
              <w:right w:val="single" w:sz="6" w:space="0" w:color="auto"/>
            </w:tcBorders>
            <w:shd w:val="pct30" w:color="FFFF00" w:fill="FFFFFF"/>
          </w:tcPr>
          <w:p w:rsidR="007B61FC" w:rsidRDefault="007B61FC" w:rsidP="00F957FA">
            <w:pPr>
              <w:spacing w:before="60"/>
              <w:jc w:val="center"/>
              <w:rPr>
                <w:rFonts w:ascii="Arial" w:hAnsi="Arial" w:cs="Arial"/>
                <w:sz w:val="16"/>
              </w:rPr>
            </w:pPr>
            <w:r>
              <w:rPr>
                <w:rFonts w:ascii="Arial" w:hAnsi="Arial" w:cs="Arial"/>
                <w:sz w:val="16"/>
              </w:rPr>
              <w:t>Value</w:t>
            </w:r>
          </w:p>
        </w:tc>
        <w:tc>
          <w:tcPr>
            <w:tcW w:w="1350" w:type="dxa"/>
            <w:tcBorders>
              <w:top w:val="single" w:sz="6" w:space="0" w:color="auto"/>
              <w:left w:val="single" w:sz="6" w:space="0" w:color="auto"/>
              <w:bottom w:val="single" w:sz="6" w:space="0" w:color="auto"/>
              <w:right w:val="single" w:sz="6" w:space="0" w:color="auto"/>
            </w:tcBorders>
            <w:shd w:val="pct30" w:color="FFFF00" w:fill="FFFFFF"/>
          </w:tcPr>
          <w:p w:rsidR="007B61FC" w:rsidRDefault="007B61FC" w:rsidP="00F957FA">
            <w:pPr>
              <w:spacing w:before="60"/>
              <w:jc w:val="center"/>
              <w:rPr>
                <w:rFonts w:ascii="Arial" w:hAnsi="Arial" w:cs="Arial"/>
                <w:sz w:val="16"/>
              </w:rPr>
            </w:pPr>
            <w:r>
              <w:rPr>
                <w:rFonts w:ascii="Arial" w:hAnsi="Arial" w:cs="Arial"/>
                <w:sz w:val="16"/>
              </w:rPr>
              <w:t>Software Segment</w:t>
            </w:r>
          </w:p>
        </w:tc>
      </w:tr>
      <w:tr w:rsidR="007B61FC" w:rsidTr="007B61FC">
        <w:tc>
          <w:tcPr>
            <w:tcW w:w="2448" w:type="dxa"/>
            <w:tcBorders>
              <w:top w:val="single" w:sz="6" w:space="0" w:color="auto"/>
              <w:left w:val="single" w:sz="6" w:space="0" w:color="auto"/>
              <w:bottom w:val="single" w:sz="6" w:space="0" w:color="auto"/>
              <w:right w:val="single" w:sz="6" w:space="0" w:color="auto"/>
            </w:tcBorders>
          </w:tcPr>
          <w:p w:rsidR="007B61FC" w:rsidRDefault="007B61FC" w:rsidP="00F957FA">
            <w:pPr>
              <w:spacing w:before="60"/>
              <w:rPr>
                <w:rFonts w:ascii="Arial" w:hAnsi="Arial" w:cs="Arial"/>
                <w:sz w:val="16"/>
              </w:rPr>
            </w:pPr>
            <w:proofErr w:type="spellStart"/>
            <w:r w:rsidRPr="007B61FC">
              <w:rPr>
                <w:rFonts w:ascii="Arial" w:hAnsi="Arial" w:cs="Arial"/>
                <w:sz w:val="16"/>
              </w:rPr>
              <w:t>TmprlMonStateTbl_Cnt_M_Str</w:t>
            </w:r>
            <w:proofErr w:type="spellEnd"/>
            <w:r w:rsidRPr="007B61FC">
              <w:rPr>
                <w:rFonts w:ascii="Arial" w:hAnsi="Arial" w:cs="Arial"/>
                <w:sz w:val="16"/>
              </w:rPr>
              <w:t>[TMPMON_NUMSTATES]</w:t>
            </w:r>
          </w:p>
        </w:tc>
        <w:tc>
          <w:tcPr>
            <w:tcW w:w="5220" w:type="dxa"/>
            <w:tcBorders>
              <w:top w:val="single" w:sz="6" w:space="0" w:color="auto"/>
              <w:left w:val="single" w:sz="6" w:space="0" w:color="auto"/>
              <w:bottom w:val="single" w:sz="6" w:space="0" w:color="auto"/>
              <w:right w:val="single" w:sz="6" w:space="0" w:color="auto"/>
            </w:tcBorders>
          </w:tcPr>
          <w:p w:rsidR="007B61FC" w:rsidRPr="007B61FC" w:rsidRDefault="007B61FC" w:rsidP="007B61FC">
            <w:pPr>
              <w:spacing w:before="60"/>
              <w:rPr>
                <w:rFonts w:ascii="Arial Narrow" w:hAnsi="Arial Narrow" w:cs="Arial"/>
                <w:sz w:val="16"/>
                <w:szCs w:val="16"/>
              </w:rPr>
            </w:pPr>
            <w:r w:rsidRPr="007B61FC">
              <w:rPr>
                <w:rFonts w:ascii="Arial Narrow" w:hAnsi="Arial Narrow" w:cs="Arial"/>
                <w:sz w:val="16"/>
                <w:szCs w:val="16"/>
              </w:rPr>
              <w:t>{{STD_LOW,  STD_LOW,  STD_LOW,  STD_LOW,  STD_LOW,  STD_LOW,  4U},</w:t>
            </w:r>
          </w:p>
          <w:p w:rsidR="007B61FC" w:rsidRPr="007B61FC" w:rsidRDefault="007B61FC" w:rsidP="007B61FC">
            <w:pPr>
              <w:spacing w:before="60"/>
              <w:rPr>
                <w:rFonts w:ascii="Arial Narrow" w:hAnsi="Arial Narrow" w:cs="Arial"/>
                <w:sz w:val="16"/>
                <w:szCs w:val="16"/>
              </w:rPr>
            </w:pPr>
            <w:r w:rsidRPr="007B61FC">
              <w:rPr>
                <w:rFonts w:ascii="Arial Narrow" w:hAnsi="Arial Narrow" w:cs="Arial"/>
                <w:sz w:val="16"/>
                <w:szCs w:val="16"/>
              </w:rPr>
              <w:t xml:space="preserve">{STD_LOW,  STD_LOW,  STD_LOW,  STD_HIGH, STD_LOW,  STD_LOW,  </w:t>
            </w:r>
            <w:r w:rsidR="002719A4">
              <w:rPr>
                <w:rFonts w:ascii="Arial Narrow" w:hAnsi="Arial Narrow" w:cs="Arial"/>
                <w:sz w:val="16"/>
                <w:szCs w:val="16"/>
              </w:rPr>
              <w:t>3</w:t>
            </w:r>
            <w:r w:rsidR="00160816">
              <w:rPr>
                <w:rFonts w:ascii="Arial Narrow" w:hAnsi="Arial Narrow" w:cs="Arial"/>
                <w:sz w:val="16"/>
                <w:szCs w:val="16"/>
              </w:rPr>
              <w:t>1</w:t>
            </w:r>
            <w:r w:rsidRPr="007B61FC">
              <w:rPr>
                <w:rFonts w:ascii="Arial Narrow" w:hAnsi="Arial Narrow" w:cs="Arial"/>
                <w:sz w:val="16"/>
                <w:szCs w:val="16"/>
              </w:rPr>
              <w:t>U},</w:t>
            </w:r>
          </w:p>
          <w:p w:rsidR="007B61FC" w:rsidRPr="007B61FC" w:rsidRDefault="007B61FC" w:rsidP="007B61FC">
            <w:pPr>
              <w:spacing w:before="60"/>
              <w:rPr>
                <w:rFonts w:ascii="Arial Narrow" w:hAnsi="Arial Narrow" w:cs="Arial"/>
                <w:sz w:val="16"/>
                <w:szCs w:val="16"/>
              </w:rPr>
            </w:pPr>
            <w:r w:rsidRPr="007B61FC">
              <w:rPr>
                <w:rFonts w:ascii="Arial Narrow" w:hAnsi="Arial Narrow" w:cs="Arial"/>
                <w:sz w:val="16"/>
                <w:szCs w:val="16"/>
              </w:rPr>
              <w:t>{STD_HIGH, STD_HIGH, STD_LOW,  STD_HIGH, STD_LOW,  STD_LOW,  1U},</w:t>
            </w:r>
          </w:p>
          <w:p w:rsidR="007B61FC" w:rsidRPr="007B61FC" w:rsidRDefault="007B61FC" w:rsidP="007B61FC">
            <w:pPr>
              <w:spacing w:before="60"/>
              <w:rPr>
                <w:rFonts w:ascii="Arial Narrow" w:hAnsi="Arial Narrow" w:cs="Arial"/>
                <w:sz w:val="16"/>
                <w:szCs w:val="16"/>
              </w:rPr>
            </w:pPr>
            <w:r w:rsidRPr="007B61FC">
              <w:rPr>
                <w:rFonts w:ascii="Arial Narrow" w:hAnsi="Arial Narrow" w:cs="Arial"/>
                <w:sz w:val="16"/>
                <w:szCs w:val="16"/>
              </w:rPr>
              <w:t xml:space="preserve">{STD_HIGH, STD_HIGH, STD_HIGH, STD_HIGH, STD_HIGH, STD_HIGH, </w:t>
            </w:r>
            <w:r w:rsidR="003A4B1F">
              <w:rPr>
                <w:rFonts w:ascii="Arial Narrow" w:hAnsi="Arial Narrow" w:cs="Arial"/>
                <w:sz w:val="16"/>
                <w:szCs w:val="16"/>
              </w:rPr>
              <w:t>40</w:t>
            </w:r>
            <w:r w:rsidR="003A4B1F" w:rsidRPr="007B61FC">
              <w:rPr>
                <w:rFonts w:ascii="Arial Narrow" w:hAnsi="Arial Narrow" w:cs="Arial"/>
                <w:sz w:val="16"/>
                <w:szCs w:val="16"/>
              </w:rPr>
              <w:t>U</w:t>
            </w:r>
            <w:r w:rsidRPr="007B61FC">
              <w:rPr>
                <w:rFonts w:ascii="Arial Narrow" w:hAnsi="Arial Narrow" w:cs="Arial"/>
                <w:sz w:val="16"/>
                <w:szCs w:val="16"/>
              </w:rPr>
              <w:t>},</w:t>
            </w:r>
          </w:p>
          <w:p w:rsidR="007B61FC" w:rsidRPr="007B61FC" w:rsidRDefault="007B61FC" w:rsidP="007B61FC">
            <w:pPr>
              <w:spacing w:before="60"/>
              <w:rPr>
                <w:rFonts w:ascii="Arial Narrow" w:hAnsi="Arial Narrow" w:cs="Arial"/>
                <w:sz w:val="16"/>
                <w:szCs w:val="16"/>
              </w:rPr>
            </w:pPr>
            <w:r w:rsidRPr="007B61FC">
              <w:rPr>
                <w:rFonts w:ascii="Arial Narrow" w:hAnsi="Arial Narrow" w:cs="Arial"/>
                <w:sz w:val="16"/>
                <w:szCs w:val="16"/>
              </w:rPr>
              <w:t>{STD_HIGH, STD_LOW,  STD_HIGH, STD_HIGH, STD_LOW,  STD_LOW,  1U},</w:t>
            </w:r>
          </w:p>
          <w:p w:rsidR="007B61FC" w:rsidRPr="007B61FC" w:rsidRDefault="007B61FC" w:rsidP="007B61FC">
            <w:pPr>
              <w:spacing w:before="60"/>
              <w:rPr>
                <w:rFonts w:ascii="Arial Narrow" w:hAnsi="Arial Narrow" w:cs="Arial"/>
                <w:sz w:val="16"/>
                <w:szCs w:val="16"/>
              </w:rPr>
            </w:pPr>
            <w:r w:rsidRPr="007B61FC">
              <w:rPr>
                <w:rFonts w:ascii="Arial Narrow" w:hAnsi="Arial Narrow" w:cs="Arial"/>
                <w:sz w:val="16"/>
                <w:szCs w:val="16"/>
              </w:rPr>
              <w:t>{STD_HIGH, STD_HIGH, STD_HIGH, STD_HIGH, STD_HIGH, STD_HIGH, 1U},</w:t>
            </w:r>
          </w:p>
          <w:p w:rsidR="007B61FC" w:rsidRPr="007B61FC" w:rsidRDefault="007B61FC" w:rsidP="007B61FC">
            <w:pPr>
              <w:spacing w:before="60"/>
              <w:rPr>
                <w:rFonts w:ascii="Arial Narrow" w:hAnsi="Arial Narrow" w:cs="Arial"/>
                <w:sz w:val="16"/>
                <w:szCs w:val="16"/>
              </w:rPr>
            </w:pPr>
            <w:r w:rsidRPr="007B61FC">
              <w:rPr>
                <w:rFonts w:ascii="Arial Narrow" w:hAnsi="Arial Narrow" w:cs="Arial"/>
                <w:sz w:val="16"/>
                <w:szCs w:val="16"/>
              </w:rPr>
              <w:t>{STD_LOW,  STD_HIGH, STD_HIGH, STD_HIGH, STD_LOW,  STD_LOW,  1U},</w:t>
            </w:r>
          </w:p>
          <w:p w:rsidR="007B61FC" w:rsidRPr="007B61FC" w:rsidRDefault="007B61FC" w:rsidP="007B61FC">
            <w:pPr>
              <w:spacing w:before="60"/>
              <w:rPr>
                <w:rFonts w:ascii="Arial Narrow" w:hAnsi="Arial Narrow" w:cs="Arial"/>
                <w:sz w:val="16"/>
                <w:szCs w:val="16"/>
              </w:rPr>
            </w:pPr>
            <w:r w:rsidRPr="007B61FC">
              <w:rPr>
                <w:rFonts w:ascii="Arial Narrow" w:hAnsi="Arial Narrow" w:cs="Arial"/>
                <w:sz w:val="16"/>
                <w:szCs w:val="16"/>
              </w:rPr>
              <w:t>{STD_HIGH, STD_HIGH, STD_HIGH, STD_HIGH, STD_HIGH, STD_HIGH, 1U},</w:t>
            </w:r>
          </w:p>
          <w:p w:rsidR="007B61FC" w:rsidRPr="007B61FC" w:rsidRDefault="007B61FC" w:rsidP="007B61FC">
            <w:pPr>
              <w:spacing w:before="60"/>
              <w:rPr>
                <w:rFonts w:ascii="Arial Narrow" w:hAnsi="Arial Narrow" w:cs="Arial"/>
                <w:sz w:val="16"/>
                <w:szCs w:val="16"/>
              </w:rPr>
            </w:pPr>
            <w:r w:rsidRPr="007B61FC">
              <w:rPr>
                <w:rFonts w:ascii="Arial Narrow" w:hAnsi="Arial Narrow" w:cs="Arial"/>
                <w:sz w:val="16"/>
                <w:szCs w:val="16"/>
              </w:rPr>
              <w:t xml:space="preserve">{STD_HIGH, STD_HIGH, STD_LOW,  STD_HIGH, STD_LOW,  STD_LOW,  </w:t>
            </w:r>
            <w:r w:rsidR="00DC5E97">
              <w:rPr>
                <w:rFonts w:ascii="Arial Narrow" w:hAnsi="Arial Narrow" w:cs="Arial"/>
                <w:sz w:val="16"/>
                <w:szCs w:val="16"/>
              </w:rPr>
              <w:t>24</w:t>
            </w:r>
            <w:r w:rsidRPr="007B61FC">
              <w:rPr>
                <w:rFonts w:ascii="Arial Narrow" w:hAnsi="Arial Narrow" w:cs="Arial"/>
                <w:sz w:val="16"/>
                <w:szCs w:val="16"/>
              </w:rPr>
              <w:t>U},</w:t>
            </w:r>
          </w:p>
          <w:p w:rsidR="007B61FC" w:rsidRPr="007B61FC" w:rsidRDefault="007B61FC" w:rsidP="007B61FC">
            <w:pPr>
              <w:spacing w:before="60"/>
              <w:rPr>
                <w:rFonts w:ascii="Arial Narrow" w:hAnsi="Arial Narrow" w:cs="Arial"/>
                <w:sz w:val="16"/>
                <w:szCs w:val="16"/>
              </w:rPr>
            </w:pPr>
            <w:r w:rsidRPr="007B61FC">
              <w:rPr>
                <w:rFonts w:ascii="Arial Narrow" w:hAnsi="Arial Narrow" w:cs="Arial"/>
                <w:sz w:val="16"/>
                <w:szCs w:val="16"/>
              </w:rPr>
              <w:t>{STD_LOW,  STD_LOW,  STD_LOW,  STD_LOW,  STD_LOW,  STD_LOW,  1U},</w:t>
            </w:r>
          </w:p>
          <w:p w:rsidR="007B61FC" w:rsidRPr="007B61FC" w:rsidRDefault="007B61FC" w:rsidP="007B61FC">
            <w:pPr>
              <w:spacing w:before="60"/>
              <w:rPr>
                <w:rFonts w:ascii="Arial Narrow" w:hAnsi="Arial Narrow" w:cs="Arial"/>
                <w:sz w:val="16"/>
                <w:szCs w:val="16"/>
              </w:rPr>
            </w:pPr>
            <w:r w:rsidRPr="007B61FC">
              <w:rPr>
                <w:rFonts w:ascii="Arial Narrow" w:hAnsi="Arial Narrow" w:cs="Arial"/>
                <w:sz w:val="16"/>
                <w:szCs w:val="16"/>
              </w:rPr>
              <w:t xml:space="preserve">{STD_LOW,  STD_LOW,  STD_LOW,  STD_HIGH, STD_LOW,  STD_LOW,  </w:t>
            </w:r>
            <w:r w:rsidR="008A651A">
              <w:rPr>
                <w:rFonts w:ascii="Arial Narrow" w:hAnsi="Arial Narrow" w:cs="Arial"/>
                <w:sz w:val="16"/>
                <w:szCs w:val="16"/>
              </w:rPr>
              <w:t>3</w:t>
            </w:r>
            <w:r w:rsidR="00DC5E97">
              <w:rPr>
                <w:rFonts w:ascii="Arial Narrow" w:hAnsi="Arial Narrow" w:cs="Arial"/>
                <w:sz w:val="16"/>
                <w:szCs w:val="16"/>
              </w:rPr>
              <w:t>1</w:t>
            </w:r>
            <w:r w:rsidRPr="007B61FC">
              <w:rPr>
                <w:rFonts w:ascii="Arial Narrow" w:hAnsi="Arial Narrow" w:cs="Arial"/>
                <w:sz w:val="16"/>
                <w:szCs w:val="16"/>
              </w:rPr>
              <w:t>U},</w:t>
            </w:r>
          </w:p>
          <w:p w:rsidR="007B61FC" w:rsidRDefault="007B61FC" w:rsidP="007B61FC">
            <w:pPr>
              <w:spacing w:before="60"/>
              <w:rPr>
                <w:rFonts w:ascii="Arial Narrow" w:hAnsi="Arial Narrow" w:cs="Arial"/>
                <w:sz w:val="16"/>
                <w:szCs w:val="16"/>
              </w:rPr>
            </w:pPr>
            <w:r w:rsidRPr="007B61FC">
              <w:rPr>
                <w:rFonts w:ascii="Arial Narrow" w:hAnsi="Arial Narrow" w:cs="Arial"/>
                <w:sz w:val="16"/>
                <w:szCs w:val="16"/>
              </w:rPr>
              <w:t xml:space="preserve">{STD_LOW,  STD_LOW,  STD_HIGH, STD_HIGH, </w:t>
            </w:r>
            <w:r w:rsidR="00067746" w:rsidRPr="00067746">
              <w:rPr>
                <w:rFonts w:ascii="Arial Narrow" w:hAnsi="Arial Narrow" w:cs="Arial"/>
                <w:sz w:val="16"/>
                <w:szCs w:val="16"/>
              </w:rPr>
              <w:t>STD_LOW</w:t>
            </w:r>
            <w:r w:rsidRPr="007B61FC">
              <w:rPr>
                <w:rFonts w:ascii="Arial Narrow" w:hAnsi="Arial Narrow" w:cs="Arial"/>
                <w:sz w:val="16"/>
                <w:szCs w:val="16"/>
              </w:rPr>
              <w:t xml:space="preserve">, </w:t>
            </w:r>
            <w:r w:rsidR="00067746">
              <w:rPr>
                <w:rFonts w:ascii="Arial Narrow" w:hAnsi="Arial Narrow" w:cs="Arial"/>
                <w:sz w:val="16"/>
                <w:szCs w:val="16"/>
              </w:rPr>
              <w:t xml:space="preserve"> </w:t>
            </w:r>
            <w:r w:rsidR="00067746" w:rsidRPr="00067746">
              <w:rPr>
                <w:rFonts w:ascii="Arial Narrow" w:hAnsi="Arial Narrow" w:cs="Arial"/>
                <w:sz w:val="16"/>
                <w:szCs w:val="16"/>
              </w:rPr>
              <w:t>STD_LOW</w:t>
            </w:r>
            <w:r w:rsidRPr="007B61FC">
              <w:rPr>
                <w:rFonts w:ascii="Arial Narrow" w:hAnsi="Arial Narrow" w:cs="Arial"/>
                <w:sz w:val="16"/>
                <w:szCs w:val="16"/>
              </w:rPr>
              <w:t>,</w:t>
            </w:r>
            <w:r w:rsidR="00067746">
              <w:rPr>
                <w:rFonts w:ascii="Arial Narrow" w:hAnsi="Arial Narrow" w:cs="Arial"/>
                <w:sz w:val="16"/>
                <w:szCs w:val="16"/>
              </w:rPr>
              <w:t xml:space="preserve"> </w:t>
            </w:r>
            <w:r w:rsidRPr="007B61FC">
              <w:rPr>
                <w:rFonts w:ascii="Arial Narrow" w:hAnsi="Arial Narrow" w:cs="Arial"/>
                <w:sz w:val="16"/>
                <w:szCs w:val="16"/>
              </w:rPr>
              <w:t xml:space="preserve"> </w:t>
            </w:r>
            <w:r w:rsidR="007959B7" w:rsidRPr="007B61FC">
              <w:rPr>
                <w:rFonts w:ascii="Arial Narrow" w:hAnsi="Arial Narrow" w:cs="Arial"/>
                <w:sz w:val="16"/>
                <w:szCs w:val="16"/>
              </w:rPr>
              <w:t>2</w:t>
            </w:r>
            <w:r w:rsidR="007959B7">
              <w:rPr>
                <w:rFonts w:ascii="Arial Narrow" w:hAnsi="Arial Narrow" w:cs="Arial"/>
                <w:sz w:val="16"/>
                <w:szCs w:val="16"/>
              </w:rPr>
              <w:t>4</w:t>
            </w:r>
            <w:r w:rsidR="007959B7" w:rsidRPr="007B61FC">
              <w:rPr>
                <w:rFonts w:ascii="Arial Narrow" w:hAnsi="Arial Narrow" w:cs="Arial"/>
                <w:sz w:val="16"/>
                <w:szCs w:val="16"/>
              </w:rPr>
              <w:t>U</w:t>
            </w:r>
            <w:r w:rsidRPr="007B61FC">
              <w:rPr>
                <w:rFonts w:ascii="Arial Narrow" w:hAnsi="Arial Narrow" w:cs="Arial"/>
                <w:sz w:val="16"/>
                <w:szCs w:val="16"/>
              </w:rPr>
              <w:t>},</w:t>
            </w:r>
          </w:p>
          <w:p w:rsidR="003A4B1F" w:rsidRPr="007B61FC" w:rsidRDefault="003A4B1F" w:rsidP="003A4B1F">
            <w:pPr>
              <w:spacing w:before="60"/>
              <w:rPr>
                <w:rFonts w:ascii="Arial Narrow" w:hAnsi="Arial Narrow" w:cs="Arial"/>
                <w:sz w:val="16"/>
                <w:szCs w:val="16"/>
              </w:rPr>
            </w:pPr>
            <w:r w:rsidRPr="007B61FC">
              <w:rPr>
                <w:rFonts w:ascii="Arial Narrow" w:hAnsi="Arial Narrow" w:cs="Arial"/>
                <w:sz w:val="16"/>
                <w:szCs w:val="16"/>
              </w:rPr>
              <w:t xml:space="preserve">{STD_HIGH, STD_HIGH, STD_HIGH, STD_HIGH, STD_HIGH, STD_HIGH, </w:t>
            </w:r>
            <w:r>
              <w:rPr>
                <w:rFonts w:ascii="Arial Narrow" w:hAnsi="Arial Narrow" w:cs="Arial"/>
                <w:sz w:val="16"/>
                <w:szCs w:val="16"/>
              </w:rPr>
              <w:t>16</w:t>
            </w:r>
            <w:r w:rsidRPr="007B61FC">
              <w:rPr>
                <w:rFonts w:ascii="Arial Narrow" w:hAnsi="Arial Narrow" w:cs="Arial"/>
                <w:sz w:val="16"/>
                <w:szCs w:val="16"/>
              </w:rPr>
              <w:t>U},</w:t>
            </w:r>
          </w:p>
          <w:p w:rsidR="003A4B1F" w:rsidRPr="007B61FC" w:rsidRDefault="003A4B1F" w:rsidP="007B61FC">
            <w:pPr>
              <w:spacing w:before="60"/>
              <w:rPr>
                <w:rFonts w:ascii="Arial Narrow" w:hAnsi="Arial Narrow" w:cs="Arial"/>
                <w:sz w:val="16"/>
                <w:szCs w:val="16"/>
              </w:rPr>
            </w:pPr>
          </w:p>
          <w:p w:rsidR="006C7365" w:rsidRDefault="007B61FC" w:rsidP="003A4B1F">
            <w:pPr>
              <w:spacing w:before="60"/>
              <w:rPr>
                <w:rFonts w:ascii="Arial Narrow" w:hAnsi="Arial Narrow" w:cs="Arial"/>
                <w:sz w:val="16"/>
                <w:szCs w:val="16"/>
              </w:rPr>
            </w:pPr>
            <w:r w:rsidRPr="007B61FC">
              <w:rPr>
                <w:rFonts w:ascii="Arial Narrow" w:hAnsi="Arial Narrow" w:cs="Arial"/>
                <w:sz w:val="16"/>
                <w:szCs w:val="16"/>
              </w:rPr>
              <w:t>{STD_HIGH, STD_HIGH, STD_HIGH, STD_HIGH, STD_HIGH, STD_HIGH, 0U}</w:t>
            </w:r>
            <w:r w:rsidR="006C7365">
              <w:rPr>
                <w:rFonts w:ascii="Arial Narrow" w:hAnsi="Arial Narrow" w:cs="Arial"/>
                <w:sz w:val="16"/>
                <w:szCs w:val="16"/>
              </w:rPr>
              <w:t>,</w:t>
            </w:r>
          </w:p>
          <w:p w:rsidR="007B61FC" w:rsidRDefault="006C7365" w:rsidP="003A4B1F">
            <w:pPr>
              <w:spacing w:before="60"/>
              <w:rPr>
                <w:rFonts w:ascii="Arial" w:hAnsi="Arial" w:cs="Arial"/>
                <w:sz w:val="16"/>
              </w:rPr>
            </w:pPr>
            <w:r w:rsidRPr="006C7365">
              <w:rPr>
                <w:rFonts w:ascii="Arial Narrow" w:hAnsi="Arial Narrow" w:cs="Arial"/>
                <w:sz w:val="16"/>
                <w:szCs w:val="16"/>
              </w:rPr>
              <w:t>{STD_LOW,  STD_LOW,  STD_LOW,  STD_LOW,  STD_HIGH, STD_LOW,  0U}</w:t>
            </w:r>
            <w:r w:rsidR="003A4B1F">
              <w:rPr>
                <w:rFonts w:ascii="Arial Narrow" w:hAnsi="Arial Narrow" w:cs="Arial"/>
                <w:sz w:val="16"/>
                <w:szCs w:val="16"/>
              </w:rPr>
              <w:t>}</w:t>
            </w:r>
          </w:p>
        </w:tc>
        <w:tc>
          <w:tcPr>
            <w:tcW w:w="1350" w:type="dxa"/>
            <w:tcBorders>
              <w:top w:val="single" w:sz="6" w:space="0" w:color="auto"/>
              <w:left w:val="single" w:sz="6" w:space="0" w:color="auto"/>
              <w:bottom w:val="single" w:sz="6" w:space="0" w:color="auto"/>
              <w:right w:val="single" w:sz="6" w:space="0" w:color="auto"/>
            </w:tcBorders>
          </w:tcPr>
          <w:p w:rsidR="007B61FC" w:rsidRDefault="00B23B7C" w:rsidP="00F957FA">
            <w:pPr>
              <w:spacing w:before="60"/>
              <w:rPr>
                <w:rFonts w:ascii="Arial" w:hAnsi="Arial" w:cs="Arial"/>
                <w:sz w:val="16"/>
              </w:rPr>
            </w:pPr>
            <w:r w:rsidRPr="00B23B7C">
              <w:rPr>
                <w:rFonts w:ascii="Arial" w:hAnsi="Arial" w:cs="Arial"/>
                <w:sz w:val="16"/>
              </w:rPr>
              <w:t>TMPRLMON_START_SEC_CONST_UNSPECIFIED</w:t>
            </w: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8B3E94" w:rsidRDefault="008B3E94" w:rsidP="008B3E94">
      <w:pPr>
        <w:numPr>
          <w:ilvl w:val="0"/>
          <w:numId w:val="5"/>
        </w:numPr>
        <w:spacing w:after="0"/>
      </w:pPr>
      <w:r>
        <w:t>&lt;None&gt;</w:t>
      </w:r>
    </w:p>
    <w:p w:rsidR="008B3E94" w:rsidRDefault="008B3E94" w:rsidP="008B3E94">
      <w:pPr>
        <w:spacing w:after="0"/>
        <w:ind w:left="720"/>
      </w:pPr>
    </w:p>
    <w:p w:rsidR="008B3E94" w:rsidRDefault="008B3E94" w:rsidP="008B3E94">
      <w:pPr>
        <w:pStyle w:val="Heading2"/>
      </w:pPr>
      <w:r>
        <w:t>Data Hiding Functions</w:t>
      </w:r>
    </w:p>
    <w:p w:rsidR="00DC7E08" w:rsidRDefault="00DC7E08" w:rsidP="00DC7E08">
      <w:pPr>
        <w:numPr>
          <w:ilvl w:val="0"/>
          <w:numId w:val="10"/>
        </w:numPr>
        <w:spacing w:after="0"/>
      </w:pPr>
      <w:r>
        <w:t>&lt;None&gt;</w:t>
      </w: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E16251" w:rsidRDefault="00E16251" w:rsidP="001B60DF">
      <w:pPr>
        <w:spacing w:after="0"/>
      </w:pPr>
    </w:p>
    <w:p w:rsidR="001B60DF" w:rsidRDefault="00E16251" w:rsidP="001B60DF">
      <w:pPr>
        <w:spacing w:after="0"/>
      </w:pPr>
      <w:r>
        <w:t>None</w:t>
      </w:r>
    </w:p>
    <w:p w:rsidR="001B60DF" w:rsidRDefault="001B60DF" w:rsidP="008B3E94">
      <w:pPr>
        <w:spacing w:after="0"/>
      </w:pPr>
    </w:p>
    <w:p w:rsidR="008F6DBB" w:rsidRDefault="008F6DBB" w:rsidP="008B3E94">
      <w:pPr>
        <w:spacing w:after="0"/>
      </w:pPr>
    </w:p>
    <w:p w:rsidR="008B3E94" w:rsidRDefault="008B3E94" w:rsidP="008B3E94">
      <w:pPr>
        <w:pStyle w:val="Heading2"/>
      </w:pPr>
      <w:r>
        <w:t>Local Functions/Macros Used by this MDD only</w:t>
      </w:r>
    </w:p>
    <w:p w:rsidR="00E16251" w:rsidRDefault="00E16251">
      <w:pPr>
        <w:spacing w:after="0"/>
      </w:pPr>
    </w:p>
    <w:p w:rsidR="008B3E94" w:rsidRDefault="00E16251">
      <w:pPr>
        <w:spacing w:after="0"/>
        <w:rPr>
          <w:rFonts w:ascii="Arial" w:hAnsi="Arial"/>
          <w:b/>
          <w:kern w:val="28"/>
          <w:sz w:val="28"/>
        </w:rPr>
      </w:pPr>
      <w:r>
        <w:t>None</w:t>
      </w:r>
      <w:r w:rsidR="008B3E94">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C92BE7" w:rsidRPr="004B5BE2" w:rsidTr="00F957FA">
        <w:trPr>
          <w:trHeight w:val="341"/>
        </w:trPr>
        <w:tc>
          <w:tcPr>
            <w:tcW w:w="4455" w:type="dxa"/>
            <w:vAlign w:val="center"/>
          </w:tcPr>
          <w:p w:rsidR="00C92BE7" w:rsidRDefault="00C92BE7" w:rsidP="00F957FA">
            <w:pPr>
              <w:spacing w:before="100" w:beforeAutospacing="1" w:after="100" w:afterAutospacing="1"/>
              <w:rPr>
                <w:rFonts w:ascii="Arial" w:hAnsi="Arial" w:cs="Arial"/>
                <w:sz w:val="16"/>
                <w:szCs w:val="16"/>
              </w:rPr>
            </w:pPr>
            <w:proofErr w:type="spellStart"/>
            <w:r w:rsidRPr="00C92BE7">
              <w:rPr>
                <w:rFonts w:ascii="Arial" w:hAnsi="Arial" w:cs="Arial"/>
                <w:sz w:val="16"/>
                <w:szCs w:val="16"/>
              </w:rPr>
              <w:t>Rte_InitValue_TMFTestComplete_Cnt_lgc</w:t>
            </w:r>
            <w:proofErr w:type="spellEnd"/>
          </w:p>
        </w:tc>
        <w:tc>
          <w:tcPr>
            <w:tcW w:w="4455" w:type="dxa"/>
            <w:vAlign w:val="center"/>
          </w:tcPr>
          <w:p w:rsidR="00C92BE7" w:rsidRPr="004B5BE2" w:rsidRDefault="00C92BE7" w:rsidP="00F957FA">
            <w:pPr>
              <w:spacing w:before="100" w:beforeAutospacing="1" w:after="100" w:afterAutospacing="1"/>
              <w:rPr>
                <w:rFonts w:ascii="Arial" w:hAnsi="Arial" w:cs="Arial"/>
                <w:sz w:val="16"/>
                <w:szCs w:val="16"/>
              </w:rPr>
            </w:pPr>
            <w:r>
              <w:rPr>
                <w:rFonts w:ascii="Arial" w:hAnsi="Arial" w:cs="Arial"/>
                <w:sz w:val="16"/>
                <w:szCs w:val="16"/>
              </w:rPr>
              <w:t>FALSE</w:t>
            </w:r>
          </w:p>
        </w:tc>
      </w:tr>
      <w:tr w:rsidR="00C92BE7" w:rsidRPr="004B5BE2" w:rsidTr="00F957FA">
        <w:trPr>
          <w:trHeight w:val="341"/>
        </w:trPr>
        <w:tc>
          <w:tcPr>
            <w:tcW w:w="4455" w:type="dxa"/>
            <w:vAlign w:val="center"/>
          </w:tcPr>
          <w:p w:rsidR="00C92BE7" w:rsidRDefault="00C92BE7" w:rsidP="00F957FA">
            <w:pPr>
              <w:spacing w:before="100" w:beforeAutospacing="1" w:after="100" w:afterAutospacing="1"/>
              <w:rPr>
                <w:rFonts w:ascii="Arial" w:hAnsi="Arial" w:cs="Arial"/>
                <w:sz w:val="16"/>
                <w:szCs w:val="16"/>
              </w:rPr>
            </w:pPr>
            <w:proofErr w:type="spellStart"/>
            <w:r w:rsidRPr="00C92BE7">
              <w:rPr>
                <w:rFonts w:ascii="Arial" w:hAnsi="Arial" w:cs="Arial"/>
                <w:sz w:val="16"/>
                <w:szCs w:val="16"/>
              </w:rPr>
              <w:t>Rte_InitValue_TMFTestStart_Cnt_lgc</w:t>
            </w:r>
            <w:proofErr w:type="spellEnd"/>
          </w:p>
        </w:tc>
        <w:tc>
          <w:tcPr>
            <w:tcW w:w="4455" w:type="dxa"/>
            <w:vAlign w:val="center"/>
          </w:tcPr>
          <w:p w:rsidR="00C92BE7" w:rsidRPr="004B5BE2" w:rsidRDefault="00C92BE7" w:rsidP="00F957FA">
            <w:pPr>
              <w:spacing w:before="100" w:beforeAutospacing="1" w:after="100" w:afterAutospacing="1"/>
              <w:rPr>
                <w:rFonts w:ascii="Arial" w:hAnsi="Arial" w:cs="Arial"/>
                <w:sz w:val="16"/>
                <w:szCs w:val="16"/>
              </w:rPr>
            </w:pPr>
            <w:r>
              <w:rPr>
                <w:rFonts w:ascii="Arial" w:hAnsi="Arial" w:cs="Arial"/>
                <w:sz w:val="16"/>
                <w:szCs w:val="16"/>
              </w:rPr>
              <w:t>FALSE</w:t>
            </w:r>
          </w:p>
        </w:tc>
      </w:tr>
    </w:tbl>
    <w:p w:rsidR="002C03D8" w:rsidRPr="002C03D8" w:rsidRDefault="002C03D8" w:rsidP="002C03D8"/>
    <w:p w:rsidR="004A781C" w:rsidRDefault="004A781C">
      <w:pPr>
        <w:pStyle w:val="Heading2"/>
      </w:pPr>
      <w:r>
        <w:t>Initialization Functions</w:t>
      </w:r>
    </w:p>
    <w:p w:rsidR="004A781C" w:rsidRDefault="004A781C"/>
    <w:p w:rsidR="00E16251" w:rsidRDefault="00E16251">
      <w:r>
        <w:t>None</w:t>
      </w:r>
    </w:p>
    <w:p w:rsidR="004A781C" w:rsidRDefault="004A781C">
      <w:pPr>
        <w:pStyle w:val="Heading2"/>
      </w:pPr>
      <w:r>
        <w:br w:type="page"/>
      </w:r>
      <w:r>
        <w:lastRenderedPageBreak/>
        <w:t>Periodic Functions</w:t>
      </w:r>
    </w:p>
    <w:p w:rsidR="004A781C" w:rsidRDefault="004A781C">
      <w:pPr>
        <w:pStyle w:val="Heading3"/>
      </w:pPr>
      <w:r>
        <w:t xml:space="preserve">Per: </w:t>
      </w:r>
      <w:fldSimple w:instr=" DOCPROPERTY &quot;Module Name&quot;  \* MERGEFORMAT ">
        <w:r w:rsidR="00E16251">
          <w:t>TmprlMon</w:t>
        </w:r>
      </w:fldSimple>
      <w:r>
        <w:t>_Per</w:t>
      </w:r>
      <w:r w:rsidR="00E16251">
        <w:t>1</w:t>
      </w:r>
    </w:p>
    <w:p w:rsidR="004A781C" w:rsidRDefault="004A781C">
      <w:pPr>
        <w:pStyle w:val="Heading4"/>
      </w:pPr>
      <w:bookmarkStart w:id="0" w:name="_Ref320116553"/>
      <w:r>
        <w:t>Design Rationale</w:t>
      </w:r>
      <w:bookmarkEnd w:id="0"/>
    </w:p>
    <w:p w:rsidR="004A781C" w:rsidRDefault="00E16251">
      <w:r>
        <w:t xml:space="preserve">This function generates the rising edge of the </w:t>
      </w:r>
      <w:proofErr w:type="spellStart"/>
      <w:r>
        <w:t>WdMonitor</w:t>
      </w:r>
      <w:proofErr w:type="spellEnd"/>
      <w:r>
        <w:t xml:space="preserve"> signal.  </w:t>
      </w:r>
      <w:r w:rsidRPr="00E16251">
        <w:rPr>
          <w:b/>
          <w:i/>
        </w:rPr>
        <w:t>It must be mapped in the forward path</w:t>
      </w:r>
      <w:r>
        <w:t xml:space="preserve"> after the ADC sampling, and before the rest of the forward path calculations.</w:t>
      </w:r>
    </w:p>
    <w:p w:rsidR="00A35618" w:rsidRDefault="00B23B7C" w:rsidP="00A35618">
      <w:r>
        <w:t xml:space="preserve">The FDD requires that a lookup should be performed </w:t>
      </w:r>
      <w:r w:rsidR="00A35618">
        <w:t xml:space="preserve">based on the current TMF state to determine whether to set the </w:t>
      </w:r>
      <w:proofErr w:type="spellStart"/>
      <w:r w:rsidR="00A35618">
        <w:t>WdMonitor</w:t>
      </w:r>
      <w:proofErr w:type="spellEnd"/>
      <w:r w:rsidR="00A35618">
        <w:t xml:space="preserve"> signal to a high state.  Then, if this is true, the signal is set high.  Otherwise, it is not set.</w:t>
      </w:r>
    </w:p>
    <w:p w:rsidR="00A35618" w:rsidRDefault="00A35618" w:rsidP="00A35618">
      <w:r>
        <w:t xml:space="preserve">Instead, the </w:t>
      </w:r>
      <w:proofErr w:type="spellStart"/>
      <w:r>
        <w:t>WdMonitor</w:t>
      </w:r>
      <w:proofErr w:type="spellEnd"/>
      <w:r>
        <w:t xml:space="preserve"> signal is set to the lookup value itself.  This way, when the </w:t>
      </w:r>
      <w:proofErr w:type="spellStart"/>
      <w:r>
        <w:t>WdMonitor</w:t>
      </w:r>
      <w:proofErr w:type="spellEnd"/>
      <w:r>
        <w:t xml:space="preserve"> signal is enabled, it will be set high (and set low when disabled).  Functionally, this fulfills the FDD requirements (with the assumption that TmprlMon_Per1 and TmprlMon_Per2 are the only functions that affect the state of the </w:t>
      </w:r>
      <w:proofErr w:type="spellStart"/>
      <w:r>
        <w:t>WdMonitor</w:t>
      </w:r>
      <w:proofErr w:type="spellEnd"/>
      <w:r>
        <w:t xml:space="preserve"> signal).</w:t>
      </w:r>
    </w:p>
    <w:p w:rsidR="004A781C" w:rsidRDefault="004A781C" w:rsidP="00A35618">
      <w:pPr>
        <w:pStyle w:val="Heading4"/>
      </w:pPr>
      <w:r>
        <w:t>Program Flow Start</w:t>
      </w:r>
    </w:p>
    <w:p w:rsidR="003B4AB3" w:rsidRPr="003B4AB3" w:rsidRDefault="00993AC2" w:rsidP="003B4AB3">
      <w:r w:rsidRPr="00993AC2">
        <w:t xml:space="preserve"> Rte_Call_TmprlMon_Per1_CP0_</w:t>
      </w:r>
      <w:proofErr w:type="gramStart"/>
      <w:r w:rsidRPr="00993AC2">
        <w:t>CheckpointReached(</w:t>
      </w:r>
      <w:r>
        <w:t>)</w:t>
      </w:r>
      <w:proofErr w:type="gramEnd"/>
    </w:p>
    <w:p w:rsidR="004A781C" w:rsidRDefault="004A781C">
      <w:pPr>
        <w:pStyle w:val="Heading4"/>
      </w:pPr>
      <w:r>
        <w:t>Store Module Inputs to Local copies</w:t>
      </w:r>
    </w:p>
    <w:p w:rsidR="004A781C" w:rsidRDefault="00BF4FB7">
      <w:r>
        <w:t>None</w:t>
      </w:r>
    </w:p>
    <w:p w:rsidR="004A781C" w:rsidRDefault="00BF4FB7">
      <w:pPr>
        <w:pStyle w:val="Heading4"/>
      </w:pPr>
      <w:r>
        <w:t xml:space="preserve">Set </w:t>
      </w:r>
      <w:proofErr w:type="spellStart"/>
      <w:r>
        <w:t>WdMonitor</w:t>
      </w:r>
      <w:proofErr w:type="spellEnd"/>
      <w:r>
        <w:t xml:space="preserve"> High (depending on state)</w:t>
      </w:r>
    </w:p>
    <w:p w:rsidR="004A781C" w:rsidRDefault="00BF4FB7" w:rsidP="00BF4FB7">
      <w:pPr>
        <w:jc w:val="center"/>
      </w:pPr>
      <w:r>
        <w:object w:dxaOrig="5095" w:dyaOrig="18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4.55pt;height:93.45pt" o:ole="">
            <v:imagedata r:id="rId10" o:title=""/>
          </v:shape>
          <o:OLEObject Type="Embed" ProgID="Visio.Drawing.11" ShapeID="_x0000_i1025" DrawAspect="Content" ObjectID="_1497771261" r:id="rId11"/>
        </w:object>
      </w:r>
    </w:p>
    <w:p w:rsidR="004A781C" w:rsidRDefault="004A781C">
      <w:pPr>
        <w:pStyle w:val="Heading4"/>
      </w:pPr>
      <w:r>
        <w:t>Store Local copy of outputs into Module Outputs</w:t>
      </w:r>
    </w:p>
    <w:p w:rsidR="004A781C" w:rsidRDefault="00BF4FB7">
      <w:r>
        <w:t>None</w:t>
      </w:r>
    </w:p>
    <w:p w:rsidR="004A781C" w:rsidRDefault="004A781C">
      <w:pPr>
        <w:pStyle w:val="Heading4"/>
      </w:pPr>
      <w:r>
        <w:t>Program Flow End</w:t>
      </w:r>
    </w:p>
    <w:p w:rsidR="004A781C" w:rsidRDefault="00993AC2">
      <w:r w:rsidRPr="00993AC2">
        <w:t>Rte_Call_TmprlMon_Per1_CP</w:t>
      </w:r>
      <w:r>
        <w:t>1</w:t>
      </w:r>
      <w:r w:rsidRPr="00993AC2">
        <w:t>_</w:t>
      </w:r>
      <w:proofErr w:type="gramStart"/>
      <w:r w:rsidRPr="00993AC2">
        <w:t>CheckpointReached(</w:t>
      </w:r>
      <w:r>
        <w:t>)</w:t>
      </w:r>
      <w:proofErr w:type="gramEnd"/>
    </w:p>
    <w:p w:rsidR="00A35618" w:rsidRDefault="00A35618">
      <w:pPr>
        <w:spacing w:after="0"/>
      </w:pPr>
      <w:r>
        <w:br w:type="page"/>
      </w:r>
    </w:p>
    <w:p w:rsidR="00BF4FB7" w:rsidRDefault="00BF4FB7" w:rsidP="00BF4FB7">
      <w:pPr>
        <w:pStyle w:val="Heading3"/>
      </w:pPr>
      <w:r>
        <w:lastRenderedPageBreak/>
        <w:t xml:space="preserve">Per: </w:t>
      </w:r>
      <w:fldSimple w:instr=" DOCPROPERTY &quot;Module Name&quot;  \* MERGEFORMAT ">
        <w:r>
          <w:t>TmprlMon</w:t>
        </w:r>
      </w:fldSimple>
      <w:r>
        <w:t>_Per</w:t>
      </w:r>
      <w:r w:rsidR="00AA215C">
        <w:t>2</w:t>
      </w:r>
    </w:p>
    <w:p w:rsidR="00BF4FB7" w:rsidRDefault="00BF4FB7" w:rsidP="00BF4FB7">
      <w:pPr>
        <w:pStyle w:val="Heading4"/>
      </w:pPr>
      <w:r>
        <w:t>Design Rationale</w:t>
      </w:r>
    </w:p>
    <w:p w:rsidR="00BF4FB7" w:rsidRDefault="00FD7C9E" w:rsidP="00BF4FB7">
      <w:r>
        <w:t xml:space="preserve">The </w:t>
      </w:r>
      <w:proofErr w:type="spellStart"/>
      <w:r>
        <w:t>WdMonitor</w:t>
      </w:r>
      <w:proofErr w:type="spellEnd"/>
      <w:r>
        <w:t xml:space="preserve"> signal is not set at the end of this function (as specified in the FDD).  This is per the design specified in TmprlMon_Per1 (see section </w:t>
      </w:r>
      <w:fldSimple w:instr=" REF _Ref320116553 \r ">
        <w:r w:rsidR="00704743">
          <w:t>6.3.1.1</w:t>
        </w:r>
      </w:fldSimple>
      <w:r>
        <w:t xml:space="preserve"> for more information).</w:t>
      </w:r>
    </w:p>
    <w:p w:rsidR="00BF4FB7" w:rsidRDefault="00BF4FB7" w:rsidP="00BF4FB7">
      <w:pPr>
        <w:pStyle w:val="Heading4"/>
      </w:pPr>
      <w:r>
        <w:t>Program Flow Start</w:t>
      </w:r>
    </w:p>
    <w:p w:rsidR="00B26859" w:rsidRDefault="00993AC2" w:rsidP="00BF4FB7">
      <w:pPr>
        <w:pStyle w:val="Heading4"/>
      </w:pPr>
      <w:r w:rsidRPr="00993AC2">
        <w:t>Rte_Call_TmprlMon_Per</w:t>
      </w:r>
      <w:r w:rsidR="00AA215C">
        <w:t>2</w:t>
      </w:r>
      <w:r w:rsidRPr="00993AC2">
        <w:t>_CP0_</w:t>
      </w:r>
      <w:proofErr w:type="gramStart"/>
      <w:r w:rsidRPr="00993AC2">
        <w:t>CheckpointReached(</w:t>
      </w:r>
      <w:r>
        <w:t>)</w:t>
      </w:r>
      <w:proofErr w:type="gramEnd"/>
    </w:p>
    <w:p w:rsidR="00BF4FB7" w:rsidRDefault="00BF4FB7" w:rsidP="00BF4FB7">
      <w:pPr>
        <w:pStyle w:val="Heading4"/>
      </w:pPr>
      <w:r>
        <w:t>Store Module Inputs to Local copies</w:t>
      </w:r>
    </w:p>
    <w:p w:rsidR="00704743" w:rsidRDefault="00704743" w:rsidP="00D417B5">
      <w:pPr>
        <w:rPr>
          <w:sz w:val="18"/>
          <w:szCs w:val="18"/>
        </w:rPr>
      </w:pPr>
      <w:proofErr w:type="spellStart"/>
      <w:r w:rsidRPr="00704743">
        <w:rPr>
          <w:sz w:val="18"/>
          <w:szCs w:val="18"/>
        </w:rPr>
        <w:t>TMFTestStart_Cnt_T_lgc</w:t>
      </w:r>
      <w:proofErr w:type="spellEnd"/>
      <w:r w:rsidRPr="00704743">
        <w:rPr>
          <w:sz w:val="18"/>
          <w:szCs w:val="18"/>
        </w:rPr>
        <w:t xml:space="preserve"> = Rte_IRead_TmprlMon_Per</w:t>
      </w:r>
      <w:r w:rsidR="00AA215C">
        <w:rPr>
          <w:sz w:val="18"/>
          <w:szCs w:val="18"/>
        </w:rPr>
        <w:t>2</w:t>
      </w:r>
      <w:r w:rsidRPr="00704743">
        <w:rPr>
          <w:sz w:val="18"/>
          <w:szCs w:val="18"/>
        </w:rPr>
        <w:t>_TMFTestStart_Cnt_</w:t>
      </w:r>
      <w:proofErr w:type="gramStart"/>
      <w:r w:rsidRPr="00704743">
        <w:rPr>
          <w:sz w:val="18"/>
          <w:szCs w:val="18"/>
        </w:rPr>
        <w:t>lgc()</w:t>
      </w:r>
      <w:proofErr w:type="gramEnd"/>
    </w:p>
    <w:p w:rsidR="00D417B5" w:rsidRPr="00D417B5" w:rsidRDefault="00D417B5" w:rsidP="00D417B5">
      <w:pPr>
        <w:rPr>
          <w:sz w:val="18"/>
          <w:szCs w:val="18"/>
        </w:rPr>
      </w:pPr>
      <w:proofErr w:type="spellStart"/>
      <w:r w:rsidRPr="00D417B5">
        <w:rPr>
          <w:sz w:val="18"/>
          <w:szCs w:val="18"/>
        </w:rPr>
        <w:t>TmprlMonSt_Cnt_T_enum</w:t>
      </w:r>
      <w:proofErr w:type="spellEnd"/>
      <w:r w:rsidRPr="00D417B5">
        <w:rPr>
          <w:sz w:val="18"/>
          <w:szCs w:val="18"/>
        </w:rPr>
        <w:t xml:space="preserve"> = </w:t>
      </w:r>
      <w:proofErr w:type="spellStart"/>
      <w:r w:rsidRPr="00D417B5">
        <w:rPr>
          <w:sz w:val="18"/>
          <w:szCs w:val="18"/>
        </w:rPr>
        <w:t>TmprlMonSt_Cnt_M_enum</w:t>
      </w:r>
      <w:proofErr w:type="spellEnd"/>
    </w:p>
    <w:p w:rsidR="00D417B5" w:rsidRPr="00D417B5" w:rsidRDefault="00D417B5" w:rsidP="00D417B5">
      <w:pPr>
        <w:rPr>
          <w:sz w:val="18"/>
          <w:szCs w:val="18"/>
        </w:rPr>
      </w:pPr>
      <w:proofErr w:type="spellStart"/>
      <w:r w:rsidRPr="00D417B5">
        <w:rPr>
          <w:sz w:val="18"/>
          <w:szCs w:val="18"/>
        </w:rPr>
        <w:t>Rte_Call_FetDrvCntl_OP_</w:t>
      </w:r>
      <w:proofErr w:type="gramStart"/>
      <w:r w:rsidRPr="00D417B5">
        <w:rPr>
          <w:sz w:val="18"/>
          <w:szCs w:val="18"/>
        </w:rPr>
        <w:t>GET</w:t>
      </w:r>
      <w:proofErr w:type="spellEnd"/>
      <w:r w:rsidRPr="00D417B5">
        <w:rPr>
          <w:sz w:val="18"/>
          <w:szCs w:val="18"/>
        </w:rPr>
        <w:t>(</w:t>
      </w:r>
      <w:proofErr w:type="gramEnd"/>
      <w:r w:rsidRPr="00D417B5">
        <w:rPr>
          <w:sz w:val="18"/>
          <w:szCs w:val="18"/>
        </w:rPr>
        <w:t>&amp;</w:t>
      </w:r>
      <w:proofErr w:type="spellStart"/>
      <w:r w:rsidRPr="00D417B5">
        <w:rPr>
          <w:sz w:val="18"/>
          <w:szCs w:val="18"/>
        </w:rPr>
        <w:t>FetDrvCntlFdbk_Cnt_T_lgc</w:t>
      </w:r>
      <w:proofErr w:type="spellEnd"/>
      <w:r w:rsidRPr="00D417B5">
        <w:rPr>
          <w:sz w:val="18"/>
          <w:szCs w:val="18"/>
        </w:rPr>
        <w:t>)</w:t>
      </w:r>
    </w:p>
    <w:p w:rsidR="00BF4FB7" w:rsidRDefault="00D417B5" w:rsidP="00D417B5">
      <w:pPr>
        <w:rPr>
          <w:sz w:val="18"/>
          <w:szCs w:val="18"/>
        </w:rPr>
      </w:pPr>
      <w:proofErr w:type="spellStart"/>
      <w:r w:rsidRPr="00D417B5">
        <w:rPr>
          <w:sz w:val="18"/>
          <w:szCs w:val="18"/>
        </w:rPr>
        <w:t>Rte_Call_PwrSwitchEn_OP_</w:t>
      </w:r>
      <w:proofErr w:type="gramStart"/>
      <w:r w:rsidRPr="00D417B5">
        <w:rPr>
          <w:sz w:val="18"/>
          <w:szCs w:val="18"/>
        </w:rPr>
        <w:t>GET</w:t>
      </w:r>
      <w:proofErr w:type="spellEnd"/>
      <w:r w:rsidRPr="00D417B5">
        <w:rPr>
          <w:sz w:val="18"/>
          <w:szCs w:val="18"/>
        </w:rPr>
        <w:t>(</w:t>
      </w:r>
      <w:proofErr w:type="gramEnd"/>
      <w:r w:rsidRPr="00D417B5">
        <w:rPr>
          <w:sz w:val="18"/>
          <w:szCs w:val="18"/>
        </w:rPr>
        <w:t>&amp;</w:t>
      </w:r>
      <w:proofErr w:type="spellStart"/>
      <w:r w:rsidRPr="00D417B5">
        <w:rPr>
          <w:sz w:val="18"/>
          <w:szCs w:val="18"/>
        </w:rPr>
        <w:t>PwrSwitchEnFdbk_Cnt_T_lgc</w:t>
      </w:r>
      <w:proofErr w:type="spellEnd"/>
      <w:r w:rsidRPr="00D417B5">
        <w:rPr>
          <w:sz w:val="18"/>
          <w:szCs w:val="18"/>
        </w:rPr>
        <w:t>)</w:t>
      </w:r>
    </w:p>
    <w:p w:rsidR="00BF4FB7" w:rsidRDefault="00D417B5" w:rsidP="00BF4FB7">
      <w:pPr>
        <w:pStyle w:val="Heading4"/>
      </w:pPr>
      <w:r w:rsidRPr="00D417B5">
        <w:lastRenderedPageBreak/>
        <w:t>Temporal Monitor Control Circuit Fault</w:t>
      </w:r>
    </w:p>
    <w:p w:rsidR="00BF4FB7" w:rsidRDefault="0035280C" w:rsidP="00BF4FB7">
      <w:pPr>
        <w:jc w:val="center"/>
      </w:pPr>
      <w:r>
        <w:object w:dxaOrig="7295" w:dyaOrig="20940">
          <v:shape id="_x0000_i1027" type="#_x0000_t75" style="width:194.55pt;height:558.95pt" o:ole="">
            <v:imagedata r:id="rId12" o:title=""/>
          </v:shape>
          <o:OLEObject Type="Embed" ProgID="Visio.Drawing.11" ShapeID="_x0000_i1027" DrawAspect="Content" ObjectID="_1497771262" r:id="rId13"/>
        </w:object>
      </w:r>
    </w:p>
    <w:p w:rsidR="00D417B5" w:rsidRDefault="00D417B5" w:rsidP="00D417B5">
      <w:pPr>
        <w:pStyle w:val="Heading4"/>
      </w:pPr>
      <w:r>
        <w:lastRenderedPageBreak/>
        <w:t>Release WARMINIT Request when OPERATE State is Reached</w:t>
      </w:r>
    </w:p>
    <w:p w:rsidR="00D417B5" w:rsidRPr="00D417B5" w:rsidRDefault="0035280C" w:rsidP="00D417B5">
      <w:pPr>
        <w:jc w:val="center"/>
      </w:pPr>
      <w:r>
        <w:object w:dxaOrig="10405" w:dyaOrig="11386">
          <v:shape id="_x0000_i1028" type="#_x0000_t75" style="width:6in;height:472.4pt" o:ole="">
            <v:imagedata r:id="rId14" o:title=""/>
          </v:shape>
          <o:OLEObject Type="Embed" ProgID="Visio.Drawing.11" ShapeID="_x0000_i1028" DrawAspect="Content" ObjectID="_1497771263" r:id="rId15"/>
        </w:object>
      </w:r>
    </w:p>
    <w:p w:rsidR="00BF4FB7" w:rsidRDefault="00BF4FB7" w:rsidP="00BF4FB7">
      <w:pPr>
        <w:pStyle w:val="Heading4"/>
      </w:pPr>
      <w:r>
        <w:t>Store Local copy of outputs into Module Outputs</w:t>
      </w:r>
    </w:p>
    <w:p w:rsidR="00BF4FB7" w:rsidRPr="00D417B5" w:rsidRDefault="00C92BE7" w:rsidP="00C92BE7">
      <w:pPr>
        <w:rPr>
          <w:sz w:val="18"/>
          <w:szCs w:val="18"/>
        </w:rPr>
      </w:pPr>
      <w:r>
        <w:rPr>
          <w:sz w:val="18"/>
          <w:szCs w:val="18"/>
        </w:rPr>
        <w:t>None</w:t>
      </w:r>
    </w:p>
    <w:p w:rsidR="00BF4FB7" w:rsidRDefault="00BF4FB7" w:rsidP="00BF4FB7">
      <w:pPr>
        <w:pStyle w:val="Heading4"/>
      </w:pPr>
      <w:r>
        <w:t>Program Flow End</w:t>
      </w:r>
    </w:p>
    <w:p w:rsidR="00BF4FB7" w:rsidRDefault="00993AC2">
      <w:r w:rsidRPr="00993AC2">
        <w:t>Rte_Call_TmprlMon_Per</w:t>
      </w:r>
      <w:r>
        <w:t>3</w:t>
      </w:r>
      <w:r w:rsidRPr="00993AC2">
        <w:t>_CP</w:t>
      </w:r>
      <w:r>
        <w:t>1</w:t>
      </w:r>
      <w:r w:rsidRPr="00993AC2">
        <w:t>_</w:t>
      </w:r>
      <w:proofErr w:type="gramStart"/>
      <w:r w:rsidRPr="00993AC2">
        <w:t>CheckpointReached(</w:t>
      </w:r>
      <w:r>
        <w:t>)</w:t>
      </w:r>
      <w:proofErr w:type="gramEnd"/>
    </w:p>
    <w:p w:rsidR="00C92BE7" w:rsidRDefault="00C92BE7">
      <w:pPr>
        <w:spacing w:after="0"/>
      </w:pPr>
      <w:r>
        <w:lastRenderedPageBreak/>
        <w:br w:type="page"/>
      </w:r>
    </w:p>
    <w:p w:rsidR="00E57469" w:rsidRDefault="00E57469" w:rsidP="00E57469">
      <w:pPr>
        <w:pStyle w:val="Heading3"/>
      </w:pPr>
      <w:r>
        <w:lastRenderedPageBreak/>
        <w:t xml:space="preserve">Per: </w:t>
      </w:r>
      <w:fldSimple w:instr=" DOCPROPERTY &quot;Module Name&quot;  \* MERGEFORMAT ">
        <w:r>
          <w:t>TmprlMon</w:t>
        </w:r>
      </w:fldSimple>
      <w:r>
        <w:t>_Per</w:t>
      </w:r>
      <w:r w:rsidR="00AA215C">
        <w:t>3</w:t>
      </w:r>
    </w:p>
    <w:p w:rsidR="00E57469" w:rsidRDefault="00E57469" w:rsidP="00E57469">
      <w:pPr>
        <w:pStyle w:val="Heading4"/>
      </w:pPr>
      <w:r>
        <w:t>Design Rationale</w:t>
      </w:r>
    </w:p>
    <w:p w:rsidR="00E57469" w:rsidRDefault="00E57469" w:rsidP="00E57469">
      <w:r>
        <w:t>None</w:t>
      </w:r>
    </w:p>
    <w:p w:rsidR="00E57469" w:rsidRDefault="00E57469" w:rsidP="00E57469">
      <w:pPr>
        <w:pStyle w:val="Heading4"/>
      </w:pPr>
      <w:r>
        <w:t>Program Flow Start</w:t>
      </w:r>
    </w:p>
    <w:p w:rsidR="001A084F" w:rsidRDefault="00993AC2" w:rsidP="00AA215C">
      <w:r w:rsidRPr="00993AC2">
        <w:t>Rte_Call_TmprlMon_Per</w:t>
      </w:r>
      <w:r w:rsidR="00AA215C">
        <w:t>3</w:t>
      </w:r>
      <w:r w:rsidRPr="00993AC2">
        <w:t>_CP0_</w:t>
      </w:r>
      <w:proofErr w:type="gramStart"/>
      <w:r w:rsidRPr="00993AC2">
        <w:t>CheckpointReached(</w:t>
      </w:r>
      <w:r>
        <w:t>)</w:t>
      </w:r>
      <w:proofErr w:type="gramEnd"/>
    </w:p>
    <w:p w:rsidR="00E57469" w:rsidRDefault="00E57469" w:rsidP="00E57469">
      <w:pPr>
        <w:pStyle w:val="Heading4"/>
      </w:pPr>
      <w:r>
        <w:t>Store Module Inputs to Local copies</w:t>
      </w:r>
    </w:p>
    <w:p w:rsidR="00E57469" w:rsidRPr="00E57469" w:rsidRDefault="00E57469" w:rsidP="00E57469">
      <w:pPr>
        <w:rPr>
          <w:sz w:val="18"/>
          <w:szCs w:val="18"/>
        </w:rPr>
      </w:pPr>
      <w:r w:rsidRPr="00E57469">
        <w:rPr>
          <w:sz w:val="18"/>
          <w:szCs w:val="18"/>
        </w:rPr>
        <w:t>Rte_Call_SysFault2_OP_</w:t>
      </w:r>
      <w:proofErr w:type="gramStart"/>
      <w:r w:rsidRPr="00E57469">
        <w:rPr>
          <w:sz w:val="18"/>
          <w:szCs w:val="18"/>
        </w:rPr>
        <w:t>GE</w:t>
      </w:r>
      <w:r>
        <w:rPr>
          <w:sz w:val="18"/>
          <w:szCs w:val="18"/>
        </w:rPr>
        <w:t>T(</w:t>
      </w:r>
      <w:proofErr w:type="gramEnd"/>
      <w:r>
        <w:rPr>
          <w:sz w:val="18"/>
          <w:szCs w:val="18"/>
        </w:rPr>
        <w:t>&amp;SysFault2_Cnt_T_lgc)</w:t>
      </w:r>
    </w:p>
    <w:p w:rsidR="00E57469" w:rsidRPr="00E57469" w:rsidRDefault="00E57469" w:rsidP="00E57469">
      <w:pPr>
        <w:rPr>
          <w:sz w:val="18"/>
          <w:szCs w:val="18"/>
        </w:rPr>
      </w:pPr>
      <w:r w:rsidRPr="00E57469">
        <w:rPr>
          <w:sz w:val="18"/>
          <w:szCs w:val="18"/>
        </w:rPr>
        <w:t>Rte_Call_SysFaul</w:t>
      </w:r>
      <w:r>
        <w:rPr>
          <w:sz w:val="18"/>
          <w:szCs w:val="18"/>
        </w:rPr>
        <w:t>t3_OP_</w:t>
      </w:r>
      <w:proofErr w:type="gramStart"/>
      <w:r>
        <w:rPr>
          <w:sz w:val="18"/>
          <w:szCs w:val="18"/>
        </w:rPr>
        <w:t>GET(</w:t>
      </w:r>
      <w:proofErr w:type="gramEnd"/>
      <w:r>
        <w:rPr>
          <w:sz w:val="18"/>
          <w:szCs w:val="18"/>
        </w:rPr>
        <w:t>&amp;SysFault3_Cnt_T_lgc)</w:t>
      </w:r>
    </w:p>
    <w:p w:rsidR="00E57469" w:rsidRPr="00E57469" w:rsidRDefault="00E57469" w:rsidP="00E57469">
      <w:pPr>
        <w:rPr>
          <w:sz w:val="18"/>
          <w:szCs w:val="18"/>
        </w:rPr>
      </w:pPr>
      <w:proofErr w:type="spellStart"/>
      <w:r w:rsidRPr="00E57469">
        <w:rPr>
          <w:sz w:val="18"/>
          <w:szCs w:val="18"/>
        </w:rPr>
        <w:t>Rte_Call_PwrSwitchEn</w:t>
      </w:r>
      <w:r>
        <w:rPr>
          <w:sz w:val="18"/>
          <w:szCs w:val="18"/>
        </w:rPr>
        <w:t>_OP_</w:t>
      </w:r>
      <w:proofErr w:type="gramStart"/>
      <w:r>
        <w:rPr>
          <w:sz w:val="18"/>
          <w:szCs w:val="18"/>
        </w:rPr>
        <w:t>GET</w:t>
      </w:r>
      <w:proofErr w:type="spellEnd"/>
      <w:r>
        <w:rPr>
          <w:sz w:val="18"/>
          <w:szCs w:val="18"/>
        </w:rPr>
        <w:t>(</w:t>
      </w:r>
      <w:proofErr w:type="gramEnd"/>
      <w:r>
        <w:rPr>
          <w:sz w:val="18"/>
          <w:szCs w:val="18"/>
        </w:rPr>
        <w:t>&amp;</w:t>
      </w:r>
      <w:proofErr w:type="spellStart"/>
      <w:r>
        <w:rPr>
          <w:sz w:val="18"/>
          <w:szCs w:val="18"/>
        </w:rPr>
        <w:t>PwrSwitchEn_Cnt_T_lgc</w:t>
      </w:r>
      <w:proofErr w:type="spellEnd"/>
      <w:r>
        <w:rPr>
          <w:sz w:val="18"/>
          <w:szCs w:val="18"/>
        </w:rPr>
        <w:t>)</w:t>
      </w:r>
    </w:p>
    <w:p w:rsidR="00E57469" w:rsidRPr="00D417B5" w:rsidRDefault="00E57469" w:rsidP="00E57469">
      <w:pPr>
        <w:rPr>
          <w:sz w:val="18"/>
          <w:szCs w:val="18"/>
        </w:rPr>
      </w:pPr>
      <w:proofErr w:type="spellStart"/>
      <w:r w:rsidRPr="00E57469">
        <w:rPr>
          <w:sz w:val="18"/>
          <w:szCs w:val="18"/>
        </w:rPr>
        <w:t>Rte_Call_FetDrvCnt</w:t>
      </w:r>
      <w:r>
        <w:rPr>
          <w:sz w:val="18"/>
          <w:szCs w:val="18"/>
        </w:rPr>
        <w:t>l_OP_</w:t>
      </w:r>
      <w:proofErr w:type="gramStart"/>
      <w:r>
        <w:rPr>
          <w:sz w:val="18"/>
          <w:szCs w:val="18"/>
        </w:rPr>
        <w:t>GET</w:t>
      </w:r>
      <w:proofErr w:type="spellEnd"/>
      <w:r>
        <w:rPr>
          <w:sz w:val="18"/>
          <w:szCs w:val="18"/>
        </w:rPr>
        <w:t>(</w:t>
      </w:r>
      <w:proofErr w:type="gramEnd"/>
      <w:r>
        <w:rPr>
          <w:sz w:val="18"/>
          <w:szCs w:val="18"/>
        </w:rPr>
        <w:t>&amp;</w:t>
      </w:r>
      <w:proofErr w:type="spellStart"/>
      <w:r>
        <w:rPr>
          <w:sz w:val="18"/>
          <w:szCs w:val="18"/>
        </w:rPr>
        <w:t>FetDrvCntl_Cnt_T_lgc</w:t>
      </w:r>
      <w:proofErr w:type="spellEnd"/>
      <w:r>
        <w:rPr>
          <w:sz w:val="18"/>
          <w:szCs w:val="18"/>
        </w:rPr>
        <w:t>)</w:t>
      </w:r>
    </w:p>
    <w:p w:rsidR="00E57469" w:rsidRDefault="00E57469" w:rsidP="00E57469">
      <w:pPr>
        <w:pStyle w:val="Heading4"/>
      </w:pPr>
      <w:r w:rsidRPr="00E57469">
        <w:t>TMF Run Time Control Circuit Fault</w:t>
      </w:r>
    </w:p>
    <w:p w:rsidR="00E57469" w:rsidRPr="00D417B5" w:rsidRDefault="0035280C" w:rsidP="00E57469">
      <w:pPr>
        <w:jc w:val="center"/>
      </w:pPr>
      <w:r>
        <w:object w:dxaOrig="15175" w:dyaOrig="9685">
          <v:shape id="_x0000_i1029" type="#_x0000_t75" style="width:481.25pt;height:306.3pt" o:ole="">
            <v:imagedata r:id="rId16" o:title=""/>
          </v:shape>
          <o:OLEObject Type="Embed" ProgID="Visio.Drawing.11" ShapeID="_x0000_i1029" DrawAspect="Content" ObjectID="_1497771264" r:id="rId17"/>
        </w:object>
      </w:r>
    </w:p>
    <w:p w:rsidR="00E57469" w:rsidRDefault="00E57469" w:rsidP="00E57469">
      <w:pPr>
        <w:pStyle w:val="Heading4"/>
      </w:pPr>
      <w:r>
        <w:t>Store Local copy of outputs into Module Outputs</w:t>
      </w:r>
    </w:p>
    <w:p w:rsidR="00E57469" w:rsidRPr="00D417B5" w:rsidRDefault="00E57469" w:rsidP="00E57469">
      <w:r>
        <w:t>None</w:t>
      </w:r>
    </w:p>
    <w:p w:rsidR="00E57469" w:rsidRDefault="00E57469" w:rsidP="00E57469">
      <w:pPr>
        <w:pStyle w:val="Heading4"/>
      </w:pPr>
      <w:r>
        <w:lastRenderedPageBreak/>
        <w:t>Program Flow End</w:t>
      </w:r>
    </w:p>
    <w:p w:rsidR="00E57469" w:rsidRDefault="00993AC2">
      <w:r w:rsidRPr="00993AC2">
        <w:t>Rte_Call_TmprlMon_Per</w:t>
      </w:r>
      <w:r w:rsidR="00AA215C">
        <w:t>3</w:t>
      </w:r>
      <w:r w:rsidRPr="00993AC2">
        <w:t>_CP</w:t>
      </w:r>
      <w:r>
        <w:t>1</w:t>
      </w:r>
      <w:r w:rsidRPr="00993AC2">
        <w:t>_</w:t>
      </w:r>
      <w:proofErr w:type="gramStart"/>
      <w:r w:rsidRPr="00993AC2">
        <w:t>CheckpointReached(</w:t>
      </w:r>
      <w:r>
        <w:t>)</w:t>
      </w:r>
      <w:proofErr w:type="gramEnd"/>
    </w:p>
    <w:p w:rsidR="004A781C" w:rsidRDefault="004A781C" w:rsidP="00E57469">
      <w:pPr>
        <w:pStyle w:val="Heading2"/>
      </w:pPr>
      <w:r>
        <w:br w:type="page"/>
      </w:r>
      <w:r>
        <w:lastRenderedPageBreak/>
        <w:t>Fault Recovery Functions</w:t>
      </w:r>
    </w:p>
    <w:p w:rsidR="00E57469" w:rsidRDefault="00E57469" w:rsidP="00E57469"/>
    <w:p w:rsidR="00E57469" w:rsidRDefault="00E57469" w:rsidP="00E57469">
      <w:r>
        <w:t>None</w:t>
      </w:r>
    </w:p>
    <w:p w:rsidR="00E57469" w:rsidRDefault="00E57469" w:rsidP="00E57469"/>
    <w:p w:rsidR="004A781C" w:rsidRDefault="004A781C" w:rsidP="00E57469">
      <w:pPr>
        <w:pStyle w:val="Heading2"/>
      </w:pPr>
      <w:r>
        <w:t>Shutdown Functions</w:t>
      </w:r>
    </w:p>
    <w:p w:rsidR="00E57469" w:rsidRDefault="00E57469" w:rsidP="00E57469"/>
    <w:p w:rsidR="00E57469" w:rsidRDefault="00E57469" w:rsidP="00E57469">
      <w:r>
        <w:t>None</w:t>
      </w:r>
    </w:p>
    <w:p w:rsidR="00E57469" w:rsidRDefault="00E57469" w:rsidP="00E57469"/>
    <w:p w:rsidR="004A781C" w:rsidRDefault="004A781C" w:rsidP="00E57469">
      <w:pPr>
        <w:pStyle w:val="Heading2"/>
      </w:pPr>
      <w:r>
        <w:t>Interrupt Functions</w:t>
      </w:r>
    </w:p>
    <w:p w:rsidR="004A781C" w:rsidRDefault="004A781C"/>
    <w:p w:rsidR="00E57469" w:rsidRDefault="00E57469" w:rsidP="00E57469">
      <w:r>
        <w:t>None</w:t>
      </w:r>
    </w:p>
    <w:p w:rsidR="00E57469" w:rsidRDefault="00E57469" w:rsidP="00E57469"/>
    <w:p w:rsidR="004A781C" w:rsidRDefault="00E57469" w:rsidP="00E57469">
      <w:pPr>
        <w:pStyle w:val="Heading2"/>
      </w:pPr>
      <w:r>
        <w:t>S</w:t>
      </w:r>
      <w:r w:rsidR="004A781C">
        <w:t>erial Communication Functions</w:t>
      </w:r>
    </w:p>
    <w:p w:rsidR="00E57469" w:rsidRDefault="00E57469" w:rsidP="00E57469"/>
    <w:p w:rsidR="004A781C" w:rsidRDefault="00E57469">
      <w:r>
        <w:t>None</w:t>
      </w:r>
    </w:p>
    <w:p w:rsidR="00E57469" w:rsidRDefault="00E57469"/>
    <w:p w:rsidR="00E57469" w:rsidRDefault="00E57469">
      <w:pPr>
        <w:spacing w:after="0"/>
      </w:pPr>
      <w:r>
        <w:br w:type="page"/>
      </w:r>
    </w:p>
    <w:p w:rsidR="00E57469" w:rsidRDefault="00E57469" w:rsidP="00E57469">
      <w:pPr>
        <w:pStyle w:val="Heading2"/>
      </w:pPr>
      <w:r>
        <w:lastRenderedPageBreak/>
        <w:t>Transition Functions</w:t>
      </w:r>
    </w:p>
    <w:p w:rsidR="00E57469" w:rsidRDefault="00E57469" w:rsidP="00E57469">
      <w:pPr>
        <w:pStyle w:val="Heading3"/>
      </w:pPr>
      <w:proofErr w:type="spellStart"/>
      <w:r>
        <w:t>Trns</w:t>
      </w:r>
      <w:proofErr w:type="spellEnd"/>
      <w:r>
        <w:t xml:space="preserve">: </w:t>
      </w:r>
      <w:fldSimple w:instr=" DOCPROPERTY &quot;Module Name&quot;  \* MERGEFORMAT ">
        <w:r>
          <w:t>TmprlMon</w:t>
        </w:r>
      </w:fldSimple>
      <w:r>
        <w:t>_Trns1</w:t>
      </w:r>
    </w:p>
    <w:p w:rsidR="00E57469" w:rsidRDefault="00E57469" w:rsidP="00E57469">
      <w:pPr>
        <w:pStyle w:val="Heading4"/>
      </w:pPr>
      <w:r>
        <w:t>Design Rationale</w:t>
      </w:r>
    </w:p>
    <w:p w:rsidR="00E57469" w:rsidRDefault="00E57469" w:rsidP="00E57469">
      <w:pPr>
        <w:rPr>
          <w:rFonts w:ascii="Arial" w:hAnsi="Arial"/>
          <w:b/>
          <w:sz w:val="24"/>
        </w:rPr>
      </w:pPr>
      <w:r>
        <w:t xml:space="preserve">This function is run upon entering the WARMINIT state.  </w:t>
      </w:r>
      <w:ins w:id="1" w:author="Windows User" w:date="2015-07-07T10:33:00Z">
        <w:r w:rsidR="0035280C">
          <w:t xml:space="preserve">TMF initialization is done </w:t>
        </w:r>
        <w:proofErr w:type="gramStart"/>
        <w:r w:rsidR="0035280C">
          <w:t xml:space="preserve">only  </w:t>
        </w:r>
      </w:ins>
      <w:ins w:id="2" w:author="Windows User" w:date="2015-07-07T10:34:00Z">
        <w:r w:rsidR="007F2736">
          <w:t>if</w:t>
        </w:r>
        <w:proofErr w:type="gramEnd"/>
        <w:r w:rsidR="007F2736">
          <w:t xml:space="preserve"> TMF initialization process is not completed previously in the same ignition cycle. </w:t>
        </w:r>
      </w:ins>
      <w:r>
        <w:t xml:space="preserve">This is done (as opposed to an initialization function) because of the possibility of </w:t>
      </w:r>
      <w:r w:rsidR="00CD7F57">
        <w:t>entering the DISABLE state before the TMF initialization process is complete.</w:t>
      </w:r>
      <w:ins w:id="3" w:author="Windows User" w:date="2015-07-07T10:33:00Z">
        <w:r w:rsidR="0035280C">
          <w:t xml:space="preserve"> </w:t>
        </w:r>
      </w:ins>
    </w:p>
    <w:p w:rsidR="00E57469" w:rsidRDefault="00E57469" w:rsidP="00E57469">
      <w:pPr>
        <w:pStyle w:val="Heading4"/>
      </w:pPr>
      <w:r>
        <w:t>Reset Values</w:t>
      </w:r>
    </w:p>
    <w:p w:rsidR="00E57469" w:rsidRPr="00D417B5" w:rsidRDefault="00F4166F" w:rsidP="00E57469">
      <w:pPr>
        <w:jc w:val="center"/>
      </w:pPr>
      <w:r>
        <w:object w:dxaOrig="3660" w:dyaOrig="5460">
          <v:shape id="_x0000_i1030" type="#_x0000_t75" style="width:182.55pt;height:273.45pt" o:ole="">
            <v:imagedata r:id="rId18" o:title=""/>
          </v:shape>
          <o:OLEObject Type="Embed" ProgID="Visio.Drawing.11" ShapeID="_x0000_i1030" DrawAspect="Content" ObjectID="_1497771265" r:id="rId19"/>
        </w:object>
      </w:r>
    </w:p>
    <w:p w:rsidR="00AD6FA5" w:rsidRDefault="004A781C" w:rsidP="00AD6FA5">
      <w:pPr>
        <w:pStyle w:val="Heading3"/>
      </w:pPr>
      <w:r>
        <w:br w:type="page"/>
      </w:r>
      <w:proofErr w:type="spellStart"/>
      <w:r w:rsidR="00AD6FA5">
        <w:lastRenderedPageBreak/>
        <w:t>Trns</w:t>
      </w:r>
      <w:proofErr w:type="spellEnd"/>
      <w:r w:rsidR="00AD6FA5">
        <w:t xml:space="preserve">: </w:t>
      </w:r>
      <w:fldSimple w:instr=" DOCPROPERTY &quot;Module Name&quot;  \* MERGEFORMAT ">
        <w:r w:rsidR="00AD6FA5">
          <w:t>TmprlMon</w:t>
        </w:r>
      </w:fldSimple>
      <w:r w:rsidR="00AD6FA5">
        <w:t>_Trns2</w:t>
      </w:r>
    </w:p>
    <w:p w:rsidR="00AD6FA5" w:rsidRDefault="00AD6FA5" w:rsidP="00AD6FA5">
      <w:pPr>
        <w:pStyle w:val="Heading4"/>
      </w:pPr>
      <w:r>
        <w:t>Design Rationale</w:t>
      </w:r>
    </w:p>
    <w:p w:rsidR="00AD6FA5" w:rsidRDefault="00AD6FA5" w:rsidP="00AD6FA5">
      <w:r>
        <w:t xml:space="preserve">This function is run upon entering the DISABLE state. </w:t>
      </w:r>
    </w:p>
    <w:p w:rsidR="004A781C" w:rsidRDefault="005C5C38" w:rsidP="000E4B49">
      <w:pPr>
        <w:pStyle w:val="Heading2"/>
        <w:numPr>
          <w:ilvl w:val="0"/>
          <w:numId w:val="0"/>
        </w:numPr>
        <w:ind w:left="576" w:hanging="576"/>
        <w:jc w:val="center"/>
      </w:pPr>
      <w:r>
        <w:object w:dxaOrig="3655" w:dyaOrig="1981">
          <v:shape id="_x0000_i1026" type="#_x0000_t75" style="width:182.55pt;height:99.8pt" o:ole="">
            <v:imagedata r:id="rId20" o:title=""/>
          </v:shape>
          <o:OLEObject Type="Embed" ProgID="Visio.Drawing.11" ShapeID="_x0000_i1026" DrawAspect="Content" ObjectID="_1497771266" r:id="rId21"/>
        </w:object>
      </w:r>
    </w:p>
    <w:p w:rsidR="00AD6FA5" w:rsidRPr="00AD6FA5" w:rsidRDefault="00AD6FA5" w:rsidP="00AD6FA5"/>
    <w:p w:rsidR="004A781C" w:rsidRDefault="004A781C">
      <w:pPr>
        <w:pStyle w:val="Heading1"/>
      </w:pPr>
      <w:r>
        <w:t>Execution Requirements</w:t>
      </w:r>
    </w:p>
    <w:p w:rsidR="004A781C" w:rsidRDefault="004A781C">
      <w:pPr>
        <w:pStyle w:val="Heading2"/>
      </w:pPr>
      <w:r>
        <w:t>Execution Sequence of the Module</w:t>
      </w:r>
    </w:p>
    <w:p w:rsidR="004A781C" w:rsidRDefault="00CD7F57">
      <w:r>
        <w:t>The TmprlMon_Per1 function is executed at the beginning of the forward path (after ADC calculations).  TmprlMon</w:t>
      </w:r>
      <w:r w:rsidR="00BE681D">
        <w:t>2</w:t>
      </w:r>
      <w:r>
        <w:t>_Per</w:t>
      </w:r>
      <w:r w:rsidR="00BE681D">
        <w:t>1</w:t>
      </w:r>
      <w:r>
        <w:t xml:space="preserve"> is executed at the end of the forward path.  This will provide a “pulse” on </w:t>
      </w:r>
      <w:proofErr w:type="spellStart"/>
      <w:r>
        <w:t>WdMonitor</w:t>
      </w:r>
      <w:proofErr w:type="spellEnd"/>
      <w:r>
        <w:t xml:space="preserve"> for the duration of the forward path calculations.  TmprlMon_Per</w:t>
      </w:r>
      <w:r w:rsidR="00BE681D">
        <w:t>2</w:t>
      </w:r>
      <w:r>
        <w:t xml:space="preserve"> is run outside of the forward path, in order to advance the TMF initialization process.  TmprlMon_Per</w:t>
      </w:r>
      <w:r w:rsidR="00BE681D">
        <w:t>3</w:t>
      </w:r>
      <w:r>
        <w:t xml:space="preserve"> is run at 8ms intervals, and is only run during the system OPERATE and DISABLE states.  In this way, TmprlMon_Per</w:t>
      </w:r>
      <w:r w:rsidR="00BE681D">
        <w:t>3</w:t>
      </w:r>
      <w:r>
        <w:t xml:space="preserve"> should only be run once the TMF initialization is complete (as the completion of this process is a prerequisite to leaving the WARMINIT state).</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CD7F57" w:rsidP="00F957FA">
            <w:pPr>
              <w:spacing w:before="60"/>
              <w:rPr>
                <w:rFonts w:ascii="Arial" w:hAnsi="Arial" w:cs="Arial"/>
                <w:sz w:val="16"/>
                <w:szCs w:val="16"/>
              </w:rPr>
            </w:pPr>
            <w:r>
              <w:rPr>
                <w:rFonts w:ascii="Arial" w:hAnsi="Arial" w:cs="Arial"/>
                <w:sz w:val="16"/>
                <w:szCs w:val="16"/>
              </w:rPr>
              <w:t>TmprlMon_Per1</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CD7F57" w:rsidP="00F957FA">
            <w:pPr>
              <w:spacing w:before="60"/>
              <w:rPr>
                <w:rFonts w:ascii="Arial" w:hAnsi="Arial" w:cs="Arial"/>
                <w:sz w:val="16"/>
                <w:szCs w:val="16"/>
              </w:rPr>
            </w:pPr>
            <w:r>
              <w:rPr>
                <w:rFonts w:ascii="Arial" w:hAnsi="Arial" w:cs="Arial"/>
                <w:sz w:val="16"/>
                <w:szCs w:val="16"/>
              </w:rPr>
              <w:t>2 ms</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CD7F57" w:rsidP="00F957FA">
            <w:pPr>
              <w:spacing w:before="60"/>
              <w:rPr>
                <w:rFonts w:ascii="Arial" w:hAnsi="Arial" w:cs="Arial"/>
                <w:sz w:val="16"/>
                <w:szCs w:val="16"/>
              </w:rPr>
            </w:pPr>
            <w:r>
              <w:rPr>
                <w:rFonts w:ascii="Arial" w:hAnsi="Arial" w:cs="Arial"/>
                <w:sz w:val="16"/>
                <w:szCs w:val="16"/>
              </w:rPr>
              <w:t>ALL</w:t>
            </w:r>
          </w:p>
        </w:tc>
      </w:tr>
      <w:tr w:rsidR="00CD7F57" w:rsidRPr="00381542" w:rsidTr="00B54697">
        <w:tc>
          <w:tcPr>
            <w:tcW w:w="3168" w:type="dxa"/>
            <w:tcBorders>
              <w:top w:val="single" w:sz="6" w:space="0" w:color="auto"/>
              <w:left w:val="single" w:sz="6" w:space="0" w:color="auto"/>
              <w:bottom w:val="single" w:sz="6" w:space="0" w:color="auto"/>
              <w:right w:val="single" w:sz="6" w:space="0" w:color="auto"/>
            </w:tcBorders>
          </w:tcPr>
          <w:p w:rsidR="00CD7F57" w:rsidRDefault="00CD7F57" w:rsidP="00F957FA">
            <w:pPr>
              <w:spacing w:before="60"/>
              <w:rPr>
                <w:rFonts w:ascii="Arial" w:hAnsi="Arial" w:cs="Arial"/>
                <w:sz w:val="16"/>
                <w:szCs w:val="16"/>
              </w:rPr>
            </w:pPr>
            <w:r>
              <w:rPr>
                <w:rFonts w:ascii="Arial" w:hAnsi="Arial" w:cs="Arial"/>
                <w:sz w:val="16"/>
                <w:szCs w:val="16"/>
              </w:rPr>
              <w:t>TmprlMon_Per</w:t>
            </w:r>
            <w:r w:rsidR="00AA215C">
              <w:rPr>
                <w:rFonts w:ascii="Arial" w:hAnsi="Arial" w:cs="Arial"/>
                <w:sz w:val="16"/>
                <w:szCs w:val="16"/>
              </w:rPr>
              <w:t>2</w:t>
            </w:r>
          </w:p>
        </w:tc>
        <w:tc>
          <w:tcPr>
            <w:tcW w:w="2070" w:type="dxa"/>
            <w:tcBorders>
              <w:top w:val="single" w:sz="6" w:space="0" w:color="auto"/>
              <w:left w:val="single" w:sz="6" w:space="0" w:color="auto"/>
              <w:bottom w:val="single" w:sz="6" w:space="0" w:color="auto"/>
              <w:right w:val="single" w:sz="6" w:space="0" w:color="auto"/>
            </w:tcBorders>
          </w:tcPr>
          <w:p w:rsidR="00CD7F57" w:rsidRDefault="00CD7F57" w:rsidP="00F957FA">
            <w:pPr>
              <w:spacing w:before="60"/>
              <w:rPr>
                <w:rFonts w:ascii="Arial" w:hAnsi="Arial" w:cs="Arial"/>
                <w:sz w:val="16"/>
                <w:szCs w:val="16"/>
              </w:rPr>
            </w:pPr>
            <w:r>
              <w:rPr>
                <w:rFonts w:ascii="Arial" w:hAnsi="Arial" w:cs="Arial"/>
                <w:sz w:val="16"/>
                <w:szCs w:val="16"/>
              </w:rPr>
              <w:t>2 ms</w:t>
            </w:r>
          </w:p>
        </w:tc>
        <w:tc>
          <w:tcPr>
            <w:tcW w:w="3690" w:type="dxa"/>
            <w:tcBorders>
              <w:top w:val="single" w:sz="6" w:space="0" w:color="auto"/>
              <w:left w:val="single" w:sz="6" w:space="0" w:color="auto"/>
              <w:bottom w:val="single" w:sz="6" w:space="0" w:color="auto"/>
              <w:right w:val="single" w:sz="6" w:space="0" w:color="auto"/>
            </w:tcBorders>
          </w:tcPr>
          <w:p w:rsidR="00CD7F57" w:rsidRDefault="00A765DB" w:rsidP="00A765DB">
            <w:pPr>
              <w:spacing w:before="60"/>
              <w:rPr>
                <w:rFonts w:ascii="Arial" w:hAnsi="Arial" w:cs="Arial"/>
                <w:sz w:val="16"/>
                <w:szCs w:val="16"/>
              </w:rPr>
            </w:pPr>
            <w:r>
              <w:rPr>
                <w:rFonts w:ascii="Arial" w:hAnsi="Arial" w:cs="Arial"/>
                <w:sz w:val="16"/>
                <w:szCs w:val="16"/>
              </w:rPr>
              <w:t>WARMINIT</w:t>
            </w:r>
          </w:p>
        </w:tc>
      </w:tr>
      <w:tr w:rsidR="00CD7F57" w:rsidRPr="00381542" w:rsidTr="00B54697">
        <w:tc>
          <w:tcPr>
            <w:tcW w:w="3168" w:type="dxa"/>
            <w:tcBorders>
              <w:top w:val="single" w:sz="6" w:space="0" w:color="auto"/>
              <w:left w:val="single" w:sz="6" w:space="0" w:color="auto"/>
              <w:bottom w:val="single" w:sz="6" w:space="0" w:color="auto"/>
              <w:right w:val="single" w:sz="6" w:space="0" w:color="auto"/>
            </w:tcBorders>
          </w:tcPr>
          <w:p w:rsidR="00CD7F57" w:rsidRDefault="00CD7F57" w:rsidP="00F957FA">
            <w:pPr>
              <w:spacing w:before="60"/>
              <w:rPr>
                <w:rFonts w:ascii="Arial" w:hAnsi="Arial" w:cs="Arial"/>
                <w:sz w:val="16"/>
                <w:szCs w:val="16"/>
              </w:rPr>
            </w:pPr>
            <w:r>
              <w:rPr>
                <w:rFonts w:ascii="Arial" w:hAnsi="Arial" w:cs="Arial"/>
                <w:sz w:val="16"/>
                <w:szCs w:val="16"/>
              </w:rPr>
              <w:t>TmprlMon_Per</w:t>
            </w:r>
            <w:r w:rsidR="00AA215C">
              <w:rPr>
                <w:rFonts w:ascii="Arial" w:hAnsi="Arial" w:cs="Arial"/>
                <w:sz w:val="16"/>
                <w:szCs w:val="16"/>
              </w:rPr>
              <w:t>3</w:t>
            </w:r>
          </w:p>
        </w:tc>
        <w:tc>
          <w:tcPr>
            <w:tcW w:w="2070" w:type="dxa"/>
            <w:tcBorders>
              <w:top w:val="single" w:sz="6" w:space="0" w:color="auto"/>
              <w:left w:val="single" w:sz="6" w:space="0" w:color="auto"/>
              <w:bottom w:val="single" w:sz="6" w:space="0" w:color="auto"/>
              <w:right w:val="single" w:sz="6" w:space="0" w:color="auto"/>
            </w:tcBorders>
          </w:tcPr>
          <w:p w:rsidR="00CD7F57" w:rsidRDefault="00F7076A" w:rsidP="00F957FA">
            <w:pPr>
              <w:spacing w:before="60"/>
              <w:rPr>
                <w:rFonts w:ascii="Arial" w:hAnsi="Arial" w:cs="Arial"/>
                <w:sz w:val="16"/>
                <w:szCs w:val="16"/>
              </w:rPr>
            </w:pPr>
            <w:r>
              <w:rPr>
                <w:rFonts w:ascii="Arial" w:hAnsi="Arial" w:cs="Arial"/>
                <w:sz w:val="16"/>
                <w:szCs w:val="16"/>
              </w:rPr>
              <w:t xml:space="preserve">4 </w:t>
            </w:r>
            <w:r w:rsidR="00422FCA">
              <w:rPr>
                <w:rFonts w:ascii="Arial" w:hAnsi="Arial" w:cs="Arial"/>
                <w:sz w:val="16"/>
                <w:szCs w:val="16"/>
              </w:rPr>
              <w:t>ms</w:t>
            </w:r>
          </w:p>
        </w:tc>
        <w:tc>
          <w:tcPr>
            <w:tcW w:w="3690" w:type="dxa"/>
            <w:tcBorders>
              <w:top w:val="single" w:sz="6" w:space="0" w:color="auto"/>
              <w:left w:val="single" w:sz="6" w:space="0" w:color="auto"/>
              <w:bottom w:val="single" w:sz="6" w:space="0" w:color="auto"/>
              <w:right w:val="single" w:sz="6" w:space="0" w:color="auto"/>
            </w:tcBorders>
          </w:tcPr>
          <w:p w:rsidR="00CD7F57" w:rsidRDefault="00422FCA" w:rsidP="00F957FA">
            <w:pPr>
              <w:spacing w:before="60"/>
              <w:rPr>
                <w:rFonts w:ascii="Arial" w:hAnsi="Arial" w:cs="Arial"/>
                <w:sz w:val="16"/>
                <w:szCs w:val="16"/>
              </w:rPr>
            </w:pPr>
            <w:r>
              <w:rPr>
                <w:rFonts w:ascii="Arial" w:hAnsi="Arial" w:cs="Arial"/>
                <w:sz w:val="16"/>
                <w:szCs w:val="16"/>
              </w:rPr>
              <w:t>OPERATE, DISABLE</w:t>
            </w:r>
          </w:p>
        </w:tc>
      </w:tr>
      <w:tr w:rsidR="00CD7F57" w:rsidRPr="00381542" w:rsidTr="00B54697">
        <w:tc>
          <w:tcPr>
            <w:tcW w:w="3168" w:type="dxa"/>
            <w:tcBorders>
              <w:top w:val="single" w:sz="6" w:space="0" w:color="auto"/>
              <w:left w:val="single" w:sz="6" w:space="0" w:color="auto"/>
              <w:bottom w:val="single" w:sz="6" w:space="0" w:color="auto"/>
              <w:right w:val="single" w:sz="6" w:space="0" w:color="auto"/>
            </w:tcBorders>
          </w:tcPr>
          <w:p w:rsidR="00CD7F57" w:rsidRDefault="00CD7F57" w:rsidP="00F957FA">
            <w:pPr>
              <w:spacing w:before="60"/>
              <w:rPr>
                <w:rFonts w:ascii="Arial" w:hAnsi="Arial" w:cs="Arial"/>
                <w:sz w:val="16"/>
                <w:szCs w:val="16"/>
              </w:rPr>
            </w:pPr>
            <w:r>
              <w:rPr>
                <w:rFonts w:ascii="Arial" w:hAnsi="Arial" w:cs="Arial"/>
                <w:sz w:val="16"/>
                <w:szCs w:val="16"/>
              </w:rPr>
              <w:t>TmprlMon_Trns1</w:t>
            </w:r>
          </w:p>
        </w:tc>
        <w:tc>
          <w:tcPr>
            <w:tcW w:w="2070" w:type="dxa"/>
            <w:tcBorders>
              <w:top w:val="single" w:sz="6" w:space="0" w:color="auto"/>
              <w:left w:val="single" w:sz="6" w:space="0" w:color="auto"/>
              <w:bottom w:val="single" w:sz="6" w:space="0" w:color="auto"/>
              <w:right w:val="single" w:sz="6" w:space="0" w:color="auto"/>
            </w:tcBorders>
          </w:tcPr>
          <w:p w:rsidR="00CD7F57" w:rsidRDefault="00422FCA" w:rsidP="00F957FA">
            <w:pPr>
              <w:spacing w:before="60"/>
              <w:rPr>
                <w:rFonts w:ascii="Arial" w:hAnsi="Arial" w:cs="Arial"/>
                <w:sz w:val="16"/>
                <w:szCs w:val="16"/>
              </w:rPr>
            </w:pPr>
            <w:r>
              <w:rPr>
                <w:rFonts w:ascii="Arial" w:hAnsi="Arial" w:cs="Arial"/>
                <w:sz w:val="16"/>
                <w:szCs w:val="16"/>
              </w:rPr>
              <w:t>Transition</w:t>
            </w:r>
          </w:p>
        </w:tc>
        <w:tc>
          <w:tcPr>
            <w:tcW w:w="3690" w:type="dxa"/>
            <w:tcBorders>
              <w:top w:val="single" w:sz="6" w:space="0" w:color="auto"/>
              <w:left w:val="single" w:sz="6" w:space="0" w:color="auto"/>
              <w:bottom w:val="single" w:sz="6" w:space="0" w:color="auto"/>
              <w:right w:val="single" w:sz="6" w:space="0" w:color="auto"/>
            </w:tcBorders>
          </w:tcPr>
          <w:p w:rsidR="00CD7F57" w:rsidRDefault="00422FCA" w:rsidP="00F957FA">
            <w:pPr>
              <w:spacing w:before="60"/>
              <w:rPr>
                <w:rFonts w:ascii="Arial" w:hAnsi="Arial" w:cs="Arial"/>
                <w:sz w:val="16"/>
                <w:szCs w:val="16"/>
              </w:rPr>
            </w:pPr>
            <w:r>
              <w:rPr>
                <w:rFonts w:ascii="Arial" w:hAnsi="Arial" w:cs="Arial"/>
                <w:sz w:val="16"/>
                <w:szCs w:val="16"/>
              </w:rPr>
              <w:t>Entering WARMINIT</w:t>
            </w:r>
          </w:p>
        </w:tc>
      </w:tr>
      <w:tr w:rsidR="00AD6FA5" w:rsidRPr="00381542" w:rsidTr="00B54697">
        <w:tc>
          <w:tcPr>
            <w:tcW w:w="3168" w:type="dxa"/>
            <w:tcBorders>
              <w:top w:val="single" w:sz="6" w:space="0" w:color="auto"/>
              <w:left w:val="single" w:sz="6" w:space="0" w:color="auto"/>
              <w:bottom w:val="single" w:sz="6" w:space="0" w:color="auto"/>
              <w:right w:val="single" w:sz="6" w:space="0" w:color="auto"/>
            </w:tcBorders>
          </w:tcPr>
          <w:p w:rsidR="00AD6FA5" w:rsidRDefault="00AD6FA5" w:rsidP="00F957FA">
            <w:pPr>
              <w:spacing w:before="60"/>
              <w:rPr>
                <w:rFonts w:ascii="Arial" w:hAnsi="Arial" w:cs="Arial"/>
                <w:sz w:val="16"/>
                <w:szCs w:val="16"/>
              </w:rPr>
            </w:pPr>
            <w:r>
              <w:rPr>
                <w:rFonts w:ascii="Arial" w:hAnsi="Arial" w:cs="Arial"/>
                <w:sz w:val="16"/>
                <w:szCs w:val="16"/>
              </w:rPr>
              <w:t>TmprlMon_Trns2</w:t>
            </w:r>
          </w:p>
        </w:tc>
        <w:tc>
          <w:tcPr>
            <w:tcW w:w="2070" w:type="dxa"/>
            <w:tcBorders>
              <w:top w:val="single" w:sz="6" w:space="0" w:color="auto"/>
              <w:left w:val="single" w:sz="6" w:space="0" w:color="auto"/>
              <w:bottom w:val="single" w:sz="6" w:space="0" w:color="auto"/>
              <w:right w:val="single" w:sz="6" w:space="0" w:color="auto"/>
            </w:tcBorders>
          </w:tcPr>
          <w:p w:rsidR="00AD6FA5" w:rsidRDefault="00AD6FA5" w:rsidP="00F957FA">
            <w:pPr>
              <w:spacing w:before="60"/>
              <w:rPr>
                <w:rFonts w:ascii="Arial" w:hAnsi="Arial" w:cs="Arial"/>
                <w:sz w:val="16"/>
                <w:szCs w:val="16"/>
              </w:rPr>
            </w:pPr>
            <w:r>
              <w:rPr>
                <w:rFonts w:ascii="Arial" w:hAnsi="Arial" w:cs="Arial"/>
                <w:sz w:val="16"/>
                <w:szCs w:val="16"/>
              </w:rPr>
              <w:t>Transition</w:t>
            </w:r>
          </w:p>
        </w:tc>
        <w:tc>
          <w:tcPr>
            <w:tcW w:w="3690" w:type="dxa"/>
            <w:tcBorders>
              <w:top w:val="single" w:sz="6" w:space="0" w:color="auto"/>
              <w:left w:val="single" w:sz="6" w:space="0" w:color="auto"/>
              <w:bottom w:val="single" w:sz="6" w:space="0" w:color="auto"/>
              <w:right w:val="single" w:sz="6" w:space="0" w:color="auto"/>
            </w:tcBorders>
          </w:tcPr>
          <w:p w:rsidR="00AD6FA5" w:rsidRDefault="00AD6FA5" w:rsidP="00F957FA">
            <w:pPr>
              <w:spacing w:before="60"/>
              <w:rPr>
                <w:rFonts w:ascii="Arial" w:hAnsi="Arial" w:cs="Arial"/>
                <w:sz w:val="16"/>
                <w:szCs w:val="16"/>
              </w:rPr>
            </w:pPr>
            <w:r>
              <w:rPr>
                <w:rFonts w:ascii="Arial" w:hAnsi="Arial" w:cs="Arial"/>
                <w:sz w:val="16"/>
                <w:szCs w:val="16"/>
              </w:rPr>
              <w:t>Entering DISABLE</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FB2942" w:rsidP="00F957FA">
            <w:pPr>
              <w:spacing w:before="60"/>
              <w:rPr>
                <w:rFonts w:ascii="Arial" w:hAnsi="Arial" w:cs="Arial"/>
                <w:sz w:val="16"/>
              </w:rPr>
            </w:pPr>
            <w:r>
              <w:rPr>
                <w:rFonts w:ascii="Arial" w:hAnsi="Arial" w:cs="Arial"/>
                <w:sz w:val="16"/>
                <w:szCs w:val="16"/>
              </w:rPr>
              <w:t>&lt;None&gt;</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22FCA" w:rsidRPr="006438CF" w:rsidTr="00BF364D">
        <w:tc>
          <w:tcPr>
            <w:tcW w:w="4464" w:type="dxa"/>
            <w:tcBorders>
              <w:top w:val="single" w:sz="6" w:space="0" w:color="auto"/>
              <w:left w:val="single" w:sz="6" w:space="0" w:color="auto"/>
              <w:bottom w:val="single" w:sz="6" w:space="0" w:color="auto"/>
              <w:right w:val="single" w:sz="6" w:space="0" w:color="auto"/>
            </w:tcBorders>
          </w:tcPr>
          <w:p w:rsidR="00422FCA" w:rsidRPr="00381542" w:rsidRDefault="00422FCA" w:rsidP="00B23B7C">
            <w:pPr>
              <w:spacing w:before="60"/>
              <w:rPr>
                <w:rFonts w:ascii="Arial" w:hAnsi="Arial" w:cs="Arial"/>
                <w:sz w:val="16"/>
                <w:szCs w:val="16"/>
              </w:rPr>
            </w:pPr>
            <w:r>
              <w:rPr>
                <w:rFonts w:ascii="Arial" w:hAnsi="Arial" w:cs="Arial"/>
                <w:sz w:val="16"/>
                <w:szCs w:val="16"/>
              </w:rPr>
              <w:t>TmprlMon_Per1</w:t>
            </w:r>
          </w:p>
        </w:tc>
        <w:tc>
          <w:tcPr>
            <w:tcW w:w="4464" w:type="dxa"/>
            <w:tcBorders>
              <w:top w:val="single" w:sz="6" w:space="0" w:color="auto"/>
              <w:left w:val="single" w:sz="6" w:space="0" w:color="auto"/>
              <w:bottom w:val="single" w:sz="6" w:space="0" w:color="auto"/>
              <w:right w:val="single" w:sz="6" w:space="0" w:color="auto"/>
            </w:tcBorders>
          </w:tcPr>
          <w:p w:rsidR="00422FCA" w:rsidRPr="00422FCA" w:rsidRDefault="00422FCA">
            <w:pPr>
              <w:spacing w:before="60"/>
              <w:rPr>
                <w:rFonts w:ascii="Arial" w:hAnsi="Arial" w:cs="Arial"/>
                <w:sz w:val="16"/>
                <w:lang w:val="fr-FR"/>
              </w:rPr>
            </w:pPr>
            <w:r w:rsidRPr="00422FCA">
              <w:rPr>
                <w:rFonts w:ascii="Arial" w:hAnsi="Arial" w:cs="Arial"/>
                <w:sz w:val="16"/>
                <w:lang w:val="fr-FR"/>
              </w:rPr>
              <w:t>RTE_START_SEC_SA_TMPRLMON_APPL_CODE</w:t>
            </w:r>
          </w:p>
        </w:tc>
      </w:tr>
      <w:tr w:rsidR="00422FCA" w:rsidRPr="006438CF" w:rsidTr="00BF364D">
        <w:tc>
          <w:tcPr>
            <w:tcW w:w="4464" w:type="dxa"/>
            <w:tcBorders>
              <w:top w:val="single" w:sz="6" w:space="0" w:color="auto"/>
              <w:left w:val="single" w:sz="6" w:space="0" w:color="auto"/>
              <w:bottom w:val="single" w:sz="6" w:space="0" w:color="auto"/>
              <w:right w:val="single" w:sz="6" w:space="0" w:color="auto"/>
            </w:tcBorders>
          </w:tcPr>
          <w:p w:rsidR="00422FCA" w:rsidRDefault="00422FCA" w:rsidP="00B23B7C">
            <w:pPr>
              <w:spacing w:before="60"/>
              <w:rPr>
                <w:rFonts w:ascii="Arial" w:hAnsi="Arial" w:cs="Arial"/>
                <w:sz w:val="16"/>
                <w:szCs w:val="16"/>
              </w:rPr>
            </w:pPr>
            <w:r>
              <w:rPr>
                <w:rFonts w:ascii="Arial" w:hAnsi="Arial" w:cs="Arial"/>
                <w:sz w:val="16"/>
                <w:szCs w:val="16"/>
              </w:rPr>
              <w:t>TmprlMon_Per</w:t>
            </w:r>
            <w:r w:rsidR="00AA215C">
              <w:rPr>
                <w:rFonts w:ascii="Arial" w:hAnsi="Arial" w:cs="Arial"/>
                <w:sz w:val="16"/>
                <w:szCs w:val="16"/>
              </w:rPr>
              <w:t>2</w:t>
            </w:r>
          </w:p>
        </w:tc>
        <w:tc>
          <w:tcPr>
            <w:tcW w:w="4464" w:type="dxa"/>
            <w:tcBorders>
              <w:top w:val="single" w:sz="6" w:space="0" w:color="auto"/>
              <w:left w:val="single" w:sz="6" w:space="0" w:color="auto"/>
              <w:bottom w:val="single" w:sz="6" w:space="0" w:color="auto"/>
              <w:right w:val="single" w:sz="6" w:space="0" w:color="auto"/>
            </w:tcBorders>
          </w:tcPr>
          <w:p w:rsidR="00422FCA" w:rsidRPr="00422FCA" w:rsidRDefault="00422FCA">
            <w:pPr>
              <w:spacing w:before="60"/>
              <w:rPr>
                <w:rFonts w:ascii="Arial" w:hAnsi="Arial" w:cs="Arial"/>
                <w:sz w:val="16"/>
                <w:lang w:val="fr-FR"/>
              </w:rPr>
            </w:pPr>
            <w:r w:rsidRPr="00422FCA">
              <w:rPr>
                <w:rFonts w:ascii="Arial" w:hAnsi="Arial" w:cs="Arial"/>
                <w:sz w:val="16"/>
                <w:lang w:val="fr-FR"/>
              </w:rPr>
              <w:t>RTE_START_SEC_SA_TMPRLMON_APPL_CODE</w:t>
            </w:r>
          </w:p>
        </w:tc>
      </w:tr>
      <w:tr w:rsidR="00422FCA" w:rsidRPr="006438CF" w:rsidTr="00BF364D">
        <w:tc>
          <w:tcPr>
            <w:tcW w:w="4464" w:type="dxa"/>
            <w:tcBorders>
              <w:top w:val="single" w:sz="6" w:space="0" w:color="auto"/>
              <w:left w:val="single" w:sz="6" w:space="0" w:color="auto"/>
              <w:bottom w:val="single" w:sz="6" w:space="0" w:color="auto"/>
              <w:right w:val="single" w:sz="6" w:space="0" w:color="auto"/>
            </w:tcBorders>
          </w:tcPr>
          <w:p w:rsidR="00422FCA" w:rsidRDefault="00422FCA" w:rsidP="00B23B7C">
            <w:pPr>
              <w:spacing w:before="60"/>
              <w:rPr>
                <w:rFonts w:ascii="Arial" w:hAnsi="Arial" w:cs="Arial"/>
                <w:sz w:val="16"/>
                <w:szCs w:val="16"/>
              </w:rPr>
            </w:pPr>
            <w:r>
              <w:rPr>
                <w:rFonts w:ascii="Arial" w:hAnsi="Arial" w:cs="Arial"/>
                <w:sz w:val="16"/>
                <w:szCs w:val="16"/>
              </w:rPr>
              <w:t>TmprlMon_Per</w:t>
            </w:r>
            <w:r w:rsidR="00AA215C">
              <w:rPr>
                <w:rFonts w:ascii="Arial" w:hAnsi="Arial" w:cs="Arial"/>
                <w:sz w:val="16"/>
                <w:szCs w:val="16"/>
              </w:rPr>
              <w:t>3</w:t>
            </w:r>
          </w:p>
        </w:tc>
        <w:tc>
          <w:tcPr>
            <w:tcW w:w="4464" w:type="dxa"/>
            <w:tcBorders>
              <w:top w:val="single" w:sz="6" w:space="0" w:color="auto"/>
              <w:left w:val="single" w:sz="6" w:space="0" w:color="auto"/>
              <w:bottom w:val="single" w:sz="6" w:space="0" w:color="auto"/>
              <w:right w:val="single" w:sz="6" w:space="0" w:color="auto"/>
            </w:tcBorders>
          </w:tcPr>
          <w:p w:rsidR="00422FCA" w:rsidRPr="00422FCA" w:rsidRDefault="00422FCA">
            <w:pPr>
              <w:spacing w:before="60"/>
              <w:rPr>
                <w:rFonts w:ascii="Arial" w:hAnsi="Arial" w:cs="Arial"/>
                <w:sz w:val="16"/>
                <w:lang w:val="fr-FR"/>
              </w:rPr>
            </w:pPr>
            <w:r w:rsidRPr="00422FCA">
              <w:rPr>
                <w:rFonts w:ascii="Arial" w:hAnsi="Arial" w:cs="Arial"/>
                <w:sz w:val="16"/>
                <w:lang w:val="fr-FR"/>
              </w:rPr>
              <w:t>RTE_START_SEC_SA_TMPRLMON_APPL_CODE</w:t>
            </w:r>
          </w:p>
        </w:tc>
      </w:tr>
      <w:tr w:rsidR="00422FCA" w:rsidRPr="006438CF" w:rsidTr="00BF364D">
        <w:tc>
          <w:tcPr>
            <w:tcW w:w="4464" w:type="dxa"/>
            <w:tcBorders>
              <w:top w:val="single" w:sz="6" w:space="0" w:color="auto"/>
              <w:left w:val="single" w:sz="6" w:space="0" w:color="auto"/>
              <w:bottom w:val="single" w:sz="6" w:space="0" w:color="auto"/>
              <w:right w:val="single" w:sz="6" w:space="0" w:color="auto"/>
            </w:tcBorders>
          </w:tcPr>
          <w:p w:rsidR="00422FCA" w:rsidRDefault="00422FCA" w:rsidP="00B23B7C">
            <w:pPr>
              <w:spacing w:before="60"/>
              <w:rPr>
                <w:rFonts w:ascii="Arial" w:hAnsi="Arial" w:cs="Arial"/>
                <w:sz w:val="16"/>
                <w:szCs w:val="16"/>
              </w:rPr>
            </w:pPr>
            <w:r>
              <w:rPr>
                <w:rFonts w:ascii="Arial" w:hAnsi="Arial" w:cs="Arial"/>
                <w:sz w:val="16"/>
                <w:szCs w:val="16"/>
              </w:rPr>
              <w:t>TmprlMon_Trns1</w:t>
            </w:r>
          </w:p>
        </w:tc>
        <w:tc>
          <w:tcPr>
            <w:tcW w:w="4464" w:type="dxa"/>
            <w:tcBorders>
              <w:top w:val="single" w:sz="6" w:space="0" w:color="auto"/>
              <w:left w:val="single" w:sz="6" w:space="0" w:color="auto"/>
              <w:bottom w:val="single" w:sz="6" w:space="0" w:color="auto"/>
              <w:right w:val="single" w:sz="6" w:space="0" w:color="auto"/>
            </w:tcBorders>
          </w:tcPr>
          <w:p w:rsidR="00422FCA" w:rsidRPr="00422FCA" w:rsidRDefault="00422FCA">
            <w:pPr>
              <w:spacing w:before="60"/>
              <w:rPr>
                <w:rFonts w:ascii="Arial" w:hAnsi="Arial" w:cs="Arial"/>
                <w:sz w:val="16"/>
                <w:lang w:val="fr-FR"/>
              </w:rPr>
            </w:pPr>
            <w:r w:rsidRPr="00422FCA">
              <w:rPr>
                <w:rFonts w:ascii="Arial" w:hAnsi="Arial" w:cs="Arial"/>
                <w:sz w:val="16"/>
                <w:lang w:val="fr-FR"/>
              </w:rPr>
              <w:t>RTE_START_SEC_SA_TMPRLMON_APPL_CODE</w:t>
            </w:r>
          </w:p>
        </w:tc>
      </w:tr>
      <w:tr w:rsidR="00AD6FA5" w:rsidRPr="006438CF" w:rsidTr="00BF364D">
        <w:tc>
          <w:tcPr>
            <w:tcW w:w="4464" w:type="dxa"/>
            <w:tcBorders>
              <w:top w:val="single" w:sz="6" w:space="0" w:color="auto"/>
              <w:left w:val="single" w:sz="6" w:space="0" w:color="auto"/>
              <w:bottom w:val="single" w:sz="6" w:space="0" w:color="auto"/>
              <w:right w:val="single" w:sz="6" w:space="0" w:color="auto"/>
            </w:tcBorders>
          </w:tcPr>
          <w:p w:rsidR="00AD6FA5" w:rsidRDefault="00AD6FA5" w:rsidP="00B23B7C">
            <w:pPr>
              <w:spacing w:before="60"/>
              <w:rPr>
                <w:rFonts w:ascii="Arial" w:hAnsi="Arial" w:cs="Arial"/>
                <w:sz w:val="16"/>
                <w:szCs w:val="16"/>
              </w:rPr>
            </w:pPr>
            <w:r>
              <w:rPr>
                <w:rFonts w:ascii="Arial" w:hAnsi="Arial" w:cs="Arial"/>
                <w:sz w:val="16"/>
                <w:szCs w:val="16"/>
              </w:rPr>
              <w:t>TmprlMon_Trns2</w:t>
            </w:r>
          </w:p>
        </w:tc>
        <w:tc>
          <w:tcPr>
            <w:tcW w:w="4464" w:type="dxa"/>
            <w:tcBorders>
              <w:top w:val="single" w:sz="6" w:space="0" w:color="auto"/>
              <w:left w:val="single" w:sz="6" w:space="0" w:color="auto"/>
              <w:bottom w:val="single" w:sz="6" w:space="0" w:color="auto"/>
              <w:right w:val="single" w:sz="6" w:space="0" w:color="auto"/>
            </w:tcBorders>
          </w:tcPr>
          <w:p w:rsidR="00AD6FA5" w:rsidRPr="00422FCA" w:rsidRDefault="00AD6FA5">
            <w:pPr>
              <w:spacing w:before="60"/>
              <w:rPr>
                <w:rFonts w:ascii="Arial" w:hAnsi="Arial" w:cs="Arial"/>
                <w:sz w:val="16"/>
                <w:lang w:val="fr-FR"/>
              </w:rPr>
            </w:pPr>
            <w:r w:rsidRPr="00422FCA">
              <w:rPr>
                <w:rFonts w:ascii="Arial" w:hAnsi="Arial" w:cs="Arial"/>
                <w:sz w:val="16"/>
                <w:lang w:val="fr-FR"/>
              </w:rPr>
              <w:t>RTE_START_SEC_SA_TMPRLMON_APPL_CODE</w:t>
            </w:r>
          </w:p>
        </w:tc>
      </w:tr>
    </w:tbl>
    <w:p w:rsidR="00BF364D" w:rsidRPr="00422FCA" w:rsidRDefault="00BF364D" w:rsidP="00BF364D">
      <w:pPr>
        <w:pStyle w:val="Heading2"/>
        <w:numPr>
          <w:ilvl w:val="0"/>
          <w:numId w:val="0"/>
        </w:numPr>
        <w:ind w:left="576"/>
        <w:rPr>
          <w:lang w:val="fr-FR"/>
        </w:rPr>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4A781C" w:rsidRDefault="00422FCA">
      <w:pPr>
        <w:numPr>
          <w:ilvl w:val="0"/>
          <w:numId w:val="6"/>
        </w:numPr>
      </w:pPr>
      <w:r>
        <w:t>None</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523710">
        <w:tc>
          <w:tcPr>
            <w:tcW w:w="616" w:type="dxa"/>
          </w:tcPr>
          <w:p w:rsidR="00523710" w:rsidRDefault="00523710" w:rsidP="00AA215C">
            <w:pPr>
              <w:spacing w:before="60"/>
              <w:rPr>
                <w:rFonts w:ascii="Arial" w:hAnsi="Arial" w:cs="Arial"/>
                <w:sz w:val="16"/>
              </w:rPr>
            </w:pPr>
            <w:r>
              <w:rPr>
                <w:rFonts w:ascii="Arial" w:hAnsi="Arial" w:cs="Arial"/>
                <w:sz w:val="16"/>
              </w:rPr>
              <w:t>1</w:t>
            </w:r>
          </w:p>
        </w:tc>
        <w:tc>
          <w:tcPr>
            <w:tcW w:w="662" w:type="dxa"/>
          </w:tcPr>
          <w:p w:rsidR="00523710" w:rsidRDefault="00523710" w:rsidP="00AA215C">
            <w:pPr>
              <w:spacing w:before="60"/>
              <w:rPr>
                <w:rFonts w:ascii="Arial" w:hAnsi="Arial" w:cs="Arial"/>
                <w:sz w:val="16"/>
              </w:rPr>
            </w:pPr>
            <w:r>
              <w:rPr>
                <w:rFonts w:ascii="Arial" w:hAnsi="Arial" w:cs="Arial"/>
                <w:sz w:val="16"/>
              </w:rPr>
              <w:t>1.0</w:t>
            </w:r>
          </w:p>
        </w:tc>
        <w:tc>
          <w:tcPr>
            <w:tcW w:w="6210" w:type="dxa"/>
          </w:tcPr>
          <w:p w:rsidR="00523710" w:rsidRDefault="00523710" w:rsidP="00AA215C">
            <w:pPr>
              <w:spacing w:before="60"/>
              <w:rPr>
                <w:rFonts w:ascii="Arial" w:hAnsi="Arial" w:cs="Arial"/>
                <w:sz w:val="16"/>
              </w:rPr>
            </w:pPr>
            <w:r>
              <w:rPr>
                <w:rFonts w:ascii="Arial" w:hAnsi="Arial" w:cs="Arial"/>
                <w:sz w:val="16"/>
              </w:rPr>
              <w:t>Initial MDD</w:t>
            </w:r>
          </w:p>
        </w:tc>
        <w:tc>
          <w:tcPr>
            <w:tcW w:w="1080" w:type="dxa"/>
          </w:tcPr>
          <w:p w:rsidR="00523710" w:rsidRDefault="00523710" w:rsidP="00AA215C">
            <w:pPr>
              <w:spacing w:before="60"/>
              <w:rPr>
                <w:rFonts w:ascii="Arial" w:hAnsi="Arial" w:cs="Arial"/>
                <w:sz w:val="16"/>
              </w:rPr>
            </w:pPr>
            <w:r>
              <w:rPr>
                <w:rFonts w:ascii="Arial" w:hAnsi="Arial" w:cs="Arial"/>
                <w:sz w:val="16"/>
              </w:rPr>
              <w:t>25-May-11</w:t>
            </w:r>
          </w:p>
        </w:tc>
        <w:tc>
          <w:tcPr>
            <w:tcW w:w="1105" w:type="dxa"/>
          </w:tcPr>
          <w:p w:rsidR="00523710" w:rsidRDefault="00523710" w:rsidP="00AA215C">
            <w:pPr>
              <w:spacing w:before="60"/>
              <w:rPr>
                <w:rFonts w:ascii="Arial" w:hAnsi="Arial" w:cs="Arial"/>
                <w:sz w:val="16"/>
              </w:rPr>
            </w:pPr>
            <w:r>
              <w:rPr>
                <w:rFonts w:ascii="Arial" w:hAnsi="Arial" w:cs="Arial"/>
                <w:sz w:val="16"/>
              </w:rPr>
              <w:t>BG</w:t>
            </w:r>
          </w:p>
        </w:tc>
      </w:tr>
      <w:tr w:rsidR="00523710">
        <w:tc>
          <w:tcPr>
            <w:tcW w:w="616" w:type="dxa"/>
          </w:tcPr>
          <w:p w:rsidR="00523710" w:rsidRDefault="00523710" w:rsidP="00AA215C">
            <w:pPr>
              <w:spacing w:before="60"/>
              <w:rPr>
                <w:rFonts w:ascii="Arial" w:hAnsi="Arial" w:cs="Arial"/>
                <w:sz w:val="16"/>
              </w:rPr>
            </w:pPr>
            <w:r>
              <w:rPr>
                <w:rFonts w:ascii="Arial" w:hAnsi="Arial" w:cs="Arial"/>
                <w:sz w:val="16"/>
              </w:rPr>
              <w:t>2</w:t>
            </w:r>
          </w:p>
        </w:tc>
        <w:tc>
          <w:tcPr>
            <w:tcW w:w="662" w:type="dxa"/>
          </w:tcPr>
          <w:p w:rsidR="00523710" w:rsidRDefault="00523710" w:rsidP="00AA215C">
            <w:pPr>
              <w:spacing w:before="60"/>
              <w:rPr>
                <w:rFonts w:ascii="Arial" w:hAnsi="Arial" w:cs="Arial"/>
                <w:sz w:val="16"/>
              </w:rPr>
            </w:pPr>
            <w:r>
              <w:rPr>
                <w:rFonts w:ascii="Arial" w:hAnsi="Arial" w:cs="Arial"/>
                <w:sz w:val="16"/>
              </w:rPr>
              <w:t>2</w:t>
            </w:r>
          </w:p>
        </w:tc>
        <w:tc>
          <w:tcPr>
            <w:tcW w:w="6210" w:type="dxa"/>
          </w:tcPr>
          <w:p w:rsidR="00523710" w:rsidRDefault="00523710" w:rsidP="00AA215C">
            <w:pPr>
              <w:spacing w:before="60"/>
              <w:rPr>
                <w:rFonts w:ascii="Arial" w:hAnsi="Arial" w:cs="Arial"/>
                <w:sz w:val="16"/>
              </w:rPr>
            </w:pPr>
            <w:r>
              <w:rPr>
                <w:rFonts w:ascii="Arial" w:hAnsi="Arial" w:cs="Arial"/>
                <w:sz w:val="16"/>
              </w:rPr>
              <w:t>Updated NTCs with global constants</w:t>
            </w:r>
          </w:p>
        </w:tc>
        <w:tc>
          <w:tcPr>
            <w:tcW w:w="1080" w:type="dxa"/>
          </w:tcPr>
          <w:p w:rsidR="00523710" w:rsidRDefault="00523710" w:rsidP="00AA215C">
            <w:pPr>
              <w:spacing w:before="60"/>
              <w:rPr>
                <w:rFonts w:ascii="Arial" w:hAnsi="Arial" w:cs="Arial"/>
                <w:sz w:val="16"/>
              </w:rPr>
            </w:pPr>
            <w:r>
              <w:rPr>
                <w:rFonts w:ascii="Arial" w:hAnsi="Arial" w:cs="Arial"/>
                <w:sz w:val="16"/>
              </w:rPr>
              <w:t>02-Dec-11</w:t>
            </w:r>
          </w:p>
        </w:tc>
        <w:tc>
          <w:tcPr>
            <w:tcW w:w="1105" w:type="dxa"/>
          </w:tcPr>
          <w:p w:rsidR="00523710" w:rsidRDefault="00523710" w:rsidP="00AA215C">
            <w:pPr>
              <w:spacing w:before="60"/>
              <w:rPr>
                <w:rFonts w:ascii="Arial" w:hAnsi="Arial" w:cs="Arial"/>
                <w:sz w:val="16"/>
              </w:rPr>
            </w:pPr>
            <w:r>
              <w:rPr>
                <w:rFonts w:ascii="Arial" w:hAnsi="Arial" w:cs="Arial"/>
                <w:sz w:val="16"/>
              </w:rPr>
              <w:t>OT</w:t>
            </w:r>
          </w:p>
        </w:tc>
      </w:tr>
      <w:tr w:rsidR="00523710">
        <w:tc>
          <w:tcPr>
            <w:tcW w:w="616" w:type="dxa"/>
          </w:tcPr>
          <w:p w:rsidR="00523710" w:rsidRDefault="00523710">
            <w:pPr>
              <w:spacing w:before="60"/>
              <w:rPr>
                <w:rFonts w:ascii="Arial" w:hAnsi="Arial" w:cs="Arial"/>
                <w:sz w:val="16"/>
              </w:rPr>
            </w:pPr>
            <w:r>
              <w:rPr>
                <w:rFonts w:ascii="Arial" w:hAnsi="Arial" w:cs="Arial"/>
                <w:sz w:val="16"/>
              </w:rPr>
              <w:t>3</w:t>
            </w:r>
          </w:p>
        </w:tc>
        <w:tc>
          <w:tcPr>
            <w:tcW w:w="662" w:type="dxa"/>
          </w:tcPr>
          <w:p w:rsidR="00523710" w:rsidRDefault="00523710">
            <w:pPr>
              <w:spacing w:before="60"/>
              <w:rPr>
                <w:rFonts w:ascii="Arial" w:hAnsi="Arial" w:cs="Arial"/>
                <w:sz w:val="16"/>
              </w:rPr>
            </w:pPr>
            <w:r>
              <w:rPr>
                <w:rFonts w:ascii="Arial" w:hAnsi="Arial" w:cs="Arial"/>
                <w:sz w:val="16"/>
              </w:rPr>
              <w:t>3.0</w:t>
            </w:r>
          </w:p>
        </w:tc>
        <w:tc>
          <w:tcPr>
            <w:tcW w:w="6210" w:type="dxa"/>
          </w:tcPr>
          <w:p w:rsidR="00523710" w:rsidRDefault="00523710">
            <w:pPr>
              <w:spacing w:before="60"/>
              <w:rPr>
                <w:rFonts w:ascii="Arial" w:hAnsi="Arial" w:cs="Arial"/>
                <w:sz w:val="16"/>
              </w:rPr>
            </w:pPr>
            <w:r>
              <w:rPr>
                <w:rFonts w:ascii="Arial" w:hAnsi="Arial" w:cs="Arial"/>
                <w:sz w:val="16"/>
              </w:rPr>
              <w:t>Initial Component MDD (started from scratch)</w:t>
            </w:r>
          </w:p>
        </w:tc>
        <w:tc>
          <w:tcPr>
            <w:tcW w:w="1080" w:type="dxa"/>
          </w:tcPr>
          <w:p w:rsidR="00523710" w:rsidRDefault="00523710">
            <w:pPr>
              <w:spacing w:before="60"/>
              <w:rPr>
                <w:rFonts w:ascii="Arial" w:hAnsi="Arial" w:cs="Arial"/>
                <w:sz w:val="16"/>
              </w:rPr>
            </w:pPr>
            <w:r>
              <w:rPr>
                <w:rFonts w:ascii="Arial" w:hAnsi="Arial" w:cs="Arial"/>
                <w:sz w:val="16"/>
              </w:rPr>
              <w:t>21-Mar-12</w:t>
            </w:r>
          </w:p>
        </w:tc>
        <w:tc>
          <w:tcPr>
            <w:tcW w:w="1105" w:type="dxa"/>
          </w:tcPr>
          <w:p w:rsidR="00523710" w:rsidRDefault="00523710">
            <w:pPr>
              <w:spacing w:before="60"/>
              <w:rPr>
                <w:rFonts w:ascii="Arial" w:hAnsi="Arial" w:cs="Arial"/>
                <w:sz w:val="16"/>
              </w:rPr>
            </w:pPr>
            <w:r>
              <w:rPr>
                <w:rFonts w:ascii="Arial" w:hAnsi="Arial" w:cs="Arial"/>
                <w:sz w:val="16"/>
              </w:rPr>
              <w:t>OT</w:t>
            </w:r>
          </w:p>
        </w:tc>
      </w:tr>
      <w:tr w:rsidR="00026E4C">
        <w:tc>
          <w:tcPr>
            <w:tcW w:w="616" w:type="dxa"/>
          </w:tcPr>
          <w:p w:rsidR="00026E4C" w:rsidRDefault="00026E4C">
            <w:pPr>
              <w:spacing w:before="60"/>
              <w:rPr>
                <w:rFonts w:ascii="Arial" w:hAnsi="Arial" w:cs="Arial"/>
                <w:sz w:val="16"/>
              </w:rPr>
            </w:pPr>
            <w:r>
              <w:rPr>
                <w:rFonts w:ascii="Arial" w:hAnsi="Arial" w:cs="Arial"/>
                <w:sz w:val="16"/>
              </w:rPr>
              <w:t>4</w:t>
            </w:r>
          </w:p>
        </w:tc>
        <w:tc>
          <w:tcPr>
            <w:tcW w:w="662" w:type="dxa"/>
          </w:tcPr>
          <w:p w:rsidR="00026E4C" w:rsidRDefault="00026E4C">
            <w:pPr>
              <w:spacing w:before="60"/>
              <w:rPr>
                <w:rFonts w:ascii="Arial" w:hAnsi="Arial" w:cs="Arial"/>
                <w:sz w:val="16"/>
              </w:rPr>
            </w:pPr>
            <w:r>
              <w:rPr>
                <w:rFonts w:ascii="Arial" w:hAnsi="Arial" w:cs="Arial"/>
                <w:sz w:val="16"/>
              </w:rPr>
              <w:t>4</w:t>
            </w:r>
          </w:p>
        </w:tc>
        <w:tc>
          <w:tcPr>
            <w:tcW w:w="6210" w:type="dxa"/>
          </w:tcPr>
          <w:p w:rsidR="00026E4C" w:rsidRDefault="00026E4C">
            <w:pPr>
              <w:spacing w:before="60"/>
              <w:rPr>
                <w:rFonts w:ascii="Arial" w:hAnsi="Arial" w:cs="Arial"/>
                <w:sz w:val="16"/>
              </w:rPr>
            </w:pPr>
            <w:r>
              <w:rPr>
                <w:rFonts w:ascii="Arial" w:hAnsi="Arial" w:cs="Arial"/>
                <w:sz w:val="16"/>
              </w:rPr>
              <w:t>Correction to move STD_LOW and STD_HIGH to global constant definitions since they are AUTOSAR defined constants</w:t>
            </w:r>
          </w:p>
        </w:tc>
        <w:tc>
          <w:tcPr>
            <w:tcW w:w="1080" w:type="dxa"/>
          </w:tcPr>
          <w:p w:rsidR="00026E4C" w:rsidRDefault="00026E4C">
            <w:pPr>
              <w:spacing w:before="60"/>
              <w:rPr>
                <w:rFonts w:ascii="Arial" w:hAnsi="Arial" w:cs="Arial"/>
                <w:sz w:val="16"/>
              </w:rPr>
            </w:pPr>
            <w:r>
              <w:rPr>
                <w:rFonts w:ascii="Arial" w:hAnsi="Arial" w:cs="Arial"/>
                <w:sz w:val="16"/>
              </w:rPr>
              <w:t>28-Mar-12</w:t>
            </w:r>
          </w:p>
        </w:tc>
        <w:tc>
          <w:tcPr>
            <w:tcW w:w="1105" w:type="dxa"/>
          </w:tcPr>
          <w:p w:rsidR="00026E4C" w:rsidRDefault="00026E4C">
            <w:pPr>
              <w:spacing w:before="60"/>
              <w:rPr>
                <w:rFonts w:ascii="Arial" w:hAnsi="Arial" w:cs="Arial"/>
                <w:sz w:val="16"/>
              </w:rPr>
            </w:pPr>
            <w:r>
              <w:rPr>
                <w:rFonts w:ascii="Arial" w:hAnsi="Arial" w:cs="Arial"/>
                <w:sz w:val="16"/>
              </w:rPr>
              <w:t>JJW</w:t>
            </w:r>
          </w:p>
        </w:tc>
      </w:tr>
      <w:tr w:rsidR="00996346">
        <w:tc>
          <w:tcPr>
            <w:tcW w:w="616" w:type="dxa"/>
          </w:tcPr>
          <w:p w:rsidR="00996346" w:rsidRDefault="00996346">
            <w:pPr>
              <w:spacing w:before="60"/>
              <w:rPr>
                <w:rFonts w:ascii="Arial" w:hAnsi="Arial" w:cs="Arial"/>
                <w:sz w:val="16"/>
              </w:rPr>
            </w:pPr>
            <w:r>
              <w:rPr>
                <w:rFonts w:ascii="Arial" w:hAnsi="Arial" w:cs="Arial"/>
                <w:sz w:val="16"/>
              </w:rPr>
              <w:t>5</w:t>
            </w:r>
          </w:p>
        </w:tc>
        <w:tc>
          <w:tcPr>
            <w:tcW w:w="662" w:type="dxa"/>
          </w:tcPr>
          <w:p w:rsidR="00996346" w:rsidRDefault="00996346">
            <w:pPr>
              <w:spacing w:before="60"/>
              <w:rPr>
                <w:rFonts w:ascii="Arial" w:hAnsi="Arial" w:cs="Arial"/>
                <w:sz w:val="16"/>
              </w:rPr>
            </w:pPr>
            <w:r>
              <w:rPr>
                <w:rFonts w:ascii="Arial" w:hAnsi="Arial" w:cs="Arial"/>
                <w:sz w:val="16"/>
              </w:rPr>
              <w:t>5</w:t>
            </w:r>
          </w:p>
        </w:tc>
        <w:tc>
          <w:tcPr>
            <w:tcW w:w="6210" w:type="dxa"/>
          </w:tcPr>
          <w:p w:rsidR="00996346" w:rsidRDefault="00996346">
            <w:pPr>
              <w:spacing w:before="60"/>
              <w:rPr>
                <w:rFonts w:ascii="Arial" w:hAnsi="Arial" w:cs="Arial"/>
                <w:sz w:val="16"/>
              </w:rPr>
            </w:pPr>
            <w:r>
              <w:rPr>
                <w:rFonts w:ascii="Arial" w:hAnsi="Arial" w:cs="Arial"/>
                <w:sz w:val="16"/>
              </w:rPr>
              <w:t>Changed NTC Status byte to STATIC, updated state times</w:t>
            </w:r>
          </w:p>
        </w:tc>
        <w:tc>
          <w:tcPr>
            <w:tcW w:w="1080" w:type="dxa"/>
          </w:tcPr>
          <w:p w:rsidR="00996346" w:rsidRDefault="00996346">
            <w:pPr>
              <w:spacing w:before="60"/>
              <w:rPr>
                <w:rFonts w:ascii="Arial" w:hAnsi="Arial" w:cs="Arial"/>
                <w:sz w:val="16"/>
              </w:rPr>
            </w:pPr>
            <w:r>
              <w:rPr>
                <w:rFonts w:ascii="Arial" w:hAnsi="Arial" w:cs="Arial"/>
                <w:sz w:val="16"/>
              </w:rPr>
              <w:t>01-Apr-12</w:t>
            </w:r>
          </w:p>
        </w:tc>
        <w:tc>
          <w:tcPr>
            <w:tcW w:w="1105" w:type="dxa"/>
          </w:tcPr>
          <w:p w:rsidR="00996346" w:rsidRDefault="00996346">
            <w:pPr>
              <w:spacing w:before="60"/>
              <w:rPr>
                <w:rFonts w:ascii="Arial" w:hAnsi="Arial" w:cs="Arial"/>
                <w:sz w:val="16"/>
              </w:rPr>
            </w:pPr>
            <w:r>
              <w:rPr>
                <w:rFonts w:ascii="Arial" w:hAnsi="Arial" w:cs="Arial"/>
                <w:sz w:val="16"/>
              </w:rPr>
              <w:t>OT</w:t>
            </w:r>
          </w:p>
        </w:tc>
      </w:tr>
      <w:tr w:rsidR="0082347C">
        <w:tc>
          <w:tcPr>
            <w:tcW w:w="616" w:type="dxa"/>
          </w:tcPr>
          <w:p w:rsidR="0082347C" w:rsidRDefault="0082347C">
            <w:pPr>
              <w:spacing w:before="60"/>
              <w:rPr>
                <w:rFonts w:ascii="Arial" w:hAnsi="Arial" w:cs="Arial"/>
                <w:sz w:val="16"/>
              </w:rPr>
            </w:pPr>
            <w:r>
              <w:rPr>
                <w:rFonts w:ascii="Arial" w:hAnsi="Arial" w:cs="Arial"/>
                <w:sz w:val="16"/>
              </w:rPr>
              <w:t>6</w:t>
            </w:r>
          </w:p>
        </w:tc>
        <w:tc>
          <w:tcPr>
            <w:tcW w:w="662" w:type="dxa"/>
          </w:tcPr>
          <w:p w:rsidR="0082347C" w:rsidRDefault="0082347C">
            <w:pPr>
              <w:spacing w:before="60"/>
              <w:rPr>
                <w:rFonts w:ascii="Arial" w:hAnsi="Arial" w:cs="Arial"/>
                <w:sz w:val="16"/>
              </w:rPr>
            </w:pPr>
            <w:r>
              <w:rPr>
                <w:rFonts w:ascii="Arial" w:hAnsi="Arial" w:cs="Arial"/>
                <w:sz w:val="16"/>
              </w:rPr>
              <w:t>6</w:t>
            </w:r>
          </w:p>
        </w:tc>
        <w:tc>
          <w:tcPr>
            <w:tcW w:w="6210" w:type="dxa"/>
          </w:tcPr>
          <w:p w:rsidR="0082347C" w:rsidRDefault="0082347C">
            <w:pPr>
              <w:spacing w:before="60"/>
              <w:rPr>
                <w:rFonts w:ascii="Arial" w:hAnsi="Arial" w:cs="Arial"/>
                <w:sz w:val="16"/>
              </w:rPr>
            </w:pPr>
            <w:r>
              <w:rPr>
                <w:rFonts w:ascii="Arial" w:hAnsi="Arial" w:cs="Arial"/>
                <w:sz w:val="16"/>
              </w:rPr>
              <w:t>Updated to FDD 19B v002B (state times, NTC parameter info)</w:t>
            </w:r>
          </w:p>
        </w:tc>
        <w:tc>
          <w:tcPr>
            <w:tcW w:w="1080" w:type="dxa"/>
          </w:tcPr>
          <w:p w:rsidR="0082347C" w:rsidRDefault="0082347C" w:rsidP="005E06C5">
            <w:pPr>
              <w:spacing w:before="60"/>
              <w:rPr>
                <w:rFonts w:ascii="Arial" w:hAnsi="Arial" w:cs="Arial"/>
                <w:sz w:val="16"/>
              </w:rPr>
            </w:pPr>
            <w:r>
              <w:rPr>
                <w:rFonts w:ascii="Arial" w:hAnsi="Arial" w:cs="Arial"/>
                <w:sz w:val="16"/>
              </w:rPr>
              <w:t>1</w:t>
            </w:r>
            <w:r w:rsidR="005E06C5">
              <w:rPr>
                <w:rFonts w:ascii="Arial" w:hAnsi="Arial" w:cs="Arial"/>
                <w:sz w:val="16"/>
              </w:rPr>
              <w:t>9</w:t>
            </w:r>
            <w:r>
              <w:rPr>
                <w:rFonts w:ascii="Arial" w:hAnsi="Arial" w:cs="Arial"/>
                <w:sz w:val="16"/>
              </w:rPr>
              <w:t>-Jun-12</w:t>
            </w:r>
          </w:p>
        </w:tc>
        <w:tc>
          <w:tcPr>
            <w:tcW w:w="1105" w:type="dxa"/>
          </w:tcPr>
          <w:p w:rsidR="0082347C" w:rsidRDefault="0082347C">
            <w:pPr>
              <w:spacing w:before="60"/>
              <w:rPr>
                <w:rFonts w:ascii="Arial" w:hAnsi="Arial" w:cs="Arial"/>
                <w:sz w:val="16"/>
              </w:rPr>
            </w:pPr>
            <w:r>
              <w:rPr>
                <w:rFonts w:ascii="Arial" w:hAnsi="Arial" w:cs="Arial"/>
                <w:sz w:val="16"/>
              </w:rPr>
              <w:t>OT</w:t>
            </w:r>
          </w:p>
        </w:tc>
      </w:tr>
      <w:tr w:rsidR="00A765DB">
        <w:tc>
          <w:tcPr>
            <w:tcW w:w="616" w:type="dxa"/>
          </w:tcPr>
          <w:p w:rsidR="00A765DB" w:rsidRDefault="00A765DB">
            <w:pPr>
              <w:spacing w:before="60"/>
              <w:rPr>
                <w:rFonts w:ascii="Arial" w:hAnsi="Arial" w:cs="Arial"/>
                <w:sz w:val="16"/>
              </w:rPr>
            </w:pPr>
            <w:r>
              <w:rPr>
                <w:rFonts w:ascii="Arial" w:hAnsi="Arial" w:cs="Arial"/>
                <w:sz w:val="16"/>
              </w:rPr>
              <w:t>7</w:t>
            </w:r>
          </w:p>
        </w:tc>
        <w:tc>
          <w:tcPr>
            <w:tcW w:w="662" w:type="dxa"/>
          </w:tcPr>
          <w:p w:rsidR="00A765DB" w:rsidRDefault="00A765DB">
            <w:pPr>
              <w:spacing w:before="60"/>
              <w:rPr>
                <w:rFonts w:ascii="Arial" w:hAnsi="Arial" w:cs="Arial"/>
                <w:sz w:val="16"/>
              </w:rPr>
            </w:pPr>
            <w:r>
              <w:rPr>
                <w:rFonts w:ascii="Arial" w:hAnsi="Arial" w:cs="Arial"/>
                <w:sz w:val="16"/>
              </w:rPr>
              <w:t>7</w:t>
            </w:r>
          </w:p>
        </w:tc>
        <w:tc>
          <w:tcPr>
            <w:tcW w:w="6210" w:type="dxa"/>
          </w:tcPr>
          <w:p w:rsidR="00A765DB" w:rsidRDefault="00A765DB">
            <w:pPr>
              <w:spacing w:before="60"/>
              <w:rPr>
                <w:rFonts w:ascii="Arial" w:hAnsi="Arial" w:cs="Arial"/>
                <w:sz w:val="16"/>
              </w:rPr>
            </w:pPr>
            <w:r>
              <w:rPr>
                <w:rFonts w:ascii="Arial" w:hAnsi="Arial" w:cs="Arial"/>
                <w:sz w:val="16"/>
              </w:rPr>
              <w:t xml:space="preserve">Changed Per3 running states (to avoid conflict with </w:t>
            </w:r>
            <w:proofErr w:type="spellStart"/>
            <w:r>
              <w:rPr>
                <w:rFonts w:ascii="Arial" w:hAnsi="Arial" w:cs="Arial"/>
                <w:sz w:val="16"/>
              </w:rPr>
              <w:t>ShtdnMech</w:t>
            </w:r>
            <w:proofErr w:type="spellEnd"/>
            <w:r>
              <w:rPr>
                <w:rFonts w:ascii="Arial" w:hAnsi="Arial" w:cs="Arial"/>
                <w:sz w:val="16"/>
              </w:rPr>
              <w:t>)</w:t>
            </w:r>
          </w:p>
        </w:tc>
        <w:tc>
          <w:tcPr>
            <w:tcW w:w="1080" w:type="dxa"/>
          </w:tcPr>
          <w:p w:rsidR="00A765DB" w:rsidRDefault="00A765DB" w:rsidP="005E06C5">
            <w:pPr>
              <w:spacing w:before="60"/>
              <w:rPr>
                <w:rFonts w:ascii="Arial" w:hAnsi="Arial" w:cs="Arial"/>
                <w:sz w:val="16"/>
              </w:rPr>
            </w:pPr>
            <w:r>
              <w:rPr>
                <w:rFonts w:ascii="Arial" w:hAnsi="Arial" w:cs="Arial"/>
                <w:sz w:val="16"/>
              </w:rPr>
              <w:t>25-Jul-12</w:t>
            </w:r>
          </w:p>
        </w:tc>
        <w:tc>
          <w:tcPr>
            <w:tcW w:w="1105" w:type="dxa"/>
          </w:tcPr>
          <w:p w:rsidR="00A765DB" w:rsidRDefault="00A765DB">
            <w:pPr>
              <w:spacing w:before="60"/>
              <w:rPr>
                <w:rFonts w:ascii="Arial" w:hAnsi="Arial" w:cs="Arial"/>
                <w:sz w:val="16"/>
              </w:rPr>
            </w:pPr>
            <w:r>
              <w:rPr>
                <w:rFonts w:ascii="Arial" w:hAnsi="Arial" w:cs="Arial"/>
                <w:sz w:val="16"/>
              </w:rPr>
              <w:t>OT</w:t>
            </w:r>
          </w:p>
        </w:tc>
      </w:tr>
      <w:tr w:rsidR="00C92BE7">
        <w:tc>
          <w:tcPr>
            <w:tcW w:w="616" w:type="dxa"/>
          </w:tcPr>
          <w:p w:rsidR="00C92BE7" w:rsidRDefault="00C92BE7">
            <w:pPr>
              <w:spacing w:before="60"/>
              <w:rPr>
                <w:rFonts w:ascii="Arial" w:hAnsi="Arial" w:cs="Arial"/>
                <w:sz w:val="16"/>
              </w:rPr>
            </w:pPr>
            <w:r>
              <w:rPr>
                <w:rFonts w:ascii="Arial" w:hAnsi="Arial" w:cs="Arial"/>
                <w:sz w:val="16"/>
              </w:rPr>
              <w:t>8</w:t>
            </w:r>
          </w:p>
        </w:tc>
        <w:tc>
          <w:tcPr>
            <w:tcW w:w="662" w:type="dxa"/>
          </w:tcPr>
          <w:p w:rsidR="00C92BE7" w:rsidRDefault="00C92BE7">
            <w:pPr>
              <w:spacing w:before="60"/>
              <w:rPr>
                <w:rFonts w:ascii="Arial" w:hAnsi="Arial" w:cs="Arial"/>
                <w:sz w:val="16"/>
              </w:rPr>
            </w:pPr>
            <w:r>
              <w:rPr>
                <w:rFonts w:ascii="Arial" w:hAnsi="Arial" w:cs="Arial"/>
                <w:sz w:val="16"/>
              </w:rPr>
              <w:t>8</w:t>
            </w:r>
          </w:p>
        </w:tc>
        <w:tc>
          <w:tcPr>
            <w:tcW w:w="6210" w:type="dxa"/>
          </w:tcPr>
          <w:p w:rsidR="00C92BE7" w:rsidRDefault="00C92BE7">
            <w:pPr>
              <w:spacing w:before="60"/>
              <w:rPr>
                <w:rFonts w:ascii="Arial" w:hAnsi="Arial" w:cs="Arial"/>
                <w:sz w:val="16"/>
              </w:rPr>
            </w:pPr>
            <w:r>
              <w:rPr>
                <w:rFonts w:ascii="Arial" w:hAnsi="Arial" w:cs="Arial"/>
                <w:sz w:val="16"/>
              </w:rPr>
              <w:t>Added functionality for Hardware Power Up, removed Trns2 (obsolete with change in Per3 running states)</w:t>
            </w:r>
            <w:bookmarkStart w:id="4" w:name="_GoBack"/>
            <w:bookmarkEnd w:id="4"/>
          </w:p>
        </w:tc>
        <w:tc>
          <w:tcPr>
            <w:tcW w:w="1080" w:type="dxa"/>
          </w:tcPr>
          <w:p w:rsidR="00C92BE7" w:rsidRDefault="00C92BE7" w:rsidP="005E06C5">
            <w:pPr>
              <w:spacing w:before="60"/>
              <w:rPr>
                <w:rFonts w:ascii="Arial" w:hAnsi="Arial" w:cs="Arial"/>
                <w:sz w:val="16"/>
              </w:rPr>
            </w:pPr>
            <w:r>
              <w:rPr>
                <w:rFonts w:ascii="Arial" w:hAnsi="Arial" w:cs="Arial"/>
                <w:sz w:val="16"/>
              </w:rPr>
              <w:t>19-Sep-12</w:t>
            </w:r>
          </w:p>
        </w:tc>
        <w:tc>
          <w:tcPr>
            <w:tcW w:w="1105" w:type="dxa"/>
          </w:tcPr>
          <w:p w:rsidR="00C92BE7" w:rsidRDefault="00C92BE7">
            <w:pPr>
              <w:spacing w:before="60"/>
              <w:rPr>
                <w:rFonts w:ascii="Arial" w:hAnsi="Arial" w:cs="Arial"/>
                <w:sz w:val="16"/>
              </w:rPr>
            </w:pPr>
            <w:r>
              <w:rPr>
                <w:rFonts w:ascii="Arial" w:hAnsi="Arial" w:cs="Arial"/>
                <w:sz w:val="16"/>
              </w:rPr>
              <w:t>OT</w:t>
            </w:r>
          </w:p>
        </w:tc>
      </w:tr>
      <w:tr w:rsidR="001F159D">
        <w:tc>
          <w:tcPr>
            <w:tcW w:w="616" w:type="dxa"/>
          </w:tcPr>
          <w:p w:rsidR="001F159D" w:rsidRDefault="001F159D">
            <w:pPr>
              <w:spacing w:before="60"/>
              <w:rPr>
                <w:rFonts w:ascii="Arial" w:hAnsi="Arial" w:cs="Arial"/>
                <w:sz w:val="16"/>
              </w:rPr>
            </w:pPr>
            <w:r>
              <w:rPr>
                <w:rFonts w:ascii="Arial" w:hAnsi="Arial" w:cs="Arial"/>
                <w:sz w:val="16"/>
              </w:rPr>
              <w:t>9</w:t>
            </w:r>
          </w:p>
        </w:tc>
        <w:tc>
          <w:tcPr>
            <w:tcW w:w="662" w:type="dxa"/>
          </w:tcPr>
          <w:p w:rsidR="001F159D" w:rsidRDefault="001F159D">
            <w:pPr>
              <w:spacing w:before="60"/>
              <w:rPr>
                <w:rFonts w:ascii="Arial" w:hAnsi="Arial" w:cs="Arial"/>
                <w:sz w:val="16"/>
              </w:rPr>
            </w:pPr>
            <w:r>
              <w:rPr>
                <w:rFonts w:ascii="Arial" w:hAnsi="Arial" w:cs="Arial"/>
                <w:sz w:val="16"/>
              </w:rPr>
              <w:t>9</w:t>
            </w:r>
          </w:p>
        </w:tc>
        <w:tc>
          <w:tcPr>
            <w:tcW w:w="6210" w:type="dxa"/>
          </w:tcPr>
          <w:p w:rsidR="001F159D" w:rsidRDefault="001F159D">
            <w:pPr>
              <w:spacing w:before="60"/>
              <w:rPr>
                <w:rFonts w:ascii="Arial" w:hAnsi="Arial" w:cs="Arial"/>
                <w:sz w:val="16"/>
              </w:rPr>
            </w:pPr>
            <w:r>
              <w:rPr>
                <w:rFonts w:ascii="Arial" w:hAnsi="Arial" w:cs="Arial"/>
                <w:sz w:val="16"/>
              </w:rPr>
              <w:t>Addition of checkpoints  in the program flow</w:t>
            </w:r>
          </w:p>
        </w:tc>
        <w:tc>
          <w:tcPr>
            <w:tcW w:w="1080" w:type="dxa"/>
          </w:tcPr>
          <w:p w:rsidR="001F159D" w:rsidRDefault="001F159D" w:rsidP="005E06C5">
            <w:pPr>
              <w:spacing w:before="60"/>
              <w:rPr>
                <w:rFonts w:ascii="Arial" w:hAnsi="Arial" w:cs="Arial"/>
                <w:sz w:val="16"/>
              </w:rPr>
            </w:pPr>
            <w:r>
              <w:rPr>
                <w:rFonts w:ascii="Arial" w:hAnsi="Arial" w:cs="Arial"/>
                <w:sz w:val="16"/>
              </w:rPr>
              <w:t>27-Sep-12</w:t>
            </w:r>
          </w:p>
        </w:tc>
        <w:tc>
          <w:tcPr>
            <w:tcW w:w="1105" w:type="dxa"/>
          </w:tcPr>
          <w:p w:rsidR="001F159D" w:rsidRDefault="001F159D">
            <w:pPr>
              <w:spacing w:before="60"/>
              <w:rPr>
                <w:rFonts w:ascii="Arial" w:hAnsi="Arial" w:cs="Arial"/>
                <w:sz w:val="16"/>
              </w:rPr>
            </w:pPr>
            <w:proofErr w:type="spellStart"/>
            <w:r>
              <w:rPr>
                <w:rFonts w:ascii="Arial" w:hAnsi="Arial" w:cs="Arial"/>
                <w:sz w:val="16"/>
              </w:rPr>
              <w:t>Selva</w:t>
            </w:r>
            <w:proofErr w:type="spellEnd"/>
          </w:p>
        </w:tc>
      </w:tr>
      <w:tr w:rsidR="00AD6FA5">
        <w:tc>
          <w:tcPr>
            <w:tcW w:w="616" w:type="dxa"/>
          </w:tcPr>
          <w:p w:rsidR="00AD6FA5" w:rsidRDefault="00AD6FA5">
            <w:pPr>
              <w:spacing w:before="60"/>
              <w:rPr>
                <w:rFonts w:ascii="Arial" w:hAnsi="Arial" w:cs="Arial"/>
                <w:sz w:val="16"/>
              </w:rPr>
            </w:pPr>
            <w:r>
              <w:rPr>
                <w:rFonts w:ascii="Arial" w:hAnsi="Arial" w:cs="Arial"/>
                <w:sz w:val="16"/>
              </w:rPr>
              <w:t>10</w:t>
            </w:r>
          </w:p>
        </w:tc>
        <w:tc>
          <w:tcPr>
            <w:tcW w:w="662" w:type="dxa"/>
          </w:tcPr>
          <w:p w:rsidR="00AD6FA5" w:rsidRDefault="00AD6FA5">
            <w:pPr>
              <w:spacing w:before="60"/>
              <w:rPr>
                <w:rFonts w:ascii="Arial" w:hAnsi="Arial" w:cs="Arial"/>
                <w:sz w:val="16"/>
              </w:rPr>
            </w:pPr>
            <w:r>
              <w:rPr>
                <w:rFonts w:ascii="Arial" w:hAnsi="Arial" w:cs="Arial"/>
                <w:sz w:val="16"/>
              </w:rPr>
              <w:t>10</w:t>
            </w:r>
          </w:p>
        </w:tc>
        <w:tc>
          <w:tcPr>
            <w:tcW w:w="6210" w:type="dxa"/>
          </w:tcPr>
          <w:p w:rsidR="00AD6FA5" w:rsidRDefault="00AD6FA5" w:rsidP="00AD6FA5">
            <w:pPr>
              <w:spacing w:before="60"/>
              <w:rPr>
                <w:rFonts w:ascii="Arial" w:hAnsi="Arial" w:cs="Arial"/>
                <w:sz w:val="16"/>
              </w:rPr>
            </w:pPr>
            <w:r>
              <w:rPr>
                <w:rFonts w:ascii="Arial" w:hAnsi="Arial" w:cs="Arial"/>
                <w:sz w:val="16"/>
              </w:rPr>
              <w:t>Updated to FDD Ver005</w:t>
            </w:r>
          </w:p>
          <w:p w:rsidR="00AD6FA5" w:rsidRDefault="00AD6FA5" w:rsidP="00AD6FA5">
            <w:pPr>
              <w:pStyle w:val="ListParagraph"/>
              <w:numPr>
                <w:ilvl w:val="0"/>
                <w:numId w:val="11"/>
              </w:numPr>
              <w:spacing w:before="60"/>
              <w:rPr>
                <w:rFonts w:ascii="Arial" w:hAnsi="Arial" w:cs="Arial"/>
                <w:sz w:val="16"/>
              </w:rPr>
            </w:pPr>
            <w:r>
              <w:rPr>
                <w:rFonts w:ascii="Arial" w:hAnsi="Arial" w:cs="Arial"/>
                <w:sz w:val="16"/>
              </w:rPr>
              <w:t>DISABLE and ESMDIABLE steps are removed. Added ALLON2 Step.</w:t>
            </w:r>
          </w:p>
          <w:p w:rsidR="00AD6FA5" w:rsidRDefault="00AD6FA5" w:rsidP="00AD6FA5">
            <w:pPr>
              <w:pStyle w:val="ListParagraph"/>
              <w:numPr>
                <w:ilvl w:val="0"/>
                <w:numId w:val="11"/>
              </w:numPr>
              <w:spacing w:before="60"/>
              <w:rPr>
                <w:rFonts w:ascii="Arial" w:hAnsi="Arial" w:cs="Arial"/>
                <w:sz w:val="16"/>
              </w:rPr>
            </w:pPr>
            <w:r>
              <w:rPr>
                <w:rFonts w:ascii="Arial" w:hAnsi="Arial" w:cs="Arial"/>
                <w:sz w:val="16"/>
              </w:rPr>
              <w:t>Transition times of ALLON1,ALLON2 and OPERATE changed</w:t>
            </w:r>
          </w:p>
          <w:p w:rsidR="00AD6FA5" w:rsidRDefault="00AD6FA5" w:rsidP="00AD6FA5">
            <w:pPr>
              <w:spacing w:before="60"/>
              <w:rPr>
                <w:rFonts w:ascii="Arial" w:hAnsi="Arial" w:cs="Arial"/>
                <w:sz w:val="16"/>
              </w:rPr>
            </w:pPr>
            <w:r>
              <w:rPr>
                <w:rFonts w:ascii="Arial" w:hAnsi="Arial" w:cs="Arial"/>
                <w:sz w:val="16"/>
              </w:rPr>
              <w:t>Transition2 added for Shutdown operation</w:t>
            </w:r>
          </w:p>
        </w:tc>
        <w:tc>
          <w:tcPr>
            <w:tcW w:w="1080" w:type="dxa"/>
          </w:tcPr>
          <w:p w:rsidR="00AD6FA5" w:rsidRDefault="00AD6FA5" w:rsidP="005E06C5">
            <w:pPr>
              <w:spacing w:before="60"/>
              <w:rPr>
                <w:rFonts w:ascii="Arial" w:hAnsi="Arial" w:cs="Arial"/>
                <w:sz w:val="16"/>
              </w:rPr>
            </w:pPr>
            <w:r>
              <w:rPr>
                <w:rFonts w:ascii="Arial" w:hAnsi="Arial" w:cs="Arial"/>
                <w:sz w:val="16"/>
              </w:rPr>
              <w:t>28-SEP-12</w:t>
            </w:r>
          </w:p>
        </w:tc>
        <w:tc>
          <w:tcPr>
            <w:tcW w:w="1105" w:type="dxa"/>
          </w:tcPr>
          <w:p w:rsidR="00AD6FA5" w:rsidRDefault="00AD6FA5">
            <w:pPr>
              <w:spacing w:before="60"/>
              <w:rPr>
                <w:rFonts w:ascii="Arial" w:hAnsi="Arial" w:cs="Arial"/>
                <w:sz w:val="16"/>
              </w:rPr>
            </w:pPr>
            <w:r>
              <w:rPr>
                <w:rFonts w:ascii="Arial" w:hAnsi="Arial" w:cs="Arial"/>
                <w:sz w:val="16"/>
              </w:rPr>
              <w:t>NRAR</w:t>
            </w:r>
          </w:p>
        </w:tc>
      </w:tr>
      <w:tr w:rsidR="00060781">
        <w:tc>
          <w:tcPr>
            <w:tcW w:w="616" w:type="dxa"/>
          </w:tcPr>
          <w:p w:rsidR="00060781" w:rsidRDefault="00060781">
            <w:pPr>
              <w:spacing w:before="60"/>
              <w:rPr>
                <w:rFonts w:ascii="Arial" w:hAnsi="Arial" w:cs="Arial"/>
                <w:sz w:val="16"/>
              </w:rPr>
            </w:pPr>
            <w:r>
              <w:rPr>
                <w:rFonts w:ascii="Arial" w:hAnsi="Arial" w:cs="Arial"/>
                <w:sz w:val="16"/>
              </w:rPr>
              <w:t>11</w:t>
            </w:r>
          </w:p>
        </w:tc>
        <w:tc>
          <w:tcPr>
            <w:tcW w:w="662" w:type="dxa"/>
          </w:tcPr>
          <w:p w:rsidR="00060781" w:rsidRDefault="00060781">
            <w:pPr>
              <w:spacing w:before="60"/>
              <w:rPr>
                <w:rFonts w:ascii="Arial" w:hAnsi="Arial" w:cs="Arial"/>
                <w:sz w:val="16"/>
              </w:rPr>
            </w:pPr>
            <w:r>
              <w:rPr>
                <w:rFonts w:ascii="Arial" w:hAnsi="Arial" w:cs="Arial"/>
                <w:sz w:val="16"/>
              </w:rPr>
              <w:t>11</w:t>
            </w:r>
          </w:p>
        </w:tc>
        <w:tc>
          <w:tcPr>
            <w:tcW w:w="6210" w:type="dxa"/>
          </w:tcPr>
          <w:p w:rsidR="00060781" w:rsidRDefault="00443F4E" w:rsidP="00AD6FA5">
            <w:pPr>
              <w:spacing w:before="60"/>
              <w:rPr>
                <w:rFonts w:ascii="Arial" w:hAnsi="Arial" w:cs="Arial"/>
                <w:sz w:val="16"/>
              </w:rPr>
            </w:pPr>
            <w:r>
              <w:rPr>
                <w:rFonts w:ascii="Arial" w:hAnsi="Arial" w:cs="Arial"/>
                <w:sz w:val="16"/>
              </w:rPr>
              <w:t>Fix for anomaly #</w:t>
            </w:r>
            <w:r w:rsidRPr="00443F4E">
              <w:rPr>
                <w:rFonts w:ascii="Arial" w:hAnsi="Arial" w:cs="Arial"/>
                <w:sz w:val="16"/>
              </w:rPr>
              <w:t>3912</w:t>
            </w:r>
          </w:p>
        </w:tc>
        <w:tc>
          <w:tcPr>
            <w:tcW w:w="1080" w:type="dxa"/>
          </w:tcPr>
          <w:p w:rsidR="00060781" w:rsidRDefault="00443F4E" w:rsidP="00443F4E">
            <w:pPr>
              <w:spacing w:before="60"/>
              <w:rPr>
                <w:rFonts w:ascii="Arial" w:hAnsi="Arial" w:cs="Arial"/>
                <w:sz w:val="16"/>
              </w:rPr>
            </w:pPr>
            <w:r>
              <w:rPr>
                <w:rFonts w:ascii="Arial" w:hAnsi="Arial" w:cs="Arial"/>
                <w:sz w:val="16"/>
              </w:rPr>
              <w:t>24-Oct-12</w:t>
            </w:r>
          </w:p>
        </w:tc>
        <w:tc>
          <w:tcPr>
            <w:tcW w:w="1105" w:type="dxa"/>
          </w:tcPr>
          <w:p w:rsidR="00060781" w:rsidRDefault="00443F4E">
            <w:pPr>
              <w:spacing w:before="60"/>
              <w:rPr>
                <w:rFonts w:ascii="Arial" w:hAnsi="Arial" w:cs="Arial"/>
                <w:sz w:val="16"/>
              </w:rPr>
            </w:pPr>
            <w:r>
              <w:rPr>
                <w:rFonts w:ascii="Arial" w:hAnsi="Arial" w:cs="Arial"/>
                <w:sz w:val="16"/>
              </w:rPr>
              <w:t>BWL</w:t>
            </w:r>
          </w:p>
        </w:tc>
      </w:tr>
      <w:tr w:rsidR="00F7076A">
        <w:tc>
          <w:tcPr>
            <w:tcW w:w="616" w:type="dxa"/>
          </w:tcPr>
          <w:p w:rsidR="00F7076A" w:rsidRDefault="00F7076A">
            <w:pPr>
              <w:spacing w:before="60"/>
              <w:rPr>
                <w:rFonts w:ascii="Arial" w:hAnsi="Arial" w:cs="Arial"/>
                <w:sz w:val="16"/>
              </w:rPr>
            </w:pPr>
            <w:r>
              <w:rPr>
                <w:rFonts w:ascii="Arial" w:hAnsi="Arial" w:cs="Arial"/>
                <w:sz w:val="16"/>
              </w:rPr>
              <w:t>12</w:t>
            </w:r>
          </w:p>
        </w:tc>
        <w:tc>
          <w:tcPr>
            <w:tcW w:w="662" w:type="dxa"/>
          </w:tcPr>
          <w:p w:rsidR="00F7076A" w:rsidRDefault="00F7076A">
            <w:pPr>
              <w:spacing w:before="60"/>
              <w:rPr>
                <w:rFonts w:ascii="Arial" w:hAnsi="Arial" w:cs="Arial"/>
                <w:sz w:val="16"/>
              </w:rPr>
            </w:pPr>
            <w:r>
              <w:rPr>
                <w:rFonts w:ascii="Arial" w:hAnsi="Arial" w:cs="Arial"/>
                <w:sz w:val="16"/>
              </w:rPr>
              <w:t>12</w:t>
            </w:r>
          </w:p>
        </w:tc>
        <w:tc>
          <w:tcPr>
            <w:tcW w:w="6210" w:type="dxa"/>
          </w:tcPr>
          <w:p w:rsidR="00F7076A" w:rsidRDefault="00F7076A" w:rsidP="00AD6FA5">
            <w:pPr>
              <w:spacing w:before="60"/>
              <w:rPr>
                <w:rFonts w:ascii="Arial" w:hAnsi="Arial" w:cs="Arial"/>
                <w:sz w:val="16"/>
              </w:rPr>
            </w:pPr>
            <w:r>
              <w:rPr>
                <w:rFonts w:ascii="Arial" w:hAnsi="Arial" w:cs="Arial"/>
                <w:sz w:val="16"/>
              </w:rPr>
              <w:t>Update execution rate for Per1</w:t>
            </w:r>
          </w:p>
        </w:tc>
        <w:tc>
          <w:tcPr>
            <w:tcW w:w="1080" w:type="dxa"/>
          </w:tcPr>
          <w:p w:rsidR="00F7076A" w:rsidRDefault="00F7076A" w:rsidP="00443F4E">
            <w:pPr>
              <w:spacing w:before="60"/>
              <w:rPr>
                <w:rFonts w:ascii="Arial" w:hAnsi="Arial" w:cs="Arial"/>
                <w:sz w:val="16"/>
              </w:rPr>
            </w:pPr>
            <w:r>
              <w:rPr>
                <w:rFonts w:ascii="Arial" w:hAnsi="Arial" w:cs="Arial"/>
                <w:sz w:val="16"/>
              </w:rPr>
              <w:t>24-Oct-12</w:t>
            </w:r>
          </w:p>
        </w:tc>
        <w:tc>
          <w:tcPr>
            <w:tcW w:w="1105" w:type="dxa"/>
          </w:tcPr>
          <w:p w:rsidR="00F7076A" w:rsidRDefault="00F7076A">
            <w:pPr>
              <w:spacing w:before="60"/>
              <w:rPr>
                <w:rFonts w:ascii="Arial" w:hAnsi="Arial" w:cs="Arial"/>
                <w:sz w:val="16"/>
              </w:rPr>
            </w:pPr>
            <w:r>
              <w:rPr>
                <w:rFonts w:ascii="Arial" w:hAnsi="Arial" w:cs="Arial"/>
                <w:sz w:val="16"/>
              </w:rPr>
              <w:t>BWL</w:t>
            </w:r>
          </w:p>
        </w:tc>
      </w:tr>
      <w:tr w:rsidR="00AA215C">
        <w:tc>
          <w:tcPr>
            <w:tcW w:w="616" w:type="dxa"/>
          </w:tcPr>
          <w:p w:rsidR="00AA215C" w:rsidRDefault="00AA215C">
            <w:pPr>
              <w:spacing w:before="60"/>
              <w:rPr>
                <w:rFonts w:ascii="Arial" w:hAnsi="Arial" w:cs="Arial"/>
                <w:sz w:val="16"/>
              </w:rPr>
            </w:pPr>
            <w:r>
              <w:rPr>
                <w:rFonts w:ascii="Arial" w:hAnsi="Arial" w:cs="Arial"/>
                <w:sz w:val="16"/>
              </w:rPr>
              <w:t>13</w:t>
            </w:r>
          </w:p>
        </w:tc>
        <w:tc>
          <w:tcPr>
            <w:tcW w:w="662" w:type="dxa"/>
          </w:tcPr>
          <w:p w:rsidR="00AA215C" w:rsidRDefault="00AA215C">
            <w:pPr>
              <w:spacing w:before="60"/>
              <w:rPr>
                <w:rFonts w:ascii="Arial" w:hAnsi="Arial" w:cs="Arial"/>
                <w:sz w:val="16"/>
              </w:rPr>
            </w:pPr>
            <w:r>
              <w:rPr>
                <w:rFonts w:ascii="Arial" w:hAnsi="Arial" w:cs="Arial"/>
                <w:sz w:val="16"/>
              </w:rPr>
              <w:t>13</w:t>
            </w:r>
          </w:p>
        </w:tc>
        <w:tc>
          <w:tcPr>
            <w:tcW w:w="6210" w:type="dxa"/>
          </w:tcPr>
          <w:p w:rsidR="00AA215C" w:rsidRDefault="00940F13" w:rsidP="00AD6FA5">
            <w:pPr>
              <w:spacing w:before="60"/>
              <w:rPr>
                <w:rFonts w:ascii="Arial" w:hAnsi="Arial" w:cs="Arial"/>
                <w:sz w:val="16"/>
              </w:rPr>
            </w:pPr>
            <w:r>
              <w:rPr>
                <w:rFonts w:ascii="Arial" w:hAnsi="Arial" w:cs="Arial"/>
                <w:sz w:val="16"/>
              </w:rPr>
              <w:t>Multi-app support.  Removed Per2</w:t>
            </w:r>
          </w:p>
        </w:tc>
        <w:tc>
          <w:tcPr>
            <w:tcW w:w="1080" w:type="dxa"/>
          </w:tcPr>
          <w:p w:rsidR="00AA215C" w:rsidRDefault="00AA215C" w:rsidP="00443F4E">
            <w:pPr>
              <w:spacing w:before="60"/>
              <w:rPr>
                <w:rFonts w:ascii="Arial" w:hAnsi="Arial" w:cs="Arial"/>
                <w:sz w:val="16"/>
              </w:rPr>
            </w:pPr>
            <w:r>
              <w:rPr>
                <w:rFonts w:ascii="Arial" w:hAnsi="Arial" w:cs="Arial"/>
                <w:sz w:val="16"/>
              </w:rPr>
              <w:t>12-Nov-12</w:t>
            </w:r>
          </w:p>
        </w:tc>
        <w:tc>
          <w:tcPr>
            <w:tcW w:w="1105" w:type="dxa"/>
          </w:tcPr>
          <w:p w:rsidR="00AA215C" w:rsidRDefault="00AA215C">
            <w:pPr>
              <w:spacing w:before="60"/>
              <w:rPr>
                <w:rFonts w:ascii="Arial" w:hAnsi="Arial" w:cs="Arial"/>
                <w:sz w:val="16"/>
              </w:rPr>
            </w:pPr>
            <w:r>
              <w:rPr>
                <w:rFonts w:ascii="Arial" w:hAnsi="Arial" w:cs="Arial"/>
                <w:sz w:val="16"/>
              </w:rPr>
              <w:t>JJW</w:t>
            </w:r>
          </w:p>
        </w:tc>
      </w:tr>
      <w:tr w:rsidR="00ED01D1">
        <w:tc>
          <w:tcPr>
            <w:tcW w:w="616" w:type="dxa"/>
          </w:tcPr>
          <w:p w:rsidR="00ED01D1" w:rsidRDefault="00ED01D1">
            <w:pPr>
              <w:spacing w:before="60"/>
              <w:rPr>
                <w:rFonts w:ascii="Arial" w:hAnsi="Arial" w:cs="Arial"/>
                <w:sz w:val="16"/>
              </w:rPr>
            </w:pPr>
            <w:r>
              <w:rPr>
                <w:rFonts w:ascii="Arial" w:hAnsi="Arial" w:cs="Arial"/>
                <w:sz w:val="16"/>
              </w:rPr>
              <w:t>14</w:t>
            </w:r>
          </w:p>
        </w:tc>
        <w:tc>
          <w:tcPr>
            <w:tcW w:w="662" w:type="dxa"/>
          </w:tcPr>
          <w:p w:rsidR="00ED01D1" w:rsidRDefault="00ED01D1">
            <w:pPr>
              <w:spacing w:before="60"/>
              <w:rPr>
                <w:rFonts w:ascii="Arial" w:hAnsi="Arial" w:cs="Arial"/>
                <w:sz w:val="16"/>
              </w:rPr>
            </w:pPr>
            <w:r>
              <w:rPr>
                <w:rFonts w:ascii="Arial" w:hAnsi="Arial" w:cs="Arial"/>
                <w:sz w:val="16"/>
              </w:rPr>
              <w:t>14</w:t>
            </w:r>
          </w:p>
        </w:tc>
        <w:tc>
          <w:tcPr>
            <w:tcW w:w="6210" w:type="dxa"/>
          </w:tcPr>
          <w:p w:rsidR="00ED01D1" w:rsidRDefault="00ED01D1" w:rsidP="00AD6FA5">
            <w:pPr>
              <w:spacing w:before="60"/>
              <w:rPr>
                <w:rFonts w:ascii="Arial" w:hAnsi="Arial" w:cs="Arial"/>
                <w:sz w:val="16"/>
              </w:rPr>
            </w:pPr>
            <w:r>
              <w:rPr>
                <w:rFonts w:ascii="Arial" w:hAnsi="Arial" w:cs="Arial"/>
                <w:sz w:val="16"/>
              </w:rPr>
              <w:t xml:space="preserve">Updated to FDD </w:t>
            </w:r>
            <w:proofErr w:type="spellStart"/>
            <w:r>
              <w:rPr>
                <w:rFonts w:ascii="Arial" w:hAnsi="Arial" w:cs="Arial"/>
                <w:sz w:val="16"/>
              </w:rPr>
              <w:t>ver</w:t>
            </w:r>
            <w:proofErr w:type="spellEnd"/>
            <w:r>
              <w:rPr>
                <w:rFonts w:ascii="Arial" w:hAnsi="Arial" w:cs="Arial"/>
                <w:sz w:val="16"/>
              </w:rPr>
              <w:t xml:space="preserve"> 009</w:t>
            </w:r>
          </w:p>
        </w:tc>
        <w:tc>
          <w:tcPr>
            <w:tcW w:w="1080" w:type="dxa"/>
          </w:tcPr>
          <w:p w:rsidR="00ED01D1" w:rsidRDefault="00ED01D1" w:rsidP="00443F4E">
            <w:pPr>
              <w:spacing w:before="60"/>
              <w:rPr>
                <w:rFonts w:ascii="Arial" w:hAnsi="Arial" w:cs="Arial"/>
                <w:sz w:val="16"/>
              </w:rPr>
            </w:pPr>
            <w:r>
              <w:rPr>
                <w:rFonts w:ascii="Arial" w:hAnsi="Arial" w:cs="Arial"/>
                <w:sz w:val="16"/>
              </w:rPr>
              <w:t>14-Apr-13</w:t>
            </w:r>
          </w:p>
        </w:tc>
        <w:tc>
          <w:tcPr>
            <w:tcW w:w="1105" w:type="dxa"/>
          </w:tcPr>
          <w:p w:rsidR="00ED01D1" w:rsidRDefault="00ED01D1">
            <w:pPr>
              <w:spacing w:before="60"/>
              <w:rPr>
                <w:rFonts w:ascii="Arial" w:hAnsi="Arial" w:cs="Arial"/>
                <w:sz w:val="16"/>
              </w:rPr>
            </w:pPr>
            <w:r>
              <w:rPr>
                <w:rFonts w:ascii="Arial" w:hAnsi="Arial" w:cs="Arial"/>
                <w:sz w:val="16"/>
              </w:rPr>
              <w:t>SP</w:t>
            </w:r>
          </w:p>
        </w:tc>
      </w:tr>
      <w:tr w:rsidR="000E4B49">
        <w:tc>
          <w:tcPr>
            <w:tcW w:w="616" w:type="dxa"/>
          </w:tcPr>
          <w:p w:rsidR="000E4B49" w:rsidRDefault="000E4B49">
            <w:pPr>
              <w:spacing w:before="60"/>
              <w:rPr>
                <w:rFonts w:ascii="Arial" w:hAnsi="Arial" w:cs="Arial"/>
                <w:sz w:val="16"/>
              </w:rPr>
            </w:pPr>
            <w:r>
              <w:rPr>
                <w:rFonts w:ascii="Arial" w:hAnsi="Arial" w:cs="Arial"/>
                <w:sz w:val="16"/>
              </w:rPr>
              <w:t>15</w:t>
            </w:r>
          </w:p>
        </w:tc>
        <w:tc>
          <w:tcPr>
            <w:tcW w:w="662" w:type="dxa"/>
          </w:tcPr>
          <w:p w:rsidR="000E4B49" w:rsidRDefault="000E4B49">
            <w:pPr>
              <w:spacing w:before="60"/>
              <w:rPr>
                <w:rFonts w:ascii="Arial" w:hAnsi="Arial" w:cs="Arial"/>
                <w:sz w:val="16"/>
              </w:rPr>
            </w:pPr>
            <w:r>
              <w:rPr>
                <w:rFonts w:ascii="Arial" w:hAnsi="Arial" w:cs="Arial"/>
                <w:sz w:val="16"/>
              </w:rPr>
              <w:t>15</w:t>
            </w:r>
          </w:p>
        </w:tc>
        <w:tc>
          <w:tcPr>
            <w:tcW w:w="6210" w:type="dxa"/>
          </w:tcPr>
          <w:p w:rsidR="000E4B49" w:rsidRDefault="000E4B49" w:rsidP="00AD6FA5">
            <w:pPr>
              <w:spacing w:before="60"/>
              <w:rPr>
                <w:rFonts w:ascii="Arial" w:hAnsi="Arial" w:cs="Arial"/>
                <w:sz w:val="16"/>
              </w:rPr>
            </w:pPr>
            <w:r>
              <w:rPr>
                <w:rFonts w:ascii="Arial" w:hAnsi="Arial" w:cs="Arial"/>
                <w:sz w:val="16"/>
              </w:rPr>
              <w:t xml:space="preserve">Updates for NTS </w:t>
            </w:r>
            <w:proofErr w:type="spellStart"/>
            <w:r>
              <w:rPr>
                <w:rFonts w:ascii="Arial" w:hAnsi="Arial" w:cs="Arial"/>
                <w:sz w:val="16"/>
              </w:rPr>
              <w:t>param</w:t>
            </w:r>
            <w:proofErr w:type="spellEnd"/>
            <w:r>
              <w:rPr>
                <w:rFonts w:ascii="Arial" w:hAnsi="Arial" w:cs="Arial"/>
                <w:sz w:val="16"/>
              </w:rPr>
              <w:t xml:space="preserve"> anomalies 5113 &amp; 5280</w:t>
            </w:r>
          </w:p>
        </w:tc>
        <w:tc>
          <w:tcPr>
            <w:tcW w:w="1080" w:type="dxa"/>
          </w:tcPr>
          <w:p w:rsidR="000E4B49" w:rsidRDefault="000E4B49" w:rsidP="00443F4E">
            <w:pPr>
              <w:spacing w:before="60"/>
              <w:rPr>
                <w:rFonts w:ascii="Arial" w:hAnsi="Arial" w:cs="Arial"/>
                <w:sz w:val="16"/>
              </w:rPr>
            </w:pPr>
            <w:r>
              <w:rPr>
                <w:rFonts w:ascii="Arial" w:hAnsi="Arial" w:cs="Arial"/>
                <w:sz w:val="16"/>
              </w:rPr>
              <w:t>26-Jul-13</w:t>
            </w:r>
          </w:p>
        </w:tc>
        <w:tc>
          <w:tcPr>
            <w:tcW w:w="1105" w:type="dxa"/>
          </w:tcPr>
          <w:p w:rsidR="000E4B49" w:rsidRDefault="000E4B49">
            <w:pPr>
              <w:spacing w:before="60"/>
              <w:rPr>
                <w:rFonts w:ascii="Arial" w:hAnsi="Arial" w:cs="Arial"/>
                <w:sz w:val="16"/>
              </w:rPr>
            </w:pPr>
            <w:r>
              <w:rPr>
                <w:rFonts w:ascii="Arial" w:hAnsi="Arial" w:cs="Arial"/>
                <w:sz w:val="16"/>
              </w:rPr>
              <w:t>Jared</w:t>
            </w:r>
          </w:p>
        </w:tc>
      </w:tr>
      <w:tr w:rsidR="00F4166F">
        <w:trPr>
          <w:ins w:id="5" w:author="Windows User" w:date="2015-07-07T10:46:00Z"/>
        </w:trPr>
        <w:tc>
          <w:tcPr>
            <w:tcW w:w="616" w:type="dxa"/>
          </w:tcPr>
          <w:p w:rsidR="00F4166F" w:rsidRDefault="00F4166F">
            <w:pPr>
              <w:spacing w:before="60"/>
              <w:rPr>
                <w:ins w:id="6" w:author="Windows User" w:date="2015-07-07T10:46:00Z"/>
                <w:rFonts w:ascii="Arial" w:hAnsi="Arial" w:cs="Arial"/>
                <w:sz w:val="16"/>
              </w:rPr>
            </w:pPr>
            <w:ins w:id="7" w:author="Windows User" w:date="2015-07-07T10:46:00Z">
              <w:r>
                <w:rPr>
                  <w:rFonts w:ascii="Arial" w:hAnsi="Arial" w:cs="Arial"/>
                  <w:sz w:val="16"/>
                </w:rPr>
                <w:t>16</w:t>
              </w:r>
            </w:ins>
          </w:p>
        </w:tc>
        <w:tc>
          <w:tcPr>
            <w:tcW w:w="662" w:type="dxa"/>
          </w:tcPr>
          <w:p w:rsidR="00F4166F" w:rsidRDefault="00F4166F">
            <w:pPr>
              <w:spacing w:before="60"/>
              <w:rPr>
                <w:ins w:id="8" w:author="Windows User" w:date="2015-07-07T10:46:00Z"/>
                <w:rFonts w:ascii="Arial" w:hAnsi="Arial" w:cs="Arial"/>
                <w:sz w:val="16"/>
              </w:rPr>
            </w:pPr>
            <w:ins w:id="9" w:author="Windows User" w:date="2015-07-07T10:46:00Z">
              <w:r>
                <w:rPr>
                  <w:rFonts w:ascii="Arial" w:hAnsi="Arial" w:cs="Arial"/>
                  <w:sz w:val="16"/>
                </w:rPr>
                <w:t>16</w:t>
              </w:r>
            </w:ins>
          </w:p>
        </w:tc>
        <w:tc>
          <w:tcPr>
            <w:tcW w:w="6210" w:type="dxa"/>
          </w:tcPr>
          <w:p w:rsidR="00F4166F" w:rsidRDefault="00F4166F" w:rsidP="00AD6FA5">
            <w:pPr>
              <w:spacing w:before="60"/>
              <w:rPr>
                <w:ins w:id="10" w:author="Windows User" w:date="2015-07-07T10:46:00Z"/>
                <w:rFonts w:ascii="Arial" w:hAnsi="Arial" w:cs="Arial"/>
                <w:sz w:val="16"/>
              </w:rPr>
            </w:pPr>
            <w:ins w:id="11" w:author="Windows User" w:date="2015-07-07T10:46:00Z">
              <w:r>
                <w:rPr>
                  <w:rFonts w:ascii="Arial" w:hAnsi="Arial" w:cs="Arial"/>
                  <w:color w:val="000000"/>
                  <w:sz w:val="16"/>
                  <w:szCs w:val="16"/>
                  <w:shd w:val="clear" w:color="auto" w:fill="FFFFFF"/>
                </w:rPr>
                <w:t>Update</w:t>
              </w:r>
              <w:r>
                <w:rPr>
                  <w:rFonts w:ascii="Arial" w:hAnsi="Arial" w:cs="Arial"/>
                  <w:color w:val="000000"/>
                  <w:sz w:val="16"/>
                  <w:szCs w:val="16"/>
                  <w:shd w:val="clear" w:color="auto" w:fill="FFFFFF"/>
                </w:rPr>
                <w:t>d</w:t>
              </w:r>
              <w:r>
                <w:rPr>
                  <w:rFonts w:ascii="Arial" w:hAnsi="Arial" w:cs="Arial"/>
                  <w:color w:val="000000"/>
                  <w:sz w:val="16"/>
                  <w:szCs w:val="16"/>
                  <w:shd w:val="clear" w:color="auto" w:fill="FFFFFF"/>
                </w:rPr>
                <w:t xml:space="preserve"> Test sequence in Warm </w:t>
              </w:r>
              <w:proofErr w:type="spellStart"/>
              <w:r>
                <w:rPr>
                  <w:rFonts w:ascii="Arial" w:hAnsi="Arial" w:cs="Arial"/>
                  <w:color w:val="000000"/>
                  <w:sz w:val="16"/>
                  <w:szCs w:val="16"/>
                  <w:shd w:val="clear" w:color="auto" w:fill="FFFFFF"/>
                </w:rPr>
                <w:t>Init</w:t>
              </w:r>
              <w:proofErr w:type="spellEnd"/>
              <w:r>
                <w:rPr>
                  <w:rFonts w:ascii="Arial" w:hAnsi="Arial" w:cs="Arial"/>
                  <w:color w:val="000000"/>
                  <w:sz w:val="16"/>
                  <w:szCs w:val="16"/>
                  <w:shd w:val="clear" w:color="auto" w:fill="FFFFFF"/>
                </w:rPr>
                <w:t xml:space="preserve"> to skip TMF after first run</w:t>
              </w:r>
            </w:ins>
          </w:p>
        </w:tc>
        <w:tc>
          <w:tcPr>
            <w:tcW w:w="1080" w:type="dxa"/>
          </w:tcPr>
          <w:p w:rsidR="00F4166F" w:rsidRDefault="00F4166F" w:rsidP="00443F4E">
            <w:pPr>
              <w:spacing w:before="60"/>
              <w:rPr>
                <w:ins w:id="12" w:author="Windows User" w:date="2015-07-07T10:46:00Z"/>
                <w:rFonts w:ascii="Arial" w:hAnsi="Arial" w:cs="Arial"/>
                <w:sz w:val="16"/>
              </w:rPr>
            </w:pPr>
            <w:ins w:id="13" w:author="Windows User" w:date="2015-07-07T10:46:00Z">
              <w:r>
                <w:rPr>
                  <w:rFonts w:ascii="Arial" w:hAnsi="Arial" w:cs="Arial"/>
                  <w:sz w:val="16"/>
                </w:rPr>
                <w:t>07-Jul-15</w:t>
              </w:r>
            </w:ins>
          </w:p>
        </w:tc>
        <w:tc>
          <w:tcPr>
            <w:tcW w:w="1105" w:type="dxa"/>
          </w:tcPr>
          <w:p w:rsidR="00F4166F" w:rsidRDefault="00F4166F">
            <w:pPr>
              <w:spacing w:before="60"/>
              <w:rPr>
                <w:ins w:id="14" w:author="Windows User" w:date="2015-07-07T10:46:00Z"/>
                <w:rFonts w:ascii="Arial" w:hAnsi="Arial" w:cs="Arial"/>
                <w:sz w:val="16"/>
              </w:rPr>
            </w:pPr>
            <w:ins w:id="15" w:author="Windows User" w:date="2015-07-07T10:46:00Z">
              <w:r>
                <w:rPr>
                  <w:rFonts w:ascii="Arial" w:hAnsi="Arial" w:cs="Arial"/>
                  <w:sz w:val="16"/>
                </w:rPr>
                <w:t>SV</w:t>
              </w:r>
            </w:ins>
          </w:p>
        </w:tc>
      </w:tr>
    </w:tbl>
    <w:p w:rsidR="00107819" w:rsidRDefault="00107819"/>
    <w:sectPr w:rsidR="00107819" w:rsidSect="00937013">
      <w:headerReference w:type="default" r:id="rId22"/>
      <w:footerReference w:type="default" r:id="rId2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8CF" w:rsidRDefault="003478CF">
      <w:r>
        <w:separator/>
      </w:r>
    </w:p>
  </w:endnote>
  <w:endnote w:type="continuationSeparator" w:id="0">
    <w:p w:rsidR="003478CF" w:rsidRDefault="00347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80C" w:rsidRDefault="0035280C">
    <w:pPr>
      <w:pStyle w:val="Footer"/>
    </w:pPr>
    <w:r>
      <w:rPr>
        <w:snapToGrid w:val="0"/>
      </w:rPr>
      <w:tab/>
    </w:r>
    <w:fldSimple w:instr=" DOCPROPERTY &quot;Company&quot;  \* MERGEFORMAT ">
      <w:r w:rsidRPr="00706B8D">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8CF" w:rsidRDefault="003478CF">
      <w:r>
        <w:separator/>
      </w:r>
    </w:p>
  </w:footnote>
  <w:footnote w:type="continuationSeparator" w:id="0">
    <w:p w:rsidR="003478CF" w:rsidRDefault="003478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80C" w:rsidRDefault="0035280C">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35280C">
      <w:trPr>
        <w:cantSplit/>
      </w:trPr>
      <w:tc>
        <w:tcPr>
          <w:tcW w:w="990" w:type="dxa"/>
        </w:tcPr>
        <w:p w:rsidR="0035280C" w:rsidRDefault="0035280C">
          <w:pPr>
            <w:pStyle w:val="Header"/>
          </w:pPr>
          <w:r>
            <w:t>Title:</w:t>
          </w:r>
        </w:p>
      </w:tc>
      <w:tc>
        <w:tcPr>
          <w:tcW w:w="5400" w:type="dxa"/>
          <w:gridSpan w:val="3"/>
          <w:vMerge w:val="restart"/>
        </w:tcPr>
        <w:p w:rsidR="0035280C" w:rsidRDefault="0035280C">
          <w:pPr>
            <w:pStyle w:val="Header"/>
          </w:pPr>
          <w:fldSimple w:instr=" DOCPROPERTY &quot;Document Title&quot;  \* MERGEFORMAT ">
            <w:r>
              <w:t>Temporal Monitor Function</w:t>
            </w:r>
          </w:fldSimple>
        </w:p>
        <w:p w:rsidR="0035280C" w:rsidRDefault="0035280C" w:rsidP="001A574F">
          <w:pPr>
            <w:pStyle w:val="Header"/>
            <w:tabs>
              <w:tab w:val="clear" w:pos="4320"/>
              <w:tab w:val="clear" w:pos="8640"/>
              <w:tab w:val="center" w:pos="2592"/>
            </w:tabs>
          </w:pPr>
          <w:fldSimple w:instr=" DOCPROPERTY &quot;Product Line&quot;  \* MERGEFORMAT ">
            <w:r>
              <w:t>Gen II+ EPS EA3</w:t>
            </w:r>
          </w:fldSimple>
          <w:r>
            <w:tab/>
          </w:r>
        </w:p>
      </w:tc>
      <w:tc>
        <w:tcPr>
          <w:tcW w:w="1170" w:type="dxa"/>
        </w:tcPr>
        <w:p w:rsidR="0035280C" w:rsidRDefault="0035280C">
          <w:pPr>
            <w:pStyle w:val="Header"/>
          </w:pPr>
          <w:r>
            <w:t>Revision:</w:t>
          </w:r>
        </w:p>
      </w:tc>
      <w:tc>
        <w:tcPr>
          <w:tcW w:w="1350" w:type="dxa"/>
        </w:tcPr>
        <w:p w:rsidR="0035280C" w:rsidRDefault="0035280C">
          <w:pPr>
            <w:pStyle w:val="Header"/>
          </w:pPr>
          <w:r>
            <w:t>15</w:t>
          </w:r>
        </w:p>
      </w:tc>
    </w:tr>
    <w:tr w:rsidR="0035280C">
      <w:trPr>
        <w:cantSplit/>
      </w:trPr>
      <w:tc>
        <w:tcPr>
          <w:tcW w:w="990" w:type="dxa"/>
        </w:tcPr>
        <w:p w:rsidR="0035280C" w:rsidRDefault="0035280C">
          <w:pPr>
            <w:pStyle w:val="Header"/>
          </w:pPr>
          <w:r>
            <w:t xml:space="preserve">Product:     </w:t>
          </w:r>
        </w:p>
      </w:tc>
      <w:tc>
        <w:tcPr>
          <w:tcW w:w="5400" w:type="dxa"/>
          <w:gridSpan w:val="3"/>
          <w:vMerge/>
        </w:tcPr>
        <w:p w:rsidR="0035280C" w:rsidRDefault="0035280C">
          <w:pPr>
            <w:pStyle w:val="Header"/>
            <w:jc w:val="center"/>
          </w:pPr>
        </w:p>
      </w:tc>
      <w:tc>
        <w:tcPr>
          <w:tcW w:w="1170" w:type="dxa"/>
        </w:tcPr>
        <w:p w:rsidR="0035280C" w:rsidRDefault="0035280C">
          <w:pPr>
            <w:pStyle w:val="Header"/>
          </w:pPr>
          <w:r>
            <w:t>Rev. Date:</w:t>
          </w:r>
        </w:p>
      </w:tc>
      <w:tc>
        <w:tcPr>
          <w:tcW w:w="1350" w:type="dxa"/>
        </w:tcPr>
        <w:p w:rsidR="0035280C" w:rsidRDefault="0035280C" w:rsidP="00F4166F">
          <w:pPr>
            <w:pStyle w:val="Header"/>
          </w:pPr>
          <w:del w:id="16" w:author="Windows User" w:date="2015-07-07T10:47:00Z">
            <w:r w:rsidDel="00F4166F">
              <w:fldChar w:fldCharType="begin"/>
            </w:r>
            <w:r w:rsidDel="00F4166F">
              <w:delInstrText xml:space="preserve"> SAVEDATE \@ "d-MMM-yy" \* MERGEFORMAT </w:delInstrText>
            </w:r>
            <w:r w:rsidDel="00F4166F">
              <w:fldChar w:fldCharType="separate"/>
            </w:r>
            <w:r w:rsidDel="00F4166F">
              <w:rPr>
                <w:noProof/>
              </w:rPr>
              <w:delText>26-Jul-13</w:delText>
            </w:r>
            <w:r w:rsidDel="00F4166F">
              <w:rPr>
                <w:noProof/>
              </w:rPr>
              <w:fldChar w:fldCharType="end"/>
            </w:r>
          </w:del>
          <w:ins w:id="17" w:author="Windows User" w:date="2015-07-07T10:47:00Z">
            <w:r w:rsidR="00F4166F">
              <w:fldChar w:fldCharType="begin"/>
            </w:r>
            <w:r w:rsidR="00F4166F">
              <w:instrText xml:space="preserve"> SAVEDATE \@ "d-MMM-yy" \* MERGEFORMAT </w:instrText>
            </w:r>
            <w:r w:rsidR="00F4166F">
              <w:fldChar w:fldCharType="separate"/>
            </w:r>
            <w:r w:rsidR="00F4166F">
              <w:rPr>
                <w:noProof/>
              </w:rPr>
              <w:t>07</w:t>
            </w:r>
            <w:r w:rsidR="00F4166F">
              <w:rPr>
                <w:noProof/>
              </w:rPr>
              <w:t>-Jul-1</w:t>
            </w:r>
            <w:r w:rsidR="00F4166F">
              <w:rPr>
                <w:noProof/>
              </w:rPr>
              <w:fldChar w:fldCharType="end"/>
            </w:r>
            <w:r w:rsidR="00F4166F">
              <w:rPr>
                <w:noProof/>
              </w:rPr>
              <w:t>5</w:t>
            </w:r>
          </w:ins>
        </w:p>
      </w:tc>
    </w:tr>
    <w:tr w:rsidR="0035280C">
      <w:trPr>
        <w:cantSplit/>
      </w:trPr>
      <w:tc>
        <w:tcPr>
          <w:tcW w:w="990" w:type="dxa"/>
        </w:tcPr>
        <w:p w:rsidR="0035280C" w:rsidRDefault="0035280C">
          <w:pPr>
            <w:pStyle w:val="Header"/>
          </w:pPr>
          <w:r>
            <w:t>Group:</w:t>
          </w:r>
        </w:p>
      </w:tc>
      <w:tc>
        <w:tcPr>
          <w:tcW w:w="1530" w:type="dxa"/>
        </w:tcPr>
        <w:p w:rsidR="0035280C" w:rsidRDefault="0035280C">
          <w:pPr>
            <w:pStyle w:val="Header"/>
          </w:pPr>
          <w:r>
            <w:t>ESG</w:t>
          </w:r>
        </w:p>
      </w:tc>
      <w:tc>
        <w:tcPr>
          <w:tcW w:w="1260" w:type="dxa"/>
        </w:tcPr>
        <w:p w:rsidR="0035280C" w:rsidRDefault="0035280C">
          <w:pPr>
            <w:pStyle w:val="Header"/>
          </w:pPr>
          <w:r>
            <w:t>Originator:</w:t>
          </w:r>
        </w:p>
      </w:tc>
      <w:tc>
        <w:tcPr>
          <w:tcW w:w="2610" w:type="dxa"/>
        </w:tcPr>
        <w:p w:rsidR="0035280C" w:rsidRDefault="0035280C" w:rsidP="00993AC2">
          <w:pPr>
            <w:pStyle w:val="Header"/>
          </w:pPr>
          <w:del w:id="18" w:author="Windows User" w:date="2015-07-07T10:47:00Z">
            <w:r w:rsidDel="00F4166F">
              <w:delText>Jared Julien</w:delText>
            </w:r>
          </w:del>
          <w:proofErr w:type="spellStart"/>
          <w:ins w:id="19" w:author="Windows User" w:date="2015-07-07T10:47:00Z">
            <w:r w:rsidR="00F4166F">
              <w:t>Sankardu</w:t>
            </w:r>
            <w:proofErr w:type="spellEnd"/>
            <w:r w:rsidR="00F4166F">
              <w:t xml:space="preserve"> </w:t>
            </w:r>
            <w:proofErr w:type="spellStart"/>
            <w:r w:rsidR="00F4166F">
              <w:t>Varadapureddi</w:t>
            </w:r>
          </w:ins>
          <w:proofErr w:type="spellEnd"/>
        </w:p>
      </w:tc>
      <w:tc>
        <w:tcPr>
          <w:tcW w:w="1170" w:type="dxa"/>
        </w:tcPr>
        <w:p w:rsidR="0035280C" w:rsidRDefault="0035280C">
          <w:pPr>
            <w:pStyle w:val="Header"/>
          </w:pPr>
          <w:r>
            <w:t>Page:</w:t>
          </w:r>
        </w:p>
      </w:tc>
      <w:tc>
        <w:tcPr>
          <w:tcW w:w="1350" w:type="dxa"/>
        </w:tcPr>
        <w:p w:rsidR="0035280C" w:rsidRDefault="0035280C">
          <w:pPr>
            <w:pStyle w:val="Header"/>
          </w:pPr>
          <w:r>
            <w:rPr>
              <w:rStyle w:val="PageNumber"/>
            </w:rPr>
            <w:fldChar w:fldCharType="begin"/>
          </w:r>
          <w:r>
            <w:rPr>
              <w:rStyle w:val="PageNumber"/>
            </w:rPr>
            <w:instrText xml:space="preserve"> PAGE </w:instrText>
          </w:r>
          <w:r>
            <w:rPr>
              <w:rStyle w:val="PageNumber"/>
            </w:rPr>
            <w:fldChar w:fldCharType="separate"/>
          </w:r>
          <w:r w:rsidR="00F4166F">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4166F">
            <w:rPr>
              <w:rStyle w:val="PageNumber"/>
              <w:noProof/>
            </w:rPr>
            <w:t>21</w:t>
          </w:r>
          <w:r>
            <w:rPr>
              <w:rStyle w:val="PageNumber"/>
            </w:rPr>
            <w:fldChar w:fldCharType="end"/>
          </w:r>
        </w:p>
      </w:tc>
    </w:tr>
  </w:tbl>
  <w:p w:rsidR="0035280C" w:rsidRDefault="0035280C">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05DE3C83"/>
    <w:multiLevelType w:val="hybridMultilevel"/>
    <w:tmpl w:val="24A07D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7">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0">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0"/>
  </w:num>
  <w:num w:numId="2">
    <w:abstractNumId w:val="9"/>
  </w:num>
  <w:num w:numId="3">
    <w:abstractNumId w:val="6"/>
  </w:num>
  <w:num w:numId="4">
    <w:abstractNumId w:val="0"/>
  </w:num>
  <w:num w:numId="5">
    <w:abstractNumId w:val="5"/>
  </w:num>
  <w:num w:numId="6">
    <w:abstractNumId w:val="2"/>
  </w:num>
  <w:num w:numId="7">
    <w:abstractNumId w:val="3"/>
  </w:num>
  <w:num w:numId="8">
    <w:abstractNumId w:val="4"/>
  </w:num>
  <w:num w:numId="9">
    <w:abstractNumId w:val="8"/>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attachedTemplate r:id="rId1"/>
  <w:trackRevisions/>
  <w:doNotTrackFormatting/>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421DE"/>
    <w:rsid w:val="00010F00"/>
    <w:rsid w:val="00026E4C"/>
    <w:rsid w:val="000412B1"/>
    <w:rsid w:val="00060781"/>
    <w:rsid w:val="0006315A"/>
    <w:rsid w:val="00065FAC"/>
    <w:rsid w:val="00067746"/>
    <w:rsid w:val="000B2C9D"/>
    <w:rsid w:val="000D423D"/>
    <w:rsid w:val="000E4B49"/>
    <w:rsid w:val="0010140A"/>
    <w:rsid w:val="00107819"/>
    <w:rsid w:val="00120F40"/>
    <w:rsid w:val="00150F86"/>
    <w:rsid w:val="001514A5"/>
    <w:rsid w:val="00152E1D"/>
    <w:rsid w:val="00160816"/>
    <w:rsid w:val="001A084F"/>
    <w:rsid w:val="001A574F"/>
    <w:rsid w:val="001B28D3"/>
    <w:rsid w:val="001B60DF"/>
    <w:rsid w:val="001E5089"/>
    <w:rsid w:val="001F09B2"/>
    <w:rsid w:val="001F159D"/>
    <w:rsid w:val="0020368B"/>
    <w:rsid w:val="0020722A"/>
    <w:rsid w:val="00212A2D"/>
    <w:rsid w:val="002206F6"/>
    <w:rsid w:val="00242C3F"/>
    <w:rsid w:val="00251AC0"/>
    <w:rsid w:val="002719A4"/>
    <w:rsid w:val="002A63B2"/>
    <w:rsid w:val="002B0AD2"/>
    <w:rsid w:val="002C03D8"/>
    <w:rsid w:val="00313653"/>
    <w:rsid w:val="00315335"/>
    <w:rsid w:val="003478CF"/>
    <w:rsid w:val="0035280C"/>
    <w:rsid w:val="003578FC"/>
    <w:rsid w:val="00361D4E"/>
    <w:rsid w:val="00375124"/>
    <w:rsid w:val="00393341"/>
    <w:rsid w:val="003A4B1F"/>
    <w:rsid w:val="003B18D4"/>
    <w:rsid w:val="003B4AB3"/>
    <w:rsid w:val="003C4D3F"/>
    <w:rsid w:val="003D00B4"/>
    <w:rsid w:val="003E695A"/>
    <w:rsid w:val="003F412F"/>
    <w:rsid w:val="00403359"/>
    <w:rsid w:val="00411E0C"/>
    <w:rsid w:val="00422FCA"/>
    <w:rsid w:val="00441667"/>
    <w:rsid w:val="00443F4E"/>
    <w:rsid w:val="0047193A"/>
    <w:rsid w:val="004A781C"/>
    <w:rsid w:val="004F7559"/>
    <w:rsid w:val="00502AD4"/>
    <w:rsid w:val="0050796F"/>
    <w:rsid w:val="00523710"/>
    <w:rsid w:val="005551E6"/>
    <w:rsid w:val="005A0220"/>
    <w:rsid w:val="005C5C38"/>
    <w:rsid w:val="005D5FE4"/>
    <w:rsid w:val="005E06C5"/>
    <w:rsid w:val="005F35BB"/>
    <w:rsid w:val="00616853"/>
    <w:rsid w:val="00635C25"/>
    <w:rsid w:val="006438CF"/>
    <w:rsid w:val="00672C5E"/>
    <w:rsid w:val="00674ADF"/>
    <w:rsid w:val="006915C2"/>
    <w:rsid w:val="00693AF7"/>
    <w:rsid w:val="006C7365"/>
    <w:rsid w:val="006D33CC"/>
    <w:rsid w:val="006F01A3"/>
    <w:rsid w:val="006F50CA"/>
    <w:rsid w:val="00704743"/>
    <w:rsid w:val="00706174"/>
    <w:rsid w:val="00706B8D"/>
    <w:rsid w:val="00720D0B"/>
    <w:rsid w:val="00763674"/>
    <w:rsid w:val="0077208A"/>
    <w:rsid w:val="0077337E"/>
    <w:rsid w:val="00795390"/>
    <w:rsid w:val="007959B7"/>
    <w:rsid w:val="007A4689"/>
    <w:rsid w:val="007A69AC"/>
    <w:rsid w:val="007B61FC"/>
    <w:rsid w:val="007F2736"/>
    <w:rsid w:val="0082347C"/>
    <w:rsid w:val="008242F0"/>
    <w:rsid w:val="0084218E"/>
    <w:rsid w:val="008535B2"/>
    <w:rsid w:val="00873D5B"/>
    <w:rsid w:val="008A651A"/>
    <w:rsid w:val="008B3E94"/>
    <w:rsid w:val="008D26EE"/>
    <w:rsid w:val="008F6DBB"/>
    <w:rsid w:val="00920220"/>
    <w:rsid w:val="00937013"/>
    <w:rsid w:val="0093752E"/>
    <w:rsid w:val="0094064D"/>
    <w:rsid w:val="00940F13"/>
    <w:rsid w:val="009421DE"/>
    <w:rsid w:val="00955F6A"/>
    <w:rsid w:val="00957470"/>
    <w:rsid w:val="00993AC2"/>
    <w:rsid w:val="00996346"/>
    <w:rsid w:val="009979EA"/>
    <w:rsid w:val="009B20B2"/>
    <w:rsid w:val="00A1556B"/>
    <w:rsid w:val="00A35618"/>
    <w:rsid w:val="00A54796"/>
    <w:rsid w:val="00A765DB"/>
    <w:rsid w:val="00AA215C"/>
    <w:rsid w:val="00AD6FA5"/>
    <w:rsid w:val="00AD731B"/>
    <w:rsid w:val="00B02BD9"/>
    <w:rsid w:val="00B2275F"/>
    <w:rsid w:val="00B23B7C"/>
    <w:rsid w:val="00B26859"/>
    <w:rsid w:val="00B27F2D"/>
    <w:rsid w:val="00B52667"/>
    <w:rsid w:val="00B52743"/>
    <w:rsid w:val="00B54697"/>
    <w:rsid w:val="00BB0995"/>
    <w:rsid w:val="00BC64EE"/>
    <w:rsid w:val="00BD008B"/>
    <w:rsid w:val="00BD15D2"/>
    <w:rsid w:val="00BD3DFF"/>
    <w:rsid w:val="00BE681D"/>
    <w:rsid w:val="00BF364D"/>
    <w:rsid w:val="00BF4FB7"/>
    <w:rsid w:val="00C06E25"/>
    <w:rsid w:val="00C06EF8"/>
    <w:rsid w:val="00C35BD3"/>
    <w:rsid w:val="00C72FFA"/>
    <w:rsid w:val="00C875FB"/>
    <w:rsid w:val="00C92BE7"/>
    <w:rsid w:val="00CA5218"/>
    <w:rsid w:val="00CB4873"/>
    <w:rsid w:val="00CD1B09"/>
    <w:rsid w:val="00CD7F57"/>
    <w:rsid w:val="00D053CE"/>
    <w:rsid w:val="00D10656"/>
    <w:rsid w:val="00D37006"/>
    <w:rsid w:val="00D417B5"/>
    <w:rsid w:val="00D41978"/>
    <w:rsid w:val="00D94923"/>
    <w:rsid w:val="00D94BDD"/>
    <w:rsid w:val="00DA3678"/>
    <w:rsid w:val="00DC5E97"/>
    <w:rsid w:val="00DC7E08"/>
    <w:rsid w:val="00DE4889"/>
    <w:rsid w:val="00E03D11"/>
    <w:rsid w:val="00E107B1"/>
    <w:rsid w:val="00E16251"/>
    <w:rsid w:val="00E325A7"/>
    <w:rsid w:val="00E428A9"/>
    <w:rsid w:val="00E5472B"/>
    <w:rsid w:val="00E57469"/>
    <w:rsid w:val="00E57C42"/>
    <w:rsid w:val="00E66471"/>
    <w:rsid w:val="00E910D6"/>
    <w:rsid w:val="00EC6526"/>
    <w:rsid w:val="00ED01D1"/>
    <w:rsid w:val="00F24C25"/>
    <w:rsid w:val="00F25931"/>
    <w:rsid w:val="00F40327"/>
    <w:rsid w:val="00F4166F"/>
    <w:rsid w:val="00F47746"/>
    <w:rsid w:val="00F628BB"/>
    <w:rsid w:val="00F63946"/>
    <w:rsid w:val="00F648ED"/>
    <w:rsid w:val="00F7076A"/>
    <w:rsid w:val="00F74971"/>
    <w:rsid w:val="00F82E8E"/>
    <w:rsid w:val="00F93B55"/>
    <w:rsid w:val="00F957FA"/>
    <w:rsid w:val="00FB0C14"/>
    <w:rsid w:val="00FB2942"/>
    <w:rsid w:val="00FB432D"/>
    <w:rsid w:val="00FD7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2A63B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3B2"/>
    <w:rPr>
      <w:rFonts w:ascii="Tahoma" w:hAnsi="Tahoma" w:cs="Tahoma"/>
      <w:sz w:val="16"/>
      <w:szCs w:val="16"/>
    </w:rPr>
  </w:style>
  <w:style w:type="paragraph" w:styleId="ListParagraph">
    <w:name w:val="List Paragraph"/>
    <w:basedOn w:val="Normal"/>
    <w:uiPriority w:val="34"/>
    <w:qFormat/>
    <w:rsid w:val="00AD6F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zx5jd\My%20Documents\Template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325B78-8367-455C-B8C4-9C00AB12F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EA3.dotx</Template>
  <TotalTime>634</TotalTime>
  <Pages>21</Pages>
  <Words>1721</Words>
  <Characters>9814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11512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Owen Tosh (nzx5jd)</dc:creator>
  <cp:keywords/>
  <dc:description/>
  <cp:lastModifiedBy>Windows User</cp:lastModifiedBy>
  <cp:revision>63</cp:revision>
  <cp:lastPrinted>2011-03-21T13:34:00Z</cp:lastPrinted>
  <dcterms:created xsi:type="dcterms:W3CDTF">2012-03-21T22:04:00Z</dcterms:created>
  <dcterms:modified xsi:type="dcterms:W3CDTF">2015-07-07T14:48:00Z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Temporal Monitor Function</vt:lpwstr>
  </property>
  <property fmtid="{D5CDD505-2E9C-101B-9397-08002B2CF9AE}" pid="3" name="MDDRevNum">
    <vt:lpwstr>13</vt:lpwstr>
  </property>
  <property fmtid="{D5CDD505-2E9C-101B-9397-08002B2CF9AE}" pid="4" name="Module Layer">
    <vt:lpwstr>0</vt:lpwstr>
  </property>
  <property fmtid="{D5CDD505-2E9C-101B-9397-08002B2CF9AE}" pid="5" name="Module Name">
    <vt:lpwstr>TmprlMon</vt:lpwstr>
  </property>
  <property fmtid="{D5CDD505-2E9C-101B-9397-08002B2CF9AE}" pid="6" name="Product Line">
    <vt:lpwstr>Gen II+ EPS EA3</vt:lpwstr>
  </property>
</Properties>
</file>