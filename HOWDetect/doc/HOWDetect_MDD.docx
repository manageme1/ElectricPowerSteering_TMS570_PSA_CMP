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Default="004A781C">
      <w:pPr>
        <w:pStyle w:val="Heading1"/>
        <w:numPr>
          <w:ilvl w:val="0"/>
          <w:numId w:val="0"/>
        </w:numPr>
      </w:pPr>
      <w:proofErr w:type="gramStart"/>
      <w:r>
        <w:t>Module  --</w:t>
      </w:r>
      <w:proofErr w:type="gramEnd"/>
      <w:r>
        <w:t xml:space="preserve"> </w:t>
      </w:r>
      <w:r w:rsidR="009F205A">
        <w:t>Hands on Wheel Detect</w:t>
      </w:r>
    </w:p>
    <w:p w:rsidR="004A781C" w:rsidRDefault="004A781C">
      <w:pPr>
        <w:pStyle w:val="Heading1"/>
      </w:pPr>
      <w:r>
        <w:t>High-Level Description</w:t>
      </w:r>
    </w:p>
    <w:p w:rsidR="004A781C" w:rsidRDefault="003A65AD" w:rsidP="003A65AD">
      <w:r>
        <w:t xml:space="preserve">This module is responsible for determining the driver’s hands on the steering wheel. </w:t>
      </w:r>
      <w:r w:rsidR="0088142D">
        <w:t>It d</w:t>
      </w:r>
      <w:r>
        <w:t>etermines a continuous valued estimate that represents the likelihood that a drivers hands are on the steering wheel (value =1) or off the steering wheel (value=0).  A discrete value corresponding to the confidence of the estimate is also specified.</w:t>
      </w:r>
    </w:p>
    <w:p w:rsidR="004A781C" w:rsidRDefault="004A781C">
      <w:pPr>
        <w:pStyle w:val="Heading1"/>
      </w:pPr>
      <w:r>
        <w:t>Figures</w:t>
      </w:r>
    </w:p>
    <w:p w:rsidR="004A781C" w:rsidRDefault="004A781C">
      <w:pPr>
        <w:pStyle w:val="Heading2"/>
      </w:pPr>
      <w:r>
        <w:t>Diagram – Function Data Sharing</w:t>
      </w:r>
    </w:p>
    <w:p w:rsidR="004A781C" w:rsidRDefault="00400A49">
      <w:r>
        <w:t>No</w:t>
      </w:r>
      <w:r w:rsidR="004A781C">
        <w:t xml:space="preserve"> Shared Data</w:t>
      </w:r>
    </w:p>
    <w:p w:rsidR="004A781C" w:rsidRDefault="00B05DF0">
      <w:pPr>
        <w:pStyle w:val="Heading3"/>
      </w:pPr>
      <w:r>
        <w:t xml:space="preserve">Component Diagram </w:t>
      </w:r>
    </w:p>
    <w:p w:rsidR="00B05DF0" w:rsidRPr="00B05DF0" w:rsidRDefault="00B05DF0" w:rsidP="00B05DF0">
      <w:r>
        <w:rPr>
          <w:noProof/>
        </w:rPr>
        <w:drawing>
          <wp:inline distT="0" distB="0" distL="0" distR="0" wp14:anchorId="34788D4B" wp14:editId="0FD1491F">
            <wp:extent cx="1980791" cy="112989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3720" cy="1131566"/>
                    </a:xfrm>
                    <a:prstGeom prst="rect">
                      <a:avLst/>
                    </a:prstGeom>
                    <a:noFill/>
                    <a:ln>
                      <a:noFill/>
                    </a:ln>
                  </pic:spPr>
                </pic:pic>
              </a:graphicData>
            </a:graphic>
          </wp:inline>
        </w:drawing>
      </w:r>
    </w:p>
    <w:p w:rsidR="004A781C" w:rsidRDefault="004A781C"/>
    <w:p w:rsidR="004A781C" w:rsidRDefault="004A781C"/>
    <w:p w:rsidR="004A781C" w:rsidRDefault="004A781C"/>
    <w:p w:rsidR="004A781C" w:rsidRDefault="004A781C">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p w:rsidR="004A781C" w:rsidRDefault="004A781C">
      <w:r>
        <w:t>(Note: Full variable names required in table.)</w:t>
      </w:r>
    </w:p>
    <w:p w:rsidR="004A781C" w:rsidRDefault="004A781C">
      <w:r>
        <w:t xml:space="preserve">(Note: All global variables including End </w:t>
      </w:r>
      <w:proofErr w:type="gramStart"/>
      <w:r>
        <w:t>Of</w:t>
      </w:r>
      <w:proofErr w:type="gramEnd"/>
      <w:r>
        <w:t xml:space="preserve"> Line data used should be shown here)</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D33CC" w:rsidRPr="004B5BE2" w:rsidRDefault="00CB4BCF" w:rsidP="00F957FA">
            <w:pPr>
              <w:spacing w:before="100" w:beforeAutospacing="1" w:after="100" w:afterAutospacing="1"/>
              <w:rPr>
                <w:rFonts w:ascii="Arial" w:hAnsi="Arial" w:cs="Arial"/>
                <w:sz w:val="16"/>
                <w:szCs w:val="16"/>
              </w:rPr>
            </w:pPr>
            <w:r w:rsidRPr="00CB4BCF">
              <w:rPr>
                <w:rFonts w:ascii="Arial" w:hAnsi="Arial" w:cs="Arial"/>
                <w:sz w:val="16"/>
                <w:szCs w:val="16"/>
              </w:rPr>
              <w:t>HwTrq_HwNm_f32</w:t>
            </w:r>
          </w:p>
        </w:tc>
        <w:tc>
          <w:tcPr>
            <w:tcW w:w="4455" w:type="dxa"/>
            <w:vAlign w:val="center"/>
          </w:tcPr>
          <w:p w:rsidR="006D33CC" w:rsidRPr="004B5BE2" w:rsidRDefault="00CB4BCF" w:rsidP="00F957FA">
            <w:pPr>
              <w:spacing w:before="100" w:beforeAutospacing="1" w:after="100" w:afterAutospacing="1"/>
              <w:rPr>
                <w:rFonts w:ascii="Arial" w:hAnsi="Arial" w:cs="Arial"/>
                <w:sz w:val="16"/>
                <w:szCs w:val="16"/>
              </w:rPr>
            </w:pPr>
            <w:r w:rsidRPr="00CB4BCF">
              <w:rPr>
                <w:rFonts w:ascii="Arial" w:hAnsi="Arial" w:cs="Arial"/>
                <w:sz w:val="16"/>
                <w:szCs w:val="16"/>
              </w:rPr>
              <w:t>HOWEstimate_Uls_f32</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D33CC" w:rsidRDefault="00CB4BCF" w:rsidP="00F957FA">
            <w:pPr>
              <w:spacing w:before="100" w:beforeAutospacing="1" w:after="100" w:afterAutospacing="1"/>
              <w:rPr>
                <w:rFonts w:ascii="Arial" w:hAnsi="Arial" w:cs="Arial"/>
                <w:sz w:val="16"/>
                <w:szCs w:val="16"/>
              </w:rPr>
            </w:pPr>
            <w:r w:rsidRPr="00CB4BCF">
              <w:rPr>
                <w:rFonts w:ascii="Arial" w:hAnsi="Arial" w:cs="Arial"/>
                <w:sz w:val="16"/>
                <w:szCs w:val="16"/>
              </w:rPr>
              <w:t>VehSpd_Kph_f32</w:t>
            </w:r>
          </w:p>
        </w:tc>
        <w:tc>
          <w:tcPr>
            <w:tcW w:w="4455" w:type="dxa"/>
            <w:vAlign w:val="center"/>
          </w:tcPr>
          <w:p w:rsidR="006D33CC" w:rsidRDefault="00CB4BCF" w:rsidP="00F957FA">
            <w:pPr>
              <w:spacing w:before="100" w:beforeAutospacing="1" w:after="100" w:afterAutospacing="1"/>
              <w:rPr>
                <w:rFonts w:ascii="Arial" w:hAnsi="Arial" w:cs="Arial"/>
                <w:sz w:val="16"/>
                <w:szCs w:val="16"/>
              </w:rPr>
            </w:pPr>
            <w:r w:rsidRPr="00CB4BCF">
              <w:rPr>
                <w:rFonts w:ascii="Arial" w:hAnsi="Arial" w:cs="Arial"/>
                <w:sz w:val="16"/>
                <w:szCs w:val="16"/>
              </w:rPr>
              <w:t>HOWState_Cnt_s08</w:t>
            </w:r>
          </w:p>
        </w:tc>
      </w:tr>
    </w:tbl>
    <w:p w:rsidR="006D33CC" w:rsidRDefault="006D33CC"/>
    <w:p w:rsidR="004A781C" w:rsidRDefault="004A781C">
      <w:pPr>
        <w:pStyle w:val="Heading2"/>
      </w:pPr>
      <w:r>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p w:rsidR="002A46BD" w:rsidRDefault="002A46BD"/>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438"/>
        <w:gridCol w:w="990"/>
        <w:gridCol w:w="1170"/>
        <w:gridCol w:w="1170"/>
        <w:gridCol w:w="2160"/>
      </w:tblGrid>
      <w:tr w:rsidR="002A46BD" w:rsidTr="002A46BD">
        <w:tc>
          <w:tcPr>
            <w:tcW w:w="3438"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Variable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117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117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16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BD008B" w:rsidTr="002A46BD">
        <w:tc>
          <w:tcPr>
            <w:tcW w:w="3438" w:type="dxa"/>
            <w:tcBorders>
              <w:top w:val="single" w:sz="6" w:space="0" w:color="auto"/>
              <w:left w:val="single" w:sz="6" w:space="0" w:color="auto"/>
              <w:bottom w:val="single" w:sz="6" w:space="0" w:color="auto"/>
              <w:right w:val="single" w:sz="6" w:space="0" w:color="auto"/>
            </w:tcBorders>
          </w:tcPr>
          <w:p w:rsidR="00BD008B" w:rsidRDefault="002A46BD" w:rsidP="00F957FA">
            <w:pPr>
              <w:spacing w:before="60"/>
              <w:rPr>
                <w:rFonts w:ascii="Arial" w:hAnsi="Arial" w:cs="Arial"/>
                <w:sz w:val="16"/>
              </w:rPr>
            </w:pPr>
            <w:r w:rsidRPr="002A46BD">
              <w:rPr>
                <w:rFonts w:ascii="Arial" w:hAnsi="Arial" w:cs="Arial"/>
                <w:sz w:val="16"/>
              </w:rPr>
              <w:t>HOWDetect_HOWEstAftRateLimiter_Uls_M_f32</w:t>
            </w:r>
          </w:p>
        </w:tc>
        <w:tc>
          <w:tcPr>
            <w:tcW w:w="990" w:type="dxa"/>
            <w:tcBorders>
              <w:top w:val="single" w:sz="6" w:space="0" w:color="auto"/>
              <w:left w:val="single" w:sz="6" w:space="0" w:color="auto"/>
              <w:bottom w:val="single" w:sz="6" w:space="0" w:color="auto"/>
              <w:right w:val="single" w:sz="6" w:space="0" w:color="auto"/>
            </w:tcBorders>
          </w:tcPr>
          <w:p w:rsidR="00BD008B" w:rsidRDefault="002A46BD" w:rsidP="002A46BD">
            <w:pPr>
              <w:tabs>
                <w:tab w:val="left" w:pos="550"/>
              </w:tabs>
              <w:spacing w:before="60"/>
              <w:rPr>
                <w:rFonts w:ascii="Arial" w:hAnsi="Arial" w:cs="Arial"/>
                <w:sz w:val="16"/>
              </w:rPr>
            </w:pPr>
            <w:bookmarkStart w:id="0" w:name="OLE_LINK1"/>
            <w:bookmarkStart w:id="1" w:name="OLE_LINK2"/>
            <w:r>
              <w:rPr>
                <w:rFonts w:ascii="Arial" w:hAnsi="Arial" w:cs="Arial"/>
                <w:sz w:val="16"/>
              </w:rPr>
              <w:t>Single Precision Float</w:t>
            </w:r>
            <w:bookmarkEnd w:id="0"/>
            <w:bookmarkEnd w:id="1"/>
          </w:p>
        </w:tc>
        <w:tc>
          <w:tcPr>
            <w:tcW w:w="1170" w:type="dxa"/>
            <w:tcBorders>
              <w:top w:val="single" w:sz="6" w:space="0" w:color="auto"/>
              <w:left w:val="single" w:sz="6" w:space="0" w:color="auto"/>
              <w:bottom w:val="single" w:sz="6" w:space="0" w:color="auto"/>
              <w:right w:val="single" w:sz="6" w:space="0" w:color="auto"/>
            </w:tcBorders>
          </w:tcPr>
          <w:p w:rsidR="00BD008B" w:rsidRDefault="002A46BD" w:rsidP="00F957FA">
            <w:pPr>
              <w:spacing w:before="60"/>
              <w:rPr>
                <w:rFonts w:ascii="Arial" w:hAnsi="Arial" w:cs="Arial"/>
                <w:sz w:val="16"/>
              </w:rPr>
            </w:pPr>
            <w:r>
              <w:rPr>
                <w:rFonts w:ascii="Arial" w:hAnsi="Arial" w:cs="Arial"/>
                <w:sz w:val="16"/>
              </w:rPr>
              <w:t>See Data Dictionary</w:t>
            </w:r>
          </w:p>
        </w:tc>
        <w:tc>
          <w:tcPr>
            <w:tcW w:w="1170" w:type="dxa"/>
            <w:tcBorders>
              <w:top w:val="single" w:sz="6" w:space="0" w:color="auto"/>
              <w:left w:val="single" w:sz="6" w:space="0" w:color="auto"/>
              <w:bottom w:val="single" w:sz="6" w:space="0" w:color="auto"/>
              <w:right w:val="single" w:sz="6" w:space="0" w:color="auto"/>
            </w:tcBorders>
          </w:tcPr>
          <w:p w:rsidR="00BD008B" w:rsidRDefault="002A46BD" w:rsidP="00F957FA">
            <w:pPr>
              <w:spacing w:before="60"/>
              <w:rPr>
                <w:rFonts w:ascii="Arial" w:hAnsi="Arial" w:cs="Arial"/>
                <w:sz w:val="16"/>
              </w:rPr>
            </w:pPr>
            <w:r>
              <w:rPr>
                <w:rFonts w:ascii="Arial" w:hAnsi="Arial" w:cs="Arial"/>
                <w:sz w:val="16"/>
              </w:rPr>
              <w:t>See Data Dictionary</w:t>
            </w:r>
          </w:p>
        </w:tc>
        <w:tc>
          <w:tcPr>
            <w:tcW w:w="2160" w:type="dxa"/>
            <w:tcBorders>
              <w:top w:val="single" w:sz="6" w:space="0" w:color="auto"/>
              <w:left w:val="single" w:sz="6" w:space="0" w:color="auto"/>
              <w:bottom w:val="single" w:sz="6" w:space="0" w:color="auto"/>
              <w:right w:val="single" w:sz="6" w:space="0" w:color="auto"/>
            </w:tcBorders>
          </w:tcPr>
          <w:p w:rsidR="00BD008B" w:rsidRDefault="002A46BD" w:rsidP="00F957FA">
            <w:pPr>
              <w:spacing w:before="60"/>
              <w:rPr>
                <w:rFonts w:ascii="Arial" w:hAnsi="Arial" w:cs="Arial"/>
                <w:sz w:val="16"/>
              </w:rPr>
            </w:pPr>
            <w:r w:rsidRPr="002A46BD">
              <w:rPr>
                <w:rFonts w:ascii="Arial" w:hAnsi="Arial" w:cs="Arial"/>
                <w:sz w:val="16"/>
              </w:rPr>
              <w:t>HOWDETECT_START_SEC_VAR_CLEARED_32</w:t>
            </w:r>
          </w:p>
        </w:tc>
      </w:tr>
      <w:tr w:rsidR="00BD008B" w:rsidTr="002A46BD">
        <w:tc>
          <w:tcPr>
            <w:tcW w:w="3438" w:type="dxa"/>
            <w:tcBorders>
              <w:top w:val="single" w:sz="6" w:space="0" w:color="auto"/>
              <w:left w:val="single" w:sz="6" w:space="0" w:color="auto"/>
              <w:bottom w:val="single" w:sz="6" w:space="0" w:color="auto"/>
              <w:right w:val="single" w:sz="6" w:space="0" w:color="auto"/>
            </w:tcBorders>
          </w:tcPr>
          <w:p w:rsidR="00BD008B" w:rsidRDefault="002A46BD" w:rsidP="002A46BD">
            <w:pPr>
              <w:spacing w:before="60"/>
              <w:rPr>
                <w:rFonts w:ascii="Arial" w:hAnsi="Arial" w:cs="Arial"/>
                <w:sz w:val="16"/>
              </w:rPr>
            </w:pPr>
            <w:r w:rsidRPr="002A46BD">
              <w:rPr>
                <w:rFonts w:ascii="Arial" w:hAnsi="Arial" w:cs="Arial"/>
                <w:sz w:val="16"/>
              </w:rPr>
              <w:t>HOWDetect_HOWEstAftLimiter_Uls_M_f32</w:t>
            </w:r>
          </w:p>
        </w:tc>
        <w:tc>
          <w:tcPr>
            <w:tcW w:w="990" w:type="dxa"/>
            <w:tcBorders>
              <w:top w:val="single" w:sz="6" w:space="0" w:color="auto"/>
              <w:left w:val="single" w:sz="6" w:space="0" w:color="auto"/>
              <w:bottom w:val="single" w:sz="6" w:space="0" w:color="auto"/>
              <w:right w:val="single" w:sz="6" w:space="0" w:color="auto"/>
            </w:tcBorders>
          </w:tcPr>
          <w:p w:rsidR="00BD008B" w:rsidRDefault="002A46BD" w:rsidP="00F957FA">
            <w:pPr>
              <w:spacing w:before="60"/>
              <w:rPr>
                <w:rFonts w:ascii="Arial" w:hAnsi="Arial" w:cs="Arial"/>
                <w:sz w:val="16"/>
              </w:rPr>
            </w:pPr>
            <w:r>
              <w:rPr>
                <w:rFonts w:ascii="Arial" w:hAnsi="Arial" w:cs="Arial"/>
                <w:sz w:val="16"/>
              </w:rPr>
              <w:t>Single Precision Float</w:t>
            </w:r>
          </w:p>
        </w:tc>
        <w:tc>
          <w:tcPr>
            <w:tcW w:w="1170" w:type="dxa"/>
            <w:tcBorders>
              <w:top w:val="single" w:sz="6" w:space="0" w:color="auto"/>
              <w:left w:val="single" w:sz="6" w:space="0" w:color="auto"/>
              <w:bottom w:val="single" w:sz="6" w:space="0" w:color="auto"/>
              <w:right w:val="single" w:sz="6" w:space="0" w:color="auto"/>
            </w:tcBorders>
          </w:tcPr>
          <w:p w:rsidR="00BD008B" w:rsidRDefault="002A46BD" w:rsidP="00F957FA">
            <w:pPr>
              <w:spacing w:before="60"/>
              <w:rPr>
                <w:rFonts w:ascii="Arial" w:hAnsi="Arial" w:cs="Arial"/>
                <w:sz w:val="16"/>
              </w:rPr>
            </w:pPr>
            <w:r>
              <w:rPr>
                <w:rFonts w:ascii="Arial" w:hAnsi="Arial" w:cs="Arial"/>
                <w:sz w:val="16"/>
              </w:rPr>
              <w:t>See Data Dictionary</w:t>
            </w:r>
          </w:p>
        </w:tc>
        <w:tc>
          <w:tcPr>
            <w:tcW w:w="1170" w:type="dxa"/>
            <w:tcBorders>
              <w:top w:val="single" w:sz="6" w:space="0" w:color="auto"/>
              <w:left w:val="single" w:sz="6" w:space="0" w:color="auto"/>
              <w:bottom w:val="single" w:sz="6" w:space="0" w:color="auto"/>
              <w:right w:val="single" w:sz="6" w:space="0" w:color="auto"/>
            </w:tcBorders>
          </w:tcPr>
          <w:p w:rsidR="00BD008B" w:rsidRDefault="002A46BD" w:rsidP="00F957FA">
            <w:pPr>
              <w:spacing w:before="60"/>
              <w:rPr>
                <w:rFonts w:ascii="Arial" w:hAnsi="Arial" w:cs="Arial"/>
                <w:sz w:val="16"/>
              </w:rPr>
            </w:pPr>
            <w:r>
              <w:rPr>
                <w:rFonts w:ascii="Arial" w:hAnsi="Arial" w:cs="Arial"/>
                <w:sz w:val="16"/>
              </w:rPr>
              <w:t>See Data Dictionary</w:t>
            </w:r>
          </w:p>
        </w:tc>
        <w:tc>
          <w:tcPr>
            <w:tcW w:w="2160" w:type="dxa"/>
            <w:tcBorders>
              <w:top w:val="single" w:sz="6" w:space="0" w:color="auto"/>
              <w:left w:val="single" w:sz="6" w:space="0" w:color="auto"/>
              <w:bottom w:val="single" w:sz="6" w:space="0" w:color="auto"/>
              <w:right w:val="single" w:sz="6" w:space="0" w:color="auto"/>
            </w:tcBorders>
          </w:tcPr>
          <w:p w:rsidR="00BD008B" w:rsidRDefault="002A46BD" w:rsidP="00F957FA">
            <w:pPr>
              <w:spacing w:before="60"/>
              <w:rPr>
                <w:rFonts w:ascii="Arial" w:hAnsi="Arial" w:cs="Arial"/>
                <w:sz w:val="16"/>
              </w:rPr>
            </w:pPr>
            <w:r w:rsidRPr="002A46BD">
              <w:rPr>
                <w:rFonts w:ascii="Arial" w:hAnsi="Arial" w:cs="Arial"/>
                <w:sz w:val="16"/>
              </w:rPr>
              <w:t>HOWDETECT_START_SEC_VAR_CLEARED_32</w:t>
            </w:r>
          </w:p>
        </w:tc>
      </w:tr>
      <w:tr w:rsidR="002A46BD" w:rsidTr="002A46BD">
        <w:tc>
          <w:tcPr>
            <w:tcW w:w="3438" w:type="dxa"/>
            <w:tcBorders>
              <w:top w:val="single" w:sz="6" w:space="0" w:color="auto"/>
              <w:left w:val="single" w:sz="6" w:space="0" w:color="auto"/>
              <w:bottom w:val="single" w:sz="6" w:space="0" w:color="auto"/>
              <w:right w:val="single" w:sz="6" w:space="0" w:color="auto"/>
            </w:tcBorders>
          </w:tcPr>
          <w:p w:rsidR="002A46BD" w:rsidRPr="002A46BD" w:rsidRDefault="002A46BD" w:rsidP="002A46BD">
            <w:pPr>
              <w:spacing w:before="60"/>
              <w:rPr>
                <w:rFonts w:ascii="Arial" w:hAnsi="Arial" w:cs="Arial"/>
                <w:sz w:val="16"/>
              </w:rPr>
            </w:pPr>
            <w:r w:rsidRPr="002A46BD">
              <w:rPr>
                <w:rFonts w:ascii="Arial" w:hAnsi="Arial" w:cs="Arial"/>
                <w:sz w:val="16"/>
              </w:rPr>
              <w:t>HOWDetect_AbsHighFreqTrq_HwNm_D_f32</w:t>
            </w:r>
          </w:p>
        </w:tc>
        <w:tc>
          <w:tcPr>
            <w:tcW w:w="990" w:type="dxa"/>
            <w:tcBorders>
              <w:top w:val="single" w:sz="6" w:space="0" w:color="auto"/>
              <w:left w:val="single" w:sz="6" w:space="0" w:color="auto"/>
              <w:bottom w:val="single" w:sz="6" w:space="0" w:color="auto"/>
              <w:right w:val="single" w:sz="6" w:space="0" w:color="auto"/>
            </w:tcBorders>
          </w:tcPr>
          <w:p w:rsidR="002A46BD" w:rsidRDefault="002A46BD" w:rsidP="00F957FA">
            <w:pPr>
              <w:spacing w:before="60"/>
              <w:rPr>
                <w:rFonts w:ascii="Arial" w:hAnsi="Arial" w:cs="Arial"/>
                <w:sz w:val="16"/>
              </w:rPr>
            </w:pPr>
            <w:r>
              <w:rPr>
                <w:rFonts w:ascii="Arial" w:hAnsi="Arial" w:cs="Arial"/>
                <w:sz w:val="16"/>
              </w:rPr>
              <w:t>Single Precision Float</w:t>
            </w:r>
          </w:p>
        </w:tc>
        <w:tc>
          <w:tcPr>
            <w:tcW w:w="1170" w:type="dxa"/>
            <w:tcBorders>
              <w:top w:val="single" w:sz="6" w:space="0" w:color="auto"/>
              <w:left w:val="single" w:sz="6" w:space="0" w:color="auto"/>
              <w:bottom w:val="single" w:sz="6" w:space="0" w:color="auto"/>
              <w:right w:val="single" w:sz="6" w:space="0" w:color="auto"/>
            </w:tcBorders>
          </w:tcPr>
          <w:p w:rsidR="002A46BD" w:rsidRDefault="002A46BD" w:rsidP="00F957FA">
            <w:pPr>
              <w:spacing w:before="60"/>
              <w:rPr>
                <w:rFonts w:ascii="Arial" w:hAnsi="Arial" w:cs="Arial"/>
                <w:sz w:val="16"/>
              </w:rPr>
            </w:pPr>
            <w:r>
              <w:rPr>
                <w:rFonts w:ascii="Arial" w:hAnsi="Arial" w:cs="Arial"/>
                <w:sz w:val="16"/>
              </w:rPr>
              <w:t>See Data Dictionary</w:t>
            </w:r>
          </w:p>
        </w:tc>
        <w:tc>
          <w:tcPr>
            <w:tcW w:w="1170" w:type="dxa"/>
            <w:tcBorders>
              <w:top w:val="single" w:sz="6" w:space="0" w:color="auto"/>
              <w:left w:val="single" w:sz="6" w:space="0" w:color="auto"/>
              <w:bottom w:val="single" w:sz="6" w:space="0" w:color="auto"/>
              <w:right w:val="single" w:sz="6" w:space="0" w:color="auto"/>
            </w:tcBorders>
          </w:tcPr>
          <w:p w:rsidR="002A46BD" w:rsidRDefault="002A46BD" w:rsidP="00F957FA">
            <w:pPr>
              <w:spacing w:before="60"/>
              <w:rPr>
                <w:rFonts w:ascii="Arial" w:hAnsi="Arial" w:cs="Arial"/>
                <w:sz w:val="16"/>
              </w:rPr>
            </w:pPr>
            <w:r>
              <w:rPr>
                <w:rFonts w:ascii="Arial" w:hAnsi="Arial" w:cs="Arial"/>
                <w:sz w:val="16"/>
              </w:rPr>
              <w:t>See Data Dictionary</w:t>
            </w:r>
          </w:p>
        </w:tc>
        <w:tc>
          <w:tcPr>
            <w:tcW w:w="2160" w:type="dxa"/>
            <w:tcBorders>
              <w:top w:val="single" w:sz="6" w:space="0" w:color="auto"/>
              <w:left w:val="single" w:sz="6" w:space="0" w:color="auto"/>
              <w:bottom w:val="single" w:sz="6" w:space="0" w:color="auto"/>
              <w:right w:val="single" w:sz="6" w:space="0" w:color="auto"/>
            </w:tcBorders>
          </w:tcPr>
          <w:p w:rsidR="002A46BD" w:rsidRDefault="002A46BD" w:rsidP="00F957FA">
            <w:pPr>
              <w:spacing w:before="60"/>
              <w:rPr>
                <w:rFonts w:ascii="Arial" w:hAnsi="Arial" w:cs="Arial"/>
                <w:sz w:val="16"/>
              </w:rPr>
            </w:pPr>
            <w:r w:rsidRPr="002A46BD">
              <w:rPr>
                <w:rFonts w:ascii="Arial" w:hAnsi="Arial" w:cs="Arial"/>
                <w:sz w:val="16"/>
              </w:rPr>
              <w:t>HOWDETECT_START_SEC_VAR_CLEARED_32</w:t>
            </w:r>
          </w:p>
        </w:tc>
      </w:tr>
      <w:tr w:rsidR="002A46BD" w:rsidTr="002A46BD">
        <w:tc>
          <w:tcPr>
            <w:tcW w:w="3438" w:type="dxa"/>
            <w:tcBorders>
              <w:top w:val="single" w:sz="6" w:space="0" w:color="auto"/>
              <w:left w:val="single" w:sz="6" w:space="0" w:color="auto"/>
              <w:bottom w:val="single" w:sz="6" w:space="0" w:color="auto"/>
              <w:right w:val="single" w:sz="6" w:space="0" w:color="auto"/>
            </w:tcBorders>
          </w:tcPr>
          <w:p w:rsidR="002A46BD" w:rsidRPr="002A46BD" w:rsidRDefault="002A46BD" w:rsidP="002A46BD">
            <w:pPr>
              <w:tabs>
                <w:tab w:val="left" w:pos="825"/>
              </w:tabs>
              <w:spacing w:before="60"/>
              <w:rPr>
                <w:rFonts w:ascii="Arial" w:hAnsi="Arial" w:cs="Arial"/>
                <w:sz w:val="16"/>
              </w:rPr>
            </w:pPr>
            <w:r w:rsidRPr="002A46BD">
              <w:rPr>
                <w:rFonts w:ascii="Arial" w:hAnsi="Arial" w:cs="Arial"/>
                <w:sz w:val="16"/>
              </w:rPr>
              <w:t>HOWDetect_AbsLowFreqTrq_HwNm_D_f32</w:t>
            </w:r>
          </w:p>
        </w:tc>
        <w:tc>
          <w:tcPr>
            <w:tcW w:w="990" w:type="dxa"/>
            <w:tcBorders>
              <w:top w:val="single" w:sz="6" w:space="0" w:color="auto"/>
              <w:left w:val="single" w:sz="6" w:space="0" w:color="auto"/>
              <w:bottom w:val="single" w:sz="6" w:space="0" w:color="auto"/>
              <w:right w:val="single" w:sz="6" w:space="0" w:color="auto"/>
            </w:tcBorders>
          </w:tcPr>
          <w:p w:rsidR="002A46BD" w:rsidRDefault="002A46BD" w:rsidP="00F957FA">
            <w:pPr>
              <w:spacing w:before="60"/>
              <w:rPr>
                <w:rFonts w:ascii="Arial" w:hAnsi="Arial" w:cs="Arial"/>
                <w:sz w:val="16"/>
              </w:rPr>
            </w:pPr>
            <w:r>
              <w:rPr>
                <w:rFonts w:ascii="Arial" w:hAnsi="Arial" w:cs="Arial"/>
                <w:sz w:val="16"/>
              </w:rPr>
              <w:t>Single Precision Float</w:t>
            </w:r>
          </w:p>
        </w:tc>
        <w:tc>
          <w:tcPr>
            <w:tcW w:w="1170" w:type="dxa"/>
            <w:tcBorders>
              <w:top w:val="single" w:sz="6" w:space="0" w:color="auto"/>
              <w:left w:val="single" w:sz="6" w:space="0" w:color="auto"/>
              <w:bottom w:val="single" w:sz="6" w:space="0" w:color="auto"/>
              <w:right w:val="single" w:sz="6" w:space="0" w:color="auto"/>
            </w:tcBorders>
          </w:tcPr>
          <w:p w:rsidR="002A46BD" w:rsidRDefault="002A46BD" w:rsidP="00F957FA">
            <w:pPr>
              <w:spacing w:before="60"/>
              <w:rPr>
                <w:rFonts w:ascii="Arial" w:hAnsi="Arial" w:cs="Arial"/>
                <w:sz w:val="16"/>
              </w:rPr>
            </w:pPr>
            <w:r>
              <w:rPr>
                <w:rFonts w:ascii="Arial" w:hAnsi="Arial" w:cs="Arial"/>
                <w:sz w:val="16"/>
              </w:rPr>
              <w:t>See Data Dictionary</w:t>
            </w:r>
          </w:p>
        </w:tc>
        <w:tc>
          <w:tcPr>
            <w:tcW w:w="1170" w:type="dxa"/>
            <w:tcBorders>
              <w:top w:val="single" w:sz="6" w:space="0" w:color="auto"/>
              <w:left w:val="single" w:sz="6" w:space="0" w:color="auto"/>
              <w:bottom w:val="single" w:sz="6" w:space="0" w:color="auto"/>
              <w:right w:val="single" w:sz="6" w:space="0" w:color="auto"/>
            </w:tcBorders>
          </w:tcPr>
          <w:p w:rsidR="002A46BD" w:rsidRDefault="002A46BD" w:rsidP="00F957FA">
            <w:pPr>
              <w:spacing w:before="60"/>
              <w:rPr>
                <w:rFonts w:ascii="Arial" w:hAnsi="Arial" w:cs="Arial"/>
                <w:sz w:val="16"/>
              </w:rPr>
            </w:pPr>
            <w:r>
              <w:rPr>
                <w:rFonts w:ascii="Arial" w:hAnsi="Arial" w:cs="Arial"/>
                <w:sz w:val="16"/>
              </w:rPr>
              <w:t>See Data Dictionary</w:t>
            </w:r>
          </w:p>
        </w:tc>
        <w:tc>
          <w:tcPr>
            <w:tcW w:w="2160" w:type="dxa"/>
            <w:tcBorders>
              <w:top w:val="single" w:sz="6" w:space="0" w:color="auto"/>
              <w:left w:val="single" w:sz="6" w:space="0" w:color="auto"/>
              <w:bottom w:val="single" w:sz="6" w:space="0" w:color="auto"/>
              <w:right w:val="single" w:sz="6" w:space="0" w:color="auto"/>
            </w:tcBorders>
          </w:tcPr>
          <w:p w:rsidR="002A46BD" w:rsidRDefault="002A46BD" w:rsidP="00F957FA">
            <w:pPr>
              <w:spacing w:before="60"/>
              <w:rPr>
                <w:rFonts w:ascii="Arial" w:hAnsi="Arial" w:cs="Arial"/>
                <w:sz w:val="16"/>
              </w:rPr>
            </w:pPr>
            <w:r w:rsidRPr="002A46BD">
              <w:rPr>
                <w:rFonts w:ascii="Arial" w:hAnsi="Arial" w:cs="Arial"/>
                <w:sz w:val="16"/>
              </w:rPr>
              <w:t>HOWDETECT_START_SEC_VAR_CLEARED_32</w:t>
            </w:r>
          </w:p>
        </w:tc>
      </w:tr>
      <w:tr w:rsidR="002A46BD" w:rsidTr="002A46BD">
        <w:tc>
          <w:tcPr>
            <w:tcW w:w="3438" w:type="dxa"/>
            <w:tcBorders>
              <w:top w:val="single" w:sz="6" w:space="0" w:color="auto"/>
              <w:left w:val="single" w:sz="6" w:space="0" w:color="auto"/>
              <w:bottom w:val="single" w:sz="6" w:space="0" w:color="auto"/>
              <w:right w:val="single" w:sz="6" w:space="0" w:color="auto"/>
            </w:tcBorders>
          </w:tcPr>
          <w:p w:rsidR="002A46BD" w:rsidRPr="002A46BD" w:rsidRDefault="002A46BD" w:rsidP="002A46BD">
            <w:pPr>
              <w:spacing w:before="60"/>
              <w:rPr>
                <w:rFonts w:ascii="Arial" w:hAnsi="Arial" w:cs="Arial"/>
                <w:sz w:val="16"/>
              </w:rPr>
            </w:pPr>
            <w:r w:rsidRPr="002A46BD">
              <w:rPr>
                <w:rFonts w:ascii="Arial" w:hAnsi="Arial" w:cs="Arial"/>
                <w:sz w:val="16"/>
              </w:rPr>
              <w:t>HOWDetect_LPF1_Cnt_M_str</w:t>
            </w:r>
          </w:p>
        </w:tc>
        <w:tc>
          <w:tcPr>
            <w:tcW w:w="990" w:type="dxa"/>
            <w:tcBorders>
              <w:top w:val="single" w:sz="6" w:space="0" w:color="auto"/>
              <w:left w:val="single" w:sz="6" w:space="0" w:color="auto"/>
              <w:bottom w:val="single" w:sz="6" w:space="0" w:color="auto"/>
              <w:right w:val="single" w:sz="6" w:space="0" w:color="auto"/>
            </w:tcBorders>
          </w:tcPr>
          <w:p w:rsidR="002A46BD" w:rsidRDefault="002A46BD" w:rsidP="00F957FA">
            <w:pPr>
              <w:spacing w:before="60"/>
              <w:rPr>
                <w:rFonts w:ascii="Arial" w:hAnsi="Arial" w:cs="Arial"/>
                <w:sz w:val="16"/>
              </w:rPr>
            </w:pPr>
            <w:r>
              <w:rPr>
                <w:rFonts w:ascii="Arial" w:hAnsi="Arial" w:cs="Arial"/>
                <w:sz w:val="16"/>
              </w:rPr>
              <w:t>Single Precision Float</w:t>
            </w:r>
          </w:p>
        </w:tc>
        <w:tc>
          <w:tcPr>
            <w:tcW w:w="1170" w:type="dxa"/>
            <w:tcBorders>
              <w:top w:val="single" w:sz="6" w:space="0" w:color="auto"/>
              <w:left w:val="single" w:sz="6" w:space="0" w:color="auto"/>
              <w:bottom w:val="single" w:sz="6" w:space="0" w:color="auto"/>
              <w:right w:val="single" w:sz="6" w:space="0" w:color="auto"/>
            </w:tcBorders>
          </w:tcPr>
          <w:p w:rsidR="002A46BD" w:rsidRDefault="002A46BD" w:rsidP="00593CA3">
            <w:pPr>
              <w:spacing w:before="60"/>
              <w:rPr>
                <w:rFonts w:ascii="Arial" w:hAnsi="Arial" w:cs="Arial"/>
                <w:sz w:val="16"/>
              </w:rPr>
            </w:pPr>
            <w:r>
              <w:rPr>
                <w:rFonts w:ascii="Arial" w:hAnsi="Arial" w:cs="Arial"/>
                <w:sz w:val="16"/>
              </w:rPr>
              <w:t>See Data Dictionary</w:t>
            </w:r>
          </w:p>
        </w:tc>
        <w:tc>
          <w:tcPr>
            <w:tcW w:w="1170" w:type="dxa"/>
            <w:tcBorders>
              <w:top w:val="single" w:sz="6" w:space="0" w:color="auto"/>
              <w:left w:val="single" w:sz="6" w:space="0" w:color="auto"/>
              <w:bottom w:val="single" w:sz="6" w:space="0" w:color="auto"/>
              <w:right w:val="single" w:sz="6" w:space="0" w:color="auto"/>
            </w:tcBorders>
          </w:tcPr>
          <w:p w:rsidR="002A46BD" w:rsidRDefault="002A46BD" w:rsidP="00593CA3">
            <w:pPr>
              <w:spacing w:before="60"/>
              <w:rPr>
                <w:rFonts w:ascii="Arial" w:hAnsi="Arial" w:cs="Arial"/>
                <w:sz w:val="16"/>
              </w:rPr>
            </w:pPr>
            <w:r>
              <w:rPr>
                <w:rFonts w:ascii="Arial" w:hAnsi="Arial" w:cs="Arial"/>
                <w:sz w:val="16"/>
              </w:rPr>
              <w:t>See Data Dictionary</w:t>
            </w:r>
          </w:p>
        </w:tc>
        <w:tc>
          <w:tcPr>
            <w:tcW w:w="2160" w:type="dxa"/>
            <w:tcBorders>
              <w:top w:val="single" w:sz="6" w:space="0" w:color="auto"/>
              <w:left w:val="single" w:sz="6" w:space="0" w:color="auto"/>
              <w:bottom w:val="single" w:sz="6" w:space="0" w:color="auto"/>
              <w:right w:val="single" w:sz="6" w:space="0" w:color="auto"/>
            </w:tcBorders>
          </w:tcPr>
          <w:p w:rsidR="002A46BD" w:rsidRDefault="002A46BD" w:rsidP="00F957FA">
            <w:pPr>
              <w:spacing w:before="60"/>
              <w:rPr>
                <w:rFonts w:ascii="Arial" w:hAnsi="Arial" w:cs="Arial"/>
                <w:sz w:val="16"/>
              </w:rPr>
            </w:pPr>
            <w:r w:rsidRPr="002A46BD">
              <w:rPr>
                <w:rFonts w:ascii="Arial" w:hAnsi="Arial" w:cs="Arial"/>
                <w:sz w:val="16"/>
              </w:rPr>
              <w:t>HOWDETECT_START_SEC_VAR_CLEARED_UNSPECIFIED</w:t>
            </w:r>
          </w:p>
        </w:tc>
      </w:tr>
      <w:tr w:rsidR="002A46BD" w:rsidTr="002A46BD">
        <w:tc>
          <w:tcPr>
            <w:tcW w:w="3438" w:type="dxa"/>
            <w:tcBorders>
              <w:top w:val="single" w:sz="6" w:space="0" w:color="auto"/>
              <w:left w:val="single" w:sz="6" w:space="0" w:color="auto"/>
              <w:bottom w:val="single" w:sz="6" w:space="0" w:color="auto"/>
              <w:right w:val="single" w:sz="6" w:space="0" w:color="auto"/>
            </w:tcBorders>
          </w:tcPr>
          <w:p w:rsidR="002A46BD" w:rsidRPr="002A46BD" w:rsidRDefault="002A46BD" w:rsidP="002A46BD">
            <w:pPr>
              <w:spacing w:before="60"/>
              <w:rPr>
                <w:rFonts w:ascii="Arial" w:hAnsi="Arial" w:cs="Arial"/>
                <w:sz w:val="16"/>
              </w:rPr>
            </w:pPr>
            <w:r w:rsidRPr="002A46BD">
              <w:rPr>
                <w:rFonts w:ascii="Arial" w:hAnsi="Arial" w:cs="Arial"/>
                <w:sz w:val="16"/>
              </w:rPr>
              <w:t>HOWDetect_LPF2_Cnt_M_str</w:t>
            </w:r>
          </w:p>
        </w:tc>
        <w:tc>
          <w:tcPr>
            <w:tcW w:w="990" w:type="dxa"/>
            <w:tcBorders>
              <w:top w:val="single" w:sz="6" w:space="0" w:color="auto"/>
              <w:left w:val="single" w:sz="6" w:space="0" w:color="auto"/>
              <w:bottom w:val="single" w:sz="6" w:space="0" w:color="auto"/>
              <w:right w:val="single" w:sz="6" w:space="0" w:color="auto"/>
            </w:tcBorders>
          </w:tcPr>
          <w:p w:rsidR="002A46BD" w:rsidRDefault="002A46BD" w:rsidP="00F957FA">
            <w:pPr>
              <w:spacing w:before="60"/>
              <w:rPr>
                <w:rFonts w:ascii="Arial" w:hAnsi="Arial" w:cs="Arial"/>
                <w:sz w:val="16"/>
              </w:rPr>
            </w:pPr>
            <w:r>
              <w:rPr>
                <w:rFonts w:ascii="Arial" w:hAnsi="Arial" w:cs="Arial"/>
                <w:sz w:val="16"/>
              </w:rPr>
              <w:t>Single Precision Float</w:t>
            </w:r>
          </w:p>
        </w:tc>
        <w:tc>
          <w:tcPr>
            <w:tcW w:w="1170" w:type="dxa"/>
            <w:tcBorders>
              <w:top w:val="single" w:sz="6" w:space="0" w:color="auto"/>
              <w:left w:val="single" w:sz="6" w:space="0" w:color="auto"/>
              <w:bottom w:val="single" w:sz="6" w:space="0" w:color="auto"/>
              <w:right w:val="single" w:sz="6" w:space="0" w:color="auto"/>
            </w:tcBorders>
          </w:tcPr>
          <w:p w:rsidR="002A46BD" w:rsidRDefault="002A46BD" w:rsidP="00593CA3">
            <w:pPr>
              <w:spacing w:before="60"/>
              <w:rPr>
                <w:rFonts w:ascii="Arial" w:hAnsi="Arial" w:cs="Arial"/>
                <w:sz w:val="16"/>
              </w:rPr>
            </w:pPr>
            <w:r>
              <w:rPr>
                <w:rFonts w:ascii="Arial" w:hAnsi="Arial" w:cs="Arial"/>
                <w:sz w:val="16"/>
              </w:rPr>
              <w:t>See Data Dictionary</w:t>
            </w:r>
          </w:p>
        </w:tc>
        <w:tc>
          <w:tcPr>
            <w:tcW w:w="1170" w:type="dxa"/>
            <w:tcBorders>
              <w:top w:val="single" w:sz="6" w:space="0" w:color="auto"/>
              <w:left w:val="single" w:sz="6" w:space="0" w:color="auto"/>
              <w:bottom w:val="single" w:sz="6" w:space="0" w:color="auto"/>
              <w:right w:val="single" w:sz="6" w:space="0" w:color="auto"/>
            </w:tcBorders>
          </w:tcPr>
          <w:p w:rsidR="002A46BD" w:rsidRDefault="002A46BD" w:rsidP="00593CA3">
            <w:pPr>
              <w:spacing w:before="60"/>
              <w:rPr>
                <w:rFonts w:ascii="Arial" w:hAnsi="Arial" w:cs="Arial"/>
                <w:sz w:val="16"/>
              </w:rPr>
            </w:pPr>
            <w:r>
              <w:rPr>
                <w:rFonts w:ascii="Arial" w:hAnsi="Arial" w:cs="Arial"/>
                <w:sz w:val="16"/>
              </w:rPr>
              <w:t>See Data Dictionary</w:t>
            </w:r>
          </w:p>
        </w:tc>
        <w:tc>
          <w:tcPr>
            <w:tcW w:w="2160" w:type="dxa"/>
            <w:tcBorders>
              <w:top w:val="single" w:sz="6" w:space="0" w:color="auto"/>
              <w:left w:val="single" w:sz="6" w:space="0" w:color="auto"/>
              <w:bottom w:val="single" w:sz="6" w:space="0" w:color="auto"/>
              <w:right w:val="single" w:sz="6" w:space="0" w:color="auto"/>
            </w:tcBorders>
          </w:tcPr>
          <w:p w:rsidR="002A46BD" w:rsidRDefault="002A46BD" w:rsidP="00F957FA">
            <w:pPr>
              <w:spacing w:before="60"/>
              <w:rPr>
                <w:rFonts w:ascii="Arial" w:hAnsi="Arial" w:cs="Arial"/>
                <w:sz w:val="16"/>
              </w:rPr>
            </w:pPr>
            <w:r w:rsidRPr="002A46BD">
              <w:rPr>
                <w:rFonts w:ascii="Arial" w:hAnsi="Arial" w:cs="Arial"/>
                <w:sz w:val="16"/>
              </w:rPr>
              <w:t>HOWDETECT_START_SEC_VAR_CLEARED_UNSPECIFIED</w:t>
            </w:r>
          </w:p>
        </w:tc>
      </w:tr>
      <w:tr w:rsidR="002A46BD" w:rsidTr="002A46BD">
        <w:tc>
          <w:tcPr>
            <w:tcW w:w="3438" w:type="dxa"/>
            <w:tcBorders>
              <w:top w:val="single" w:sz="6" w:space="0" w:color="auto"/>
              <w:left w:val="single" w:sz="6" w:space="0" w:color="auto"/>
              <w:bottom w:val="single" w:sz="6" w:space="0" w:color="auto"/>
              <w:right w:val="single" w:sz="6" w:space="0" w:color="auto"/>
            </w:tcBorders>
          </w:tcPr>
          <w:p w:rsidR="002A46BD" w:rsidRPr="002A46BD" w:rsidRDefault="002A46BD" w:rsidP="002A46BD">
            <w:pPr>
              <w:spacing w:before="60"/>
              <w:rPr>
                <w:rFonts w:ascii="Arial" w:hAnsi="Arial" w:cs="Arial"/>
                <w:sz w:val="16"/>
              </w:rPr>
            </w:pPr>
            <w:r w:rsidRPr="002A46BD">
              <w:rPr>
                <w:rFonts w:ascii="Arial" w:hAnsi="Arial" w:cs="Arial"/>
                <w:sz w:val="16"/>
              </w:rPr>
              <w:t>HOWDetect_LPF3_Cnt_M_str</w:t>
            </w:r>
          </w:p>
        </w:tc>
        <w:tc>
          <w:tcPr>
            <w:tcW w:w="990" w:type="dxa"/>
            <w:tcBorders>
              <w:top w:val="single" w:sz="6" w:space="0" w:color="auto"/>
              <w:left w:val="single" w:sz="6" w:space="0" w:color="auto"/>
              <w:bottom w:val="single" w:sz="6" w:space="0" w:color="auto"/>
              <w:right w:val="single" w:sz="6" w:space="0" w:color="auto"/>
            </w:tcBorders>
          </w:tcPr>
          <w:p w:rsidR="002A46BD" w:rsidRDefault="002A46BD" w:rsidP="00F957FA">
            <w:pPr>
              <w:spacing w:before="60"/>
              <w:rPr>
                <w:rFonts w:ascii="Arial" w:hAnsi="Arial" w:cs="Arial"/>
                <w:sz w:val="16"/>
              </w:rPr>
            </w:pPr>
            <w:r>
              <w:rPr>
                <w:rFonts w:ascii="Arial" w:hAnsi="Arial" w:cs="Arial"/>
                <w:sz w:val="16"/>
              </w:rPr>
              <w:t>Single Precision Float</w:t>
            </w:r>
          </w:p>
        </w:tc>
        <w:tc>
          <w:tcPr>
            <w:tcW w:w="1170" w:type="dxa"/>
            <w:tcBorders>
              <w:top w:val="single" w:sz="6" w:space="0" w:color="auto"/>
              <w:left w:val="single" w:sz="6" w:space="0" w:color="auto"/>
              <w:bottom w:val="single" w:sz="6" w:space="0" w:color="auto"/>
              <w:right w:val="single" w:sz="6" w:space="0" w:color="auto"/>
            </w:tcBorders>
          </w:tcPr>
          <w:p w:rsidR="002A46BD" w:rsidRDefault="002A46BD" w:rsidP="00593CA3">
            <w:pPr>
              <w:spacing w:before="60"/>
              <w:rPr>
                <w:rFonts w:ascii="Arial" w:hAnsi="Arial" w:cs="Arial"/>
                <w:sz w:val="16"/>
              </w:rPr>
            </w:pPr>
            <w:r>
              <w:rPr>
                <w:rFonts w:ascii="Arial" w:hAnsi="Arial" w:cs="Arial"/>
                <w:sz w:val="16"/>
              </w:rPr>
              <w:t>See Data Dictionary</w:t>
            </w:r>
          </w:p>
        </w:tc>
        <w:tc>
          <w:tcPr>
            <w:tcW w:w="1170" w:type="dxa"/>
            <w:tcBorders>
              <w:top w:val="single" w:sz="6" w:space="0" w:color="auto"/>
              <w:left w:val="single" w:sz="6" w:space="0" w:color="auto"/>
              <w:bottom w:val="single" w:sz="6" w:space="0" w:color="auto"/>
              <w:right w:val="single" w:sz="6" w:space="0" w:color="auto"/>
            </w:tcBorders>
          </w:tcPr>
          <w:p w:rsidR="002A46BD" w:rsidRDefault="002A46BD" w:rsidP="00593CA3">
            <w:pPr>
              <w:spacing w:before="60"/>
              <w:rPr>
                <w:rFonts w:ascii="Arial" w:hAnsi="Arial" w:cs="Arial"/>
                <w:sz w:val="16"/>
              </w:rPr>
            </w:pPr>
            <w:r>
              <w:rPr>
                <w:rFonts w:ascii="Arial" w:hAnsi="Arial" w:cs="Arial"/>
                <w:sz w:val="16"/>
              </w:rPr>
              <w:t>See Data Dictionary</w:t>
            </w:r>
          </w:p>
        </w:tc>
        <w:tc>
          <w:tcPr>
            <w:tcW w:w="2160" w:type="dxa"/>
            <w:tcBorders>
              <w:top w:val="single" w:sz="6" w:space="0" w:color="auto"/>
              <w:left w:val="single" w:sz="6" w:space="0" w:color="auto"/>
              <w:bottom w:val="single" w:sz="6" w:space="0" w:color="auto"/>
              <w:right w:val="single" w:sz="6" w:space="0" w:color="auto"/>
            </w:tcBorders>
          </w:tcPr>
          <w:p w:rsidR="002A46BD" w:rsidRDefault="002A46BD" w:rsidP="00F957FA">
            <w:pPr>
              <w:spacing w:before="60"/>
              <w:rPr>
                <w:rFonts w:ascii="Arial" w:hAnsi="Arial" w:cs="Arial"/>
                <w:sz w:val="16"/>
              </w:rPr>
            </w:pPr>
            <w:r w:rsidRPr="002A46BD">
              <w:rPr>
                <w:rFonts w:ascii="Arial" w:hAnsi="Arial" w:cs="Arial"/>
                <w:sz w:val="16"/>
              </w:rPr>
              <w:t>HOWDETECT_START_SEC_VAR_CLEARED_UNSPECIFIED</w:t>
            </w:r>
          </w:p>
        </w:tc>
      </w:tr>
      <w:tr w:rsidR="002A46BD" w:rsidTr="002A46BD">
        <w:tc>
          <w:tcPr>
            <w:tcW w:w="3438" w:type="dxa"/>
            <w:tcBorders>
              <w:top w:val="single" w:sz="6" w:space="0" w:color="auto"/>
              <w:left w:val="single" w:sz="6" w:space="0" w:color="auto"/>
              <w:bottom w:val="single" w:sz="6" w:space="0" w:color="auto"/>
              <w:right w:val="single" w:sz="6" w:space="0" w:color="auto"/>
            </w:tcBorders>
          </w:tcPr>
          <w:p w:rsidR="002A46BD" w:rsidRPr="002A46BD" w:rsidRDefault="002A46BD" w:rsidP="002A46BD">
            <w:pPr>
              <w:spacing w:before="60"/>
              <w:rPr>
                <w:rFonts w:ascii="Arial" w:hAnsi="Arial" w:cs="Arial"/>
                <w:sz w:val="16"/>
              </w:rPr>
            </w:pPr>
            <w:proofErr w:type="spellStart"/>
            <w:r w:rsidRPr="002A46BD">
              <w:rPr>
                <w:rFonts w:ascii="Arial" w:hAnsi="Arial" w:cs="Arial"/>
                <w:sz w:val="16"/>
              </w:rPr>
              <w:t>HOWDetect_HPF_Cnt_M_str</w:t>
            </w:r>
            <w:proofErr w:type="spellEnd"/>
          </w:p>
        </w:tc>
        <w:tc>
          <w:tcPr>
            <w:tcW w:w="990" w:type="dxa"/>
            <w:tcBorders>
              <w:top w:val="single" w:sz="6" w:space="0" w:color="auto"/>
              <w:left w:val="single" w:sz="6" w:space="0" w:color="auto"/>
              <w:bottom w:val="single" w:sz="6" w:space="0" w:color="auto"/>
              <w:right w:val="single" w:sz="6" w:space="0" w:color="auto"/>
            </w:tcBorders>
          </w:tcPr>
          <w:p w:rsidR="002A46BD" w:rsidRDefault="002A46BD" w:rsidP="00F957FA">
            <w:pPr>
              <w:spacing w:before="60"/>
              <w:rPr>
                <w:rFonts w:ascii="Arial" w:hAnsi="Arial" w:cs="Arial"/>
                <w:sz w:val="16"/>
              </w:rPr>
            </w:pPr>
            <w:r>
              <w:rPr>
                <w:rFonts w:ascii="Arial" w:hAnsi="Arial" w:cs="Arial"/>
                <w:sz w:val="16"/>
              </w:rPr>
              <w:t>Single Precision Float</w:t>
            </w:r>
          </w:p>
        </w:tc>
        <w:tc>
          <w:tcPr>
            <w:tcW w:w="1170" w:type="dxa"/>
            <w:tcBorders>
              <w:top w:val="single" w:sz="6" w:space="0" w:color="auto"/>
              <w:left w:val="single" w:sz="6" w:space="0" w:color="auto"/>
              <w:bottom w:val="single" w:sz="6" w:space="0" w:color="auto"/>
              <w:right w:val="single" w:sz="6" w:space="0" w:color="auto"/>
            </w:tcBorders>
          </w:tcPr>
          <w:p w:rsidR="002A46BD" w:rsidRDefault="002A46BD" w:rsidP="00593CA3">
            <w:pPr>
              <w:spacing w:before="60"/>
              <w:rPr>
                <w:rFonts w:ascii="Arial" w:hAnsi="Arial" w:cs="Arial"/>
                <w:sz w:val="16"/>
              </w:rPr>
            </w:pPr>
            <w:r>
              <w:rPr>
                <w:rFonts w:ascii="Arial" w:hAnsi="Arial" w:cs="Arial"/>
                <w:sz w:val="16"/>
              </w:rPr>
              <w:t>See Data Dictionary</w:t>
            </w:r>
          </w:p>
        </w:tc>
        <w:tc>
          <w:tcPr>
            <w:tcW w:w="1170" w:type="dxa"/>
            <w:tcBorders>
              <w:top w:val="single" w:sz="6" w:space="0" w:color="auto"/>
              <w:left w:val="single" w:sz="6" w:space="0" w:color="auto"/>
              <w:bottom w:val="single" w:sz="6" w:space="0" w:color="auto"/>
              <w:right w:val="single" w:sz="6" w:space="0" w:color="auto"/>
            </w:tcBorders>
          </w:tcPr>
          <w:p w:rsidR="002A46BD" w:rsidRDefault="002A46BD" w:rsidP="00593CA3">
            <w:pPr>
              <w:spacing w:before="60"/>
              <w:rPr>
                <w:rFonts w:ascii="Arial" w:hAnsi="Arial" w:cs="Arial"/>
                <w:sz w:val="16"/>
              </w:rPr>
            </w:pPr>
            <w:r>
              <w:rPr>
                <w:rFonts w:ascii="Arial" w:hAnsi="Arial" w:cs="Arial"/>
                <w:sz w:val="16"/>
              </w:rPr>
              <w:t>See Data Dictionary</w:t>
            </w:r>
          </w:p>
        </w:tc>
        <w:tc>
          <w:tcPr>
            <w:tcW w:w="2160" w:type="dxa"/>
            <w:tcBorders>
              <w:top w:val="single" w:sz="6" w:space="0" w:color="auto"/>
              <w:left w:val="single" w:sz="6" w:space="0" w:color="auto"/>
              <w:bottom w:val="single" w:sz="6" w:space="0" w:color="auto"/>
              <w:right w:val="single" w:sz="6" w:space="0" w:color="auto"/>
            </w:tcBorders>
          </w:tcPr>
          <w:p w:rsidR="002A46BD" w:rsidRDefault="002A46BD" w:rsidP="00F957FA">
            <w:pPr>
              <w:spacing w:before="60"/>
              <w:rPr>
                <w:rFonts w:ascii="Arial" w:hAnsi="Arial" w:cs="Arial"/>
                <w:sz w:val="16"/>
              </w:rPr>
            </w:pPr>
            <w:r w:rsidRPr="002A46BD">
              <w:rPr>
                <w:rFonts w:ascii="Arial" w:hAnsi="Arial" w:cs="Arial"/>
                <w:sz w:val="16"/>
              </w:rPr>
              <w:t>HOWDETECT_START_SEC_VAR_CLEARED_UNSPECIFIED</w:t>
            </w:r>
          </w:p>
        </w:tc>
      </w:tr>
      <w:tr w:rsidR="002A46BD" w:rsidTr="002A46BD">
        <w:tc>
          <w:tcPr>
            <w:tcW w:w="3438" w:type="dxa"/>
            <w:tcBorders>
              <w:top w:val="single" w:sz="6" w:space="0" w:color="auto"/>
              <w:left w:val="single" w:sz="6" w:space="0" w:color="auto"/>
              <w:bottom w:val="single" w:sz="6" w:space="0" w:color="auto"/>
              <w:right w:val="single" w:sz="6" w:space="0" w:color="auto"/>
            </w:tcBorders>
          </w:tcPr>
          <w:p w:rsidR="002A46BD" w:rsidRPr="002A46BD" w:rsidRDefault="002A46BD" w:rsidP="002A46BD">
            <w:pPr>
              <w:spacing w:before="60"/>
              <w:rPr>
                <w:rFonts w:ascii="Arial" w:hAnsi="Arial" w:cs="Arial"/>
                <w:sz w:val="16"/>
              </w:rPr>
            </w:pPr>
            <w:proofErr w:type="spellStart"/>
            <w:r w:rsidRPr="002A46BD">
              <w:rPr>
                <w:rFonts w:ascii="Arial" w:hAnsi="Arial" w:cs="Arial"/>
                <w:sz w:val="16"/>
              </w:rPr>
              <w:t>HOWDetect_LPFFinal_Cnt_M_str</w:t>
            </w:r>
            <w:proofErr w:type="spellEnd"/>
          </w:p>
        </w:tc>
        <w:tc>
          <w:tcPr>
            <w:tcW w:w="990" w:type="dxa"/>
            <w:tcBorders>
              <w:top w:val="single" w:sz="6" w:space="0" w:color="auto"/>
              <w:left w:val="single" w:sz="6" w:space="0" w:color="auto"/>
              <w:bottom w:val="single" w:sz="6" w:space="0" w:color="auto"/>
              <w:right w:val="single" w:sz="6" w:space="0" w:color="auto"/>
            </w:tcBorders>
          </w:tcPr>
          <w:p w:rsidR="002A46BD" w:rsidRDefault="002A46BD" w:rsidP="00F957FA">
            <w:pPr>
              <w:spacing w:before="60"/>
              <w:rPr>
                <w:rFonts w:ascii="Arial" w:hAnsi="Arial" w:cs="Arial"/>
                <w:sz w:val="16"/>
              </w:rPr>
            </w:pPr>
            <w:r>
              <w:rPr>
                <w:rFonts w:ascii="Arial" w:hAnsi="Arial" w:cs="Arial"/>
                <w:sz w:val="16"/>
              </w:rPr>
              <w:t xml:space="preserve">Single Precision </w:t>
            </w:r>
            <w:r>
              <w:rPr>
                <w:rFonts w:ascii="Arial" w:hAnsi="Arial" w:cs="Arial"/>
                <w:sz w:val="16"/>
              </w:rPr>
              <w:lastRenderedPageBreak/>
              <w:t>Float</w:t>
            </w:r>
          </w:p>
        </w:tc>
        <w:tc>
          <w:tcPr>
            <w:tcW w:w="1170" w:type="dxa"/>
            <w:tcBorders>
              <w:top w:val="single" w:sz="6" w:space="0" w:color="auto"/>
              <w:left w:val="single" w:sz="6" w:space="0" w:color="auto"/>
              <w:bottom w:val="single" w:sz="6" w:space="0" w:color="auto"/>
              <w:right w:val="single" w:sz="6" w:space="0" w:color="auto"/>
            </w:tcBorders>
          </w:tcPr>
          <w:p w:rsidR="002A46BD" w:rsidRDefault="002A46BD" w:rsidP="00593CA3">
            <w:pPr>
              <w:spacing w:before="60"/>
              <w:rPr>
                <w:rFonts w:ascii="Arial" w:hAnsi="Arial" w:cs="Arial"/>
                <w:sz w:val="16"/>
              </w:rPr>
            </w:pPr>
            <w:r>
              <w:rPr>
                <w:rFonts w:ascii="Arial" w:hAnsi="Arial" w:cs="Arial"/>
                <w:sz w:val="16"/>
              </w:rPr>
              <w:lastRenderedPageBreak/>
              <w:t>See Data Dictionary</w:t>
            </w:r>
          </w:p>
        </w:tc>
        <w:tc>
          <w:tcPr>
            <w:tcW w:w="1170" w:type="dxa"/>
            <w:tcBorders>
              <w:top w:val="single" w:sz="6" w:space="0" w:color="auto"/>
              <w:left w:val="single" w:sz="6" w:space="0" w:color="auto"/>
              <w:bottom w:val="single" w:sz="6" w:space="0" w:color="auto"/>
              <w:right w:val="single" w:sz="6" w:space="0" w:color="auto"/>
            </w:tcBorders>
          </w:tcPr>
          <w:p w:rsidR="002A46BD" w:rsidRDefault="002A46BD" w:rsidP="00593CA3">
            <w:pPr>
              <w:spacing w:before="60"/>
              <w:rPr>
                <w:rFonts w:ascii="Arial" w:hAnsi="Arial" w:cs="Arial"/>
                <w:sz w:val="16"/>
              </w:rPr>
            </w:pPr>
            <w:r>
              <w:rPr>
                <w:rFonts w:ascii="Arial" w:hAnsi="Arial" w:cs="Arial"/>
                <w:sz w:val="16"/>
              </w:rPr>
              <w:t>See Data Dictionary</w:t>
            </w:r>
          </w:p>
        </w:tc>
        <w:tc>
          <w:tcPr>
            <w:tcW w:w="2160" w:type="dxa"/>
            <w:tcBorders>
              <w:top w:val="single" w:sz="6" w:space="0" w:color="auto"/>
              <w:left w:val="single" w:sz="6" w:space="0" w:color="auto"/>
              <w:bottom w:val="single" w:sz="6" w:space="0" w:color="auto"/>
              <w:right w:val="single" w:sz="6" w:space="0" w:color="auto"/>
            </w:tcBorders>
          </w:tcPr>
          <w:p w:rsidR="002A46BD" w:rsidRDefault="002A46BD" w:rsidP="00F957FA">
            <w:pPr>
              <w:spacing w:before="60"/>
              <w:rPr>
                <w:rFonts w:ascii="Arial" w:hAnsi="Arial" w:cs="Arial"/>
                <w:sz w:val="16"/>
              </w:rPr>
            </w:pPr>
            <w:r w:rsidRPr="002A46BD">
              <w:rPr>
                <w:rFonts w:ascii="Arial" w:hAnsi="Arial" w:cs="Arial"/>
                <w:sz w:val="16"/>
              </w:rPr>
              <w:t>HOWDETECT_START_SEC_VAR_CLEARED_UNS</w:t>
            </w:r>
            <w:r w:rsidRPr="002A46BD">
              <w:rPr>
                <w:rFonts w:ascii="Arial" w:hAnsi="Arial" w:cs="Arial"/>
                <w:sz w:val="16"/>
              </w:rPr>
              <w:lastRenderedPageBreak/>
              <w:t>PECIFIED</w:t>
            </w:r>
          </w:p>
        </w:tc>
      </w:tr>
      <w:tr w:rsidR="002A46BD" w:rsidTr="002A46BD">
        <w:tc>
          <w:tcPr>
            <w:tcW w:w="3438" w:type="dxa"/>
            <w:tcBorders>
              <w:top w:val="single" w:sz="6" w:space="0" w:color="auto"/>
              <w:left w:val="single" w:sz="6" w:space="0" w:color="auto"/>
              <w:bottom w:val="single" w:sz="6" w:space="0" w:color="auto"/>
              <w:right w:val="single" w:sz="6" w:space="0" w:color="auto"/>
            </w:tcBorders>
          </w:tcPr>
          <w:p w:rsidR="002A46BD" w:rsidRPr="002A46BD" w:rsidRDefault="002A46BD" w:rsidP="002A46BD">
            <w:pPr>
              <w:spacing w:before="60"/>
              <w:rPr>
                <w:rFonts w:ascii="Arial" w:hAnsi="Arial" w:cs="Arial"/>
                <w:sz w:val="16"/>
              </w:rPr>
            </w:pPr>
            <w:proofErr w:type="spellStart"/>
            <w:r w:rsidRPr="002A46BD">
              <w:rPr>
                <w:rFonts w:ascii="Arial" w:hAnsi="Arial" w:cs="Arial"/>
                <w:sz w:val="16"/>
              </w:rPr>
              <w:lastRenderedPageBreak/>
              <w:t>HOWDetect_LPFEstimate_Cnt_M_str</w:t>
            </w:r>
            <w:proofErr w:type="spellEnd"/>
          </w:p>
        </w:tc>
        <w:tc>
          <w:tcPr>
            <w:tcW w:w="990" w:type="dxa"/>
            <w:tcBorders>
              <w:top w:val="single" w:sz="6" w:space="0" w:color="auto"/>
              <w:left w:val="single" w:sz="6" w:space="0" w:color="auto"/>
              <w:bottom w:val="single" w:sz="6" w:space="0" w:color="auto"/>
              <w:right w:val="single" w:sz="6" w:space="0" w:color="auto"/>
            </w:tcBorders>
          </w:tcPr>
          <w:p w:rsidR="002A46BD" w:rsidRDefault="002A46BD" w:rsidP="00F957FA">
            <w:pPr>
              <w:spacing w:before="60"/>
              <w:rPr>
                <w:rFonts w:ascii="Arial" w:hAnsi="Arial" w:cs="Arial"/>
                <w:sz w:val="16"/>
              </w:rPr>
            </w:pPr>
            <w:r>
              <w:rPr>
                <w:rFonts w:ascii="Arial" w:hAnsi="Arial" w:cs="Arial"/>
                <w:sz w:val="16"/>
              </w:rPr>
              <w:t>Single Precision Float</w:t>
            </w:r>
          </w:p>
        </w:tc>
        <w:tc>
          <w:tcPr>
            <w:tcW w:w="1170" w:type="dxa"/>
            <w:tcBorders>
              <w:top w:val="single" w:sz="6" w:space="0" w:color="auto"/>
              <w:left w:val="single" w:sz="6" w:space="0" w:color="auto"/>
              <w:bottom w:val="single" w:sz="6" w:space="0" w:color="auto"/>
              <w:right w:val="single" w:sz="6" w:space="0" w:color="auto"/>
            </w:tcBorders>
          </w:tcPr>
          <w:p w:rsidR="002A46BD" w:rsidRDefault="002A46BD" w:rsidP="00593CA3">
            <w:pPr>
              <w:spacing w:before="60"/>
              <w:rPr>
                <w:rFonts w:ascii="Arial" w:hAnsi="Arial" w:cs="Arial"/>
                <w:sz w:val="16"/>
              </w:rPr>
            </w:pPr>
            <w:r>
              <w:rPr>
                <w:rFonts w:ascii="Arial" w:hAnsi="Arial" w:cs="Arial"/>
                <w:sz w:val="16"/>
              </w:rPr>
              <w:t>See Data Dictionary</w:t>
            </w:r>
          </w:p>
        </w:tc>
        <w:tc>
          <w:tcPr>
            <w:tcW w:w="1170" w:type="dxa"/>
            <w:tcBorders>
              <w:top w:val="single" w:sz="6" w:space="0" w:color="auto"/>
              <w:left w:val="single" w:sz="6" w:space="0" w:color="auto"/>
              <w:bottom w:val="single" w:sz="6" w:space="0" w:color="auto"/>
              <w:right w:val="single" w:sz="6" w:space="0" w:color="auto"/>
            </w:tcBorders>
          </w:tcPr>
          <w:p w:rsidR="002A46BD" w:rsidRDefault="002A46BD" w:rsidP="00593CA3">
            <w:pPr>
              <w:spacing w:before="60"/>
              <w:rPr>
                <w:rFonts w:ascii="Arial" w:hAnsi="Arial" w:cs="Arial"/>
                <w:sz w:val="16"/>
              </w:rPr>
            </w:pPr>
            <w:r>
              <w:rPr>
                <w:rFonts w:ascii="Arial" w:hAnsi="Arial" w:cs="Arial"/>
                <w:sz w:val="16"/>
              </w:rPr>
              <w:t>See Data Dictionary</w:t>
            </w:r>
          </w:p>
        </w:tc>
        <w:tc>
          <w:tcPr>
            <w:tcW w:w="2160" w:type="dxa"/>
            <w:tcBorders>
              <w:top w:val="single" w:sz="6" w:space="0" w:color="auto"/>
              <w:left w:val="single" w:sz="6" w:space="0" w:color="auto"/>
              <w:bottom w:val="single" w:sz="6" w:space="0" w:color="auto"/>
              <w:right w:val="single" w:sz="6" w:space="0" w:color="auto"/>
            </w:tcBorders>
          </w:tcPr>
          <w:p w:rsidR="002A46BD" w:rsidRDefault="002A46BD" w:rsidP="00F957FA">
            <w:pPr>
              <w:spacing w:before="60"/>
              <w:rPr>
                <w:rFonts w:ascii="Arial" w:hAnsi="Arial" w:cs="Arial"/>
                <w:sz w:val="16"/>
              </w:rPr>
            </w:pPr>
            <w:r w:rsidRPr="002A46BD">
              <w:rPr>
                <w:rFonts w:ascii="Arial" w:hAnsi="Arial" w:cs="Arial"/>
                <w:sz w:val="16"/>
              </w:rPr>
              <w:t>HOWDETECT_START_SEC_VAR_CLEARED_UNSPECIFIED</w:t>
            </w:r>
          </w:p>
        </w:tc>
      </w:tr>
      <w:tr w:rsidR="002A46BD" w:rsidTr="002A46BD">
        <w:tc>
          <w:tcPr>
            <w:tcW w:w="3438" w:type="dxa"/>
            <w:tcBorders>
              <w:top w:val="single" w:sz="6" w:space="0" w:color="auto"/>
              <w:left w:val="single" w:sz="6" w:space="0" w:color="auto"/>
              <w:bottom w:val="single" w:sz="6" w:space="0" w:color="auto"/>
              <w:right w:val="single" w:sz="6" w:space="0" w:color="auto"/>
            </w:tcBorders>
          </w:tcPr>
          <w:p w:rsidR="002A46BD" w:rsidRPr="002A46BD" w:rsidRDefault="002A46BD" w:rsidP="002A46BD">
            <w:pPr>
              <w:spacing w:before="60"/>
              <w:rPr>
                <w:rFonts w:ascii="Arial" w:hAnsi="Arial" w:cs="Arial"/>
                <w:sz w:val="16"/>
              </w:rPr>
            </w:pPr>
            <w:proofErr w:type="spellStart"/>
            <w:r w:rsidRPr="002A46BD">
              <w:rPr>
                <w:rFonts w:ascii="Arial" w:hAnsi="Arial" w:cs="Arial"/>
                <w:sz w:val="16"/>
              </w:rPr>
              <w:t>HOWDetect_LPFState_Cnt_M_str</w:t>
            </w:r>
            <w:proofErr w:type="spellEnd"/>
          </w:p>
        </w:tc>
        <w:tc>
          <w:tcPr>
            <w:tcW w:w="990" w:type="dxa"/>
            <w:tcBorders>
              <w:top w:val="single" w:sz="6" w:space="0" w:color="auto"/>
              <w:left w:val="single" w:sz="6" w:space="0" w:color="auto"/>
              <w:bottom w:val="single" w:sz="6" w:space="0" w:color="auto"/>
              <w:right w:val="single" w:sz="6" w:space="0" w:color="auto"/>
            </w:tcBorders>
          </w:tcPr>
          <w:p w:rsidR="002A46BD" w:rsidRDefault="002A46BD" w:rsidP="00F957FA">
            <w:pPr>
              <w:spacing w:before="60"/>
              <w:rPr>
                <w:rFonts w:ascii="Arial" w:hAnsi="Arial" w:cs="Arial"/>
                <w:sz w:val="16"/>
              </w:rPr>
            </w:pPr>
            <w:r>
              <w:rPr>
                <w:rFonts w:ascii="Arial" w:hAnsi="Arial" w:cs="Arial"/>
                <w:sz w:val="16"/>
              </w:rPr>
              <w:t>Single Precision Float</w:t>
            </w:r>
          </w:p>
        </w:tc>
        <w:tc>
          <w:tcPr>
            <w:tcW w:w="1170" w:type="dxa"/>
            <w:tcBorders>
              <w:top w:val="single" w:sz="6" w:space="0" w:color="auto"/>
              <w:left w:val="single" w:sz="6" w:space="0" w:color="auto"/>
              <w:bottom w:val="single" w:sz="6" w:space="0" w:color="auto"/>
              <w:right w:val="single" w:sz="6" w:space="0" w:color="auto"/>
            </w:tcBorders>
          </w:tcPr>
          <w:p w:rsidR="002A46BD" w:rsidRDefault="002A46BD" w:rsidP="00593CA3">
            <w:pPr>
              <w:spacing w:before="60"/>
              <w:rPr>
                <w:rFonts w:ascii="Arial" w:hAnsi="Arial" w:cs="Arial"/>
                <w:sz w:val="16"/>
              </w:rPr>
            </w:pPr>
            <w:r>
              <w:rPr>
                <w:rFonts w:ascii="Arial" w:hAnsi="Arial" w:cs="Arial"/>
                <w:sz w:val="16"/>
              </w:rPr>
              <w:t>See Data Dictionary</w:t>
            </w:r>
          </w:p>
        </w:tc>
        <w:tc>
          <w:tcPr>
            <w:tcW w:w="1170" w:type="dxa"/>
            <w:tcBorders>
              <w:top w:val="single" w:sz="6" w:space="0" w:color="auto"/>
              <w:left w:val="single" w:sz="6" w:space="0" w:color="auto"/>
              <w:bottom w:val="single" w:sz="6" w:space="0" w:color="auto"/>
              <w:right w:val="single" w:sz="6" w:space="0" w:color="auto"/>
            </w:tcBorders>
          </w:tcPr>
          <w:p w:rsidR="002A46BD" w:rsidRDefault="002A46BD" w:rsidP="00593CA3">
            <w:pPr>
              <w:spacing w:before="60"/>
              <w:rPr>
                <w:rFonts w:ascii="Arial" w:hAnsi="Arial" w:cs="Arial"/>
                <w:sz w:val="16"/>
              </w:rPr>
            </w:pPr>
            <w:r>
              <w:rPr>
                <w:rFonts w:ascii="Arial" w:hAnsi="Arial" w:cs="Arial"/>
                <w:sz w:val="16"/>
              </w:rPr>
              <w:t>See Data Dictionary</w:t>
            </w:r>
          </w:p>
        </w:tc>
        <w:tc>
          <w:tcPr>
            <w:tcW w:w="2160" w:type="dxa"/>
            <w:tcBorders>
              <w:top w:val="single" w:sz="6" w:space="0" w:color="auto"/>
              <w:left w:val="single" w:sz="6" w:space="0" w:color="auto"/>
              <w:bottom w:val="single" w:sz="6" w:space="0" w:color="auto"/>
              <w:right w:val="single" w:sz="6" w:space="0" w:color="auto"/>
            </w:tcBorders>
          </w:tcPr>
          <w:p w:rsidR="002A46BD" w:rsidRDefault="002A46BD" w:rsidP="00F957FA">
            <w:pPr>
              <w:spacing w:before="60"/>
              <w:rPr>
                <w:rFonts w:ascii="Arial" w:hAnsi="Arial" w:cs="Arial"/>
                <w:sz w:val="16"/>
              </w:rPr>
            </w:pPr>
            <w:r w:rsidRPr="002A46BD">
              <w:rPr>
                <w:rFonts w:ascii="Arial" w:hAnsi="Arial" w:cs="Arial"/>
                <w:sz w:val="16"/>
              </w:rPr>
              <w:t>HOWDETECT_START_SEC_VAR_CLEARED_UNSPECIFIED</w:t>
            </w:r>
          </w:p>
        </w:tc>
      </w:tr>
    </w:tbl>
    <w:p w:rsidR="00BD008B" w:rsidRDefault="00BD008B"/>
    <w:p w:rsidR="004A781C" w:rsidRDefault="004A781C">
      <w:pPr>
        <w:pStyle w:val="Heading3"/>
      </w:pPr>
      <w:r>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348"/>
        <w:gridCol w:w="2160"/>
        <w:gridCol w:w="1440"/>
        <w:gridCol w:w="992"/>
        <w:gridCol w:w="993"/>
      </w:tblGrid>
      <w:tr w:rsidR="003C4D3F" w:rsidTr="00F957FA">
        <w:tc>
          <w:tcPr>
            <w:tcW w:w="3348" w:type="dxa"/>
            <w:shd w:val="pct30" w:color="FFFF00" w:fill="FFFFFF"/>
          </w:tcPr>
          <w:p w:rsidR="003C4D3F" w:rsidRDefault="003C4D3F" w:rsidP="00F957FA">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tc>
        <w:tc>
          <w:tcPr>
            <w:tcW w:w="216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(max)</w:t>
            </w:r>
          </w:p>
        </w:tc>
      </w:tr>
      <w:tr w:rsidR="003C4D3F" w:rsidTr="00F957FA">
        <w:tc>
          <w:tcPr>
            <w:tcW w:w="3348" w:type="dxa"/>
          </w:tcPr>
          <w:p w:rsidR="003C4D3F" w:rsidRDefault="00EB07C1" w:rsidP="00F957FA">
            <w:pPr>
              <w:spacing w:before="60"/>
              <w:rPr>
                <w:rFonts w:ascii="Arial" w:hAnsi="Arial" w:cs="Arial"/>
                <w:sz w:val="16"/>
              </w:rPr>
            </w:pPr>
            <w:r>
              <w:rPr>
                <w:rFonts w:ascii="Arial" w:hAnsi="Arial" w:cs="Arial"/>
                <w:sz w:val="16"/>
              </w:rPr>
              <w:t>None</w:t>
            </w:r>
          </w:p>
        </w:tc>
        <w:tc>
          <w:tcPr>
            <w:tcW w:w="2160" w:type="dxa"/>
          </w:tcPr>
          <w:p w:rsidR="003C4D3F" w:rsidRDefault="003C4D3F" w:rsidP="00F957FA">
            <w:pPr>
              <w:spacing w:before="60"/>
              <w:rPr>
                <w:rFonts w:ascii="Arial" w:hAnsi="Arial" w:cs="Arial"/>
                <w:sz w:val="16"/>
              </w:rPr>
            </w:pPr>
          </w:p>
        </w:tc>
        <w:tc>
          <w:tcPr>
            <w:tcW w:w="1440" w:type="dxa"/>
          </w:tcPr>
          <w:p w:rsidR="003C4D3F" w:rsidRDefault="003C4D3F" w:rsidP="00F957FA">
            <w:pPr>
              <w:spacing w:before="60"/>
              <w:rPr>
                <w:rFonts w:ascii="Arial" w:hAnsi="Arial" w:cs="Arial"/>
                <w:sz w:val="16"/>
              </w:rPr>
            </w:pPr>
          </w:p>
        </w:tc>
        <w:tc>
          <w:tcPr>
            <w:tcW w:w="992" w:type="dxa"/>
          </w:tcPr>
          <w:p w:rsidR="003C4D3F" w:rsidRDefault="003C4D3F" w:rsidP="00F957FA">
            <w:pPr>
              <w:spacing w:before="60"/>
              <w:rPr>
                <w:rFonts w:ascii="Arial" w:hAnsi="Arial" w:cs="Arial"/>
                <w:sz w:val="16"/>
              </w:rPr>
            </w:pPr>
          </w:p>
        </w:tc>
        <w:tc>
          <w:tcPr>
            <w:tcW w:w="993" w:type="dxa"/>
          </w:tcPr>
          <w:p w:rsidR="003C4D3F" w:rsidRDefault="003C4D3F" w:rsidP="00F957FA">
            <w:pPr>
              <w:spacing w:before="60"/>
              <w:rPr>
                <w:rFonts w:ascii="Arial" w:hAnsi="Arial" w:cs="Arial"/>
                <w:sz w:val="16"/>
              </w:rPr>
            </w:pPr>
          </w:p>
        </w:tc>
      </w:tr>
      <w:tr w:rsidR="003C4D3F" w:rsidTr="00F957FA">
        <w:tc>
          <w:tcPr>
            <w:tcW w:w="3348" w:type="dxa"/>
          </w:tcPr>
          <w:p w:rsidR="003C4D3F" w:rsidRDefault="003C4D3F" w:rsidP="00F957FA">
            <w:pPr>
              <w:spacing w:before="60"/>
              <w:rPr>
                <w:rFonts w:ascii="Arial" w:hAnsi="Arial" w:cs="Arial"/>
                <w:sz w:val="16"/>
              </w:rPr>
            </w:pPr>
          </w:p>
        </w:tc>
        <w:tc>
          <w:tcPr>
            <w:tcW w:w="2160" w:type="dxa"/>
          </w:tcPr>
          <w:p w:rsidR="003C4D3F" w:rsidRDefault="003C4D3F" w:rsidP="00F957FA">
            <w:pPr>
              <w:spacing w:before="60"/>
              <w:rPr>
                <w:rFonts w:ascii="Arial" w:hAnsi="Arial" w:cs="Arial"/>
                <w:sz w:val="16"/>
              </w:rPr>
            </w:pPr>
          </w:p>
        </w:tc>
        <w:tc>
          <w:tcPr>
            <w:tcW w:w="1440" w:type="dxa"/>
          </w:tcPr>
          <w:p w:rsidR="003C4D3F" w:rsidRDefault="003C4D3F" w:rsidP="00F957FA">
            <w:pPr>
              <w:spacing w:before="60"/>
              <w:rPr>
                <w:rFonts w:ascii="Arial" w:hAnsi="Arial" w:cs="Arial"/>
                <w:sz w:val="16"/>
              </w:rPr>
            </w:pPr>
          </w:p>
        </w:tc>
        <w:tc>
          <w:tcPr>
            <w:tcW w:w="992" w:type="dxa"/>
          </w:tcPr>
          <w:p w:rsidR="003C4D3F" w:rsidRDefault="003C4D3F" w:rsidP="00F957FA">
            <w:pPr>
              <w:spacing w:before="60"/>
              <w:rPr>
                <w:rFonts w:ascii="Arial" w:hAnsi="Arial" w:cs="Arial"/>
                <w:sz w:val="16"/>
              </w:rPr>
            </w:pPr>
          </w:p>
        </w:tc>
        <w:tc>
          <w:tcPr>
            <w:tcW w:w="993" w:type="dxa"/>
          </w:tcPr>
          <w:p w:rsidR="003C4D3F" w:rsidRDefault="003C4D3F" w:rsidP="00F957FA">
            <w:pPr>
              <w:spacing w:before="60"/>
              <w:rPr>
                <w:rFonts w:ascii="Arial" w:hAnsi="Arial" w:cs="Arial"/>
                <w:sz w:val="16"/>
              </w:rPr>
            </w:pPr>
          </w:p>
        </w:tc>
      </w:tr>
    </w:tbl>
    <w:p w:rsidR="004A781C" w:rsidRDefault="004A781C"/>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rsidTr="00EB07C1">
        <w:trPr>
          <w:jc w:val="center"/>
        </w:trPr>
        <w:tc>
          <w:tcPr>
            <w:tcW w:w="4608" w:type="dxa"/>
            <w:tcBorders>
              <w:top w:val="single" w:sz="6" w:space="0" w:color="auto"/>
              <w:left w:val="single" w:sz="6" w:space="0" w:color="auto"/>
              <w:bottom w:val="single" w:sz="6" w:space="0" w:color="auto"/>
              <w:right w:val="single" w:sz="6" w:space="0" w:color="auto"/>
            </w:tcBorders>
          </w:tcPr>
          <w:p w:rsidR="004A781C" w:rsidRDefault="00CB4300">
            <w:pPr>
              <w:spacing w:before="60"/>
              <w:rPr>
                <w:rFonts w:ascii="Arial" w:hAnsi="Arial" w:cs="Arial"/>
                <w:sz w:val="16"/>
              </w:rPr>
            </w:pPr>
            <w:r>
              <w:rPr>
                <w:rFonts w:ascii="Arial" w:hAnsi="Arial" w:cs="Arial"/>
                <w:sz w:val="16"/>
              </w:rPr>
              <w:t>t_HOWVehSpd_Kph_u9p7</w:t>
            </w:r>
          </w:p>
        </w:tc>
      </w:tr>
      <w:tr w:rsidR="00EB07C1" w:rsidTr="00EB07C1">
        <w:trPr>
          <w:jc w:val="center"/>
        </w:trPr>
        <w:tc>
          <w:tcPr>
            <w:tcW w:w="4608" w:type="dxa"/>
            <w:tcBorders>
              <w:top w:val="single" w:sz="6" w:space="0" w:color="auto"/>
              <w:left w:val="single" w:sz="6" w:space="0" w:color="auto"/>
              <w:bottom w:val="single" w:sz="6" w:space="0" w:color="auto"/>
              <w:right w:val="single" w:sz="6" w:space="0" w:color="auto"/>
            </w:tcBorders>
          </w:tcPr>
          <w:p w:rsidR="00EB07C1" w:rsidRPr="00EB07C1" w:rsidRDefault="00CB4300" w:rsidP="000F0730">
            <w:pPr>
              <w:spacing w:before="60"/>
              <w:rPr>
                <w:rFonts w:ascii="Arial" w:hAnsi="Arial" w:cs="Arial"/>
                <w:sz w:val="16"/>
              </w:rPr>
            </w:pPr>
            <w:r>
              <w:rPr>
                <w:rFonts w:ascii="Arial" w:hAnsi="Arial" w:cs="Arial"/>
                <w:sz w:val="16"/>
              </w:rPr>
              <w:t>t_HOWHighFreqGainY_Uls_u9p7</w:t>
            </w:r>
          </w:p>
        </w:tc>
      </w:tr>
      <w:tr w:rsidR="004A781C" w:rsidTr="00EB07C1">
        <w:trPr>
          <w:jc w:val="center"/>
        </w:trPr>
        <w:tc>
          <w:tcPr>
            <w:tcW w:w="4608" w:type="dxa"/>
            <w:tcBorders>
              <w:top w:val="single" w:sz="6" w:space="0" w:color="auto"/>
              <w:left w:val="single" w:sz="6" w:space="0" w:color="auto"/>
              <w:bottom w:val="single" w:sz="6" w:space="0" w:color="auto"/>
              <w:right w:val="single" w:sz="6" w:space="0" w:color="auto"/>
            </w:tcBorders>
          </w:tcPr>
          <w:p w:rsidR="004A781C" w:rsidRDefault="00CB4300">
            <w:pPr>
              <w:spacing w:before="60"/>
              <w:rPr>
                <w:rFonts w:ascii="Arial" w:hAnsi="Arial" w:cs="Arial"/>
                <w:sz w:val="16"/>
              </w:rPr>
            </w:pPr>
            <w:r>
              <w:rPr>
                <w:rFonts w:ascii="Arial" w:hAnsi="Arial" w:cs="Arial"/>
                <w:sz w:val="16"/>
              </w:rPr>
              <w:t>t2_HOWHFRateX_HwNm_u8p8</w:t>
            </w:r>
          </w:p>
        </w:tc>
      </w:tr>
      <w:tr w:rsidR="00EB07C1" w:rsidTr="00EB07C1">
        <w:trPr>
          <w:jc w:val="center"/>
        </w:trPr>
        <w:tc>
          <w:tcPr>
            <w:tcW w:w="4608" w:type="dxa"/>
            <w:tcBorders>
              <w:top w:val="single" w:sz="6" w:space="0" w:color="auto"/>
              <w:left w:val="single" w:sz="6" w:space="0" w:color="auto"/>
              <w:bottom w:val="single" w:sz="6" w:space="0" w:color="auto"/>
              <w:right w:val="single" w:sz="6" w:space="0" w:color="auto"/>
            </w:tcBorders>
          </w:tcPr>
          <w:p w:rsidR="00EB07C1" w:rsidRDefault="00CB4300">
            <w:pPr>
              <w:spacing w:before="60"/>
              <w:rPr>
                <w:rFonts w:ascii="Arial" w:hAnsi="Arial" w:cs="Arial"/>
                <w:sz w:val="16"/>
              </w:rPr>
            </w:pPr>
            <w:r>
              <w:rPr>
                <w:rFonts w:ascii="Arial" w:hAnsi="Arial" w:cs="Arial"/>
                <w:sz w:val="16"/>
              </w:rPr>
              <w:t>t2_HOWHFRateY_UlspS_s7p8</w:t>
            </w:r>
          </w:p>
        </w:tc>
      </w:tr>
      <w:tr w:rsidR="00EB07C1" w:rsidTr="00EB07C1">
        <w:trPr>
          <w:jc w:val="center"/>
        </w:trPr>
        <w:tc>
          <w:tcPr>
            <w:tcW w:w="4608" w:type="dxa"/>
            <w:tcBorders>
              <w:top w:val="single" w:sz="6" w:space="0" w:color="auto"/>
              <w:left w:val="single" w:sz="6" w:space="0" w:color="auto"/>
              <w:bottom w:val="single" w:sz="6" w:space="0" w:color="auto"/>
              <w:right w:val="single" w:sz="6" w:space="0" w:color="auto"/>
            </w:tcBorders>
          </w:tcPr>
          <w:p w:rsidR="00EB07C1" w:rsidRDefault="00EB07C1">
            <w:pPr>
              <w:spacing w:before="60"/>
              <w:rPr>
                <w:rFonts w:ascii="Arial" w:hAnsi="Arial" w:cs="Arial"/>
                <w:sz w:val="16"/>
              </w:rPr>
            </w:pPr>
            <w:r w:rsidRPr="00EB07C1">
              <w:rPr>
                <w:rFonts w:ascii="Arial" w:hAnsi="Arial" w:cs="Arial"/>
                <w:sz w:val="16"/>
              </w:rPr>
              <w:t>t2</w:t>
            </w:r>
            <w:r w:rsidR="00CB4300">
              <w:rPr>
                <w:rFonts w:ascii="Arial" w:hAnsi="Arial" w:cs="Arial"/>
                <w:sz w:val="16"/>
              </w:rPr>
              <w:t>_HOWLFRateX_HwNm_u8p8</w:t>
            </w:r>
          </w:p>
        </w:tc>
      </w:tr>
      <w:tr w:rsidR="00EB07C1" w:rsidTr="00EB07C1">
        <w:trPr>
          <w:jc w:val="center"/>
        </w:trPr>
        <w:tc>
          <w:tcPr>
            <w:tcW w:w="4608" w:type="dxa"/>
            <w:tcBorders>
              <w:top w:val="single" w:sz="6" w:space="0" w:color="auto"/>
              <w:left w:val="single" w:sz="6" w:space="0" w:color="auto"/>
              <w:bottom w:val="single" w:sz="6" w:space="0" w:color="auto"/>
              <w:right w:val="single" w:sz="6" w:space="0" w:color="auto"/>
            </w:tcBorders>
          </w:tcPr>
          <w:p w:rsidR="00EB07C1" w:rsidRDefault="00CB4300">
            <w:pPr>
              <w:spacing w:before="60"/>
              <w:rPr>
                <w:rFonts w:ascii="Arial" w:hAnsi="Arial" w:cs="Arial"/>
                <w:sz w:val="16"/>
              </w:rPr>
            </w:pPr>
            <w:r>
              <w:rPr>
                <w:rFonts w:ascii="Arial" w:hAnsi="Arial" w:cs="Arial"/>
                <w:sz w:val="16"/>
              </w:rPr>
              <w:t>t2_HOWLFRateY_UlspS_s7p8</w:t>
            </w:r>
          </w:p>
        </w:tc>
      </w:tr>
      <w:tr w:rsidR="00EB07C1" w:rsidTr="00EB07C1">
        <w:trPr>
          <w:jc w:val="center"/>
        </w:trPr>
        <w:tc>
          <w:tcPr>
            <w:tcW w:w="4608" w:type="dxa"/>
            <w:tcBorders>
              <w:top w:val="single" w:sz="6" w:space="0" w:color="auto"/>
              <w:left w:val="single" w:sz="6" w:space="0" w:color="auto"/>
              <w:bottom w:val="single" w:sz="6" w:space="0" w:color="auto"/>
              <w:right w:val="single" w:sz="6" w:space="0" w:color="auto"/>
            </w:tcBorders>
          </w:tcPr>
          <w:p w:rsidR="00EB07C1" w:rsidRDefault="00CB4300">
            <w:pPr>
              <w:spacing w:before="60"/>
              <w:rPr>
                <w:rFonts w:ascii="Arial" w:hAnsi="Arial" w:cs="Arial"/>
                <w:sz w:val="16"/>
              </w:rPr>
            </w:pPr>
            <w:r>
              <w:rPr>
                <w:rFonts w:ascii="Arial" w:hAnsi="Arial" w:cs="Arial"/>
                <w:sz w:val="16"/>
              </w:rPr>
              <w:t>t_HOWStateThresholds_Uls_u8p8</w:t>
            </w:r>
          </w:p>
        </w:tc>
      </w:tr>
      <w:tr w:rsidR="00EB07C1" w:rsidTr="00EB07C1">
        <w:trPr>
          <w:jc w:val="center"/>
        </w:trPr>
        <w:tc>
          <w:tcPr>
            <w:tcW w:w="4608" w:type="dxa"/>
            <w:tcBorders>
              <w:top w:val="single" w:sz="6" w:space="0" w:color="auto"/>
              <w:left w:val="single" w:sz="6" w:space="0" w:color="auto"/>
              <w:bottom w:val="single" w:sz="6" w:space="0" w:color="auto"/>
              <w:right w:val="single" w:sz="6" w:space="0" w:color="auto"/>
            </w:tcBorders>
          </w:tcPr>
          <w:p w:rsidR="00EB07C1" w:rsidRDefault="00EB07C1">
            <w:pPr>
              <w:spacing w:before="60"/>
              <w:rPr>
                <w:rFonts w:ascii="Arial" w:hAnsi="Arial" w:cs="Arial"/>
                <w:sz w:val="16"/>
              </w:rPr>
            </w:pPr>
            <w:r w:rsidRPr="00EB07C1">
              <w:rPr>
                <w:rFonts w:ascii="Arial" w:hAnsi="Arial" w:cs="Arial"/>
                <w:sz w:val="16"/>
              </w:rPr>
              <w:t>k_HOWTrqInitLPFKn_Hz_f32</w:t>
            </w:r>
          </w:p>
        </w:tc>
      </w:tr>
      <w:tr w:rsidR="00EB07C1" w:rsidTr="00EB07C1">
        <w:trPr>
          <w:jc w:val="center"/>
        </w:trPr>
        <w:tc>
          <w:tcPr>
            <w:tcW w:w="4608" w:type="dxa"/>
            <w:tcBorders>
              <w:top w:val="single" w:sz="6" w:space="0" w:color="auto"/>
              <w:left w:val="single" w:sz="6" w:space="0" w:color="auto"/>
              <w:bottom w:val="single" w:sz="6" w:space="0" w:color="auto"/>
              <w:right w:val="single" w:sz="6" w:space="0" w:color="auto"/>
            </w:tcBorders>
          </w:tcPr>
          <w:p w:rsidR="00EB07C1" w:rsidRDefault="00EB07C1">
            <w:pPr>
              <w:spacing w:before="60"/>
              <w:rPr>
                <w:rFonts w:ascii="Arial" w:hAnsi="Arial" w:cs="Arial"/>
                <w:sz w:val="16"/>
              </w:rPr>
            </w:pPr>
            <w:r w:rsidRPr="00EB07C1">
              <w:rPr>
                <w:rFonts w:ascii="Arial" w:hAnsi="Arial" w:cs="Arial"/>
                <w:sz w:val="16"/>
              </w:rPr>
              <w:t>k_HOWTrqHPFKn_Hz_f32</w:t>
            </w:r>
          </w:p>
        </w:tc>
      </w:tr>
      <w:tr w:rsidR="00EB07C1" w:rsidTr="00EB07C1">
        <w:trPr>
          <w:jc w:val="center"/>
        </w:trPr>
        <w:tc>
          <w:tcPr>
            <w:tcW w:w="4608" w:type="dxa"/>
            <w:tcBorders>
              <w:top w:val="single" w:sz="6" w:space="0" w:color="auto"/>
              <w:left w:val="single" w:sz="6" w:space="0" w:color="auto"/>
              <w:bottom w:val="single" w:sz="6" w:space="0" w:color="auto"/>
              <w:right w:val="single" w:sz="6" w:space="0" w:color="auto"/>
            </w:tcBorders>
          </w:tcPr>
          <w:p w:rsidR="00EB07C1" w:rsidRDefault="00EB07C1">
            <w:pPr>
              <w:spacing w:before="60"/>
              <w:rPr>
                <w:rFonts w:ascii="Arial" w:hAnsi="Arial" w:cs="Arial"/>
                <w:sz w:val="16"/>
              </w:rPr>
            </w:pPr>
            <w:r w:rsidRPr="00EB07C1">
              <w:rPr>
                <w:rFonts w:ascii="Arial" w:hAnsi="Arial" w:cs="Arial"/>
                <w:sz w:val="16"/>
              </w:rPr>
              <w:t>k_HOWTrqFinalLPFKn_Hz_f32</w:t>
            </w:r>
          </w:p>
        </w:tc>
      </w:tr>
      <w:tr w:rsidR="00EB07C1" w:rsidTr="00EB07C1">
        <w:trPr>
          <w:jc w:val="center"/>
        </w:trPr>
        <w:tc>
          <w:tcPr>
            <w:tcW w:w="4608" w:type="dxa"/>
            <w:tcBorders>
              <w:top w:val="single" w:sz="6" w:space="0" w:color="auto"/>
              <w:left w:val="single" w:sz="6" w:space="0" w:color="auto"/>
              <w:bottom w:val="single" w:sz="6" w:space="0" w:color="auto"/>
              <w:right w:val="single" w:sz="6" w:space="0" w:color="auto"/>
            </w:tcBorders>
          </w:tcPr>
          <w:p w:rsidR="00EB07C1" w:rsidRDefault="00EB07C1">
            <w:pPr>
              <w:spacing w:before="60"/>
              <w:rPr>
                <w:rFonts w:ascii="Arial" w:hAnsi="Arial" w:cs="Arial"/>
                <w:sz w:val="16"/>
              </w:rPr>
            </w:pPr>
            <w:r w:rsidRPr="00EB07C1">
              <w:rPr>
                <w:rFonts w:ascii="Arial" w:hAnsi="Arial" w:cs="Arial"/>
                <w:sz w:val="16"/>
              </w:rPr>
              <w:t>k_HOWSlewRate_HwNmpS_f32</w:t>
            </w:r>
          </w:p>
        </w:tc>
      </w:tr>
      <w:tr w:rsidR="00EB07C1" w:rsidTr="00EB07C1">
        <w:trPr>
          <w:jc w:val="center"/>
        </w:trPr>
        <w:tc>
          <w:tcPr>
            <w:tcW w:w="4608" w:type="dxa"/>
            <w:tcBorders>
              <w:top w:val="single" w:sz="6" w:space="0" w:color="auto"/>
              <w:left w:val="single" w:sz="6" w:space="0" w:color="auto"/>
              <w:bottom w:val="single" w:sz="6" w:space="0" w:color="auto"/>
              <w:right w:val="single" w:sz="6" w:space="0" w:color="auto"/>
            </w:tcBorders>
          </w:tcPr>
          <w:p w:rsidR="00EB07C1" w:rsidRDefault="00EB07C1">
            <w:pPr>
              <w:spacing w:before="60"/>
              <w:rPr>
                <w:rFonts w:ascii="Arial" w:hAnsi="Arial" w:cs="Arial"/>
                <w:sz w:val="16"/>
              </w:rPr>
            </w:pPr>
            <w:r w:rsidRPr="00EB07C1">
              <w:rPr>
                <w:rFonts w:ascii="Arial" w:hAnsi="Arial" w:cs="Arial"/>
                <w:sz w:val="16"/>
              </w:rPr>
              <w:t>k_HOWDecaySF_Uls_f32</w:t>
            </w:r>
          </w:p>
        </w:tc>
      </w:tr>
      <w:tr w:rsidR="00EB07C1" w:rsidTr="00EB07C1">
        <w:trPr>
          <w:jc w:val="center"/>
        </w:trPr>
        <w:tc>
          <w:tcPr>
            <w:tcW w:w="4608" w:type="dxa"/>
            <w:tcBorders>
              <w:top w:val="single" w:sz="6" w:space="0" w:color="auto"/>
              <w:left w:val="single" w:sz="6" w:space="0" w:color="auto"/>
              <w:bottom w:val="single" w:sz="6" w:space="0" w:color="auto"/>
              <w:right w:val="single" w:sz="6" w:space="0" w:color="auto"/>
            </w:tcBorders>
          </w:tcPr>
          <w:p w:rsidR="00EB07C1" w:rsidRDefault="00EB07C1">
            <w:pPr>
              <w:spacing w:before="60"/>
              <w:rPr>
                <w:rFonts w:ascii="Arial" w:hAnsi="Arial" w:cs="Arial"/>
                <w:sz w:val="16"/>
              </w:rPr>
            </w:pPr>
            <w:r w:rsidRPr="00EB07C1">
              <w:rPr>
                <w:rFonts w:ascii="Arial" w:hAnsi="Arial" w:cs="Arial"/>
                <w:sz w:val="16"/>
              </w:rPr>
              <w:t>k_HOWEstLPFKn_Hz_f32</w:t>
            </w:r>
          </w:p>
        </w:tc>
      </w:tr>
      <w:tr w:rsidR="00EB07C1" w:rsidTr="00EB07C1">
        <w:trPr>
          <w:jc w:val="center"/>
        </w:trPr>
        <w:tc>
          <w:tcPr>
            <w:tcW w:w="4608" w:type="dxa"/>
            <w:tcBorders>
              <w:top w:val="single" w:sz="6" w:space="0" w:color="auto"/>
              <w:left w:val="single" w:sz="6" w:space="0" w:color="auto"/>
              <w:bottom w:val="single" w:sz="6" w:space="0" w:color="auto"/>
              <w:right w:val="single" w:sz="6" w:space="0" w:color="auto"/>
            </w:tcBorders>
          </w:tcPr>
          <w:p w:rsidR="00EB07C1" w:rsidRDefault="00EB07C1">
            <w:pPr>
              <w:spacing w:before="60"/>
              <w:rPr>
                <w:rFonts w:ascii="Arial" w:hAnsi="Arial" w:cs="Arial"/>
                <w:sz w:val="16"/>
              </w:rPr>
            </w:pPr>
            <w:r w:rsidRPr="00EB07C1">
              <w:rPr>
                <w:rFonts w:ascii="Arial" w:hAnsi="Arial" w:cs="Arial"/>
                <w:sz w:val="16"/>
              </w:rPr>
              <w:t>k_HOWMinVehSpd_Kph_f32</w:t>
            </w:r>
          </w:p>
        </w:tc>
      </w:tr>
      <w:tr w:rsidR="00EB07C1" w:rsidTr="00EB07C1">
        <w:trPr>
          <w:jc w:val="center"/>
        </w:trPr>
        <w:tc>
          <w:tcPr>
            <w:tcW w:w="4608" w:type="dxa"/>
            <w:tcBorders>
              <w:top w:val="single" w:sz="6" w:space="0" w:color="auto"/>
              <w:left w:val="single" w:sz="6" w:space="0" w:color="auto"/>
              <w:bottom w:val="single" w:sz="6" w:space="0" w:color="auto"/>
              <w:right w:val="single" w:sz="6" w:space="0" w:color="auto"/>
            </w:tcBorders>
          </w:tcPr>
          <w:p w:rsidR="00EB07C1" w:rsidRDefault="00EB07C1">
            <w:pPr>
              <w:spacing w:before="60"/>
              <w:rPr>
                <w:rFonts w:ascii="Arial" w:hAnsi="Arial" w:cs="Arial"/>
                <w:sz w:val="16"/>
              </w:rPr>
            </w:pPr>
            <w:r w:rsidRPr="00EB07C1">
              <w:rPr>
                <w:rFonts w:ascii="Arial" w:hAnsi="Arial" w:cs="Arial"/>
                <w:sz w:val="16"/>
              </w:rPr>
              <w:t>k_HOWStateLPFKn_Hz_f32</w:t>
            </w:r>
          </w:p>
        </w:tc>
      </w:tr>
    </w:tbl>
    <w:p w:rsidR="004A781C" w:rsidRDefault="004A781C">
      <w:pPr>
        <w:pStyle w:val="Heading2"/>
      </w:pPr>
      <w:proofErr w:type="gramStart"/>
      <w:r>
        <w:t>Program(</w:t>
      </w:r>
      <w:proofErr w:type="gramEnd"/>
      <w:r>
        <w:t>fixed) Constants</w:t>
      </w:r>
    </w:p>
    <w:p w:rsidR="004A781C" w:rsidRDefault="004A781C">
      <w:pPr>
        <w:pStyle w:val="Heading3"/>
      </w:pPr>
      <w:r>
        <w:t>Embedded Constants</w:t>
      </w:r>
    </w:p>
    <w:p w:rsidR="004A781C" w:rsidRDefault="004A781C">
      <w:r>
        <w:t xml:space="preserve">All embedded constants whose values are provided in </w:t>
      </w:r>
      <w:proofErr w:type="spellStart"/>
      <w:r>
        <w:t>Eng</w:t>
      </w:r>
      <w:proofErr w:type="spellEnd"/>
      <w:r>
        <w:t xml:space="preserve">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528"/>
        <w:gridCol w:w="2040"/>
        <w:gridCol w:w="1680"/>
        <w:gridCol w:w="1680"/>
      </w:tblGrid>
      <w:tr w:rsidR="00DE4889" w:rsidTr="00163EBA">
        <w:tc>
          <w:tcPr>
            <w:tcW w:w="352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204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DE4889" w:rsidTr="00163EBA">
        <w:tc>
          <w:tcPr>
            <w:tcW w:w="3528" w:type="dxa"/>
            <w:tcBorders>
              <w:top w:val="single" w:sz="6" w:space="0" w:color="auto"/>
              <w:left w:val="single" w:sz="6" w:space="0" w:color="auto"/>
              <w:bottom w:val="single" w:sz="6" w:space="0" w:color="auto"/>
              <w:right w:val="single" w:sz="6" w:space="0" w:color="auto"/>
            </w:tcBorders>
          </w:tcPr>
          <w:p w:rsidR="00DE4889" w:rsidRDefault="00163EBA" w:rsidP="00F957FA">
            <w:pPr>
              <w:spacing w:before="60"/>
              <w:rPr>
                <w:rFonts w:ascii="Arial" w:hAnsi="Arial" w:cs="Arial"/>
                <w:sz w:val="16"/>
              </w:rPr>
            </w:pPr>
            <w:r w:rsidRPr="00163EBA">
              <w:rPr>
                <w:rFonts w:ascii="Arial" w:hAnsi="Arial" w:cs="Arial"/>
                <w:sz w:val="16"/>
              </w:rPr>
              <w:t>D_HOWESTIMATEMAXLIMIT_ULS_F32</w:t>
            </w:r>
          </w:p>
        </w:tc>
        <w:tc>
          <w:tcPr>
            <w:tcW w:w="2040" w:type="dxa"/>
            <w:tcBorders>
              <w:top w:val="single" w:sz="6" w:space="0" w:color="auto"/>
              <w:left w:val="single" w:sz="6" w:space="0" w:color="auto"/>
              <w:bottom w:val="single" w:sz="6" w:space="0" w:color="auto"/>
              <w:right w:val="single" w:sz="6" w:space="0" w:color="auto"/>
            </w:tcBorders>
          </w:tcPr>
          <w:p w:rsidR="00DE4889" w:rsidRDefault="00163EBA" w:rsidP="00F957FA">
            <w:pPr>
              <w:spacing w:before="60"/>
              <w:rPr>
                <w:rFonts w:ascii="Arial" w:hAnsi="Arial" w:cs="Arial"/>
                <w:sz w:val="16"/>
              </w:rPr>
            </w:pPr>
            <w:bookmarkStart w:id="2" w:name="OLE_LINK86"/>
            <w:bookmarkStart w:id="3" w:name="OLE_LINK87"/>
            <w:r>
              <w:rPr>
                <w:rFonts w:ascii="Arial" w:hAnsi="Arial" w:cs="Arial"/>
                <w:sz w:val="16"/>
              </w:rPr>
              <w:t>Single Precision Float</w:t>
            </w:r>
            <w:bookmarkEnd w:id="2"/>
            <w:bookmarkEnd w:id="3"/>
          </w:p>
        </w:tc>
        <w:tc>
          <w:tcPr>
            <w:tcW w:w="1680" w:type="dxa"/>
            <w:tcBorders>
              <w:top w:val="single" w:sz="6" w:space="0" w:color="auto"/>
              <w:left w:val="single" w:sz="6" w:space="0" w:color="auto"/>
              <w:bottom w:val="single" w:sz="6" w:space="0" w:color="auto"/>
              <w:right w:val="single" w:sz="6" w:space="0" w:color="auto"/>
            </w:tcBorders>
          </w:tcPr>
          <w:p w:rsidR="00DE4889" w:rsidRDefault="00163EBA" w:rsidP="00F957FA">
            <w:pPr>
              <w:spacing w:before="60"/>
              <w:rPr>
                <w:rFonts w:ascii="Arial" w:hAnsi="Arial" w:cs="Arial"/>
                <w:sz w:val="16"/>
              </w:rPr>
            </w:pPr>
            <w:proofErr w:type="spellStart"/>
            <w:r>
              <w:rPr>
                <w:rFonts w:ascii="Arial" w:hAnsi="Arial" w:cs="Arial"/>
                <w:sz w:val="16"/>
              </w:rPr>
              <w:t>Uls</w:t>
            </w:r>
            <w:proofErr w:type="spellEnd"/>
          </w:p>
        </w:tc>
        <w:tc>
          <w:tcPr>
            <w:tcW w:w="1680" w:type="dxa"/>
            <w:tcBorders>
              <w:top w:val="single" w:sz="6" w:space="0" w:color="auto"/>
              <w:left w:val="single" w:sz="6" w:space="0" w:color="auto"/>
              <w:bottom w:val="single" w:sz="6" w:space="0" w:color="auto"/>
              <w:right w:val="single" w:sz="6" w:space="0" w:color="auto"/>
            </w:tcBorders>
          </w:tcPr>
          <w:p w:rsidR="00DE4889" w:rsidRDefault="00163EBA" w:rsidP="00F957FA">
            <w:pPr>
              <w:spacing w:before="60"/>
              <w:rPr>
                <w:rFonts w:ascii="Arial" w:hAnsi="Arial" w:cs="Arial"/>
                <w:sz w:val="16"/>
              </w:rPr>
            </w:pPr>
            <w:r>
              <w:rPr>
                <w:rFonts w:ascii="Arial" w:hAnsi="Arial" w:cs="Arial"/>
                <w:sz w:val="16"/>
              </w:rPr>
              <w:t>0.5</w:t>
            </w:r>
          </w:p>
        </w:tc>
      </w:tr>
      <w:tr w:rsidR="00B80512" w:rsidTr="00163EBA">
        <w:tc>
          <w:tcPr>
            <w:tcW w:w="3528" w:type="dxa"/>
            <w:tcBorders>
              <w:top w:val="single" w:sz="6" w:space="0" w:color="auto"/>
              <w:left w:val="single" w:sz="6" w:space="0" w:color="auto"/>
              <w:bottom w:val="single" w:sz="6" w:space="0" w:color="auto"/>
              <w:right w:val="single" w:sz="6" w:space="0" w:color="auto"/>
            </w:tcBorders>
          </w:tcPr>
          <w:p w:rsidR="00B80512" w:rsidRPr="00163EBA" w:rsidRDefault="00B80512" w:rsidP="00F957FA">
            <w:pPr>
              <w:spacing w:before="60"/>
              <w:rPr>
                <w:rFonts w:ascii="Arial" w:hAnsi="Arial" w:cs="Arial"/>
                <w:sz w:val="16"/>
              </w:rPr>
            </w:pPr>
            <w:r w:rsidRPr="00B80512">
              <w:rPr>
                <w:rFonts w:ascii="Arial" w:hAnsi="Arial" w:cs="Arial"/>
                <w:sz w:val="16"/>
              </w:rPr>
              <w:t>D_ABSHFTRQLIMIT_NM_F32</w:t>
            </w:r>
          </w:p>
        </w:tc>
        <w:tc>
          <w:tcPr>
            <w:tcW w:w="2040" w:type="dxa"/>
            <w:tcBorders>
              <w:top w:val="single" w:sz="6" w:space="0" w:color="auto"/>
              <w:left w:val="single" w:sz="6" w:space="0" w:color="auto"/>
              <w:bottom w:val="single" w:sz="6" w:space="0" w:color="auto"/>
              <w:right w:val="single" w:sz="6" w:space="0" w:color="auto"/>
            </w:tcBorders>
          </w:tcPr>
          <w:p w:rsidR="00B80512" w:rsidRDefault="00B80512" w:rsidP="00F957FA">
            <w:pPr>
              <w:spacing w:before="60"/>
              <w:rPr>
                <w:rFonts w:ascii="Arial" w:hAnsi="Arial" w:cs="Arial"/>
                <w:sz w:val="16"/>
              </w:rPr>
            </w:pPr>
            <w:r>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B80512" w:rsidRDefault="00B80512" w:rsidP="00F957FA">
            <w:pPr>
              <w:spacing w:before="60"/>
              <w:rPr>
                <w:rFonts w:ascii="Arial" w:hAnsi="Arial" w:cs="Arial"/>
                <w:sz w:val="16"/>
              </w:rPr>
            </w:pPr>
            <w:r>
              <w:rPr>
                <w:rFonts w:ascii="Arial" w:hAnsi="Arial" w:cs="Arial"/>
                <w:sz w:val="16"/>
              </w:rPr>
              <w:t>Nm</w:t>
            </w:r>
          </w:p>
        </w:tc>
        <w:tc>
          <w:tcPr>
            <w:tcW w:w="1680" w:type="dxa"/>
            <w:tcBorders>
              <w:top w:val="single" w:sz="6" w:space="0" w:color="auto"/>
              <w:left w:val="single" w:sz="6" w:space="0" w:color="auto"/>
              <w:bottom w:val="single" w:sz="6" w:space="0" w:color="auto"/>
              <w:right w:val="single" w:sz="6" w:space="0" w:color="auto"/>
            </w:tcBorders>
          </w:tcPr>
          <w:p w:rsidR="00B80512" w:rsidRDefault="00B80512" w:rsidP="00B80512">
            <w:pPr>
              <w:spacing w:before="60"/>
              <w:rPr>
                <w:rFonts w:ascii="Arial" w:hAnsi="Arial" w:cs="Arial"/>
                <w:sz w:val="16"/>
              </w:rPr>
            </w:pPr>
            <w:r w:rsidRPr="00B80512">
              <w:rPr>
                <w:rFonts w:ascii="Arial" w:hAnsi="Arial" w:cs="Arial"/>
                <w:sz w:val="16"/>
              </w:rPr>
              <w:t>255</w:t>
            </w:r>
            <w:r>
              <w:rPr>
                <w:rFonts w:ascii="Arial" w:hAnsi="Arial" w:cs="Arial"/>
                <w:sz w:val="16"/>
              </w:rPr>
              <w:t>.0</w:t>
            </w:r>
          </w:p>
        </w:tc>
      </w:tr>
    </w:tbl>
    <w:p w:rsidR="00DE4889" w:rsidRDefault="00DE4889" w:rsidP="00DE4889">
      <w:pPr>
        <w:pStyle w:val="Heading4"/>
        <w:numPr>
          <w:ilvl w:val="0"/>
          <w:numId w:val="0"/>
        </w:numPr>
        <w:ind w:left="864" w:hanging="864"/>
      </w:pPr>
    </w:p>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rsidTr="00163EBA">
        <w:trPr>
          <w:jc w:val="center"/>
        </w:trPr>
        <w:tc>
          <w:tcPr>
            <w:tcW w:w="4608" w:type="dxa"/>
            <w:tcBorders>
              <w:top w:val="single" w:sz="6" w:space="0" w:color="auto"/>
              <w:left w:val="single" w:sz="6" w:space="0" w:color="auto"/>
              <w:bottom w:val="single" w:sz="6" w:space="0" w:color="auto"/>
              <w:right w:val="single" w:sz="6" w:space="0" w:color="auto"/>
            </w:tcBorders>
          </w:tcPr>
          <w:p w:rsidR="004A781C" w:rsidRDefault="00163EBA">
            <w:pPr>
              <w:spacing w:before="60"/>
              <w:rPr>
                <w:rFonts w:ascii="Arial" w:hAnsi="Arial" w:cs="Arial"/>
                <w:sz w:val="16"/>
              </w:rPr>
            </w:pPr>
            <w:r w:rsidRPr="00163EBA">
              <w:rPr>
                <w:rFonts w:ascii="Arial" w:hAnsi="Arial" w:cs="Arial"/>
                <w:sz w:val="16"/>
              </w:rPr>
              <w:t>D_2MS_SEC_F32</w:t>
            </w:r>
          </w:p>
        </w:tc>
      </w:tr>
      <w:tr w:rsidR="00C54795" w:rsidTr="00163EBA">
        <w:trPr>
          <w:jc w:val="center"/>
        </w:trPr>
        <w:tc>
          <w:tcPr>
            <w:tcW w:w="4608" w:type="dxa"/>
            <w:tcBorders>
              <w:top w:val="single" w:sz="6" w:space="0" w:color="auto"/>
              <w:left w:val="single" w:sz="6" w:space="0" w:color="auto"/>
              <w:bottom w:val="single" w:sz="6" w:space="0" w:color="auto"/>
              <w:right w:val="single" w:sz="6" w:space="0" w:color="auto"/>
            </w:tcBorders>
          </w:tcPr>
          <w:p w:rsidR="00C54795" w:rsidRPr="00163EBA" w:rsidRDefault="00C54795">
            <w:pPr>
              <w:spacing w:before="60"/>
              <w:rPr>
                <w:rFonts w:ascii="Arial" w:hAnsi="Arial" w:cs="Arial"/>
                <w:sz w:val="16"/>
              </w:rPr>
            </w:pPr>
            <w:r w:rsidRPr="00C54795">
              <w:rPr>
                <w:rFonts w:ascii="Arial" w:hAnsi="Arial" w:cs="Arial"/>
                <w:sz w:val="16"/>
              </w:rPr>
              <w:t>D_ONE_ULS_F32</w:t>
            </w:r>
          </w:p>
        </w:tc>
      </w:tr>
      <w:tr w:rsidR="004A781C" w:rsidTr="00163EBA">
        <w:trPr>
          <w:jc w:val="center"/>
        </w:trPr>
        <w:tc>
          <w:tcPr>
            <w:tcW w:w="4608" w:type="dxa"/>
            <w:tcBorders>
              <w:top w:val="single" w:sz="6" w:space="0" w:color="auto"/>
              <w:left w:val="single" w:sz="6" w:space="0" w:color="auto"/>
              <w:bottom w:val="single" w:sz="6" w:space="0" w:color="auto"/>
              <w:right w:val="single" w:sz="6" w:space="0" w:color="auto"/>
            </w:tcBorders>
          </w:tcPr>
          <w:p w:rsidR="004A781C" w:rsidRDefault="00163EBA">
            <w:pPr>
              <w:spacing w:before="60"/>
              <w:rPr>
                <w:rFonts w:ascii="Arial" w:hAnsi="Arial" w:cs="Arial"/>
                <w:sz w:val="16"/>
              </w:rPr>
            </w:pPr>
            <w:r w:rsidRPr="00163EBA">
              <w:rPr>
                <w:rFonts w:ascii="Arial" w:hAnsi="Arial" w:cs="Arial"/>
                <w:sz w:val="16"/>
              </w:rPr>
              <w:t>D_ZERO_ULS_F32</w:t>
            </w:r>
          </w:p>
        </w:tc>
      </w:tr>
      <w:tr w:rsidR="00163EBA" w:rsidTr="00163EBA">
        <w:trPr>
          <w:jc w:val="center"/>
        </w:trPr>
        <w:tc>
          <w:tcPr>
            <w:tcW w:w="4608" w:type="dxa"/>
            <w:tcBorders>
              <w:top w:val="single" w:sz="6" w:space="0" w:color="auto"/>
              <w:left w:val="single" w:sz="6" w:space="0" w:color="auto"/>
              <w:bottom w:val="single" w:sz="6" w:space="0" w:color="auto"/>
              <w:right w:val="single" w:sz="6" w:space="0" w:color="auto"/>
            </w:tcBorders>
          </w:tcPr>
          <w:p w:rsidR="00163EBA" w:rsidRPr="00163EBA" w:rsidRDefault="00163EBA">
            <w:pPr>
              <w:spacing w:before="60"/>
              <w:rPr>
                <w:rFonts w:ascii="Arial" w:hAnsi="Arial" w:cs="Arial"/>
                <w:sz w:val="16"/>
              </w:rPr>
            </w:pPr>
            <w:r w:rsidRPr="00163EBA">
              <w:rPr>
                <w:rFonts w:ascii="Arial" w:hAnsi="Arial" w:cs="Arial"/>
                <w:sz w:val="16"/>
              </w:rPr>
              <w:t>D_ZERO_CNT_S8</w:t>
            </w:r>
          </w:p>
        </w:tc>
      </w:tr>
    </w:tbl>
    <w:p w:rsidR="004A781C" w:rsidRDefault="004A781C"/>
    <w:p w:rsidR="004A781C" w:rsidRDefault="004A781C">
      <w:pPr>
        <w:pStyle w:val="Heading3"/>
      </w:pPr>
      <w:r>
        <w:t>Module specific Lookup Tables Constants</w:t>
      </w:r>
    </w:p>
    <w:p w:rsidR="004A781C" w:rsidRDefault="004A781C">
      <w:r>
        <w:t>(This is for lookup tables (arrays) with fixed values, same name as other tables)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98"/>
        <w:gridCol w:w="990"/>
        <w:gridCol w:w="3240"/>
        <w:gridCol w:w="1800"/>
      </w:tblGrid>
      <w:tr w:rsidR="008B3E94" w:rsidTr="00CB4300">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32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18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8B3E94" w:rsidTr="00CB4300">
        <w:tc>
          <w:tcPr>
            <w:tcW w:w="2898" w:type="dxa"/>
            <w:tcBorders>
              <w:top w:val="single" w:sz="6" w:space="0" w:color="auto"/>
              <w:left w:val="single" w:sz="6" w:space="0" w:color="auto"/>
              <w:bottom w:val="single" w:sz="6" w:space="0" w:color="auto"/>
              <w:right w:val="single" w:sz="6" w:space="0" w:color="auto"/>
            </w:tcBorders>
          </w:tcPr>
          <w:p w:rsidR="008B3E94" w:rsidRDefault="00163EBA" w:rsidP="00F957FA">
            <w:pPr>
              <w:spacing w:before="60"/>
              <w:rPr>
                <w:rFonts w:ascii="Arial" w:hAnsi="Arial" w:cs="Arial"/>
                <w:sz w:val="16"/>
              </w:rPr>
            </w:pPr>
            <w:r w:rsidRPr="00163EBA">
              <w:rPr>
                <w:rFonts w:ascii="Arial" w:hAnsi="Arial" w:cs="Arial"/>
                <w:sz w:val="16"/>
              </w:rPr>
              <w:t>T_HOWStateValues_Cnt_s15p0</w:t>
            </w:r>
          </w:p>
        </w:tc>
        <w:tc>
          <w:tcPr>
            <w:tcW w:w="990" w:type="dxa"/>
            <w:tcBorders>
              <w:top w:val="single" w:sz="6" w:space="0" w:color="auto"/>
              <w:left w:val="single" w:sz="6" w:space="0" w:color="auto"/>
              <w:bottom w:val="single" w:sz="6" w:space="0" w:color="auto"/>
              <w:right w:val="single" w:sz="6" w:space="0" w:color="auto"/>
            </w:tcBorders>
          </w:tcPr>
          <w:p w:rsidR="008B3E94" w:rsidRDefault="00163EBA" w:rsidP="00F957FA">
            <w:pPr>
              <w:spacing w:before="60"/>
              <w:rPr>
                <w:rFonts w:ascii="Arial" w:hAnsi="Arial" w:cs="Arial"/>
                <w:sz w:val="16"/>
              </w:rPr>
            </w:pPr>
            <w:r>
              <w:rPr>
                <w:rFonts w:ascii="Arial" w:hAnsi="Arial" w:cs="Arial"/>
                <w:sz w:val="16"/>
              </w:rPr>
              <w:t>1</w:t>
            </w:r>
          </w:p>
        </w:tc>
        <w:tc>
          <w:tcPr>
            <w:tcW w:w="3240" w:type="dxa"/>
            <w:tcBorders>
              <w:top w:val="single" w:sz="6" w:space="0" w:color="auto"/>
              <w:left w:val="single" w:sz="6" w:space="0" w:color="auto"/>
              <w:bottom w:val="single" w:sz="6" w:space="0" w:color="auto"/>
              <w:right w:val="single" w:sz="6" w:space="0" w:color="auto"/>
            </w:tcBorders>
          </w:tcPr>
          <w:p w:rsidR="008B3E94" w:rsidRDefault="00163EBA" w:rsidP="00F957FA">
            <w:pPr>
              <w:spacing w:before="60"/>
              <w:rPr>
                <w:rFonts w:ascii="Arial" w:hAnsi="Arial" w:cs="Arial"/>
                <w:sz w:val="16"/>
              </w:rPr>
            </w:pPr>
            <w:r w:rsidRPr="00163EBA">
              <w:rPr>
                <w:rFonts w:ascii="Arial" w:hAnsi="Arial" w:cs="Arial"/>
                <w:sz w:val="16"/>
              </w:rPr>
              <w:t>{ -3, -2, -1, 0, 1, 2, 3 }</w:t>
            </w:r>
          </w:p>
        </w:tc>
        <w:tc>
          <w:tcPr>
            <w:tcW w:w="1800" w:type="dxa"/>
            <w:tcBorders>
              <w:top w:val="single" w:sz="6" w:space="0" w:color="auto"/>
              <w:left w:val="single" w:sz="6" w:space="0" w:color="auto"/>
              <w:bottom w:val="single" w:sz="6" w:space="0" w:color="auto"/>
              <w:right w:val="single" w:sz="6" w:space="0" w:color="auto"/>
            </w:tcBorders>
          </w:tcPr>
          <w:p w:rsidR="008B3E94" w:rsidRDefault="00163EBA" w:rsidP="00F957FA">
            <w:pPr>
              <w:spacing w:before="60"/>
              <w:rPr>
                <w:rFonts w:ascii="Arial" w:hAnsi="Arial" w:cs="Arial"/>
                <w:sz w:val="16"/>
              </w:rPr>
            </w:pPr>
            <w:r w:rsidRPr="00163EBA">
              <w:rPr>
                <w:rFonts w:ascii="Arial" w:hAnsi="Arial" w:cs="Arial"/>
                <w:sz w:val="16"/>
              </w:rPr>
              <w:t>HOWDETECT_START_SEC_CONST_16</w:t>
            </w: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8B3E94" w:rsidRDefault="00CB4300" w:rsidP="00CB4300">
      <w:pPr>
        <w:numPr>
          <w:ilvl w:val="0"/>
          <w:numId w:val="5"/>
        </w:numPr>
        <w:spacing w:after="0"/>
      </w:pPr>
      <w:r w:rsidRPr="00CB4300">
        <w:t>LPF_Init_f32_m</w:t>
      </w:r>
    </w:p>
    <w:p w:rsidR="005D5FE4" w:rsidRDefault="00CB4300" w:rsidP="00CB4300">
      <w:pPr>
        <w:numPr>
          <w:ilvl w:val="0"/>
          <w:numId w:val="5"/>
        </w:numPr>
        <w:spacing w:after="0"/>
      </w:pPr>
      <w:r w:rsidRPr="00CB4300">
        <w:t>HPF_Init_f32_m</w:t>
      </w:r>
    </w:p>
    <w:p w:rsidR="00CB4300" w:rsidRDefault="00CB4300" w:rsidP="00CB4300">
      <w:pPr>
        <w:numPr>
          <w:ilvl w:val="0"/>
          <w:numId w:val="5"/>
        </w:numPr>
        <w:spacing w:after="0"/>
      </w:pPr>
      <w:proofErr w:type="spellStart"/>
      <w:r w:rsidRPr="00CB4300">
        <w:t>FPM_FloatToFixed_m</w:t>
      </w:r>
      <w:proofErr w:type="spellEnd"/>
    </w:p>
    <w:p w:rsidR="00CB4300" w:rsidRDefault="00CB4300" w:rsidP="00CB4300">
      <w:pPr>
        <w:numPr>
          <w:ilvl w:val="0"/>
          <w:numId w:val="5"/>
        </w:numPr>
        <w:spacing w:after="0"/>
      </w:pPr>
      <w:proofErr w:type="spellStart"/>
      <w:r w:rsidRPr="00CB4300">
        <w:t>FPM_FixedToFloat_m</w:t>
      </w:r>
      <w:proofErr w:type="spellEnd"/>
    </w:p>
    <w:p w:rsidR="00CB4300" w:rsidRDefault="00CB4300" w:rsidP="00CB4300">
      <w:pPr>
        <w:numPr>
          <w:ilvl w:val="0"/>
          <w:numId w:val="5"/>
        </w:numPr>
        <w:spacing w:after="0"/>
      </w:pPr>
      <w:r w:rsidRPr="00CB4300">
        <w:t>IntplVarXY_u16_u16Xu16Y_Cnt</w:t>
      </w:r>
    </w:p>
    <w:p w:rsidR="00CB4300" w:rsidRDefault="00CB4300" w:rsidP="00CB4300">
      <w:pPr>
        <w:numPr>
          <w:ilvl w:val="0"/>
          <w:numId w:val="5"/>
        </w:numPr>
        <w:spacing w:after="0"/>
      </w:pPr>
      <w:r w:rsidRPr="00CB4300">
        <w:t>IntplVarXY_s16_u16Xs16Y_Cnt</w:t>
      </w:r>
    </w:p>
    <w:p w:rsidR="00CB4300" w:rsidRDefault="00CB4300" w:rsidP="00CB4300">
      <w:pPr>
        <w:numPr>
          <w:ilvl w:val="0"/>
          <w:numId w:val="5"/>
        </w:numPr>
        <w:spacing w:after="0"/>
      </w:pPr>
      <w:r w:rsidRPr="00CB4300">
        <w:t>BilinearXMYM_s16_u16XMs16YM_Cnt</w:t>
      </w:r>
    </w:p>
    <w:p w:rsidR="00CB4300" w:rsidRDefault="00CB4300" w:rsidP="00CB4300">
      <w:pPr>
        <w:numPr>
          <w:ilvl w:val="0"/>
          <w:numId w:val="5"/>
        </w:numPr>
        <w:spacing w:after="0"/>
      </w:pPr>
      <w:proofErr w:type="spellStart"/>
      <w:r w:rsidRPr="00CB4300">
        <w:t>TableSize_m</w:t>
      </w:r>
      <w:proofErr w:type="spellEnd"/>
    </w:p>
    <w:p w:rsidR="00CB4300" w:rsidRDefault="00CB4300" w:rsidP="00CB4300">
      <w:pPr>
        <w:numPr>
          <w:ilvl w:val="0"/>
          <w:numId w:val="5"/>
        </w:numPr>
        <w:spacing w:after="0"/>
      </w:pPr>
      <w:r w:rsidRPr="00CB4300">
        <w:t>LPF_OpUpdate_f32_m</w:t>
      </w:r>
    </w:p>
    <w:p w:rsidR="00CB4300" w:rsidRDefault="00CB4300" w:rsidP="00CB4300">
      <w:pPr>
        <w:numPr>
          <w:ilvl w:val="0"/>
          <w:numId w:val="5"/>
        </w:numPr>
        <w:spacing w:after="0"/>
      </w:pPr>
      <w:r w:rsidRPr="00CB4300">
        <w:t>HPF_OpUpdate_f32_m</w:t>
      </w:r>
    </w:p>
    <w:p w:rsidR="00CB4300" w:rsidRDefault="00CB4300" w:rsidP="00CB4300">
      <w:pPr>
        <w:numPr>
          <w:ilvl w:val="0"/>
          <w:numId w:val="5"/>
        </w:numPr>
        <w:spacing w:after="0"/>
      </w:pPr>
      <w:r w:rsidRPr="00CB4300">
        <w:t>Abs_f32_m</w:t>
      </w:r>
    </w:p>
    <w:p w:rsidR="00CB4300" w:rsidRDefault="00CB4300" w:rsidP="00CB4300">
      <w:pPr>
        <w:numPr>
          <w:ilvl w:val="0"/>
          <w:numId w:val="5"/>
        </w:numPr>
        <w:spacing w:after="0"/>
      </w:pPr>
      <w:proofErr w:type="spellStart"/>
      <w:r w:rsidRPr="00CB4300">
        <w:t>Limit_m</w:t>
      </w:r>
      <w:proofErr w:type="spellEnd"/>
    </w:p>
    <w:p w:rsidR="008B3E94" w:rsidRDefault="008B3E94" w:rsidP="008B3E94">
      <w:pPr>
        <w:spacing w:after="0"/>
        <w:ind w:left="720"/>
      </w:pPr>
    </w:p>
    <w:p w:rsidR="008B3E94" w:rsidRDefault="008B3E94" w:rsidP="008B3E94">
      <w:pPr>
        <w:pStyle w:val="Heading2"/>
      </w:pPr>
      <w:r>
        <w:t>Data Hiding Functions</w:t>
      </w:r>
    </w:p>
    <w:p w:rsidR="00DC7E08" w:rsidRDefault="00DC7E08" w:rsidP="00DC7E08">
      <w:pPr>
        <w:numPr>
          <w:ilvl w:val="0"/>
          <w:numId w:val="10"/>
        </w:numPr>
        <w:spacing w:after="0"/>
      </w:pPr>
      <w:r>
        <w:t>None</w:t>
      </w:r>
    </w:p>
    <w:p w:rsidR="00DC7E08" w:rsidRDefault="00DC7E08" w:rsidP="00CB4300">
      <w:pPr>
        <w:spacing w:after="0"/>
        <w:ind w:left="720"/>
      </w:pPr>
    </w:p>
    <w:p w:rsidR="008B3E94" w:rsidRDefault="008B3E94" w:rsidP="008B3E94">
      <w:pPr>
        <w:spacing w:after="0"/>
      </w:pPr>
    </w:p>
    <w:p w:rsidR="001B60DF" w:rsidRDefault="001B60DF" w:rsidP="001B60DF">
      <w:pPr>
        <w:pStyle w:val="Heading2"/>
      </w:pPr>
      <w:r>
        <w:t xml:space="preserve">Global Functions/Macros Defined by this </w:t>
      </w:r>
      <w:r w:rsidR="00674ADF">
        <w:t>Module</w:t>
      </w:r>
    </w:p>
    <w:p w:rsidR="001B60DF" w:rsidRDefault="00F648ED" w:rsidP="001B60DF">
      <w:pPr>
        <w:pStyle w:val="Heading3"/>
      </w:pPr>
      <w:r>
        <w:t>Global</w:t>
      </w:r>
      <w:r w:rsidR="001B60DF">
        <w:t xml:space="preserve"> Function #1</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3923"/>
        <w:gridCol w:w="990"/>
        <w:gridCol w:w="450"/>
        <w:gridCol w:w="630"/>
        <w:gridCol w:w="630"/>
        <w:gridCol w:w="540"/>
      </w:tblGrid>
      <w:tr w:rsidR="002279EA" w:rsidTr="002279EA">
        <w:tc>
          <w:tcPr>
            <w:tcW w:w="2035" w:type="dxa"/>
          </w:tcPr>
          <w:p w:rsidR="002279EA" w:rsidRDefault="002279EA" w:rsidP="00F957FA">
            <w:pPr>
              <w:spacing w:before="60"/>
              <w:rPr>
                <w:rFonts w:ascii="Arial" w:hAnsi="Arial" w:cs="Arial"/>
                <w:b/>
                <w:bCs/>
                <w:sz w:val="16"/>
              </w:rPr>
            </w:pPr>
            <w:r>
              <w:rPr>
                <w:rFonts w:ascii="Arial" w:hAnsi="Arial" w:cs="Arial"/>
                <w:b/>
                <w:bCs/>
                <w:sz w:val="16"/>
              </w:rPr>
              <w:t>Function Name</w:t>
            </w:r>
          </w:p>
        </w:tc>
        <w:tc>
          <w:tcPr>
            <w:tcW w:w="3923" w:type="dxa"/>
          </w:tcPr>
          <w:p w:rsidR="002279EA" w:rsidRDefault="00CB4300" w:rsidP="00F957FA">
            <w:pPr>
              <w:spacing w:before="60"/>
              <w:rPr>
                <w:rFonts w:ascii="Arial" w:hAnsi="Arial" w:cs="Arial"/>
                <w:sz w:val="16"/>
              </w:rPr>
            </w:pPr>
            <w:r>
              <w:rPr>
                <w:rFonts w:ascii="Arial" w:hAnsi="Arial" w:cs="Arial"/>
                <w:sz w:val="16"/>
              </w:rPr>
              <w:t>None</w:t>
            </w:r>
          </w:p>
        </w:tc>
        <w:tc>
          <w:tcPr>
            <w:tcW w:w="990" w:type="dxa"/>
            <w:shd w:val="pct30" w:color="FFFF00" w:fill="auto"/>
          </w:tcPr>
          <w:p w:rsidR="002279EA" w:rsidRDefault="002279EA" w:rsidP="00F957FA">
            <w:pPr>
              <w:spacing w:before="60"/>
              <w:jc w:val="center"/>
              <w:rPr>
                <w:rFonts w:ascii="Arial" w:hAnsi="Arial" w:cs="Arial"/>
                <w:sz w:val="16"/>
              </w:rPr>
            </w:pPr>
            <w:r>
              <w:rPr>
                <w:rFonts w:ascii="Arial" w:hAnsi="Arial" w:cs="Arial"/>
                <w:sz w:val="16"/>
              </w:rPr>
              <w:t>Type</w:t>
            </w:r>
          </w:p>
        </w:tc>
        <w:tc>
          <w:tcPr>
            <w:tcW w:w="450" w:type="dxa"/>
            <w:shd w:val="pct30" w:color="FFFF00" w:fill="auto"/>
          </w:tcPr>
          <w:p w:rsidR="002279EA" w:rsidRDefault="002279EA" w:rsidP="002279EA">
            <w:pPr>
              <w:spacing w:before="60"/>
              <w:ind w:right="-108"/>
              <w:rPr>
                <w:rFonts w:ascii="Arial" w:hAnsi="Arial" w:cs="Arial"/>
                <w:sz w:val="16"/>
              </w:rPr>
            </w:pPr>
            <w:r>
              <w:rPr>
                <w:rFonts w:ascii="Arial" w:hAnsi="Arial" w:cs="Arial"/>
                <w:sz w:val="16"/>
              </w:rPr>
              <w:t>Dir.</w:t>
            </w:r>
          </w:p>
        </w:tc>
        <w:tc>
          <w:tcPr>
            <w:tcW w:w="630" w:type="dxa"/>
            <w:shd w:val="pct30" w:color="FFFF00" w:fill="auto"/>
          </w:tcPr>
          <w:p w:rsidR="002279EA" w:rsidRDefault="002279EA" w:rsidP="00F957FA">
            <w:pPr>
              <w:spacing w:before="60"/>
              <w:jc w:val="center"/>
              <w:rPr>
                <w:rFonts w:ascii="Arial" w:hAnsi="Arial" w:cs="Arial"/>
                <w:sz w:val="16"/>
              </w:rPr>
            </w:pPr>
            <w:r>
              <w:rPr>
                <w:rFonts w:ascii="Arial" w:hAnsi="Arial" w:cs="Arial"/>
                <w:sz w:val="16"/>
              </w:rPr>
              <w:t>Min</w:t>
            </w:r>
          </w:p>
        </w:tc>
        <w:tc>
          <w:tcPr>
            <w:tcW w:w="630" w:type="dxa"/>
            <w:shd w:val="pct30" w:color="FFFF00" w:fill="auto"/>
          </w:tcPr>
          <w:p w:rsidR="002279EA" w:rsidRDefault="002279EA" w:rsidP="00F957FA">
            <w:pPr>
              <w:spacing w:before="60"/>
              <w:jc w:val="center"/>
              <w:rPr>
                <w:rFonts w:ascii="Arial" w:hAnsi="Arial" w:cs="Arial"/>
                <w:sz w:val="16"/>
              </w:rPr>
            </w:pPr>
            <w:r>
              <w:rPr>
                <w:rFonts w:ascii="Arial" w:hAnsi="Arial" w:cs="Arial"/>
                <w:sz w:val="16"/>
              </w:rPr>
              <w:t>Max</w:t>
            </w:r>
          </w:p>
        </w:tc>
        <w:tc>
          <w:tcPr>
            <w:tcW w:w="540" w:type="dxa"/>
            <w:tcBorders>
              <w:bottom w:val="single" w:sz="4" w:space="0" w:color="auto"/>
            </w:tcBorders>
            <w:shd w:val="pct30" w:color="FFFF00" w:fill="auto"/>
          </w:tcPr>
          <w:p w:rsidR="002279EA" w:rsidRDefault="002279EA" w:rsidP="00F957FA">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2279EA" w:rsidTr="002279EA">
        <w:tc>
          <w:tcPr>
            <w:tcW w:w="2035" w:type="dxa"/>
          </w:tcPr>
          <w:p w:rsidR="002279EA" w:rsidRDefault="002279EA" w:rsidP="00F957FA">
            <w:pPr>
              <w:spacing w:before="60"/>
              <w:rPr>
                <w:rFonts w:ascii="Arial" w:hAnsi="Arial" w:cs="Arial"/>
                <w:b/>
                <w:bCs/>
                <w:sz w:val="16"/>
              </w:rPr>
            </w:pPr>
            <w:r>
              <w:rPr>
                <w:rFonts w:ascii="Arial" w:hAnsi="Arial" w:cs="Arial"/>
                <w:b/>
                <w:bCs/>
                <w:sz w:val="16"/>
              </w:rPr>
              <w:t xml:space="preserve">Arguments Passed </w:t>
            </w:r>
          </w:p>
        </w:tc>
        <w:tc>
          <w:tcPr>
            <w:tcW w:w="3923" w:type="dxa"/>
          </w:tcPr>
          <w:p w:rsidR="002279EA" w:rsidRDefault="00CB4300" w:rsidP="00F957FA">
            <w:pPr>
              <w:spacing w:before="60"/>
              <w:rPr>
                <w:rFonts w:ascii="Arial" w:hAnsi="Arial" w:cs="Arial"/>
                <w:sz w:val="16"/>
              </w:rPr>
            </w:pPr>
            <w:r>
              <w:rPr>
                <w:rFonts w:ascii="Arial" w:hAnsi="Arial" w:cs="Arial"/>
                <w:sz w:val="16"/>
              </w:rPr>
              <w:t>None</w:t>
            </w:r>
          </w:p>
        </w:tc>
        <w:tc>
          <w:tcPr>
            <w:tcW w:w="990" w:type="dxa"/>
          </w:tcPr>
          <w:p w:rsidR="002279EA" w:rsidRDefault="002279EA" w:rsidP="00F957FA">
            <w:pPr>
              <w:spacing w:before="60"/>
              <w:rPr>
                <w:rFonts w:ascii="Arial" w:hAnsi="Arial" w:cs="Arial"/>
                <w:sz w:val="16"/>
              </w:rPr>
            </w:pPr>
          </w:p>
        </w:tc>
        <w:tc>
          <w:tcPr>
            <w:tcW w:w="450" w:type="dxa"/>
          </w:tcPr>
          <w:p w:rsidR="002279EA" w:rsidRDefault="002279EA" w:rsidP="00F957FA">
            <w:pPr>
              <w:spacing w:before="60"/>
              <w:rPr>
                <w:rFonts w:ascii="Arial" w:hAnsi="Arial" w:cs="Arial"/>
                <w:sz w:val="16"/>
              </w:rPr>
            </w:pPr>
          </w:p>
        </w:tc>
        <w:tc>
          <w:tcPr>
            <w:tcW w:w="630" w:type="dxa"/>
          </w:tcPr>
          <w:p w:rsidR="002279EA" w:rsidRDefault="002279EA" w:rsidP="00F957FA">
            <w:pPr>
              <w:spacing w:before="60"/>
              <w:rPr>
                <w:rFonts w:ascii="Arial" w:hAnsi="Arial" w:cs="Arial"/>
                <w:sz w:val="16"/>
              </w:rPr>
            </w:pPr>
          </w:p>
        </w:tc>
        <w:tc>
          <w:tcPr>
            <w:tcW w:w="630" w:type="dxa"/>
          </w:tcPr>
          <w:p w:rsidR="002279EA" w:rsidRDefault="002279EA" w:rsidP="00F957FA">
            <w:pPr>
              <w:spacing w:before="60"/>
              <w:rPr>
                <w:rFonts w:ascii="Arial" w:hAnsi="Arial" w:cs="Arial"/>
                <w:sz w:val="16"/>
              </w:rPr>
            </w:pPr>
          </w:p>
        </w:tc>
        <w:tc>
          <w:tcPr>
            <w:tcW w:w="540" w:type="dxa"/>
            <w:shd w:val="pct15" w:color="auto" w:fill="auto"/>
          </w:tcPr>
          <w:p w:rsidR="002279EA" w:rsidRDefault="002279EA" w:rsidP="00F957FA">
            <w:pPr>
              <w:spacing w:before="60"/>
              <w:rPr>
                <w:rFonts w:ascii="Arial" w:hAnsi="Arial" w:cs="Arial"/>
                <w:sz w:val="16"/>
              </w:rPr>
            </w:pPr>
          </w:p>
        </w:tc>
      </w:tr>
      <w:tr w:rsidR="002279EA" w:rsidTr="002279EA">
        <w:tc>
          <w:tcPr>
            <w:tcW w:w="2035" w:type="dxa"/>
          </w:tcPr>
          <w:p w:rsidR="002279EA" w:rsidRDefault="002279EA" w:rsidP="00F957FA">
            <w:pPr>
              <w:spacing w:before="60"/>
              <w:rPr>
                <w:rFonts w:ascii="Arial" w:hAnsi="Arial" w:cs="Arial"/>
                <w:b/>
                <w:bCs/>
                <w:sz w:val="16"/>
              </w:rPr>
            </w:pPr>
          </w:p>
        </w:tc>
        <w:tc>
          <w:tcPr>
            <w:tcW w:w="3923" w:type="dxa"/>
          </w:tcPr>
          <w:p w:rsidR="002279EA" w:rsidRDefault="002279EA" w:rsidP="00F957FA">
            <w:pPr>
              <w:spacing w:before="60"/>
              <w:rPr>
                <w:rFonts w:ascii="Arial" w:hAnsi="Arial" w:cs="Arial"/>
                <w:sz w:val="16"/>
              </w:rPr>
            </w:pPr>
          </w:p>
        </w:tc>
        <w:tc>
          <w:tcPr>
            <w:tcW w:w="990" w:type="dxa"/>
          </w:tcPr>
          <w:p w:rsidR="002279EA" w:rsidRDefault="002279EA" w:rsidP="00F957FA">
            <w:pPr>
              <w:spacing w:before="60"/>
              <w:rPr>
                <w:rFonts w:ascii="Arial" w:hAnsi="Arial" w:cs="Arial"/>
                <w:sz w:val="16"/>
              </w:rPr>
            </w:pPr>
          </w:p>
        </w:tc>
        <w:tc>
          <w:tcPr>
            <w:tcW w:w="450" w:type="dxa"/>
          </w:tcPr>
          <w:p w:rsidR="002279EA" w:rsidRDefault="002279EA" w:rsidP="00F957FA">
            <w:pPr>
              <w:spacing w:before="60"/>
              <w:rPr>
                <w:rFonts w:ascii="Arial" w:hAnsi="Arial" w:cs="Arial"/>
                <w:sz w:val="16"/>
              </w:rPr>
            </w:pPr>
          </w:p>
        </w:tc>
        <w:tc>
          <w:tcPr>
            <w:tcW w:w="630" w:type="dxa"/>
          </w:tcPr>
          <w:p w:rsidR="002279EA" w:rsidRDefault="002279EA" w:rsidP="00F957FA">
            <w:pPr>
              <w:spacing w:before="60"/>
              <w:rPr>
                <w:rFonts w:ascii="Arial" w:hAnsi="Arial" w:cs="Arial"/>
                <w:sz w:val="16"/>
              </w:rPr>
            </w:pPr>
          </w:p>
        </w:tc>
        <w:tc>
          <w:tcPr>
            <w:tcW w:w="630" w:type="dxa"/>
          </w:tcPr>
          <w:p w:rsidR="002279EA" w:rsidRDefault="002279EA" w:rsidP="00F957FA">
            <w:pPr>
              <w:spacing w:before="60"/>
              <w:rPr>
                <w:rFonts w:ascii="Arial" w:hAnsi="Arial" w:cs="Arial"/>
                <w:sz w:val="16"/>
              </w:rPr>
            </w:pPr>
          </w:p>
        </w:tc>
        <w:tc>
          <w:tcPr>
            <w:tcW w:w="540" w:type="dxa"/>
            <w:shd w:val="pct15" w:color="auto" w:fill="auto"/>
          </w:tcPr>
          <w:p w:rsidR="002279EA" w:rsidRDefault="002279EA" w:rsidP="00F957FA">
            <w:pPr>
              <w:spacing w:before="60"/>
              <w:rPr>
                <w:rFonts w:ascii="Arial" w:hAnsi="Arial" w:cs="Arial"/>
                <w:sz w:val="16"/>
              </w:rPr>
            </w:pPr>
          </w:p>
        </w:tc>
      </w:tr>
      <w:tr w:rsidR="002279EA" w:rsidTr="002279EA">
        <w:tc>
          <w:tcPr>
            <w:tcW w:w="2035" w:type="dxa"/>
          </w:tcPr>
          <w:p w:rsidR="002279EA" w:rsidRDefault="002279EA" w:rsidP="00F957FA">
            <w:pPr>
              <w:spacing w:before="60"/>
              <w:rPr>
                <w:rFonts w:ascii="Arial" w:hAnsi="Arial" w:cs="Arial"/>
                <w:b/>
                <w:bCs/>
                <w:sz w:val="16"/>
              </w:rPr>
            </w:pPr>
            <w:r>
              <w:rPr>
                <w:rFonts w:ascii="Arial" w:hAnsi="Arial" w:cs="Arial"/>
                <w:b/>
                <w:bCs/>
                <w:sz w:val="16"/>
              </w:rPr>
              <w:t>Return Value</w:t>
            </w:r>
          </w:p>
        </w:tc>
        <w:tc>
          <w:tcPr>
            <w:tcW w:w="3923" w:type="dxa"/>
          </w:tcPr>
          <w:p w:rsidR="002279EA" w:rsidRDefault="00CB4300" w:rsidP="00F957FA">
            <w:pPr>
              <w:spacing w:before="60"/>
              <w:rPr>
                <w:rFonts w:ascii="Arial" w:hAnsi="Arial" w:cs="Arial"/>
                <w:sz w:val="16"/>
              </w:rPr>
            </w:pPr>
            <w:r>
              <w:rPr>
                <w:rFonts w:ascii="Arial" w:hAnsi="Arial" w:cs="Arial"/>
                <w:sz w:val="16"/>
              </w:rPr>
              <w:t>None</w:t>
            </w:r>
          </w:p>
        </w:tc>
        <w:tc>
          <w:tcPr>
            <w:tcW w:w="990" w:type="dxa"/>
          </w:tcPr>
          <w:p w:rsidR="002279EA" w:rsidRDefault="002279EA" w:rsidP="00F957FA">
            <w:pPr>
              <w:spacing w:before="60"/>
              <w:rPr>
                <w:rFonts w:ascii="Arial" w:hAnsi="Arial" w:cs="Arial"/>
                <w:sz w:val="16"/>
              </w:rPr>
            </w:pPr>
          </w:p>
        </w:tc>
        <w:tc>
          <w:tcPr>
            <w:tcW w:w="450" w:type="dxa"/>
          </w:tcPr>
          <w:p w:rsidR="002279EA" w:rsidRDefault="002279EA" w:rsidP="00F957FA">
            <w:pPr>
              <w:spacing w:before="60"/>
              <w:rPr>
                <w:rFonts w:ascii="Arial" w:hAnsi="Arial" w:cs="Arial"/>
                <w:sz w:val="16"/>
              </w:rPr>
            </w:pPr>
          </w:p>
        </w:tc>
        <w:tc>
          <w:tcPr>
            <w:tcW w:w="630" w:type="dxa"/>
          </w:tcPr>
          <w:p w:rsidR="002279EA" w:rsidRDefault="002279EA" w:rsidP="00F957FA">
            <w:pPr>
              <w:spacing w:before="60"/>
              <w:rPr>
                <w:rFonts w:ascii="Arial" w:hAnsi="Arial" w:cs="Arial"/>
                <w:sz w:val="16"/>
              </w:rPr>
            </w:pPr>
          </w:p>
        </w:tc>
        <w:tc>
          <w:tcPr>
            <w:tcW w:w="630" w:type="dxa"/>
          </w:tcPr>
          <w:p w:rsidR="002279EA" w:rsidRDefault="002279EA" w:rsidP="00F957FA">
            <w:pPr>
              <w:spacing w:before="60"/>
              <w:rPr>
                <w:rFonts w:ascii="Arial" w:hAnsi="Arial" w:cs="Arial"/>
                <w:sz w:val="16"/>
              </w:rPr>
            </w:pPr>
          </w:p>
        </w:tc>
        <w:tc>
          <w:tcPr>
            <w:tcW w:w="540" w:type="dxa"/>
          </w:tcPr>
          <w:p w:rsidR="002279EA" w:rsidRDefault="002279EA" w:rsidP="00F957FA">
            <w:pPr>
              <w:spacing w:before="60"/>
              <w:rPr>
                <w:rFonts w:ascii="Arial" w:hAnsi="Arial" w:cs="Arial"/>
                <w:sz w:val="16"/>
              </w:rPr>
            </w:pPr>
          </w:p>
        </w:tc>
      </w:tr>
    </w:tbl>
    <w:p w:rsidR="001B60DF" w:rsidRDefault="001B60DF" w:rsidP="001B60DF">
      <w:pPr>
        <w:pStyle w:val="Heading4"/>
      </w:pPr>
      <w:r>
        <w:t>Description</w:t>
      </w:r>
    </w:p>
    <w:p w:rsidR="001B60DF" w:rsidRDefault="00B05DF0" w:rsidP="001B60DF">
      <w:pPr>
        <w:spacing w:after="0"/>
      </w:pPr>
      <w:r>
        <w:t>None</w:t>
      </w:r>
    </w:p>
    <w:p w:rsidR="001B60DF" w:rsidRDefault="001B60DF" w:rsidP="008B3E94">
      <w:pPr>
        <w:spacing w:after="0"/>
      </w:pPr>
    </w:p>
    <w:p w:rsidR="008F6DBB" w:rsidRDefault="008F6DBB" w:rsidP="008B3E94">
      <w:pPr>
        <w:spacing w:after="0"/>
      </w:pPr>
    </w:p>
    <w:p w:rsidR="008B3E94" w:rsidRDefault="008B3E94" w:rsidP="008B3E94">
      <w:pPr>
        <w:pStyle w:val="Heading2"/>
      </w:pPr>
      <w:r>
        <w:t>Local Functions/Macros Used by this MDD only</w:t>
      </w:r>
    </w:p>
    <w:p w:rsidR="008B3E94" w:rsidRDefault="008B3E94" w:rsidP="008B3E94">
      <w:pPr>
        <w:pStyle w:val="Heading3"/>
      </w:pPr>
      <w:r>
        <w:t>Local Function #1</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3"/>
        <w:gridCol w:w="3875"/>
        <w:gridCol w:w="990"/>
        <w:gridCol w:w="465"/>
        <w:gridCol w:w="607"/>
        <w:gridCol w:w="607"/>
        <w:gridCol w:w="607"/>
      </w:tblGrid>
      <w:tr w:rsidR="002279EA" w:rsidTr="002279EA">
        <w:tc>
          <w:tcPr>
            <w:tcW w:w="2083" w:type="dxa"/>
          </w:tcPr>
          <w:p w:rsidR="002279EA" w:rsidRDefault="002279EA" w:rsidP="00F957FA">
            <w:pPr>
              <w:spacing w:before="60"/>
              <w:rPr>
                <w:rFonts w:ascii="Arial" w:hAnsi="Arial" w:cs="Arial"/>
                <w:b/>
                <w:bCs/>
                <w:sz w:val="16"/>
              </w:rPr>
            </w:pPr>
            <w:r>
              <w:rPr>
                <w:rFonts w:ascii="Arial" w:hAnsi="Arial" w:cs="Arial"/>
                <w:b/>
                <w:bCs/>
                <w:sz w:val="16"/>
              </w:rPr>
              <w:t>Function Name</w:t>
            </w:r>
          </w:p>
        </w:tc>
        <w:tc>
          <w:tcPr>
            <w:tcW w:w="3875" w:type="dxa"/>
          </w:tcPr>
          <w:p w:rsidR="002279EA" w:rsidRDefault="00CB4300" w:rsidP="00F957FA">
            <w:pPr>
              <w:spacing w:before="60"/>
              <w:rPr>
                <w:rFonts w:ascii="Arial" w:hAnsi="Arial" w:cs="Arial"/>
                <w:sz w:val="16"/>
              </w:rPr>
            </w:pPr>
            <w:r>
              <w:rPr>
                <w:rFonts w:ascii="Arial" w:hAnsi="Arial" w:cs="Arial"/>
                <w:sz w:val="16"/>
              </w:rPr>
              <w:t>None</w:t>
            </w:r>
          </w:p>
        </w:tc>
        <w:tc>
          <w:tcPr>
            <w:tcW w:w="990" w:type="dxa"/>
            <w:shd w:val="pct30" w:color="FFFF00" w:fill="auto"/>
          </w:tcPr>
          <w:p w:rsidR="002279EA" w:rsidRDefault="002279EA" w:rsidP="00F957FA">
            <w:pPr>
              <w:spacing w:before="60"/>
              <w:jc w:val="center"/>
              <w:rPr>
                <w:rFonts w:ascii="Arial" w:hAnsi="Arial" w:cs="Arial"/>
                <w:sz w:val="16"/>
              </w:rPr>
            </w:pPr>
            <w:r>
              <w:rPr>
                <w:rFonts w:ascii="Arial" w:hAnsi="Arial" w:cs="Arial"/>
                <w:sz w:val="16"/>
              </w:rPr>
              <w:t>Type</w:t>
            </w:r>
          </w:p>
        </w:tc>
        <w:tc>
          <w:tcPr>
            <w:tcW w:w="465" w:type="dxa"/>
            <w:shd w:val="pct30" w:color="FFFF00" w:fill="auto"/>
          </w:tcPr>
          <w:p w:rsidR="002279EA" w:rsidRDefault="002279EA" w:rsidP="00F957FA">
            <w:pPr>
              <w:spacing w:before="60"/>
              <w:jc w:val="center"/>
              <w:rPr>
                <w:rFonts w:ascii="Arial" w:hAnsi="Arial" w:cs="Arial"/>
                <w:sz w:val="16"/>
              </w:rPr>
            </w:pPr>
            <w:r>
              <w:rPr>
                <w:rFonts w:ascii="Arial" w:hAnsi="Arial" w:cs="Arial"/>
                <w:sz w:val="16"/>
              </w:rPr>
              <w:t>Dir.</w:t>
            </w:r>
          </w:p>
        </w:tc>
        <w:tc>
          <w:tcPr>
            <w:tcW w:w="607" w:type="dxa"/>
            <w:shd w:val="pct30" w:color="FFFF00" w:fill="auto"/>
          </w:tcPr>
          <w:p w:rsidR="002279EA" w:rsidRDefault="002279EA" w:rsidP="00F957FA">
            <w:pPr>
              <w:spacing w:before="60"/>
              <w:jc w:val="center"/>
              <w:rPr>
                <w:rFonts w:ascii="Arial" w:hAnsi="Arial" w:cs="Arial"/>
                <w:sz w:val="16"/>
              </w:rPr>
            </w:pPr>
            <w:r>
              <w:rPr>
                <w:rFonts w:ascii="Arial" w:hAnsi="Arial" w:cs="Arial"/>
                <w:sz w:val="16"/>
              </w:rPr>
              <w:t>Min</w:t>
            </w:r>
          </w:p>
        </w:tc>
        <w:tc>
          <w:tcPr>
            <w:tcW w:w="607" w:type="dxa"/>
            <w:shd w:val="pct30" w:color="FFFF00" w:fill="auto"/>
          </w:tcPr>
          <w:p w:rsidR="002279EA" w:rsidRDefault="002279EA" w:rsidP="00F957FA">
            <w:pPr>
              <w:spacing w:before="60"/>
              <w:jc w:val="center"/>
              <w:rPr>
                <w:rFonts w:ascii="Arial" w:hAnsi="Arial" w:cs="Arial"/>
                <w:sz w:val="16"/>
              </w:rPr>
            </w:pPr>
            <w:r>
              <w:rPr>
                <w:rFonts w:ascii="Arial" w:hAnsi="Arial" w:cs="Arial"/>
                <w:sz w:val="16"/>
              </w:rPr>
              <w:t>Max</w:t>
            </w:r>
          </w:p>
        </w:tc>
        <w:tc>
          <w:tcPr>
            <w:tcW w:w="607" w:type="dxa"/>
            <w:tcBorders>
              <w:bottom w:val="single" w:sz="4" w:space="0" w:color="auto"/>
            </w:tcBorders>
            <w:shd w:val="pct30" w:color="FFFF00" w:fill="auto"/>
          </w:tcPr>
          <w:p w:rsidR="002279EA" w:rsidRDefault="002279EA" w:rsidP="00F957FA">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2279EA" w:rsidTr="002279EA">
        <w:tc>
          <w:tcPr>
            <w:tcW w:w="2083" w:type="dxa"/>
          </w:tcPr>
          <w:p w:rsidR="002279EA" w:rsidRDefault="002279EA" w:rsidP="00F957FA">
            <w:pPr>
              <w:spacing w:before="60"/>
              <w:rPr>
                <w:rFonts w:ascii="Arial" w:hAnsi="Arial" w:cs="Arial"/>
                <w:b/>
                <w:bCs/>
                <w:sz w:val="16"/>
              </w:rPr>
            </w:pPr>
            <w:r>
              <w:rPr>
                <w:rFonts w:ascii="Arial" w:hAnsi="Arial" w:cs="Arial"/>
                <w:b/>
                <w:bCs/>
                <w:sz w:val="16"/>
              </w:rPr>
              <w:t xml:space="preserve">Arguments Passed </w:t>
            </w:r>
          </w:p>
        </w:tc>
        <w:tc>
          <w:tcPr>
            <w:tcW w:w="3875" w:type="dxa"/>
          </w:tcPr>
          <w:p w:rsidR="002279EA" w:rsidRDefault="00CB4300" w:rsidP="00F957FA">
            <w:pPr>
              <w:spacing w:before="60"/>
              <w:rPr>
                <w:rFonts w:ascii="Arial" w:hAnsi="Arial" w:cs="Arial"/>
                <w:sz w:val="16"/>
              </w:rPr>
            </w:pPr>
            <w:r>
              <w:rPr>
                <w:rFonts w:ascii="Arial" w:hAnsi="Arial" w:cs="Arial"/>
                <w:sz w:val="16"/>
              </w:rPr>
              <w:t>None</w:t>
            </w:r>
          </w:p>
        </w:tc>
        <w:tc>
          <w:tcPr>
            <w:tcW w:w="990" w:type="dxa"/>
          </w:tcPr>
          <w:p w:rsidR="002279EA" w:rsidRDefault="002279EA" w:rsidP="00F957FA">
            <w:pPr>
              <w:spacing w:before="60"/>
              <w:rPr>
                <w:rFonts w:ascii="Arial" w:hAnsi="Arial" w:cs="Arial"/>
                <w:sz w:val="16"/>
              </w:rPr>
            </w:pPr>
          </w:p>
        </w:tc>
        <w:tc>
          <w:tcPr>
            <w:tcW w:w="465" w:type="dxa"/>
          </w:tcPr>
          <w:p w:rsidR="002279EA" w:rsidRDefault="002279EA" w:rsidP="00F957FA">
            <w:pPr>
              <w:spacing w:before="60"/>
              <w:rPr>
                <w:rFonts w:ascii="Arial" w:hAnsi="Arial" w:cs="Arial"/>
                <w:sz w:val="16"/>
              </w:rPr>
            </w:pPr>
          </w:p>
        </w:tc>
        <w:tc>
          <w:tcPr>
            <w:tcW w:w="607" w:type="dxa"/>
          </w:tcPr>
          <w:p w:rsidR="002279EA" w:rsidRDefault="002279EA" w:rsidP="00F957FA">
            <w:pPr>
              <w:spacing w:before="60"/>
              <w:rPr>
                <w:rFonts w:ascii="Arial" w:hAnsi="Arial" w:cs="Arial"/>
                <w:sz w:val="16"/>
              </w:rPr>
            </w:pPr>
          </w:p>
        </w:tc>
        <w:tc>
          <w:tcPr>
            <w:tcW w:w="607" w:type="dxa"/>
          </w:tcPr>
          <w:p w:rsidR="002279EA" w:rsidRDefault="002279EA" w:rsidP="00F957FA">
            <w:pPr>
              <w:spacing w:before="60"/>
              <w:rPr>
                <w:rFonts w:ascii="Arial" w:hAnsi="Arial" w:cs="Arial"/>
                <w:sz w:val="16"/>
              </w:rPr>
            </w:pPr>
          </w:p>
        </w:tc>
        <w:tc>
          <w:tcPr>
            <w:tcW w:w="607" w:type="dxa"/>
            <w:shd w:val="pct15" w:color="auto" w:fill="auto"/>
          </w:tcPr>
          <w:p w:rsidR="002279EA" w:rsidRDefault="002279EA" w:rsidP="00F957FA">
            <w:pPr>
              <w:spacing w:before="60"/>
              <w:rPr>
                <w:rFonts w:ascii="Arial" w:hAnsi="Arial" w:cs="Arial"/>
                <w:sz w:val="16"/>
              </w:rPr>
            </w:pPr>
          </w:p>
        </w:tc>
      </w:tr>
      <w:tr w:rsidR="002279EA" w:rsidTr="002279EA">
        <w:tc>
          <w:tcPr>
            <w:tcW w:w="2083" w:type="dxa"/>
          </w:tcPr>
          <w:p w:rsidR="002279EA" w:rsidRDefault="002279EA" w:rsidP="00F957FA">
            <w:pPr>
              <w:spacing w:before="60"/>
              <w:rPr>
                <w:rFonts w:ascii="Arial" w:hAnsi="Arial" w:cs="Arial"/>
                <w:b/>
                <w:bCs/>
                <w:sz w:val="16"/>
              </w:rPr>
            </w:pPr>
          </w:p>
        </w:tc>
        <w:tc>
          <w:tcPr>
            <w:tcW w:w="3875" w:type="dxa"/>
          </w:tcPr>
          <w:p w:rsidR="002279EA" w:rsidRDefault="002279EA" w:rsidP="00F957FA">
            <w:pPr>
              <w:spacing w:before="60"/>
              <w:rPr>
                <w:rFonts w:ascii="Arial" w:hAnsi="Arial" w:cs="Arial"/>
                <w:sz w:val="16"/>
              </w:rPr>
            </w:pPr>
          </w:p>
        </w:tc>
        <w:tc>
          <w:tcPr>
            <w:tcW w:w="990" w:type="dxa"/>
          </w:tcPr>
          <w:p w:rsidR="002279EA" w:rsidRDefault="002279EA" w:rsidP="00F957FA">
            <w:pPr>
              <w:spacing w:before="60"/>
              <w:rPr>
                <w:rFonts w:ascii="Arial" w:hAnsi="Arial" w:cs="Arial"/>
                <w:sz w:val="16"/>
              </w:rPr>
            </w:pPr>
          </w:p>
        </w:tc>
        <w:tc>
          <w:tcPr>
            <w:tcW w:w="465" w:type="dxa"/>
          </w:tcPr>
          <w:p w:rsidR="002279EA" w:rsidRDefault="002279EA" w:rsidP="00F957FA">
            <w:pPr>
              <w:spacing w:before="60"/>
              <w:rPr>
                <w:rFonts w:ascii="Arial" w:hAnsi="Arial" w:cs="Arial"/>
                <w:sz w:val="16"/>
              </w:rPr>
            </w:pPr>
          </w:p>
        </w:tc>
        <w:tc>
          <w:tcPr>
            <w:tcW w:w="607" w:type="dxa"/>
          </w:tcPr>
          <w:p w:rsidR="002279EA" w:rsidRDefault="002279EA" w:rsidP="00F957FA">
            <w:pPr>
              <w:spacing w:before="60"/>
              <w:rPr>
                <w:rFonts w:ascii="Arial" w:hAnsi="Arial" w:cs="Arial"/>
                <w:sz w:val="16"/>
              </w:rPr>
            </w:pPr>
          </w:p>
        </w:tc>
        <w:tc>
          <w:tcPr>
            <w:tcW w:w="607" w:type="dxa"/>
          </w:tcPr>
          <w:p w:rsidR="002279EA" w:rsidRDefault="002279EA" w:rsidP="00F957FA">
            <w:pPr>
              <w:spacing w:before="60"/>
              <w:rPr>
                <w:rFonts w:ascii="Arial" w:hAnsi="Arial" w:cs="Arial"/>
                <w:sz w:val="16"/>
              </w:rPr>
            </w:pPr>
          </w:p>
        </w:tc>
        <w:tc>
          <w:tcPr>
            <w:tcW w:w="607" w:type="dxa"/>
            <w:shd w:val="pct15" w:color="auto" w:fill="auto"/>
          </w:tcPr>
          <w:p w:rsidR="002279EA" w:rsidRDefault="002279EA" w:rsidP="00F957FA">
            <w:pPr>
              <w:spacing w:before="60"/>
              <w:rPr>
                <w:rFonts w:ascii="Arial" w:hAnsi="Arial" w:cs="Arial"/>
                <w:sz w:val="16"/>
              </w:rPr>
            </w:pPr>
          </w:p>
        </w:tc>
      </w:tr>
      <w:tr w:rsidR="002279EA" w:rsidTr="002279EA">
        <w:tc>
          <w:tcPr>
            <w:tcW w:w="2083" w:type="dxa"/>
          </w:tcPr>
          <w:p w:rsidR="002279EA" w:rsidRDefault="002279EA" w:rsidP="00F957FA">
            <w:pPr>
              <w:spacing w:before="60"/>
              <w:rPr>
                <w:rFonts w:ascii="Arial" w:hAnsi="Arial" w:cs="Arial"/>
                <w:b/>
                <w:bCs/>
                <w:sz w:val="16"/>
              </w:rPr>
            </w:pPr>
            <w:r>
              <w:rPr>
                <w:rFonts w:ascii="Arial" w:hAnsi="Arial" w:cs="Arial"/>
                <w:b/>
                <w:bCs/>
                <w:sz w:val="16"/>
              </w:rPr>
              <w:t>Return Value</w:t>
            </w:r>
          </w:p>
        </w:tc>
        <w:tc>
          <w:tcPr>
            <w:tcW w:w="3875" w:type="dxa"/>
          </w:tcPr>
          <w:p w:rsidR="002279EA" w:rsidRDefault="00CB4300" w:rsidP="00F957FA">
            <w:pPr>
              <w:spacing w:before="60"/>
              <w:rPr>
                <w:rFonts w:ascii="Arial" w:hAnsi="Arial" w:cs="Arial"/>
                <w:sz w:val="16"/>
              </w:rPr>
            </w:pPr>
            <w:r>
              <w:rPr>
                <w:rFonts w:ascii="Arial" w:hAnsi="Arial" w:cs="Arial"/>
                <w:sz w:val="16"/>
              </w:rPr>
              <w:t>None</w:t>
            </w:r>
          </w:p>
        </w:tc>
        <w:tc>
          <w:tcPr>
            <w:tcW w:w="990" w:type="dxa"/>
          </w:tcPr>
          <w:p w:rsidR="002279EA" w:rsidRDefault="002279EA" w:rsidP="00F957FA">
            <w:pPr>
              <w:spacing w:before="60"/>
              <w:rPr>
                <w:rFonts w:ascii="Arial" w:hAnsi="Arial" w:cs="Arial"/>
                <w:sz w:val="16"/>
              </w:rPr>
            </w:pPr>
          </w:p>
        </w:tc>
        <w:tc>
          <w:tcPr>
            <w:tcW w:w="465" w:type="dxa"/>
          </w:tcPr>
          <w:p w:rsidR="002279EA" w:rsidRDefault="002279EA" w:rsidP="00F957FA">
            <w:pPr>
              <w:spacing w:before="60"/>
              <w:rPr>
                <w:rFonts w:ascii="Arial" w:hAnsi="Arial" w:cs="Arial"/>
                <w:sz w:val="16"/>
              </w:rPr>
            </w:pPr>
          </w:p>
        </w:tc>
        <w:tc>
          <w:tcPr>
            <w:tcW w:w="607" w:type="dxa"/>
          </w:tcPr>
          <w:p w:rsidR="002279EA" w:rsidRDefault="002279EA" w:rsidP="00F957FA">
            <w:pPr>
              <w:spacing w:before="60"/>
              <w:rPr>
                <w:rFonts w:ascii="Arial" w:hAnsi="Arial" w:cs="Arial"/>
                <w:sz w:val="16"/>
              </w:rPr>
            </w:pPr>
          </w:p>
        </w:tc>
        <w:tc>
          <w:tcPr>
            <w:tcW w:w="607" w:type="dxa"/>
          </w:tcPr>
          <w:p w:rsidR="002279EA" w:rsidRDefault="002279EA" w:rsidP="00F957FA">
            <w:pPr>
              <w:spacing w:before="60"/>
              <w:rPr>
                <w:rFonts w:ascii="Arial" w:hAnsi="Arial" w:cs="Arial"/>
                <w:sz w:val="16"/>
              </w:rPr>
            </w:pPr>
          </w:p>
        </w:tc>
        <w:tc>
          <w:tcPr>
            <w:tcW w:w="607" w:type="dxa"/>
          </w:tcPr>
          <w:p w:rsidR="002279EA" w:rsidRDefault="002279EA" w:rsidP="00F957FA">
            <w:pPr>
              <w:spacing w:before="60"/>
              <w:rPr>
                <w:rFonts w:ascii="Arial" w:hAnsi="Arial" w:cs="Arial"/>
                <w:sz w:val="16"/>
              </w:rPr>
            </w:pPr>
          </w:p>
        </w:tc>
      </w:tr>
    </w:tbl>
    <w:p w:rsidR="008B3E94" w:rsidRDefault="008B3E94" w:rsidP="008B3E94">
      <w:pPr>
        <w:pStyle w:val="Heading4"/>
      </w:pPr>
      <w:r>
        <w:lastRenderedPageBreak/>
        <w:t>Description</w:t>
      </w:r>
    </w:p>
    <w:p w:rsidR="008B3E94" w:rsidRDefault="00CB4300" w:rsidP="008B3E94">
      <w:r>
        <w:t>None</w:t>
      </w:r>
    </w:p>
    <w:p w:rsidR="008B3E94" w:rsidRDefault="008B3E94">
      <w:pPr>
        <w:spacing w:after="0"/>
        <w:rPr>
          <w:rFonts w:ascii="Arial" w:hAnsi="Arial"/>
          <w:b/>
          <w:kern w:val="28"/>
          <w:sz w:val="28"/>
        </w:rPr>
      </w:pPr>
      <w:r>
        <w:br w:type="page"/>
      </w:r>
    </w:p>
    <w:p w:rsidR="004A781C" w:rsidRDefault="004A781C">
      <w:pPr>
        <w:pStyle w:val="Heading1"/>
      </w:pPr>
      <w:r>
        <w:lastRenderedPageBreak/>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55"/>
        <w:gridCol w:w="4455"/>
      </w:tblGrid>
      <w:tr w:rsidR="002C03D8" w:rsidRPr="006A25CC" w:rsidTr="00F957FA">
        <w:trPr>
          <w:trHeight w:val="341"/>
        </w:trPr>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Data</w:t>
            </w:r>
          </w:p>
        </w:tc>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Value</w:t>
            </w:r>
          </w:p>
        </w:tc>
      </w:tr>
      <w:tr w:rsidR="002C03D8" w:rsidRPr="004B5BE2" w:rsidTr="00F957FA">
        <w:trPr>
          <w:trHeight w:val="341"/>
        </w:trPr>
        <w:tc>
          <w:tcPr>
            <w:tcW w:w="4455" w:type="dxa"/>
            <w:vAlign w:val="center"/>
          </w:tcPr>
          <w:p w:rsidR="002C03D8" w:rsidRPr="004B5BE2" w:rsidRDefault="002638A6" w:rsidP="00F957FA">
            <w:pPr>
              <w:spacing w:before="100" w:beforeAutospacing="1" w:after="100" w:afterAutospacing="1"/>
              <w:rPr>
                <w:rFonts w:ascii="Arial" w:hAnsi="Arial" w:cs="Arial"/>
                <w:sz w:val="16"/>
                <w:szCs w:val="16"/>
              </w:rPr>
            </w:pPr>
            <w:r w:rsidRPr="002638A6">
              <w:rPr>
                <w:rFonts w:ascii="Arial" w:hAnsi="Arial" w:cs="Arial"/>
                <w:sz w:val="16"/>
                <w:szCs w:val="16"/>
              </w:rPr>
              <w:t>HOWEstimate_Uls_T_f32</w:t>
            </w:r>
          </w:p>
        </w:tc>
        <w:tc>
          <w:tcPr>
            <w:tcW w:w="4455" w:type="dxa"/>
            <w:vAlign w:val="center"/>
          </w:tcPr>
          <w:p w:rsidR="002C03D8" w:rsidRPr="004B5BE2" w:rsidRDefault="002638A6"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2638A6" w:rsidRPr="004B5BE2" w:rsidTr="00F957FA">
        <w:trPr>
          <w:trHeight w:val="341"/>
        </w:trPr>
        <w:tc>
          <w:tcPr>
            <w:tcW w:w="4455" w:type="dxa"/>
            <w:vAlign w:val="center"/>
          </w:tcPr>
          <w:p w:rsidR="002638A6" w:rsidRPr="002638A6" w:rsidRDefault="002638A6" w:rsidP="00F957FA">
            <w:pPr>
              <w:spacing w:before="100" w:beforeAutospacing="1" w:after="100" w:afterAutospacing="1"/>
              <w:rPr>
                <w:rFonts w:ascii="Arial" w:hAnsi="Arial" w:cs="Arial"/>
                <w:sz w:val="16"/>
                <w:szCs w:val="16"/>
              </w:rPr>
            </w:pPr>
            <w:r w:rsidRPr="002638A6">
              <w:rPr>
                <w:rFonts w:ascii="Arial" w:hAnsi="Arial" w:cs="Arial"/>
                <w:sz w:val="16"/>
                <w:szCs w:val="16"/>
              </w:rPr>
              <w:t>HOWState_Cnt_T_s08</w:t>
            </w:r>
          </w:p>
        </w:tc>
        <w:tc>
          <w:tcPr>
            <w:tcW w:w="4455" w:type="dxa"/>
            <w:vAlign w:val="center"/>
          </w:tcPr>
          <w:p w:rsidR="002638A6" w:rsidRPr="004B5BE2" w:rsidRDefault="002638A6" w:rsidP="00F957FA">
            <w:pPr>
              <w:spacing w:before="100" w:beforeAutospacing="1" w:after="100" w:afterAutospacing="1"/>
              <w:rPr>
                <w:rFonts w:ascii="Arial" w:hAnsi="Arial" w:cs="Arial"/>
                <w:sz w:val="16"/>
                <w:szCs w:val="16"/>
              </w:rPr>
            </w:pPr>
            <w:r>
              <w:rPr>
                <w:rFonts w:ascii="Arial" w:hAnsi="Arial" w:cs="Arial"/>
                <w:sz w:val="16"/>
                <w:szCs w:val="16"/>
              </w:rPr>
              <w:t>0</w:t>
            </w:r>
          </w:p>
        </w:tc>
      </w:tr>
    </w:tbl>
    <w:p w:rsidR="002C03D8" w:rsidRPr="002C03D8" w:rsidRDefault="002C03D8" w:rsidP="002C03D8"/>
    <w:p w:rsidR="004A781C" w:rsidRDefault="004A781C">
      <w:pPr>
        <w:pStyle w:val="Heading2"/>
      </w:pPr>
      <w:r>
        <w:t>Initialization Functions</w:t>
      </w:r>
    </w:p>
    <w:p w:rsidR="004A781C" w:rsidRDefault="004A781C" w:rsidP="002638A6">
      <w:pPr>
        <w:pStyle w:val="Heading3"/>
      </w:pPr>
      <w:proofErr w:type="spellStart"/>
      <w:r>
        <w:t>Init</w:t>
      </w:r>
      <w:proofErr w:type="spellEnd"/>
      <w:r>
        <w:t>:</w:t>
      </w:r>
      <w:r w:rsidR="002638A6">
        <w:t xml:space="preserve"> </w:t>
      </w:r>
      <w:r>
        <w:t xml:space="preserve"> </w:t>
      </w:r>
      <w:r w:rsidR="002638A6" w:rsidRPr="002638A6">
        <w:t>HOWDetect_Init1</w:t>
      </w:r>
    </w:p>
    <w:p w:rsidR="002638A6" w:rsidRDefault="002638A6" w:rsidP="002638A6">
      <w:pPr>
        <w:rPr>
          <w:color w:val="FF0000"/>
        </w:rPr>
      </w:pPr>
    </w:p>
    <w:bookmarkStart w:id="4" w:name="OLE_LINK113"/>
    <w:bookmarkStart w:id="5" w:name="OLE_LINK114"/>
    <w:bookmarkStart w:id="6" w:name="_MON_1438158237"/>
    <w:bookmarkEnd w:id="6"/>
    <w:p w:rsidR="00F37D95" w:rsidRPr="002638A6" w:rsidRDefault="00332BE3" w:rsidP="00647A35">
      <w:pPr>
        <w:jc w:val="center"/>
        <w:rPr>
          <w:color w:val="FF0000"/>
        </w:rPr>
      </w:pPr>
      <w:r>
        <w:object w:dxaOrig="9121" w:dyaOrig="81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4in" o:ole="">
            <v:imagedata r:id="rId9" o:title=""/>
          </v:shape>
          <o:OLEObject Type="Embed" ProgID="Visio.Drawing.11" ShapeID="_x0000_i1025" DrawAspect="Content" ObjectID="_1476276958" r:id="rId10"/>
        </w:object>
      </w:r>
      <w:bookmarkEnd w:id="4"/>
      <w:bookmarkEnd w:id="5"/>
    </w:p>
    <w:p w:rsidR="004A781C" w:rsidRDefault="004A781C">
      <w:pPr>
        <w:pStyle w:val="Heading4"/>
      </w:pPr>
      <w:r>
        <w:t>Design Rationale</w:t>
      </w:r>
    </w:p>
    <w:p w:rsidR="004A781C" w:rsidRDefault="002638A6">
      <w:r>
        <w:t>None</w:t>
      </w:r>
    </w:p>
    <w:p w:rsidR="004A781C" w:rsidRDefault="004A781C">
      <w:pPr>
        <w:pStyle w:val="Heading4"/>
      </w:pPr>
      <w:r>
        <w:t>Module Outputs</w:t>
      </w:r>
    </w:p>
    <w:p w:rsidR="004A781C" w:rsidRDefault="002638A6">
      <w:r>
        <w:t>None</w:t>
      </w:r>
    </w:p>
    <w:p w:rsidR="004A781C" w:rsidRDefault="004A781C">
      <w:pPr>
        <w:pStyle w:val="Heading4"/>
      </w:pPr>
      <w:r>
        <w:lastRenderedPageBreak/>
        <w:t xml:space="preserve">Module Internal  </w:t>
      </w:r>
    </w:p>
    <w:p w:rsidR="004A781C" w:rsidRDefault="002638A6">
      <w:r>
        <w:t>None</w:t>
      </w:r>
    </w:p>
    <w:p w:rsidR="004A781C" w:rsidRDefault="004A781C">
      <w:pPr>
        <w:pStyle w:val="Heading2"/>
      </w:pPr>
      <w:r>
        <w:br w:type="page"/>
      </w:r>
      <w:r>
        <w:lastRenderedPageBreak/>
        <w:t>Periodic Functions</w:t>
      </w:r>
    </w:p>
    <w:p w:rsidR="004A781C" w:rsidRDefault="004A781C" w:rsidP="002638A6">
      <w:pPr>
        <w:pStyle w:val="Heading3"/>
      </w:pPr>
      <w:r>
        <w:t xml:space="preserve">Per: </w:t>
      </w:r>
      <w:r w:rsidR="002638A6">
        <w:t xml:space="preserve"> </w:t>
      </w:r>
      <w:r w:rsidR="002638A6" w:rsidRPr="002638A6">
        <w:t>HOWDetect_</w:t>
      </w:r>
      <w:proofErr w:type="gramStart"/>
      <w:r w:rsidR="002638A6" w:rsidRPr="002638A6">
        <w:t>Per1</w:t>
      </w:r>
      <w:r w:rsidR="002638A6">
        <w:t>()</w:t>
      </w:r>
      <w:proofErr w:type="gramEnd"/>
    </w:p>
    <w:p w:rsidR="004A781C" w:rsidRDefault="004A781C">
      <w:pPr>
        <w:pStyle w:val="Heading4"/>
      </w:pPr>
      <w:r>
        <w:t>Design Rationale</w:t>
      </w:r>
    </w:p>
    <w:p w:rsidR="004A781C" w:rsidRDefault="002638A6">
      <w:r>
        <w:t>None</w:t>
      </w:r>
    </w:p>
    <w:p w:rsidR="004A781C" w:rsidRDefault="004A781C">
      <w:pPr>
        <w:pStyle w:val="Heading4"/>
      </w:pPr>
      <w:r>
        <w:t>Program Flow Start</w:t>
      </w:r>
    </w:p>
    <w:p w:rsidR="004A781C" w:rsidRDefault="002638A6">
      <w:r w:rsidRPr="002638A6">
        <w:t>Rte_Call_HOWDetect_Per1_CP0_</w:t>
      </w:r>
      <w:proofErr w:type="gramStart"/>
      <w:r w:rsidRPr="002638A6">
        <w:t>CheckpointReached()</w:t>
      </w:r>
      <w:proofErr w:type="gramEnd"/>
    </w:p>
    <w:p w:rsidR="004A781C" w:rsidRDefault="004A781C">
      <w:pPr>
        <w:pStyle w:val="Heading4"/>
      </w:pPr>
      <w:r>
        <w:t>Store Module Inputs to Local copies</w:t>
      </w:r>
    </w:p>
    <w:p w:rsidR="00F50644" w:rsidRPr="00F50644" w:rsidRDefault="002638A6" w:rsidP="002638A6">
      <w:pPr>
        <w:rPr>
          <w:rFonts w:ascii="Arial" w:hAnsi="Arial" w:cs="Arial"/>
          <w:sz w:val="18"/>
          <w:szCs w:val="18"/>
        </w:rPr>
      </w:pPr>
      <w:r w:rsidRPr="00F50644">
        <w:rPr>
          <w:rFonts w:ascii="Arial" w:hAnsi="Arial" w:cs="Arial"/>
          <w:sz w:val="18"/>
          <w:szCs w:val="18"/>
        </w:rPr>
        <w:t>HwTrq_HwNm_T_f32 = Rte_IRead_</w:t>
      </w:r>
      <w:r w:rsidR="00F50644" w:rsidRPr="00F50644">
        <w:rPr>
          <w:rFonts w:ascii="Arial" w:hAnsi="Arial" w:cs="Arial"/>
          <w:sz w:val="18"/>
          <w:szCs w:val="18"/>
        </w:rPr>
        <w:t>HOWDetect_Per1_HwTrq_HwNm_</w:t>
      </w:r>
      <w:proofErr w:type="gramStart"/>
      <w:r w:rsidR="00F50644" w:rsidRPr="00F50644">
        <w:rPr>
          <w:rFonts w:ascii="Arial" w:hAnsi="Arial" w:cs="Arial"/>
          <w:sz w:val="18"/>
          <w:szCs w:val="18"/>
        </w:rPr>
        <w:t>f32()</w:t>
      </w:r>
      <w:proofErr w:type="gramEnd"/>
    </w:p>
    <w:p w:rsidR="004A781C" w:rsidRPr="00F50644" w:rsidRDefault="002638A6" w:rsidP="002638A6">
      <w:pPr>
        <w:rPr>
          <w:rFonts w:ascii="Arial" w:hAnsi="Arial" w:cs="Arial"/>
          <w:sz w:val="18"/>
          <w:szCs w:val="18"/>
        </w:rPr>
      </w:pPr>
      <w:r w:rsidRPr="00F50644">
        <w:rPr>
          <w:rFonts w:ascii="Arial" w:hAnsi="Arial" w:cs="Arial"/>
          <w:sz w:val="18"/>
          <w:szCs w:val="18"/>
        </w:rPr>
        <w:t>VehSpd_Kph_T_f32 = Rte_IRead_HOWDetect_Per1_VehSpd_Kph_</w:t>
      </w:r>
      <w:proofErr w:type="gramStart"/>
      <w:r w:rsidRPr="00F50644">
        <w:rPr>
          <w:rFonts w:ascii="Arial" w:hAnsi="Arial" w:cs="Arial"/>
          <w:sz w:val="18"/>
          <w:szCs w:val="18"/>
        </w:rPr>
        <w:t>f32()</w:t>
      </w:r>
      <w:proofErr w:type="gramEnd"/>
    </w:p>
    <w:p w:rsidR="004A781C" w:rsidRDefault="004A781C">
      <w:pPr>
        <w:pStyle w:val="Heading4"/>
      </w:pPr>
      <w:r>
        <w:lastRenderedPageBreak/>
        <w:t>(Proc</w:t>
      </w:r>
      <w:r w:rsidR="00F50644">
        <w:t>essing of function)</w:t>
      </w:r>
    </w:p>
    <w:bookmarkStart w:id="7" w:name="_MON_1438417512"/>
    <w:bookmarkEnd w:id="7"/>
    <w:p w:rsidR="004A781C" w:rsidRDefault="00505AF4" w:rsidP="00E75A47">
      <w:pPr>
        <w:jc w:val="center"/>
      </w:pPr>
      <w:r>
        <w:object w:dxaOrig="9122" w:dyaOrig="13657">
          <v:shape id="_x0000_i1026" type="#_x0000_t75" style="width:379.3pt;height:437.2pt" o:ole="">
            <v:imagedata r:id="rId11" o:title=""/>
          </v:shape>
          <o:OLEObject Type="Embed" ProgID="Visio.Drawing.11" ShapeID="_x0000_i1026" DrawAspect="Content" ObjectID="_1476276959" r:id="rId12"/>
        </w:object>
      </w:r>
    </w:p>
    <w:p w:rsidR="00E75A47" w:rsidRDefault="00E75A47" w:rsidP="00E75A47">
      <w:pPr>
        <w:jc w:val="center"/>
      </w:pPr>
    </w:p>
    <w:p w:rsidR="00E75A47" w:rsidRDefault="00E75A47" w:rsidP="00E75A47">
      <w:pPr>
        <w:jc w:val="center"/>
      </w:pPr>
    </w:p>
    <w:p w:rsidR="00E75A47" w:rsidRDefault="0067479C" w:rsidP="00E75A47">
      <w:pPr>
        <w:jc w:val="center"/>
      </w:pPr>
      <w:r>
        <w:object w:dxaOrig="9122" w:dyaOrig="11843">
          <v:shape id="_x0000_i1027" type="#_x0000_t75" style="width:379.3pt;height:396pt" o:ole="">
            <v:imagedata r:id="rId13" o:title=""/>
          </v:shape>
          <o:OLEObject Type="Embed" ProgID="Visio.Drawing.11" ShapeID="_x0000_i1027" DrawAspect="Content" ObjectID="_1476276960" r:id="rId14"/>
        </w:object>
      </w:r>
    </w:p>
    <w:p w:rsidR="00E75A47" w:rsidRDefault="00E75A47" w:rsidP="00E75A47">
      <w:pPr>
        <w:jc w:val="center"/>
      </w:pPr>
    </w:p>
    <w:p w:rsidR="00E75A47" w:rsidRDefault="00E75A47" w:rsidP="00E75A47">
      <w:pPr>
        <w:jc w:val="center"/>
      </w:pPr>
    </w:p>
    <w:p w:rsidR="00E75A47" w:rsidRDefault="00E75A47" w:rsidP="00E75A47">
      <w:pPr>
        <w:jc w:val="center"/>
      </w:pPr>
    </w:p>
    <w:p w:rsidR="00E75A47" w:rsidRPr="00F50644" w:rsidRDefault="00E75A47" w:rsidP="00E75A47">
      <w:pPr>
        <w:jc w:val="center"/>
        <w:rPr>
          <w:color w:val="FF0000"/>
        </w:rPr>
      </w:pPr>
    </w:p>
    <w:p w:rsidR="004A781C" w:rsidRDefault="004A781C">
      <w:pPr>
        <w:pStyle w:val="Heading4"/>
      </w:pPr>
      <w:r>
        <w:t>Store Local copy of outputs into Module Outputs</w:t>
      </w:r>
    </w:p>
    <w:p w:rsidR="00F50644" w:rsidRPr="00F50644" w:rsidRDefault="00F50644" w:rsidP="00F50644">
      <w:pPr>
        <w:rPr>
          <w:rFonts w:ascii="Arial" w:hAnsi="Arial" w:cs="Arial"/>
          <w:sz w:val="18"/>
          <w:szCs w:val="18"/>
        </w:rPr>
      </w:pPr>
      <w:r w:rsidRPr="00F50644">
        <w:rPr>
          <w:rFonts w:ascii="Arial" w:hAnsi="Arial" w:cs="Arial"/>
          <w:sz w:val="18"/>
          <w:szCs w:val="18"/>
        </w:rPr>
        <w:t>Rte_IWrite_HOWDetect_Per1_HOWEstimate_Uls_</w:t>
      </w:r>
      <w:proofErr w:type="gramStart"/>
      <w:r w:rsidRPr="00F50644">
        <w:rPr>
          <w:rFonts w:ascii="Arial" w:hAnsi="Arial" w:cs="Arial"/>
          <w:sz w:val="18"/>
          <w:szCs w:val="18"/>
        </w:rPr>
        <w:t>f32(</w:t>
      </w:r>
      <w:proofErr w:type="gramEnd"/>
      <w:r w:rsidRPr="00F50644">
        <w:rPr>
          <w:rFonts w:ascii="Arial" w:hAnsi="Arial" w:cs="Arial"/>
          <w:sz w:val="18"/>
          <w:szCs w:val="18"/>
        </w:rPr>
        <w:t>HOWEstimate_Uls_T_f32)</w:t>
      </w:r>
    </w:p>
    <w:p w:rsidR="004A781C" w:rsidRPr="00F50644" w:rsidRDefault="00F50644" w:rsidP="00F50644">
      <w:pPr>
        <w:rPr>
          <w:rFonts w:ascii="Arial" w:hAnsi="Arial" w:cs="Arial"/>
          <w:sz w:val="18"/>
          <w:szCs w:val="18"/>
        </w:rPr>
      </w:pPr>
      <w:r w:rsidRPr="00F50644">
        <w:rPr>
          <w:rFonts w:ascii="Arial" w:hAnsi="Arial" w:cs="Arial"/>
          <w:sz w:val="18"/>
          <w:szCs w:val="18"/>
        </w:rPr>
        <w:t>Rte_IWrite_HOWDetect_Per1_HOWState_Cnt_</w:t>
      </w:r>
      <w:proofErr w:type="gramStart"/>
      <w:r w:rsidRPr="00F50644">
        <w:rPr>
          <w:rFonts w:ascii="Arial" w:hAnsi="Arial" w:cs="Arial"/>
          <w:sz w:val="18"/>
          <w:szCs w:val="18"/>
        </w:rPr>
        <w:t>s08(</w:t>
      </w:r>
      <w:proofErr w:type="gramEnd"/>
      <w:r w:rsidRPr="00F50644">
        <w:rPr>
          <w:rFonts w:ascii="Arial" w:hAnsi="Arial" w:cs="Arial"/>
          <w:sz w:val="18"/>
          <w:szCs w:val="18"/>
        </w:rPr>
        <w:t>HOWState_Cnt_T_s08)</w:t>
      </w:r>
    </w:p>
    <w:p w:rsidR="004A781C" w:rsidRDefault="004A781C">
      <w:pPr>
        <w:pStyle w:val="Heading4"/>
      </w:pPr>
      <w:r>
        <w:t>Program Flow End</w:t>
      </w:r>
    </w:p>
    <w:p w:rsidR="004A781C" w:rsidRDefault="00F50644">
      <w:r w:rsidRPr="00F50644">
        <w:t>Rte_Call_HOWDetect_Per1_CP1_</w:t>
      </w:r>
      <w:proofErr w:type="gramStart"/>
      <w:r w:rsidRPr="00F50644">
        <w:t>CheckpointReached()</w:t>
      </w:r>
      <w:proofErr w:type="gramEnd"/>
    </w:p>
    <w:p w:rsidR="004A781C" w:rsidRDefault="004A781C"/>
    <w:p w:rsidR="004A781C" w:rsidRDefault="004A781C">
      <w:pPr>
        <w:pStyle w:val="Heading2"/>
      </w:pPr>
      <w:r>
        <w:br w:type="page"/>
      </w:r>
      <w:r>
        <w:lastRenderedPageBreak/>
        <w:t>Fault Recovery Functions</w:t>
      </w:r>
    </w:p>
    <w:p w:rsidR="004A781C" w:rsidRDefault="00F50644">
      <w:r>
        <w:t>None</w:t>
      </w:r>
    </w:p>
    <w:p w:rsidR="004A781C" w:rsidRDefault="004A781C">
      <w:pPr>
        <w:pStyle w:val="Heading3"/>
        <w:rPr>
          <w:lang w:val="fr-FR"/>
        </w:rPr>
      </w:pPr>
      <w:proofErr w:type="spellStart"/>
      <w:r w:rsidRPr="00C35BD3">
        <w:rPr>
          <w:lang w:val="fr-FR"/>
        </w:rPr>
        <w:t>FaultRec</w:t>
      </w:r>
      <w:proofErr w:type="spellEnd"/>
      <w:r w:rsidRPr="00C35BD3">
        <w:rPr>
          <w:lang w:val="fr-FR"/>
        </w:rPr>
        <w:t xml:space="preserve">: </w:t>
      </w:r>
    </w:p>
    <w:p w:rsidR="00F50644" w:rsidRPr="00F50644" w:rsidRDefault="00F50644" w:rsidP="00F50644">
      <w:pPr>
        <w:rPr>
          <w:lang w:val="fr-FR"/>
        </w:rPr>
      </w:pPr>
      <w:r>
        <w:rPr>
          <w:lang w:val="fr-FR"/>
        </w:rPr>
        <w:t>None</w:t>
      </w:r>
    </w:p>
    <w:p w:rsidR="004A781C" w:rsidRDefault="004A781C">
      <w:pPr>
        <w:pStyle w:val="Heading4"/>
      </w:pPr>
      <w:r>
        <w:t>Design Rationale</w:t>
      </w:r>
    </w:p>
    <w:p w:rsidR="004A781C" w:rsidRDefault="00F50644">
      <w:r>
        <w:t>None</w:t>
      </w:r>
    </w:p>
    <w:p w:rsidR="004A781C" w:rsidRDefault="004A781C">
      <w:pPr>
        <w:pStyle w:val="Heading4"/>
      </w:pPr>
      <w:r>
        <w:t>Program Flow Start</w:t>
      </w:r>
    </w:p>
    <w:p w:rsidR="004A781C" w:rsidRDefault="00F50644">
      <w:r>
        <w:t>None</w:t>
      </w:r>
    </w:p>
    <w:p w:rsidR="004A781C" w:rsidRDefault="004A781C">
      <w:pPr>
        <w:pStyle w:val="Heading4"/>
      </w:pPr>
      <w:r>
        <w:t>Store Module Inputs to Local copies</w:t>
      </w:r>
    </w:p>
    <w:p w:rsidR="004A781C" w:rsidRDefault="00F50644">
      <w:r>
        <w:t>None</w:t>
      </w:r>
    </w:p>
    <w:p w:rsidR="004A781C" w:rsidRDefault="002A58C3">
      <w:pPr>
        <w:pStyle w:val="Heading4"/>
      </w:pPr>
      <w:r>
        <w:t>Processing of function</w:t>
      </w:r>
    </w:p>
    <w:p w:rsidR="00F50644" w:rsidRPr="00F50644" w:rsidRDefault="00F50644" w:rsidP="00F50644">
      <w:r>
        <w:t>None</w:t>
      </w:r>
    </w:p>
    <w:p w:rsidR="004A781C" w:rsidRDefault="004A781C">
      <w:pPr>
        <w:pStyle w:val="Heading4"/>
      </w:pPr>
      <w:r>
        <w:t>Store Local copy of outputs into Module Outputs</w:t>
      </w:r>
    </w:p>
    <w:p w:rsidR="004A781C" w:rsidRDefault="00F50644">
      <w:r>
        <w:t>None</w:t>
      </w:r>
    </w:p>
    <w:p w:rsidR="004A781C" w:rsidRDefault="004A781C">
      <w:pPr>
        <w:pStyle w:val="Heading4"/>
      </w:pPr>
      <w:r>
        <w:t>Program Flow End</w:t>
      </w:r>
    </w:p>
    <w:p w:rsidR="004A781C" w:rsidRDefault="00F50644">
      <w:r>
        <w:t>None</w:t>
      </w:r>
    </w:p>
    <w:p w:rsidR="004A781C" w:rsidRDefault="004A781C">
      <w:pPr>
        <w:pStyle w:val="Heading2"/>
      </w:pPr>
      <w:r>
        <w:br w:type="page"/>
      </w:r>
      <w:r>
        <w:lastRenderedPageBreak/>
        <w:t>Shutdown Functions</w:t>
      </w:r>
    </w:p>
    <w:p w:rsidR="004A781C" w:rsidRDefault="00F50644">
      <w:r>
        <w:t>None</w:t>
      </w:r>
    </w:p>
    <w:p w:rsidR="004A781C" w:rsidRDefault="004A781C">
      <w:pPr>
        <w:pStyle w:val="Heading3"/>
      </w:pPr>
      <w:proofErr w:type="spellStart"/>
      <w:r>
        <w:t>Shtdn</w:t>
      </w:r>
      <w:proofErr w:type="spellEnd"/>
      <w:r>
        <w:t xml:space="preserve">: </w:t>
      </w:r>
    </w:p>
    <w:p w:rsidR="00F50644" w:rsidRPr="00F50644" w:rsidRDefault="00F50644" w:rsidP="00F50644">
      <w:r>
        <w:t>None</w:t>
      </w:r>
    </w:p>
    <w:p w:rsidR="004A781C" w:rsidRDefault="004A781C">
      <w:pPr>
        <w:pStyle w:val="Heading4"/>
      </w:pPr>
      <w:r>
        <w:t>Design Rationale</w:t>
      </w:r>
    </w:p>
    <w:p w:rsidR="004A781C" w:rsidRDefault="00F50644">
      <w:r>
        <w:t>None</w:t>
      </w:r>
    </w:p>
    <w:p w:rsidR="004A781C" w:rsidRDefault="004A781C">
      <w:pPr>
        <w:pStyle w:val="Heading4"/>
      </w:pPr>
      <w:r>
        <w:t>Program Flow Start</w:t>
      </w:r>
    </w:p>
    <w:p w:rsidR="00F50644" w:rsidRDefault="00F50644" w:rsidP="00F50644">
      <w:r>
        <w:t>None</w:t>
      </w:r>
    </w:p>
    <w:p w:rsidR="004A781C" w:rsidRDefault="004A781C">
      <w:pPr>
        <w:pStyle w:val="Heading4"/>
      </w:pPr>
      <w:r>
        <w:t>Store Module Inputs to Local copies</w:t>
      </w:r>
    </w:p>
    <w:p w:rsidR="00F50644" w:rsidRDefault="00F50644" w:rsidP="00F50644">
      <w:r>
        <w:t>None</w:t>
      </w:r>
    </w:p>
    <w:p w:rsidR="004A781C" w:rsidRDefault="002A58C3" w:rsidP="00F50644">
      <w:pPr>
        <w:pStyle w:val="Heading4"/>
      </w:pPr>
      <w:r>
        <w:t xml:space="preserve"> Processing of function</w:t>
      </w:r>
    </w:p>
    <w:p w:rsidR="00F50644" w:rsidRDefault="00F50644" w:rsidP="00F50644">
      <w:r>
        <w:t>None</w:t>
      </w:r>
    </w:p>
    <w:p w:rsidR="004A781C" w:rsidRDefault="004A781C">
      <w:pPr>
        <w:pStyle w:val="Heading4"/>
      </w:pPr>
      <w:r>
        <w:t>Store Local copy of outputs into Module Outputs</w:t>
      </w:r>
    </w:p>
    <w:p w:rsidR="00F50644" w:rsidRDefault="00F50644" w:rsidP="00F50644">
      <w:r>
        <w:t>None</w:t>
      </w:r>
    </w:p>
    <w:p w:rsidR="004A781C" w:rsidRDefault="004A781C">
      <w:pPr>
        <w:pStyle w:val="Heading4"/>
      </w:pPr>
      <w:r>
        <w:t>Program Flow End</w:t>
      </w:r>
    </w:p>
    <w:p w:rsidR="00F50644" w:rsidRDefault="00F50644" w:rsidP="00F50644">
      <w:r>
        <w:t>None</w:t>
      </w:r>
    </w:p>
    <w:p w:rsidR="004A781C" w:rsidRDefault="004A781C">
      <w:pPr>
        <w:pStyle w:val="Heading2"/>
      </w:pPr>
      <w:r>
        <w:br w:type="page"/>
      </w:r>
      <w:r>
        <w:lastRenderedPageBreak/>
        <w:t>Interrupt Functions</w:t>
      </w:r>
    </w:p>
    <w:p w:rsidR="00F50644" w:rsidRDefault="00F50644" w:rsidP="00F50644">
      <w:r>
        <w:t>None</w:t>
      </w:r>
    </w:p>
    <w:p w:rsidR="004A781C" w:rsidRDefault="00F50644">
      <w:pPr>
        <w:pStyle w:val="Heading3"/>
        <w:rPr>
          <w:lang w:val="es-ES"/>
        </w:rPr>
      </w:pPr>
      <w:proofErr w:type="spellStart"/>
      <w:r>
        <w:rPr>
          <w:lang w:val="es-ES"/>
        </w:rPr>
        <w:t>Isr</w:t>
      </w:r>
      <w:proofErr w:type="spellEnd"/>
      <w:r>
        <w:rPr>
          <w:lang w:val="es-ES"/>
        </w:rPr>
        <w:t>:</w:t>
      </w:r>
    </w:p>
    <w:p w:rsidR="00F50644" w:rsidRDefault="00F50644" w:rsidP="00F50644">
      <w:r>
        <w:t>None</w:t>
      </w:r>
    </w:p>
    <w:p w:rsidR="004A781C" w:rsidRDefault="004A781C">
      <w:pPr>
        <w:pStyle w:val="Heading4"/>
      </w:pPr>
      <w:r>
        <w:t>Design Rationale</w:t>
      </w:r>
    </w:p>
    <w:p w:rsidR="00F50644" w:rsidRDefault="00F50644" w:rsidP="00F50644">
      <w:r>
        <w:t>None</w:t>
      </w:r>
    </w:p>
    <w:p w:rsidR="004A781C" w:rsidRDefault="00F50644" w:rsidP="00F50644">
      <w:pPr>
        <w:pStyle w:val="Heading4"/>
      </w:pPr>
      <w:r>
        <w:t xml:space="preserve"> </w:t>
      </w:r>
      <w:r w:rsidR="004A781C">
        <w:t>(Pr</w:t>
      </w:r>
      <w:r>
        <w:t>ocessing of the ISR function)</w:t>
      </w:r>
    </w:p>
    <w:p w:rsidR="00F50644" w:rsidRDefault="00F50644" w:rsidP="00F50644">
      <w:r>
        <w:t>None</w:t>
      </w:r>
    </w:p>
    <w:p w:rsidR="004A781C" w:rsidRDefault="004A781C"/>
    <w:p w:rsidR="004A781C" w:rsidRDefault="004A781C">
      <w:pPr>
        <w:pStyle w:val="Heading2"/>
      </w:pPr>
      <w:r>
        <w:br w:type="page"/>
      </w:r>
      <w:r>
        <w:lastRenderedPageBreak/>
        <w:t>Serial Communication Functions</w:t>
      </w:r>
    </w:p>
    <w:p w:rsidR="00202585" w:rsidRDefault="00202585" w:rsidP="00202585">
      <w:r>
        <w:t>None</w:t>
      </w:r>
    </w:p>
    <w:p w:rsidR="004A781C" w:rsidRDefault="00202585">
      <w:pPr>
        <w:pStyle w:val="Heading3"/>
      </w:pPr>
      <w:proofErr w:type="spellStart"/>
      <w:r>
        <w:t>SComm</w:t>
      </w:r>
      <w:proofErr w:type="spellEnd"/>
      <w:r>
        <w:t>:</w:t>
      </w:r>
    </w:p>
    <w:p w:rsidR="00202585" w:rsidRDefault="00202585" w:rsidP="00202585">
      <w:r>
        <w:t>None</w:t>
      </w:r>
    </w:p>
    <w:p w:rsidR="004A781C" w:rsidRDefault="004A781C">
      <w:pPr>
        <w:pStyle w:val="Heading4"/>
      </w:pPr>
      <w:r>
        <w:t>Design Rationale</w:t>
      </w:r>
    </w:p>
    <w:p w:rsidR="00202585" w:rsidRDefault="00202585" w:rsidP="00202585">
      <w:r>
        <w:t>None</w:t>
      </w:r>
    </w:p>
    <w:p w:rsidR="004A781C" w:rsidRDefault="004A781C">
      <w:pPr>
        <w:pStyle w:val="Heading4"/>
      </w:pPr>
      <w:r>
        <w:t>Program Flow Start</w:t>
      </w:r>
    </w:p>
    <w:p w:rsidR="00202585" w:rsidRDefault="00202585" w:rsidP="00202585">
      <w:r>
        <w:t>None</w:t>
      </w:r>
    </w:p>
    <w:p w:rsidR="004A781C" w:rsidRDefault="004A781C">
      <w:pPr>
        <w:pStyle w:val="Heading4"/>
      </w:pPr>
      <w:r>
        <w:t>Store Module Inputs to Local copies</w:t>
      </w:r>
    </w:p>
    <w:p w:rsidR="00202585" w:rsidRDefault="00202585" w:rsidP="00202585">
      <w:r>
        <w:t>None</w:t>
      </w:r>
    </w:p>
    <w:p w:rsidR="004A781C" w:rsidRDefault="00202585" w:rsidP="00202585">
      <w:pPr>
        <w:pStyle w:val="Heading4"/>
      </w:pPr>
      <w:r>
        <w:t xml:space="preserve"> (Processing of function)</w:t>
      </w:r>
    </w:p>
    <w:p w:rsidR="00202585" w:rsidRDefault="00202585" w:rsidP="00202585">
      <w:r>
        <w:t>None</w:t>
      </w:r>
    </w:p>
    <w:p w:rsidR="004A781C" w:rsidRDefault="004A781C">
      <w:pPr>
        <w:pStyle w:val="Heading4"/>
      </w:pPr>
      <w:r>
        <w:t>Store Local copy of outputs into Module Outputs</w:t>
      </w:r>
    </w:p>
    <w:p w:rsidR="00202585" w:rsidRDefault="00202585" w:rsidP="00202585">
      <w:r>
        <w:t>None</w:t>
      </w:r>
    </w:p>
    <w:p w:rsidR="004A781C" w:rsidRDefault="004A781C">
      <w:pPr>
        <w:pStyle w:val="Heading4"/>
      </w:pPr>
      <w:r>
        <w:t>Program Flow End</w:t>
      </w:r>
    </w:p>
    <w:p w:rsidR="00202585" w:rsidRDefault="00202585" w:rsidP="00202585">
      <w:r>
        <w:t>None</w:t>
      </w:r>
    </w:p>
    <w:p w:rsidR="004A781C" w:rsidRDefault="004A781C" w:rsidP="007A69AC">
      <w:pPr>
        <w:pStyle w:val="Heading2"/>
      </w:pPr>
      <w:r>
        <w:br w:type="page"/>
      </w:r>
    </w:p>
    <w:p w:rsidR="004A781C" w:rsidRDefault="004A781C">
      <w:pPr>
        <w:pStyle w:val="Heading1"/>
      </w:pPr>
      <w:r>
        <w:lastRenderedPageBreak/>
        <w:t>Execution Requirements</w:t>
      </w:r>
    </w:p>
    <w:p w:rsidR="004A781C" w:rsidRDefault="004A781C">
      <w:pPr>
        <w:pStyle w:val="Heading2"/>
      </w:pPr>
      <w:r>
        <w:t>Execution Sequence of the Module</w:t>
      </w:r>
    </w:p>
    <w:p w:rsidR="004A781C" w:rsidRDefault="004A781C">
      <w:r>
        <w:t>(Describe in words relevant details about the execution sequence of the different sub modules.)</w:t>
      </w:r>
    </w:p>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7A69AC" w:rsidRPr="00381542" w:rsidTr="00B54697">
        <w:tc>
          <w:tcPr>
            <w:tcW w:w="3168" w:type="dxa"/>
            <w:tcBorders>
              <w:top w:val="single" w:sz="6" w:space="0" w:color="auto"/>
              <w:left w:val="single" w:sz="6" w:space="0" w:color="auto"/>
              <w:bottom w:val="single" w:sz="6" w:space="0" w:color="auto"/>
              <w:right w:val="single" w:sz="6" w:space="0" w:color="auto"/>
            </w:tcBorders>
          </w:tcPr>
          <w:p w:rsidR="007A69AC" w:rsidRPr="00381542" w:rsidRDefault="00202585" w:rsidP="00202585">
            <w:pPr>
              <w:tabs>
                <w:tab w:val="center" w:pos="1476"/>
              </w:tabs>
              <w:spacing w:before="60"/>
              <w:rPr>
                <w:rFonts w:ascii="Arial" w:hAnsi="Arial" w:cs="Arial"/>
                <w:sz w:val="16"/>
                <w:szCs w:val="16"/>
              </w:rPr>
            </w:pPr>
            <w:r w:rsidRPr="00202585">
              <w:rPr>
                <w:rFonts w:ascii="Arial" w:hAnsi="Arial" w:cs="Arial"/>
                <w:sz w:val="16"/>
              </w:rPr>
              <w:t>HOWDetect_Init1</w:t>
            </w:r>
            <w:r>
              <w:rPr>
                <w:rFonts w:ascii="Arial" w:hAnsi="Arial" w:cs="Arial"/>
                <w:sz w:val="16"/>
                <w:szCs w:val="16"/>
              </w:rPr>
              <w:tab/>
            </w:r>
          </w:p>
        </w:tc>
        <w:tc>
          <w:tcPr>
            <w:tcW w:w="2070" w:type="dxa"/>
            <w:tcBorders>
              <w:top w:val="single" w:sz="6" w:space="0" w:color="auto"/>
              <w:left w:val="single" w:sz="6" w:space="0" w:color="auto"/>
              <w:bottom w:val="single" w:sz="6" w:space="0" w:color="auto"/>
              <w:right w:val="single" w:sz="6" w:space="0" w:color="auto"/>
            </w:tcBorders>
          </w:tcPr>
          <w:p w:rsidR="007A69AC" w:rsidRPr="00381542" w:rsidRDefault="00202585" w:rsidP="00F957FA">
            <w:pPr>
              <w:spacing w:before="60"/>
              <w:rPr>
                <w:rFonts w:ascii="Arial" w:hAnsi="Arial" w:cs="Arial"/>
                <w:sz w:val="16"/>
                <w:szCs w:val="16"/>
              </w:rPr>
            </w:pPr>
            <w:r>
              <w:rPr>
                <w:rFonts w:ascii="Arial" w:hAnsi="Arial" w:cs="Arial"/>
                <w:sz w:val="16"/>
                <w:szCs w:val="16"/>
              </w:rPr>
              <w:t xml:space="preserve">On </w:t>
            </w:r>
            <w:proofErr w:type="spellStart"/>
            <w:r>
              <w:rPr>
                <w:rFonts w:ascii="Arial" w:hAnsi="Arial" w:cs="Arial"/>
                <w:sz w:val="16"/>
                <w:szCs w:val="16"/>
              </w:rPr>
              <w:t>Init</w:t>
            </w:r>
            <w:proofErr w:type="spellEnd"/>
          </w:p>
        </w:tc>
        <w:tc>
          <w:tcPr>
            <w:tcW w:w="3690" w:type="dxa"/>
            <w:tcBorders>
              <w:top w:val="single" w:sz="6" w:space="0" w:color="auto"/>
              <w:left w:val="single" w:sz="6" w:space="0" w:color="auto"/>
              <w:bottom w:val="single" w:sz="6" w:space="0" w:color="auto"/>
              <w:right w:val="single" w:sz="6" w:space="0" w:color="auto"/>
            </w:tcBorders>
          </w:tcPr>
          <w:p w:rsidR="007A69AC" w:rsidRPr="00381542" w:rsidRDefault="00064F6A" w:rsidP="00F957FA">
            <w:pPr>
              <w:spacing w:before="60"/>
              <w:rPr>
                <w:rFonts w:ascii="Arial" w:hAnsi="Arial" w:cs="Arial"/>
                <w:sz w:val="16"/>
                <w:szCs w:val="16"/>
              </w:rPr>
            </w:pPr>
            <w:r w:rsidRPr="00064F6A">
              <w:rPr>
                <w:rFonts w:ascii="Arial" w:hAnsi="Arial" w:cs="Arial"/>
                <w:sz w:val="16"/>
                <w:szCs w:val="16"/>
              </w:rPr>
              <w:t xml:space="preserve">On </w:t>
            </w:r>
            <w:proofErr w:type="spellStart"/>
            <w:r w:rsidRPr="00064F6A">
              <w:rPr>
                <w:rFonts w:ascii="Arial" w:hAnsi="Arial" w:cs="Arial"/>
                <w:sz w:val="16"/>
                <w:szCs w:val="16"/>
              </w:rPr>
              <w:t>Init</w:t>
            </w:r>
            <w:proofErr w:type="spellEnd"/>
          </w:p>
        </w:tc>
      </w:tr>
      <w:tr w:rsidR="00202585" w:rsidRPr="00381542" w:rsidTr="00B54697">
        <w:tc>
          <w:tcPr>
            <w:tcW w:w="3168" w:type="dxa"/>
            <w:tcBorders>
              <w:top w:val="single" w:sz="6" w:space="0" w:color="auto"/>
              <w:left w:val="single" w:sz="6" w:space="0" w:color="auto"/>
              <w:bottom w:val="single" w:sz="6" w:space="0" w:color="auto"/>
              <w:right w:val="single" w:sz="6" w:space="0" w:color="auto"/>
            </w:tcBorders>
          </w:tcPr>
          <w:p w:rsidR="00202585" w:rsidRDefault="00202585" w:rsidP="00202585">
            <w:pPr>
              <w:tabs>
                <w:tab w:val="center" w:pos="1476"/>
              </w:tabs>
              <w:spacing w:before="60"/>
              <w:rPr>
                <w:rFonts w:ascii="Arial" w:hAnsi="Arial" w:cs="Arial"/>
                <w:sz w:val="16"/>
                <w:szCs w:val="16"/>
              </w:rPr>
            </w:pPr>
            <w:r w:rsidRPr="00202585">
              <w:rPr>
                <w:rFonts w:ascii="Arial" w:hAnsi="Arial" w:cs="Arial"/>
                <w:sz w:val="16"/>
                <w:szCs w:val="16"/>
              </w:rPr>
              <w:t>HOWDetect_Per1</w:t>
            </w:r>
          </w:p>
        </w:tc>
        <w:tc>
          <w:tcPr>
            <w:tcW w:w="2070" w:type="dxa"/>
            <w:tcBorders>
              <w:top w:val="single" w:sz="6" w:space="0" w:color="auto"/>
              <w:left w:val="single" w:sz="6" w:space="0" w:color="auto"/>
              <w:bottom w:val="single" w:sz="6" w:space="0" w:color="auto"/>
              <w:right w:val="single" w:sz="6" w:space="0" w:color="auto"/>
            </w:tcBorders>
          </w:tcPr>
          <w:p w:rsidR="00202585" w:rsidRPr="00381542" w:rsidRDefault="00202585" w:rsidP="00F957FA">
            <w:pPr>
              <w:spacing w:before="60"/>
              <w:rPr>
                <w:rFonts w:ascii="Arial" w:hAnsi="Arial" w:cs="Arial"/>
                <w:sz w:val="16"/>
                <w:szCs w:val="16"/>
              </w:rPr>
            </w:pPr>
            <w:r>
              <w:rPr>
                <w:rFonts w:ascii="Arial" w:hAnsi="Arial" w:cs="Arial"/>
                <w:sz w:val="16"/>
                <w:szCs w:val="16"/>
              </w:rPr>
              <w:t>2ms</w:t>
            </w:r>
          </w:p>
        </w:tc>
        <w:tc>
          <w:tcPr>
            <w:tcW w:w="3690" w:type="dxa"/>
            <w:tcBorders>
              <w:top w:val="single" w:sz="6" w:space="0" w:color="auto"/>
              <w:left w:val="single" w:sz="6" w:space="0" w:color="auto"/>
              <w:bottom w:val="single" w:sz="6" w:space="0" w:color="auto"/>
              <w:right w:val="single" w:sz="6" w:space="0" w:color="auto"/>
            </w:tcBorders>
          </w:tcPr>
          <w:p w:rsidR="00202585" w:rsidRPr="00381542" w:rsidRDefault="00202585" w:rsidP="00F957FA">
            <w:pPr>
              <w:spacing w:before="60"/>
              <w:rPr>
                <w:rFonts w:ascii="Arial" w:hAnsi="Arial" w:cs="Arial"/>
                <w:sz w:val="16"/>
                <w:szCs w:val="16"/>
              </w:rPr>
            </w:pPr>
            <w:r>
              <w:rPr>
                <w:rFonts w:ascii="Arial" w:hAnsi="Arial" w:cs="Arial"/>
                <w:sz w:val="16"/>
                <w:szCs w:val="16"/>
              </w:rPr>
              <w:t>All</w:t>
            </w:r>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Sub-Module called by (Serial </w:t>
            </w:r>
            <w:proofErr w:type="spellStart"/>
            <w:r>
              <w:rPr>
                <w:rFonts w:ascii="Arial" w:hAnsi="Arial" w:cs="Arial"/>
                <w:sz w:val="16"/>
              </w:rPr>
              <w:t>Comm</w:t>
            </w:r>
            <w:proofErr w:type="spellEnd"/>
            <w:r>
              <w:rPr>
                <w:rFonts w:ascii="Arial" w:hAnsi="Arial" w:cs="Arial"/>
                <w:sz w:val="16"/>
              </w:rPr>
              <w:t xml:space="preserve"> Function Name)</w:t>
            </w:r>
          </w:p>
        </w:tc>
      </w:tr>
      <w:tr w:rsidR="007A69AC" w:rsidTr="00F957FA">
        <w:tc>
          <w:tcPr>
            <w:tcW w:w="3618" w:type="dxa"/>
            <w:tcBorders>
              <w:top w:val="single" w:sz="6" w:space="0" w:color="auto"/>
              <w:left w:val="single" w:sz="6" w:space="0" w:color="auto"/>
              <w:bottom w:val="single" w:sz="6" w:space="0" w:color="auto"/>
              <w:right w:val="single" w:sz="6" w:space="0" w:color="auto"/>
            </w:tcBorders>
          </w:tcPr>
          <w:p w:rsidR="007A69AC" w:rsidRDefault="00202585" w:rsidP="00F957FA">
            <w:pPr>
              <w:spacing w:before="60"/>
              <w:rPr>
                <w:rFonts w:ascii="Arial" w:hAnsi="Arial" w:cs="Arial"/>
                <w:sz w:val="16"/>
              </w:rPr>
            </w:pPr>
            <w:r>
              <w:rPr>
                <w:rFonts w:ascii="Arial" w:hAnsi="Arial" w:cs="Arial"/>
                <w:sz w:val="16"/>
              </w:rPr>
              <w:t>None</w:t>
            </w: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F957FA">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202585" w:rsidTr="00BF364D">
        <w:tc>
          <w:tcPr>
            <w:tcW w:w="4464" w:type="dxa"/>
            <w:tcBorders>
              <w:top w:val="single" w:sz="6" w:space="0" w:color="auto"/>
              <w:left w:val="single" w:sz="6" w:space="0" w:color="auto"/>
              <w:bottom w:val="single" w:sz="6" w:space="0" w:color="auto"/>
              <w:right w:val="single" w:sz="6" w:space="0" w:color="auto"/>
            </w:tcBorders>
          </w:tcPr>
          <w:p w:rsidR="00202585" w:rsidRPr="00381542" w:rsidRDefault="00202585" w:rsidP="00593CA3">
            <w:pPr>
              <w:tabs>
                <w:tab w:val="center" w:pos="1476"/>
              </w:tabs>
              <w:spacing w:before="60"/>
              <w:rPr>
                <w:rFonts w:ascii="Arial" w:hAnsi="Arial" w:cs="Arial"/>
                <w:sz w:val="16"/>
                <w:szCs w:val="16"/>
              </w:rPr>
            </w:pPr>
            <w:r w:rsidRPr="00202585">
              <w:rPr>
                <w:rFonts w:ascii="Arial" w:hAnsi="Arial" w:cs="Arial"/>
                <w:sz w:val="16"/>
              </w:rPr>
              <w:t>HOWDetect_Init1</w:t>
            </w:r>
            <w:r>
              <w:rPr>
                <w:rFonts w:ascii="Arial" w:hAnsi="Arial" w:cs="Arial"/>
                <w:sz w:val="16"/>
                <w:szCs w:val="16"/>
              </w:rPr>
              <w:tab/>
            </w:r>
          </w:p>
        </w:tc>
        <w:tc>
          <w:tcPr>
            <w:tcW w:w="4464" w:type="dxa"/>
            <w:tcBorders>
              <w:top w:val="single" w:sz="6" w:space="0" w:color="auto"/>
              <w:left w:val="single" w:sz="6" w:space="0" w:color="auto"/>
              <w:bottom w:val="single" w:sz="6" w:space="0" w:color="auto"/>
              <w:right w:val="single" w:sz="6" w:space="0" w:color="auto"/>
            </w:tcBorders>
          </w:tcPr>
          <w:p w:rsidR="00202585" w:rsidRDefault="00202585">
            <w:pPr>
              <w:spacing w:before="60"/>
              <w:rPr>
                <w:rFonts w:ascii="Arial" w:hAnsi="Arial" w:cs="Arial"/>
                <w:sz w:val="16"/>
              </w:rPr>
            </w:pPr>
            <w:r w:rsidRPr="00202585">
              <w:rPr>
                <w:rFonts w:ascii="Arial" w:hAnsi="Arial" w:cs="Arial"/>
                <w:sz w:val="16"/>
              </w:rPr>
              <w:t>RTE_START_SEC_AP_HOWDETECT_APPL_CODE</w:t>
            </w:r>
          </w:p>
        </w:tc>
      </w:tr>
      <w:tr w:rsidR="00202585" w:rsidTr="00BF364D">
        <w:tc>
          <w:tcPr>
            <w:tcW w:w="4464" w:type="dxa"/>
            <w:tcBorders>
              <w:top w:val="single" w:sz="6" w:space="0" w:color="auto"/>
              <w:left w:val="single" w:sz="6" w:space="0" w:color="auto"/>
              <w:bottom w:val="single" w:sz="6" w:space="0" w:color="auto"/>
              <w:right w:val="single" w:sz="6" w:space="0" w:color="auto"/>
            </w:tcBorders>
          </w:tcPr>
          <w:p w:rsidR="00202585" w:rsidRDefault="00202585" w:rsidP="00593CA3">
            <w:pPr>
              <w:tabs>
                <w:tab w:val="center" w:pos="1476"/>
              </w:tabs>
              <w:spacing w:before="60"/>
              <w:rPr>
                <w:rFonts w:ascii="Arial" w:hAnsi="Arial" w:cs="Arial"/>
                <w:sz w:val="16"/>
                <w:szCs w:val="16"/>
              </w:rPr>
            </w:pPr>
            <w:r w:rsidRPr="00202585">
              <w:rPr>
                <w:rFonts w:ascii="Arial" w:hAnsi="Arial" w:cs="Arial"/>
                <w:sz w:val="16"/>
                <w:szCs w:val="16"/>
              </w:rPr>
              <w:t>HOWDetect_Per1</w:t>
            </w:r>
          </w:p>
        </w:tc>
        <w:tc>
          <w:tcPr>
            <w:tcW w:w="4464" w:type="dxa"/>
            <w:tcBorders>
              <w:top w:val="single" w:sz="6" w:space="0" w:color="auto"/>
              <w:left w:val="single" w:sz="6" w:space="0" w:color="auto"/>
              <w:bottom w:val="single" w:sz="6" w:space="0" w:color="auto"/>
              <w:right w:val="single" w:sz="6" w:space="0" w:color="auto"/>
            </w:tcBorders>
          </w:tcPr>
          <w:p w:rsidR="00202585" w:rsidRDefault="00202585">
            <w:pPr>
              <w:spacing w:before="60"/>
              <w:rPr>
                <w:rFonts w:ascii="Arial" w:hAnsi="Arial" w:cs="Arial"/>
                <w:sz w:val="16"/>
              </w:rPr>
            </w:pPr>
            <w:r w:rsidRPr="00202585">
              <w:rPr>
                <w:rFonts w:ascii="Arial" w:hAnsi="Arial" w:cs="Arial"/>
                <w:sz w:val="16"/>
              </w:rPr>
              <w:t>RTE_START_SEC_AP_HOWDETECT_APPL_CODE</w:t>
            </w:r>
          </w:p>
        </w:tc>
      </w:tr>
    </w:tbl>
    <w:p w:rsidR="00BF364D" w:rsidRDefault="00BF364D" w:rsidP="00BF364D">
      <w:pPr>
        <w:pStyle w:val="Heading2"/>
        <w:numPr>
          <w:ilvl w:val="0"/>
          <w:numId w:val="0"/>
        </w:numPr>
        <w:ind w:left="576"/>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202585">
            <w:pPr>
              <w:spacing w:before="60"/>
              <w:rPr>
                <w:rFonts w:ascii="Arial" w:hAnsi="Arial" w:cs="Arial"/>
                <w:sz w:val="16"/>
              </w:rPr>
            </w:pPr>
            <w:r>
              <w:rPr>
                <w:rFonts w:ascii="Arial" w:hAnsi="Arial" w:cs="Arial"/>
                <w:sz w:val="16"/>
              </w:rPr>
              <w:t>None</w:t>
            </w:r>
          </w:p>
        </w:tc>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 xml:space="preserve">Known Issues / Limitations </w:t>
      </w:r>
      <w:proofErr w:type="gramStart"/>
      <w:r>
        <w:t>With</w:t>
      </w:r>
      <w:proofErr w:type="gramEnd"/>
      <w:r>
        <w:t xml:space="preserve"> Design</w:t>
      </w:r>
    </w:p>
    <w:p w:rsidR="00996899" w:rsidRDefault="00202585" w:rsidP="00996899">
      <w:pPr>
        <w:numPr>
          <w:ilvl w:val="0"/>
          <w:numId w:val="6"/>
        </w:numPr>
        <w:rPr>
          <w:ins w:id="8" w:author="Ahmed, Rijvi" w:date="2014-10-31T15:43:00Z"/>
        </w:rPr>
      </w:pPr>
      <w:r>
        <w:t>None</w:t>
      </w:r>
    </w:p>
    <w:p w:rsidR="00996899" w:rsidRDefault="00996899">
      <w:pPr>
        <w:ind w:left="720"/>
        <w:rPr>
          <w:ins w:id="9" w:author="Ahmed, Rijvi" w:date="2014-10-31T15:43:00Z"/>
        </w:rPr>
        <w:pPrChange w:id="10" w:author="Ahmed, Rijvi" w:date="2014-10-31T15:43:00Z">
          <w:pPr>
            <w:numPr>
              <w:numId w:val="6"/>
            </w:numPr>
            <w:tabs>
              <w:tab w:val="num" w:pos="720"/>
            </w:tabs>
            <w:ind w:left="720" w:hanging="360"/>
          </w:pPr>
        </w:pPrChange>
      </w:pPr>
    </w:p>
    <w:p w:rsidR="00996899" w:rsidRDefault="00996899">
      <w:pPr>
        <w:rPr>
          <w:ins w:id="11" w:author="Ahmed, Rijvi" w:date="2014-10-31T15:43:00Z"/>
        </w:rPr>
        <w:pPrChange w:id="12" w:author="Ahmed, Rijvi" w:date="2014-10-31T15:43:00Z">
          <w:pPr>
            <w:numPr>
              <w:numId w:val="6"/>
            </w:numPr>
            <w:tabs>
              <w:tab w:val="num" w:pos="720"/>
            </w:tabs>
            <w:ind w:left="720" w:hanging="360"/>
          </w:pPr>
        </w:pPrChange>
      </w:pPr>
    </w:p>
    <w:p w:rsidR="00996899" w:rsidRDefault="00996899">
      <w:pPr>
        <w:pPrChange w:id="13" w:author="Ahmed, Rijvi" w:date="2014-10-31T15:43:00Z">
          <w:pPr>
            <w:numPr>
              <w:numId w:val="6"/>
            </w:numPr>
            <w:tabs>
              <w:tab w:val="num" w:pos="720"/>
            </w:tabs>
            <w:ind w:left="720" w:hanging="360"/>
          </w:pPr>
        </w:pPrChange>
      </w:pPr>
    </w:p>
    <w:p w:rsidR="009F16A9" w:rsidRDefault="00A6240A" w:rsidP="009F16A9">
      <w:pPr>
        <w:pStyle w:val="Heading1"/>
        <w:rPr>
          <w:ins w:id="14" w:author="Ahmed, Rijvi" w:date="2014-10-31T15:38:00Z"/>
        </w:rPr>
      </w:pPr>
      <w:ins w:id="15" w:author="Ahmed, Rijvi" w:date="2014-10-31T15:40:00Z">
        <w:r>
          <w:t xml:space="preserve">Unit Test </w:t>
        </w:r>
      </w:ins>
      <w:ins w:id="16" w:author="Ahmed, Rijvi" w:date="2014-10-31T16:08:00Z">
        <w:r>
          <w:t>Considerations</w:t>
        </w:r>
      </w:ins>
    </w:p>
    <w:p w:rsidR="009F16A9" w:rsidRDefault="009F16A9">
      <w:pPr>
        <w:ind w:left="360"/>
        <w:jc w:val="both"/>
        <w:rPr>
          <w:ins w:id="17" w:author="Ahmed, Rijvi" w:date="2014-10-31T15:38:00Z"/>
        </w:rPr>
        <w:pPrChange w:id="18" w:author="Ahmed, Rijvi" w:date="2014-10-31T15:39:00Z">
          <w:pPr>
            <w:numPr>
              <w:numId w:val="6"/>
            </w:numPr>
            <w:tabs>
              <w:tab w:val="num" w:pos="720"/>
            </w:tabs>
            <w:ind w:left="720" w:hanging="360"/>
          </w:pPr>
        </w:pPrChange>
      </w:pPr>
      <w:ins w:id="19" w:author="Ahmed, Rijvi" w:date="2014-10-31T15:39:00Z">
        <w:r w:rsidRPr="009F16A9">
          <w:t>The inputs of the high pass filter (</w:t>
        </w:r>
        <w:proofErr w:type="spellStart"/>
        <w:r w:rsidRPr="009F16A9">
          <w:rPr>
            <w:b/>
            <w:rPrChange w:id="20" w:author="Ahmed, Rijvi" w:date="2014-10-31T15:40:00Z">
              <w:rPr/>
            </w:rPrChange>
          </w:rPr>
          <w:t>HOWDetect_HPF_Cnt_M_str.LPF.K</w:t>
        </w:r>
        <w:proofErr w:type="spellEnd"/>
        <w:r w:rsidRPr="009F16A9">
          <w:t xml:space="preserve"> and </w:t>
        </w:r>
        <w:r w:rsidRPr="009F16A9">
          <w:rPr>
            <w:b/>
            <w:rPrChange w:id="21" w:author="Ahmed, Rijvi" w:date="2014-10-31T15:40:00Z">
              <w:rPr/>
            </w:rPrChange>
          </w:rPr>
          <w:t>HOWDetect_HPF_Cnt_M_str.CF</w:t>
        </w:r>
        <w:r w:rsidRPr="009F16A9">
          <w:t xml:space="preserve">) should not be chosen randomly. Because these two inputs for HPF should be generated by HPF </w:t>
        </w:r>
        <w:proofErr w:type="spellStart"/>
        <w:r w:rsidRPr="009F16A9">
          <w:t>init</w:t>
        </w:r>
        <w:proofErr w:type="spellEnd"/>
        <w:r w:rsidRPr="009F16A9">
          <w:t xml:space="preserve"> macro (used in function HOWDetect_Init1). One possible approach is when testing the HOWDetect_Per1, values for </w:t>
        </w:r>
        <w:proofErr w:type="spellStart"/>
        <w:r w:rsidRPr="009F16A9">
          <w:rPr>
            <w:b/>
            <w:rPrChange w:id="22" w:author="Ahmed, Rijvi" w:date="2014-10-31T15:41:00Z">
              <w:rPr/>
            </w:rPrChange>
          </w:rPr>
          <w:t>HOWDetect_HPF_Cnt_M_str.LPF.K</w:t>
        </w:r>
        <w:proofErr w:type="spellEnd"/>
        <w:r w:rsidRPr="009F16A9">
          <w:t xml:space="preserve"> and </w:t>
        </w:r>
        <w:r w:rsidRPr="009F16A9">
          <w:rPr>
            <w:b/>
            <w:rPrChange w:id="23" w:author="Ahmed, Rijvi" w:date="2014-10-31T15:41:00Z">
              <w:rPr/>
            </w:rPrChange>
          </w:rPr>
          <w:t>HOWDetect_HPF_Cnt_M_str.CF</w:t>
        </w:r>
        <w:r w:rsidRPr="009F16A9">
          <w:t xml:space="preserve"> should only use pairs of values from the output of the HOWDetect_Init1 function.  That is, for any one test vector for HOWDetect_Per1, the values for </w:t>
        </w:r>
        <w:proofErr w:type="spellStart"/>
        <w:r w:rsidRPr="009F16A9">
          <w:rPr>
            <w:b/>
            <w:rPrChange w:id="24" w:author="Ahmed, Rijvi" w:date="2014-10-31T15:41:00Z">
              <w:rPr/>
            </w:rPrChange>
          </w:rPr>
          <w:t>HOWDetect_HPF_Cnt_M_str.LPF.K</w:t>
        </w:r>
        <w:proofErr w:type="spellEnd"/>
        <w:r w:rsidRPr="009F16A9">
          <w:t xml:space="preserve"> and </w:t>
        </w:r>
        <w:r w:rsidRPr="009F16A9">
          <w:rPr>
            <w:b/>
            <w:rPrChange w:id="25" w:author="Ahmed, Rijvi" w:date="2014-10-31T15:42:00Z">
              <w:rPr/>
            </w:rPrChange>
          </w:rPr>
          <w:t>HOWDetect_HPF_Cnt_M_str.CF</w:t>
        </w:r>
        <w:r w:rsidRPr="009F16A9">
          <w:t xml:space="preserve"> should be from the output of any one test vector of the HOWDetect_Init1 function.</w:t>
        </w:r>
      </w:ins>
    </w:p>
    <w:p w:rsidR="008D5AC1" w:rsidRDefault="008D5AC1">
      <w:pPr>
        <w:pStyle w:val="Heading1"/>
        <w:numPr>
          <w:ilvl w:val="0"/>
          <w:numId w:val="0"/>
        </w:numPr>
        <w:rPr>
          <w:ins w:id="26" w:author="Ahmed, Rijvi" w:date="2014-10-31T15:37:00Z"/>
        </w:rPr>
        <w:pPrChange w:id="27" w:author="Ahmed, Rijvi" w:date="2014-10-31T15:38:00Z">
          <w:pPr>
            <w:pStyle w:val="Heading1"/>
          </w:pPr>
        </w:pPrChange>
      </w:pPr>
    </w:p>
    <w:p w:rsidR="004A781C" w:rsidRDefault="004A781C" w:rsidP="008D5AC1">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6"/>
        <w:gridCol w:w="662"/>
        <w:gridCol w:w="6210"/>
        <w:gridCol w:w="1080"/>
        <w:gridCol w:w="1105"/>
      </w:tblGrid>
      <w:tr w:rsidR="004A781C">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21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08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105"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tc>
          <w:tcPr>
            <w:tcW w:w="616" w:type="dxa"/>
          </w:tcPr>
          <w:p w:rsidR="004A781C" w:rsidRDefault="004A781C">
            <w:pPr>
              <w:spacing w:before="60"/>
              <w:rPr>
                <w:rFonts w:ascii="Arial" w:hAnsi="Arial" w:cs="Arial"/>
                <w:sz w:val="16"/>
              </w:rPr>
            </w:pPr>
            <w:r>
              <w:rPr>
                <w:rFonts w:ascii="Arial" w:hAnsi="Arial" w:cs="Arial"/>
                <w:sz w:val="16"/>
              </w:rPr>
              <w:t>1</w:t>
            </w:r>
          </w:p>
        </w:tc>
        <w:tc>
          <w:tcPr>
            <w:tcW w:w="662" w:type="dxa"/>
          </w:tcPr>
          <w:p w:rsidR="004A781C" w:rsidRDefault="00202585">
            <w:pPr>
              <w:spacing w:before="60"/>
              <w:rPr>
                <w:rFonts w:ascii="Arial" w:hAnsi="Arial" w:cs="Arial"/>
                <w:sz w:val="16"/>
              </w:rPr>
            </w:pPr>
            <w:r>
              <w:rPr>
                <w:rFonts w:ascii="Arial" w:hAnsi="Arial" w:cs="Arial"/>
                <w:sz w:val="16"/>
              </w:rPr>
              <w:t>1</w:t>
            </w:r>
          </w:p>
        </w:tc>
        <w:tc>
          <w:tcPr>
            <w:tcW w:w="6210" w:type="dxa"/>
          </w:tcPr>
          <w:p w:rsidR="004A781C" w:rsidRDefault="00202585">
            <w:pPr>
              <w:spacing w:before="60"/>
              <w:rPr>
                <w:rFonts w:ascii="Arial" w:hAnsi="Arial" w:cs="Arial"/>
                <w:sz w:val="16"/>
              </w:rPr>
            </w:pPr>
            <w:r>
              <w:rPr>
                <w:rFonts w:ascii="Arial" w:hAnsi="Arial" w:cs="Arial"/>
                <w:sz w:val="16"/>
              </w:rPr>
              <w:t>Initial component creation</w:t>
            </w:r>
          </w:p>
        </w:tc>
        <w:tc>
          <w:tcPr>
            <w:tcW w:w="1080" w:type="dxa"/>
          </w:tcPr>
          <w:p w:rsidR="004A781C" w:rsidRDefault="005D60AA" w:rsidP="004A1159">
            <w:pPr>
              <w:spacing w:before="60"/>
              <w:rPr>
                <w:rFonts w:ascii="Arial" w:hAnsi="Arial" w:cs="Arial"/>
                <w:sz w:val="16"/>
              </w:rPr>
            </w:pPr>
            <w:r>
              <w:rPr>
                <w:rFonts w:ascii="Arial" w:hAnsi="Arial" w:cs="Arial"/>
                <w:sz w:val="16"/>
              </w:rPr>
              <w:t>1</w:t>
            </w:r>
            <w:r w:rsidR="00A95A7C">
              <w:rPr>
                <w:rFonts w:ascii="Arial" w:hAnsi="Arial" w:cs="Arial"/>
                <w:sz w:val="16"/>
              </w:rPr>
              <w:t>7</w:t>
            </w:r>
            <w:r w:rsidR="00202585">
              <w:rPr>
                <w:rFonts w:ascii="Arial" w:hAnsi="Arial" w:cs="Arial"/>
                <w:sz w:val="16"/>
              </w:rPr>
              <w:t>-April-14</w:t>
            </w:r>
          </w:p>
        </w:tc>
        <w:tc>
          <w:tcPr>
            <w:tcW w:w="1105" w:type="dxa"/>
          </w:tcPr>
          <w:p w:rsidR="004A781C" w:rsidRDefault="00202585">
            <w:pPr>
              <w:spacing w:before="60"/>
              <w:rPr>
                <w:rFonts w:ascii="Arial" w:hAnsi="Arial" w:cs="Arial"/>
                <w:sz w:val="16"/>
              </w:rPr>
            </w:pPr>
            <w:proofErr w:type="spellStart"/>
            <w:r>
              <w:rPr>
                <w:rFonts w:ascii="Arial" w:hAnsi="Arial" w:cs="Arial"/>
                <w:sz w:val="16"/>
              </w:rPr>
              <w:t>Rijvi</w:t>
            </w:r>
            <w:proofErr w:type="spellEnd"/>
          </w:p>
        </w:tc>
      </w:tr>
      <w:tr w:rsidR="00397680">
        <w:trPr>
          <w:ins w:id="28" w:author="Ahmed, Rijvi" w:date="2014-10-31T15:42:00Z"/>
        </w:trPr>
        <w:tc>
          <w:tcPr>
            <w:tcW w:w="616" w:type="dxa"/>
          </w:tcPr>
          <w:p w:rsidR="00397680" w:rsidRDefault="00397680">
            <w:pPr>
              <w:spacing w:before="60"/>
              <w:rPr>
                <w:ins w:id="29" w:author="Ahmed, Rijvi" w:date="2014-10-31T15:42:00Z"/>
                <w:rFonts w:ascii="Arial" w:hAnsi="Arial" w:cs="Arial"/>
                <w:sz w:val="16"/>
              </w:rPr>
            </w:pPr>
            <w:ins w:id="30" w:author="Ahmed, Rijvi" w:date="2014-10-31T15:42:00Z">
              <w:r>
                <w:rPr>
                  <w:rFonts w:ascii="Arial" w:hAnsi="Arial" w:cs="Arial"/>
                  <w:sz w:val="16"/>
                </w:rPr>
                <w:t>2</w:t>
              </w:r>
            </w:ins>
          </w:p>
        </w:tc>
        <w:tc>
          <w:tcPr>
            <w:tcW w:w="662" w:type="dxa"/>
          </w:tcPr>
          <w:p w:rsidR="00397680" w:rsidRDefault="00397680">
            <w:pPr>
              <w:spacing w:before="60"/>
              <w:rPr>
                <w:ins w:id="31" w:author="Ahmed, Rijvi" w:date="2014-10-31T15:42:00Z"/>
                <w:rFonts w:ascii="Arial" w:hAnsi="Arial" w:cs="Arial"/>
                <w:sz w:val="16"/>
              </w:rPr>
            </w:pPr>
            <w:ins w:id="32" w:author="Ahmed, Rijvi" w:date="2014-10-31T15:42:00Z">
              <w:r>
                <w:rPr>
                  <w:rFonts w:ascii="Arial" w:hAnsi="Arial" w:cs="Arial"/>
                  <w:sz w:val="16"/>
                </w:rPr>
                <w:t>2</w:t>
              </w:r>
            </w:ins>
          </w:p>
        </w:tc>
        <w:tc>
          <w:tcPr>
            <w:tcW w:w="6210" w:type="dxa"/>
          </w:tcPr>
          <w:p w:rsidR="00397680" w:rsidRDefault="001F17D5">
            <w:pPr>
              <w:spacing w:before="60"/>
              <w:rPr>
                <w:ins w:id="33" w:author="Ahmed, Rijvi" w:date="2014-10-31T15:42:00Z"/>
                <w:rFonts w:ascii="Arial" w:hAnsi="Arial" w:cs="Arial"/>
                <w:sz w:val="16"/>
              </w:rPr>
            </w:pPr>
            <w:ins w:id="34" w:author="Ahmed, Rijvi" w:date="2014-10-31T15:42:00Z">
              <w:r>
                <w:rPr>
                  <w:rFonts w:ascii="Arial" w:hAnsi="Arial" w:cs="Arial"/>
                  <w:sz w:val="16"/>
                </w:rPr>
                <w:t xml:space="preserve">Added unit test </w:t>
              </w:r>
            </w:ins>
            <w:ins w:id="35" w:author="Ahmed, Rijvi" w:date="2014-10-31T16:09:00Z">
              <w:r>
                <w:rPr>
                  <w:rFonts w:ascii="Arial" w:hAnsi="Arial" w:cs="Arial"/>
                  <w:sz w:val="16"/>
                </w:rPr>
                <w:t>considerations</w:t>
              </w:r>
            </w:ins>
          </w:p>
        </w:tc>
        <w:tc>
          <w:tcPr>
            <w:tcW w:w="1080" w:type="dxa"/>
          </w:tcPr>
          <w:p w:rsidR="00397680" w:rsidRDefault="00397680" w:rsidP="004A1159">
            <w:pPr>
              <w:spacing w:before="60"/>
              <w:rPr>
                <w:ins w:id="36" w:author="Ahmed, Rijvi" w:date="2014-10-31T15:42:00Z"/>
                <w:rFonts w:ascii="Arial" w:hAnsi="Arial" w:cs="Arial"/>
                <w:sz w:val="16"/>
              </w:rPr>
            </w:pPr>
            <w:ins w:id="37" w:author="Ahmed, Rijvi" w:date="2014-10-31T15:42:00Z">
              <w:r>
                <w:rPr>
                  <w:rFonts w:ascii="Arial" w:hAnsi="Arial" w:cs="Arial"/>
                  <w:sz w:val="16"/>
                </w:rPr>
                <w:t>31-Oct-14</w:t>
              </w:r>
            </w:ins>
          </w:p>
        </w:tc>
        <w:tc>
          <w:tcPr>
            <w:tcW w:w="1105" w:type="dxa"/>
          </w:tcPr>
          <w:p w:rsidR="00397680" w:rsidRDefault="00397680">
            <w:pPr>
              <w:spacing w:before="60"/>
              <w:rPr>
                <w:ins w:id="38" w:author="Ahmed, Rijvi" w:date="2014-10-31T15:42:00Z"/>
                <w:rFonts w:ascii="Arial" w:hAnsi="Arial" w:cs="Arial"/>
                <w:sz w:val="16"/>
              </w:rPr>
            </w:pPr>
            <w:proofErr w:type="spellStart"/>
            <w:ins w:id="39" w:author="Ahmed, Rijvi" w:date="2014-10-31T15:42:00Z">
              <w:r>
                <w:rPr>
                  <w:rFonts w:ascii="Arial" w:hAnsi="Arial" w:cs="Arial"/>
                  <w:sz w:val="16"/>
                </w:rPr>
                <w:t>Rijvi</w:t>
              </w:r>
              <w:proofErr w:type="spellEnd"/>
            </w:ins>
          </w:p>
        </w:tc>
      </w:tr>
    </w:tbl>
    <w:p w:rsidR="00107819" w:rsidRDefault="00107819">
      <w:bookmarkStart w:id="40" w:name="_GoBack"/>
      <w:bookmarkEnd w:id="40"/>
    </w:p>
    <w:sectPr w:rsidR="00107819" w:rsidSect="00937013">
      <w:headerReference w:type="default" r:id="rId15"/>
      <w:footerReference w:type="default" r:id="rId1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3352" w:rsidRDefault="009A3352">
      <w:r>
        <w:separator/>
      </w:r>
    </w:p>
  </w:endnote>
  <w:endnote w:type="continuationSeparator" w:id="0">
    <w:p w:rsidR="009A3352" w:rsidRDefault="009A3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7FA" w:rsidRDefault="00F957FA">
    <w:pPr>
      <w:pStyle w:val="Footer"/>
    </w:pPr>
    <w:r>
      <w:rPr>
        <w:snapToGrid w:val="0"/>
      </w:rPr>
      <w:tab/>
    </w:r>
    <w:r w:rsidR="009A3352">
      <w:fldChar w:fldCharType="begin"/>
    </w:r>
    <w:r w:rsidR="009A3352">
      <w:instrText xml:space="preserve"> DOCPROPERTY "Company"  \* MERGEFORMAT </w:instrText>
    </w:r>
    <w:r w:rsidR="009A3352">
      <w:fldChar w:fldCharType="separate"/>
    </w:r>
    <w:r w:rsidR="00E3015F" w:rsidRPr="00E3015F">
      <w:rPr>
        <w:rFonts w:ascii="Times" w:hAnsi="Times"/>
        <w:caps/>
        <w:snapToGrid w:val="0"/>
      </w:rPr>
      <w:t>Nexteer</w:t>
    </w:r>
    <w:r w:rsidR="009A3352">
      <w:rPr>
        <w:rFonts w:ascii="Times" w:hAnsi="Times"/>
        <w:caps/>
        <w:snapToGrid w:val="0"/>
      </w:rPr>
      <w:fldChar w:fldCharType="end"/>
    </w:r>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3352" w:rsidRDefault="009A3352">
      <w:r>
        <w:separator/>
      </w:r>
    </w:p>
  </w:footnote>
  <w:footnote w:type="continuationSeparator" w:id="0">
    <w:p w:rsidR="009A3352" w:rsidRDefault="009A33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7FA" w:rsidRDefault="00F957FA">
    <w:pPr>
      <w:pStyle w:val="Header"/>
      <w:pBdr>
        <w:bottom w:val="single" w:sz="4" w:space="1" w:color="auto"/>
      </w:pBdr>
      <w:jc w:val="center"/>
      <w:rPr>
        <w:b/>
      </w:rPr>
    </w:pPr>
    <w:r>
      <w:rPr>
        <w:b/>
      </w:rPr>
      <w:t>SOFTWARE MODULE DESIGN SPECIFICATION</w:t>
    </w:r>
  </w:p>
  <w:tbl>
    <w:tblPr>
      <w:tblW w:w="0" w:type="auto"/>
      <w:tblInd w:w="18" w:type="dxa"/>
      <w:tblLayout w:type="fixed"/>
      <w:tblLook w:val="0000" w:firstRow="0" w:lastRow="0" w:firstColumn="0" w:lastColumn="0" w:noHBand="0" w:noVBand="0"/>
    </w:tblPr>
    <w:tblGrid>
      <w:gridCol w:w="990"/>
      <w:gridCol w:w="1530"/>
      <w:gridCol w:w="1260"/>
      <w:gridCol w:w="2610"/>
      <w:gridCol w:w="1170"/>
      <w:gridCol w:w="1350"/>
    </w:tblGrid>
    <w:tr w:rsidR="00F957FA">
      <w:trPr>
        <w:cantSplit/>
      </w:trPr>
      <w:tc>
        <w:tcPr>
          <w:tcW w:w="990" w:type="dxa"/>
        </w:tcPr>
        <w:p w:rsidR="00F957FA" w:rsidRDefault="00F957FA">
          <w:pPr>
            <w:pStyle w:val="Header"/>
          </w:pPr>
          <w:r>
            <w:t>Title:</w:t>
          </w:r>
        </w:p>
      </w:tc>
      <w:tc>
        <w:tcPr>
          <w:tcW w:w="5400" w:type="dxa"/>
          <w:gridSpan w:val="3"/>
          <w:vMerge w:val="restart"/>
        </w:tcPr>
        <w:p w:rsidR="00F957FA" w:rsidRDefault="009F205A">
          <w:pPr>
            <w:pStyle w:val="Header"/>
          </w:pPr>
          <w:r>
            <w:t>Hands on Wheel Detect</w:t>
          </w:r>
        </w:p>
        <w:p w:rsidR="00F957FA" w:rsidRDefault="009A3352" w:rsidP="001A574F">
          <w:pPr>
            <w:pStyle w:val="Header"/>
            <w:tabs>
              <w:tab w:val="clear" w:pos="4320"/>
              <w:tab w:val="clear" w:pos="8640"/>
              <w:tab w:val="center" w:pos="2592"/>
            </w:tabs>
          </w:pPr>
          <w:r>
            <w:fldChar w:fldCharType="begin"/>
          </w:r>
          <w:r>
            <w:instrText xml:space="preserve"> DOCPROPERTY "Product Line"  \* MERGEFORMAT </w:instrText>
          </w:r>
          <w:r>
            <w:fldChar w:fldCharType="separate"/>
          </w:r>
          <w:r w:rsidR="00E3015F">
            <w:t>Gen II+ EPS EA3</w:t>
          </w:r>
          <w:r>
            <w:fldChar w:fldCharType="end"/>
          </w:r>
          <w:r w:rsidR="00F957FA">
            <w:tab/>
          </w:r>
        </w:p>
      </w:tc>
      <w:tc>
        <w:tcPr>
          <w:tcW w:w="1170" w:type="dxa"/>
        </w:tcPr>
        <w:p w:rsidR="00F957FA" w:rsidRDefault="00F957FA">
          <w:pPr>
            <w:pStyle w:val="Header"/>
          </w:pPr>
          <w:r>
            <w:t>Revision:</w:t>
          </w:r>
        </w:p>
      </w:tc>
      <w:tc>
        <w:tcPr>
          <w:tcW w:w="1350" w:type="dxa"/>
        </w:tcPr>
        <w:p w:rsidR="00F957FA" w:rsidRDefault="009F205A">
          <w:pPr>
            <w:pStyle w:val="Header"/>
          </w:pPr>
          <w:del w:id="41" w:author="Ahmed, Rijvi" w:date="2014-10-31T15:34:00Z">
            <w:r w:rsidDel="008D5AC1">
              <w:delText>1</w:delText>
            </w:r>
          </w:del>
          <w:ins w:id="42" w:author="Ahmed, Rijvi" w:date="2014-10-31T15:34:00Z">
            <w:r w:rsidR="008D5AC1">
              <w:t>2</w:t>
            </w:r>
          </w:ins>
          <w:r>
            <w:t>.0</w:t>
          </w:r>
        </w:p>
      </w:tc>
    </w:tr>
    <w:tr w:rsidR="00F957FA">
      <w:trPr>
        <w:cantSplit/>
      </w:trPr>
      <w:tc>
        <w:tcPr>
          <w:tcW w:w="990" w:type="dxa"/>
        </w:tcPr>
        <w:p w:rsidR="00F957FA" w:rsidRDefault="00F957FA">
          <w:pPr>
            <w:pStyle w:val="Header"/>
          </w:pPr>
          <w:r>
            <w:t xml:space="preserve">Product:     </w:t>
          </w:r>
        </w:p>
      </w:tc>
      <w:tc>
        <w:tcPr>
          <w:tcW w:w="5400" w:type="dxa"/>
          <w:gridSpan w:val="3"/>
          <w:vMerge/>
        </w:tcPr>
        <w:p w:rsidR="00F957FA" w:rsidRDefault="00F957FA">
          <w:pPr>
            <w:pStyle w:val="Header"/>
            <w:jc w:val="center"/>
          </w:pPr>
        </w:p>
      </w:tc>
      <w:tc>
        <w:tcPr>
          <w:tcW w:w="1170" w:type="dxa"/>
        </w:tcPr>
        <w:p w:rsidR="00F957FA" w:rsidRDefault="00F957FA">
          <w:pPr>
            <w:pStyle w:val="Header"/>
          </w:pPr>
          <w:r>
            <w:t>Rev. Date:</w:t>
          </w:r>
        </w:p>
      </w:tc>
      <w:tc>
        <w:tcPr>
          <w:tcW w:w="1350" w:type="dxa"/>
        </w:tcPr>
        <w:p w:rsidR="00F957FA" w:rsidRDefault="00A67456" w:rsidP="004A1159">
          <w:pPr>
            <w:pStyle w:val="Header"/>
          </w:pPr>
          <w:del w:id="43" w:author="Ahmed, Rijvi" w:date="2014-10-31T15:35:00Z">
            <w:r w:rsidDel="008D5AC1">
              <w:fldChar w:fldCharType="begin"/>
            </w:r>
            <w:r w:rsidDel="008D5AC1">
              <w:delInstrText xml:space="preserve"> SAVEDATE \@ "d-MMM-yy" \* MERGEFORMAT </w:delInstrText>
            </w:r>
            <w:r w:rsidDel="008D5AC1">
              <w:fldChar w:fldCharType="separate"/>
            </w:r>
            <w:r w:rsidR="00DE18B5" w:rsidDel="008D5AC1">
              <w:rPr>
                <w:noProof/>
              </w:rPr>
              <w:delText>17-Apr-14</w:delText>
            </w:r>
            <w:r w:rsidDel="008D5AC1">
              <w:rPr>
                <w:noProof/>
              </w:rPr>
              <w:fldChar w:fldCharType="end"/>
            </w:r>
          </w:del>
          <w:ins w:id="44" w:author="Ahmed, Rijvi" w:date="2014-10-31T15:34:00Z">
            <w:r w:rsidR="008D5AC1">
              <w:rPr>
                <w:noProof/>
              </w:rPr>
              <w:t>31-Oct-14</w:t>
            </w:r>
          </w:ins>
        </w:p>
      </w:tc>
    </w:tr>
    <w:tr w:rsidR="00F957FA">
      <w:trPr>
        <w:cantSplit/>
      </w:trPr>
      <w:tc>
        <w:tcPr>
          <w:tcW w:w="990" w:type="dxa"/>
        </w:tcPr>
        <w:p w:rsidR="00F957FA" w:rsidRDefault="00F957FA">
          <w:pPr>
            <w:pStyle w:val="Header"/>
          </w:pPr>
          <w:r>
            <w:t>Group:</w:t>
          </w:r>
        </w:p>
      </w:tc>
      <w:tc>
        <w:tcPr>
          <w:tcW w:w="1530" w:type="dxa"/>
        </w:tcPr>
        <w:p w:rsidR="00F957FA" w:rsidRDefault="00F957FA">
          <w:pPr>
            <w:pStyle w:val="Header"/>
          </w:pPr>
          <w:r>
            <w:t>ESG</w:t>
          </w:r>
        </w:p>
      </w:tc>
      <w:tc>
        <w:tcPr>
          <w:tcW w:w="1260" w:type="dxa"/>
        </w:tcPr>
        <w:p w:rsidR="00F957FA" w:rsidRDefault="00F957FA">
          <w:pPr>
            <w:pStyle w:val="Header"/>
          </w:pPr>
          <w:r>
            <w:t>Originator:</w:t>
          </w:r>
        </w:p>
      </w:tc>
      <w:tc>
        <w:tcPr>
          <w:tcW w:w="2610" w:type="dxa"/>
        </w:tcPr>
        <w:p w:rsidR="00F957FA" w:rsidRDefault="009A3352">
          <w:pPr>
            <w:pStyle w:val="Header"/>
          </w:pPr>
          <w:r>
            <w:fldChar w:fldCharType="begin"/>
          </w:r>
          <w:r>
            <w:instrText xml:space="preserve"> USERNAME  \* MERGEFORMAT </w:instrText>
          </w:r>
          <w:r>
            <w:fldChar w:fldCharType="separate"/>
          </w:r>
          <w:r w:rsidR="00E3015F">
            <w:rPr>
              <w:noProof/>
            </w:rPr>
            <w:t>Ahmed, Rijvi</w:t>
          </w:r>
          <w:r>
            <w:rPr>
              <w:noProof/>
            </w:rPr>
            <w:fldChar w:fldCharType="end"/>
          </w:r>
        </w:p>
      </w:tc>
      <w:tc>
        <w:tcPr>
          <w:tcW w:w="1170" w:type="dxa"/>
        </w:tcPr>
        <w:p w:rsidR="00F957FA" w:rsidRDefault="00F957FA">
          <w:pPr>
            <w:pStyle w:val="Header"/>
          </w:pPr>
          <w:r>
            <w:t>Page:</w:t>
          </w:r>
        </w:p>
      </w:tc>
      <w:tc>
        <w:tcPr>
          <w:tcW w:w="1350" w:type="dxa"/>
        </w:tcPr>
        <w:p w:rsidR="00F957FA" w:rsidRDefault="00501005">
          <w:pPr>
            <w:pStyle w:val="Header"/>
          </w:pPr>
          <w:r>
            <w:rPr>
              <w:rStyle w:val="PageNumber"/>
            </w:rPr>
            <w:fldChar w:fldCharType="begin"/>
          </w:r>
          <w:r w:rsidR="00F957FA">
            <w:rPr>
              <w:rStyle w:val="PageNumber"/>
            </w:rPr>
            <w:instrText xml:space="preserve"> PAGE </w:instrText>
          </w:r>
          <w:r>
            <w:rPr>
              <w:rStyle w:val="PageNumber"/>
            </w:rPr>
            <w:fldChar w:fldCharType="separate"/>
          </w:r>
          <w:r w:rsidR="001F17D5">
            <w:rPr>
              <w:rStyle w:val="PageNumber"/>
              <w:noProof/>
            </w:rPr>
            <w:t>20</w:t>
          </w:r>
          <w:r>
            <w:rPr>
              <w:rStyle w:val="PageNumber"/>
            </w:rPr>
            <w:fldChar w:fldCharType="end"/>
          </w:r>
          <w:r w:rsidR="00F957FA">
            <w:rPr>
              <w:rStyle w:val="PageNumber"/>
            </w:rPr>
            <w:t xml:space="preserve"> of </w:t>
          </w:r>
          <w:r>
            <w:rPr>
              <w:rStyle w:val="PageNumber"/>
            </w:rPr>
            <w:fldChar w:fldCharType="begin"/>
          </w:r>
          <w:r w:rsidR="00F957FA">
            <w:rPr>
              <w:rStyle w:val="PageNumber"/>
            </w:rPr>
            <w:instrText xml:space="preserve"> NUMPAGES </w:instrText>
          </w:r>
          <w:r>
            <w:rPr>
              <w:rStyle w:val="PageNumber"/>
            </w:rPr>
            <w:fldChar w:fldCharType="separate"/>
          </w:r>
          <w:r w:rsidR="001F17D5">
            <w:rPr>
              <w:rStyle w:val="PageNumber"/>
              <w:noProof/>
            </w:rPr>
            <w:t>20</w:t>
          </w:r>
          <w:r>
            <w:rPr>
              <w:rStyle w:val="PageNumber"/>
            </w:rPr>
            <w:fldChar w:fldCharType="end"/>
          </w:r>
        </w:p>
      </w:tc>
    </w:tr>
  </w:tbl>
  <w:p w:rsidR="00F957FA" w:rsidRDefault="00F957FA">
    <w:pPr>
      <w:pStyle w:val="Header"/>
      <w:pBdr>
        <w:top w:val="single" w:sz="4"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6">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9">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8"/>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proofState w:spelling="clean" w:grammar="clean"/>
  <w:attachedTemplate r:id="rId1"/>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15F"/>
    <w:rsid w:val="00064F6A"/>
    <w:rsid w:val="00101A29"/>
    <w:rsid w:val="00107819"/>
    <w:rsid w:val="00163EBA"/>
    <w:rsid w:val="001A574F"/>
    <w:rsid w:val="001B60DF"/>
    <w:rsid w:val="001F09B2"/>
    <w:rsid w:val="001F17D5"/>
    <w:rsid w:val="00202585"/>
    <w:rsid w:val="0020722A"/>
    <w:rsid w:val="002279EA"/>
    <w:rsid w:val="00251AC0"/>
    <w:rsid w:val="002638A6"/>
    <w:rsid w:val="002A46BD"/>
    <w:rsid w:val="002A58C3"/>
    <w:rsid w:val="002C03D8"/>
    <w:rsid w:val="00315335"/>
    <w:rsid w:val="00332BE3"/>
    <w:rsid w:val="00356345"/>
    <w:rsid w:val="00397680"/>
    <w:rsid w:val="003A0F6E"/>
    <w:rsid w:val="003A65AD"/>
    <w:rsid w:val="003B7DD5"/>
    <w:rsid w:val="003C4D3F"/>
    <w:rsid w:val="00400A49"/>
    <w:rsid w:val="00433BDD"/>
    <w:rsid w:val="00447DB4"/>
    <w:rsid w:val="00465687"/>
    <w:rsid w:val="004752FD"/>
    <w:rsid w:val="004801F9"/>
    <w:rsid w:val="004A0E4C"/>
    <w:rsid w:val="004A1159"/>
    <w:rsid w:val="004A781C"/>
    <w:rsid w:val="00501005"/>
    <w:rsid w:val="00505AF4"/>
    <w:rsid w:val="00583CF8"/>
    <w:rsid w:val="005D5FE4"/>
    <w:rsid w:val="005D60AA"/>
    <w:rsid w:val="00616853"/>
    <w:rsid w:val="00647A35"/>
    <w:rsid w:val="006547CE"/>
    <w:rsid w:val="0067479C"/>
    <w:rsid w:val="00674ADF"/>
    <w:rsid w:val="006D33CC"/>
    <w:rsid w:val="006F01A3"/>
    <w:rsid w:val="00706174"/>
    <w:rsid w:val="007A69AC"/>
    <w:rsid w:val="008242F0"/>
    <w:rsid w:val="008535B2"/>
    <w:rsid w:val="00862356"/>
    <w:rsid w:val="0088142D"/>
    <w:rsid w:val="008827BC"/>
    <w:rsid w:val="008A6637"/>
    <w:rsid w:val="008B3E94"/>
    <w:rsid w:val="008D5AC1"/>
    <w:rsid w:val="008F6DBB"/>
    <w:rsid w:val="00937013"/>
    <w:rsid w:val="00955F6A"/>
    <w:rsid w:val="00957470"/>
    <w:rsid w:val="00996899"/>
    <w:rsid w:val="009A3352"/>
    <w:rsid w:val="009B20B2"/>
    <w:rsid w:val="009E5F1A"/>
    <w:rsid w:val="009F16A9"/>
    <w:rsid w:val="009F205A"/>
    <w:rsid w:val="00A6240A"/>
    <w:rsid w:val="00A67456"/>
    <w:rsid w:val="00A95A7C"/>
    <w:rsid w:val="00AD731B"/>
    <w:rsid w:val="00B05DF0"/>
    <w:rsid w:val="00B2242E"/>
    <w:rsid w:val="00B54697"/>
    <w:rsid w:val="00B80512"/>
    <w:rsid w:val="00BD008B"/>
    <w:rsid w:val="00BD15D2"/>
    <w:rsid w:val="00BD3DFF"/>
    <w:rsid w:val="00BF364D"/>
    <w:rsid w:val="00C35BD3"/>
    <w:rsid w:val="00C54795"/>
    <w:rsid w:val="00C72FFA"/>
    <w:rsid w:val="00CB4300"/>
    <w:rsid w:val="00CB4BCF"/>
    <w:rsid w:val="00D94BDD"/>
    <w:rsid w:val="00DC7E08"/>
    <w:rsid w:val="00DE18B5"/>
    <w:rsid w:val="00DE4889"/>
    <w:rsid w:val="00E3015F"/>
    <w:rsid w:val="00E5472B"/>
    <w:rsid w:val="00E57C42"/>
    <w:rsid w:val="00E75A47"/>
    <w:rsid w:val="00EB07C1"/>
    <w:rsid w:val="00F37D95"/>
    <w:rsid w:val="00F50644"/>
    <w:rsid w:val="00F648ED"/>
    <w:rsid w:val="00F82E8E"/>
    <w:rsid w:val="00F957FA"/>
    <w:rsid w:val="00FB2942"/>
    <w:rsid w:val="00FB4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101A2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A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101A2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A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s>
</file>

<file path=word/_rels/settings.xml.rels><?xml version="1.0" encoding="UTF-8" standalone="yes"?>
<Relationships xmlns="http://schemas.openxmlformats.org/package/2006/relationships"><Relationship Id="rId1" Type="http://schemas.openxmlformats.org/officeDocument/2006/relationships/attachedTemplate" Target="file:///C:\Rijvi_Synergy\Prep\HOWDetect-1\HOWDetect\doc\MDD%20Template%20E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MDD Template EA3.dotx</Template>
  <TotalTime>556</TotalTime>
  <Pages>20</Pages>
  <Words>1336</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8940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Ahmed, Rijvi</dc:creator>
  <cp:lastModifiedBy>Ahmed, Rijvi</cp:lastModifiedBy>
  <cp:revision>24</cp:revision>
  <cp:lastPrinted>2011-03-21T13:34:00Z</cp:lastPrinted>
  <dcterms:created xsi:type="dcterms:W3CDTF">2014-04-09T13:34:00Z</dcterms:created>
  <dcterms:modified xsi:type="dcterms:W3CDTF">2014-10-31T20:09:00Z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Module Title</vt:lpwstr>
  </property>
  <property fmtid="{D5CDD505-2E9C-101B-9397-08002B2CF9AE}" pid="3" name="MDDRevNum">
    <vt:lpwstr>1.1</vt:lpwstr>
  </property>
  <property fmtid="{D5CDD505-2E9C-101B-9397-08002B2CF9AE}" pid="4" name="Module Layer">
    <vt:lpwstr>0</vt:lpwstr>
  </property>
  <property fmtid="{D5CDD505-2E9C-101B-9397-08002B2CF9AE}" pid="5" name="Module Name">
    <vt:lpwstr>ModuleName</vt:lpwstr>
  </property>
  <property fmtid="{D5CDD505-2E9C-101B-9397-08002B2CF9AE}" pid="6" name="Product Line">
    <vt:lpwstr>Gen II+ EPS EA3</vt:lpwstr>
  </property>
</Properties>
</file>