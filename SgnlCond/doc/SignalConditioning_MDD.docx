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E5E" w:rsidRDefault="00C861FB" w:rsidP="004E093E">
      <w:pPr>
        <w:pStyle w:val="Heading1"/>
        <w:numPr>
          <w:ilvl w:val="0"/>
          <w:numId w:val="0"/>
        </w:numPr>
      </w:pPr>
      <w:r>
        <w:t xml:space="preserve">Module </w:t>
      </w:r>
      <w:r w:rsidR="004E093E">
        <w:t>–</w:t>
      </w:r>
      <w:r w:rsidR="00B64BB0">
        <w:t xml:space="preserve"> </w:t>
      </w:r>
      <w:r w:rsidR="0070431B">
        <w:t>Signal Conditioning</w:t>
      </w:r>
      <w:r w:rsidR="00216642">
        <w:fldChar w:fldCharType="begin"/>
      </w:r>
      <w:r w:rsidR="00B64BB0">
        <w:instrText xml:space="preserve"> DOCVARIABLE "MDDRevNum" \* MERGEFORMAT </w:instrText>
      </w:r>
      <w:r w:rsidR="00216642">
        <w:fldChar w:fldCharType="end"/>
      </w:r>
      <w:r w:rsidR="00216642">
        <w:fldChar w:fldCharType="begin"/>
      </w:r>
      <w:r w:rsidR="00B64BB0">
        <w:instrText xml:space="preserve"> DOCVARIABLE "MDDRevNum" \* MERGEFORMAT </w:instrText>
      </w:r>
      <w:r w:rsidR="00216642">
        <w:fldChar w:fldCharType="end"/>
      </w:r>
    </w:p>
    <w:p w:rsidR="000D0E5E" w:rsidRDefault="00B64BB0">
      <w:pPr>
        <w:pStyle w:val="Heading1"/>
      </w:pPr>
      <w:r>
        <w:t>High-Level Description</w:t>
      </w:r>
    </w:p>
    <w:p w:rsidR="00C861FB" w:rsidRDefault="0070431B" w:rsidP="00C861FB">
      <w:r>
        <w:t>This function conditions a signal received from SER prior to its distribution to other functions. Typical conditioning methods may include filters, slew rates, gain values or limits</w:t>
      </w:r>
      <w:r w:rsidR="00C861FB">
        <w:t xml:space="preserve">. </w:t>
      </w:r>
    </w:p>
    <w:p w:rsidR="00C861FB" w:rsidRDefault="00C861FB" w:rsidP="00C861FB">
      <w:pPr>
        <w:pStyle w:val="Heading1"/>
      </w:pPr>
      <w:r>
        <w:t>Figures</w:t>
      </w:r>
    </w:p>
    <w:p w:rsidR="00C861FB" w:rsidRDefault="00C861FB" w:rsidP="00C861FB">
      <w:pPr>
        <w:pStyle w:val="Heading2"/>
      </w:pPr>
      <w:r>
        <w:t>Diagram – Function Data Sharing</w:t>
      </w:r>
    </w:p>
    <w:p w:rsidR="00C861FB" w:rsidRDefault="007C7166" w:rsidP="00C861FB">
      <w:r>
        <w:rPr>
          <w:noProof/>
        </w:rPr>
        <w:drawing>
          <wp:inline distT="0" distB="0" distL="0" distR="0" wp14:anchorId="50914AB1" wp14:editId="70EB406A">
            <wp:extent cx="3206115" cy="15024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206115" cy="1502410"/>
                    </a:xfrm>
                    <a:prstGeom prst="rect">
                      <a:avLst/>
                    </a:prstGeom>
                    <a:noFill/>
                    <a:ln w="9525">
                      <a:noFill/>
                      <a:miter lim="800000"/>
                      <a:headEnd/>
                      <a:tailEnd/>
                    </a:ln>
                  </pic:spPr>
                </pic:pic>
              </a:graphicData>
            </a:graphic>
          </wp:inline>
        </w:drawing>
      </w:r>
    </w:p>
    <w:p w:rsidR="00C861FB" w:rsidRDefault="00C861FB" w:rsidP="000B3330">
      <w:pPr>
        <w:pStyle w:val="Heading3"/>
        <w:numPr>
          <w:ilvl w:val="0"/>
          <w:numId w:val="0"/>
        </w:numPr>
        <w:ind w:left="720"/>
      </w:pPr>
      <w:r>
        <w:br w:type="page"/>
      </w:r>
    </w:p>
    <w:p w:rsidR="00C861FB" w:rsidRDefault="00C861FB" w:rsidP="00C861FB">
      <w:pPr>
        <w:pStyle w:val="Heading1"/>
      </w:pPr>
      <w:r>
        <w:lastRenderedPageBreak/>
        <w:t>Variable Data Dictionary</w:t>
      </w:r>
    </w:p>
    <w:p w:rsidR="00C861FB" w:rsidRDefault="00C861FB" w:rsidP="00C861FB">
      <w:r>
        <w:t xml:space="preserve">For details on module input / output variable, refer to the Data Dictionary for the application.  Input / output variable names are listed here for reference.  </w:t>
      </w:r>
    </w:p>
    <w:p w:rsidR="00C861FB" w:rsidRDefault="00C861FB" w:rsidP="00C861FB">
      <w:r>
        <w:t>(Note: Full variable names required in table.)</w:t>
      </w:r>
    </w:p>
    <w:p w:rsidR="00C861FB" w:rsidRDefault="00C861FB" w:rsidP="00C861FB">
      <w:r>
        <w:t xml:space="preserve">(Note: All global variables including End </w:t>
      </w:r>
      <w:proofErr w:type="gramStart"/>
      <w:r>
        <w:t>Of</w:t>
      </w:r>
      <w:proofErr w:type="gramEnd"/>
      <w:r>
        <w:t xml:space="preserve"> Line data used should be shown here)</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5220"/>
      </w:tblGrid>
      <w:tr w:rsidR="00C861FB" w:rsidTr="00DB4A80">
        <w:trPr>
          <w:trHeight w:val="260"/>
        </w:trPr>
        <w:tc>
          <w:tcPr>
            <w:tcW w:w="4590" w:type="dxa"/>
            <w:shd w:val="clear" w:color="auto" w:fill="FFFF99"/>
          </w:tcPr>
          <w:p w:rsidR="00C861FB" w:rsidRDefault="00C861FB" w:rsidP="0050479E">
            <w:r>
              <w:t>Module Inputs (Global Variable Name)</w:t>
            </w:r>
          </w:p>
        </w:tc>
        <w:tc>
          <w:tcPr>
            <w:tcW w:w="5220" w:type="dxa"/>
            <w:shd w:val="clear" w:color="auto" w:fill="FFFF99"/>
          </w:tcPr>
          <w:p w:rsidR="00C861FB" w:rsidRDefault="00C861FB" w:rsidP="0050479E">
            <w:r>
              <w:t>Module Outputs (Global Variable Name)</w:t>
            </w:r>
          </w:p>
        </w:tc>
      </w:tr>
      <w:tr w:rsidR="00C861FB" w:rsidTr="00DB4A80">
        <w:trPr>
          <w:trHeight w:val="251"/>
        </w:trPr>
        <w:tc>
          <w:tcPr>
            <w:tcW w:w="4590" w:type="dxa"/>
            <w:vAlign w:val="center"/>
          </w:tcPr>
          <w:p w:rsidR="00C861FB" w:rsidRPr="003D1B01" w:rsidRDefault="003D1B01" w:rsidP="00DB4A80">
            <w:pPr>
              <w:spacing w:before="100" w:beforeAutospacing="1" w:after="100" w:afterAutospacing="1"/>
              <w:rPr>
                <w:rFonts w:ascii="Arial" w:hAnsi="Arial" w:cs="Arial"/>
                <w:sz w:val="16"/>
                <w:szCs w:val="16"/>
              </w:rPr>
            </w:pPr>
            <w:r w:rsidRPr="003D1B01">
              <w:rPr>
                <w:rFonts w:ascii="Arial" w:hAnsi="Arial" w:cs="Arial"/>
                <w:sz w:val="16"/>
                <w:szCs w:val="16"/>
              </w:rPr>
              <w:t>SrlComVehSpd_Kph_f32</w:t>
            </w:r>
          </w:p>
        </w:tc>
        <w:tc>
          <w:tcPr>
            <w:tcW w:w="5220" w:type="dxa"/>
            <w:vAlign w:val="center"/>
          </w:tcPr>
          <w:p w:rsidR="00C861FB" w:rsidRPr="003D1B01" w:rsidRDefault="003D1B01" w:rsidP="00DB4A80">
            <w:pPr>
              <w:spacing w:before="100" w:beforeAutospacing="1" w:after="100" w:afterAutospacing="1"/>
              <w:rPr>
                <w:rFonts w:ascii="Arial" w:hAnsi="Arial" w:cs="Arial"/>
                <w:sz w:val="16"/>
                <w:szCs w:val="16"/>
              </w:rPr>
            </w:pPr>
            <w:del w:id="0" w:author="Balani, Spandana" w:date="2014-05-14T10:24:00Z">
              <w:r w:rsidRPr="003D1B01" w:rsidDel="009126F5">
                <w:rPr>
                  <w:rFonts w:ascii="Arial" w:hAnsi="Arial" w:cs="Arial"/>
                  <w:sz w:val="16"/>
                  <w:szCs w:val="16"/>
                </w:rPr>
                <w:delText>VehSpd_Kph_f32</w:delText>
              </w:r>
            </w:del>
            <w:ins w:id="1" w:author="Balani, Spandana" w:date="2014-05-14T10:24:00Z">
              <w:r w:rsidR="009126F5">
                <w:rPr>
                  <w:rFonts w:ascii="Arial" w:hAnsi="Arial" w:cs="Arial"/>
                  <w:sz w:val="16"/>
                  <w:szCs w:val="16"/>
                </w:rPr>
                <w:t>VehicleSpeed_Kph_f32</w:t>
              </w:r>
            </w:ins>
          </w:p>
        </w:tc>
      </w:tr>
      <w:tr w:rsidR="00C861FB" w:rsidTr="00DB4A80">
        <w:trPr>
          <w:trHeight w:val="269"/>
        </w:trPr>
        <w:tc>
          <w:tcPr>
            <w:tcW w:w="4590" w:type="dxa"/>
            <w:vAlign w:val="center"/>
          </w:tcPr>
          <w:p w:rsidR="00C861FB" w:rsidRPr="002F5718" w:rsidRDefault="008C0184" w:rsidP="008C0184">
            <w:pPr>
              <w:spacing w:before="100" w:beforeAutospacing="1" w:after="100" w:afterAutospacing="1"/>
              <w:rPr>
                <w:rFonts w:ascii="Arial" w:hAnsi="Arial" w:cs="Arial"/>
                <w:strike/>
                <w:sz w:val="16"/>
                <w:szCs w:val="16"/>
              </w:rPr>
            </w:pPr>
            <w:r w:rsidRPr="008C0184">
              <w:rPr>
                <w:rFonts w:ascii="Arial" w:hAnsi="Arial" w:cs="Arial"/>
                <w:sz w:val="16"/>
                <w:szCs w:val="16"/>
              </w:rPr>
              <w:t>SrlCom_VehicleLonAccel_KphpS_f32</w:t>
            </w:r>
          </w:p>
        </w:tc>
        <w:tc>
          <w:tcPr>
            <w:tcW w:w="5220" w:type="dxa"/>
            <w:vAlign w:val="center"/>
          </w:tcPr>
          <w:p w:rsidR="00C861FB" w:rsidRPr="002862E7" w:rsidRDefault="006E7514" w:rsidP="00DB4A80">
            <w:pPr>
              <w:spacing w:before="100" w:beforeAutospacing="1" w:after="100" w:afterAutospacing="1"/>
              <w:rPr>
                <w:rFonts w:ascii="Arial" w:hAnsi="Arial" w:cs="Arial"/>
                <w:sz w:val="16"/>
                <w:szCs w:val="16"/>
              </w:rPr>
            </w:pPr>
            <w:r w:rsidRPr="006E7514">
              <w:rPr>
                <w:rFonts w:ascii="Arial" w:hAnsi="Arial" w:cs="Arial"/>
                <w:sz w:val="16"/>
                <w:szCs w:val="16"/>
              </w:rPr>
              <w:t>Vehicle_LonAccel_KphpS_f32</w:t>
            </w:r>
          </w:p>
        </w:tc>
      </w:tr>
    </w:tbl>
    <w:p w:rsidR="00C861FB" w:rsidRDefault="00C861FB" w:rsidP="00C861FB"/>
    <w:p w:rsidR="00C861FB" w:rsidRDefault="00C861FB" w:rsidP="00C861FB">
      <w:pPr>
        <w:pStyle w:val="Heading2"/>
      </w:pPr>
      <w:r>
        <w:t>Module Internal Variables</w:t>
      </w:r>
    </w:p>
    <w:p w:rsidR="00C861FB" w:rsidRDefault="00C861FB" w:rsidP="00C861FB">
      <w:r>
        <w:t xml:space="preserve">This section identifies the name, range and resolutions for module specific data created by this module.  If there are no range restrictions on the variable, the term “FULL” is placed into the table for legal range. </w:t>
      </w:r>
    </w:p>
    <w:tbl>
      <w:tblPr>
        <w:tblW w:w="86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1080"/>
        <w:gridCol w:w="1170"/>
        <w:gridCol w:w="1170"/>
        <w:gridCol w:w="1620"/>
      </w:tblGrid>
      <w:tr w:rsidR="00C861FB" w:rsidTr="0050479E">
        <w:tc>
          <w:tcPr>
            <w:tcW w:w="361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Variable Name</w:t>
            </w:r>
          </w:p>
        </w:tc>
        <w:tc>
          <w:tcPr>
            <w:tcW w:w="10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(max)</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RPr="001359B3" w:rsidTr="0050479E">
        <w:tc>
          <w:tcPr>
            <w:tcW w:w="3618" w:type="dxa"/>
            <w:tcBorders>
              <w:top w:val="single" w:sz="6" w:space="0" w:color="auto"/>
              <w:left w:val="single" w:sz="6" w:space="0" w:color="auto"/>
              <w:bottom w:val="single" w:sz="6" w:space="0" w:color="auto"/>
              <w:right w:val="single" w:sz="6" w:space="0" w:color="auto"/>
            </w:tcBorders>
            <w:vAlign w:val="center"/>
          </w:tcPr>
          <w:p w:rsidR="00C861FB" w:rsidRPr="003D1B01" w:rsidRDefault="00070551" w:rsidP="0050479E">
            <w:pPr>
              <w:spacing w:before="100" w:beforeAutospacing="1" w:after="100" w:afterAutospacing="1"/>
              <w:rPr>
                <w:rFonts w:ascii="Arial" w:hAnsi="Arial" w:cs="Arial"/>
                <w:sz w:val="16"/>
                <w:szCs w:val="16"/>
              </w:rPr>
            </w:pPr>
            <w:r>
              <w:rPr>
                <w:rFonts w:ascii="Arial" w:hAnsi="Arial" w:cs="Arial"/>
                <w:sz w:val="16"/>
                <w:szCs w:val="16"/>
              </w:rPr>
              <w:t>SignlCondn_</w:t>
            </w:r>
            <w:r w:rsidR="003D1B01" w:rsidRPr="003D1B01">
              <w:rPr>
                <w:rFonts w:ascii="Arial" w:hAnsi="Arial" w:cs="Arial"/>
                <w:sz w:val="16"/>
                <w:szCs w:val="16"/>
              </w:rPr>
              <w:t>CurrSrlComVehSpd_Kph_M_f32</w:t>
            </w:r>
          </w:p>
        </w:tc>
        <w:tc>
          <w:tcPr>
            <w:tcW w:w="1080" w:type="dxa"/>
            <w:tcBorders>
              <w:top w:val="single" w:sz="6" w:space="0" w:color="auto"/>
              <w:left w:val="single" w:sz="6" w:space="0" w:color="auto"/>
              <w:bottom w:val="single" w:sz="6" w:space="0" w:color="auto"/>
              <w:right w:val="single" w:sz="6" w:space="0" w:color="auto"/>
            </w:tcBorders>
            <w:vAlign w:val="center"/>
          </w:tcPr>
          <w:p w:rsidR="00C861FB" w:rsidRPr="002862E7" w:rsidRDefault="00DB4A80" w:rsidP="0050479E">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170" w:type="dxa"/>
            <w:tcBorders>
              <w:top w:val="single" w:sz="6" w:space="0" w:color="auto"/>
              <w:left w:val="single" w:sz="6" w:space="0" w:color="auto"/>
              <w:bottom w:val="single" w:sz="6" w:space="0" w:color="auto"/>
              <w:right w:val="single" w:sz="6" w:space="0" w:color="auto"/>
            </w:tcBorders>
            <w:vAlign w:val="center"/>
          </w:tcPr>
          <w:p w:rsidR="00C861FB" w:rsidRPr="002862E7" w:rsidRDefault="00B34C09" w:rsidP="0050479E">
            <w:pPr>
              <w:spacing w:before="100" w:beforeAutospacing="1" w:after="100" w:afterAutospacing="1"/>
              <w:rPr>
                <w:rFonts w:ascii="Arial" w:hAnsi="Arial" w:cs="Arial"/>
                <w:sz w:val="16"/>
                <w:szCs w:val="16"/>
              </w:rPr>
            </w:pPr>
            <w:r>
              <w:rPr>
                <w:rFonts w:ascii="Arial" w:hAnsi="Arial" w:cs="Arial"/>
                <w:sz w:val="16"/>
                <w:szCs w:val="16"/>
              </w:rPr>
              <w:t xml:space="preserve">See </w:t>
            </w:r>
            <w:proofErr w:type="spellStart"/>
            <w:r>
              <w:rPr>
                <w:rFonts w:ascii="Arial" w:hAnsi="Arial" w:cs="Arial"/>
                <w:sz w:val="16"/>
                <w:szCs w:val="16"/>
              </w:rPr>
              <w:t>DataDictionary</w:t>
            </w:r>
            <w:proofErr w:type="spellEnd"/>
          </w:p>
        </w:tc>
        <w:tc>
          <w:tcPr>
            <w:tcW w:w="1170" w:type="dxa"/>
            <w:tcBorders>
              <w:top w:val="single" w:sz="6" w:space="0" w:color="auto"/>
              <w:left w:val="single" w:sz="6" w:space="0" w:color="auto"/>
              <w:bottom w:val="single" w:sz="6" w:space="0" w:color="auto"/>
              <w:right w:val="single" w:sz="6" w:space="0" w:color="auto"/>
            </w:tcBorders>
            <w:vAlign w:val="center"/>
          </w:tcPr>
          <w:p w:rsidR="00C861FB" w:rsidRPr="002862E7" w:rsidRDefault="00B34C09" w:rsidP="0050479E">
            <w:pPr>
              <w:spacing w:before="100" w:beforeAutospacing="1" w:after="100" w:afterAutospacing="1"/>
              <w:rPr>
                <w:rFonts w:ascii="Arial" w:hAnsi="Arial" w:cs="Arial"/>
                <w:sz w:val="16"/>
                <w:szCs w:val="16"/>
              </w:rPr>
            </w:pPr>
            <w:r>
              <w:rPr>
                <w:rFonts w:ascii="Arial" w:hAnsi="Arial" w:cs="Arial"/>
                <w:sz w:val="16"/>
                <w:szCs w:val="16"/>
              </w:rPr>
              <w:t xml:space="preserve">See </w:t>
            </w:r>
            <w:proofErr w:type="spellStart"/>
            <w:r>
              <w:rPr>
                <w:rFonts w:ascii="Arial" w:hAnsi="Arial" w:cs="Arial"/>
                <w:sz w:val="16"/>
                <w:szCs w:val="16"/>
              </w:rPr>
              <w:t>DataDictionary</w:t>
            </w:r>
            <w:proofErr w:type="spellEnd"/>
          </w:p>
        </w:tc>
        <w:tc>
          <w:tcPr>
            <w:tcW w:w="1620" w:type="dxa"/>
            <w:tcBorders>
              <w:top w:val="single" w:sz="6" w:space="0" w:color="auto"/>
              <w:left w:val="single" w:sz="6" w:space="0" w:color="auto"/>
              <w:bottom w:val="single" w:sz="6" w:space="0" w:color="auto"/>
              <w:right w:val="single" w:sz="6" w:space="0" w:color="auto"/>
            </w:tcBorders>
            <w:vAlign w:val="center"/>
          </w:tcPr>
          <w:p w:rsidR="00C861FB" w:rsidRPr="003D1B01" w:rsidRDefault="001359B3" w:rsidP="0050479E">
            <w:pPr>
              <w:spacing w:before="100" w:beforeAutospacing="1" w:after="100" w:afterAutospacing="1"/>
              <w:rPr>
                <w:rFonts w:ascii="Arial" w:hAnsi="Arial" w:cs="Arial"/>
                <w:sz w:val="16"/>
                <w:szCs w:val="16"/>
                <w:lang w:val="fr-FR"/>
              </w:rPr>
            </w:pPr>
            <w:r w:rsidRPr="001359B3">
              <w:rPr>
                <w:rFonts w:ascii="Arial" w:hAnsi="Arial" w:cs="Arial"/>
                <w:sz w:val="16"/>
                <w:szCs w:val="16"/>
                <w:lang w:val="fr-FR"/>
              </w:rPr>
              <w:t>SIGNLCONDN_START_SEC_VAR_NOINIT_32</w:t>
            </w:r>
          </w:p>
        </w:tc>
      </w:tr>
      <w:tr w:rsidR="00421626" w:rsidRPr="001359B3" w:rsidTr="0050479E">
        <w:tc>
          <w:tcPr>
            <w:tcW w:w="3618" w:type="dxa"/>
            <w:tcBorders>
              <w:top w:val="single" w:sz="6" w:space="0" w:color="auto"/>
              <w:left w:val="single" w:sz="6" w:space="0" w:color="auto"/>
              <w:bottom w:val="single" w:sz="6" w:space="0" w:color="auto"/>
              <w:right w:val="single" w:sz="6" w:space="0" w:color="auto"/>
            </w:tcBorders>
            <w:vAlign w:val="center"/>
          </w:tcPr>
          <w:p w:rsidR="00421626" w:rsidRPr="003D1B01" w:rsidRDefault="00070551" w:rsidP="0050479E">
            <w:pPr>
              <w:spacing w:before="100" w:beforeAutospacing="1" w:after="100" w:afterAutospacing="1"/>
              <w:rPr>
                <w:rFonts w:ascii="Arial" w:hAnsi="Arial" w:cs="Arial"/>
                <w:sz w:val="16"/>
                <w:szCs w:val="16"/>
              </w:rPr>
            </w:pPr>
            <w:r>
              <w:rPr>
                <w:rFonts w:ascii="Arial" w:hAnsi="Arial" w:cs="Arial"/>
                <w:sz w:val="16"/>
                <w:szCs w:val="16"/>
              </w:rPr>
              <w:t>SignlCondn_</w:t>
            </w:r>
            <w:r w:rsidR="00421626" w:rsidRPr="00421626">
              <w:rPr>
                <w:rFonts w:ascii="Arial" w:hAnsi="Arial" w:cs="Arial"/>
                <w:sz w:val="16"/>
                <w:szCs w:val="16"/>
              </w:rPr>
              <w:t>CurrSrlComVehLonAccel_KphpS_M_f32</w:t>
            </w:r>
          </w:p>
        </w:tc>
        <w:tc>
          <w:tcPr>
            <w:tcW w:w="1080" w:type="dxa"/>
            <w:tcBorders>
              <w:top w:val="single" w:sz="6" w:space="0" w:color="auto"/>
              <w:left w:val="single" w:sz="6" w:space="0" w:color="auto"/>
              <w:bottom w:val="single" w:sz="6" w:space="0" w:color="auto"/>
              <w:right w:val="single" w:sz="6" w:space="0" w:color="auto"/>
            </w:tcBorders>
            <w:vAlign w:val="center"/>
          </w:tcPr>
          <w:p w:rsidR="00421626" w:rsidRDefault="00421626" w:rsidP="0050479E">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170" w:type="dxa"/>
            <w:tcBorders>
              <w:top w:val="single" w:sz="6" w:space="0" w:color="auto"/>
              <w:left w:val="single" w:sz="6" w:space="0" w:color="auto"/>
              <w:bottom w:val="single" w:sz="6" w:space="0" w:color="auto"/>
              <w:right w:val="single" w:sz="6" w:space="0" w:color="auto"/>
            </w:tcBorders>
            <w:vAlign w:val="center"/>
          </w:tcPr>
          <w:p w:rsidR="00421626" w:rsidRDefault="00B34C09" w:rsidP="0050479E">
            <w:pPr>
              <w:spacing w:before="100" w:beforeAutospacing="1" w:after="100" w:afterAutospacing="1"/>
              <w:rPr>
                <w:rFonts w:ascii="Arial" w:hAnsi="Arial" w:cs="Arial"/>
                <w:sz w:val="16"/>
                <w:szCs w:val="16"/>
              </w:rPr>
            </w:pPr>
            <w:r>
              <w:rPr>
                <w:rFonts w:ascii="Arial" w:hAnsi="Arial" w:cs="Arial"/>
                <w:sz w:val="16"/>
                <w:szCs w:val="16"/>
              </w:rPr>
              <w:t xml:space="preserve">See </w:t>
            </w:r>
            <w:proofErr w:type="spellStart"/>
            <w:r>
              <w:rPr>
                <w:rFonts w:ascii="Arial" w:hAnsi="Arial" w:cs="Arial"/>
                <w:sz w:val="16"/>
                <w:szCs w:val="16"/>
              </w:rPr>
              <w:t>DataDictionary</w:t>
            </w:r>
            <w:proofErr w:type="spellEnd"/>
          </w:p>
        </w:tc>
        <w:tc>
          <w:tcPr>
            <w:tcW w:w="1170" w:type="dxa"/>
            <w:tcBorders>
              <w:top w:val="single" w:sz="6" w:space="0" w:color="auto"/>
              <w:left w:val="single" w:sz="6" w:space="0" w:color="auto"/>
              <w:bottom w:val="single" w:sz="6" w:space="0" w:color="auto"/>
              <w:right w:val="single" w:sz="6" w:space="0" w:color="auto"/>
            </w:tcBorders>
            <w:vAlign w:val="center"/>
          </w:tcPr>
          <w:p w:rsidR="00421626" w:rsidRDefault="00B34C09" w:rsidP="0050479E">
            <w:pPr>
              <w:spacing w:before="100" w:beforeAutospacing="1" w:after="100" w:afterAutospacing="1"/>
              <w:rPr>
                <w:rFonts w:ascii="Arial" w:hAnsi="Arial" w:cs="Arial"/>
                <w:sz w:val="16"/>
                <w:szCs w:val="16"/>
              </w:rPr>
            </w:pPr>
            <w:r>
              <w:rPr>
                <w:rFonts w:ascii="Arial" w:hAnsi="Arial" w:cs="Arial"/>
                <w:sz w:val="16"/>
                <w:szCs w:val="16"/>
              </w:rPr>
              <w:t xml:space="preserve">See </w:t>
            </w:r>
            <w:proofErr w:type="spellStart"/>
            <w:r>
              <w:rPr>
                <w:rFonts w:ascii="Arial" w:hAnsi="Arial" w:cs="Arial"/>
                <w:sz w:val="16"/>
                <w:szCs w:val="16"/>
              </w:rPr>
              <w:t>DataDictionary</w:t>
            </w:r>
            <w:proofErr w:type="spellEnd"/>
          </w:p>
        </w:tc>
        <w:tc>
          <w:tcPr>
            <w:tcW w:w="1620" w:type="dxa"/>
            <w:tcBorders>
              <w:top w:val="single" w:sz="6" w:space="0" w:color="auto"/>
              <w:left w:val="single" w:sz="6" w:space="0" w:color="auto"/>
              <w:bottom w:val="single" w:sz="6" w:space="0" w:color="auto"/>
              <w:right w:val="single" w:sz="6" w:space="0" w:color="auto"/>
            </w:tcBorders>
            <w:vAlign w:val="center"/>
          </w:tcPr>
          <w:p w:rsidR="00421626" w:rsidRPr="001359B3" w:rsidRDefault="00421626" w:rsidP="0050479E">
            <w:pPr>
              <w:spacing w:before="100" w:beforeAutospacing="1" w:after="100" w:afterAutospacing="1"/>
              <w:rPr>
                <w:rFonts w:ascii="Arial" w:hAnsi="Arial" w:cs="Arial"/>
                <w:sz w:val="16"/>
                <w:szCs w:val="16"/>
                <w:lang w:val="fr-FR"/>
              </w:rPr>
            </w:pPr>
            <w:r w:rsidRPr="001359B3">
              <w:rPr>
                <w:rFonts w:ascii="Arial" w:hAnsi="Arial" w:cs="Arial"/>
                <w:sz w:val="16"/>
                <w:szCs w:val="16"/>
                <w:lang w:val="fr-FR"/>
              </w:rPr>
              <w:t>SIGNLCONDN_START_SEC_VAR_NOINIT_32</w:t>
            </w:r>
          </w:p>
        </w:tc>
      </w:tr>
    </w:tbl>
    <w:p w:rsidR="00C861FB" w:rsidRDefault="00C861FB" w:rsidP="00C861FB">
      <w:pPr>
        <w:pStyle w:val="Heading3"/>
      </w:pPr>
      <w:r>
        <w:t xml:space="preserve">User defined </w:t>
      </w:r>
      <w:proofErr w:type="spellStart"/>
      <w:r>
        <w:t>typedef</w:t>
      </w:r>
      <w:proofErr w:type="spellEnd"/>
      <w:r>
        <w:t xml:space="preserve"> definition/declaration </w:t>
      </w:r>
    </w:p>
    <w:p w:rsidR="00C861FB" w:rsidRDefault="00C861FB" w:rsidP="00C861FB">
      <w:r>
        <w:t>This section documents any user types uniquely used for the module.</w:t>
      </w: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313"/>
        <w:gridCol w:w="939"/>
        <w:gridCol w:w="1126"/>
      </w:tblGrid>
      <w:tr w:rsidR="00C861FB" w:rsidTr="00576238">
        <w:tc>
          <w:tcPr>
            <w:tcW w:w="3348" w:type="dxa"/>
            <w:shd w:val="pct30" w:color="FFFF00" w:fill="FFFFFF"/>
          </w:tcPr>
          <w:p w:rsidR="00C861FB" w:rsidRDefault="00C861FB" w:rsidP="0050479E">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3097"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Element Name</w:t>
            </w:r>
          </w:p>
        </w:tc>
        <w:tc>
          <w:tcPr>
            <w:tcW w:w="1313"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User Defined Type</w:t>
            </w:r>
          </w:p>
        </w:tc>
        <w:tc>
          <w:tcPr>
            <w:tcW w:w="939" w:type="dxa"/>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(min)</w:t>
            </w:r>
          </w:p>
        </w:tc>
        <w:tc>
          <w:tcPr>
            <w:tcW w:w="1126" w:type="dxa"/>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(max)</w:t>
            </w:r>
          </w:p>
        </w:tc>
      </w:tr>
    </w:tbl>
    <w:p w:rsidR="00647DB8" w:rsidRDefault="00647DB8" w:rsidP="00647DB8"/>
    <w:p w:rsidR="00C861FB" w:rsidRDefault="00C861FB" w:rsidP="00647DB8">
      <w:pPr>
        <w:pStyle w:val="Heading1"/>
      </w:pPr>
      <w:r>
        <w:t>Constant Data Dictionary</w:t>
      </w:r>
    </w:p>
    <w:p w:rsidR="00C861FB" w:rsidRDefault="00C861FB" w:rsidP="00C861FB">
      <w:pPr>
        <w:pStyle w:val="Heading2"/>
      </w:pPr>
      <w:r>
        <w:t>Calibration Constants</w:t>
      </w:r>
    </w:p>
    <w:p w:rsidR="00C861FB" w:rsidRDefault="00C861FB" w:rsidP="00C861FB">
      <w:r>
        <w:t xml:space="preserve">This section lists the calibrations used by the module.  For details on calibration constants, refer to the Data Dictionary for the application.  </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tblGrid>
      <w:tr w:rsidR="00C861FB" w:rsidTr="00070551">
        <w:trPr>
          <w:jc w:val="center"/>
        </w:trPr>
        <w:tc>
          <w:tcPr>
            <w:tcW w:w="4608"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r>
      <w:tr w:rsidR="00271FB4" w:rsidTr="00070551">
        <w:trPr>
          <w:trHeight w:val="368"/>
          <w:jc w:val="center"/>
        </w:trPr>
        <w:tc>
          <w:tcPr>
            <w:tcW w:w="4608" w:type="dxa"/>
            <w:vAlign w:val="center"/>
          </w:tcPr>
          <w:p w:rsidR="00271FB4" w:rsidRPr="000139F4" w:rsidRDefault="00C83F9C" w:rsidP="00271FB4">
            <w:pPr>
              <w:spacing w:before="100" w:beforeAutospacing="1" w:after="100" w:afterAutospacing="1"/>
              <w:rPr>
                <w:rFonts w:ascii="Arial" w:hAnsi="Arial" w:cs="Arial"/>
                <w:sz w:val="16"/>
                <w:szCs w:val="16"/>
              </w:rPr>
            </w:pPr>
            <w:r w:rsidRPr="00C83F9C">
              <w:rPr>
                <w:rFonts w:ascii="Arial" w:hAnsi="Arial" w:cs="Arial"/>
                <w:sz w:val="16"/>
                <w:szCs w:val="16"/>
              </w:rPr>
              <w:t>k_VehSpdSlewRate_KphpSec_f32</w:t>
            </w:r>
          </w:p>
        </w:tc>
      </w:tr>
      <w:tr w:rsidR="00421626" w:rsidTr="00070551">
        <w:trPr>
          <w:trHeight w:val="368"/>
          <w:jc w:val="center"/>
        </w:trPr>
        <w:tc>
          <w:tcPr>
            <w:tcW w:w="4608" w:type="dxa"/>
            <w:vAlign w:val="center"/>
          </w:tcPr>
          <w:p w:rsidR="00421626" w:rsidRPr="00C83F9C" w:rsidRDefault="00421626" w:rsidP="00271FB4">
            <w:pPr>
              <w:spacing w:before="100" w:beforeAutospacing="1" w:after="100" w:afterAutospacing="1"/>
              <w:rPr>
                <w:rFonts w:ascii="Arial" w:hAnsi="Arial" w:cs="Arial"/>
                <w:sz w:val="16"/>
                <w:szCs w:val="16"/>
              </w:rPr>
            </w:pPr>
            <w:r w:rsidRPr="00421626">
              <w:rPr>
                <w:rFonts w:ascii="Arial" w:hAnsi="Arial" w:cs="Arial"/>
                <w:sz w:val="16"/>
                <w:szCs w:val="16"/>
              </w:rPr>
              <w:t>k_VehAccelSlewRate_KphpSecSq_f32</w:t>
            </w:r>
          </w:p>
        </w:tc>
      </w:tr>
    </w:tbl>
    <w:p w:rsidR="00C861FB" w:rsidRDefault="00C861FB" w:rsidP="00C861FB">
      <w:pPr>
        <w:pStyle w:val="Heading2"/>
      </w:pPr>
      <w:proofErr w:type="gramStart"/>
      <w:r>
        <w:lastRenderedPageBreak/>
        <w:t>Program(</w:t>
      </w:r>
      <w:proofErr w:type="gramEnd"/>
      <w:r>
        <w:t>fixed) Constants</w:t>
      </w:r>
    </w:p>
    <w:p w:rsidR="00C861FB" w:rsidRDefault="00C861FB" w:rsidP="00C861FB">
      <w:pPr>
        <w:pStyle w:val="Heading3"/>
      </w:pPr>
      <w:r>
        <w:t>Embedded Constants</w:t>
      </w:r>
    </w:p>
    <w:p w:rsidR="00C861FB" w:rsidRDefault="00C861FB" w:rsidP="00C861FB">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C861FB" w:rsidRDefault="00C861FB" w:rsidP="00C861FB">
      <w:pPr>
        <w:pStyle w:val="Heading4"/>
      </w:pPr>
      <w:r>
        <w:t>Local</w:t>
      </w:r>
    </w:p>
    <w:tbl>
      <w:tblPr>
        <w:tblW w:w="698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385"/>
      </w:tblGrid>
      <w:tr w:rsidR="00443297"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Resolution</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Value</w:t>
            </w:r>
          </w:p>
        </w:tc>
      </w:tr>
      <w:tr w:rsidR="00421626"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421626" w:rsidRDefault="00421626" w:rsidP="0050479E">
            <w:pPr>
              <w:spacing w:before="60"/>
              <w:jc w:val="center"/>
              <w:rPr>
                <w:rFonts w:ascii="Arial" w:hAnsi="Arial" w:cs="Arial"/>
                <w:sz w:val="16"/>
              </w:rPr>
            </w:pPr>
            <w:r w:rsidRPr="00421626">
              <w:rPr>
                <w:rFonts w:ascii="Arial" w:hAnsi="Arial" w:cs="Arial"/>
                <w:sz w:val="16"/>
              </w:rPr>
              <w:t>D_VEHLONACCELGAIN_KPHPS_F32</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421626" w:rsidRDefault="00421626" w:rsidP="0050479E">
            <w:pPr>
              <w:spacing w:before="60"/>
              <w:jc w:val="center"/>
              <w:rPr>
                <w:rFonts w:ascii="Arial" w:hAnsi="Arial" w:cs="Arial"/>
                <w:sz w:val="16"/>
              </w:rPr>
            </w:pPr>
            <w:r>
              <w:rPr>
                <w:rFonts w:ascii="Arial" w:hAnsi="Arial" w:cs="Arial"/>
                <w:sz w:val="16"/>
              </w:rPr>
              <w:t>N/A</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421626" w:rsidRDefault="00421626" w:rsidP="0050479E">
            <w:pPr>
              <w:spacing w:before="60"/>
              <w:jc w:val="center"/>
              <w:rPr>
                <w:rFonts w:ascii="Arial" w:hAnsi="Arial" w:cs="Arial"/>
                <w:sz w:val="16"/>
              </w:rPr>
            </w:pPr>
            <w:r>
              <w:rPr>
                <w:rFonts w:ascii="Arial" w:hAnsi="Arial" w:cs="Arial"/>
                <w:sz w:val="16"/>
              </w:rPr>
              <w:t>3.6</w:t>
            </w:r>
          </w:p>
        </w:tc>
      </w:tr>
      <w:tr w:rsidR="00D52079"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D52079" w:rsidRPr="00421626" w:rsidRDefault="00D52079" w:rsidP="0050479E">
            <w:pPr>
              <w:spacing w:before="60"/>
              <w:jc w:val="center"/>
              <w:rPr>
                <w:rFonts w:ascii="Arial" w:hAnsi="Arial" w:cs="Arial"/>
                <w:sz w:val="16"/>
              </w:rPr>
            </w:pPr>
            <w:r w:rsidRPr="00D52079">
              <w:rPr>
                <w:rFonts w:ascii="Arial" w:hAnsi="Arial" w:cs="Arial"/>
                <w:sz w:val="16"/>
              </w:rPr>
              <w:t>D_VEHSPDLOLMT_KPH_F32</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D52079" w:rsidRDefault="000C55DB" w:rsidP="0050479E">
            <w:pPr>
              <w:spacing w:before="60"/>
              <w:jc w:val="center"/>
              <w:rPr>
                <w:rFonts w:ascii="Arial" w:hAnsi="Arial" w:cs="Arial"/>
                <w:sz w:val="16"/>
              </w:rPr>
            </w:pPr>
            <w:r>
              <w:rPr>
                <w:rFonts w:ascii="Arial" w:hAnsi="Arial" w:cs="Arial"/>
                <w:sz w:val="16"/>
                <w:lang w:val="fr-FR"/>
              </w:rPr>
              <w:t xml:space="preserve">Single </w:t>
            </w:r>
            <w:proofErr w:type="spellStart"/>
            <w:r>
              <w:rPr>
                <w:rFonts w:ascii="Arial" w:hAnsi="Arial" w:cs="Arial"/>
                <w:sz w:val="16"/>
                <w:lang w:val="fr-FR"/>
              </w:rPr>
              <w:t>precision</w:t>
            </w:r>
            <w:proofErr w:type="spellEnd"/>
            <w:r>
              <w:rPr>
                <w:rFonts w:ascii="Arial" w:hAnsi="Arial" w:cs="Arial"/>
                <w:sz w:val="16"/>
                <w:lang w:val="fr-FR"/>
              </w:rPr>
              <w:t xml:space="preserve"> </w:t>
            </w:r>
            <w:proofErr w:type="spellStart"/>
            <w:r>
              <w:rPr>
                <w:rFonts w:ascii="Arial" w:hAnsi="Arial" w:cs="Arial"/>
                <w:sz w:val="16"/>
                <w:lang w:val="fr-FR"/>
              </w:rPr>
              <w:t>Float</w:t>
            </w:r>
            <w:proofErr w:type="spellEnd"/>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D52079" w:rsidRDefault="00D52079" w:rsidP="0050479E">
            <w:pPr>
              <w:spacing w:before="60"/>
              <w:jc w:val="center"/>
              <w:rPr>
                <w:rFonts w:ascii="Arial" w:hAnsi="Arial" w:cs="Arial"/>
                <w:sz w:val="16"/>
              </w:rPr>
            </w:pPr>
            <w:r>
              <w:rPr>
                <w:rFonts w:ascii="Arial" w:hAnsi="Arial" w:cs="Arial"/>
                <w:sz w:val="16"/>
              </w:rPr>
              <w:t>0.0</w:t>
            </w:r>
          </w:p>
        </w:tc>
      </w:tr>
      <w:tr w:rsidR="00D52079"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D52079" w:rsidRPr="00421626" w:rsidRDefault="00D52079" w:rsidP="0050479E">
            <w:pPr>
              <w:spacing w:before="60"/>
              <w:jc w:val="center"/>
              <w:rPr>
                <w:rFonts w:ascii="Arial" w:hAnsi="Arial" w:cs="Arial"/>
                <w:sz w:val="16"/>
              </w:rPr>
            </w:pPr>
            <w:r w:rsidRPr="00D52079">
              <w:rPr>
                <w:rFonts w:ascii="Arial" w:hAnsi="Arial" w:cs="Arial"/>
                <w:sz w:val="16"/>
              </w:rPr>
              <w:t>D_VEHSPDHILMT_KPH_F32</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D52079" w:rsidRDefault="000C55DB" w:rsidP="0050479E">
            <w:pPr>
              <w:spacing w:before="60"/>
              <w:jc w:val="center"/>
              <w:rPr>
                <w:rFonts w:ascii="Arial" w:hAnsi="Arial" w:cs="Arial"/>
                <w:sz w:val="16"/>
              </w:rPr>
            </w:pPr>
            <w:r>
              <w:rPr>
                <w:rFonts w:ascii="Arial" w:hAnsi="Arial" w:cs="Arial"/>
                <w:sz w:val="16"/>
                <w:lang w:val="fr-FR"/>
              </w:rPr>
              <w:t xml:space="preserve">Single </w:t>
            </w:r>
            <w:proofErr w:type="spellStart"/>
            <w:r>
              <w:rPr>
                <w:rFonts w:ascii="Arial" w:hAnsi="Arial" w:cs="Arial"/>
                <w:sz w:val="16"/>
                <w:lang w:val="fr-FR"/>
              </w:rPr>
              <w:t>precision</w:t>
            </w:r>
            <w:proofErr w:type="spellEnd"/>
            <w:r>
              <w:rPr>
                <w:rFonts w:ascii="Arial" w:hAnsi="Arial" w:cs="Arial"/>
                <w:sz w:val="16"/>
                <w:lang w:val="fr-FR"/>
              </w:rPr>
              <w:t xml:space="preserve"> </w:t>
            </w:r>
            <w:proofErr w:type="spellStart"/>
            <w:r>
              <w:rPr>
                <w:rFonts w:ascii="Arial" w:hAnsi="Arial" w:cs="Arial"/>
                <w:sz w:val="16"/>
                <w:lang w:val="fr-FR"/>
              </w:rPr>
              <w:t>Float</w:t>
            </w:r>
            <w:proofErr w:type="spellEnd"/>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D52079" w:rsidRDefault="00D52079" w:rsidP="0050479E">
            <w:pPr>
              <w:spacing w:before="60"/>
              <w:jc w:val="center"/>
              <w:rPr>
                <w:rFonts w:ascii="Arial" w:hAnsi="Arial" w:cs="Arial"/>
                <w:sz w:val="16"/>
              </w:rPr>
            </w:pPr>
            <w:r w:rsidRPr="00D52079">
              <w:rPr>
                <w:rFonts w:ascii="Arial" w:hAnsi="Arial" w:cs="Arial"/>
                <w:sz w:val="16"/>
              </w:rPr>
              <w:t>511</w:t>
            </w:r>
            <w:r>
              <w:rPr>
                <w:rFonts w:ascii="Arial" w:hAnsi="Arial" w:cs="Arial"/>
                <w:sz w:val="16"/>
              </w:rPr>
              <w:t>.0</w:t>
            </w:r>
          </w:p>
        </w:tc>
      </w:tr>
      <w:tr w:rsidR="00D52079"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D52079" w:rsidRPr="00421626" w:rsidRDefault="00D52079" w:rsidP="0050479E">
            <w:pPr>
              <w:spacing w:before="60"/>
              <w:jc w:val="center"/>
              <w:rPr>
                <w:rFonts w:ascii="Arial" w:hAnsi="Arial" w:cs="Arial"/>
                <w:sz w:val="16"/>
              </w:rPr>
            </w:pPr>
            <w:r w:rsidRPr="00D52079">
              <w:rPr>
                <w:rFonts w:ascii="Arial" w:hAnsi="Arial" w:cs="Arial"/>
                <w:sz w:val="16"/>
              </w:rPr>
              <w:t>D_VEHLONACCELLOLMT_KPHPS_F32</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D52079" w:rsidRDefault="000C55DB" w:rsidP="0050479E">
            <w:pPr>
              <w:spacing w:before="60"/>
              <w:jc w:val="center"/>
              <w:rPr>
                <w:rFonts w:ascii="Arial" w:hAnsi="Arial" w:cs="Arial"/>
                <w:sz w:val="16"/>
              </w:rPr>
            </w:pPr>
            <w:r>
              <w:rPr>
                <w:rFonts w:ascii="Arial" w:hAnsi="Arial" w:cs="Arial"/>
                <w:sz w:val="16"/>
                <w:lang w:val="fr-FR"/>
              </w:rPr>
              <w:t xml:space="preserve">Single </w:t>
            </w:r>
            <w:proofErr w:type="spellStart"/>
            <w:r>
              <w:rPr>
                <w:rFonts w:ascii="Arial" w:hAnsi="Arial" w:cs="Arial"/>
                <w:sz w:val="16"/>
                <w:lang w:val="fr-FR"/>
              </w:rPr>
              <w:t>precision</w:t>
            </w:r>
            <w:proofErr w:type="spellEnd"/>
            <w:r>
              <w:rPr>
                <w:rFonts w:ascii="Arial" w:hAnsi="Arial" w:cs="Arial"/>
                <w:sz w:val="16"/>
                <w:lang w:val="fr-FR"/>
              </w:rPr>
              <w:t xml:space="preserve"> </w:t>
            </w:r>
            <w:proofErr w:type="spellStart"/>
            <w:r>
              <w:rPr>
                <w:rFonts w:ascii="Arial" w:hAnsi="Arial" w:cs="Arial"/>
                <w:sz w:val="16"/>
                <w:lang w:val="fr-FR"/>
              </w:rPr>
              <w:t>Float</w:t>
            </w:r>
            <w:proofErr w:type="spellEnd"/>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D52079" w:rsidRDefault="00D52079" w:rsidP="0050479E">
            <w:pPr>
              <w:spacing w:before="60"/>
              <w:jc w:val="center"/>
              <w:rPr>
                <w:rFonts w:ascii="Arial" w:hAnsi="Arial" w:cs="Arial"/>
                <w:sz w:val="16"/>
              </w:rPr>
            </w:pPr>
            <w:r>
              <w:rPr>
                <w:rFonts w:ascii="Arial" w:hAnsi="Arial" w:cs="Arial"/>
                <w:sz w:val="16"/>
              </w:rPr>
              <w:t>(-</w:t>
            </w:r>
            <w:r w:rsidRPr="00D52079">
              <w:rPr>
                <w:rFonts w:ascii="Arial" w:hAnsi="Arial" w:cs="Arial"/>
                <w:sz w:val="16"/>
              </w:rPr>
              <w:t>50</w:t>
            </w:r>
            <w:r>
              <w:rPr>
                <w:rFonts w:ascii="Arial" w:hAnsi="Arial" w:cs="Arial"/>
                <w:sz w:val="16"/>
              </w:rPr>
              <w:t>.0)</w:t>
            </w:r>
          </w:p>
        </w:tc>
      </w:tr>
      <w:tr w:rsidR="00D52079"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D52079" w:rsidRPr="00421626" w:rsidRDefault="00D52079" w:rsidP="0050479E">
            <w:pPr>
              <w:spacing w:before="60"/>
              <w:jc w:val="center"/>
              <w:rPr>
                <w:rFonts w:ascii="Arial" w:hAnsi="Arial" w:cs="Arial"/>
                <w:sz w:val="16"/>
              </w:rPr>
            </w:pPr>
            <w:r w:rsidRPr="00D52079">
              <w:rPr>
                <w:rFonts w:ascii="Arial" w:hAnsi="Arial" w:cs="Arial"/>
                <w:sz w:val="16"/>
              </w:rPr>
              <w:t>D_VEHLONACCELHILMT_KPHPS_F32</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D52079" w:rsidRDefault="000C55DB" w:rsidP="0050479E">
            <w:pPr>
              <w:spacing w:before="60"/>
              <w:jc w:val="center"/>
              <w:rPr>
                <w:rFonts w:ascii="Arial" w:hAnsi="Arial" w:cs="Arial"/>
                <w:sz w:val="16"/>
              </w:rPr>
            </w:pPr>
            <w:r>
              <w:rPr>
                <w:rFonts w:ascii="Arial" w:hAnsi="Arial" w:cs="Arial"/>
                <w:sz w:val="16"/>
                <w:lang w:val="fr-FR"/>
              </w:rPr>
              <w:t xml:space="preserve">Single </w:t>
            </w:r>
            <w:proofErr w:type="spellStart"/>
            <w:r>
              <w:rPr>
                <w:rFonts w:ascii="Arial" w:hAnsi="Arial" w:cs="Arial"/>
                <w:sz w:val="16"/>
                <w:lang w:val="fr-FR"/>
              </w:rPr>
              <w:t>precision</w:t>
            </w:r>
            <w:proofErr w:type="spellEnd"/>
            <w:r>
              <w:rPr>
                <w:rFonts w:ascii="Arial" w:hAnsi="Arial" w:cs="Arial"/>
                <w:sz w:val="16"/>
                <w:lang w:val="fr-FR"/>
              </w:rPr>
              <w:t xml:space="preserve"> </w:t>
            </w:r>
            <w:proofErr w:type="spellStart"/>
            <w:r>
              <w:rPr>
                <w:rFonts w:ascii="Arial" w:hAnsi="Arial" w:cs="Arial"/>
                <w:sz w:val="16"/>
                <w:lang w:val="fr-FR"/>
              </w:rPr>
              <w:t>Float</w:t>
            </w:r>
            <w:proofErr w:type="spellEnd"/>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D52079" w:rsidRDefault="00D52079" w:rsidP="0050479E">
            <w:pPr>
              <w:spacing w:before="60"/>
              <w:jc w:val="center"/>
              <w:rPr>
                <w:rFonts w:ascii="Arial" w:hAnsi="Arial" w:cs="Arial"/>
                <w:sz w:val="16"/>
              </w:rPr>
            </w:pPr>
            <w:r w:rsidRPr="00D52079">
              <w:rPr>
                <w:rFonts w:ascii="Arial" w:hAnsi="Arial" w:cs="Arial"/>
                <w:sz w:val="16"/>
              </w:rPr>
              <w:t>50</w:t>
            </w:r>
            <w:r>
              <w:rPr>
                <w:rFonts w:ascii="Arial" w:hAnsi="Arial" w:cs="Arial"/>
                <w:sz w:val="16"/>
              </w:rPr>
              <w:t>.0</w:t>
            </w:r>
          </w:p>
        </w:tc>
      </w:tr>
    </w:tbl>
    <w:p w:rsidR="00C861FB" w:rsidRDefault="00C861FB" w:rsidP="00C861FB">
      <w:pPr>
        <w:pStyle w:val="Heading4"/>
      </w:pPr>
      <w:r>
        <w:t>Global</w:t>
      </w:r>
    </w:p>
    <w:p w:rsidR="00C861FB" w:rsidRDefault="00C861FB" w:rsidP="00C861FB">
      <w:r>
        <w:t>This section lists the global constants used by the module.  For details on global constants, refer to the Data Dictionary for the application.</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tblGrid>
      <w:tr w:rsidR="00C861FB" w:rsidTr="00070551">
        <w:trPr>
          <w:jc w:val="center"/>
        </w:trPr>
        <w:tc>
          <w:tcPr>
            <w:tcW w:w="4608"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r>
      <w:tr w:rsidR="00C861FB" w:rsidTr="00070551">
        <w:trPr>
          <w:trHeight w:val="309"/>
          <w:jc w:val="center"/>
        </w:trPr>
        <w:tc>
          <w:tcPr>
            <w:tcW w:w="4608" w:type="dxa"/>
            <w:vAlign w:val="center"/>
          </w:tcPr>
          <w:p w:rsidR="00C861FB" w:rsidRPr="007220D3" w:rsidRDefault="003D1B01" w:rsidP="00271FB4">
            <w:pPr>
              <w:autoSpaceDE w:val="0"/>
              <w:autoSpaceDN w:val="0"/>
              <w:adjustRightInd w:val="0"/>
              <w:spacing w:before="100" w:beforeAutospacing="1" w:after="100" w:afterAutospacing="1"/>
              <w:rPr>
                <w:rFonts w:ascii="Arial" w:hAnsi="Arial" w:cs="Arial"/>
                <w:sz w:val="16"/>
                <w:szCs w:val="16"/>
              </w:rPr>
            </w:pPr>
            <w:r w:rsidRPr="003D1B01">
              <w:rPr>
                <w:rFonts w:ascii="Arial" w:hAnsi="Arial" w:cs="Arial"/>
                <w:sz w:val="16"/>
                <w:szCs w:val="16"/>
              </w:rPr>
              <w:t>D_2MS_SEC_F32</w:t>
            </w:r>
          </w:p>
        </w:tc>
      </w:tr>
      <w:tr w:rsidR="00BD3FE5" w:rsidTr="00070551">
        <w:trPr>
          <w:trHeight w:val="309"/>
          <w:jc w:val="center"/>
        </w:trPr>
        <w:tc>
          <w:tcPr>
            <w:tcW w:w="4608" w:type="dxa"/>
            <w:vAlign w:val="center"/>
          </w:tcPr>
          <w:p w:rsidR="00BD3FE5" w:rsidRPr="003D1B01" w:rsidRDefault="00BD3FE5" w:rsidP="00271FB4">
            <w:pPr>
              <w:autoSpaceDE w:val="0"/>
              <w:autoSpaceDN w:val="0"/>
              <w:adjustRightInd w:val="0"/>
              <w:spacing w:before="100" w:beforeAutospacing="1" w:after="100" w:afterAutospacing="1"/>
              <w:rPr>
                <w:rFonts w:ascii="Arial" w:hAnsi="Arial" w:cs="Arial"/>
                <w:sz w:val="16"/>
                <w:szCs w:val="16"/>
              </w:rPr>
            </w:pPr>
            <w:r w:rsidRPr="00BD3FE5">
              <w:rPr>
                <w:rFonts w:ascii="Arial" w:hAnsi="Arial" w:cs="Arial"/>
                <w:sz w:val="16"/>
                <w:szCs w:val="16"/>
              </w:rPr>
              <w:t>BC_SIGNLCONDN_FAULTINJECTIONPOINT</w:t>
            </w:r>
          </w:p>
        </w:tc>
      </w:tr>
      <w:tr w:rsidR="00BD3FE5" w:rsidTr="00070551">
        <w:trPr>
          <w:trHeight w:val="309"/>
          <w:jc w:val="center"/>
        </w:trPr>
        <w:tc>
          <w:tcPr>
            <w:tcW w:w="4608" w:type="dxa"/>
            <w:vAlign w:val="center"/>
          </w:tcPr>
          <w:p w:rsidR="00BD3FE5" w:rsidRPr="00BD3FE5" w:rsidRDefault="00BD3FE5" w:rsidP="00271FB4">
            <w:pPr>
              <w:autoSpaceDE w:val="0"/>
              <w:autoSpaceDN w:val="0"/>
              <w:adjustRightInd w:val="0"/>
              <w:spacing w:before="100" w:beforeAutospacing="1" w:after="100" w:afterAutospacing="1"/>
              <w:rPr>
                <w:rFonts w:ascii="Arial" w:hAnsi="Arial" w:cs="Arial"/>
                <w:sz w:val="16"/>
                <w:szCs w:val="16"/>
              </w:rPr>
            </w:pPr>
            <w:r w:rsidRPr="00BD3FE5">
              <w:rPr>
                <w:rFonts w:ascii="Arial" w:hAnsi="Arial" w:cs="Arial"/>
                <w:sz w:val="16"/>
                <w:szCs w:val="16"/>
              </w:rPr>
              <w:t>FLTINJ_SRLCOMVEHSPD_SGNLCOND</w:t>
            </w:r>
          </w:p>
        </w:tc>
      </w:tr>
      <w:tr w:rsidR="00F54965" w:rsidTr="00421626">
        <w:trPr>
          <w:trHeight w:val="309"/>
          <w:jc w:val="center"/>
        </w:trPr>
        <w:tc>
          <w:tcPr>
            <w:tcW w:w="4608" w:type="dxa"/>
            <w:vAlign w:val="center"/>
          </w:tcPr>
          <w:p w:rsidR="00F54965" w:rsidRPr="00BD3FE5" w:rsidRDefault="00F54965" w:rsidP="00271FB4">
            <w:pPr>
              <w:autoSpaceDE w:val="0"/>
              <w:autoSpaceDN w:val="0"/>
              <w:adjustRightInd w:val="0"/>
              <w:spacing w:before="100" w:beforeAutospacing="1" w:after="100" w:afterAutospacing="1"/>
              <w:rPr>
                <w:rFonts w:ascii="Arial" w:hAnsi="Arial" w:cs="Arial"/>
                <w:sz w:val="16"/>
                <w:szCs w:val="16"/>
              </w:rPr>
            </w:pPr>
            <w:r w:rsidRPr="00F54965">
              <w:rPr>
                <w:rFonts w:ascii="Arial" w:hAnsi="Arial" w:cs="Arial"/>
                <w:sz w:val="16"/>
                <w:szCs w:val="16"/>
              </w:rPr>
              <w:t>FLTINJ_SRLCOMVEHLONACCEL_SGNLCOND</w:t>
            </w:r>
          </w:p>
        </w:tc>
      </w:tr>
    </w:tbl>
    <w:p w:rsidR="00C861FB" w:rsidRDefault="00C861FB" w:rsidP="00C861FB"/>
    <w:p w:rsidR="00C861FB" w:rsidRDefault="00C861FB" w:rsidP="00C861FB">
      <w:pPr>
        <w:pStyle w:val="Heading3"/>
      </w:pPr>
      <w:r>
        <w:br w:type="page"/>
      </w:r>
      <w:r>
        <w:lastRenderedPageBreak/>
        <w:t>Module specific Lookup Tables Constants</w:t>
      </w:r>
    </w:p>
    <w:p w:rsidR="00C861FB" w:rsidRDefault="00C861FB" w:rsidP="00C861FB">
      <w:r>
        <w:t>(This is for lookup tables (arrays) with fixed values, same name as other tables)</w:t>
      </w:r>
    </w:p>
    <w:tbl>
      <w:tblPr>
        <w:tblW w:w="68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440"/>
        <w:gridCol w:w="1260"/>
        <w:gridCol w:w="1260"/>
      </w:tblGrid>
      <w:tr w:rsidR="00C861FB" w:rsidTr="0050479E">
        <w:tc>
          <w:tcPr>
            <w:tcW w:w="289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Value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289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r>
              <w:rPr>
                <w:rFonts w:ascii="Arial" w:hAnsi="Arial" w:cs="Arial"/>
                <w:sz w:val="16"/>
              </w:rPr>
              <w:t>None</w:t>
            </w:r>
          </w:p>
        </w:tc>
        <w:tc>
          <w:tcPr>
            <w:tcW w:w="144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r>
    </w:tbl>
    <w:p w:rsidR="00C861FB" w:rsidRDefault="00C861FB" w:rsidP="00C861FB"/>
    <w:p w:rsidR="00C861FB" w:rsidRDefault="00C861FB" w:rsidP="00C861FB">
      <w:pPr>
        <w:pStyle w:val="Heading2"/>
      </w:pPr>
      <w:r>
        <w:t>Lookup Table Definitions</w:t>
      </w:r>
    </w:p>
    <w:p w:rsidR="00C861FB" w:rsidRDefault="00C861FB" w:rsidP="00C861FB"/>
    <w:p w:rsidR="00C861FB" w:rsidRDefault="00C861FB" w:rsidP="00C861FB"/>
    <w:p w:rsidR="00C861FB" w:rsidRDefault="00C861FB" w:rsidP="00C861FB">
      <w:pPr>
        <w:pStyle w:val="Heading1"/>
      </w:pPr>
      <w:r>
        <w:t>Software Module Implementation</w:t>
      </w:r>
    </w:p>
    <w:p w:rsidR="00C861FB" w:rsidRDefault="00C861FB" w:rsidP="00C861FB">
      <w:pPr>
        <w:pStyle w:val="Heading2"/>
      </w:pPr>
      <w:r>
        <w:t>Initialization Functions</w:t>
      </w:r>
    </w:p>
    <w:p w:rsidR="00C861FB" w:rsidRDefault="00271FB4" w:rsidP="00C861FB">
      <w:r>
        <w:t>None</w:t>
      </w:r>
    </w:p>
    <w:p w:rsidR="00271FB4" w:rsidRDefault="00271FB4" w:rsidP="00C861FB"/>
    <w:p w:rsidR="00C861FB" w:rsidRDefault="00C861FB" w:rsidP="00C861FB">
      <w:pPr>
        <w:pStyle w:val="Heading2"/>
      </w:pPr>
      <w:r>
        <w:t>Periodic Functions</w:t>
      </w:r>
    </w:p>
    <w:p w:rsidR="00C861FB" w:rsidRDefault="00C861FB" w:rsidP="00C861FB"/>
    <w:p w:rsidR="00C861FB" w:rsidRDefault="00C861FB" w:rsidP="00C861FB">
      <w:pPr>
        <w:pStyle w:val="Heading3"/>
      </w:pPr>
      <w:r>
        <w:t xml:space="preserve">Per: </w:t>
      </w:r>
      <w:proofErr w:type="spellStart"/>
      <w:r w:rsidR="00F218F5" w:rsidRPr="001359B3">
        <w:t>SignlCondn</w:t>
      </w:r>
      <w:proofErr w:type="spellEnd"/>
      <w:r w:rsidR="00F218F5" w:rsidDel="00F218F5">
        <w:t xml:space="preserve"> </w:t>
      </w:r>
      <w:r>
        <w:t>_Per1</w:t>
      </w:r>
    </w:p>
    <w:p w:rsidR="00C861FB" w:rsidRDefault="00C861FB" w:rsidP="00C861FB">
      <w:pPr>
        <w:pStyle w:val="Heading4"/>
      </w:pPr>
      <w:r>
        <w:t>Design Rationale</w:t>
      </w:r>
    </w:p>
    <w:p w:rsidR="00CC11EA" w:rsidRDefault="0097260D" w:rsidP="00C861FB">
      <w:r>
        <w:t>NOTE: For “</w:t>
      </w:r>
      <w:proofErr w:type="spellStart"/>
      <w:r>
        <w:t>starttime</w:t>
      </w:r>
      <w:proofErr w:type="spellEnd"/>
      <w:r>
        <w:t>” calculations there is tendency for underflow and this is expected in</w:t>
      </w:r>
      <w:r w:rsidR="00367EDD">
        <w:t xml:space="preserve"> s/w</w:t>
      </w:r>
      <w:r>
        <w:t xml:space="preserve"> design. So for </w:t>
      </w:r>
      <w:proofErr w:type="spellStart"/>
      <w:r>
        <w:t>unittesting</w:t>
      </w:r>
      <w:proofErr w:type="spellEnd"/>
      <w:r>
        <w:t xml:space="preserve">, VBA model should </w:t>
      </w:r>
      <w:r w:rsidR="00367EDD">
        <w:t>be implemented</w:t>
      </w:r>
    </w:p>
    <w:p w:rsidR="00C861FB" w:rsidRDefault="0097260D" w:rsidP="00C861FB">
      <w:r>
        <w:t xml:space="preserve"> </w:t>
      </w:r>
      <w:proofErr w:type="gramStart"/>
      <w:r>
        <w:t>such</w:t>
      </w:r>
      <w:proofErr w:type="gramEnd"/>
      <w:r>
        <w:t xml:space="preserve"> that it handles underflow and behaves like source code design.</w:t>
      </w:r>
    </w:p>
    <w:p w:rsidR="00C861FB" w:rsidRDefault="00C861FB" w:rsidP="00C861FB">
      <w:pPr>
        <w:pStyle w:val="Heading4"/>
      </w:pPr>
      <w:r>
        <w:t>Program Flow Start</w:t>
      </w:r>
    </w:p>
    <w:p w:rsidR="00C861FB" w:rsidRDefault="001359B3" w:rsidP="00C861FB">
      <w:pPr>
        <w:pStyle w:val="Heading4"/>
      </w:pPr>
      <w:r w:rsidRPr="001359B3">
        <w:t>Rte_Call_SignlCondn_Per1_CP0_</w:t>
      </w:r>
      <w:proofErr w:type="gramStart"/>
      <w:r w:rsidRPr="001359B3">
        <w:t>CheckpointReached(</w:t>
      </w:r>
      <w:proofErr w:type="gramEnd"/>
      <w:r w:rsidRPr="001359B3">
        <w:t>)</w:t>
      </w:r>
      <w:r w:rsidR="00C861FB">
        <w:t>Store Module Inputs to Local copies</w:t>
      </w:r>
    </w:p>
    <w:p w:rsidR="00592603" w:rsidRDefault="00592603"/>
    <w:p w:rsidR="002F5718" w:rsidRDefault="003D1B01" w:rsidP="002F5718">
      <w:r w:rsidRPr="003D1B01">
        <w:t xml:space="preserve">SrlComVehSpd_Kph_T_f32 = </w:t>
      </w:r>
      <w:del w:id="2" w:author="Balani, Spandana" w:date="2014-05-14T10:29:00Z">
        <w:r w:rsidRPr="003D1B01" w:rsidDel="009126F5">
          <w:delText>Rte</w:delText>
        </w:r>
      </w:del>
      <w:r w:rsidR="0090291D" w:rsidRPr="0090291D">
        <w:t>Rte_IRead_SignlCondn_Per1_SrlComVehSpeed_Kph_f32</w:t>
      </w:r>
    </w:p>
    <w:p w:rsidR="00997DEC" w:rsidRDefault="00997DEC" w:rsidP="002F5718">
      <w:r w:rsidRPr="00997DEC">
        <w:t>SrlComVehLonAccel_KphpS_T_f32 = Rte_IRead_SignlCondn_Per1_SrlCom_VehicleLonAccel_KphpS_</w:t>
      </w:r>
      <w:proofErr w:type="gramStart"/>
      <w:r w:rsidRPr="00997DEC">
        <w:t>f32()</w:t>
      </w:r>
      <w:proofErr w:type="gramEnd"/>
    </w:p>
    <w:p w:rsidR="006D78EF" w:rsidRDefault="006D78EF" w:rsidP="006D78EF">
      <w:pPr>
        <w:pStyle w:val="Heading4"/>
      </w:pPr>
      <w:r>
        <w:lastRenderedPageBreak/>
        <w:t>Signal Conditioning</w:t>
      </w:r>
    </w:p>
    <w:p w:rsidR="00592603" w:rsidRDefault="009126F5">
      <w:r>
        <w:object w:dxaOrig="6715" w:dyaOrig="9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6pt;height:476.45pt" o:ole="">
            <v:imagedata r:id="rId10" o:title=""/>
          </v:shape>
          <o:OLEObject Type="Embed" ProgID="Visio.Drawing.11" ShapeID="_x0000_i1025" DrawAspect="Content" ObjectID="_1461569164" r:id="rId11"/>
        </w:object>
      </w:r>
      <w:r w:rsidR="00AB3B8D">
        <w:tab/>
      </w:r>
    </w:p>
    <w:p w:rsidR="00C861FB" w:rsidRDefault="00C861FB" w:rsidP="00C861FB">
      <w:pPr>
        <w:pStyle w:val="Heading4"/>
      </w:pPr>
      <w:r>
        <w:t>Store Local copy of outputs into Module Outputs</w:t>
      </w:r>
    </w:p>
    <w:p w:rsidR="002F5718" w:rsidRDefault="0090291D" w:rsidP="002F5718">
      <w:r w:rsidRPr="0090291D">
        <w:t>Rte_I</w:t>
      </w:r>
      <w:r w:rsidR="00703091" w:rsidRPr="0090291D">
        <w:t>w</w:t>
      </w:r>
      <w:r w:rsidRPr="0090291D">
        <w:t xml:space="preserve">rite_SignlCondn_Per1_VehicleSpeed_Kph_f32 </w:t>
      </w:r>
      <w:r w:rsidR="003D1B01" w:rsidRPr="003D1B01">
        <w:t>(</w:t>
      </w:r>
      <w:r w:rsidR="00070551">
        <w:t>SignlCondn_</w:t>
      </w:r>
      <w:r w:rsidR="003D1B01" w:rsidRPr="003D1B01">
        <w:t>CurrSrlComVehSpd_Kph_M_f32)</w:t>
      </w:r>
    </w:p>
    <w:p w:rsidR="00997DEC" w:rsidRDefault="00997DEC" w:rsidP="002F5718">
      <w:r w:rsidRPr="00997DEC">
        <w:t>Rte_IWrite_SignlCondn_Per1_Vehicle_LonAccel_KphpS_</w:t>
      </w:r>
      <w:proofErr w:type="gramStart"/>
      <w:r w:rsidRPr="00997DEC">
        <w:t>f32(</w:t>
      </w:r>
      <w:proofErr w:type="gramEnd"/>
      <w:r w:rsidR="00070551">
        <w:t>SignlCondn_</w:t>
      </w:r>
      <w:r w:rsidRPr="00997DEC">
        <w:t>CurrSrlComVehLonAccel_KphpS_M_f32)</w:t>
      </w:r>
    </w:p>
    <w:p w:rsidR="00C861FB" w:rsidRDefault="00C861FB" w:rsidP="00C861FB">
      <w:pPr>
        <w:pStyle w:val="Heading4"/>
      </w:pPr>
      <w:r>
        <w:lastRenderedPageBreak/>
        <w:t>Program Flow End</w:t>
      </w:r>
    </w:p>
    <w:p w:rsidR="00592603" w:rsidRDefault="001359B3">
      <w:pPr>
        <w:jc w:val="center"/>
      </w:pPr>
      <w:r w:rsidRPr="001359B3">
        <w:t>Rte_Call_SignlCondn_Per1_CP</w:t>
      </w:r>
      <w:r>
        <w:t>1</w:t>
      </w:r>
      <w:r w:rsidRPr="001359B3">
        <w:t>_</w:t>
      </w:r>
      <w:proofErr w:type="gramStart"/>
      <w:r w:rsidRPr="001359B3">
        <w:t>CheckpointReached()</w:t>
      </w:r>
      <w:proofErr w:type="gramEnd"/>
    </w:p>
    <w:p w:rsidR="00C861FB" w:rsidRDefault="00C861FB" w:rsidP="00C861FB">
      <w:pPr>
        <w:pStyle w:val="Heading2"/>
      </w:pPr>
      <w:r>
        <w:t>Fault Recovery Functions</w:t>
      </w:r>
    </w:p>
    <w:p w:rsidR="00C861FB" w:rsidRDefault="00C861FB" w:rsidP="00C861FB">
      <w:r>
        <w:t>None</w:t>
      </w:r>
    </w:p>
    <w:p w:rsidR="00C861FB" w:rsidRDefault="00C861FB" w:rsidP="00C861FB">
      <w:pPr>
        <w:pStyle w:val="Heading2"/>
      </w:pPr>
      <w:r>
        <w:t>Shutdown Functions</w:t>
      </w:r>
    </w:p>
    <w:p w:rsidR="00C861FB" w:rsidRDefault="00C861FB" w:rsidP="00C861FB">
      <w:r>
        <w:t>None</w:t>
      </w:r>
    </w:p>
    <w:p w:rsidR="00C861FB" w:rsidRDefault="00C861FB" w:rsidP="00C861FB">
      <w:pPr>
        <w:pStyle w:val="Heading2"/>
      </w:pPr>
      <w:r>
        <w:t>Interrupt Functions</w:t>
      </w:r>
    </w:p>
    <w:p w:rsidR="00C861FB" w:rsidRDefault="00C861FB" w:rsidP="00C861FB">
      <w:r>
        <w:t>None</w:t>
      </w:r>
    </w:p>
    <w:p w:rsidR="00C861FB" w:rsidRDefault="00C861FB" w:rsidP="00C861FB"/>
    <w:p w:rsidR="00C861FB" w:rsidRDefault="00C861FB" w:rsidP="00C861FB">
      <w:pPr>
        <w:pStyle w:val="Heading2"/>
      </w:pPr>
      <w:r>
        <w:t>Serial Communication Functions</w:t>
      </w:r>
    </w:p>
    <w:p w:rsidR="00C861FB" w:rsidRDefault="00C861FB" w:rsidP="00C861FB">
      <w:pPr>
        <w:pStyle w:val="Heading1"/>
      </w:pPr>
      <w:r>
        <w:t xml:space="preserve"> Requirements</w:t>
      </w:r>
    </w:p>
    <w:p w:rsidR="00C861FB" w:rsidRDefault="00C861FB" w:rsidP="00C861FB">
      <w:pPr>
        <w:pStyle w:val="Heading2"/>
      </w:pPr>
      <w:r>
        <w:t>Execution Sequence of the Module</w:t>
      </w:r>
    </w:p>
    <w:p w:rsidR="00C861FB" w:rsidRDefault="00C861FB" w:rsidP="00C861FB">
      <w:pPr>
        <w:pStyle w:val="Heading2"/>
      </w:pPr>
      <w:r>
        <w:t>Execution Rates for sub-modules called by the Scheduler</w:t>
      </w:r>
    </w:p>
    <w:p w:rsidR="00C861FB" w:rsidRDefault="00C861FB" w:rsidP="00C861FB">
      <w:r>
        <w:t>This table serves as reference for the Scheduler design</w:t>
      </w:r>
    </w:p>
    <w:tbl>
      <w:tblPr>
        <w:tblW w:w="92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1980"/>
        <w:gridCol w:w="3780"/>
      </w:tblGrid>
      <w:tr w:rsidR="00C861FB" w:rsidTr="0050479E">
        <w:tc>
          <w:tcPr>
            <w:tcW w:w="352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Function Name</w:t>
            </w:r>
          </w:p>
        </w:tc>
        <w:tc>
          <w:tcPr>
            <w:tcW w:w="19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Calling Frequency </w:t>
            </w:r>
          </w:p>
        </w:tc>
        <w:tc>
          <w:tcPr>
            <w:tcW w:w="37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System</w:t>
                </w:r>
              </w:smartTag>
              <w:r>
                <w:rPr>
                  <w:rFonts w:ascii="Arial" w:hAnsi="Arial" w:cs="Arial"/>
                  <w:sz w:val="16"/>
                </w:rPr>
                <w:t xml:space="preserve"> </w:t>
              </w:r>
              <w:smartTag w:uri="urn:schemas-microsoft-com:office:smarttags" w:element="PlaceType">
                <w:r>
                  <w:rPr>
                    <w:rFonts w:ascii="Arial" w:hAnsi="Arial" w:cs="Arial"/>
                    <w:sz w:val="16"/>
                  </w:rPr>
                  <w:t>State(s)</w:t>
                </w:r>
              </w:smartTag>
            </w:smartTag>
            <w:r>
              <w:rPr>
                <w:rFonts w:ascii="Arial" w:hAnsi="Arial" w:cs="Arial"/>
                <w:sz w:val="16"/>
              </w:rPr>
              <w:t xml:space="preserve"> in which the function is called</w:t>
            </w:r>
          </w:p>
        </w:tc>
      </w:tr>
      <w:tr w:rsidR="00C861FB" w:rsidTr="0050479E">
        <w:tc>
          <w:tcPr>
            <w:tcW w:w="3528" w:type="dxa"/>
            <w:tcBorders>
              <w:top w:val="single" w:sz="6" w:space="0" w:color="auto"/>
              <w:left w:val="single" w:sz="6" w:space="0" w:color="auto"/>
              <w:bottom w:val="single" w:sz="6" w:space="0" w:color="auto"/>
              <w:right w:val="single" w:sz="6" w:space="0" w:color="auto"/>
            </w:tcBorders>
          </w:tcPr>
          <w:p w:rsidR="00C861FB" w:rsidRDefault="000764DF" w:rsidP="0050479E">
            <w:pPr>
              <w:spacing w:before="60" w:line="360" w:lineRule="auto"/>
            </w:pPr>
            <w:r w:rsidRPr="000764DF">
              <w:t>SignlCondn_Per1</w:t>
            </w:r>
          </w:p>
        </w:tc>
        <w:tc>
          <w:tcPr>
            <w:tcW w:w="19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r>
              <w:t>2 ms</w:t>
            </w:r>
          </w:p>
        </w:tc>
        <w:tc>
          <w:tcPr>
            <w:tcW w:w="3780" w:type="dxa"/>
            <w:tcBorders>
              <w:top w:val="single" w:sz="6" w:space="0" w:color="auto"/>
              <w:left w:val="single" w:sz="6" w:space="0" w:color="auto"/>
              <w:bottom w:val="single" w:sz="6" w:space="0" w:color="auto"/>
              <w:right w:val="single" w:sz="6" w:space="0" w:color="auto"/>
            </w:tcBorders>
          </w:tcPr>
          <w:p w:rsidR="00C861FB" w:rsidRDefault="003C4963" w:rsidP="0050479E">
            <w:pPr>
              <w:spacing w:before="60" w:line="360" w:lineRule="auto"/>
            </w:pPr>
            <w:r>
              <w:t>ALL States</w:t>
            </w:r>
          </w:p>
        </w:tc>
      </w:tr>
      <w:tr w:rsidR="00C861FB" w:rsidTr="0050479E">
        <w:tc>
          <w:tcPr>
            <w:tcW w:w="352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c>
          <w:tcPr>
            <w:tcW w:w="19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c>
          <w:tcPr>
            <w:tcW w:w="37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r>
    </w:tbl>
    <w:p w:rsidR="00C861FB" w:rsidRDefault="00C861FB" w:rsidP="00C861FB">
      <w:pPr>
        <w:pStyle w:val="Heading2"/>
        <w:numPr>
          <w:ilvl w:val="0"/>
          <w:numId w:val="0"/>
        </w:numPr>
      </w:pPr>
    </w:p>
    <w:p w:rsidR="00C861FB" w:rsidRDefault="00C861FB" w:rsidP="00C861FB">
      <w:pPr>
        <w:pStyle w:val="Heading2"/>
      </w:pPr>
      <w:r>
        <w:t xml:space="preserve">Execution Requirements for Serial Communication Functions </w:t>
      </w:r>
    </w:p>
    <w:tbl>
      <w:tblPr>
        <w:tblW w:w="88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220"/>
      </w:tblGrid>
      <w:tr w:rsidR="00C861FB" w:rsidTr="0050479E">
        <w:tc>
          <w:tcPr>
            <w:tcW w:w="361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Function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Sub-Module called by (Serial Comm Function Name)</w:t>
            </w:r>
          </w:p>
        </w:tc>
      </w:tr>
      <w:tr w:rsidR="00C861FB" w:rsidTr="0050479E">
        <w:tc>
          <w:tcPr>
            <w:tcW w:w="361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r>
              <w:rPr>
                <w:rFonts w:ascii="Arial" w:hAnsi="Arial" w:cs="Arial"/>
                <w:sz w:val="16"/>
              </w:rPr>
              <w:t>None</w:t>
            </w:r>
          </w:p>
        </w:tc>
        <w:tc>
          <w:tcPr>
            <w:tcW w:w="522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r>
    </w:tbl>
    <w:p w:rsidR="00C861FB" w:rsidRDefault="00C861FB" w:rsidP="00C861FB">
      <w:pPr>
        <w:pStyle w:val="Heading1"/>
        <w:numPr>
          <w:ilvl w:val="0"/>
          <w:numId w:val="0"/>
        </w:numPr>
      </w:pPr>
    </w:p>
    <w:p w:rsidR="00C861FB" w:rsidRDefault="00C861FB" w:rsidP="00C861FB">
      <w:pPr>
        <w:pStyle w:val="Heading1"/>
      </w:pPr>
      <w:r>
        <w:br w:type="page"/>
      </w:r>
      <w:r>
        <w:lastRenderedPageBreak/>
        <w:t>Memory Map Definition Requirements</w:t>
      </w:r>
    </w:p>
    <w:p w:rsidR="00C861FB" w:rsidRDefault="00C861FB" w:rsidP="00C861FB">
      <w:pPr>
        <w:pStyle w:val="Heading2"/>
      </w:pPr>
      <w:r>
        <w:t>Sub Modules (Functions)</w:t>
      </w:r>
    </w:p>
    <w:p w:rsidR="00C861FB" w:rsidRDefault="00C861FB" w:rsidP="00C861FB">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C861FB" w:rsidTr="0050479E">
        <w:tc>
          <w:tcPr>
            <w:tcW w:w="397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3978" w:type="dxa"/>
            <w:tcBorders>
              <w:top w:val="single" w:sz="6" w:space="0" w:color="auto"/>
              <w:left w:val="single" w:sz="6" w:space="0" w:color="auto"/>
              <w:bottom w:val="single" w:sz="6" w:space="0" w:color="auto"/>
              <w:right w:val="single" w:sz="6" w:space="0" w:color="auto"/>
            </w:tcBorders>
          </w:tcPr>
          <w:p w:rsidR="00C861FB" w:rsidRDefault="000764DF" w:rsidP="0050479E">
            <w:pPr>
              <w:spacing w:before="60" w:line="360" w:lineRule="auto"/>
            </w:pPr>
            <w:r w:rsidRPr="000764DF">
              <w:t>SignlCondn_Per1</w:t>
            </w:r>
          </w:p>
        </w:tc>
        <w:tc>
          <w:tcPr>
            <w:tcW w:w="3960" w:type="dxa"/>
            <w:tcBorders>
              <w:top w:val="single" w:sz="6" w:space="0" w:color="auto"/>
              <w:left w:val="single" w:sz="6" w:space="0" w:color="auto"/>
              <w:bottom w:val="single" w:sz="6" w:space="0" w:color="auto"/>
              <w:right w:val="single" w:sz="6" w:space="0" w:color="auto"/>
            </w:tcBorders>
          </w:tcPr>
          <w:p w:rsidR="0031754D" w:rsidRPr="00127215" w:rsidRDefault="00567B2F" w:rsidP="00647DB8">
            <w:pPr>
              <w:keepNext/>
              <w:spacing w:before="60"/>
              <w:jc w:val="center"/>
              <w:rPr>
                <w:sz w:val="16"/>
                <w:szCs w:val="16"/>
              </w:rPr>
            </w:pPr>
            <w:ins w:id="3" w:author="Balani, Spandana" w:date="2014-05-14T10:33:00Z">
              <w:r w:rsidRPr="00567B2F">
                <w:rPr>
                  <w:sz w:val="16"/>
                  <w:szCs w:val="16"/>
                </w:rPr>
                <w:t>RTE_AP_SIGNLCONDN_APPL_CODE</w:t>
              </w:r>
            </w:ins>
          </w:p>
        </w:tc>
      </w:tr>
      <w:tr w:rsidR="00C861FB" w:rsidTr="00C23D08">
        <w:trPr>
          <w:trHeight w:val="462"/>
        </w:trPr>
        <w:tc>
          <w:tcPr>
            <w:tcW w:w="3978" w:type="dxa"/>
            <w:tcBorders>
              <w:top w:val="single" w:sz="6" w:space="0" w:color="auto"/>
              <w:left w:val="single" w:sz="6" w:space="0" w:color="auto"/>
              <w:bottom w:val="single" w:sz="6" w:space="0" w:color="auto"/>
              <w:right w:val="single" w:sz="6" w:space="0" w:color="auto"/>
            </w:tcBorders>
          </w:tcPr>
          <w:p w:rsidR="00C861FB" w:rsidRDefault="00C861FB" w:rsidP="000635EE">
            <w:pPr>
              <w:spacing w:before="60" w:line="360" w:lineRule="auto"/>
            </w:pPr>
          </w:p>
        </w:tc>
        <w:tc>
          <w:tcPr>
            <w:tcW w:w="3960" w:type="dxa"/>
            <w:tcBorders>
              <w:top w:val="single" w:sz="6" w:space="0" w:color="auto"/>
              <w:left w:val="single" w:sz="6" w:space="0" w:color="auto"/>
              <w:bottom w:val="single" w:sz="6" w:space="0" w:color="auto"/>
              <w:right w:val="single" w:sz="6" w:space="0" w:color="auto"/>
            </w:tcBorders>
          </w:tcPr>
          <w:p w:rsidR="00C861FB" w:rsidRDefault="00C861FB" w:rsidP="0050479E"/>
        </w:tc>
      </w:tr>
    </w:tbl>
    <w:p w:rsidR="00C861FB" w:rsidRDefault="00C861FB" w:rsidP="00C861FB">
      <w:pPr>
        <w:pStyle w:val="Heading2"/>
        <w:numPr>
          <w:ilvl w:val="0"/>
          <w:numId w:val="0"/>
        </w:numPr>
      </w:pPr>
    </w:p>
    <w:p w:rsidR="00C861FB" w:rsidRDefault="00C861FB" w:rsidP="00C861FB">
      <w:pPr>
        <w:pStyle w:val="Heading2"/>
      </w:pPr>
      <w:r>
        <w:t>Local Functions</w:t>
      </w:r>
    </w:p>
    <w:p w:rsidR="00C861FB" w:rsidRDefault="00C861FB" w:rsidP="00C861FB">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C861FB" w:rsidTr="0050479E">
        <w:tc>
          <w:tcPr>
            <w:tcW w:w="397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bl>
    <w:p w:rsidR="000D0E5E" w:rsidRDefault="00B64BB0">
      <w:pPr>
        <w:pStyle w:val="Heading1"/>
      </w:pPr>
      <w:r>
        <w:br w:type="page"/>
      </w:r>
      <w:r>
        <w:lastRenderedPageBreak/>
        <w:t>Known Issues / Limitations With Design</w:t>
      </w:r>
    </w:p>
    <w:p w:rsidR="006D78EF" w:rsidRDefault="006D78EF" w:rsidP="006D78EF">
      <w:pPr>
        <w:numPr>
          <w:ilvl w:val="0"/>
          <w:numId w:val="6"/>
        </w:numPr>
      </w:pPr>
      <w:r w:rsidRPr="00C2242D">
        <w:t>INLINE functions defined in globalmacro.h are not unit</w:t>
      </w:r>
      <w:r>
        <w:t xml:space="preserve"> </w:t>
      </w:r>
      <w:r w:rsidRPr="00C2242D">
        <w:t>tested</w:t>
      </w:r>
    </w:p>
    <w:p w:rsidR="000D0E5E" w:rsidRDefault="00B64BB0">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0D0E5E">
        <w:tc>
          <w:tcPr>
            <w:tcW w:w="616" w:type="dxa"/>
          </w:tcPr>
          <w:p w:rsidR="000D0E5E" w:rsidRDefault="00B64BB0">
            <w:pPr>
              <w:spacing w:before="60"/>
              <w:rPr>
                <w:rFonts w:ascii="Arial" w:hAnsi="Arial" w:cs="Arial"/>
                <w:b/>
                <w:bCs/>
                <w:sz w:val="16"/>
              </w:rPr>
            </w:pPr>
            <w:r>
              <w:rPr>
                <w:rFonts w:ascii="Arial" w:hAnsi="Arial" w:cs="Arial"/>
                <w:b/>
                <w:bCs/>
                <w:sz w:val="16"/>
              </w:rPr>
              <w:t>Item #</w:t>
            </w:r>
          </w:p>
        </w:tc>
        <w:tc>
          <w:tcPr>
            <w:tcW w:w="662" w:type="dxa"/>
          </w:tcPr>
          <w:p w:rsidR="000D0E5E" w:rsidRDefault="00B64BB0">
            <w:pPr>
              <w:spacing w:before="60"/>
              <w:rPr>
                <w:rFonts w:ascii="Arial" w:hAnsi="Arial" w:cs="Arial"/>
                <w:b/>
                <w:bCs/>
                <w:sz w:val="16"/>
              </w:rPr>
            </w:pPr>
            <w:r>
              <w:rPr>
                <w:rFonts w:ascii="Arial" w:hAnsi="Arial" w:cs="Arial"/>
                <w:b/>
                <w:bCs/>
                <w:sz w:val="16"/>
              </w:rPr>
              <w:t>Rev #</w:t>
            </w:r>
          </w:p>
        </w:tc>
        <w:tc>
          <w:tcPr>
            <w:tcW w:w="6210" w:type="dxa"/>
          </w:tcPr>
          <w:p w:rsidR="000D0E5E" w:rsidRDefault="00B64BB0">
            <w:pPr>
              <w:spacing w:before="60"/>
              <w:rPr>
                <w:rFonts w:ascii="Arial" w:hAnsi="Arial" w:cs="Arial"/>
                <w:b/>
                <w:bCs/>
                <w:sz w:val="16"/>
              </w:rPr>
            </w:pPr>
            <w:r>
              <w:rPr>
                <w:rFonts w:ascii="Arial" w:hAnsi="Arial" w:cs="Arial"/>
                <w:b/>
                <w:bCs/>
                <w:sz w:val="16"/>
              </w:rPr>
              <w:t>Change Description</w:t>
            </w:r>
          </w:p>
        </w:tc>
        <w:tc>
          <w:tcPr>
            <w:tcW w:w="1080" w:type="dxa"/>
          </w:tcPr>
          <w:p w:rsidR="000D0E5E" w:rsidRDefault="00B64BB0">
            <w:pPr>
              <w:spacing w:before="60"/>
              <w:rPr>
                <w:rFonts w:ascii="Arial" w:hAnsi="Arial" w:cs="Arial"/>
                <w:b/>
                <w:bCs/>
                <w:sz w:val="16"/>
              </w:rPr>
            </w:pPr>
            <w:r>
              <w:rPr>
                <w:rFonts w:ascii="Arial" w:hAnsi="Arial" w:cs="Arial"/>
                <w:b/>
                <w:bCs/>
                <w:sz w:val="16"/>
              </w:rPr>
              <w:t xml:space="preserve">Date </w:t>
            </w:r>
          </w:p>
        </w:tc>
        <w:tc>
          <w:tcPr>
            <w:tcW w:w="1105" w:type="dxa"/>
          </w:tcPr>
          <w:p w:rsidR="000D0E5E" w:rsidRDefault="00B64BB0">
            <w:pPr>
              <w:spacing w:before="60"/>
              <w:rPr>
                <w:rFonts w:ascii="Arial" w:hAnsi="Arial" w:cs="Arial"/>
                <w:b/>
                <w:bCs/>
                <w:sz w:val="16"/>
              </w:rPr>
            </w:pPr>
            <w:r>
              <w:rPr>
                <w:rFonts w:ascii="Arial" w:hAnsi="Arial" w:cs="Arial"/>
                <w:b/>
                <w:bCs/>
                <w:sz w:val="16"/>
              </w:rPr>
              <w:t>Author Initials</w:t>
            </w:r>
          </w:p>
        </w:tc>
      </w:tr>
      <w:tr w:rsidR="000D0E5E">
        <w:tc>
          <w:tcPr>
            <w:tcW w:w="616" w:type="dxa"/>
          </w:tcPr>
          <w:p w:rsidR="000D0E5E" w:rsidRDefault="00B64BB0">
            <w:pPr>
              <w:spacing w:before="60"/>
              <w:rPr>
                <w:rFonts w:ascii="Arial" w:hAnsi="Arial" w:cs="Arial"/>
                <w:sz w:val="16"/>
              </w:rPr>
            </w:pPr>
            <w:r>
              <w:rPr>
                <w:rFonts w:ascii="Arial" w:hAnsi="Arial" w:cs="Arial"/>
                <w:sz w:val="16"/>
              </w:rPr>
              <w:t>1</w:t>
            </w:r>
          </w:p>
        </w:tc>
        <w:tc>
          <w:tcPr>
            <w:tcW w:w="662" w:type="dxa"/>
          </w:tcPr>
          <w:p w:rsidR="000D0E5E" w:rsidRDefault="00C861FB">
            <w:pPr>
              <w:spacing w:before="60"/>
              <w:rPr>
                <w:rFonts w:ascii="Arial" w:hAnsi="Arial" w:cs="Arial"/>
                <w:sz w:val="16"/>
              </w:rPr>
            </w:pPr>
            <w:r>
              <w:rPr>
                <w:rFonts w:ascii="Arial" w:hAnsi="Arial" w:cs="Arial"/>
                <w:sz w:val="16"/>
              </w:rPr>
              <w:t>1.0</w:t>
            </w:r>
          </w:p>
        </w:tc>
        <w:tc>
          <w:tcPr>
            <w:tcW w:w="6210" w:type="dxa"/>
          </w:tcPr>
          <w:p w:rsidR="000D0E5E" w:rsidRDefault="00C861FB">
            <w:pPr>
              <w:spacing w:before="60"/>
              <w:rPr>
                <w:rFonts w:ascii="Arial" w:hAnsi="Arial" w:cs="Arial"/>
                <w:sz w:val="16"/>
              </w:rPr>
            </w:pPr>
            <w:r>
              <w:rPr>
                <w:rFonts w:ascii="Arial" w:hAnsi="Arial" w:cs="Arial"/>
                <w:sz w:val="16"/>
              </w:rPr>
              <w:t>Initial release</w:t>
            </w:r>
          </w:p>
        </w:tc>
        <w:tc>
          <w:tcPr>
            <w:tcW w:w="1080" w:type="dxa"/>
          </w:tcPr>
          <w:p w:rsidR="000D0E5E" w:rsidRDefault="000764DF">
            <w:pPr>
              <w:spacing w:before="60"/>
              <w:rPr>
                <w:rFonts w:ascii="Arial" w:hAnsi="Arial" w:cs="Arial"/>
                <w:sz w:val="16"/>
              </w:rPr>
            </w:pPr>
            <w:r>
              <w:rPr>
                <w:rFonts w:ascii="Arial" w:hAnsi="Arial" w:cs="Arial"/>
                <w:sz w:val="16"/>
              </w:rPr>
              <w:t>14-May-12</w:t>
            </w:r>
          </w:p>
        </w:tc>
        <w:tc>
          <w:tcPr>
            <w:tcW w:w="1105" w:type="dxa"/>
          </w:tcPr>
          <w:p w:rsidR="000D0E5E" w:rsidRDefault="000764DF">
            <w:pPr>
              <w:spacing w:before="60"/>
              <w:rPr>
                <w:rFonts w:ascii="Arial" w:hAnsi="Arial" w:cs="Arial"/>
                <w:sz w:val="16"/>
              </w:rPr>
            </w:pPr>
            <w:r>
              <w:rPr>
                <w:rFonts w:ascii="Arial" w:hAnsi="Arial" w:cs="Arial"/>
                <w:sz w:val="16"/>
              </w:rPr>
              <w:t>NRAR</w:t>
            </w:r>
          </w:p>
        </w:tc>
      </w:tr>
      <w:tr w:rsidR="00703091">
        <w:tc>
          <w:tcPr>
            <w:tcW w:w="616" w:type="dxa"/>
          </w:tcPr>
          <w:p w:rsidR="00703091" w:rsidRDefault="00703091">
            <w:pPr>
              <w:spacing w:before="60"/>
              <w:rPr>
                <w:rFonts w:ascii="Arial" w:hAnsi="Arial" w:cs="Arial"/>
                <w:sz w:val="16"/>
              </w:rPr>
            </w:pPr>
            <w:r>
              <w:rPr>
                <w:rFonts w:ascii="Arial" w:hAnsi="Arial" w:cs="Arial"/>
                <w:sz w:val="16"/>
              </w:rPr>
              <w:t>2</w:t>
            </w:r>
          </w:p>
        </w:tc>
        <w:tc>
          <w:tcPr>
            <w:tcW w:w="662" w:type="dxa"/>
          </w:tcPr>
          <w:p w:rsidR="00703091" w:rsidRDefault="00703091">
            <w:pPr>
              <w:spacing w:before="60"/>
              <w:rPr>
                <w:rFonts w:ascii="Arial" w:hAnsi="Arial" w:cs="Arial"/>
                <w:sz w:val="16"/>
              </w:rPr>
            </w:pPr>
            <w:r>
              <w:rPr>
                <w:rFonts w:ascii="Arial" w:hAnsi="Arial" w:cs="Arial"/>
                <w:sz w:val="16"/>
              </w:rPr>
              <w:t>2.0</w:t>
            </w:r>
          </w:p>
        </w:tc>
        <w:tc>
          <w:tcPr>
            <w:tcW w:w="6210" w:type="dxa"/>
          </w:tcPr>
          <w:p w:rsidR="00703091" w:rsidRDefault="00703091">
            <w:pPr>
              <w:spacing w:before="60"/>
              <w:rPr>
                <w:rFonts w:ascii="Arial" w:hAnsi="Arial" w:cs="Arial"/>
                <w:sz w:val="16"/>
              </w:rPr>
            </w:pPr>
            <w:r>
              <w:rPr>
                <w:rFonts w:ascii="Arial" w:hAnsi="Arial" w:cs="Arial"/>
                <w:sz w:val="16"/>
              </w:rPr>
              <w:t>Updated as per FDDVer002, FaultInjectionPoint added to SrlComVehSpeed signal</w:t>
            </w:r>
          </w:p>
        </w:tc>
        <w:tc>
          <w:tcPr>
            <w:tcW w:w="1080" w:type="dxa"/>
          </w:tcPr>
          <w:p w:rsidR="00703091" w:rsidRDefault="00703091">
            <w:pPr>
              <w:spacing w:before="60"/>
              <w:rPr>
                <w:rFonts w:ascii="Arial" w:hAnsi="Arial" w:cs="Arial"/>
                <w:sz w:val="16"/>
              </w:rPr>
            </w:pPr>
            <w:r>
              <w:rPr>
                <w:rFonts w:ascii="Arial" w:hAnsi="Arial" w:cs="Arial"/>
                <w:sz w:val="16"/>
              </w:rPr>
              <w:t xml:space="preserve">20-Aug-12 </w:t>
            </w:r>
          </w:p>
        </w:tc>
        <w:tc>
          <w:tcPr>
            <w:tcW w:w="1105" w:type="dxa"/>
          </w:tcPr>
          <w:p w:rsidR="00703091" w:rsidRDefault="00703091">
            <w:pPr>
              <w:spacing w:before="60"/>
              <w:rPr>
                <w:rFonts w:ascii="Arial" w:hAnsi="Arial" w:cs="Arial"/>
                <w:sz w:val="16"/>
              </w:rPr>
            </w:pPr>
            <w:r>
              <w:rPr>
                <w:rFonts w:ascii="Arial" w:hAnsi="Arial" w:cs="Arial"/>
                <w:sz w:val="16"/>
              </w:rPr>
              <w:t>NRAR</w:t>
            </w:r>
          </w:p>
        </w:tc>
      </w:tr>
      <w:tr w:rsidR="00A36696">
        <w:tc>
          <w:tcPr>
            <w:tcW w:w="616" w:type="dxa"/>
          </w:tcPr>
          <w:p w:rsidR="00A36696" w:rsidRDefault="00A36696">
            <w:pPr>
              <w:spacing w:before="60"/>
              <w:rPr>
                <w:rFonts w:ascii="Arial" w:hAnsi="Arial" w:cs="Arial"/>
                <w:sz w:val="16"/>
              </w:rPr>
            </w:pPr>
            <w:r>
              <w:rPr>
                <w:rFonts w:ascii="Arial" w:hAnsi="Arial" w:cs="Arial"/>
                <w:sz w:val="16"/>
              </w:rPr>
              <w:t>3</w:t>
            </w:r>
          </w:p>
        </w:tc>
        <w:tc>
          <w:tcPr>
            <w:tcW w:w="662" w:type="dxa"/>
          </w:tcPr>
          <w:p w:rsidR="00A36696" w:rsidRDefault="00A36696">
            <w:pPr>
              <w:spacing w:before="60"/>
              <w:rPr>
                <w:rFonts w:ascii="Arial" w:hAnsi="Arial" w:cs="Arial"/>
                <w:sz w:val="16"/>
              </w:rPr>
            </w:pPr>
            <w:r>
              <w:rPr>
                <w:rFonts w:ascii="Arial" w:hAnsi="Arial" w:cs="Arial"/>
                <w:sz w:val="16"/>
              </w:rPr>
              <w:t>3.0</w:t>
            </w:r>
          </w:p>
        </w:tc>
        <w:tc>
          <w:tcPr>
            <w:tcW w:w="6210" w:type="dxa"/>
          </w:tcPr>
          <w:p w:rsidR="00A36696" w:rsidRDefault="00A36696">
            <w:pPr>
              <w:spacing w:before="60"/>
              <w:rPr>
                <w:rFonts w:ascii="Arial" w:hAnsi="Arial" w:cs="Arial"/>
                <w:sz w:val="16"/>
              </w:rPr>
            </w:pPr>
            <w:r>
              <w:rPr>
                <w:rFonts w:ascii="Arial" w:hAnsi="Arial" w:cs="Arial"/>
                <w:sz w:val="16"/>
              </w:rPr>
              <w:t>Corrected Fault</w:t>
            </w:r>
            <w:r w:rsidR="00F218F5">
              <w:rPr>
                <w:rFonts w:ascii="Arial" w:hAnsi="Arial" w:cs="Arial"/>
                <w:sz w:val="16"/>
              </w:rPr>
              <w:t xml:space="preserve"> </w:t>
            </w:r>
            <w:r>
              <w:rPr>
                <w:rFonts w:ascii="Arial" w:hAnsi="Arial" w:cs="Arial"/>
                <w:sz w:val="16"/>
              </w:rPr>
              <w:t>Injection function call</w:t>
            </w:r>
          </w:p>
        </w:tc>
        <w:tc>
          <w:tcPr>
            <w:tcW w:w="1080" w:type="dxa"/>
          </w:tcPr>
          <w:p w:rsidR="00A36696" w:rsidRDefault="00A36696">
            <w:pPr>
              <w:spacing w:before="60"/>
              <w:rPr>
                <w:rFonts w:ascii="Arial" w:hAnsi="Arial" w:cs="Arial"/>
                <w:sz w:val="16"/>
              </w:rPr>
            </w:pPr>
            <w:r>
              <w:rPr>
                <w:rFonts w:ascii="Arial" w:hAnsi="Arial" w:cs="Arial"/>
                <w:sz w:val="16"/>
              </w:rPr>
              <w:t>0</w:t>
            </w:r>
            <w:r w:rsidR="0099366D">
              <w:rPr>
                <w:rFonts w:ascii="Arial" w:hAnsi="Arial" w:cs="Arial"/>
                <w:sz w:val="16"/>
              </w:rPr>
              <w:t>5-Sep</w:t>
            </w:r>
            <w:r>
              <w:rPr>
                <w:rFonts w:ascii="Arial" w:hAnsi="Arial" w:cs="Arial"/>
                <w:sz w:val="16"/>
              </w:rPr>
              <w:t>-12</w:t>
            </w:r>
          </w:p>
        </w:tc>
        <w:tc>
          <w:tcPr>
            <w:tcW w:w="1105" w:type="dxa"/>
          </w:tcPr>
          <w:p w:rsidR="00A36696" w:rsidRDefault="00A36696">
            <w:pPr>
              <w:spacing w:before="60"/>
              <w:rPr>
                <w:rFonts w:ascii="Arial" w:hAnsi="Arial" w:cs="Arial"/>
                <w:sz w:val="16"/>
              </w:rPr>
            </w:pPr>
            <w:r>
              <w:rPr>
                <w:rFonts w:ascii="Arial" w:hAnsi="Arial" w:cs="Arial"/>
                <w:sz w:val="16"/>
              </w:rPr>
              <w:t>NRAR</w:t>
            </w:r>
          </w:p>
        </w:tc>
      </w:tr>
      <w:tr w:rsidR="001359B3">
        <w:tc>
          <w:tcPr>
            <w:tcW w:w="616" w:type="dxa"/>
          </w:tcPr>
          <w:p w:rsidR="001359B3" w:rsidRDefault="001359B3">
            <w:pPr>
              <w:spacing w:before="60"/>
              <w:rPr>
                <w:rFonts w:ascii="Arial" w:hAnsi="Arial" w:cs="Arial"/>
                <w:sz w:val="16"/>
              </w:rPr>
            </w:pPr>
            <w:r>
              <w:rPr>
                <w:rFonts w:ascii="Arial" w:hAnsi="Arial" w:cs="Arial"/>
                <w:sz w:val="16"/>
              </w:rPr>
              <w:t>4</w:t>
            </w:r>
          </w:p>
        </w:tc>
        <w:tc>
          <w:tcPr>
            <w:tcW w:w="662" w:type="dxa"/>
          </w:tcPr>
          <w:p w:rsidR="001359B3" w:rsidRDefault="001359B3">
            <w:pPr>
              <w:spacing w:before="60"/>
              <w:rPr>
                <w:rFonts w:ascii="Arial" w:hAnsi="Arial" w:cs="Arial"/>
                <w:sz w:val="16"/>
              </w:rPr>
            </w:pPr>
            <w:r>
              <w:rPr>
                <w:rFonts w:ascii="Arial" w:hAnsi="Arial" w:cs="Arial"/>
                <w:sz w:val="16"/>
              </w:rPr>
              <w:t>4.0</w:t>
            </w:r>
          </w:p>
        </w:tc>
        <w:tc>
          <w:tcPr>
            <w:tcW w:w="6210" w:type="dxa"/>
          </w:tcPr>
          <w:p w:rsidR="001359B3" w:rsidRDefault="001359B3">
            <w:pPr>
              <w:spacing w:before="60"/>
              <w:rPr>
                <w:rFonts w:ascii="Arial" w:hAnsi="Arial" w:cs="Arial"/>
                <w:sz w:val="16"/>
              </w:rPr>
            </w:pPr>
            <w:r>
              <w:rPr>
                <w:rFonts w:ascii="Arial" w:hAnsi="Arial" w:cs="Arial"/>
                <w:sz w:val="16"/>
              </w:rPr>
              <w:t>Added checkpoints and memmap software segment is updated for static variables</w:t>
            </w:r>
          </w:p>
        </w:tc>
        <w:tc>
          <w:tcPr>
            <w:tcW w:w="1080" w:type="dxa"/>
          </w:tcPr>
          <w:p w:rsidR="001359B3" w:rsidRDefault="001359B3">
            <w:pPr>
              <w:spacing w:before="60"/>
              <w:rPr>
                <w:rFonts w:ascii="Arial" w:hAnsi="Arial" w:cs="Arial"/>
                <w:sz w:val="16"/>
              </w:rPr>
            </w:pPr>
            <w:r>
              <w:rPr>
                <w:rFonts w:ascii="Arial" w:hAnsi="Arial" w:cs="Arial"/>
                <w:sz w:val="16"/>
              </w:rPr>
              <w:t>25-Sep-12</w:t>
            </w:r>
          </w:p>
        </w:tc>
        <w:tc>
          <w:tcPr>
            <w:tcW w:w="1105" w:type="dxa"/>
          </w:tcPr>
          <w:p w:rsidR="001359B3" w:rsidRDefault="001359B3">
            <w:pPr>
              <w:spacing w:before="60"/>
              <w:rPr>
                <w:rFonts w:ascii="Arial" w:hAnsi="Arial" w:cs="Arial"/>
                <w:sz w:val="16"/>
              </w:rPr>
            </w:pPr>
            <w:r>
              <w:rPr>
                <w:rFonts w:ascii="Arial" w:hAnsi="Arial" w:cs="Arial"/>
                <w:sz w:val="16"/>
              </w:rPr>
              <w:t>Selva</w:t>
            </w:r>
          </w:p>
        </w:tc>
      </w:tr>
      <w:tr w:rsidR="00557888">
        <w:tc>
          <w:tcPr>
            <w:tcW w:w="616" w:type="dxa"/>
          </w:tcPr>
          <w:p w:rsidR="00557888" w:rsidRDefault="00557888">
            <w:pPr>
              <w:spacing w:before="60"/>
              <w:rPr>
                <w:rFonts w:ascii="Arial" w:hAnsi="Arial" w:cs="Arial"/>
                <w:sz w:val="16"/>
              </w:rPr>
            </w:pPr>
            <w:r>
              <w:rPr>
                <w:rFonts w:ascii="Arial" w:hAnsi="Arial" w:cs="Arial"/>
                <w:sz w:val="16"/>
              </w:rPr>
              <w:t>5</w:t>
            </w:r>
          </w:p>
        </w:tc>
        <w:tc>
          <w:tcPr>
            <w:tcW w:w="662" w:type="dxa"/>
          </w:tcPr>
          <w:p w:rsidR="00557888" w:rsidRDefault="00557888">
            <w:pPr>
              <w:spacing w:before="60"/>
              <w:rPr>
                <w:rFonts w:ascii="Arial" w:hAnsi="Arial" w:cs="Arial"/>
                <w:sz w:val="16"/>
              </w:rPr>
            </w:pPr>
            <w:r>
              <w:rPr>
                <w:rFonts w:ascii="Arial" w:hAnsi="Arial" w:cs="Arial"/>
                <w:sz w:val="16"/>
              </w:rPr>
              <w:t>5.0</w:t>
            </w:r>
          </w:p>
        </w:tc>
        <w:tc>
          <w:tcPr>
            <w:tcW w:w="6210" w:type="dxa"/>
          </w:tcPr>
          <w:p w:rsidR="00557888" w:rsidRDefault="00557888">
            <w:pPr>
              <w:spacing w:before="60"/>
              <w:rPr>
                <w:rFonts w:ascii="Arial" w:hAnsi="Arial" w:cs="Arial"/>
                <w:sz w:val="16"/>
              </w:rPr>
            </w:pPr>
            <w:r>
              <w:rPr>
                <w:rFonts w:ascii="Arial" w:hAnsi="Arial" w:cs="Arial"/>
                <w:sz w:val="16"/>
              </w:rPr>
              <w:t xml:space="preserve">Updated to SF-33 </w:t>
            </w:r>
            <w:proofErr w:type="spellStart"/>
            <w:r>
              <w:rPr>
                <w:rFonts w:ascii="Arial" w:hAnsi="Arial" w:cs="Arial"/>
                <w:sz w:val="16"/>
              </w:rPr>
              <w:t>ver</w:t>
            </w:r>
            <w:proofErr w:type="spellEnd"/>
            <w:r>
              <w:rPr>
                <w:rFonts w:ascii="Arial" w:hAnsi="Arial" w:cs="Arial"/>
                <w:sz w:val="16"/>
              </w:rPr>
              <w:t xml:space="preserve"> 003</w:t>
            </w:r>
          </w:p>
        </w:tc>
        <w:tc>
          <w:tcPr>
            <w:tcW w:w="1080" w:type="dxa"/>
          </w:tcPr>
          <w:p w:rsidR="00557888" w:rsidRDefault="00557888">
            <w:pPr>
              <w:spacing w:before="60"/>
              <w:rPr>
                <w:rFonts w:ascii="Arial" w:hAnsi="Arial" w:cs="Arial"/>
                <w:sz w:val="16"/>
              </w:rPr>
            </w:pPr>
            <w:r>
              <w:rPr>
                <w:rFonts w:ascii="Arial" w:hAnsi="Arial" w:cs="Arial"/>
                <w:sz w:val="16"/>
              </w:rPr>
              <w:t>23-May-13</w:t>
            </w:r>
          </w:p>
        </w:tc>
        <w:tc>
          <w:tcPr>
            <w:tcW w:w="1105" w:type="dxa"/>
          </w:tcPr>
          <w:p w:rsidR="00557888" w:rsidRDefault="00557888">
            <w:pPr>
              <w:spacing w:before="60"/>
              <w:rPr>
                <w:rFonts w:ascii="Arial" w:hAnsi="Arial" w:cs="Arial"/>
                <w:sz w:val="16"/>
              </w:rPr>
            </w:pPr>
            <w:r>
              <w:rPr>
                <w:rFonts w:ascii="Arial" w:hAnsi="Arial" w:cs="Arial"/>
                <w:sz w:val="16"/>
              </w:rPr>
              <w:t>SP</w:t>
            </w:r>
          </w:p>
        </w:tc>
      </w:tr>
      <w:tr w:rsidR="002141A5">
        <w:tc>
          <w:tcPr>
            <w:tcW w:w="616" w:type="dxa"/>
          </w:tcPr>
          <w:p w:rsidR="002141A5" w:rsidRDefault="002141A5">
            <w:pPr>
              <w:spacing w:before="60"/>
              <w:rPr>
                <w:rFonts w:ascii="Arial" w:hAnsi="Arial" w:cs="Arial"/>
                <w:sz w:val="16"/>
              </w:rPr>
            </w:pPr>
            <w:r>
              <w:rPr>
                <w:rFonts w:ascii="Arial" w:hAnsi="Arial" w:cs="Arial"/>
                <w:sz w:val="16"/>
              </w:rPr>
              <w:t>6</w:t>
            </w:r>
          </w:p>
        </w:tc>
        <w:tc>
          <w:tcPr>
            <w:tcW w:w="662" w:type="dxa"/>
          </w:tcPr>
          <w:p w:rsidR="002141A5" w:rsidRDefault="002141A5">
            <w:pPr>
              <w:spacing w:before="60"/>
              <w:rPr>
                <w:rFonts w:ascii="Arial" w:hAnsi="Arial" w:cs="Arial"/>
                <w:sz w:val="16"/>
              </w:rPr>
            </w:pPr>
            <w:r>
              <w:rPr>
                <w:rFonts w:ascii="Arial" w:hAnsi="Arial" w:cs="Arial"/>
                <w:sz w:val="16"/>
              </w:rPr>
              <w:t>6.0</w:t>
            </w:r>
          </w:p>
        </w:tc>
        <w:tc>
          <w:tcPr>
            <w:tcW w:w="6210" w:type="dxa"/>
          </w:tcPr>
          <w:p w:rsidR="002141A5" w:rsidRDefault="002141A5">
            <w:pPr>
              <w:spacing w:before="60"/>
              <w:rPr>
                <w:rFonts w:ascii="Arial" w:hAnsi="Arial" w:cs="Arial"/>
                <w:sz w:val="16"/>
              </w:rPr>
            </w:pPr>
            <w:r>
              <w:rPr>
                <w:rFonts w:ascii="Arial" w:hAnsi="Arial" w:cs="Arial"/>
                <w:sz w:val="16"/>
              </w:rPr>
              <w:t>Anomaly 6343 – Limit Outputs</w:t>
            </w:r>
          </w:p>
        </w:tc>
        <w:tc>
          <w:tcPr>
            <w:tcW w:w="1080" w:type="dxa"/>
          </w:tcPr>
          <w:p w:rsidR="002141A5" w:rsidRDefault="002141A5">
            <w:pPr>
              <w:spacing w:before="60"/>
              <w:rPr>
                <w:rFonts w:ascii="Arial" w:hAnsi="Arial" w:cs="Arial"/>
                <w:sz w:val="16"/>
              </w:rPr>
            </w:pPr>
            <w:r>
              <w:rPr>
                <w:rFonts w:ascii="Arial" w:hAnsi="Arial" w:cs="Arial"/>
                <w:sz w:val="16"/>
              </w:rPr>
              <w:t>02-Apr-14</w:t>
            </w:r>
          </w:p>
        </w:tc>
        <w:tc>
          <w:tcPr>
            <w:tcW w:w="1105" w:type="dxa"/>
          </w:tcPr>
          <w:p w:rsidR="002141A5" w:rsidRDefault="002141A5">
            <w:pPr>
              <w:spacing w:before="60"/>
              <w:rPr>
                <w:rFonts w:ascii="Arial" w:hAnsi="Arial" w:cs="Arial"/>
                <w:sz w:val="16"/>
              </w:rPr>
            </w:pPr>
            <w:r>
              <w:rPr>
                <w:rFonts w:ascii="Arial" w:hAnsi="Arial" w:cs="Arial"/>
                <w:sz w:val="16"/>
              </w:rPr>
              <w:t>SB</w:t>
            </w:r>
          </w:p>
        </w:tc>
      </w:tr>
      <w:tr w:rsidR="00070551">
        <w:tc>
          <w:tcPr>
            <w:tcW w:w="616" w:type="dxa"/>
          </w:tcPr>
          <w:p w:rsidR="00070551" w:rsidRDefault="00070551">
            <w:pPr>
              <w:spacing w:before="60"/>
              <w:rPr>
                <w:rFonts w:ascii="Arial" w:hAnsi="Arial" w:cs="Arial"/>
                <w:sz w:val="16"/>
              </w:rPr>
            </w:pPr>
            <w:r>
              <w:rPr>
                <w:rFonts w:ascii="Arial" w:hAnsi="Arial" w:cs="Arial"/>
                <w:sz w:val="16"/>
              </w:rPr>
              <w:t>7</w:t>
            </w:r>
          </w:p>
        </w:tc>
        <w:tc>
          <w:tcPr>
            <w:tcW w:w="662" w:type="dxa"/>
          </w:tcPr>
          <w:p w:rsidR="00070551" w:rsidRDefault="00070551">
            <w:pPr>
              <w:spacing w:before="60"/>
              <w:rPr>
                <w:rFonts w:ascii="Arial" w:hAnsi="Arial" w:cs="Arial"/>
                <w:sz w:val="16"/>
              </w:rPr>
            </w:pPr>
            <w:r>
              <w:rPr>
                <w:rFonts w:ascii="Arial" w:hAnsi="Arial" w:cs="Arial"/>
                <w:sz w:val="16"/>
              </w:rPr>
              <w:t>7.0</w:t>
            </w:r>
          </w:p>
        </w:tc>
        <w:tc>
          <w:tcPr>
            <w:tcW w:w="6210" w:type="dxa"/>
          </w:tcPr>
          <w:p w:rsidR="00070551" w:rsidRDefault="00070551">
            <w:pPr>
              <w:spacing w:before="60"/>
              <w:rPr>
                <w:rFonts w:ascii="Arial" w:hAnsi="Arial" w:cs="Arial"/>
                <w:sz w:val="16"/>
              </w:rPr>
            </w:pPr>
            <w:r>
              <w:rPr>
                <w:rFonts w:ascii="Arial" w:hAnsi="Arial" w:cs="Arial"/>
                <w:sz w:val="16"/>
              </w:rPr>
              <w:t>Changed naming for module internal variables</w:t>
            </w:r>
          </w:p>
        </w:tc>
        <w:tc>
          <w:tcPr>
            <w:tcW w:w="1080" w:type="dxa"/>
          </w:tcPr>
          <w:p w:rsidR="00070551" w:rsidRDefault="00070551">
            <w:pPr>
              <w:spacing w:before="60"/>
              <w:rPr>
                <w:rFonts w:ascii="Arial" w:hAnsi="Arial" w:cs="Arial"/>
                <w:sz w:val="16"/>
              </w:rPr>
            </w:pPr>
            <w:r>
              <w:rPr>
                <w:rFonts w:ascii="Arial" w:hAnsi="Arial" w:cs="Arial"/>
                <w:sz w:val="16"/>
              </w:rPr>
              <w:t>09-May-14</w:t>
            </w:r>
          </w:p>
        </w:tc>
        <w:tc>
          <w:tcPr>
            <w:tcW w:w="1105" w:type="dxa"/>
          </w:tcPr>
          <w:p w:rsidR="00070551" w:rsidRDefault="00070551">
            <w:pPr>
              <w:spacing w:before="60"/>
              <w:rPr>
                <w:rFonts w:ascii="Arial" w:hAnsi="Arial" w:cs="Arial"/>
                <w:sz w:val="16"/>
              </w:rPr>
            </w:pPr>
            <w:r>
              <w:rPr>
                <w:rFonts w:ascii="Arial" w:hAnsi="Arial" w:cs="Arial"/>
                <w:sz w:val="16"/>
              </w:rPr>
              <w:t>SB</w:t>
            </w:r>
          </w:p>
        </w:tc>
      </w:tr>
      <w:tr w:rsidR="00EB1ED0">
        <w:trPr>
          <w:ins w:id="4" w:author="Balani, Spandana" w:date="2014-05-14T10:39:00Z"/>
        </w:trPr>
        <w:tc>
          <w:tcPr>
            <w:tcW w:w="616" w:type="dxa"/>
          </w:tcPr>
          <w:p w:rsidR="00EB1ED0" w:rsidRDefault="00EB1ED0">
            <w:pPr>
              <w:spacing w:before="60"/>
              <w:rPr>
                <w:ins w:id="5" w:author="Balani, Spandana" w:date="2014-05-14T10:39:00Z"/>
                <w:rFonts w:ascii="Arial" w:hAnsi="Arial" w:cs="Arial"/>
                <w:sz w:val="16"/>
              </w:rPr>
            </w:pPr>
            <w:ins w:id="6" w:author="Balani, Spandana" w:date="2014-05-14T10:39:00Z">
              <w:r>
                <w:rPr>
                  <w:rFonts w:ascii="Arial" w:hAnsi="Arial" w:cs="Arial"/>
                  <w:sz w:val="16"/>
                </w:rPr>
                <w:t>8</w:t>
              </w:r>
            </w:ins>
          </w:p>
        </w:tc>
        <w:tc>
          <w:tcPr>
            <w:tcW w:w="662" w:type="dxa"/>
          </w:tcPr>
          <w:p w:rsidR="00EB1ED0" w:rsidRDefault="00EB1ED0">
            <w:pPr>
              <w:spacing w:before="60"/>
              <w:rPr>
                <w:ins w:id="7" w:author="Balani, Spandana" w:date="2014-05-14T10:39:00Z"/>
                <w:rFonts w:ascii="Arial" w:hAnsi="Arial" w:cs="Arial"/>
                <w:sz w:val="16"/>
              </w:rPr>
            </w:pPr>
            <w:ins w:id="8" w:author="Balani, Spandana" w:date="2014-05-14T10:39:00Z">
              <w:r>
                <w:rPr>
                  <w:rFonts w:ascii="Arial" w:hAnsi="Arial" w:cs="Arial"/>
                  <w:sz w:val="16"/>
                </w:rPr>
                <w:t>8.0</w:t>
              </w:r>
            </w:ins>
          </w:p>
        </w:tc>
        <w:tc>
          <w:tcPr>
            <w:tcW w:w="6210" w:type="dxa"/>
          </w:tcPr>
          <w:p w:rsidR="00EB1ED0" w:rsidRDefault="00EB1ED0">
            <w:pPr>
              <w:spacing w:before="60"/>
              <w:rPr>
                <w:ins w:id="9" w:author="Balani, Spandana" w:date="2014-05-14T10:39:00Z"/>
                <w:rFonts w:ascii="Arial" w:hAnsi="Arial" w:cs="Arial"/>
                <w:sz w:val="16"/>
              </w:rPr>
            </w:pPr>
            <w:ins w:id="10" w:author="Balani, Spandana" w:date="2014-05-14T10:39:00Z">
              <w:r>
                <w:rPr>
                  <w:rFonts w:ascii="Arial" w:hAnsi="Arial" w:cs="Arial"/>
                  <w:sz w:val="16"/>
                </w:rPr>
                <w:t>UTP fixes 11915</w:t>
              </w:r>
            </w:ins>
          </w:p>
        </w:tc>
        <w:tc>
          <w:tcPr>
            <w:tcW w:w="1080" w:type="dxa"/>
          </w:tcPr>
          <w:p w:rsidR="00EB1ED0" w:rsidRDefault="00EB1ED0" w:rsidP="00EB1ED0">
            <w:pPr>
              <w:spacing w:before="60"/>
              <w:rPr>
                <w:ins w:id="11" w:author="Balani, Spandana" w:date="2014-05-14T10:39:00Z"/>
                <w:rFonts w:ascii="Arial" w:hAnsi="Arial" w:cs="Arial"/>
                <w:sz w:val="16"/>
              </w:rPr>
            </w:pPr>
            <w:ins w:id="12" w:author="Balani, Spandana" w:date="2014-05-14T10:39:00Z">
              <w:r>
                <w:rPr>
                  <w:rFonts w:ascii="Arial" w:hAnsi="Arial" w:cs="Arial"/>
                  <w:sz w:val="16"/>
                </w:rPr>
                <w:t>12-May</w:t>
              </w:r>
              <w:bookmarkStart w:id="13" w:name="_GoBack"/>
              <w:bookmarkEnd w:id="13"/>
              <w:r>
                <w:rPr>
                  <w:rFonts w:ascii="Arial" w:hAnsi="Arial" w:cs="Arial"/>
                  <w:sz w:val="16"/>
                </w:rPr>
                <w:t>-14</w:t>
              </w:r>
            </w:ins>
          </w:p>
        </w:tc>
        <w:tc>
          <w:tcPr>
            <w:tcW w:w="1105" w:type="dxa"/>
          </w:tcPr>
          <w:p w:rsidR="00EB1ED0" w:rsidRDefault="00EB1ED0">
            <w:pPr>
              <w:spacing w:before="60"/>
              <w:rPr>
                <w:ins w:id="14" w:author="Balani, Spandana" w:date="2014-05-14T10:39:00Z"/>
                <w:rFonts w:ascii="Arial" w:hAnsi="Arial" w:cs="Arial"/>
                <w:sz w:val="16"/>
              </w:rPr>
            </w:pPr>
            <w:ins w:id="15" w:author="Balani, Spandana" w:date="2014-05-14T10:39:00Z">
              <w:r>
                <w:rPr>
                  <w:rFonts w:ascii="Arial" w:hAnsi="Arial" w:cs="Arial"/>
                  <w:sz w:val="16"/>
                </w:rPr>
                <w:t>SB</w:t>
              </w:r>
            </w:ins>
          </w:p>
        </w:tc>
      </w:tr>
    </w:tbl>
    <w:p w:rsidR="00416FE7" w:rsidRDefault="00416FE7"/>
    <w:sectPr w:rsidR="00416FE7" w:rsidSect="000D0E5E">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FB6" w:rsidRDefault="00BE4FB6">
      <w:r>
        <w:separator/>
      </w:r>
    </w:p>
  </w:endnote>
  <w:endnote w:type="continuationSeparator" w:id="0">
    <w:p w:rsidR="00BE4FB6" w:rsidRDefault="00BE4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5E" w:rsidRDefault="00B64BB0">
    <w:pPr>
      <w:pStyle w:val="Footer"/>
    </w:pPr>
    <w:r>
      <w:rPr>
        <w:snapToGrid w:val="0"/>
      </w:rPr>
      <w:tab/>
    </w:r>
    <w:fldSimple w:instr=" DOCPROPERTY &quot;Company&quot;  \* MERGEFORMAT ">
      <w:r>
        <w:rPr>
          <w:rFonts w:ascii="Times" w:hAnsi="Times"/>
          <w:caps/>
          <w:snapToGrid w:val="0"/>
        </w:rPr>
        <w:t>Delphi</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FB6" w:rsidRDefault="00BE4FB6">
      <w:r>
        <w:separator/>
      </w:r>
    </w:p>
  </w:footnote>
  <w:footnote w:type="continuationSeparator" w:id="0">
    <w:p w:rsidR="00BE4FB6" w:rsidRDefault="00BE4F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5E" w:rsidRDefault="00B64BB0">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D0E5E">
      <w:trPr>
        <w:cantSplit/>
      </w:trPr>
      <w:tc>
        <w:tcPr>
          <w:tcW w:w="990" w:type="dxa"/>
        </w:tcPr>
        <w:p w:rsidR="000D0E5E" w:rsidRDefault="00B64BB0">
          <w:pPr>
            <w:pStyle w:val="Header"/>
          </w:pPr>
          <w:r>
            <w:t>Title:</w:t>
          </w:r>
        </w:p>
      </w:tc>
      <w:tc>
        <w:tcPr>
          <w:tcW w:w="5400" w:type="dxa"/>
          <w:gridSpan w:val="3"/>
          <w:vMerge w:val="restart"/>
        </w:tcPr>
        <w:p w:rsidR="000D0E5E" w:rsidRDefault="0070431B">
          <w:pPr>
            <w:pStyle w:val="Header"/>
          </w:pPr>
          <w:r>
            <w:t>Signal Conditioning</w:t>
          </w:r>
        </w:p>
        <w:p w:rsidR="000D0E5E" w:rsidRDefault="00D9284C">
          <w:pPr>
            <w:pStyle w:val="Header"/>
          </w:pPr>
          <w:fldSimple w:instr=" DOCPROPERTY &quot;Product Line&quot;  \* MERGEFORMAT ">
            <w:r w:rsidR="00B64BB0">
              <w:t>Gen II+ EPS</w:t>
            </w:r>
          </w:fldSimple>
        </w:p>
      </w:tc>
      <w:tc>
        <w:tcPr>
          <w:tcW w:w="1170" w:type="dxa"/>
        </w:tcPr>
        <w:p w:rsidR="000D0E5E" w:rsidRDefault="00B64BB0">
          <w:pPr>
            <w:pStyle w:val="Header"/>
          </w:pPr>
          <w:r>
            <w:t>Revision:</w:t>
          </w:r>
        </w:p>
      </w:tc>
      <w:tc>
        <w:tcPr>
          <w:tcW w:w="1350" w:type="dxa"/>
        </w:tcPr>
        <w:p w:rsidR="000D0E5E" w:rsidRDefault="00EB1ED0" w:rsidP="002141A5">
          <w:pPr>
            <w:pStyle w:val="Header"/>
          </w:pPr>
          <w:ins w:id="16" w:author="Balani, Spandana" w:date="2014-05-14T10:38:00Z">
            <w:r>
              <w:t>8</w:t>
            </w:r>
          </w:ins>
          <w:del w:id="17" w:author="Balani, Spandana" w:date="2014-05-14T10:38:00Z">
            <w:r w:rsidR="00070551" w:rsidDel="00EB1ED0">
              <w:delText>7</w:delText>
            </w:r>
          </w:del>
        </w:p>
      </w:tc>
    </w:tr>
    <w:tr w:rsidR="000D0E5E">
      <w:trPr>
        <w:cantSplit/>
      </w:trPr>
      <w:tc>
        <w:tcPr>
          <w:tcW w:w="990" w:type="dxa"/>
        </w:tcPr>
        <w:p w:rsidR="000D0E5E" w:rsidRDefault="00B64BB0">
          <w:pPr>
            <w:pStyle w:val="Header"/>
          </w:pPr>
          <w:r>
            <w:t xml:space="preserve">Product:     </w:t>
          </w:r>
        </w:p>
      </w:tc>
      <w:tc>
        <w:tcPr>
          <w:tcW w:w="5400" w:type="dxa"/>
          <w:gridSpan w:val="3"/>
          <w:vMerge/>
        </w:tcPr>
        <w:p w:rsidR="000D0E5E" w:rsidRDefault="000D0E5E">
          <w:pPr>
            <w:pStyle w:val="Header"/>
            <w:jc w:val="center"/>
          </w:pPr>
        </w:p>
      </w:tc>
      <w:tc>
        <w:tcPr>
          <w:tcW w:w="1170" w:type="dxa"/>
        </w:tcPr>
        <w:p w:rsidR="000D0E5E" w:rsidRDefault="00B64BB0">
          <w:pPr>
            <w:pStyle w:val="Header"/>
          </w:pPr>
          <w:r>
            <w:t>Rev. Date:</w:t>
          </w:r>
        </w:p>
      </w:tc>
      <w:tc>
        <w:tcPr>
          <w:tcW w:w="1350" w:type="dxa"/>
        </w:tcPr>
        <w:p w:rsidR="000D0E5E" w:rsidRDefault="00070551" w:rsidP="006E7514">
          <w:pPr>
            <w:pStyle w:val="Header"/>
          </w:pPr>
          <w:del w:id="18" w:author="Balani, Spandana" w:date="2014-05-14T10:38:00Z">
            <w:r w:rsidDel="00EB1ED0">
              <w:delText>09</w:delText>
            </w:r>
          </w:del>
          <w:ins w:id="19" w:author="Balani, Spandana" w:date="2014-05-14T10:38:00Z">
            <w:r w:rsidR="00EB1ED0">
              <w:t>14</w:t>
            </w:r>
          </w:ins>
          <w:r>
            <w:t>-May-14</w:t>
          </w:r>
        </w:p>
      </w:tc>
    </w:tr>
    <w:tr w:rsidR="000D0E5E">
      <w:trPr>
        <w:cantSplit/>
      </w:trPr>
      <w:tc>
        <w:tcPr>
          <w:tcW w:w="990" w:type="dxa"/>
        </w:tcPr>
        <w:p w:rsidR="000D0E5E" w:rsidRDefault="00B64BB0">
          <w:pPr>
            <w:pStyle w:val="Header"/>
          </w:pPr>
          <w:r>
            <w:t>Group:</w:t>
          </w:r>
        </w:p>
      </w:tc>
      <w:tc>
        <w:tcPr>
          <w:tcW w:w="1530" w:type="dxa"/>
        </w:tcPr>
        <w:p w:rsidR="000D0E5E" w:rsidRDefault="00B64BB0">
          <w:pPr>
            <w:pStyle w:val="Header"/>
          </w:pPr>
          <w:r>
            <w:t>ESG</w:t>
          </w:r>
        </w:p>
      </w:tc>
      <w:tc>
        <w:tcPr>
          <w:tcW w:w="1260" w:type="dxa"/>
        </w:tcPr>
        <w:p w:rsidR="000D0E5E" w:rsidRDefault="00B64BB0">
          <w:pPr>
            <w:pStyle w:val="Header"/>
          </w:pPr>
          <w:r>
            <w:t>Originator:</w:t>
          </w:r>
        </w:p>
      </w:tc>
      <w:tc>
        <w:tcPr>
          <w:tcW w:w="2610" w:type="dxa"/>
        </w:tcPr>
        <w:p w:rsidR="000D0E5E" w:rsidRDefault="002141A5" w:rsidP="002141A5">
          <w:pPr>
            <w:pStyle w:val="Header"/>
          </w:pPr>
          <w:proofErr w:type="spellStart"/>
          <w:r>
            <w:t>Spandana</w:t>
          </w:r>
          <w:proofErr w:type="spellEnd"/>
          <w:r>
            <w:t xml:space="preserve"> </w:t>
          </w:r>
          <w:proofErr w:type="spellStart"/>
          <w:r>
            <w:t>Balani</w:t>
          </w:r>
          <w:proofErr w:type="spellEnd"/>
        </w:p>
      </w:tc>
      <w:tc>
        <w:tcPr>
          <w:tcW w:w="1170" w:type="dxa"/>
        </w:tcPr>
        <w:p w:rsidR="000D0E5E" w:rsidRDefault="00B64BB0">
          <w:pPr>
            <w:pStyle w:val="Header"/>
          </w:pPr>
          <w:r>
            <w:t>Page:</w:t>
          </w:r>
        </w:p>
      </w:tc>
      <w:tc>
        <w:tcPr>
          <w:tcW w:w="1350" w:type="dxa"/>
        </w:tcPr>
        <w:p w:rsidR="000D0E5E" w:rsidRDefault="00216642">
          <w:pPr>
            <w:pStyle w:val="Header"/>
          </w:pPr>
          <w:r>
            <w:rPr>
              <w:rStyle w:val="PageNumber"/>
            </w:rPr>
            <w:fldChar w:fldCharType="begin"/>
          </w:r>
          <w:r w:rsidR="00B64BB0">
            <w:rPr>
              <w:rStyle w:val="PageNumber"/>
            </w:rPr>
            <w:instrText xml:space="preserve"> PAGE </w:instrText>
          </w:r>
          <w:r>
            <w:rPr>
              <w:rStyle w:val="PageNumber"/>
            </w:rPr>
            <w:fldChar w:fldCharType="separate"/>
          </w:r>
          <w:r w:rsidR="00EB1ED0">
            <w:rPr>
              <w:rStyle w:val="PageNumber"/>
              <w:noProof/>
            </w:rPr>
            <w:t>9</w:t>
          </w:r>
          <w:r>
            <w:rPr>
              <w:rStyle w:val="PageNumber"/>
            </w:rPr>
            <w:fldChar w:fldCharType="end"/>
          </w:r>
          <w:r w:rsidR="00B64BB0">
            <w:rPr>
              <w:rStyle w:val="PageNumber"/>
            </w:rPr>
            <w:t xml:space="preserve"> of </w:t>
          </w:r>
          <w:r>
            <w:rPr>
              <w:rStyle w:val="PageNumber"/>
            </w:rPr>
            <w:fldChar w:fldCharType="begin"/>
          </w:r>
          <w:r w:rsidR="00B64BB0">
            <w:rPr>
              <w:rStyle w:val="PageNumber"/>
            </w:rPr>
            <w:instrText xml:space="preserve"> NUMPAGES </w:instrText>
          </w:r>
          <w:r>
            <w:rPr>
              <w:rStyle w:val="PageNumber"/>
            </w:rPr>
            <w:fldChar w:fldCharType="separate"/>
          </w:r>
          <w:r w:rsidR="00EB1ED0">
            <w:rPr>
              <w:rStyle w:val="PageNumber"/>
              <w:noProof/>
            </w:rPr>
            <w:t>9</w:t>
          </w:r>
          <w:r>
            <w:rPr>
              <w:rStyle w:val="PageNumber"/>
            </w:rPr>
            <w:fldChar w:fldCharType="end"/>
          </w:r>
        </w:p>
      </w:tc>
    </w:tr>
  </w:tbl>
  <w:p w:rsidR="000D0E5E" w:rsidRDefault="000D0E5E">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91E38F7"/>
    <w:multiLevelType w:val="hybridMultilevel"/>
    <w:tmpl w:val="4E4AEC56"/>
    <w:lvl w:ilvl="0" w:tplc="0C64C22A">
      <w:start w:val="2"/>
      <w:numFmt w:val="bullet"/>
      <w:lvlText w:val=""/>
      <w:lvlJc w:val="left"/>
      <w:pPr>
        <w:ind w:left="1230" w:hanging="360"/>
      </w:pPr>
      <w:rPr>
        <w:rFonts w:ascii="Symbol" w:eastAsia="Times New Roman" w:hAnsi="Symbol"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4BB0"/>
    <w:rsid w:val="00013689"/>
    <w:rsid w:val="0001375E"/>
    <w:rsid w:val="00043325"/>
    <w:rsid w:val="000451F1"/>
    <w:rsid w:val="000635EE"/>
    <w:rsid w:val="00070551"/>
    <w:rsid w:val="000764DF"/>
    <w:rsid w:val="000961D6"/>
    <w:rsid w:val="000B3330"/>
    <w:rsid w:val="000C55DB"/>
    <w:rsid w:val="000D0E5E"/>
    <w:rsid w:val="000D7F05"/>
    <w:rsid w:val="00101879"/>
    <w:rsid w:val="00110CB7"/>
    <w:rsid w:val="001238E9"/>
    <w:rsid w:val="00127215"/>
    <w:rsid w:val="001359B3"/>
    <w:rsid w:val="00165A7D"/>
    <w:rsid w:val="00185493"/>
    <w:rsid w:val="001879F5"/>
    <w:rsid w:val="001A30E4"/>
    <w:rsid w:val="001A4847"/>
    <w:rsid w:val="001C6B5F"/>
    <w:rsid w:val="001E4229"/>
    <w:rsid w:val="001F74B9"/>
    <w:rsid w:val="0020095B"/>
    <w:rsid w:val="002141A5"/>
    <w:rsid w:val="00216642"/>
    <w:rsid w:val="0023214B"/>
    <w:rsid w:val="00241EB7"/>
    <w:rsid w:val="00267F9D"/>
    <w:rsid w:val="00271FB4"/>
    <w:rsid w:val="002843FF"/>
    <w:rsid w:val="00286902"/>
    <w:rsid w:val="00294A6D"/>
    <w:rsid w:val="00295003"/>
    <w:rsid w:val="002B2FBF"/>
    <w:rsid w:val="002E502C"/>
    <w:rsid w:val="002F5718"/>
    <w:rsid w:val="003068E0"/>
    <w:rsid w:val="0031754D"/>
    <w:rsid w:val="00317AF8"/>
    <w:rsid w:val="00323B4A"/>
    <w:rsid w:val="0033770E"/>
    <w:rsid w:val="00367EDD"/>
    <w:rsid w:val="0037482D"/>
    <w:rsid w:val="003967F5"/>
    <w:rsid w:val="003C4963"/>
    <w:rsid w:val="003C6D34"/>
    <w:rsid w:val="003C7152"/>
    <w:rsid w:val="003D1B01"/>
    <w:rsid w:val="00406E49"/>
    <w:rsid w:val="00416FE7"/>
    <w:rsid w:val="00421626"/>
    <w:rsid w:val="00427E92"/>
    <w:rsid w:val="00443297"/>
    <w:rsid w:val="004637F2"/>
    <w:rsid w:val="00466656"/>
    <w:rsid w:val="00493CF8"/>
    <w:rsid w:val="004D5749"/>
    <w:rsid w:val="004E093E"/>
    <w:rsid w:val="004E71CD"/>
    <w:rsid w:val="004F37F2"/>
    <w:rsid w:val="00557888"/>
    <w:rsid w:val="00567B2F"/>
    <w:rsid w:val="00574BF8"/>
    <w:rsid w:val="00576238"/>
    <w:rsid w:val="00581DD5"/>
    <w:rsid w:val="00592603"/>
    <w:rsid w:val="005C5FBA"/>
    <w:rsid w:val="005D1D2D"/>
    <w:rsid w:val="005D3E37"/>
    <w:rsid w:val="006001F0"/>
    <w:rsid w:val="00622408"/>
    <w:rsid w:val="0064466B"/>
    <w:rsid w:val="00647DB8"/>
    <w:rsid w:val="0066356B"/>
    <w:rsid w:val="006707F1"/>
    <w:rsid w:val="0067423B"/>
    <w:rsid w:val="00683A75"/>
    <w:rsid w:val="00690F34"/>
    <w:rsid w:val="006951E4"/>
    <w:rsid w:val="006A65B5"/>
    <w:rsid w:val="006B6DEF"/>
    <w:rsid w:val="006D1B66"/>
    <w:rsid w:val="006D78EF"/>
    <w:rsid w:val="006E7514"/>
    <w:rsid w:val="00703091"/>
    <w:rsid w:val="00703802"/>
    <w:rsid w:val="0070431B"/>
    <w:rsid w:val="007101D8"/>
    <w:rsid w:val="00733740"/>
    <w:rsid w:val="007405FC"/>
    <w:rsid w:val="00790C19"/>
    <w:rsid w:val="007A54E0"/>
    <w:rsid w:val="007C3FD0"/>
    <w:rsid w:val="007C7166"/>
    <w:rsid w:val="007E3694"/>
    <w:rsid w:val="007F1042"/>
    <w:rsid w:val="008813A5"/>
    <w:rsid w:val="008A6744"/>
    <w:rsid w:val="008C0184"/>
    <w:rsid w:val="008C0F5F"/>
    <w:rsid w:val="008D3CD1"/>
    <w:rsid w:val="0090291D"/>
    <w:rsid w:val="009126F5"/>
    <w:rsid w:val="00915E0F"/>
    <w:rsid w:val="0091686A"/>
    <w:rsid w:val="00944FEF"/>
    <w:rsid w:val="00960958"/>
    <w:rsid w:val="00962F97"/>
    <w:rsid w:val="0097260D"/>
    <w:rsid w:val="0097730D"/>
    <w:rsid w:val="00992AFF"/>
    <w:rsid w:val="0099366D"/>
    <w:rsid w:val="00997DEC"/>
    <w:rsid w:val="00A149AC"/>
    <w:rsid w:val="00A17F2C"/>
    <w:rsid w:val="00A3460D"/>
    <w:rsid w:val="00A36696"/>
    <w:rsid w:val="00A44563"/>
    <w:rsid w:val="00A94676"/>
    <w:rsid w:val="00AB3B8D"/>
    <w:rsid w:val="00AE7FEA"/>
    <w:rsid w:val="00B04A36"/>
    <w:rsid w:val="00B07FC5"/>
    <w:rsid w:val="00B14187"/>
    <w:rsid w:val="00B2428C"/>
    <w:rsid w:val="00B268F2"/>
    <w:rsid w:val="00B31088"/>
    <w:rsid w:val="00B34C09"/>
    <w:rsid w:val="00B64BB0"/>
    <w:rsid w:val="00B80CEB"/>
    <w:rsid w:val="00BB15A4"/>
    <w:rsid w:val="00BD3FE5"/>
    <w:rsid w:val="00BE4FB6"/>
    <w:rsid w:val="00C01C70"/>
    <w:rsid w:val="00C22666"/>
    <w:rsid w:val="00C23D08"/>
    <w:rsid w:val="00C24BF0"/>
    <w:rsid w:val="00C719FC"/>
    <w:rsid w:val="00C75E87"/>
    <w:rsid w:val="00C83F9C"/>
    <w:rsid w:val="00C861FB"/>
    <w:rsid w:val="00CB0916"/>
    <w:rsid w:val="00CB6E67"/>
    <w:rsid w:val="00CC11EA"/>
    <w:rsid w:val="00CE6D67"/>
    <w:rsid w:val="00D007D5"/>
    <w:rsid w:val="00D05845"/>
    <w:rsid w:val="00D13E0B"/>
    <w:rsid w:val="00D35D0E"/>
    <w:rsid w:val="00D52079"/>
    <w:rsid w:val="00D6279F"/>
    <w:rsid w:val="00D833D1"/>
    <w:rsid w:val="00D87D31"/>
    <w:rsid w:val="00D9284C"/>
    <w:rsid w:val="00DB4A80"/>
    <w:rsid w:val="00DC4C69"/>
    <w:rsid w:val="00DD3444"/>
    <w:rsid w:val="00DE4764"/>
    <w:rsid w:val="00E24A53"/>
    <w:rsid w:val="00E36CB5"/>
    <w:rsid w:val="00EB1ED0"/>
    <w:rsid w:val="00ED704C"/>
    <w:rsid w:val="00EE34A0"/>
    <w:rsid w:val="00EF3AE5"/>
    <w:rsid w:val="00EF3F4C"/>
    <w:rsid w:val="00F218F5"/>
    <w:rsid w:val="00F37F3E"/>
    <w:rsid w:val="00F455EF"/>
    <w:rsid w:val="00F54965"/>
    <w:rsid w:val="00F73C3F"/>
    <w:rsid w:val="00F85793"/>
    <w:rsid w:val="00F9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5E"/>
    <w:pPr>
      <w:spacing w:after="120"/>
    </w:pPr>
  </w:style>
  <w:style w:type="paragraph" w:styleId="Heading1">
    <w:name w:val="heading 1"/>
    <w:basedOn w:val="Normal"/>
    <w:next w:val="Normal"/>
    <w:qFormat/>
    <w:rsid w:val="000D0E5E"/>
    <w:pPr>
      <w:keepNext/>
      <w:numPr>
        <w:numId w:val="1"/>
      </w:numPr>
      <w:spacing w:before="240"/>
      <w:outlineLvl w:val="0"/>
    </w:pPr>
    <w:rPr>
      <w:rFonts w:ascii="Arial" w:hAnsi="Arial"/>
      <w:b/>
      <w:kern w:val="28"/>
      <w:sz w:val="28"/>
    </w:rPr>
  </w:style>
  <w:style w:type="paragraph" w:styleId="Heading2">
    <w:name w:val="heading 2"/>
    <w:basedOn w:val="Normal"/>
    <w:next w:val="Normal"/>
    <w:qFormat/>
    <w:rsid w:val="000D0E5E"/>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0D0E5E"/>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0D0E5E"/>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0D0E5E"/>
    <w:pPr>
      <w:numPr>
        <w:ilvl w:val="4"/>
        <w:numId w:val="1"/>
      </w:numPr>
      <w:spacing w:before="240" w:after="60"/>
      <w:outlineLvl w:val="4"/>
    </w:pPr>
    <w:rPr>
      <w:sz w:val="22"/>
    </w:rPr>
  </w:style>
  <w:style w:type="paragraph" w:styleId="Heading6">
    <w:name w:val="heading 6"/>
    <w:basedOn w:val="Normal"/>
    <w:next w:val="Normal"/>
    <w:qFormat/>
    <w:rsid w:val="000D0E5E"/>
    <w:pPr>
      <w:numPr>
        <w:ilvl w:val="5"/>
        <w:numId w:val="1"/>
      </w:numPr>
      <w:spacing w:before="240" w:after="60"/>
      <w:outlineLvl w:val="5"/>
    </w:pPr>
    <w:rPr>
      <w:i/>
      <w:sz w:val="22"/>
    </w:rPr>
  </w:style>
  <w:style w:type="paragraph" w:styleId="Heading7">
    <w:name w:val="heading 7"/>
    <w:basedOn w:val="Normal"/>
    <w:next w:val="Normal"/>
    <w:qFormat/>
    <w:rsid w:val="000D0E5E"/>
    <w:pPr>
      <w:numPr>
        <w:ilvl w:val="6"/>
        <w:numId w:val="1"/>
      </w:numPr>
      <w:spacing w:before="240" w:after="60"/>
      <w:outlineLvl w:val="6"/>
    </w:pPr>
    <w:rPr>
      <w:rFonts w:ascii="Arial" w:hAnsi="Arial"/>
    </w:rPr>
  </w:style>
  <w:style w:type="paragraph" w:styleId="Heading8">
    <w:name w:val="heading 8"/>
    <w:basedOn w:val="Normal"/>
    <w:next w:val="Normal"/>
    <w:qFormat/>
    <w:rsid w:val="000D0E5E"/>
    <w:pPr>
      <w:numPr>
        <w:ilvl w:val="7"/>
        <w:numId w:val="1"/>
      </w:numPr>
      <w:spacing w:before="240" w:after="60"/>
      <w:outlineLvl w:val="7"/>
    </w:pPr>
    <w:rPr>
      <w:rFonts w:ascii="Arial" w:hAnsi="Arial"/>
      <w:i/>
    </w:rPr>
  </w:style>
  <w:style w:type="paragraph" w:styleId="Heading9">
    <w:name w:val="heading 9"/>
    <w:basedOn w:val="Normal"/>
    <w:next w:val="Normal"/>
    <w:qFormat/>
    <w:rsid w:val="000D0E5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0D0E5E"/>
    <w:rPr>
      <w:sz w:val="24"/>
    </w:rPr>
  </w:style>
  <w:style w:type="paragraph" w:styleId="DocumentMap">
    <w:name w:val="Document Map"/>
    <w:basedOn w:val="Normal"/>
    <w:semiHidden/>
    <w:rsid w:val="000D0E5E"/>
    <w:pPr>
      <w:shd w:val="clear" w:color="auto" w:fill="000080"/>
    </w:pPr>
    <w:rPr>
      <w:rFonts w:ascii="Tahoma" w:hAnsi="Tahoma"/>
    </w:rPr>
  </w:style>
  <w:style w:type="paragraph" w:styleId="Caption">
    <w:name w:val="caption"/>
    <w:basedOn w:val="Normal"/>
    <w:next w:val="Normal"/>
    <w:qFormat/>
    <w:rsid w:val="000D0E5E"/>
    <w:pPr>
      <w:keepNext/>
      <w:spacing w:before="120"/>
      <w:jc w:val="center"/>
    </w:pPr>
  </w:style>
  <w:style w:type="paragraph" w:customStyle="1" w:styleId="TableHeading">
    <w:name w:val="Table Heading"/>
    <w:basedOn w:val="Normal"/>
    <w:rsid w:val="000D0E5E"/>
    <w:pPr>
      <w:keepNext/>
      <w:spacing w:before="60" w:after="60"/>
      <w:jc w:val="center"/>
    </w:pPr>
    <w:rPr>
      <w:rFonts w:ascii="Arial" w:hAnsi="Arial"/>
      <w:b/>
      <w:sz w:val="22"/>
    </w:rPr>
  </w:style>
  <w:style w:type="paragraph" w:customStyle="1" w:styleId="Body6">
    <w:name w:val="Body 6"/>
    <w:basedOn w:val="NormalIndent"/>
    <w:rsid w:val="000D0E5E"/>
    <w:pPr>
      <w:ind w:left="432"/>
      <w:jc w:val="both"/>
    </w:pPr>
  </w:style>
  <w:style w:type="paragraph" w:customStyle="1" w:styleId="Body7">
    <w:name w:val="Body 7"/>
    <w:basedOn w:val="Normal"/>
    <w:rsid w:val="000D0E5E"/>
    <w:pPr>
      <w:ind w:left="864"/>
      <w:jc w:val="both"/>
    </w:pPr>
  </w:style>
  <w:style w:type="paragraph" w:styleId="NormalIndent">
    <w:name w:val="Normal Indent"/>
    <w:basedOn w:val="Normal"/>
    <w:semiHidden/>
    <w:rsid w:val="000D0E5E"/>
    <w:pPr>
      <w:ind w:left="720"/>
    </w:pPr>
  </w:style>
  <w:style w:type="paragraph" w:customStyle="1" w:styleId="t0">
    <w:name w:val="t0"/>
    <w:rsid w:val="000D0E5E"/>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0D0E5E"/>
    <w:pPr>
      <w:ind w:left="360" w:right="806"/>
    </w:pPr>
    <w:rPr>
      <w:rFonts w:ascii="Arial" w:hAnsi="Arial"/>
      <w:color w:val="000000"/>
      <w:sz w:val="24"/>
    </w:rPr>
  </w:style>
  <w:style w:type="paragraph" w:styleId="BodyText">
    <w:name w:val="Body Text"/>
    <w:basedOn w:val="Normal"/>
    <w:semiHidden/>
    <w:rsid w:val="000D0E5E"/>
    <w:pPr>
      <w:spacing w:after="160"/>
    </w:pPr>
    <w:rPr>
      <w:rFonts w:ascii="Arial" w:hAnsi="Arial"/>
    </w:rPr>
  </w:style>
  <w:style w:type="paragraph" w:customStyle="1" w:styleId="Normal1">
    <w:name w:val="Normal1"/>
    <w:basedOn w:val="Normal"/>
    <w:rsid w:val="000D0E5E"/>
    <w:rPr>
      <w:rFonts w:ascii="Arial" w:hAnsi="Arial"/>
      <w:sz w:val="24"/>
    </w:rPr>
  </w:style>
  <w:style w:type="paragraph" w:styleId="Header">
    <w:name w:val="header"/>
    <w:basedOn w:val="Normal"/>
    <w:rsid w:val="000D0E5E"/>
    <w:pPr>
      <w:tabs>
        <w:tab w:val="center" w:pos="4320"/>
        <w:tab w:val="right" w:pos="8640"/>
      </w:tabs>
    </w:pPr>
    <w:rPr>
      <w:rFonts w:ascii="Arial" w:hAnsi="Arial"/>
    </w:rPr>
  </w:style>
  <w:style w:type="paragraph" w:styleId="Footer">
    <w:name w:val="footer"/>
    <w:basedOn w:val="Normal"/>
    <w:semiHidden/>
    <w:rsid w:val="000D0E5E"/>
    <w:pPr>
      <w:tabs>
        <w:tab w:val="center" w:pos="4320"/>
        <w:tab w:val="right" w:pos="8640"/>
      </w:tabs>
    </w:pPr>
  </w:style>
  <w:style w:type="character" w:styleId="PageNumber">
    <w:name w:val="page number"/>
    <w:basedOn w:val="DefaultParagraphFont"/>
    <w:semiHidden/>
    <w:rsid w:val="000D0E5E"/>
  </w:style>
  <w:style w:type="paragraph" w:styleId="PlainText">
    <w:name w:val="Plain Text"/>
    <w:basedOn w:val="Normal"/>
    <w:semiHidden/>
    <w:rsid w:val="000D0E5E"/>
    <w:rPr>
      <w:rFonts w:ascii="Courier New" w:hAnsi="Courier New"/>
    </w:rPr>
  </w:style>
  <w:style w:type="paragraph" w:styleId="TOC2">
    <w:name w:val="toc 2"/>
    <w:basedOn w:val="Normal"/>
    <w:next w:val="Normal"/>
    <w:autoRedefine/>
    <w:semiHidden/>
    <w:rsid w:val="000D0E5E"/>
    <w:pPr>
      <w:tabs>
        <w:tab w:val="right" w:leader="dot" w:pos="9294"/>
      </w:tabs>
      <w:ind w:left="240"/>
      <w:jc w:val="both"/>
    </w:pPr>
  </w:style>
  <w:style w:type="paragraph" w:customStyle="1" w:styleId="TableItems">
    <w:name w:val="Table Items"/>
    <w:basedOn w:val="Normal"/>
    <w:rsid w:val="000D0E5E"/>
    <w:pPr>
      <w:keepNext/>
      <w:spacing w:before="60" w:after="60"/>
      <w:jc w:val="center"/>
    </w:pPr>
  </w:style>
  <w:style w:type="paragraph" w:styleId="BalloonText">
    <w:name w:val="Balloon Text"/>
    <w:basedOn w:val="Normal"/>
    <w:link w:val="BalloonTextChar"/>
    <w:uiPriority w:val="99"/>
    <w:semiHidden/>
    <w:unhideWhenUsed/>
    <w:rsid w:val="002F5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C2FF9-224A-4E1E-901C-4DBC419D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State Output Control</vt:lpstr>
    </vt:vector>
  </TitlesOfParts>
  <Manager>Mark Colosky</Manager>
  <Company>Delphi</Company>
  <LinksUpToDate>false</LinksUpToDate>
  <CharactersWithSpaces>5503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Output Control</dc:title>
  <dc:subject/>
  <dc:creator>Steve Horwath</dc:creator>
  <cp:keywords/>
  <dc:description/>
  <cp:lastModifiedBy>Balani, Spandana</cp:lastModifiedBy>
  <cp:revision>24</cp:revision>
  <cp:lastPrinted>2007-07-19T20:24:00Z</cp:lastPrinted>
  <dcterms:created xsi:type="dcterms:W3CDTF">2012-08-23T14:40:00Z</dcterms:created>
  <dcterms:modified xsi:type="dcterms:W3CDTF">2014-05-14T14:40:00Z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vt:lpwstr>
  </property>
</Properties>
</file>