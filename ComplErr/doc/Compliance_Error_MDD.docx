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bookmarkStart w:id="0" w:name="_GoBack"/>
      <w:bookmarkEnd w:id="0"/>
      <w:r>
        <w:t xml:space="preserve">Module – </w:t>
      </w:r>
      <w:r w:rsidR="006B7C62">
        <w:t>Compliance Error</w:t>
      </w:r>
    </w:p>
    <w:p w:rsidR="004A781C" w:rsidRDefault="004A781C">
      <w:pPr>
        <w:pStyle w:val="Heading1"/>
      </w:pPr>
      <w:r>
        <w:t>High-Level Description</w:t>
      </w:r>
    </w:p>
    <w:p w:rsidR="004A781C" w:rsidRPr="00DA0335" w:rsidRDefault="00DA0335" w:rsidP="00DA0335">
      <w:pPr>
        <w:autoSpaceDE w:val="0"/>
        <w:autoSpaceDN w:val="0"/>
        <w:adjustRightInd w:val="0"/>
        <w:spacing w:after="0"/>
        <w:rPr>
          <w:rFonts w:ascii="Helvetica" w:hAnsi="Helvetica" w:cs="Helvetica"/>
          <w:sz w:val="24"/>
          <w:szCs w:val="24"/>
        </w:rPr>
      </w:pPr>
      <w:r>
        <w:rPr>
          <w:rFonts w:ascii="Helvetica" w:hAnsi="Helvetica" w:cs="Helvetica"/>
          <w:sz w:val="24"/>
          <w:szCs w:val="24"/>
        </w:rPr>
        <w:t>This function calculates the compliance error that can be used to compensate for stiffness in the torque path between the motor position sensor and column axis</w:t>
      </w:r>
      <w:r w:rsidR="002A269E">
        <w:t>.</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E11946" w:rsidP="00F141E2">
      <w:pPr>
        <w:jc w:val="center"/>
      </w:pPr>
      <w:r>
        <w:rPr>
          <w:noProof/>
        </w:rPr>
        <w:drawing>
          <wp:inline distT="0" distB="0" distL="0" distR="0">
            <wp:extent cx="2660650" cy="165735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2660650" cy="1657350"/>
                    </a:xfrm>
                    <a:prstGeom prst="rect">
                      <a:avLst/>
                    </a:prstGeom>
                    <a:noFill/>
                    <a:ln w="9525">
                      <a:noFill/>
                      <a:miter lim="800000"/>
                      <a:headEnd/>
                      <a:tailEnd/>
                    </a:ln>
                  </pic:spPr>
                </pic:pic>
              </a:graphicData>
            </a:graphic>
          </wp:inline>
        </w:drawing>
      </w:r>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E11946" w:rsidP="00F141E2">
            <w:pPr>
              <w:spacing w:before="100" w:beforeAutospacing="1" w:after="100" w:afterAutospacing="1"/>
              <w:rPr>
                <w:rFonts w:ascii="Arial" w:hAnsi="Arial" w:cs="Arial"/>
                <w:sz w:val="16"/>
                <w:szCs w:val="16"/>
              </w:rPr>
            </w:pPr>
            <w:r w:rsidRPr="00E11946">
              <w:rPr>
                <w:rFonts w:ascii="Arial" w:hAnsi="Arial" w:cs="Arial"/>
                <w:sz w:val="16"/>
                <w:szCs w:val="16"/>
              </w:rPr>
              <w:t>TorqueCmdCRF_MtrNm_f32</w:t>
            </w:r>
          </w:p>
        </w:tc>
        <w:tc>
          <w:tcPr>
            <w:tcW w:w="4455" w:type="dxa"/>
            <w:vAlign w:val="center"/>
          </w:tcPr>
          <w:p w:rsidR="006D33CC" w:rsidRPr="004B5BE2" w:rsidRDefault="00E11946" w:rsidP="0076581A">
            <w:pPr>
              <w:spacing w:before="100" w:beforeAutospacing="1" w:after="100" w:afterAutospacing="1"/>
              <w:rPr>
                <w:rFonts w:ascii="Arial" w:hAnsi="Arial" w:cs="Arial"/>
                <w:sz w:val="16"/>
                <w:szCs w:val="16"/>
              </w:rPr>
            </w:pPr>
            <w:r w:rsidRPr="00E11946">
              <w:rPr>
                <w:rFonts w:ascii="Arial" w:hAnsi="Arial" w:cs="Arial"/>
                <w:sz w:val="16"/>
                <w:szCs w:val="16"/>
              </w:rPr>
              <w:t>ComplErr_</w:t>
            </w:r>
            <w:r w:rsidR="0076581A">
              <w:rPr>
                <w:rFonts w:ascii="Arial" w:hAnsi="Arial" w:cs="Arial"/>
                <w:sz w:val="16"/>
                <w:szCs w:val="16"/>
              </w:rPr>
              <w:t>HwDeg</w:t>
            </w:r>
            <w:r w:rsidRPr="00E11946">
              <w:rPr>
                <w:rFonts w:ascii="Arial" w:hAnsi="Arial" w:cs="Arial"/>
                <w:sz w:val="16"/>
                <w:szCs w:val="16"/>
              </w:rPr>
              <w:t>_f32</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6D33CC" w:rsidP="00F957FA">
            <w:pPr>
              <w:spacing w:before="100" w:beforeAutospacing="1" w:after="100" w:afterAutospacing="1"/>
              <w:rPr>
                <w:rFonts w:ascii="Arial" w:hAnsi="Arial" w:cs="Arial"/>
                <w:sz w:val="16"/>
                <w:szCs w:val="16"/>
              </w:rPr>
            </w:pPr>
          </w:p>
        </w:tc>
        <w:tc>
          <w:tcPr>
            <w:tcW w:w="4455" w:type="dxa"/>
            <w:vAlign w:val="center"/>
          </w:tcPr>
          <w:p w:rsidR="006D33CC" w:rsidRDefault="006D33CC" w:rsidP="00F957FA">
            <w:pPr>
              <w:spacing w:before="100" w:beforeAutospacing="1" w:after="100" w:afterAutospacing="1"/>
              <w:rPr>
                <w:rFonts w:ascii="Arial" w:hAnsi="Arial" w:cs="Arial"/>
                <w:sz w:val="16"/>
                <w:szCs w:val="16"/>
              </w:rPr>
            </w:pPr>
          </w:p>
        </w:tc>
      </w:tr>
    </w:tbl>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5677B4" w:rsidP="00F957FA">
            <w:pPr>
              <w:spacing w:before="60"/>
              <w:rPr>
                <w:rFonts w:ascii="Arial" w:hAnsi="Arial" w:cs="Arial"/>
                <w:sz w:val="16"/>
              </w:rPr>
            </w:pPr>
            <w:r>
              <w:rPr>
                <w:rFonts w:ascii="Arial" w:hAnsi="Arial" w:cs="Arial"/>
                <w:sz w:val="16"/>
              </w:rPr>
              <w:t>-</w:t>
            </w: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5677B4" w:rsidP="00F957FA">
            <w:pPr>
              <w:spacing w:before="60"/>
              <w:rPr>
                <w:rFonts w:ascii="Arial" w:hAnsi="Arial" w:cs="Arial"/>
                <w:sz w:val="16"/>
              </w:rPr>
            </w:pPr>
            <w:r>
              <w:rPr>
                <w:rFonts w:ascii="Arial" w:hAnsi="Arial" w:cs="Arial"/>
                <w:sz w:val="16"/>
              </w:rPr>
              <w:t>-</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4"/>
      </w:tblGrid>
      <w:tr w:rsidR="004A781C" w:rsidTr="00597517">
        <w:trPr>
          <w:jc w:val="center"/>
        </w:trPr>
        <w:tc>
          <w:tcPr>
            <w:tcW w:w="4644" w:type="dxa"/>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8467D6" w:rsidTr="00597517">
        <w:trPr>
          <w:jc w:val="center"/>
        </w:trPr>
        <w:tc>
          <w:tcPr>
            <w:tcW w:w="4644" w:type="dxa"/>
          </w:tcPr>
          <w:p w:rsidR="008467D6" w:rsidRPr="008467D6" w:rsidRDefault="00597517" w:rsidP="008467D6">
            <w:pPr>
              <w:spacing w:before="60"/>
              <w:rPr>
                <w:rFonts w:ascii="Arial" w:hAnsi="Arial" w:cs="Arial"/>
                <w:sz w:val="16"/>
              </w:rPr>
            </w:pPr>
            <w:r w:rsidRPr="00597517">
              <w:rPr>
                <w:rFonts w:ascii="Arial" w:hAnsi="Arial" w:cs="Arial"/>
                <w:sz w:val="16"/>
              </w:rPr>
              <w:t>t_CompErrMtrPosNonLinComplDepTbl_HwDegpMtrNm_u8p8</w:t>
            </w:r>
            <w:ins w:id="1" w:author="Patki, Shriram" w:date="2013-11-04T16:24:00Z">
              <w:r w:rsidR="007F6FF7">
                <w:rPr>
                  <w:rFonts w:ascii="Arial" w:hAnsi="Arial" w:cs="Arial"/>
                  <w:sz w:val="16"/>
                </w:rPr>
                <w:t>[6]</w:t>
              </w:r>
            </w:ins>
          </w:p>
        </w:tc>
      </w:tr>
      <w:tr w:rsidR="008467D6" w:rsidTr="00597517">
        <w:trPr>
          <w:jc w:val="center"/>
        </w:trPr>
        <w:tc>
          <w:tcPr>
            <w:tcW w:w="4644" w:type="dxa"/>
          </w:tcPr>
          <w:p w:rsidR="008467D6" w:rsidRPr="008467D6" w:rsidRDefault="00597517" w:rsidP="008467D6">
            <w:pPr>
              <w:spacing w:before="60"/>
              <w:rPr>
                <w:rFonts w:ascii="Arial" w:hAnsi="Arial" w:cs="Arial"/>
                <w:sz w:val="16"/>
              </w:rPr>
            </w:pPr>
            <w:r w:rsidRPr="00597517">
              <w:rPr>
                <w:rFonts w:ascii="Arial" w:hAnsi="Arial" w:cs="Arial"/>
                <w:sz w:val="16"/>
              </w:rPr>
              <w:t>t_ComplErrMtrPosNonLinComplIndTbl_MtrNm_u5p11</w:t>
            </w:r>
            <w:ins w:id="2" w:author="Patki, Shriram" w:date="2013-11-04T16:24:00Z">
              <w:r w:rsidR="007F6FF7">
                <w:rPr>
                  <w:rFonts w:ascii="Arial" w:hAnsi="Arial" w:cs="Arial"/>
                  <w:sz w:val="16"/>
                </w:rPr>
                <w:t>[6]</w:t>
              </w:r>
            </w:ins>
          </w:p>
        </w:tc>
      </w:tr>
      <w:tr w:rsidR="008467D6" w:rsidTr="00597517">
        <w:trPr>
          <w:jc w:val="center"/>
        </w:trPr>
        <w:tc>
          <w:tcPr>
            <w:tcW w:w="4644" w:type="dxa"/>
          </w:tcPr>
          <w:p w:rsidR="008467D6" w:rsidRPr="008467D6" w:rsidRDefault="008467D6" w:rsidP="008467D6">
            <w:pPr>
              <w:spacing w:before="60"/>
              <w:rPr>
                <w:rFonts w:ascii="Arial" w:hAnsi="Arial" w:cs="Arial"/>
                <w:sz w:val="16"/>
              </w:rPr>
            </w:pPr>
          </w:p>
        </w:tc>
      </w:tr>
      <w:tr w:rsidR="008467D6" w:rsidTr="00597517">
        <w:trPr>
          <w:jc w:val="center"/>
        </w:trPr>
        <w:tc>
          <w:tcPr>
            <w:tcW w:w="4644" w:type="dxa"/>
          </w:tcPr>
          <w:p w:rsidR="008467D6" w:rsidRPr="008467D6" w:rsidRDefault="008467D6" w:rsidP="008467D6">
            <w:pPr>
              <w:spacing w:before="60"/>
              <w:rPr>
                <w:rFonts w:ascii="Arial" w:hAnsi="Arial" w:cs="Arial"/>
                <w:sz w:val="16"/>
              </w:rPr>
            </w:pPr>
          </w:p>
        </w:tc>
      </w:tr>
    </w:tbl>
    <w:p w:rsidR="008467D6" w:rsidRDefault="008467D6" w:rsidP="008467D6">
      <w:pPr>
        <w:rPr>
          <w:rFonts w:ascii="Arial" w:hAnsi="Arial"/>
          <w:sz w:val="24"/>
        </w:rPr>
      </w:pPr>
      <w:r>
        <w:br w:type="page"/>
      </w:r>
    </w:p>
    <w:p w:rsidR="004A781C" w:rsidRDefault="007042ED" w:rsidP="008467D6">
      <w:pPr>
        <w:pStyle w:val="Heading2"/>
      </w:pPr>
      <w:r>
        <w:lastRenderedPageBreak/>
        <w:t>Program (</w:t>
      </w:r>
      <w:r w:rsidR="004A781C">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E47E09" w:rsidP="00F957FA">
            <w:pPr>
              <w:spacing w:before="60"/>
              <w:rPr>
                <w:rFonts w:ascii="Arial" w:hAnsi="Arial" w:cs="Arial"/>
                <w:sz w:val="16"/>
              </w:rPr>
            </w:pPr>
            <w:r>
              <w:rPr>
                <w:rFonts w:ascii="Arial" w:hAnsi="Arial" w:cs="Arial"/>
                <w:sz w:val="16"/>
              </w:rPr>
              <w:t>-</w:t>
            </w: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013A7C">
            <w:pPr>
              <w:spacing w:before="60"/>
              <w:rPr>
                <w:rFonts w:ascii="Arial" w:hAnsi="Arial" w:cs="Arial"/>
                <w:sz w:val="16"/>
              </w:rPr>
            </w:pPr>
            <w:r w:rsidRPr="00013A7C">
              <w:rPr>
                <w:rFonts w:ascii="Arial" w:hAnsi="Arial" w:cs="Arial"/>
                <w:sz w:val="16"/>
              </w:rPr>
              <w:t>D_ZERO_ULS_F32</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467D6"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467D6" w:rsidRDefault="008467D6" w:rsidP="007042ED">
      <w:pPr>
        <w:numPr>
          <w:ilvl w:val="0"/>
          <w:numId w:val="5"/>
        </w:numPr>
        <w:spacing w:after="0"/>
      </w:pPr>
      <w:r w:rsidRPr="008467D6">
        <w:t>IntplVarXY_u16_u16Xu16Y_Cnt</w:t>
      </w:r>
    </w:p>
    <w:p w:rsidR="003A6291" w:rsidRDefault="003A6291" w:rsidP="007042ED">
      <w:pPr>
        <w:numPr>
          <w:ilvl w:val="0"/>
          <w:numId w:val="5"/>
        </w:numPr>
        <w:spacing w:after="0"/>
      </w:pPr>
      <w:proofErr w:type="spellStart"/>
      <w:r w:rsidRPr="003A6291">
        <w:t>FPM_FloatToFixed_m</w:t>
      </w:r>
      <w:proofErr w:type="spellEnd"/>
    </w:p>
    <w:p w:rsidR="003A6291" w:rsidRDefault="003A6291" w:rsidP="007042ED">
      <w:pPr>
        <w:numPr>
          <w:ilvl w:val="0"/>
          <w:numId w:val="5"/>
        </w:numPr>
        <w:spacing w:after="0"/>
      </w:pPr>
      <w:proofErr w:type="spellStart"/>
      <w:r w:rsidRPr="003A6291">
        <w:t>TableSize_m</w:t>
      </w:r>
      <w:proofErr w:type="spellEnd"/>
    </w:p>
    <w:p w:rsidR="003A6291" w:rsidRDefault="003A6291" w:rsidP="007042ED">
      <w:pPr>
        <w:numPr>
          <w:ilvl w:val="0"/>
          <w:numId w:val="5"/>
        </w:numPr>
        <w:spacing w:after="0"/>
      </w:pPr>
      <w:r w:rsidRPr="003A6291">
        <w:t>Abs_s16_m</w:t>
      </w:r>
    </w:p>
    <w:p w:rsidR="00FE0008" w:rsidRDefault="00FE0008" w:rsidP="007042ED">
      <w:pPr>
        <w:numPr>
          <w:ilvl w:val="0"/>
          <w:numId w:val="5"/>
        </w:numPr>
        <w:spacing w:after="0"/>
      </w:pPr>
      <w:proofErr w:type="spellStart"/>
      <w:r w:rsidRPr="00FE0008">
        <w:t>FPM_FixedToFloat_m</w:t>
      </w:r>
      <w:proofErr w:type="spellEnd"/>
    </w:p>
    <w:p w:rsidR="00212DE8" w:rsidRDefault="00212DE8" w:rsidP="00212DE8">
      <w:pPr>
        <w:spacing w:after="0"/>
      </w:pPr>
    </w:p>
    <w:p w:rsidR="00212DE8" w:rsidRDefault="00212DE8" w:rsidP="00212DE8">
      <w:pPr>
        <w:spacing w:after="0"/>
      </w:pPr>
    </w:p>
    <w:p w:rsidR="008B3E94" w:rsidRDefault="008B3E94"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8467D6" w:rsidRDefault="008467D6" w:rsidP="008467D6">
      <w:bookmarkStart w:id="3" w:name="OLE_LINK13"/>
      <w:bookmarkStart w:id="4" w:name="OLE_LINK14"/>
    </w:p>
    <w:p w:rsidR="008F6DBB" w:rsidRDefault="008467D6" w:rsidP="008467D6">
      <w:r>
        <w:t>None</w:t>
      </w:r>
    </w:p>
    <w:p w:rsidR="008467D6" w:rsidRDefault="008467D6" w:rsidP="008467D6"/>
    <w:bookmarkEnd w:id="3"/>
    <w:bookmarkEnd w:id="4"/>
    <w:p w:rsidR="008B3E94" w:rsidRDefault="008B3E94" w:rsidP="008B3E94">
      <w:pPr>
        <w:pStyle w:val="Heading2"/>
      </w:pPr>
      <w:r>
        <w:t>Local Functions/Macros Used by this MDD only</w:t>
      </w:r>
    </w:p>
    <w:p w:rsidR="008467D6" w:rsidRDefault="008467D6" w:rsidP="008467D6"/>
    <w:p w:rsidR="008467D6" w:rsidRDefault="008467D6" w:rsidP="008467D6">
      <w:r>
        <w:t>None</w:t>
      </w:r>
    </w:p>
    <w:p w:rsidR="008467D6" w:rsidRDefault="008467D6" w:rsidP="008467D6"/>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7773F1" w:rsidRPr="004B5BE2" w:rsidRDefault="007773F1" w:rsidP="00F141E2">
            <w:pPr>
              <w:spacing w:before="100" w:beforeAutospacing="1" w:after="100" w:afterAutospacing="1"/>
              <w:rPr>
                <w:rFonts w:ascii="Arial" w:hAnsi="Arial" w:cs="Arial"/>
                <w:sz w:val="16"/>
                <w:szCs w:val="16"/>
              </w:rPr>
            </w:pP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4A781C">
      <w:pPr>
        <w:pStyle w:val="Heading3"/>
      </w:pPr>
      <w:proofErr w:type="spellStart"/>
      <w:r>
        <w:t>Init</w:t>
      </w:r>
      <w:proofErr w:type="spellEnd"/>
      <w:r>
        <w:t xml:space="preserve">: </w:t>
      </w:r>
    </w:p>
    <w:p w:rsidR="004A781C" w:rsidRDefault="004A781C">
      <w:pPr>
        <w:pStyle w:val="Heading4"/>
      </w:pPr>
      <w:r>
        <w:t>Design Rationale</w:t>
      </w:r>
    </w:p>
    <w:p w:rsidR="004A781C" w:rsidRDefault="00F141E2">
      <w:r>
        <w:t>None</w:t>
      </w:r>
    </w:p>
    <w:p w:rsidR="004A781C" w:rsidRDefault="004A781C">
      <w:pPr>
        <w:pStyle w:val="Heading4"/>
      </w:pPr>
      <w:r>
        <w:t>Module Outputs</w:t>
      </w:r>
    </w:p>
    <w:p w:rsidR="004A781C" w:rsidRDefault="00F141E2">
      <w:r>
        <w:t>None</w:t>
      </w:r>
    </w:p>
    <w:p w:rsidR="004A781C" w:rsidRDefault="004A781C">
      <w:pPr>
        <w:pStyle w:val="Heading4"/>
      </w:pPr>
      <w:r>
        <w:t xml:space="preserve">Module Internal  </w:t>
      </w:r>
    </w:p>
    <w:p w:rsidR="00122954" w:rsidRDefault="004A781C" w:rsidP="00FA6E37">
      <w:pPr>
        <w:jc w:val="center"/>
      </w:pPr>
      <w:r>
        <w:br w:type="page"/>
      </w:r>
    </w:p>
    <w:p w:rsidR="004A781C" w:rsidRDefault="004A781C" w:rsidP="00122954">
      <w:pPr>
        <w:pStyle w:val="Heading2"/>
      </w:pPr>
      <w:r>
        <w:lastRenderedPageBreak/>
        <w:t>Periodic Functions</w:t>
      </w:r>
    </w:p>
    <w:p w:rsidR="004A781C" w:rsidRDefault="004A781C">
      <w:pPr>
        <w:pStyle w:val="Heading3"/>
      </w:pPr>
      <w:r>
        <w:t xml:space="preserve">Per: </w:t>
      </w:r>
      <w:r w:rsidR="00AA31F7">
        <w:t>ComplErr</w:t>
      </w:r>
      <w:r w:rsidR="00AB2457">
        <w:t>_Per1</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7773F1" w:rsidRDefault="00AA31F7" w:rsidP="007773F1">
      <w:r w:rsidRPr="00AA31F7">
        <w:t>Rte_Call_ComplErr_Per1_CP0_CheckpointReached</w:t>
      </w:r>
    </w:p>
    <w:p w:rsidR="004A781C" w:rsidRDefault="004A781C">
      <w:pPr>
        <w:pStyle w:val="Heading4"/>
      </w:pPr>
      <w:r>
        <w:t>Store Module Inputs to Local copies</w:t>
      </w:r>
    </w:p>
    <w:p w:rsidR="00AB2457" w:rsidRPr="00AB2457" w:rsidRDefault="004107CD" w:rsidP="00AB2457">
      <w:pPr>
        <w:rPr>
          <w:sz w:val="18"/>
          <w:szCs w:val="18"/>
        </w:rPr>
      </w:pPr>
      <w:r w:rsidRPr="004107CD">
        <w:rPr>
          <w:sz w:val="18"/>
          <w:szCs w:val="18"/>
        </w:rPr>
        <w:t>TrqCmdcrf_MtrNm_T_f32 = Rte_IRead_ComplErr_Per1_TorqueCmdCRF_MtrNm_</w:t>
      </w:r>
      <w:proofErr w:type="gramStart"/>
      <w:r w:rsidRPr="004107CD">
        <w:rPr>
          <w:sz w:val="18"/>
          <w:szCs w:val="18"/>
        </w:rPr>
        <w:t>f32()</w:t>
      </w:r>
      <w:proofErr w:type="gramEnd"/>
    </w:p>
    <w:p w:rsidR="004A781C" w:rsidRDefault="00177A61">
      <w:pPr>
        <w:pStyle w:val="Heading4"/>
      </w:pPr>
      <w:r>
        <w:t>Compliance Error Flowchart</w:t>
      </w:r>
    </w:p>
    <w:p w:rsidR="001064E6" w:rsidRDefault="001F3A16" w:rsidP="00177A61">
      <w:pPr>
        <w:jc w:val="center"/>
      </w:pPr>
      <w:r>
        <w:object w:dxaOrig="5085" w:dyaOrig="4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pt;height:132.5pt" o:ole="">
            <v:imagedata r:id="rId10" o:title=""/>
          </v:shape>
          <o:OLEObject Type="Embed" ProgID="Visio.Drawing.11" ShapeID="_x0000_i1025" DrawAspect="Content" ObjectID="_1445166500" r:id="rId11"/>
        </w:object>
      </w:r>
    </w:p>
    <w:p w:rsidR="004A781C" w:rsidRDefault="004A781C" w:rsidP="00177A61">
      <w:pPr>
        <w:pStyle w:val="Heading4"/>
      </w:pPr>
      <w:r>
        <w:t>Store Local copy of outputs into Module Outputs</w:t>
      </w:r>
    </w:p>
    <w:p w:rsidR="00AB2457" w:rsidRPr="00AB2457" w:rsidRDefault="00177A61" w:rsidP="00AB2457">
      <w:pPr>
        <w:rPr>
          <w:sz w:val="18"/>
          <w:szCs w:val="18"/>
        </w:rPr>
      </w:pPr>
      <w:r w:rsidRPr="00177A61">
        <w:rPr>
          <w:sz w:val="18"/>
          <w:szCs w:val="18"/>
        </w:rPr>
        <w:t>Rte_IWrite_ComplErr_Per1_ComplErr_</w:t>
      </w:r>
      <w:r w:rsidR="00DF5D26">
        <w:rPr>
          <w:sz w:val="18"/>
          <w:szCs w:val="18"/>
        </w:rPr>
        <w:t>HwDeg</w:t>
      </w:r>
      <w:r w:rsidRPr="00177A61">
        <w:rPr>
          <w:sz w:val="18"/>
          <w:szCs w:val="18"/>
        </w:rPr>
        <w:t>_</w:t>
      </w:r>
      <w:proofErr w:type="gramStart"/>
      <w:r w:rsidRPr="00177A61">
        <w:rPr>
          <w:sz w:val="18"/>
          <w:szCs w:val="18"/>
        </w:rPr>
        <w:t>f32(</w:t>
      </w:r>
      <w:proofErr w:type="gramEnd"/>
      <w:r w:rsidRPr="00177A61">
        <w:rPr>
          <w:sz w:val="18"/>
          <w:szCs w:val="18"/>
        </w:rPr>
        <w:t>ComplErr_</w:t>
      </w:r>
      <w:r w:rsidR="00DF5D26">
        <w:rPr>
          <w:sz w:val="18"/>
          <w:szCs w:val="18"/>
        </w:rPr>
        <w:t>HwDeg</w:t>
      </w:r>
      <w:r w:rsidRPr="00177A61">
        <w:rPr>
          <w:sz w:val="18"/>
          <w:szCs w:val="18"/>
        </w:rPr>
        <w:t>_T_f32)</w:t>
      </w:r>
    </w:p>
    <w:p w:rsidR="004A781C" w:rsidRDefault="004A781C">
      <w:pPr>
        <w:pStyle w:val="Heading4"/>
      </w:pPr>
      <w:r>
        <w:t>Program Flow End</w:t>
      </w:r>
    </w:p>
    <w:p w:rsidR="004A781C" w:rsidRDefault="00E9562D">
      <w:r w:rsidRPr="00E9562D">
        <w:t>Rte_Call_ComplErr_Per1_CP1_CheckpointReached</w:t>
      </w:r>
    </w:p>
    <w:p w:rsidR="007773F1" w:rsidRDefault="007773F1"/>
    <w:p w:rsidR="004A781C" w:rsidRDefault="004A781C">
      <w:pPr>
        <w:pStyle w:val="Heading2"/>
      </w:pPr>
      <w:r>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lastRenderedPageBreak/>
        <w:t>None</w:t>
      </w:r>
    </w:p>
    <w:p w:rsidR="00F141E2" w:rsidRDefault="00F141E2">
      <w:pPr>
        <w:spacing w:after="0"/>
      </w:pPr>
    </w:p>
    <w:p w:rsidR="004A781C" w:rsidRDefault="004A781C">
      <w:pPr>
        <w:pStyle w:val="Heading2"/>
      </w:pPr>
      <w:r>
        <w:t>Serial Communication Functions</w:t>
      </w:r>
    </w:p>
    <w:p w:rsidR="00AB2457" w:rsidRDefault="00AB2457"/>
    <w:p w:rsidR="004A781C" w:rsidRDefault="00F141E2">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105C6E" w:rsidRPr="00381542" w:rsidTr="00B54697">
        <w:tc>
          <w:tcPr>
            <w:tcW w:w="3168" w:type="dxa"/>
            <w:tcBorders>
              <w:top w:val="single" w:sz="6" w:space="0" w:color="auto"/>
              <w:left w:val="single" w:sz="6" w:space="0" w:color="auto"/>
              <w:bottom w:val="single" w:sz="6" w:space="0" w:color="auto"/>
              <w:right w:val="single" w:sz="6" w:space="0" w:color="auto"/>
            </w:tcBorders>
          </w:tcPr>
          <w:p w:rsidR="00105C6E" w:rsidRPr="00105C6E" w:rsidRDefault="00E9562D" w:rsidP="00F957FA">
            <w:pPr>
              <w:spacing w:before="60"/>
              <w:rPr>
                <w:rFonts w:ascii="Arial" w:hAnsi="Arial" w:cs="Arial"/>
                <w:sz w:val="16"/>
                <w:szCs w:val="16"/>
              </w:rPr>
            </w:pPr>
            <w:r>
              <w:rPr>
                <w:rFonts w:ascii="Arial" w:hAnsi="Arial" w:cs="Arial"/>
                <w:sz w:val="16"/>
                <w:szCs w:val="16"/>
              </w:rPr>
              <w:t>ComplErr</w:t>
            </w:r>
            <w:r w:rsidR="00105C6E" w:rsidRPr="00105C6E">
              <w:rPr>
                <w:rFonts w:ascii="Arial" w:hAnsi="Arial" w:cs="Arial"/>
                <w:sz w:val="16"/>
                <w:szCs w:val="16"/>
              </w:rPr>
              <w:t>_Per1</w:t>
            </w:r>
          </w:p>
        </w:tc>
        <w:tc>
          <w:tcPr>
            <w:tcW w:w="2070" w:type="dxa"/>
            <w:tcBorders>
              <w:top w:val="single" w:sz="6" w:space="0" w:color="auto"/>
              <w:left w:val="single" w:sz="6" w:space="0" w:color="auto"/>
              <w:bottom w:val="single" w:sz="6" w:space="0" w:color="auto"/>
              <w:right w:val="single" w:sz="6" w:space="0" w:color="auto"/>
            </w:tcBorders>
          </w:tcPr>
          <w:p w:rsidR="00105C6E" w:rsidRPr="00381542" w:rsidRDefault="00105C6E"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105C6E" w:rsidRPr="00381542" w:rsidRDefault="0084712E"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105C6E"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105C6E" w:rsidTr="00BF364D">
        <w:tc>
          <w:tcPr>
            <w:tcW w:w="4464" w:type="dxa"/>
            <w:tcBorders>
              <w:top w:val="single" w:sz="6" w:space="0" w:color="auto"/>
              <w:left w:val="single" w:sz="6" w:space="0" w:color="auto"/>
              <w:bottom w:val="single" w:sz="6" w:space="0" w:color="auto"/>
              <w:right w:val="single" w:sz="6" w:space="0" w:color="auto"/>
            </w:tcBorders>
          </w:tcPr>
          <w:p w:rsidR="00105C6E" w:rsidRPr="00105C6E" w:rsidRDefault="00105C6E">
            <w:pPr>
              <w:spacing w:before="60"/>
              <w:rPr>
                <w:rFonts w:ascii="Arial" w:hAnsi="Arial" w:cs="Arial"/>
                <w:sz w:val="16"/>
              </w:rPr>
            </w:pPr>
            <w:r w:rsidRPr="00105C6E">
              <w:rPr>
                <w:rFonts w:ascii="Arial" w:hAnsi="Arial" w:cs="Arial"/>
                <w:sz w:val="16"/>
              </w:rPr>
              <w:t>PwrLmtFuncCr_Per1</w:t>
            </w:r>
          </w:p>
        </w:tc>
        <w:tc>
          <w:tcPr>
            <w:tcW w:w="4464" w:type="dxa"/>
            <w:tcBorders>
              <w:top w:val="single" w:sz="6" w:space="0" w:color="auto"/>
              <w:left w:val="single" w:sz="6" w:space="0" w:color="auto"/>
              <w:bottom w:val="single" w:sz="6" w:space="0" w:color="auto"/>
              <w:right w:val="single" w:sz="6" w:space="0" w:color="auto"/>
            </w:tcBorders>
          </w:tcPr>
          <w:p w:rsidR="00105C6E" w:rsidRDefault="00821469">
            <w:pPr>
              <w:spacing w:before="60"/>
              <w:rPr>
                <w:rFonts w:ascii="Arial" w:hAnsi="Arial" w:cs="Arial"/>
                <w:sz w:val="16"/>
              </w:rPr>
            </w:pPr>
            <w:r w:rsidRPr="00821469">
              <w:rPr>
                <w:rFonts w:ascii="Arial" w:hAnsi="Arial" w:cs="Arial"/>
                <w:sz w:val="16"/>
              </w:rPr>
              <w:t>RTE_START_SEC_AP_COMPLERR_APPL_CODE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105C6E">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r w:rsidR="008C308C">
        <w:t>with</w:t>
      </w:r>
      <w:r>
        <w:t xml:space="preserve"> Design</w:t>
      </w:r>
    </w:p>
    <w:p w:rsidR="004A781C" w:rsidRDefault="00F141E2">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rsidP="008C308C">
            <w:pPr>
              <w:spacing w:before="60"/>
              <w:rPr>
                <w:rFonts w:ascii="Arial" w:hAnsi="Arial" w:cs="Arial"/>
                <w:sz w:val="16"/>
              </w:rPr>
            </w:pPr>
            <w:r>
              <w:rPr>
                <w:rFonts w:ascii="Arial" w:hAnsi="Arial" w:cs="Arial"/>
                <w:sz w:val="16"/>
              </w:rPr>
              <w:t>Initial Version</w:t>
            </w:r>
            <w:r w:rsidR="00922E73">
              <w:rPr>
                <w:rFonts w:ascii="Arial" w:hAnsi="Arial" w:cs="Arial"/>
                <w:sz w:val="16"/>
              </w:rPr>
              <w:t xml:space="preserve"> (SF-</w:t>
            </w:r>
            <w:r w:rsidR="008C308C">
              <w:rPr>
                <w:rFonts w:ascii="Arial" w:hAnsi="Arial" w:cs="Arial"/>
                <w:sz w:val="16"/>
              </w:rPr>
              <w:t>41 v001</w:t>
            </w:r>
            <w:r w:rsidR="00922E73">
              <w:rPr>
                <w:rFonts w:ascii="Arial" w:hAnsi="Arial" w:cs="Arial"/>
                <w:sz w:val="16"/>
              </w:rPr>
              <w:t>)</w:t>
            </w:r>
          </w:p>
        </w:tc>
        <w:tc>
          <w:tcPr>
            <w:tcW w:w="1080" w:type="dxa"/>
          </w:tcPr>
          <w:p w:rsidR="004A781C" w:rsidRDefault="008C308C" w:rsidP="00922E73">
            <w:pPr>
              <w:spacing w:before="60"/>
              <w:rPr>
                <w:rFonts w:ascii="Arial" w:hAnsi="Arial" w:cs="Arial"/>
                <w:sz w:val="16"/>
              </w:rPr>
            </w:pPr>
            <w:r>
              <w:rPr>
                <w:rFonts w:ascii="Arial" w:hAnsi="Arial" w:cs="Arial"/>
                <w:sz w:val="16"/>
              </w:rPr>
              <w:t>22</w:t>
            </w:r>
            <w:r w:rsidR="00105C6E">
              <w:rPr>
                <w:rFonts w:ascii="Arial" w:hAnsi="Arial" w:cs="Arial"/>
                <w:sz w:val="16"/>
              </w:rPr>
              <w:t>-</w:t>
            </w:r>
            <w:r w:rsidR="00922E73">
              <w:rPr>
                <w:rFonts w:ascii="Arial" w:hAnsi="Arial" w:cs="Arial"/>
                <w:sz w:val="16"/>
              </w:rPr>
              <w:t>Aug</w:t>
            </w:r>
            <w:r w:rsidR="00105C6E">
              <w:rPr>
                <w:rFonts w:ascii="Arial" w:hAnsi="Arial" w:cs="Arial"/>
                <w:sz w:val="16"/>
              </w:rPr>
              <w:t>-1</w:t>
            </w:r>
            <w:r>
              <w:rPr>
                <w:rFonts w:ascii="Arial" w:hAnsi="Arial" w:cs="Arial"/>
                <w:sz w:val="16"/>
              </w:rPr>
              <w:t>3</w:t>
            </w:r>
          </w:p>
        </w:tc>
        <w:tc>
          <w:tcPr>
            <w:tcW w:w="1105" w:type="dxa"/>
          </w:tcPr>
          <w:p w:rsidR="004A781C" w:rsidRDefault="008C308C">
            <w:pPr>
              <w:spacing w:before="60"/>
              <w:rPr>
                <w:rFonts w:ascii="Arial" w:hAnsi="Arial" w:cs="Arial"/>
                <w:sz w:val="16"/>
              </w:rPr>
            </w:pPr>
            <w:r>
              <w:rPr>
                <w:rFonts w:ascii="Arial" w:hAnsi="Arial" w:cs="Arial"/>
                <w:sz w:val="16"/>
              </w:rPr>
              <w:t>SP</w:t>
            </w:r>
          </w:p>
        </w:tc>
      </w:tr>
      <w:tr w:rsidR="007F6FF7">
        <w:trPr>
          <w:ins w:id="5" w:author="Patki, Shriram" w:date="2013-11-04T16:25:00Z"/>
        </w:trPr>
        <w:tc>
          <w:tcPr>
            <w:tcW w:w="616" w:type="dxa"/>
          </w:tcPr>
          <w:p w:rsidR="007F6FF7" w:rsidRDefault="007F6FF7">
            <w:pPr>
              <w:spacing w:before="60"/>
              <w:rPr>
                <w:ins w:id="6" w:author="Patki, Shriram" w:date="2013-11-04T16:25:00Z"/>
                <w:rFonts w:ascii="Arial" w:hAnsi="Arial" w:cs="Arial"/>
                <w:sz w:val="16"/>
              </w:rPr>
            </w:pPr>
            <w:ins w:id="7" w:author="Patki, Shriram" w:date="2013-11-04T16:25:00Z">
              <w:r>
                <w:rPr>
                  <w:rFonts w:ascii="Arial" w:hAnsi="Arial" w:cs="Arial"/>
                  <w:sz w:val="16"/>
                </w:rPr>
                <w:t>2</w:t>
              </w:r>
            </w:ins>
          </w:p>
        </w:tc>
        <w:tc>
          <w:tcPr>
            <w:tcW w:w="662" w:type="dxa"/>
          </w:tcPr>
          <w:p w:rsidR="007F6FF7" w:rsidRDefault="007F6FF7">
            <w:pPr>
              <w:spacing w:before="60"/>
              <w:rPr>
                <w:ins w:id="8" w:author="Patki, Shriram" w:date="2013-11-04T16:25:00Z"/>
                <w:rFonts w:ascii="Arial" w:hAnsi="Arial" w:cs="Arial"/>
                <w:sz w:val="16"/>
              </w:rPr>
            </w:pPr>
            <w:ins w:id="9" w:author="Patki, Shriram" w:date="2013-11-04T16:25:00Z">
              <w:r>
                <w:rPr>
                  <w:rFonts w:ascii="Arial" w:hAnsi="Arial" w:cs="Arial"/>
                  <w:sz w:val="16"/>
                </w:rPr>
                <w:t>2.0</w:t>
              </w:r>
            </w:ins>
          </w:p>
        </w:tc>
        <w:tc>
          <w:tcPr>
            <w:tcW w:w="6210" w:type="dxa"/>
          </w:tcPr>
          <w:p w:rsidR="007F6FF7" w:rsidRDefault="007F6FF7" w:rsidP="008C308C">
            <w:pPr>
              <w:spacing w:before="60"/>
              <w:rPr>
                <w:ins w:id="10" w:author="Patki, Shriram" w:date="2013-11-04T16:25:00Z"/>
                <w:rFonts w:ascii="Arial" w:hAnsi="Arial" w:cs="Arial"/>
                <w:sz w:val="16"/>
              </w:rPr>
            </w:pPr>
            <w:ins w:id="11" w:author="Patki, Shriram" w:date="2013-11-04T16:25:00Z">
              <w:r>
                <w:rPr>
                  <w:rFonts w:ascii="Arial" w:hAnsi="Arial" w:cs="Arial"/>
                  <w:sz w:val="16"/>
                </w:rPr>
                <w:t xml:space="preserve">Updated the Cal Dimensions per CR </w:t>
              </w:r>
            </w:ins>
            <w:ins w:id="12" w:author="Patki, Shriram" w:date="2013-11-04T16:26:00Z">
              <w:r>
                <w:rPr>
                  <w:rFonts w:ascii="Arial" w:hAnsi="Arial" w:cs="Arial"/>
                  <w:sz w:val="16"/>
                </w:rPr>
                <w:t>9874</w:t>
              </w:r>
            </w:ins>
          </w:p>
        </w:tc>
        <w:tc>
          <w:tcPr>
            <w:tcW w:w="1080" w:type="dxa"/>
          </w:tcPr>
          <w:p w:rsidR="007F6FF7" w:rsidRDefault="007F6FF7" w:rsidP="00922E73">
            <w:pPr>
              <w:spacing w:before="60"/>
              <w:rPr>
                <w:ins w:id="13" w:author="Patki, Shriram" w:date="2013-11-04T16:25:00Z"/>
                <w:rFonts w:ascii="Arial" w:hAnsi="Arial" w:cs="Arial"/>
                <w:sz w:val="16"/>
              </w:rPr>
            </w:pPr>
            <w:ins w:id="14" w:author="Patki, Shriram" w:date="2013-11-04T16:26:00Z">
              <w:r>
                <w:rPr>
                  <w:rFonts w:ascii="Arial" w:hAnsi="Arial" w:cs="Arial"/>
                  <w:sz w:val="16"/>
                </w:rPr>
                <w:t>04-Nov-13</w:t>
              </w:r>
            </w:ins>
          </w:p>
        </w:tc>
        <w:tc>
          <w:tcPr>
            <w:tcW w:w="1105" w:type="dxa"/>
          </w:tcPr>
          <w:p w:rsidR="007F6FF7" w:rsidRDefault="007F6FF7">
            <w:pPr>
              <w:spacing w:before="60"/>
              <w:rPr>
                <w:ins w:id="15" w:author="Patki, Shriram" w:date="2013-11-04T16:25:00Z"/>
                <w:rFonts w:ascii="Arial" w:hAnsi="Arial" w:cs="Arial"/>
                <w:sz w:val="16"/>
              </w:rPr>
            </w:pPr>
            <w:ins w:id="16" w:author="Patki, Shriram" w:date="2013-11-04T16:26:00Z">
              <w:r>
                <w:rPr>
                  <w:rFonts w:ascii="Arial" w:hAnsi="Arial" w:cs="Arial"/>
                  <w:sz w:val="16"/>
                </w:rPr>
                <w:t>SP</w:t>
              </w:r>
            </w:ins>
          </w:p>
        </w:tc>
      </w:tr>
    </w:tbl>
    <w:p w:rsidR="00107819" w:rsidRDefault="00107819"/>
    <w:sectPr w:rsidR="00107819" w:rsidSect="00937013">
      <w:headerReference w:type="default"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DD3" w:rsidRDefault="00536DD3">
      <w:r>
        <w:separator/>
      </w:r>
    </w:p>
  </w:endnote>
  <w:endnote w:type="continuationSeparator" w:id="0">
    <w:p w:rsidR="00536DD3" w:rsidRDefault="00536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3AB" w:rsidRDefault="00F533AB">
    <w:pPr>
      <w:pStyle w:val="Footer"/>
    </w:pPr>
    <w:r>
      <w:rPr>
        <w:snapToGrid w:val="0"/>
      </w:rPr>
      <w:tab/>
    </w:r>
    <w:fldSimple w:instr=" DOCPROPERTY &quot;Company&quot;  \* MERGEFORMAT ">
      <w:r w:rsidRPr="00E132CE">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DD3" w:rsidRDefault="00536DD3">
      <w:r>
        <w:separator/>
      </w:r>
    </w:p>
  </w:footnote>
  <w:footnote w:type="continuationSeparator" w:id="0">
    <w:p w:rsidR="00536DD3" w:rsidRDefault="00536D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3AB" w:rsidRDefault="00F533AB">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F533AB">
      <w:trPr>
        <w:cantSplit/>
      </w:trPr>
      <w:tc>
        <w:tcPr>
          <w:tcW w:w="990" w:type="dxa"/>
        </w:tcPr>
        <w:p w:rsidR="00F533AB" w:rsidRDefault="00F533AB">
          <w:pPr>
            <w:pStyle w:val="Header"/>
          </w:pPr>
          <w:r>
            <w:t>Title:</w:t>
          </w:r>
        </w:p>
      </w:tc>
      <w:tc>
        <w:tcPr>
          <w:tcW w:w="5400" w:type="dxa"/>
          <w:gridSpan w:val="3"/>
          <w:vMerge w:val="restart"/>
        </w:tcPr>
        <w:p w:rsidR="00F533AB" w:rsidRDefault="006B7C62">
          <w:pPr>
            <w:pStyle w:val="Header"/>
          </w:pPr>
          <w:r>
            <w:t>Compliance Error</w:t>
          </w:r>
        </w:p>
        <w:p w:rsidR="00F533AB" w:rsidRDefault="0012592A" w:rsidP="001A574F">
          <w:pPr>
            <w:pStyle w:val="Header"/>
            <w:tabs>
              <w:tab w:val="clear" w:pos="4320"/>
              <w:tab w:val="clear" w:pos="8640"/>
              <w:tab w:val="center" w:pos="2592"/>
            </w:tabs>
          </w:pPr>
          <w:fldSimple w:instr=" DOCPROPERTY &quot;Product Line&quot;  \* MERGEFORMAT ">
            <w:r w:rsidR="00F533AB">
              <w:t>Gen II+ EPS EA3</w:t>
            </w:r>
          </w:fldSimple>
          <w:r w:rsidR="00F533AB">
            <w:tab/>
          </w:r>
        </w:p>
      </w:tc>
      <w:tc>
        <w:tcPr>
          <w:tcW w:w="1170" w:type="dxa"/>
        </w:tcPr>
        <w:p w:rsidR="00F533AB" w:rsidRDefault="00F533AB">
          <w:pPr>
            <w:pStyle w:val="Header"/>
          </w:pPr>
          <w:r>
            <w:t>Revision:</w:t>
          </w:r>
        </w:p>
      </w:tc>
      <w:tc>
        <w:tcPr>
          <w:tcW w:w="1350" w:type="dxa"/>
        </w:tcPr>
        <w:p w:rsidR="00F533AB" w:rsidRDefault="007F6FF7" w:rsidP="009A2847">
          <w:pPr>
            <w:pStyle w:val="Header"/>
          </w:pPr>
          <w:ins w:id="17" w:author="Patki, Shriram" w:date="2013-11-04T16:26:00Z">
            <w:r>
              <w:t>2.0</w:t>
            </w:r>
          </w:ins>
          <w:del w:id="18" w:author="Patki, Shriram" w:date="2013-11-04T16:26:00Z">
            <w:r w:rsidR="006B7C62" w:rsidDel="007F6FF7">
              <w:delText>1</w:delText>
            </w:r>
          </w:del>
        </w:p>
      </w:tc>
    </w:tr>
    <w:tr w:rsidR="00F533AB">
      <w:trPr>
        <w:cantSplit/>
      </w:trPr>
      <w:tc>
        <w:tcPr>
          <w:tcW w:w="990" w:type="dxa"/>
        </w:tcPr>
        <w:p w:rsidR="00F533AB" w:rsidRDefault="00F533AB">
          <w:pPr>
            <w:pStyle w:val="Header"/>
          </w:pPr>
          <w:r>
            <w:t xml:space="preserve">Product:     </w:t>
          </w:r>
        </w:p>
      </w:tc>
      <w:tc>
        <w:tcPr>
          <w:tcW w:w="5400" w:type="dxa"/>
          <w:gridSpan w:val="3"/>
          <w:vMerge/>
        </w:tcPr>
        <w:p w:rsidR="00F533AB" w:rsidRDefault="00F533AB">
          <w:pPr>
            <w:pStyle w:val="Header"/>
            <w:jc w:val="center"/>
          </w:pPr>
        </w:p>
      </w:tc>
      <w:tc>
        <w:tcPr>
          <w:tcW w:w="1170" w:type="dxa"/>
        </w:tcPr>
        <w:p w:rsidR="00F533AB" w:rsidRDefault="00F533AB">
          <w:pPr>
            <w:pStyle w:val="Header"/>
          </w:pPr>
          <w:r>
            <w:t>Rev. Date:</w:t>
          </w:r>
        </w:p>
      </w:tc>
      <w:tc>
        <w:tcPr>
          <w:tcW w:w="1350" w:type="dxa"/>
        </w:tcPr>
        <w:p w:rsidR="00F533AB" w:rsidRDefault="00BE2EF6" w:rsidP="005E5584">
          <w:pPr>
            <w:pStyle w:val="Header"/>
          </w:pPr>
          <w:del w:id="19" w:author="Patki, Shriram" w:date="2013-11-04T16:26:00Z">
            <w:r w:rsidDel="007F6FF7">
              <w:delText>2</w:delText>
            </w:r>
            <w:r w:rsidR="006B7C62" w:rsidDel="007F6FF7">
              <w:delText>2-Aug</w:delText>
            </w:r>
          </w:del>
          <w:ins w:id="20" w:author="Patki, Shriram" w:date="2013-11-04T16:26:00Z">
            <w:r w:rsidR="007F6FF7">
              <w:t>04-</w:t>
            </w:r>
          </w:ins>
          <w:ins w:id="21" w:author="Patki, Shriram" w:date="2013-11-05T14:22:00Z">
            <w:r w:rsidR="00BE438E">
              <w:t>Nov</w:t>
            </w:r>
          </w:ins>
          <w:r w:rsidR="00F533AB">
            <w:t>-13</w:t>
          </w:r>
        </w:p>
      </w:tc>
    </w:tr>
    <w:tr w:rsidR="00F533AB">
      <w:trPr>
        <w:cantSplit/>
      </w:trPr>
      <w:tc>
        <w:tcPr>
          <w:tcW w:w="990" w:type="dxa"/>
        </w:tcPr>
        <w:p w:rsidR="00F533AB" w:rsidRDefault="00F533AB">
          <w:pPr>
            <w:pStyle w:val="Header"/>
          </w:pPr>
          <w:r>
            <w:t>Group:</w:t>
          </w:r>
        </w:p>
      </w:tc>
      <w:tc>
        <w:tcPr>
          <w:tcW w:w="1530" w:type="dxa"/>
        </w:tcPr>
        <w:p w:rsidR="00F533AB" w:rsidRDefault="00F533AB">
          <w:pPr>
            <w:pStyle w:val="Header"/>
          </w:pPr>
          <w:r>
            <w:t>ESG</w:t>
          </w:r>
        </w:p>
      </w:tc>
      <w:tc>
        <w:tcPr>
          <w:tcW w:w="1260" w:type="dxa"/>
        </w:tcPr>
        <w:p w:rsidR="00F533AB" w:rsidRDefault="00F533AB">
          <w:pPr>
            <w:pStyle w:val="Header"/>
          </w:pPr>
          <w:r>
            <w:t>Originator:</w:t>
          </w:r>
        </w:p>
      </w:tc>
      <w:tc>
        <w:tcPr>
          <w:tcW w:w="2610" w:type="dxa"/>
        </w:tcPr>
        <w:p w:rsidR="00F533AB" w:rsidRDefault="006B7C62" w:rsidP="00F760F8">
          <w:pPr>
            <w:pStyle w:val="Header"/>
          </w:pPr>
          <w:r>
            <w:t>Shriram Patki</w:t>
          </w:r>
        </w:p>
      </w:tc>
      <w:tc>
        <w:tcPr>
          <w:tcW w:w="1170" w:type="dxa"/>
        </w:tcPr>
        <w:p w:rsidR="00F533AB" w:rsidRDefault="00F533AB">
          <w:pPr>
            <w:pStyle w:val="Header"/>
          </w:pPr>
          <w:r>
            <w:t>Page:</w:t>
          </w:r>
        </w:p>
      </w:tc>
      <w:tc>
        <w:tcPr>
          <w:tcW w:w="1350" w:type="dxa"/>
        </w:tcPr>
        <w:p w:rsidR="00F533AB" w:rsidRDefault="001A50A1">
          <w:pPr>
            <w:pStyle w:val="Header"/>
          </w:pPr>
          <w:r>
            <w:rPr>
              <w:rStyle w:val="PageNumber"/>
            </w:rPr>
            <w:fldChar w:fldCharType="begin"/>
          </w:r>
          <w:r w:rsidR="00F533AB">
            <w:rPr>
              <w:rStyle w:val="PageNumber"/>
            </w:rPr>
            <w:instrText xml:space="preserve"> PAGE </w:instrText>
          </w:r>
          <w:r>
            <w:rPr>
              <w:rStyle w:val="PageNumber"/>
            </w:rPr>
            <w:fldChar w:fldCharType="separate"/>
          </w:r>
          <w:r w:rsidR="00BE438E">
            <w:rPr>
              <w:rStyle w:val="PageNumber"/>
              <w:noProof/>
            </w:rPr>
            <w:t>3</w:t>
          </w:r>
          <w:r>
            <w:rPr>
              <w:rStyle w:val="PageNumber"/>
            </w:rPr>
            <w:fldChar w:fldCharType="end"/>
          </w:r>
          <w:r w:rsidR="00F533AB">
            <w:rPr>
              <w:rStyle w:val="PageNumber"/>
            </w:rPr>
            <w:t xml:space="preserve"> of </w:t>
          </w:r>
          <w:r>
            <w:rPr>
              <w:rStyle w:val="PageNumber"/>
            </w:rPr>
            <w:fldChar w:fldCharType="begin"/>
          </w:r>
          <w:r w:rsidR="00F533AB">
            <w:rPr>
              <w:rStyle w:val="PageNumber"/>
            </w:rPr>
            <w:instrText xml:space="preserve"> NUMPAGES </w:instrText>
          </w:r>
          <w:r>
            <w:rPr>
              <w:rStyle w:val="PageNumber"/>
            </w:rPr>
            <w:fldChar w:fldCharType="separate"/>
          </w:r>
          <w:r w:rsidR="00BE438E">
            <w:rPr>
              <w:rStyle w:val="PageNumber"/>
              <w:noProof/>
            </w:rPr>
            <w:t>12</w:t>
          </w:r>
          <w:r>
            <w:rPr>
              <w:rStyle w:val="PageNumber"/>
            </w:rPr>
            <w:fldChar w:fldCharType="end"/>
          </w:r>
        </w:p>
      </w:tc>
    </w:tr>
  </w:tbl>
  <w:p w:rsidR="00F533AB" w:rsidRDefault="00F533AB" w:rsidP="0075736B">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134"/>
        </w:tabs>
        <w:ind w:left="113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9"/>
  </w:num>
  <w:num w:numId="12">
    <w:abstractNumId w:val="9"/>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BF1"/>
    <w:rsid w:val="00013A7C"/>
    <w:rsid w:val="00056E09"/>
    <w:rsid w:val="0007001D"/>
    <w:rsid w:val="0007046B"/>
    <w:rsid w:val="000F7608"/>
    <w:rsid w:val="00105C6E"/>
    <w:rsid w:val="001064E6"/>
    <w:rsid w:val="00107819"/>
    <w:rsid w:val="00116136"/>
    <w:rsid w:val="00122954"/>
    <w:rsid w:val="0012592A"/>
    <w:rsid w:val="0013504B"/>
    <w:rsid w:val="00143517"/>
    <w:rsid w:val="00177A61"/>
    <w:rsid w:val="001A50A1"/>
    <w:rsid w:val="001A574F"/>
    <w:rsid w:val="001B12C1"/>
    <w:rsid w:val="001B60DF"/>
    <w:rsid w:val="001F09B2"/>
    <w:rsid w:val="001F3A16"/>
    <w:rsid w:val="001F5DAB"/>
    <w:rsid w:val="0020722A"/>
    <w:rsid w:val="00212DE8"/>
    <w:rsid w:val="002412B7"/>
    <w:rsid w:val="00251AC0"/>
    <w:rsid w:val="0025734D"/>
    <w:rsid w:val="00260BE3"/>
    <w:rsid w:val="00275EC9"/>
    <w:rsid w:val="00276EF8"/>
    <w:rsid w:val="002A269E"/>
    <w:rsid w:val="002A294E"/>
    <w:rsid w:val="002A4D50"/>
    <w:rsid w:val="002C03D8"/>
    <w:rsid w:val="002C552E"/>
    <w:rsid w:val="00315335"/>
    <w:rsid w:val="003223B7"/>
    <w:rsid w:val="003339D8"/>
    <w:rsid w:val="003622C3"/>
    <w:rsid w:val="0037590D"/>
    <w:rsid w:val="00384C02"/>
    <w:rsid w:val="003A6291"/>
    <w:rsid w:val="003B7645"/>
    <w:rsid w:val="003C4D3F"/>
    <w:rsid w:val="003D39B5"/>
    <w:rsid w:val="003E6388"/>
    <w:rsid w:val="003F7A14"/>
    <w:rsid w:val="003F7C65"/>
    <w:rsid w:val="00407DDC"/>
    <w:rsid w:val="004107CD"/>
    <w:rsid w:val="00412BFE"/>
    <w:rsid w:val="004457A0"/>
    <w:rsid w:val="0047533F"/>
    <w:rsid w:val="004A2A6B"/>
    <w:rsid w:val="004A781C"/>
    <w:rsid w:val="004C74D2"/>
    <w:rsid w:val="00510C02"/>
    <w:rsid w:val="00521854"/>
    <w:rsid w:val="005219D0"/>
    <w:rsid w:val="005268E8"/>
    <w:rsid w:val="00536DD3"/>
    <w:rsid w:val="005419E1"/>
    <w:rsid w:val="005677B4"/>
    <w:rsid w:val="00597517"/>
    <w:rsid w:val="005A2AC6"/>
    <w:rsid w:val="005C2D9A"/>
    <w:rsid w:val="005C3B5A"/>
    <w:rsid w:val="005D5FE4"/>
    <w:rsid w:val="005D783D"/>
    <w:rsid w:val="005D7FA5"/>
    <w:rsid w:val="005E3F0A"/>
    <w:rsid w:val="005E5584"/>
    <w:rsid w:val="005F2426"/>
    <w:rsid w:val="006113CE"/>
    <w:rsid w:val="00616853"/>
    <w:rsid w:val="00626F54"/>
    <w:rsid w:val="00674ADF"/>
    <w:rsid w:val="00676838"/>
    <w:rsid w:val="006A000B"/>
    <w:rsid w:val="006A2402"/>
    <w:rsid w:val="006B7C62"/>
    <w:rsid w:val="006D33CC"/>
    <w:rsid w:val="006D7445"/>
    <w:rsid w:val="006F01A3"/>
    <w:rsid w:val="007042ED"/>
    <w:rsid w:val="007043ED"/>
    <w:rsid w:val="0070573A"/>
    <w:rsid w:val="00706174"/>
    <w:rsid w:val="00706B00"/>
    <w:rsid w:val="00756D2D"/>
    <w:rsid w:val="0075736B"/>
    <w:rsid w:val="0076039B"/>
    <w:rsid w:val="00764246"/>
    <w:rsid w:val="0076581A"/>
    <w:rsid w:val="007773F1"/>
    <w:rsid w:val="0078096B"/>
    <w:rsid w:val="007857E8"/>
    <w:rsid w:val="007A69AC"/>
    <w:rsid w:val="007F6FF7"/>
    <w:rsid w:val="0080228E"/>
    <w:rsid w:val="00813B1E"/>
    <w:rsid w:val="00821469"/>
    <w:rsid w:val="008242F0"/>
    <w:rsid w:val="00831944"/>
    <w:rsid w:val="008365C2"/>
    <w:rsid w:val="008467D6"/>
    <w:rsid w:val="0084712E"/>
    <w:rsid w:val="008535B2"/>
    <w:rsid w:val="00856EEC"/>
    <w:rsid w:val="0088777D"/>
    <w:rsid w:val="008B3E94"/>
    <w:rsid w:val="008B726E"/>
    <w:rsid w:val="008C308C"/>
    <w:rsid w:val="008C318E"/>
    <w:rsid w:val="008D666F"/>
    <w:rsid w:val="008F2815"/>
    <w:rsid w:val="008F6DBB"/>
    <w:rsid w:val="008F74DE"/>
    <w:rsid w:val="0090784A"/>
    <w:rsid w:val="00910BF3"/>
    <w:rsid w:val="00922E73"/>
    <w:rsid w:val="00931C02"/>
    <w:rsid w:val="00931CF8"/>
    <w:rsid w:val="00937013"/>
    <w:rsid w:val="0094318C"/>
    <w:rsid w:val="00953AE8"/>
    <w:rsid w:val="00955CA5"/>
    <w:rsid w:val="00955F6A"/>
    <w:rsid w:val="00957470"/>
    <w:rsid w:val="0096434B"/>
    <w:rsid w:val="009A24A6"/>
    <w:rsid w:val="009A2847"/>
    <w:rsid w:val="009B20B2"/>
    <w:rsid w:val="009C2CEC"/>
    <w:rsid w:val="00A145DC"/>
    <w:rsid w:val="00A15C7E"/>
    <w:rsid w:val="00A35EDD"/>
    <w:rsid w:val="00A56739"/>
    <w:rsid w:val="00A61662"/>
    <w:rsid w:val="00A94F93"/>
    <w:rsid w:val="00AA15C6"/>
    <w:rsid w:val="00AA31F7"/>
    <w:rsid w:val="00AB2457"/>
    <w:rsid w:val="00AC7C67"/>
    <w:rsid w:val="00AD44E3"/>
    <w:rsid w:val="00AD731B"/>
    <w:rsid w:val="00B02C75"/>
    <w:rsid w:val="00B107A9"/>
    <w:rsid w:val="00B22B21"/>
    <w:rsid w:val="00B54697"/>
    <w:rsid w:val="00B92F02"/>
    <w:rsid w:val="00BD008B"/>
    <w:rsid w:val="00BD15D2"/>
    <w:rsid w:val="00BD3DFF"/>
    <w:rsid w:val="00BD4C2F"/>
    <w:rsid w:val="00BE2EF6"/>
    <w:rsid w:val="00BE438E"/>
    <w:rsid w:val="00BF364D"/>
    <w:rsid w:val="00BF7D68"/>
    <w:rsid w:val="00C12CB6"/>
    <w:rsid w:val="00C17F09"/>
    <w:rsid w:val="00C20DFA"/>
    <w:rsid w:val="00C35BD3"/>
    <w:rsid w:val="00C51E6E"/>
    <w:rsid w:val="00C72FFA"/>
    <w:rsid w:val="00C93BF1"/>
    <w:rsid w:val="00CA66CB"/>
    <w:rsid w:val="00CB6F5E"/>
    <w:rsid w:val="00CC4659"/>
    <w:rsid w:val="00CC7A21"/>
    <w:rsid w:val="00CF191A"/>
    <w:rsid w:val="00D41CF5"/>
    <w:rsid w:val="00D743FA"/>
    <w:rsid w:val="00D77DDB"/>
    <w:rsid w:val="00D90DFE"/>
    <w:rsid w:val="00D94BDD"/>
    <w:rsid w:val="00DA0335"/>
    <w:rsid w:val="00DB2018"/>
    <w:rsid w:val="00DC7E08"/>
    <w:rsid w:val="00DE4889"/>
    <w:rsid w:val="00DF5D26"/>
    <w:rsid w:val="00DF5E6F"/>
    <w:rsid w:val="00DF796E"/>
    <w:rsid w:val="00E02BEE"/>
    <w:rsid w:val="00E11946"/>
    <w:rsid w:val="00E128A0"/>
    <w:rsid w:val="00E132CE"/>
    <w:rsid w:val="00E13CB2"/>
    <w:rsid w:val="00E352F1"/>
    <w:rsid w:val="00E43C3A"/>
    <w:rsid w:val="00E4402A"/>
    <w:rsid w:val="00E47E09"/>
    <w:rsid w:val="00E52335"/>
    <w:rsid w:val="00E5472B"/>
    <w:rsid w:val="00E57C42"/>
    <w:rsid w:val="00E933ED"/>
    <w:rsid w:val="00E9562D"/>
    <w:rsid w:val="00EA1921"/>
    <w:rsid w:val="00EA7252"/>
    <w:rsid w:val="00EC2047"/>
    <w:rsid w:val="00EF2170"/>
    <w:rsid w:val="00EF4E9E"/>
    <w:rsid w:val="00F06786"/>
    <w:rsid w:val="00F141E2"/>
    <w:rsid w:val="00F52483"/>
    <w:rsid w:val="00F52FF6"/>
    <w:rsid w:val="00F533AB"/>
    <w:rsid w:val="00F648ED"/>
    <w:rsid w:val="00F760F8"/>
    <w:rsid w:val="00F82E8E"/>
    <w:rsid w:val="00F8347C"/>
    <w:rsid w:val="00F957FA"/>
    <w:rsid w:val="00FA51C9"/>
    <w:rsid w:val="00FA6E37"/>
    <w:rsid w:val="00FB2942"/>
    <w:rsid w:val="00FB432D"/>
    <w:rsid w:val="00FE0008"/>
    <w:rsid w:val="00FE3809"/>
    <w:rsid w:val="00FE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7D6"/>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412BF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BFE"/>
    <w:rPr>
      <w:rFonts w:ascii="Tahoma" w:hAnsi="Tahoma" w:cs="Tahoma"/>
      <w:sz w:val="16"/>
      <w:szCs w:val="16"/>
    </w:rPr>
  </w:style>
  <w:style w:type="paragraph" w:styleId="Revision">
    <w:name w:val="Revision"/>
    <w:hidden/>
    <w:uiPriority w:val="99"/>
    <w:semiHidden/>
    <w:rsid w:val="00D743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7D6"/>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412BF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BFE"/>
    <w:rPr>
      <w:rFonts w:ascii="Tahoma" w:hAnsi="Tahoma" w:cs="Tahoma"/>
      <w:sz w:val="16"/>
      <w:szCs w:val="16"/>
    </w:rPr>
  </w:style>
  <w:style w:type="paragraph" w:styleId="Revision">
    <w:name w:val="Revision"/>
    <w:hidden/>
    <w:uiPriority w:val="99"/>
    <w:semiHidden/>
    <w:rsid w:val="00D74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z1q07\Document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58A43-0360-4F2B-8D62-107139D01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1</TotalTime>
  <Pages>12</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4300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lastModifiedBy>Patki, Shriram</cp:lastModifiedBy>
  <cp:revision>3</cp:revision>
  <cp:lastPrinted>2011-03-21T13:34:00Z</cp:lastPrinted>
  <dcterms:created xsi:type="dcterms:W3CDTF">2013-11-04T21:27:00Z</dcterms:created>
  <dcterms:modified xsi:type="dcterms:W3CDTF">2013-11-05T19:22:00Z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Power Limit Function (Current Mode)</vt:lpwstr>
  </property>
  <property fmtid="{D5CDD505-2E9C-101B-9397-08002B2CF9AE}" pid="3" name="MDDRevNum">
    <vt:lpwstr>1.0</vt:lpwstr>
  </property>
  <property fmtid="{D5CDD505-2E9C-101B-9397-08002B2CF9AE}" pid="4" name="Module Layer">
    <vt:lpwstr>0</vt:lpwstr>
  </property>
  <property fmtid="{D5CDD505-2E9C-101B-9397-08002B2CF9AE}" pid="5" name="Module Name">
    <vt:lpwstr>PwrLmtFuncCr</vt:lpwstr>
  </property>
  <property fmtid="{D5CDD505-2E9C-101B-9397-08002B2CF9AE}" pid="6" name="Product Line">
    <vt:lpwstr>Gen II+ EPS EA3</vt:lpwstr>
  </property>
</Properties>
</file>