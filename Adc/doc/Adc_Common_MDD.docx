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771908">
      <w:pPr>
        <w:pStyle w:val="Heading1"/>
        <w:numPr>
          <w:ilvl w:val="0"/>
          <w:numId w:val="0"/>
        </w:numPr>
      </w:pPr>
      <w:r>
        <w:t xml:space="preserve">Module </w:t>
      </w:r>
      <w:r w:rsidR="004A781C">
        <w:t xml:space="preserve">-- </w:t>
      </w:r>
      <w:r w:rsidR="00E651FF">
        <w:fldChar w:fldCharType="begin"/>
      </w:r>
      <w:r w:rsidR="00204107">
        <w:instrText xml:space="preserve"> DOCPROPERTY "Document Title"  \* MERGEFORMAT </w:instrText>
      </w:r>
      <w:r w:rsidR="00E651FF">
        <w:fldChar w:fldCharType="separate"/>
      </w:r>
      <w:proofErr w:type="spellStart"/>
      <w:proofErr w:type="gramStart"/>
      <w:r w:rsidR="00204107">
        <w:t>Adc</w:t>
      </w:r>
      <w:proofErr w:type="spellEnd"/>
      <w:proofErr w:type="gramEnd"/>
      <w:r w:rsidR="00204107">
        <w:t xml:space="preserve"> Core</w:t>
      </w:r>
      <w:r w:rsidR="00E651FF">
        <w:fldChar w:fldCharType="end"/>
      </w:r>
    </w:p>
    <w:p w:rsidR="004A781C" w:rsidRDefault="004A781C">
      <w:pPr>
        <w:pStyle w:val="Heading1"/>
      </w:pPr>
      <w:r>
        <w:t>High-Level Description</w:t>
      </w:r>
    </w:p>
    <w:p w:rsidR="004A781C" w:rsidRDefault="00A334DC" w:rsidP="00317B88">
      <w:r>
        <w:t xml:space="preserve">The </w:t>
      </w:r>
      <w:proofErr w:type="spellStart"/>
      <w:r>
        <w:t>Adc</w:t>
      </w:r>
      <w:proofErr w:type="spellEnd"/>
      <w:r>
        <w:t xml:space="preserve"> Common</w:t>
      </w:r>
      <w:r w:rsidR="00FD4FA1">
        <w:t xml:space="preserve"> module </w:t>
      </w:r>
      <w:r w:rsidR="00204107">
        <w:t>provide</w:t>
      </w:r>
      <w:r w:rsidR="00CE3529">
        <w:t>s</w:t>
      </w:r>
      <w:r w:rsidR="00204107">
        <w:t xml:space="preserve"> “stateless” application context independent functions which provide functionality required by both the </w:t>
      </w:r>
      <w:proofErr w:type="spellStart"/>
      <w:proofErr w:type="gramStart"/>
      <w:r w:rsidR="00204107">
        <w:t>Adc</w:t>
      </w:r>
      <w:proofErr w:type="spellEnd"/>
      <w:proofErr w:type="gramEnd"/>
      <w:r w:rsidR="00204107">
        <w:t xml:space="preserve"> and Adc2 modules</w:t>
      </w:r>
      <w:r w:rsidR="00317B88">
        <w:t>.</w:t>
      </w:r>
      <w:r w:rsidR="00204107">
        <w:t xml:space="preserve">  In order to operate in any given application, the function design must not write to any fixed static variable location, unless it is in </w:t>
      </w:r>
      <w:proofErr w:type="gramStart"/>
      <w:r w:rsidR="00204107">
        <w:t>Globally</w:t>
      </w:r>
      <w:proofErr w:type="gramEnd"/>
      <w:r w:rsidR="00204107">
        <w:t xml:space="preserve"> shared memory.  All static variable writes outside of </w:t>
      </w:r>
      <w:proofErr w:type="gramStart"/>
      <w:r w:rsidR="00204107">
        <w:t>Globally</w:t>
      </w:r>
      <w:proofErr w:type="gramEnd"/>
      <w:r w:rsidR="00204107">
        <w:t xml:space="preserve"> shared memory must be performed via pointer access where the caller provides the pointer reference to allowed writable memory in the application context from with the caller is executing.</w:t>
      </w:r>
    </w:p>
    <w:p w:rsidR="00204107" w:rsidRDefault="00204107" w:rsidP="00317B88">
      <w:r>
        <w:t>The motivation for creating core functions is to reduce duplication and testing of common code design.</w:t>
      </w:r>
    </w:p>
    <w:p w:rsidR="00C33BEF" w:rsidRPr="00C33BEF" w:rsidRDefault="004A781C" w:rsidP="00C33BEF">
      <w:pPr>
        <w:pStyle w:val="Heading1"/>
      </w:pPr>
      <w:r>
        <w:t>Figures</w:t>
      </w:r>
    </w:p>
    <w:p w:rsidR="00C33BEF" w:rsidRPr="00C33BEF" w:rsidRDefault="00C33BEF" w:rsidP="003D4ADB">
      <w:pPr>
        <w:pStyle w:val="Heading2"/>
      </w:pPr>
      <w:r>
        <w:t>Component Diagram</w:t>
      </w:r>
    </w:p>
    <w:p w:rsidR="004A781C" w:rsidRDefault="0006652C">
      <w:r>
        <w:rPr>
          <w:noProof/>
        </w:rPr>
        <w:t>None</w:t>
      </w:r>
    </w:p>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10"/>
        <w:gridCol w:w="4500"/>
      </w:tblGrid>
      <w:tr w:rsidR="006D33CC" w:rsidRPr="006D33CC" w:rsidTr="00FD4FA1">
        <w:trPr>
          <w:trHeight w:val="321"/>
        </w:trPr>
        <w:tc>
          <w:tcPr>
            <w:tcW w:w="4410"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500"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FD4F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10" w:type="dxa"/>
            <w:vAlign w:val="center"/>
          </w:tcPr>
          <w:p w:rsidR="006D33CC" w:rsidRPr="004B5BE2" w:rsidRDefault="00FD4FA1" w:rsidP="00F957FA">
            <w:pPr>
              <w:spacing w:before="100" w:beforeAutospacing="1" w:after="100" w:afterAutospacing="1"/>
              <w:rPr>
                <w:rFonts w:ascii="Arial" w:hAnsi="Arial" w:cs="Arial"/>
                <w:sz w:val="16"/>
                <w:szCs w:val="16"/>
              </w:rPr>
            </w:pPr>
            <w:r>
              <w:rPr>
                <w:rFonts w:ascii="Arial" w:hAnsi="Arial" w:cs="Arial"/>
                <w:sz w:val="16"/>
                <w:szCs w:val="16"/>
              </w:rPr>
              <w:t>None</w:t>
            </w:r>
          </w:p>
        </w:tc>
        <w:tc>
          <w:tcPr>
            <w:tcW w:w="4500" w:type="dxa"/>
            <w:vAlign w:val="center"/>
          </w:tcPr>
          <w:p w:rsidR="006D33CC" w:rsidRPr="004B5BE2" w:rsidRDefault="00FD4FA1" w:rsidP="00F957FA">
            <w:pPr>
              <w:spacing w:before="100" w:beforeAutospacing="1" w:after="100" w:afterAutospacing="1"/>
              <w:rPr>
                <w:rFonts w:ascii="Arial" w:hAnsi="Arial" w:cs="Arial"/>
                <w:sz w:val="16"/>
                <w:szCs w:val="16"/>
              </w:rPr>
            </w:pPr>
            <w:r>
              <w:rPr>
                <w:rFonts w:ascii="Arial" w:hAnsi="Arial" w:cs="Arial"/>
                <w:sz w:val="16"/>
                <w:szCs w:val="16"/>
              </w:rPr>
              <w:t>None</w:t>
            </w:r>
          </w:p>
        </w:tc>
      </w:tr>
    </w:tbl>
    <w:p w:rsidR="00C02331" w:rsidRDefault="00C02331">
      <w:pPr>
        <w:spacing w:after="0"/>
      </w:pPr>
    </w:p>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1350"/>
        <w:gridCol w:w="1215"/>
        <w:gridCol w:w="1125"/>
        <w:gridCol w:w="2340"/>
      </w:tblGrid>
      <w:tr w:rsidR="00BD008B" w:rsidTr="009030B7">
        <w:trPr>
          <w:cantSplit/>
        </w:trPr>
        <w:tc>
          <w:tcPr>
            <w:tcW w:w="289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3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2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3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771908" w:rsidTr="003D4ADB">
        <w:trPr>
          <w:cantSplit/>
          <w:trHeight w:val="354"/>
        </w:trPr>
        <w:tc>
          <w:tcPr>
            <w:tcW w:w="2898" w:type="dxa"/>
            <w:tcBorders>
              <w:top w:val="single" w:sz="6" w:space="0" w:color="auto"/>
              <w:left w:val="single" w:sz="6" w:space="0" w:color="auto"/>
              <w:bottom w:val="single" w:sz="6" w:space="0" w:color="auto"/>
              <w:right w:val="single" w:sz="6" w:space="0" w:color="auto"/>
            </w:tcBorders>
            <w:vAlign w:val="center"/>
          </w:tcPr>
          <w:p w:rsidR="00771908" w:rsidRPr="00950E55" w:rsidRDefault="00AB2ABA" w:rsidP="00771908">
            <w:pPr>
              <w:spacing w:before="100" w:beforeAutospacing="1" w:after="100" w:afterAutospacing="1"/>
              <w:rPr>
                <w:rFonts w:ascii="Arial" w:hAnsi="Arial" w:cs="Arial"/>
                <w:sz w:val="16"/>
                <w:szCs w:val="16"/>
              </w:rPr>
            </w:pPr>
            <w:r>
              <w:rPr>
                <w:rFonts w:ascii="Arial" w:hAnsi="Arial" w:cs="Arial"/>
                <w:color w:val="000000"/>
                <w:sz w:val="16"/>
                <w:szCs w:val="16"/>
              </w:rPr>
              <w:t>None</w:t>
            </w:r>
          </w:p>
        </w:tc>
        <w:tc>
          <w:tcPr>
            <w:tcW w:w="1350" w:type="dxa"/>
            <w:tcBorders>
              <w:top w:val="single" w:sz="6" w:space="0" w:color="auto"/>
              <w:left w:val="single" w:sz="6" w:space="0" w:color="auto"/>
              <w:bottom w:val="single" w:sz="6" w:space="0" w:color="auto"/>
              <w:right w:val="single" w:sz="6" w:space="0" w:color="auto"/>
            </w:tcBorders>
            <w:vAlign w:val="center"/>
          </w:tcPr>
          <w:p w:rsidR="00771908" w:rsidRPr="00950E55" w:rsidRDefault="00771908" w:rsidP="00C02331">
            <w:pPr>
              <w:spacing w:before="100" w:beforeAutospacing="1" w:after="100" w:afterAutospacing="1"/>
              <w:rPr>
                <w:rFonts w:ascii="Arial" w:hAnsi="Arial" w:cs="Arial"/>
                <w:sz w:val="16"/>
                <w:szCs w:val="16"/>
              </w:rPr>
            </w:pPr>
          </w:p>
        </w:tc>
        <w:tc>
          <w:tcPr>
            <w:tcW w:w="1215" w:type="dxa"/>
            <w:tcBorders>
              <w:top w:val="single" w:sz="6" w:space="0" w:color="auto"/>
              <w:left w:val="single" w:sz="6" w:space="0" w:color="auto"/>
              <w:bottom w:val="single" w:sz="6" w:space="0" w:color="auto"/>
              <w:right w:val="single" w:sz="6" w:space="0" w:color="auto"/>
            </w:tcBorders>
            <w:vAlign w:val="center"/>
          </w:tcPr>
          <w:p w:rsidR="00771908" w:rsidRPr="00950E55" w:rsidRDefault="00771908" w:rsidP="00950E55">
            <w:pPr>
              <w:spacing w:before="100" w:beforeAutospacing="1" w:after="100" w:afterAutospacing="1"/>
              <w:rPr>
                <w:rFonts w:ascii="Arial" w:hAnsi="Arial" w:cs="Arial"/>
                <w:sz w:val="16"/>
                <w:szCs w:val="16"/>
              </w:rPr>
            </w:pPr>
          </w:p>
        </w:tc>
        <w:tc>
          <w:tcPr>
            <w:tcW w:w="1125" w:type="dxa"/>
            <w:tcBorders>
              <w:top w:val="single" w:sz="6" w:space="0" w:color="auto"/>
              <w:left w:val="single" w:sz="6" w:space="0" w:color="auto"/>
              <w:bottom w:val="single" w:sz="6" w:space="0" w:color="auto"/>
              <w:right w:val="single" w:sz="6" w:space="0" w:color="auto"/>
            </w:tcBorders>
            <w:vAlign w:val="center"/>
          </w:tcPr>
          <w:p w:rsidR="00771908" w:rsidRPr="00950E55" w:rsidRDefault="00771908" w:rsidP="00C02331">
            <w:pPr>
              <w:spacing w:before="100" w:beforeAutospacing="1" w:after="100" w:afterAutospacing="1"/>
              <w:rPr>
                <w:rFonts w:ascii="Arial" w:hAnsi="Arial" w:cs="Arial"/>
                <w:sz w:val="16"/>
                <w:szCs w:val="16"/>
              </w:rPr>
            </w:pPr>
          </w:p>
        </w:tc>
        <w:tc>
          <w:tcPr>
            <w:tcW w:w="2340" w:type="dxa"/>
            <w:tcBorders>
              <w:top w:val="single" w:sz="6" w:space="0" w:color="auto"/>
              <w:left w:val="single" w:sz="6" w:space="0" w:color="auto"/>
              <w:bottom w:val="single" w:sz="6" w:space="0" w:color="auto"/>
              <w:right w:val="single" w:sz="6" w:space="0" w:color="auto"/>
            </w:tcBorders>
          </w:tcPr>
          <w:p w:rsidR="00771908" w:rsidRPr="00950E55" w:rsidRDefault="00771908" w:rsidP="00C02331">
            <w:pPr>
              <w:spacing w:before="100" w:beforeAutospacing="1" w:after="100" w:afterAutospacing="1"/>
              <w:rPr>
                <w:rFonts w:ascii="Arial" w:hAnsi="Arial" w:cs="Arial"/>
                <w:sz w:val="16"/>
                <w:szCs w:val="16"/>
              </w:rPr>
            </w:pP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p w:rsidR="000457A2" w:rsidRDefault="000457A2" w:rsidP="00F957FA">
            <w:pPr>
              <w:spacing w:before="60"/>
              <w:jc w:val="center"/>
              <w:rPr>
                <w:rFonts w:ascii="Arial" w:hAnsi="Arial" w:cs="Arial"/>
                <w:sz w:val="16"/>
              </w:rPr>
            </w:pP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Pr="00950E55" w:rsidRDefault="003D4ADB" w:rsidP="00F957FA">
            <w:pPr>
              <w:spacing w:before="60"/>
              <w:rPr>
                <w:rFonts w:ascii="Arial" w:hAnsi="Arial" w:cs="Arial"/>
                <w:color w:val="000000" w:themeColor="text1"/>
                <w:sz w:val="16"/>
                <w:szCs w:val="16"/>
              </w:rPr>
            </w:pPr>
            <w:r>
              <w:rPr>
                <w:rFonts w:ascii="Arial" w:hAnsi="Arial" w:cs="Arial"/>
                <w:color w:val="000000" w:themeColor="text1"/>
                <w:sz w:val="16"/>
                <w:szCs w:val="16"/>
              </w:rPr>
              <w:t>None</w:t>
            </w:r>
          </w:p>
        </w:tc>
        <w:tc>
          <w:tcPr>
            <w:tcW w:w="2160" w:type="dxa"/>
          </w:tcPr>
          <w:p w:rsidR="003C4D3F" w:rsidRPr="00950E55" w:rsidRDefault="003C4D3F" w:rsidP="00F957FA">
            <w:pPr>
              <w:spacing w:before="60"/>
              <w:rPr>
                <w:rFonts w:ascii="Arial" w:hAnsi="Arial" w:cs="Arial"/>
                <w:color w:val="000000" w:themeColor="text1"/>
                <w:sz w:val="16"/>
                <w:szCs w:val="16"/>
              </w:rPr>
            </w:pPr>
          </w:p>
        </w:tc>
        <w:tc>
          <w:tcPr>
            <w:tcW w:w="1440" w:type="dxa"/>
          </w:tcPr>
          <w:p w:rsidR="003C4D3F" w:rsidRPr="00950E55" w:rsidRDefault="003C4D3F" w:rsidP="00F957FA">
            <w:pPr>
              <w:spacing w:before="60"/>
              <w:rPr>
                <w:rFonts w:ascii="Arial" w:hAnsi="Arial" w:cs="Arial"/>
                <w:color w:val="000000" w:themeColor="text1"/>
                <w:sz w:val="16"/>
                <w:szCs w:val="16"/>
              </w:rPr>
            </w:pPr>
          </w:p>
        </w:tc>
        <w:tc>
          <w:tcPr>
            <w:tcW w:w="992" w:type="dxa"/>
          </w:tcPr>
          <w:p w:rsidR="003C4D3F" w:rsidRPr="00950E55" w:rsidRDefault="003C4D3F" w:rsidP="00F957FA">
            <w:pPr>
              <w:spacing w:before="60"/>
              <w:rPr>
                <w:rFonts w:ascii="Arial" w:hAnsi="Arial" w:cs="Arial"/>
                <w:color w:val="000000" w:themeColor="text1"/>
                <w:sz w:val="16"/>
                <w:szCs w:val="16"/>
              </w:rPr>
            </w:pPr>
          </w:p>
        </w:tc>
        <w:tc>
          <w:tcPr>
            <w:tcW w:w="993" w:type="dxa"/>
          </w:tcPr>
          <w:p w:rsidR="003C4D3F" w:rsidRPr="00950E55" w:rsidRDefault="003C4D3F" w:rsidP="00F957FA">
            <w:pPr>
              <w:spacing w:before="60"/>
              <w:rPr>
                <w:rFonts w:ascii="Arial" w:hAnsi="Arial" w:cs="Arial"/>
                <w:color w:val="000000" w:themeColor="text1"/>
                <w:sz w:val="16"/>
                <w:szCs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CellMar>
          <w:top w:w="58" w:type="dxa"/>
          <w:left w:w="115" w:type="dxa"/>
          <w:bottom w:w="58" w:type="dxa"/>
          <w:right w:w="115" w:type="dxa"/>
        </w:tblCellMar>
        <w:tblLook w:val="00A0" w:firstRow="1" w:lastRow="0" w:firstColumn="1" w:lastColumn="0" w:noHBand="0" w:noVBand="0"/>
      </w:tblPr>
      <w:tblGrid>
        <w:gridCol w:w="4608"/>
      </w:tblGrid>
      <w:tr w:rsidR="004A781C" w:rsidTr="00C02331">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C02331" w:rsidTr="00C02331">
        <w:trPr>
          <w:jc w:val="center"/>
        </w:trPr>
        <w:tc>
          <w:tcPr>
            <w:tcW w:w="4608" w:type="dxa"/>
            <w:tcBorders>
              <w:top w:val="nil"/>
              <w:left w:val="single" w:sz="6" w:space="0" w:color="auto"/>
              <w:bottom w:val="single" w:sz="6" w:space="0" w:color="auto"/>
              <w:right w:val="single" w:sz="6" w:space="0" w:color="auto"/>
            </w:tcBorders>
          </w:tcPr>
          <w:p w:rsidR="00C02331" w:rsidRPr="00C02331" w:rsidRDefault="004B63F2" w:rsidP="00C02331">
            <w:pPr>
              <w:spacing w:before="100" w:beforeAutospacing="1" w:after="100" w:afterAutospacing="1"/>
              <w:rPr>
                <w:rFonts w:ascii="Arial" w:hAnsi="Arial" w:cs="Arial"/>
                <w:sz w:val="16"/>
                <w:szCs w:val="16"/>
              </w:rPr>
            </w:pPr>
            <w:r>
              <w:rPr>
                <w:rFonts w:ascii="Arial" w:hAnsi="Arial" w:cs="Arial"/>
                <w:sz w:val="16"/>
                <w:szCs w:val="16"/>
              </w:rPr>
              <w:t>None</w:t>
            </w:r>
          </w:p>
        </w:tc>
      </w:tr>
    </w:tbl>
    <w:p w:rsidR="0002054B" w:rsidRDefault="0002054B" w:rsidP="0002054B"/>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528"/>
        <w:gridCol w:w="2040"/>
        <w:gridCol w:w="1680"/>
        <w:gridCol w:w="1680"/>
      </w:tblGrid>
      <w:tr w:rsidR="00DE4889" w:rsidTr="00C02331">
        <w:tc>
          <w:tcPr>
            <w:tcW w:w="352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204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A334DC" w:rsidTr="009B00CA">
        <w:tc>
          <w:tcPr>
            <w:tcW w:w="3528" w:type="dxa"/>
            <w:tcBorders>
              <w:top w:val="single" w:sz="6" w:space="0" w:color="auto"/>
              <w:left w:val="single" w:sz="6" w:space="0" w:color="auto"/>
              <w:bottom w:val="single" w:sz="6" w:space="0" w:color="auto"/>
              <w:right w:val="single" w:sz="6" w:space="0" w:color="auto"/>
            </w:tcBorders>
          </w:tcPr>
          <w:p w:rsidR="00A334DC" w:rsidRPr="004B63F2" w:rsidRDefault="00A334DC" w:rsidP="009B00CA">
            <w:pPr>
              <w:spacing w:before="60"/>
              <w:rPr>
                <w:rFonts w:ascii="Arial" w:hAnsi="Arial" w:cs="Arial"/>
                <w:color w:val="000000" w:themeColor="text1"/>
                <w:sz w:val="16"/>
                <w:szCs w:val="16"/>
              </w:rPr>
            </w:pPr>
            <w:r w:rsidRPr="004B63F2">
              <w:rPr>
                <w:rFonts w:ascii="Arial" w:hAnsi="Arial" w:cs="Arial"/>
                <w:color w:val="000000" w:themeColor="text1"/>
                <w:sz w:val="16"/>
                <w:szCs w:val="16"/>
              </w:rPr>
              <w:t>D_NUMOFADCCALREADS_CNT_U8</w:t>
            </w:r>
          </w:p>
        </w:tc>
        <w:tc>
          <w:tcPr>
            <w:tcW w:w="2040" w:type="dxa"/>
            <w:tcBorders>
              <w:top w:val="single" w:sz="6" w:space="0" w:color="auto"/>
              <w:left w:val="single" w:sz="6" w:space="0" w:color="auto"/>
              <w:bottom w:val="single" w:sz="6" w:space="0" w:color="auto"/>
              <w:right w:val="single" w:sz="6" w:space="0" w:color="auto"/>
            </w:tcBorders>
          </w:tcPr>
          <w:p w:rsidR="00A334DC" w:rsidRDefault="00A334DC" w:rsidP="009B00C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A334DC" w:rsidRDefault="00A334DC" w:rsidP="009B00C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A334DC" w:rsidRDefault="00A334DC" w:rsidP="009B00CA">
            <w:pPr>
              <w:spacing w:before="60"/>
              <w:rPr>
                <w:rFonts w:ascii="Arial" w:hAnsi="Arial" w:cs="Arial"/>
                <w:sz w:val="16"/>
              </w:rPr>
            </w:pPr>
            <w:del w:id="0" w:author="Sengottaiyan, Selva" w:date="2014-06-27T09:35:00Z">
              <w:r w:rsidDel="001A4C19">
                <w:rPr>
                  <w:rFonts w:ascii="Arial" w:hAnsi="Arial" w:cs="Arial"/>
                  <w:sz w:val="16"/>
                </w:rPr>
                <w:delText>8</w:delText>
              </w:r>
            </w:del>
            <w:ins w:id="1" w:author="Sengottaiyan, Selva" w:date="2014-06-27T09:35:00Z">
              <w:r w:rsidR="001A4C19">
                <w:rPr>
                  <w:rFonts w:ascii="Arial" w:hAnsi="Arial" w:cs="Arial"/>
                  <w:sz w:val="16"/>
                </w:rPr>
                <w:t>128</w:t>
              </w:r>
            </w:ins>
          </w:p>
        </w:tc>
      </w:tr>
    </w:tbl>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5022" w:type="dxa"/>
        <w:jc w:val="center"/>
        <w:tblInd w:w="-1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5022"/>
      </w:tblGrid>
      <w:tr w:rsidR="004A781C" w:rsidTr="001A4C19">
        <w:trPr>
          <w:jc w:val="center"/>
        </w:trPr>
        <w:tc>
          <w:tcPr>
            <w:tcW w:w="5022"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7B5E48" w:rsidTr="001A4C19">
        <w:trPr>
          <w:jc w:val="center"/>
        </w:trPr>
        <w:tc>
          <w:tcPr>
            <w:tcW w:w="5022" w:type="dxa"/>
            <w:tcBorders>
              <w:top w:val="single" w:sz="4" w:space="0" w:color="auto"/>
              <w:left w:val="single" w:sz="4" w:space="0" w:color="auto"/>
              <w:bottom w:val="single" w:sz="4" w:space="0" w:color="auto"/>
              <w:right w:val="single" w:sz="4" w:space="0" w:color="auto"/>
            </w:tcBorders>
          </w:tcPr>
          <w:p w:rsidR="007B5E48" w:rsidRPr="004B63F2" w:rsidRDefault="00407307">
            <w:pPr>
              <w:spacing w:before="60"/>
              <w:rPr>
                <w:rFonts w:ascii="Arial" w:hAnsi="Arial" w:cs="Arial"/>
                <w:sz w:val="16"/>
                <w:szCs w:val="16"/>
              </w:rPr>
            </w:pPr>
            <w:r w:rsidRPr="00407307">
              <w:rPr>
                <w:rFonts w:ascii="Arial" w:hAnsi="Arial" w:cs="Arial"/>
                <w:sz w:val="16"/>
                <w:szCs w:val="16"/>
              </w:rPr>
              <w:t>D_FALSE_CNT_LGC</w:t>
            </w:r>
            <w:r w:rsidRPr="00407307" w:rsidDel="00407307">
              <w:rPr>
                <w:rFonts w:ascii="Arial" w:hAnsi="Arial" w:cs="Arial"/>
                <w:sz w:val="16"/>
                <w:szCs w:val="16"/>
              </w:rPr>
              <w:t xml:space="preserve"> </w:t>
            </w:r>
          </w:p>
        </w:tc>
      </w:tr>
      <w:tr w:rsidR="00407307" w:rsidTr="001A4C19">
        <w:trPr>
          <w:jc w:val="center"/>
        </w:trPr>
        <w:tc>
          <w:tcPr>
            <w:tcW w:w="5022" w:type="dxa"/>
            <w:tcBorders>
              <w:top w:val="single" w:sz="4" w:space="0" w:color="auto"/>
              <w:left w:val="single" w:sz="4" w:space="0" w:color="auto"/>
              <w:bottom w:val="single" w:sz="4" w:space="0" w:color="auto"/>
              <w:right w:val="single" w:sz="4" w:space="0" w:color="auto"/>
            </w:tcBorders>
          </w:tcPr>
          <w:p w:rsidR="00407307" w:rsidRPr="00407307" w:rsidRDefault="00407307">
            <w:pPr>
              <w:spacing w:before="60"/>
              <w:rPr>
                <w:rFonts w:ascii="Arial" w:hAnsi="Arial" w:cs="Arial"/>
                <w:sz w:val="16"/>
                <w:szCs w:val="16"/>
              </w:rPr>
            </w:pPr>
            <w:r w:rsidRPr="00407307">
              <w:rPr>
                <w:rFonts w:ascii="Arial" w:hAnsi="Arial" w:cs="Arial"/>
                <w:sz w:val="16"/>
                <w:szCs w:val="16"/>
              </w:rPr>
              <w:t>D_TRUE_CNT_LGC</w:t>
            </w:r>
          </w:p>
        </w:tc>
      </w:tr>
    </w:tbl>
    <w:p w:rsidR="004A781C" w:rsidRPr="00924625" w:rsidRDefault="004A781C">
      <w:pPr>
        <w:rPr>
          <w:lang w:val="fr-FR"/>
        </w:rPr>
      </w:pPr>
    </w:p>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7D0B97" w:rsidRDefault="00C25F1E" w:rsidP="008B3E94">
      <w:pPr>
        <w:numPr>
          <w:ilvl w:val="0"/>
          <w:numId w:val="5"/>
        </w:numPr>
        <w:spacing w:after="0"/>
      </w:pPr>
      <w:r>
        <w:t>None</w:t>
      </w:r>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831256">
      <w:pPr>
        <w:spacing w:after="0"/>
        <w:ind w:left="720"/>
      </w:pPr>
    </w:p>
    <w:p w:rsidR="008B3E94" w:rsidRDefault="008B3E94" w:rsidP="008B3E94">
      <w:pPr>
        <w:spacing w:after="0"/>
      </w:pPr>
    </w:p>
    <w:p w:rsidR="00480B54" w:rsidRDefault="00480B54">
      <w:pPr>
        <w:spacing w:after="0"/>
        <w:rPr>
          <w:rFonts w:ascii="Arial" w:hAnsi="Arial"/>
          <w:b/>
          <w:sz w:val="24"/>
        </w:rPr>
      </w:pPr>
      <w:r>
        <w:br w:type="page"/>
      </w:r>
    </w:p>
    <w:p w:rsidR="001B60DF" w:rsidRDefault="001B60DF" w:rsidP="001B60DF">
      <w:pPr>
        <w:pStyle w:val="Heading2"/>
      </w:pPr>
      <w:r>
        <w:lastRenderedPageBreak/>
        <w:t xml:space="preserve">Global Functions/Macros Defined by this </w:t>
      </w:r>
      <w:r w:rsidR="00674ADF">
        <w:t>Module</w:t>
      </w:r>
    </w:p>
    <w:p w:rsidR="00C25F1E" w:rsidRDefault="00C25F1E" w:rsidP="000D5268">
      <w:pPr>
        <w:spacing w:after="0"/>
        <w:rPr>
          <w:color w:val="000000" w:themeColor="text1"/>
        </w:rPr>
      </w:pPr>
    </w:p>
    <w:p w:rsidR="005C5E1C" w:rsidRDefault="005C5E1C" w:rsidP="005C5E1C">
      <w:pPr>
        <w:pStyle w:val="Heading3"/>
      </w:pPr>
      <w:r>
        <w:t>Offset Calibration</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7"/>
        <w:gridCol w:w="3309"/>
        <w:gridCol w:w="2040"/>
        <w:gridCol w:w="608"/>
        <w:gridCol w:w="608"/>
        <w:gridCol w:w="586"/>
      </w:tblGrid>
      <w:tr w:rsidR="005C5E1C" w:rsidTr="0003226F">
        <w:tc>
          <w:tcPr>
            <w:tcW w:w="1787" w:type="dxa"/>
          </w:tcPr>
          <w:p w:rsidR="005C5E1C" w:rsidRDefault="005C5E1C" w:rsidP="0003226F">
            <w:pPr>
              <w:spacing w:before="60"/>
              <w:rPr>
                <w:rFonts w:ascii="Arial" w:hAnsi="Arial" w:cs="Arial"/>
                <w:b/>
                <w:bCs/>
                <w:sz w:val="16"/>
              </w:rPr>
            </w:pPr>
            <w:r>
              <w:rPr>
                <w:rFonts w:ascii="Arial" w:hAnsi="Arial" w:cs="Arial"/>
                <w:b/>
                <w:bCs/>
                <w:sz w:val="16"/>
              </w:rPr>
              <w:t>Function Name</w:t>
            </w:r>
          </w:p>
        </w:tc>
        <w:tc>
          <w:tcPr>
            <w:tcW w:w="3309" w:type="dxa"/>
          </w:tcPr>
          <w:p w:rsidR="005C5E1C" w:rsidRPr="005C5E1C" w:rsidRDefault="005C5E1C" w:rsidP="0003226F">
            <w:pPr>
              <w:spacing w:before="60"/>
              <w:rPr>
                <w:rFonts w:ascii="Arial" w:hAnsi="Arial" w:cs="Arial"/>
                <w:color w:val="000000" w:themeColor="text1"/>
                <w:sz w:val="16"/>
                <w:szCs w:val="16"/>
              </w:rPr>
            </w:pPr>
            <w:proofErr w:type="spellStart"/>
            <w:r w:rsidRPr="005C5E1C">
              <w:rPr>
                <w:rFonts w:ascii="Arial" w:hAnsi="Arial" w:cs="Arial"/>
                <w:color w:val="000000" w:themeColor="text1"/>
                <w:sz w:val="16"/>
                <w:szCs w:val="16"/>
              </w:rPr>
              <w:t>ADCOffsetCalibration</w:t>
            </w:r>
            <w:proofErr w:type="spellEnd"/>
          </w:p>
        </w:tc>
        <w:tc>
          <w:tcPr>
            <w:tcW w:w="2040" w:type="dxa"/>
            <w:shd w:val="pct30" w:color="FFFF00" w:fill="auto"/>
          </w:tcPr>
          <w:p w:rsidR="005C5E1C" w:rsidRDefault="005C5E1C" w:rsidP="0003226F">
            <w:pPr>
              <w:spacing w:before="60"/>
              <w:jc w:val="center"/>
              <w:rPr>
                <w:rFonts w:ascii="Arial" w:hAnsi="Arial" w:cs="Arial"/>
                <w:sz w:val="16"/>
              </w:rPr>
            </w:pPr>
            <w:r>
              <w:rPr>
                <w:rFonts w:ascii="Arial" w:hAnsi="Arial" w:cs="Arial"/>
                <w:sz w:val="16"/>
              </w:rPr>
              <w:t>Type</w:t>
            </w:r>
          </w:p>
        </w:tc>
        <w:tc>
          <w:tcPr>
            <w:tcW w:w="608" w:type="dxa"/>
            <w:shd w:val="pct30" w:color="FFFF00" w:fill="auto"/>
          </w:tcPr>
          <w:p w:rsidR="005C5E1C" w:rsidRDefault="005C5E1C" w:rsidP="0003226F">
            <w:pPr>
              <w:spacing w:before="60"/>
              <w:jc w:val="center"/>
              <w:rPr>
                <w:rFonts w:ascii="Arial" w:hAnsi="Arial" w:cs="Arial"/>
                <w:sz w:val="16"/>
              </w:rPr>
            </w:pPr>
            <w:r>
              <w:rPr>
                <w:rFonts w:ascii="Arial" w:hAnsi="Arial" w:cs="Arial"/>
                <w:sz w:val="16"/>
              </w:rPr>
              <w:t>Min</w:t>
            </w:r>
          </w:p>
        </w:tc>
        <w:tc>
          <w:tcPr>
            <w:tcW w:w="608" w:type="dxa"/>
            <w:shd w:val="pct30" w:color="FFFF00" w:fill="auto"/>
          </w:tcPr>
          <w:p w:rsidR="005C5E1C" w:rsidRDefault="005C5E1C" w:rsidP="0003226F">
            <w:pPr>
              <w:spacing w:before="60"/>
              <w:jc w:val="center"/>
              <w:rPr>
                <w:rFonts w:ascii="Arial" w:hAnsi="Arial" w:cs="Arial"/>
                <w:sz w:val="16"/>
              </w:rPr>
            </w:pPr>
            <w:r>
              <w:rPr>
                <w:rFonts w:ascii="Arial" w:hAnsi="Arial" w:cs="Arial"/>
                <w:sz w:val="16"/>
              </w:rPr>
              <w:t>Max</w:t>
            </w:r>
          </w:p>
        </w:tc>
        <w:tc>
          <w:tcPr>
            <w:tcW w:w="586" w:type="dxa"/>
            <w:tcBorders>
              <w:bottom w:val="single" w:sz="4" w:space="0" w:color="auto"/>
            </w:tcBorders>
            <w:shd w:val="pct30" w:color="FFFF00" w:fill="auto"/>
          </w:tcPr>
          <w:p w:rsidR="005C5E1C" w:rsidRDefault="005C5E1C" w:rsidP="0003226F">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5C5E1C" w:rsidTr="0003226F">
        <w:tc>
          <w:tcPr>
            <w:tcW w:w="1787" w:type="dxa"/>
          </w:tcPr>
          <w:p w:rsidR="005C5E1C" w:rsidRDefault="005C5E1C" w:rsidP="0003226F">
            <w:pPr>
              <w:spacing w:before="60"/>
              <w:rPr>
                <w:rFonts w:ascii="Arial" w:hAnsi="Arial" w:cs="Arial"/>
                <w:b/>
                <w:bCs/>
                <w:sz w:val="16"/>
              </w:rPr>
            </w:pPr>
            <w:r>
              <w:rPr>
                <w:rFonts w:ascii="Arial" w:hAnsi="Arial" w:cs="Arial"/>
                <w:b/>
                <w:bCs/>
                <w:sz w:val="16"/>
              </w:rPr>
              <w:t xml:space="preserve">Arguments Passed </w:t>
            </w:r>
          </w:p>
        </w:tc>
        <w:tc>
          <w:tcPr>
            <w:tcW w:w="3309" w:type="dxa"/>
          </w:tcPr>
          <w:p w:rsidR="005C5E1C" w:rsidRPr="005C5E1C" w:rsidRDefault="005C5E1C" w:rsidP="0003226F">
            <w:pPr>
              <w:spacing w:before="60"/>
              <w:rPr>
                <w:rFonts w:ascii="Arial" w:hAnsi="Arial" w:cs="Arial"/>
                <w:color w:val="000000" w:themeColor="text1"/>
                <w:sz w:val="16"/>
                <w:szCs w:val="16"/>
              </w:rPr>
            </w:pPr>
            <w:proofErr w:type="spellStart"/>
            <w:r w:rsidRPr="005C5E1C">
              <w:rPr>
                <w:rFonts w:ascii="Arial" w:hAnsi="Arial" w:cs="Arial"/>
                <w:color w:val="000000"/>
                <w:sz w:val="16"/>
                <w:szCs w:val="16"/>
              </w:rPr>
              <w:t>adcREG</w:t>
            </w:r>
            <w:proofErr w:type="spellEnd"/>
          </w:p>
        </w:tc>
        <w:tc>
          <w:tcPr>
            <w:tcW w:w="2040" w:type="dxa"/>
          </w:tcPr>
          <w:p w:rsidR="005C5E1C" w:rsidRPr="005C5E1C" w:rsidRDefault="005C5E1C" w:rsidP="0003226F">
            <w:pPr>
              <w:spacing w:before="60"/>
              <w:rPr>
                <w:rFonts w:ascii="Arial" w:hAnsi="Arial" w:cs="Arial"/>
                <w:sz w:val="16"/>
                <w:szCs w:val="16"/>
              </w:rPr>
            </w:pPr>
            <w:proofErr w:type="spellStart"/>
            <w:r w:rsidRPr="005C5E1C">
              <w:rPr>
                <w:rFonts w:ascii="Arial" w:hAnsi="Arial" w:cs="Arial"/>
                <w:color w:val="000000"/>
                <w:sz w:val="16"/>
                <w:szCs w:val="16"/>
              </w:rPr>
              <w:t>adcctrlregs_t</w:t>
            </w:r>
            <w:proofErr w:type="spellEnd"/>
            <w:r w:rsidRPr="005C5E1C">
              <w:rPr>
                <w:rFonts w:ascii="Arial" w:hAnsi="Arial" w:cs="Arial"/>
                <w:color w:val="000000"/>
                <w:sz w:val="16"/>
                <w:szCs w:val="16"/>
              </w:rPr>
              <w:t>*</w:t>
            </w:r>
          </w:p>
        </w:tc>
        <w:tc>
          <w:tcPr>
            <w:tcW w:w="608" w:type="dxa"/>
          </w:tcPr>
          <w:p w:rsidR="005C5E1C" w:rsidRDefault="005C5E1C" w:rsidP="0003226F">
            <w:pPr>
              <w:spacing w:before="60"/>
              <w:rPr>
                <w:rFonts w:ascii="Arial" w:hAnsi="Arial" w:cs="Arial"/>
                <w:sz w:val="16"/>
              </w:rPr>
            </w:pPr>
            <w:r>
              <w:rPr>
                <w:rFonts w:ascii="Arial" w:hAnsi="Arial" w:cs="Arial"/>
                <w:sz w:val="16"/>
              </w:rPr>
              <w:t>FULL</w:t>
            </w:r>
          </w:p>
        </w:tc>
        <w:tc>
          <w:tcPr>
            <w:tcW w:w="608" w:type="dxa"/>
          </w:tcPr>
          <w:p w:rsidR="005C5E1C" w:rsidRDefault="005C5E1C" w:rsidP="0003226F">
            <w:pPr>
              <w:spacing w:before="60"/>
              <w:rPr>
                <w:rFonts w:ascii="Arial" w:hAnsi="Arial" w:cs="Arial"/>
                <w:sz w:val="16"/>
              </w:rPr>
            </w:pPr>
            <w:r>
              <w:rPr>
                <w:rFonts w:ascii="Arial" w:hAnsi="Arial" w:cs="Arial"/>
                <w:sz w:val="16"/>
              </w:rPr>
              <w:t>FULL</w:t>
            </w:r>
          </w:p>
        </w:tc>
        <w:tc>
          <w:tcPr>
            <w:tcW w:w="586" w:type="dxa"/>
            <w:shd w:val="pct15" w:color="auto" w:fill="auto"/>
          </w:tcPr>
          <w:p w:rsidR="005C5E1C" w:rsidRDefault="005C5E1C" w:rsidP="0003226F">
            <w:pPr>
              <w:spacing w:before="60"/>
              <w:rPr>
                <w:rFonts w:ascii="Arial" w:hAnsi="Arial" w:cs="Arial"/>
                <w:sz w:val="16"/>
              </w:rPr>
            </w:pPr>
          </w:p>
        </w:tc>
      </w:tr>
      <w:tr w:rsidR="001A4C19" w:rsidTr="0003226F">
        <w:trPr>
          <w:ins w:id="2" w:author="Sengottaiyan, Selva" w:date="2014-06-27T09:35:00Z"/>
        </w:trPr>
        <w:tc>
          <w:tcPr>
            <w:tcW w:w="1787" w:type="dxa"/>
          </w:tcPr>
          <w:p w:rsidR="001A4C19" w:rsidRDefault="001A4C19" w:rsidP="0003226F">
            <w:pPr>
              <w:spacing w:before="60"/>
              <w:rPr>
                <w:ins w:id="3" w:author="Sengottaiyan, Selva" w:date="2014-06-27T09:35:00Z"/>
                <w:rFonts w:ascii="Arial" w:hAnsi="Arial" w:cs="Arial"/>
                <w:b/>
                <w:bCs/>
                <w:sz w:val="16"/>
              </w:rPr>
            </w:pPr>
          </w:p>
        </w:tc>
        <w:tc>
          <w:tcPr>
            <w:tcW w:w="3309" w:type="dxa"/>
          </w:tcPr>
          <w:p w:rsidR="001A4C19" w:rsidRPr="005C5E1C" w:rsidRDefault="001A4C19" w:rsidP="0003226F">
            <w:pPr>
              <w:spacing w:before="60"/>
              <w:rPr>
                <w:ins w:id="4" w:author="Sengottaiyan, Selva" w:date="2014-06-27T09:35:00Z"/>
                <w:rFonts w:ascii="Arial" w:hAnsi="Arial" w:cs="Arial"/>
                <w:color w:val="000000"/>
                <w:sz w:val="16"/>
                <w:szCs w:val="16"/>
              </w:rPr>
            </w:pPr>
            <w:ins w:id="5" w:author="Sengottaiyan, Selva" w:date="2014-06-27T09:35:00Z">
              <w:r>
                <w:rPr>
                  <w:rFonts w:ascii="Arial" w:hAnsi="Arial" w:cs="Arial"/>
                  <w:color w:val="000000"/>
                  <w:sz w:val="16"/>
                  <w:szCs w:val="16"/>
                </w:rPr>
                <w:t>*</w:t>
              </w:r>
              <w:r>
                <w:t xml:space="preserve"> </w:t>
              </w:r>
              <w:r w:rsidRPr="001A4C19">
                <w:rPr>
                  <w:rFonts w:ascii="Arial" w:hAnsi="Arial" w:cs="Arial"/>
                  <w:color w:val="000000"/>
                  <w:sz w:val="16"/>
                  <w:szCs w:val="16"/>
                </w:rPr>
                <w:t>ADCOffset_Cnt_T_u8p8</w:t>
              </w:r>
            </w:ins>
          </w:p>
        </w:tc>
        <w:tc>
          <w:tcPr>
            <w:tcW w:w="2040" w:type="dxa"/>
          </w:tcPr>
          <w:p w:rsidR="001A4C19" w:rsidRPr="005C5E1C" w:rsidRDefault="001A4C19" w:rsidP="0003226F">
            <w:pPr>
              <w:spacing w:before="60"/>
              <w:rPr>
                <w:ins w:id="6" w:author="Sengottaiyan, Selva" w:date="2014-06-27T09:35:00Z"/>
                <w:rFonts w:ascii="Arial" w:hAnsi="Arial" w:cs="Arial"/>
                <w:color w:val="000000"/>
                <w:sz w:val="16"/>
                <w:szCs w:val="16"/>
              </w:rPr>
            </w:pPr>
            <w:ins w:id="7" w:author="Sengottaiyan, Selva" w:date="2014-06-27T09:35:00Z">
              <w:r>
                <w:rPr>
                  <w:rFonts w:ascii="Arial" w:hAnsi="Arial" w:cs="Arial"/>
                  <w:color w:val="000000"/>
                  <w:sz w:val="16"/>
                  <w:szCs w:val="16"/>
                </w:rPr>
                <w:t>Uitn16</w:t>
              </w:r>
            </w:ins>
          </w:p>
        </w:tc>
        <w:tc>
          <w:tcPr>
            <w:tcW w:w="608" w:type="dxa"/>
          </w:tcPr>
          <w:p w:rsidR="001A4C19" w:rsidRDefault="001A4C19" w:rsidP="0003226F">
            <w:pPr>
              <w:spacing w:before="60"/>
              <w:rPr>
                <w:ins w:id="8" w:author="Sengottaiyan, Selva" w:date="2014-06-27T09:35:00Z"/>
                <w:rFonts w:ascii="Arial" w:hAnsi="Arial" w:cs="Arial"/>
                <w:sz w:val="16"/>
              </w:rPr>
            </w:pPr>
            <w:ins w:id="9" w:author="Sengottaiyan, Selva" w:date="2014-06-27T09:35:00Z">
              <w:r>
                <w:rPr>
                  <w:rFonts w:ascii="Arial" w:hAnsi="Arial" w:cs="Arial"/>
                  <w:sz w:val="16"/>
                </w:rPr>
                <w:t>0</w:t>
              </w:r>
            </w:ins>
          </w:p>
        </w:tc>
        <w:tc>
          <w:tcPr>
            <w:tcW w:w="608" w:type="dxa"/>
          </w:tcPr>
          <w:p w:rsidR="001A4C19" w:rsidRDefault="001A4C19" w:rsidP="0003226F">
            <w:pPr>
              <w:spacing w:before="60"/>
              <w:rPr>
                <w:ins w:id="10" w:author="Sengottaiyan, Selva" w:date="2014-06-27T09:35:00Z"/>
                <w:rFonts w:ascii="Arial" w:hAnsi="Arial" w:cs="Arial"/>
                <w:sz w:val="16"/>
              </w:rPr>
            </w:pPr>
            <w:ins w:id="11" w:author="Sengottaiyan, Selva" w:date="2014-06-27T09:35:00Z">
              <w:r>
                <w:rPr>
                  <w:rFonts w:ascii="Arial" w:hAnsi="Arial" w:cs="Arial"/>
                  <w:sz w:val="16"/>
                </w:rPr>
                <w:t>255</w:t>
              </w:r>
            </w:ins>
          </w:p>
        </w:tc>
        <w:tc>
          <w:tcPr>
            <w:tcW w:w="586" w:type="dxa"/>
            <w:shd w:val="pct15" w:color="auto" w:fill="auto"/>
          </w:tcPr>
          <w:p w:rsidR="001A4C19" w:rsidRDefault="001A4C19" w:rsidP="0003226F">
            <w:pPr>
              <w:spacing w:before="60"/>
              <w:rPr>
                <w:ins w:id="12" w:author="Sengottaiyan, Selva" w:date="2014-06-27T09:35:00Z"/>
                <w:rFonts w:ascii="Arial" w:hAnsi="Arial" w:cs="Arial"/>
                <w:sz w:val="16"/>
              </w:rPr>
            </w:pPr>
          </w:p>
        </w:tc>
      </w:tr>
      <w:tr w:rsidR="005C5E1C" w:rsidTr="0003226F">
        <w:tc>
          <w:tcPr>
            <w:tcW w:w="1787" w:type="dxa"/>
          </w:tcPr>
          <w:p w:rsidR="005C5E1C" w:rsidRDefault="005C5E1C" w:rsidP="0003226F">
            <w:pPr>
              <w:spacing w:before="60"/>
              <w:rPr>
                <w:rFonts w:ascii="Arial" w:hAnsi="Arial" w:cs="Arial"/>
                <w:b/>
                <w:bCs/>
                <w:sz w:val="16"/>
              </w:rPr>
            </w:pPr>
            <w:r>
              <w:rPr>
                <w:rFonts w:ascii="Arial" w:hAnsi="Arial" w:cs="Arial"/>
                <w:b/>
                <w:bCs/>
                <w:sz w:val="16"/>
              </w:rPr>
              <w:t>Return Value</w:t>
            </w:r>
          </w:p>
        </w:tc>
        <w:tc>
          <w:tcPr>
            <w:tcW w:w="3309" w:type="dxa"/>
          </w:tcPr>
          <w:p w:rsidR="005C5E1C" w:rsidRPr="00480B54" w:rsidRDefault="00C3791A" w:rsidP="0003226F">
            <w:pPr>
              <w:spacing w:before="60"/>
              <w:rPr>
                <w:rFonts w:ascii="Arial" w:hAnsi="Arial" w:cs="Arial"/>
                <w:color w:val="000000"/>
                <w:sz w:val="16"/>
                <w:szCs w:val="16"/>
              </w:rPr>
            </w:pPr>
            <w:r>
              <w:rPr>
                <w:rFonts w:ascii="Arial" w:hAnsi="Arial" w:cs="Arial"/>
                <w:color w:val="000000"/>
                <w:sz w:val="16"/>
                <w:szCs w:val="16"/>
              </w:rPr>
              <w:t>Status_Cnt_T_u08</w:t>
            </w:r>
          </w:p>
        </w:tc>
        <w:tc>
          <w:tcPr>
            <w:tcW w:w="2040" w:type="dxa"/>
          </w:tcPr>
          <w:p w:rsidR="005C5E1C" w:rsidRDefault="00C3791A" w:rsidP="0003226F">
            <w:pPr>
              <w:spacing w:before="60"/>
              <w:rPr>
                <w:rFonts w:ascii="Arial" w:hAnsi="Arial" w:cs="Arial"/>
                <w:sz w:val="16"/>
              </w:rPr>
            </w:pPr>
            <w:r>
              <w:rPr>
                <w:rFonts w:ascii="Arial" w:hAnsi="Arial" w:cs="Arial"/>
                <w:sz w:val="16"/>
              </w:rPr>
              <w:t>uint8</w:t>
            </w:r>
          </w:p>
        </w:tc>
        <w:tc>
          <w:tcPr>
            <w:tcW w:w="608" w:type="dxa"/>
          </w:tcPr>
          <w:p w:rsidR="005C5E1C" w:rsidRDefault="00C3791A" w:rsidP="0003226F">
            <w:pPr>
              <w:spacing w:before="60"/>
              <w:rPr>
                <w:rFonts w:ascii="Arial" w:hAnsi="Arial" w:cs="Arial"/>
                <w:sz w:val="16"/>
              </w:rPr>
            </w:pPr>
            <w:r>
              <w:rPr>
                <w:rFonts w:ascii="Arial" w:hAnsi="Arial" w:cs="Arial"/>
                <w:sz w:val="16"/>
              </w:rPr>
              <w:t>FULL</w:t>
            </w:r>
          </w:p>
        </w:tc>
        <w:tc>
          <w:tcPr>
            <w:tcW w:w="608" w:type="dxa"/>
          </w:tcPr>
          <w:p w:rsidR="005C5E1C" w:rsidRDefault="00C3791A" w:rsidP="0003226F">
            <w:pPr>
              <w:spacing w:before="60"/>
              <w:rPr>
                <w:rFonts w:ascii="Arial" w:hAnsi="Arial" w:cs="Arial"/>
                <w:sz w:val="16"/>
              </w:rPr>
            </w:pPr>
            <w:r>
              <w:rPr>
                <w:rFonts w:ascii="Arial" w:hAnsi="Arial" w:cs="Arial"/>
                <w:sz w:val="16"/>
              </w:rPr>
              <w:t>FULL</w:t>
            </w:r>
          </w:p>
        </w:tc>
        <w:tc>
          <w:tcPr>
            <w:tcW w:w="586" w:type="dxa"/>
          </w:tcPr>
          <w:p w:rsidR="005C5E1C" w:rsidRDefault="005C5E1C" w:rsidP="0003226F">
            <w:pPr>
              <w:spacing w:before="60"/>
              <w:rPr>
                <w:rFonts w:ascii="Arial" w:hAnsi="Arial" w:cs="Arial"/>
                <w:sz w:val="16"/>
              </w:rPr>
            </w:pPr>
          </w:p>
        </w:tc>
      </w:tr>
    </w:tbl>
    <w:p w:rsidR="005C5E1C" w:rsidRDefault="005C5E1C" w:rsidP="005C5E1C">
      <w:pPr>
        <w:autoSpaceDE w:val="0"/>
        <w:autoSpaceDN w:val="0"/>
        <w:adjustRightInd w:val="0"/>
        <w:spacing w:after="0"/>
        <w:rPr>
          <w:color w:val="000000" w:themeColor="text1"/>
        </w:rPr>
      </w:pPr>
      <w:r w:rsidRPr="005C5E1C">
        <w:rPr>
          <w:color w:val="000000" w:themeColor="text1"/>
        </w:rPr>
        <w:t>Perform the ADC Calibration and Storing of offset.</w:t>
      </w:r>
    </w:p>
    <w:p w:rsidR="005C5E1C" w:rsidRDefault="00FF4775" w:rsidP="005C5E1C">
      <w:pPr>
        <w:pStyle w:val="Heading4"/>
      </w:pPr>
      <w:r>
        <w:lastRenderedPageBreak/>
        <w:t>Calibration Offset</w:t>
      </w:r>
    </w:p>
    <w:p w:rsidR="00C25F1E" w:rsidRPr="00C25F1E" w:rsidRDefault="00EA17E7" w:rsidP="00D81C03">
      <w:pPr>
        <w:spacing w:after="0"/>
        <w:ind w:left="-810"/>
        <w:rPr>
          <w:color w:val="000000" w:themeColor="text1"/>
        </w:rPr>
      </w:pPr>
      <w:r>
        <w:object w:dxaOrig="15131" w:dyaOrig="18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547.5pt" o:ole="">
            <v:imagedata r:id="rId9" o:title=""/>
          </v:shape>
          <o:OLEObject Type="Embed" ProgID="Visio.Drawing.11" ShapeID="_x0000_i1025" DrawAspect="Content" ObjectID="_1465378203" r:id="rId10"/>
        </w:object>
      </w:r>
      <w:bookmarkStart w:id="13" w:name="_GoBack"/>
      <w:bookmarkEnd w:id="13"/>
    </w:p>
    <w:p w:rsidR="008F6DBB" w:rsidRDefault="008F6DBB" w:rsidP="008B3E94">
      <w:pPr>
        <w:spacing w:after="0"/>
      </w:pPr>
    </w:p>
    <w:p w:rsidR="007D0B97" w:rsidRDefault="007D0B97" w:rsidP="008B3E94">
      <w:pPr>
        <w:spacing w:after="0"/>
      </w:pPr>
    </w:p>
    <w:p w:rsidR="00FF4775" w:rsidRDefault="00FF4775">
      <w:pPr>
        <w:spacing w:after="0"/>
        <w:rPr>
          <w:rFonts w:ascii="Arial" w:hAnsi="Arial"/>
          <w:b/>
          <w:sz w:val="24"/>
        </w:rPr>
      </w:pPr>
      <w:r>
        <w:br w:type="page"/>
      </w:r>
    </w:p>
    <w:p w:rsidR="008B3E94" w:rsidRDefault="008B3E94" w:rsidP="008B3E94">
      <w:pPr>
        <w:pStyle w:val="Heading2"/>
      </w:pPr>
      <w:r>
        <w:lastRenderedPageBreak/>
        <w:t>Local Functions/Macros Used by this MDD only</w:t>
      </w:r>
    </w:p>
    <w:p w:rsidR="007D0B97" w:rsidRDefault="007D0B97">
      <w:pPr>
        <w:spacing w:after="0"/>
      </w:pP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Default="002C03D8" w:rsidP="002C03D8"/>
    <w:p w:rsidR="007F4694" w:rsidRDefault="007F4694" w:rsidP="002C03D8">
      <w:r>
        <w:t>None</w:t>
      </w:r>
    </w:p>
    <w:p w:rsidR="007F4694" w:rsidRPr="002C03D8" w:rsidRDefault="007F4694" w:rsidP="002C03D8"/>
    <w:p w:rsidR="004A781C" w:rsidRDefault="004A781C">
      <w:pPr>
        <w:pStyle w:val="Heading2"/>
      </w:pPr>
      <w:r>
        <w:t>Initialization Functions</w:t>
      </w:r>
    </w:p>
    <w:p w:rsidR="00FF4775" w:rsidRDefault="00FF4775" w:rsidP="00FF4775"/>
    <w:p w:rsidR="00FF4775" w:rsidRDefault="00FF4775" w:rsidP="00FF4775">
      <w:r>
        <w:t>None</w:t>
      </w:r>
    </w:p>
    <w:p w:rsidR="00FF4775" w:rsidRPr="00FF4775" w:rsidRDefault="00FF4775" w:rsidP="00FF4775"/>
    <w:p w:rsidR="00A0589D" w:rsidRDefault="004A781C" w:rsidP="00857C24">
      <w:pPr>
        <w:pStyle w:val="Heading2"/>
      </w:pPr>
      <w:r>
        <w:t>Periodic Functions</w:t>
      </w:r>
    </w:p>
    <w:p w:rsidR="00857C24" w:rsidRDefault="00857C24" w:rsidP="00857C24"/>
    <w:p w:rsidR="00857C24" w:rsidRDefault="00857C24" w:rsidP="00857C24">
      <w:r>
        <w:t>None</w:t>
      </w:r>
    </w:p>
    <w:p w:rsidR="00857C24" w:rsidRPr="00857C24" w:rsidRDefault="00857C24" w:rsidP="00857C24"/>
    <w:p w:rsidR="004A781C" w:rsidRDefault="004A781C">
      <w:pPr>
        <w:pStyle w:val="Heading2"/>
      </w:pPr>
      <w:r>
        <w:t>Fault Recovery Functions</w:t>
      </w:r>
    </w:p>
    <w:p w:rsidR="00A0589D" w:rsidRDefault="00A0589D" w:rsidP="00A0589D"/>
    <w:p w:rsidR="00A0589D" w:rsidRDefault="00A0589D" w:rsidP="00A0589D">
      <w:r>
        <w:t>None</w:t>
      </w:r>
    </w:p>
    <w:p w:rsidR="00A0589D" w:rsidRDefault="00A0589D" w:rsidP="00A0589D"/>
    <w:p w:rsidR="004A781C" w:rsidRDefault="004A781C">
      <w:pPr>
        <w:pStyle w:val="Heading2"/>
      </w:pPr>
      <w:r>
        <w:t>Shutdown Functions</w:t>
      </w:r>
    </w:p>
    <w:p w:rsidR="004A781C" w:rsidRDefault="004A781C"/>
    <w:p w:rsidR="00A0589D" w:rsidRDefault="00A0589D">
      <w:r>
        <w:t>None</w:t>
      </w:r>
    </w:p>
    <w:p w:rsidR="00A0589D" w:rsidRDefault="00A0589D"/>
    <w:p w:rsidR="004A781C" w:rsidRDefault="004A781C">
      <w:pPr>
        <w:pStyle w:val="Heading2"/>
      </w:pPr>
      <w:r>
        <w:t>Interrupt Functions</w:t>
      </w:r>
    </w:p>
    <w:p w:rsidR="004A781C" w:rsidRDefault="004A781C" w:rsidP="00A0589D"/>
    <w:p w:rsidR="00A0589D" w:rsidRDefault="00A0589D" w:rsidP="00A0589D">
      <w:r>
        <w:t>None</w:t>
      </w:r>
    </w:p>
    <w:p w:rsidR="00A30A62" w:rsidRDefault="00A30A62">
      <w:pPr>
        <w:spacing w:after="0"/>
      </w:pPr>
    </w:p>
    <w:p w:rsidR="004A781C" w:rsidRDefault="004A781C">
      <w:pPr>
        <w:pStyle w:val="Heading2"/>
      </w:pPr>
      <w:bookmarkStart w:id="14" w:name="OLE_LINK21"/>
      <w:bookmarkStart w:id="15" w:name="OLE_LINK22"/>
      <w:r>
        <w:t>Serial Communication Functions</w:t>
      </w:r>
    </w:p>
    <w:p w:rsidR="008311AD" w:rsidRDefault="008311AD" w:rsidP="008311AD"/>
    <w:p w:rsidR="008311AD" w:rsidRDefault="008311AD" w:rsidP="008311AD">
      <w:r>
        <w:t>None</w:t>
      </w:r>
    </w:p>
    <w:p w:rsidR="008311AD" w:rsidRPr="008311AD" w:rsidRDefault="008311AD" w:rsidP="008311AD"/>
    <w:p w:rsidR="00A0589D" w:rsidRDefault="00A0589D" w:rsidP="008311AD">
      <w:pPr>
        <w:pStyle w:val="Heading2"/>
      </w:pPr>
      <w:r>
        <w:t>Transition Functions</w:t>
      </w:r>
    </w:p>
    <w:p w:rsidR="008311AD" w:rsidRDefault="008311AD" w:rsidP="008311AD"/>
    <w:p w:rsidR="008311AD" w:rsidRPr="008311AD" w:rsidRDefault="008311AD" w:rsidP="008311AD">
      <w:r>
        <w:t>None</w:t>
      </w:r>
    </w:p>
    <w:bookmarkEnd w:id="14"/>
    <w:bookmarkEnd w:id="15"/>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8311AD" w:rsidRDefault="00A334DC">
      <w:r>
        <w:rPr>
          <w:color w:val="000000" w:themeColor="text1"/>
        </w:rPr>
        <w:t xml:space="preserve">No integration scheduling required. The only service offered by this module has a fixed scheduling within the </w:t>
      </w:r>
      <w:proofErr w:type="spellStart"/>
      <w:proofErr w:type="gramStart"/>
      <w:r>
        <w:rPr>
          <w:color w:val="000000" w:themeColor="text1"/>
        </w:rPr>
        <w:t>Adc</w:t>
      </w:r>
      <w:proofErr w:type="spellEnd"/>
      <w:proofErr w:type="gramEnd"/>
      <w:r>
        <w:rPr>
          <w:color w:val="000000" w:themeColor="text1"/>
        </w:rPr>
        <w:t xml:space="preserve"> subsystem.</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8311AD" w:rsidRDefault="00A334DC" w:rsidP="00F957FA">
            <w:pPr>
              <w:spacing w:before="60"/>
              <w:rPr>
                <w:rFonts w:ascii="Arial" w:hAnsi="Arial" w:cs="Arial"/>
                <w:color w:val="000000" w:themeColor="text1"/>
                <w:sz w:val="16"/>
                <w:szCs w:val="16"/>
              </w:rPr>
            </w:pPr>
            <w:bookmarkStart w:id="16" w:name="_Hlk320782540"/>
            <w:bookmarkStart w:id="17" w:name="_Hlk320782653"/>
            <w:r>
              <w:rPr>
                <w:rFonts w:ascii="Arial" w:hAnsi="Arial" w:cs="Arial"/>
                <w:color w:val="000000" w:themeColor="text1"/>
                <w:sz w:val="16"/>
                <w:szCs w:val="16"/>
              </w:rPr>
              <w:t>None</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7A69AC" w:rsidP="00F957FA">
            <w:pPr>
              <w:spacing w:before="60"/>
              <w:rPr>
                <w:rFonts w:ascii="Arial" w:hAnsi="Arial" w:cs="Arial"/>
                <w:sz w:val="16"/>
                <w:szCs w:val="16"/>
              </w:rPr>
            </w:pP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7A69AC" w:rsidP="008311AD">
            <w:pPr>
              <w:spacing w:before="60"/>
              <w:rPr>
                <w:rFonts w:ascii="Arial" w:hAnsi="Arial" w:cs="Arial"/>
                <w:sz w:val="16"/>
                <w:szCs w:val="16"/>
              </w:rPr>
            </w:pPr>
          </w:p>
        </w:tc>
      </w:tr>
      <w:bookmarkEnd w:id="16"/>
      <w:bookmarkEnd w:id="17"/>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8311AD" w:rsidP="00F957FA">
            <w:pPr>
              <w:spacing w:before="60"/>
              <w:rPr>
                <w:rFonts w:ascii="Arial" w:hAnsi="Arial" w:cs="Arial"/>
                <w:sz w:val="16"/>
              </w:rPr>
            </w:pPr>
            <w:bookmarkStart w:id="18" w:name="_Hlk320782661"/>
            <w:r>
              <w:rPr>
                <w:rFonts w:ascii="Arial" w:hAnsi="Arial" w:cs="Arial"/>
                <w:sz w:val="16"/>
                <w:szCs w:val="16"/>
              </w:rPr>
              <w:t>N/A</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bookmarkEnd w:id="18"/>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8311AD" w:rsidTr="00BF364D">
        <w:tc>
          <w:tcPr>
            <w:tcW w:w="4464" w:type="dxa"/>
            <w:tcBorders>
              <w:top w:val="single" w:sz="6" w:space="0" w:color="auto"/>
              <w:left w:val="single" w:sz="6" w:space="0" w:color="auto"/>
              <w:bottom w:val="single" w:sz="6" w:space="0" w:color="auto"/>
              <w:right w:val="single" w:sz="6" w:space="0" w:color="auto"/>
            </w:tcBorders>
          </w:tcPr>
          <w:p w:rsidR="008311AD" w:rsidRPr="007F4694" w:rsidRDefault="008311AD" w:rsidP="008D67E0">
            <w:pPr>
              <w:spacing w:before="60"/>
              <w:rPr>
                <w:rFonts w:ascii="Arial" w:hAnsi="Arial" w:cs="Arial"/>
                <w:color w:val="000000"/>
                <w:sz w:val="16"/>
                <w:szCs w:val="16"/>
              </w:rPr>
            </w:pPr>
            <w:proofErr w:type="spellStart"/>
            <w:r w:rsidRPr="007F4694">
              <w:rPr>
                <w:rFonts w:ascii="Arial" w:hAnsi="Arial" w:cs="Arial"/>
                <w:bCs/>
                <w:color w:val="000000"/>
                <w:sz w:val="16"/>
                <w:szCs w:val="16"/>
              </w:rPr>
              <w:t>ADCOffsetCalibration</w:t>
            </w:r>
            <w:proofErr w:type="spellEnd"/>
          </w:p>
        </w:tc>
        <w:tc>
          <w:tcPr>
            <w:tcW w:w="4464" w:type="dxa"/>
            <w:tcBorders>
              <w:top w:val="single" w:sz="6" w:space="0" w:color="auto"/>
              <w:left w:val="single" w:sz="6" w:space="0" w:color="auto"/>
              <w:bottom w:val="single" w:sz="6" w:space="0" w:color="auto"/>
              <w:right w:val="single" w:sz="6" w:space="0" w:color="auto"/>
            </w:tcBorders>
          </w:tcPr>
          <w:p w:rsidR="008311AD" w:rsidRPr="007F4694" w:rsidRDefault="008311AD" w:rsidP="007F4694">
            <w:pPr>
              <w:spacing w:before="60"/>
              <w:jc w:val="center"/>
              <w:rPr>
                <w:rFonts w:ascii="Arial" w:hAnsi="Arial" w:cs="Arial"/>
                <w:color w:val="000000" w:themeColor="text1"/>
                <w:sz w:val="16"/>
                <w:szCs w:val="16"/>
              </w:rPr>
            </w:pPr>
            <w:r w:rsidRPr="007F4694">
              <w:rPr>
                <w:rFonts w:ascii="Arial" w:hAnsi="Arial" w:cs="Arial"/>
                <w:color w:val="000000" w:themeColor="text1"/>
                <w:sz w:val="16"/>
                <w:szCs w:val="16"/>
              </w:rPr>
              <w:t>ADC_START_SEC_CODE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Pr="007F4694" w:rsidRDefault="004A781C">
            <w:pPr>
              <w:spacing w:before="60"/>
              <w:rPr>
                <w:rFonts w:ascii="Arial" w:hAnsi="Arial" w:cs="Arial"/>
                <w:color w:val="000000" w:themeColor="text1"/>
                <w:sz w:val="16"/>
                <w:szCs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rsidP="007F4694">
            <w:pPr>
              <w:spacing w:before="60"/>
              <w:jc w:val="center"/>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5D4169">
      <w:pPr>
        <w:numPr>
          <w:ilvl w:val="0"/>
          <w:numId w:val="6"/>
        </w:numPr>
      </w:pPr>
      <w:r>
        <w:t>INLINE functions defined in “</w:t>
      </w:r>
      <w:proofErr w:type="spellStart"/>
      <w:r>
        <w:t>GlobalMacro.h</w:t>
      </w:r>
      <w:proofErr w:type="spellEnd"/>
      <w:r>
        <w:t>”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120"/>
        <w:gridCol w:w="1170"/>
        <w:gridCol w:w="1105"/>
      </w:tblGrid>
      <w:tr w:rsidR="004A781C" w:rsidTr="005D4169">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12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17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rsidTr="005D4169">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5D4169">
            <w:pPr>
              <w:spacing w:before="60"/>
              <w:rPr>
                <w:rFonts w:ascii="Arial" w:hAnsi="Arial" w:cs="Arial"/>
                <w:sz w:val="16"/>
              </w:rPr>
            </w:pPr>
            <w:r>
              <w:rPr>
                <w:rFonts w:ascii="Arial" w:hAnsi="Arial" w:cs="Arial"/>
                <w:sz w:val="16"/>
              </w:rPr>
              <w:t>1.0</w:t>
            </w:r>
          </w:p>
        </w:tc>
        <w:tc>
          <w:tcPr>
            <w:tcW w:w="6120" w:type="dxa"/>
          </w:tcPr>
          <w:p w:rsidR="004A781C" w:rsidRDefault="005D4169">
            <w:pPr>
              <w:spacing w:before="60"/>
              <w:rPr>
                <w:rFonts w:ascii="Arial" w:hAnsi="Arial" w:cs="Arial"/>
                <w:sz w:val="16"/>
              </w:rPr>
            </w:pPr>
            <w:r>
              <w:rPr>
                <w:rFonts w:ascii="Arial" w:hAnsi="Arial" w:cs="Arial"/>
                <w:sz w:val="16"/>
              </w:rPr>
              <w:t xml:space="preserve">Initial </w:t>
            </w:r>
            <w:r w:rsidR="00761779">
              <w:rPr>
                <w:rFonts w:ascii="Arial" w:hAnsi="Arial" w:cs="Arial"/>
                <w:sz w:val="16"/>
              </w:rPr>
              <w:t>version</w:t>
            </w:r>
          </w:p>
        </w:tc>
        <w:tc>
          <w:tcPr>
            <w:tcW w:w="1170" w:type="dxa"/>
          </w:tcPr>
          <w:p w:rsidR="004A781C" w:rsidRDefault="00A334DC" w:rsidP="007F4694">
            <w:pPr>
              <w:spacing w:before="60"/>
              <w:rPr>
                <w:rFonts w:ascii="Arial" w:hAnsi="Arial" w:cs="Arial"/>
                <w:sz w:val="16"/>
              </w:rPr>
            </w:pPr>
            <w:r>
              <w:rPr>
                <w:rFonts w:ascii="Arial" w:hAnsi="Arial" w:cs="Arial"/>
                <w:sz w:val="16"/>
              </w:rPr>
              <w:t>24Apr</w:t>
            </w:r>
            <w:r w:rsidR="005D4169">
              <w:rPr>
                <w:rFonts w:ascii="Arial" w:hAnsi="Arial" w:cs="Arial"/>
                <w:sz w:val="16"/>
              </w:rPr>
              <w:t>1</w:t>
            </w:r>
            <w:r>
              <w:rPr>
                <w:rFonts w:ascii="Arial" w:hAnsi="Arial" w:cs="Arial"/>
                <w:sz w:val="16"/>
              </w:rPr>
              <w:t>3</w:t>
            </w:r>
          </w:p>
        </w:tc>
        <w:tc>
          <w:tcPr>
            <w:tcW w:w="1105" w:type="dxa"/>
          </w:tcPr>
          <w:p w:rsidR="004A781C" w:rsidRDefault="00C8598D" w:rsidP="007F4694">
            <w:pPr>
              <w:spacing w:before="60"/>
              <w:rPr>
                <w:rFonts w:ascii="Arial" w:hAnsi="Arial" w:cs="Arial"/>
                <w:sz w:val="16"/>
              </w:rPr>
            </w:pPr>
            <w:proofErr w:type="spellStart"/>
            <w:r>
              <w:rPr>
                <w:rFonts w:ascii="Arial" w:hAnsi="Arial" w:cs="Arial"/>
                <w:sz w:val="16"/>
              </w:rPr>
              <w:t>Selva</w:t>
            </w:r>
            <w:proofErr w:type="spellEnd"/>
          </w:p>
        </w:tc>
      </w:tr>
      <w:tr w:rsidR="001A4C19" w:rsidTr="005D4169">
        <w:trPr>
          <w:ins w:id="19" w:author="Sengottaiyan, Selva" w:date="2014-06-27T09:36:00Z"/>
        </w:trPr>
        <w:tc>
          <w:tcPr>
            <w:tcW w:w="616" w:type="dxa"/>
          </w:tcPr>
          <w:p w:rsidR="001A4C19" w:rsidRDefault="001A4C19">
            <w:pPr>
              <w:spacing w:before="60"/>
              <w:rPr>
                <w:ins w:id="20" w:author="Sengottaiyan, Selva" w:date="2014-06-27T09:36:00Z"/>
                <w:rFonts w:ascii="Arial" w:hAnsi="Arial" w:cs="Arial"/>
                <w:sz w:val="16"/>
              </w:rPr>
            </w:pPr>
            <w:ins w:id="21" w:author="Sengottaiyan, Selva" w:date="2014-06-27T09:36:00Z">
              <w:r>
                <w:rPr>
                  <w:rFonts w:ascii="Arial" w:hAnsi="Arial" w:cs="Arial"/>
                  <w:sz w:val="16"/>
                </w:rPr>
                <w:t>2</w:t>
              </w:r>
            </w:ins>
          </w:p>
        </w:tc>
        <w:tc>
          <w:tcPr>
            <w:tcW w:w="662" w:type="dxa"/>
          </w:tcPr>
          <w:p w:rsidR="001A4C19" w:rsidRDefault="001A4C19">
            <w:pPr>
              <w:spacing w:before="60"/>
              <w:rPr>
                <w:ins w:id="22" w:author="Sengottaiyan, Selva" w:date="2014-06-27T09:36:00Z"/>
                <w:rFonts w:ascii="Arial" w:hAnsi="Arial" w:cs="Arial"/>
                <w:sz w:val="16"/>
              </w:rPr>
            </w:pPr>
            <w:ins w:id="23" w:author="Sengottaiyan, Selva" w:date="2014-06-27T09:36:00Z">
              <w:r>
                <w:rPr>
                  <w:rFonts w:ascii="Arial" w:hAnsi="Arial" w:cs="Arial"/>
                  <w:sz w:val="16"/>
                </w:rPr>
                <w:t>2.0</w:t>
              </w:r>
            </w:ins>
          </w:p>
        </w:tc>
        <w:tc>
          <w:tcPr>
            <w:tcW w:w="6120" w:type="dxa"/>
          </w:tcPr>
          <w:p w:rsidR="001A4C19" w:rsidRDefault="001A4C19">
            <w:pPr>
              <w:spacing w:before="60"/>
              <w:rPr>
                <w:ins w:id="24" w:author="Sengottaiyan, Selva" w:date="2014-06-27T09:36:00Z"/>
                <w:rFonts w:ascii="Arial" w:hAnsi="Arial" w:cs="Arial"/>
                <w:sz w:val="16"/>
              </w:rPr>
            </w:pPr>
            <w:ins w:id="25" w:author="Sengottaiyan, Selva" w:date="2014-06-27T09:37:00Z">
              <w:r w:rsidRPr="001A4C19">
                <w:rPr>
                  <w:rFonts w:ascii="Arial" w:hAnsi="Arial" w:cs="Arial"/>
                  <w:sz w:val="16"/>
                </w:rPr>
                <w:t>Updated for ADC offset compensation</w:t>
              </w:r>
            </w:ins>
          </w:p>
        </w:tc>
        <w:tc>
          <w:tcPr>
            <w:tcW w:w="1170" w:type="dxa"/>
          </w:tcPr>
          <w:p w:rsidR="001A4C19" w:rsidRDefault="001A4C19" w:rsidP="007F4694">
            <w:pPr>
              <w:spacing w:before="60"/>
              <w:rPr>
                <w:ins w:id="26" w:author="Sengottaiyan, Selva" w:date="2014-06-27T09:36:00Z"/>
                <w:rFonts w:ascii="Arial" w:hAnsi="Arial" w:cs="Arial"/>
                <w:sz w:val="16"/>
              </w:rPr>
            </w:pPr>
            <w:ins w:id="27" w:author="Sengottaiyan, Selva" w:date="2014-06-27T09:37:00Z">
              <w:r>
                <w:rPr>
                  <w:rFonts w:ascii="Arial" w:hAnsi="Arial" w:cs="Arial"/>
                  <w:sz w:val="16"/>
                </w:rPr>
                <w:t>27Jun14</w:t>
              </w:r>
            </w:ins>
          </w:p>
        </w:tc>
        <w:tc>
          <w:tcPr>
            <w:tcW w:w="1105" w:type="dxa"/>
          </w:tcPr>
          <w:p w:rsidR="001A4C19" w:rsidRDefault="001A4C19" w:rsidP="007F4694">
            <w:pPr>
              <w:spacing w:before="60"/>
              <w:rPr>
                <w:ins w:id="28" w:author="Sengottaiyan, Selva" w:date="2014-06-27T09:36:00Z"/>
                <w:rFonts w:ascii="Arial" w:hAnsi="Arial" w:cs="Arial"/>
                <w:sz w:val="16"/>
              </w:rPr>
            </w:pPr>
            <w:proofErr w:type="spellStart"/>
            <w:ins w:id="29" w:author="Sengottaiyan, Selva" w:date="2014-06-27T09:37:00Z">
              <w:r>
                <w:rPr>
                  <w:rFonts w:ascii="Arial" w:hAnsi="Arial" w:cs="Arial"/>
                  <w:sz w:val="16"/>
                </w:rPr>
                <w:t>Selva</w:t>
              </w:r>
            </w:ins>
            <w:proofErr w:type="spellEnd"/>
          </w:p>
        </w:tc>
      </w:tr>
    </w:tbl>
    <w:p w:rsidR="00107819" w:rsidRDefault="00107819"/>
    <w:sectPr w:rsidR="00107819" w:rsidSect="00937013">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6D1" w:rsidRDefault="00F846D1">
      <w:r>
        <w:separator/>
      </w:r>
    </w:p>
  </w:endnote>
  <w:endnote w:type="continuationSeparator" w:id="0">
    <w:p w:rsidR="00F846D1" w:rsidRDefault="00F84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625" w:rsidRDefault="00924625">
    <w:pPr>
      <w:pStyle w:val="Footer"/>
    </w:pPr>
    <w:r>
      <w:rPr>
        <w:snapToGrid w:val="0"/>
      </w:rPr>
      <w:tab/>
    </w:r>
    <w:fldSimple w:instr=" DOCPROPERTY &quot;Company&quot;  \* MERGEFORMAT ">
      <w:r w:rsidRPr="00C33BEF">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6D1" w:rsidRDefault="00F846D1">
      <w:r>
        <w:separator/>
      </w:r>
    </w:p>
  </w:footnote>
  <w:footnote w:type="continuationSeparator" w:id="0">
    <w:p w:rsidR="00F846D1" w:rsidRDefault="00F846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625" w:rsidRDefault="00924625">
    <w:pPr>
      <w:pStyle w:val="Header"/>
      <w:pBdr>
        <w:bottom w:val="single" w:sz="4" w:space="1" w:color="auto"/>
      </w:pBdr>
      <w:jc w:val="center"/>
      <w:rPr>
        <w:b/>
      </w:rPr>
    </w:pPr>
    <w:r>
      <w:rPr>
        <w:b/>
      </w:rPr>
      <w:t>SOFTWARE MODULE DESIGN SPECIFICATION</w:t>
    </w:r>
  </w:p>
  <w:tbl>
    <w:tblPr>
      <w:tblW w:w="8910" w:type="dxa"/>
      <w:tblInd w:w="18" w:type="dxa"/>
      <w:tblLayout w:type="fixed"/>
      <w:tblLook w:val="0000" w:firstRow="0" w:lastRow="0" w:firstColumn="0" w:lastColumn="0" w:noHBand="0" w:noVBand="0"/>
    </w:tblPr>
    <w:tblGrid>
      <w:gridCol w:w="990"/>
      <w:gridCol w:w="1530"/>
      <w:gridCol w:w="1260"/>
      <w:gridCol w:w="2610"/>
      <w:gridCol w:w="1170"/>
      <w:gridCol w:w="1350"/>
    </w:tblGrid>
    <w:tr w:rsidR="004129CB" w:rsidTr="004129CB">
      <w:trPr>
        <w:cantSplit/>
      </w:trPr>
      <w:tc>
        <w:tcPr>
          <w:tcW w:w="990" w:type="dxa"/>
        </w:tcPr>
        <w:p w:rsidR="004129CB" w:rsidRDefault="004129CB">
          <w:pPr>
            <w:pStyle w:val="Header"/>
          </w:pPr>
          <w:r>
            <w:t>Title:</w:t>
          </w:r>
        </w:p>
      </w:tc>
      <w:tc>
        <w:tcPr>
          <w:tcW w:w="5400" w:type="dxa"/>
          <w:gridSpan w:val="3"/>
          <w:vMerge w:val="restart"/>
        </w:tcPr>
        <w:p w:rsidR="004129CB" w:rsidRDefault="00E651FF" w:rsidP="004129CB">
          <w:pPr>
            <w:pStyle w:val="Header"/>
          </w:pPr>
          <w:r>
            <w:fldChar w:fldCharType="begin"/>
          </w:r>
          <w:r w:rsidR="004129CB">
            <w:instrText xml:space="preserve"> DOCPROPERTY "Document Title"  \* MERGEFORMAT </w:instrText>
          </w:r>
          <w:r>
            <w:fldChar w:fldCharType="separate"/>
          </w:r>
          <w:proofErr w:type="spellStart"/>
          <w:r w:rsidR="009109DC">
            <w:t>Adc</w:t>
          </w:r>
          <w:proofErr w:type="spellEnd"/>
          <w:r w:rsidR="009109DC">
            <w:t xml:space="preserve"> Common</w:t>
          </w:r>
          <w:r>
            <w:fldChar w:fldCharType="end"/>
          </w:r>
        </w:p>
        <w:p w:rsidR="004129CB" w:rsidRDefault="00DA6546" w:rsidP="004129CB">
          <w:pPr>
            <w:pStyle w:val="Header"/>
            <w:tabs>
              <w:tab w:val="clear" w:pos="4320"/>
              <w:tab w:val="clear" w:pos="8640"/>
              <w:tab w:val="center" w:pos="2592"/>
            </w:tabs>
          </w:pPr>
          <w:fldSimple w:instr=" DOCPROPERTY &quot;Product Line&quot;  \* MERGEFORMAT ">
            <w:r w:rsidR="009109DC">
              <w:t>Gen II+ EPS EA3</w:t>
            </w:r>
          </w:fldSimple>
          <w:r w:rsidR="004129CB">
            <w:tab/>
          </w:r>
        </w:p>
      </w:tc>
      <w:tc>
        <w:tcPr>
          <w:tcW w:w="1170" w:type="dxa"/>
        </w:tcPr>
        <w:p w:rsidR="004129CB" w:rsidRDefault="004129CB">
          <w:pPr>
            <w:pStyle w:val="Header"/>
          </w:pPr>
          <w:r>
            <w:t>Revision:</w:t>
          </w:r>
        </w:p>
      </w:tc>
      <w:tc>
        <w:tcPr>
          <w:tcW w:w="1350" w:type="dxa"/>
        </w:tcPr>
        <w:p w:rsidR="004129CB" w:rsidRDefault="00DA6546" w:rsidP="00256A03">
          <w:pPr>
            <w:pStyle w:val="Header"/>
          </w:pPr>
          <w:del w:id="30" w:author="Sengottaiyan, Selva" w:date="2014-06-27T09:34:00Z">
            <w:r w:rsidDel="001A4C19">
              <w:fldChar w:fldCharType="begin"/>
            </w:r>
            <w:r w:rsidDel="001A4C19">
              <w:delInstrText xml:space="preserve"> DOCPROPERTY "MDDRevNum" \* MERGEFORMAT </w:delInstrText>
            </w:r>
            <w:r w:rsidDel="001A4C19">
              <w:fldChar w:fldCharType="separate"/>
            </w:r>
            <w:r w:rsidR="009109DC" w:rsidDel="001A4C19">
              <w:delText>1</w:delText>
            </w:r>
            <w:r w:rsidDel="001A4C19">
              <w:fldChar w:fldCharType="end"/>
            </w:r>
          </w:del>
          <w:ins w:id="31" w:author="Sengottaiyan, Selva" w:date="2014-06-27T09:34:00Z">
            <w:r w:rsidR="001A4C19">
              <w:t>2</w:t>
            </w:r>
          </w:ins>
        </w:p>
      </w:tc>
    </w:tr>
    <w:tr w:rsidR="00924625" w:rsidTr="004129CB">
      <w:trPr>
        <w:cantSplit/>
      </w:trPr>
      <w:tc>
        <w:tcPr>
          <w:tcW w:w="990" w:type="dxa"/>
        </w:tcPr>
        <w:p w:rsidR="00924625" w:rsidRDefault="00924625">
          <w:pPr>
            <w:pStyle w:val="Header"/>
          </w:pPr>
          <w:r>
            <w:t xml:space="preserve">Product:     </w:t>
          </w:r>
        </w:p>
      </w:tc>
      <w:tc>
        <w:tcPr>
          <w:tcW w:w="5400" w:type="dxa"/>
          <w:gridSpan w:val="3"/>
          <w:vMerge/>
        </w:tcPr>
        <w:p w:rsidR="00924625" w:rsidRDefault="00924625">
          <w:pPr>
            <w:pStyle w:val="Header"/>
            <w:jc w:val="center"/>
          </w:pPr>
        </w:p>
      </w:tc>
      <w:tc>
        <w:tcPr>
          <w:tcW w:w="1170" w:type="dxa"/>
        </w:tcPr>
        <w:p w:rsidR="00924625" w:rsidRDefault="00924625">
          <w:pPr>
            <w:pStyle w:val="Header"/>
          </w:pPr>
          <w:r>
            <w:t>Rev. Date:</w:t>
          </w:r>
        </w:p>
      </w:tc>
      <w:tc>
        <w:tcPr>
          <w:tcW w:w="1350" w:type="dxa"/>
        </w:tcPr>
        <w:p w:rsidR="00924625" w:rsidRDefault="00DA6546" w:rsidP="001A4C19">
          <w:pPr>
            <w:pStyle w:val="Header"/>
          </w:pPr>
          <w:r>
            <w:fldChar w:fldCharType="begin"/>
          </w:r>
          <w:r>
            <w:instrText xml:space="preserve"> SAVEDATE \@ "d-MMM-yy" \* MERGEFORMAT </w:instrText>
          </w:r>
          <w:r>
            <w:fldChar w:fldCharType="separate"/>
          </w:r>
          <w:ins w:id="32" w:author="Sengottaiyan, Selva" w:date="2014-06-27T12:43:00Z">
            <w:r w:rsidR="00EA17E7">
              <w:rPr>
                <w:noProof/>
              </w:rPr>
              <w:t>27-Jun-14</w:t>
            </w:r>
          </w:ins>
          <w:del w:id="33" w:author="Sengottaiyan, Selva" w:date="2014-06-27T12:43:00Z">
            <w:r w:rsidR="001A4C19" w:rsidDel="00EA17E7">
              <w:rPr>
                <w:noProof/>
              </w:rPr>
              <w:delText>26-</w:delText>
            </w:r>
          </w:del>
          <w:del w:id="34" w:author="Sengottaiyan, Selva" w:date="2014-06-27T09:34:00Z">
            <w:r w:rsidR="001A4C19" w:rsidDel="001A4C19">
              <w:rPr>
                <w:noProof/>
              </w:rPr>
              <w:delText>Apr</w:delText>
            </w:r>
          </w:del>
          <w:del w:id="35" w:author="Sengottaiyan, Selva" w:date="2014-06-27T12:43:00Z">
            <w:r w:rsidR="001A4C19" w:rsidDel="00EA17E7">
              <w:rPr>
                <w:noProof/>
              </w:rPr>
              <w:delText>-13</w:delText>
            </w:r>
          </w:del>
          <w:r>
            <w:rPr>
              <w:noProof/>
            </w:rPr>
            <w:fldChar w:fldCharType="end"/>
          </w:r>
        </w:p>
      </w:tc>
    </w:tr>
    <w:tr w:rsidR="00924625" w:rsidTr="004129CB">
      <w:trPr>
        <w:cantSplit/>
      </w:trPr>
      <w:tc>
        <w:tcPr>
          <w:tcW w:w="990" w:type="dxa"/>
        </w:tcPr>
        <w:p w:rsidR="00924625" w:rsidRDefault="00924625">
          <w:pPr>
            <w:pStyle w:val="Header"/>
          </w:pPr>
          <w:r>
            <w:t>Group:</w:t>
          </w:r>
        </w:p>
      </w:tc>
      <w:tc>
        <w:tcPr>
          <w:tcW w:w="1530" w:type="dxa"/>
        </w:tcPr>
        <w:p w:rsidR="00924625" w:rsidRDefault="00924625">
          <w:pPr>
            <w:pStyle w:val="Header"/>
          </w:pPr>
          <w:r>
            <w:t>ESG</w:t>
          </w:r>
        </w:p>
      </w:tc>
      <w:tc>
        <w:tcPr>
          <w:tcW w:w="1260" w:type="dxa"/>
        </w:tcPr>
        <w:p w:rsidR="00924625" w:rsidRDefault="00924625">
          <w:pPr>
            <w:pStyle w:val="Header"/>
          </w:pPr>
          <w:r>
            <w:t>Originator:</w:t>
          </w:r>
        </w:p>
      </w:tc>
      <w:tc>
        <w:tcPr>
          <w:tcW w:w="2610" w:type="dxa"/>
        </w:tcPr>
        <w:p w:rsidR="00924625" w:rsidRDefault="00C8598D" w:rsidP="001E6C0F">
          <w:pPr>
            <w:pStyle w:val="Header"/>
          </w:pPr>
          <w:proofErr w:type="spellStart"/>
          <w:r>
            <w:t>Selva</w:t>
          </w:r>
          <w:proofErr w:type="spellEnd"/>
          <w:r>
            <w:t xml:space="preserve"> </w:t>
          </w:r>
          <w:proofErr w:type="spellStart"/>
          <w:r>
            <w:t>Sengottaiyan</w:t>
          </w:r>
          <w:proofErr w:type="spellEnd"/>
        </w:p>
      </w:tc>
      <w:tc>
        <w:tcPr>
          <w:tcW w:w="1170" w:type="dxa"/>
        </w:tcPr>
        <w:p w:rsidR="00924625" w:rsidRDefault="00924625">
          <w:pPr>
            <w:pStyle w:val="Header"/>
          </w:pPr>
          <w:r>
            <w:t>Page:</w:t>
          </w:r>
        </w:p>
      </w:tc>
      <w:tc>
        <w:tcPr>
          <w:tcW w:w="1350" w:type="dxa"/>
        </w:tcPr>
        <w:p w:rsidR="00924625" w:rsidRDefault="00E651FF">
          <w:pPr>
            <w:pStyle w:val="Header"/>
          </w:pPr>
          <w:r>
            <w:rPr>
              <w:rStyle w:val="PageNumber"/>
            </w:rPr>
            <w:fldChar w:fldCharType="begin"/>
          </w:r>
          <w:r w:rsidR="00924625">
            <w:rPr>
              <w:rStyle w:val="PageNumber"/>
            </w:rPr>
            <w:instrText xml:space="preserve"> PAGE </w:instrText>
          </w:r>
          <w:r>
            <w:rPr>
              <w:rStyle w:val="PageNumber"/>
            </w:rPr>
            <w:fldChar w:fldCharType="separate"/>
          </w:r>
          <w:r w:rsidR="00EA17E7">
            <w:rPr>
              <w:rStyle w:val="PageNumber"/>
              <w:noProof/>
            </w:rPr>
            <w:t>7</w:t>
          </w:r>
          <w:r>
            <w:rPr>
              <w:rStyle w:val="PageNumber"/>
            </w:rPr>
            <w:fldChar w:fldCharType="end"/>
          </w:r>
          <w:r w:rsidR="00924625">
            <w:rPr>
              <w:rStyle w:val="PageNumber"/>
            </w:rPr>
            <w:t xml:space="preserve"> of </w:t>
          </w:r>
          <w:r>
            <w:rPr>
              <w:rStyle w:val="PageNumber"/>
            </w:rPr>
            <w:fldChar w:fldCharType="begin"/>
          </w:r>
          <w:r w:rsidR="00924625">
            <w:rPr>
              <w:rStyle w:val="PageNumber"/>
            </w:rPr>
            <w:instrText xml:space="preserve"> NUMPAGES </w:instrText>
          </w:r>
          <w:r>
            <w:rPr>
              <w:rStyle w:val="PageNumber"/>
            </w:rPr>
            <w:fldChar w:fldCharType="separate"/>
          </w:r>
          <w:r w:rsidR="00EA17E7">
            <w:rPr>
              <w:rStyle w:val="PageNumber"/>
              <w:noProof/>
            </w:rPr>
            <w:t>13</w:t>
          </w:r>
          <w:r>
            <w:rPr>
              <w:rStyle w:val="PageNumber"/>
            </w:rPr>
            <w:fldChar w:fldCharType="end"/>
          </w:r>
        </w:p>
      </w:tc>
    </w:tr>
  </w:tbl>
  <w:p w:rsidR="00924625" w:rsidRDefault="00924625">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C84345"/>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B6762CC"/>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1">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0"/>
  </w:num>
  <w:num w:numId="3">
    <w:abstractNumId w:val="6"/>
  </w:num>
  <w:num w:numId="4">
    <w:abstractNumId w:val="0"/>
  </w:num>
  <w:num w:numId="5">
    <w:abstractNumId w:val="4"/>
  </w:num>
  <w:num w:numId="6">
    <w:abstractNumId w:val="1"/>
  </w:num>
  <w:num w:numId="7">
    <w:abstractNumId w:val="2"/>
  </w:num>
  <w:num w:numId="8">
    <w:abstractNumId w:val="3"/>
  </w:num>
  <w:num w:numId="9">
    <w:abstractNumId w:val="9"/>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10DF5"/>
    <w:rsid w:val="00010DF5"/>
    <w:rsid w:val="0001320A"/>
    <w:rsid w:val="000202B9"/>
    <w:rsid w:val="0002054B"/>
    <w:rsid w:val="0003226F"/>
    <w:rsid w:val="000457A2"/>
    <w:rsid w:val="00052D5F"/>
    <w:rsid w:val="00057B22"/>
    <w:rsid w:val="0006602A"/>
    <w:rsid w:val="0006652C"/>
    <w:rsid w:val="00067B71"/>
    <w:rsid w:val="000712D0"/>
    <w:rsid w:val="00077569"/>
    <w:rsid w:val="0008048C"/>
    <w:rsid w:val="00095593"/>
    <w:rsid w:val="000B0D16"/>
    <w:rsid w:val="000B26A4"/>
    <w:rsid w:val="000C29A9"/>
    <w:rsid w:val="000D5268"/>
    <w:rsid w:val="000E71D1"/>
    <w:rsid w:val="00107819"/>
    <w:rsid w:val="00112BDD"/>
    <w:rsid w:val="00117B6E"/>
    <w:rsid w:val="00121F8F"/>
    <w:rsid w:val="001741EF"/>
    <w:rsid w:val="00176061"/>
    <w:rsid w:val="00196328"/>
    <w:rsid w:val="001A4C19"/>
    <w:rsid w:val="001A574F"/>
    <w:rsid w:val="001B0360"/>
    <w:rsid w:val="001B2C40"/>
    <w:rsid w:val="001B5D90"/>
    <w:rsid w:val="001B60DF"/>
    <w:rsid w:val="001D138E"/>
    <w:rsid w:val="001D5FFA"/>
    <w:rsid w:val="001D6B6A"/>
    <w:rsid w:val="001E6C0F"/>
    <w:rsid w:val="001F09B2"/>
    <w:rsid w:val="00204107"/>
    <w:rsid w:val="0020722A"/>
    <w:rsid w:val="002239C0"/>
    <w:rsid w:val="00245493"/>
    <w:rsid w:val="00251AC0"/>
    <w:rsid w:val="002736D8"/>
    <w:rsid w:val="0029517B"/>
    <w:rsid w:val="002A745B"/>
    <w:rsid w:val="002C03D8"/>
    <w:rsid w:val="00313B7B"/>
    <w:rsid w:val="00315335"/>
    <w:rsid w:val="00317B88"/>
    <w:rsid w:val="00346102"/>
    <w:rsid w:val="00381BB8"/>
    <w:rsid w:val="003C4D3F"/>
    <w:rsid w:val="003D23FB"/>
    <w:rsid w:val="003D4ADB"/>
    <w:rsid w:val="003F225A"/>
    <w:rsid w:val="00406581"/>
    <w:rsid w:val="00407307"/>
    <w:rsid w:val="00407553"/>
    <w:rsid w:val="004129CB"/>
    <w:rsid w:val="004131E3"/>
    <w:rsid w:val="00424C28"/>
    <w:rsid w:val="004274FF"/>
    <w:rsid w:val="00443F4C"/>
    <w:rsid w:val="0045712F"/>
    <w:rsid w:val="00460F0B"/>
    <w:rsid w:val="00480B54"/>
    <w:rsid w:val="00487EFA"/>
    <w:rsid w:val="004A76C2"/>
    <w:rsid w:val="004A781C"/>
    <w:rsid w:val="004B63F2"/>
    <w:rsid w:val="004F4AC1"/>
    <w:rsid w:val="00532E3D"/>
    <w:rsid w:val="0053457A"/>
    <w:rsid w:val="00544F73"/>
    <w:rsid w:val="0055014B"/>
    <w:rsid w:val="005C1400"/>
    <w:rsid w:val="005C18CD"/>
    <w:rsid w:val="005C2E10"/>
    <w:rsid w:val="005C5E1C"/>
    <w:rsid w:val="005D4169"/>
    <w:rsid w:val="005D5FE4"/>
    <w:rsid w:val="005E269A"/>
    <w:rsid w:val="005F5F52"/>
    <w:rsid w:val="00616281"/>
    <w:rsid w:val="00616853"/>
    <w:rsid w:val="00650AB5"/>
    <w:rsid w:val="00656AFA"/>
    <w:rsid w:val="00674ADF"/>
    <w:rsid w:val="006840D1"/>
    <w:rsid w:val="006903F5"/>
    <w:rsid w:val="00694F81"/>
    <w:rsid w:val="006C3A35"/>
    <w:rsid w:val="006D1ADF"/>
    <w:rsid w:val="006D33CC"/>
    <w:rsid w:val="006F01A3"/>
    <w:rsid w:val="006F5428"/>
    <w:rsid w:val="00705E76"/>
    <w:rsid w:val="00706174"/>
    <w:rsid w:val="00716440"/>
    <w:rsid w:val="00743FFB"/>
    <w:rsid w:val="00744364"/>
    <w:rsid w:val="00752A0C"/>
    <w:rsid w:val="0076070A"/>
    <w:rsid w:val="00761779"/>
    <w:rsid w:val="007717AC"/>
    <w:rsid w:val="00771908"/>
    <w:rsid w:val="00791704"/>
    <w:rsid w:val="0079242D"/>
    <w:rsid w:val="007A69AC"/>
    <w:rsid w:val="007B37E8"/>
    <w:rsid w:val="007B5E48"/>
    <w:rsid w:val="007B7C8C"/>
    <w:rsid w:val="007C0D70"/>
    <w:rsid w:val="007D0B97"/>
    <w:rsid w:val="007E5452"/>
    <w:rsid w:val="007E573F"/>
    <w:rsid w:val="007E5C81"/>
    <w:rsid w:val="007E7414"/>
    <w:rsid w:val="007F4694"/>
    <w:rsid w:val="00800BF5"/>
    <w:rsid w:val="0081452F"/>
    <w:rsid w:val="00814A52"/>
    <w:rsid w:val="008242F0"/>
    <w:rsid w:val="008311AD"/>
    <w:rsid w:val="00831256"/>
    <w:rsid w:val="00841188"/>
    <w:rsid w:val="00846B92"/>
    <w:rsid w:val="008535B2"/>
    <w:rsid w:val="00857C24"/>
    <w:rsid w:val="008A4E1A"/>
    <w:rsid w:val="008A5F7B"/>
    <w:rsid w:val="008A6637"/>
    <w:rsid w:val="008B20C0"/>
    <w:rsid w:val="008B3E94"/>
    <w:rsid w:val="008C7C22"/>
    <w:rsid w:val="008D3323"/>
    <w:rsid w:val="008D67E0"/>
    <w:rsid w:val="008E68D9"/>
    <w:rsid w:val="008F6DBB"/>
    <w:rsid w:val="009030B7"/>
    <w:rsid w:val="009079A8"/>
    <w:rsid w:val="009109DC"/>
    <w:rsid w:val="00922C0C"/>
    <w:rsid w:val="00924625"/>
    <w:rsid w:val="00930373"/>
    <w:rsid w:val="00937013"/>
    <w:rsid w:val="00950E55"/>
    <w:rsid w:val="00955F6A"/>
    <w:rsid w:val="00957470"/>
    <w:rsid w:val="009602B8"/>
    <w:rsid w:val="00960889"/>
    <w:rsid w:val="00975BBC"/>
    <w:rsid w:val="00981CA5"/>
    <w:rsid w:val="00997DBC"/>
    <w:rsid w:val="009A0CAE"/>
    <w:rsid w:val="009A729C"/>
    <w:rsid w:val="009B20B2"/>
    <w:rsid w:val="009C7910"/>
    <w:rsid w:val="009C796D"/>
    <w:rsid w:val="009C7A4B"/>
    <w:rsid w:val="009F1FD5"/>
    <w:rsid w:val="00A0589D"/>
    <w:rsid w:val="00A13A91"/>
    <w:rsid w:val="00A30A62"/>
    <w:rsid w:val="00A3345B"/>
    <w:rsid w:val="00A334DC"/>
    <w:rsid w:val="00A44054"/>
    <w:rsid w:val="00A46B11"/>
    <w:rsid w:val="00A53F5F"/>
    <w:rsid w:val="00A549F1"/>
    <w:rsid w:val="00A65B25"/>
    <w:rsid w:val="00A6753B"/>
    <w:rsid w:val="00A8746D"/>
    <w:rsid w:val="00A9369A"/>
    <w:rsid w:val="00AA0009"/>
    <w:rsid w:val="00AA0329"/>
    <w:rsid w:val="00AB2ABA"/>
    <w:rsid w:val="00AB43E4"/>
    <w:rsid w:val="00AB68AC"/>
    <w:rsid w:val="00AD158B"/>
    <w:rsid w:val="00AD731B"/>
    <w:rsid w:val="00AE140E"/>
    <w:rsid w:val="00AF149A"/>
    <w:rsid w:val="00B01580"/>
    <w:rsid w:val="00B07EBA"/>
    <w:rsid w:val="00B14069"/>
    <w:rsid w:val="00B54697"/>
    <w:rsid w:val="00B62E16"/>
    <w:rsid w:val="00B70741"/>
    <w:rsid w:val="00BA2971"/>
    <w:rsid w:val="00BC57AD"/>
    <w:rsid w:val="00BD008B"/>
    <w:rsid w:val="00BD10E5"/>
    <w:rsid w:val="00BD15D2"/>
    <w:rsid w:val="00BD3DFF"/>
    <w:rsid w:val="00BD60B3"/>
    <w:rsid w:val="00BE1815"/>
    <w:rsid w:val="00BF364D"/>
    <w:rsid w:val="00C02331"/>
    <w:rsid w:val="00C04B07"/>
    <w:rsid w:val="00C12639"/>
    <w:rsid w:val="00C25F1E"/>
    <w:rsid w:val="00C33BEF"/>
    <w:rsid w:val="00C34AC2"/>
    <w:rsid w:val="00C34B8A"/>
    <w:rsid w:val="00C35BD3"/>
    <w:rsid w:val="00C3791A"/>
    <w:rsid w:val="00C72FFA"/>
    <w:rsid w:val="00C8598D"/>
    <w:rsid w:val="00C86D67"/>
    <w:rsid w:val="00CA7483"/>
    <w:rsid w:val="00CB4BB1"/>
    <w:rsid w:val="00CC4828"/>
    <w:rsid w:val="00CE2063"/>
    <w:rsid w:val="00CE3529"/>
    <w:rsid w:val="00CF00B6"/>
    <w:rsid w:val="00D138A4"/>
    <w:rsid w:val="00D16134"/>
    <w:rsid w:val="00D174BD"/>
    <w:rsid w:val="00D174EF"/>
    <w:rsid w:val="00D17556"/>
    <w:rsid w:val="00D319C8"/>
    <w:rsid w:val="00D32252"/>
    <w:rsid w:val="00D45B33"/>
    <w:rsid w:val="00D70D20"/>
    <w:rsid w:val="00D774B3"/>
    <w:rsid w:val="00D81C03"/>
    <w:rsid w:val="00D94BDD"/>
    <w:rsid w:val="00D95228"/>
    <w:rsid w:val="00DA3A24"/>
    <w:rsid w:val="00DA6546"/>
    <w:rsid w:val="00DB6541"/>
    <w:rsid w:val="00DC5665"/>
    <w:rsid w:val="00DC7E08"/>
    <w:rsid w:val="00DD74A4"/>
    <w:rsid w:val="00DE4889"/>
    <w:rsid w:val="00DF0C65"/>
    <w:rsid w:val="00DF2D4C"/>
    <w:rsid w:val="00DF379F"/>
    <w:rsid w:val="00DF3947"/>
    <w:rsid w:val="00E05823"/>
    <w:rsid w:val="00E20979"/>
    <w:rsid w:val="00E51D5E"/>
    <w:rsid w:val="00E5472B"/>
    <w:rsid w:val="00E57C42"/>
    <w:rsid w:val="00E651FF"/>
    <w:rsid w:val="00EA16B7"/>
    <w:rsid w:val="00EA17E7"/>
    <w:rsid w:val="00EB6B80"/>
    <w:rsid w:val="00EC07C8"/>
    <w:rsid w:val="00EC1A2C"/>
    <w:rsid w:val="00F029E1"/>
    <w:rsid w:val="00F11222"/>
    <w:rsid w:val="00F11E4A"/>
    <w:rsid w:val="00F16DAD"/>
    <w:rsid w:val="00F349B3"/>
    <w:rsid w:val="00F35B83"/>
    <w:rsid w:val="00F44C6B"/>
    <w:rsid w:val="00F630A8"/>
    <w:rsid w:val="00F64433"/>
    <w:rsid w:val="00F648ED"/>
    <w:rsid w:val="00F66005"/>
    <w:rsid w:val="00F82E8E"/>
    <w:rsid w:val="00F846D1"/>
    <w:rsid w:val="00F957FA"/>
    <w:rsid w:val="00FB2942"/>
    <w:rsid w:val="00FB432D"/>
    <w:rsid w:val="00FB67B2"/>
    <w:rsid w:val="00FD4FA1"/>
    <w:rsid w:val="00FF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360"/>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C33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BEF"/>
    <w:rPr>
      <w:rFonts w:ascii="Tahoma" w:hAnsi="Tahoma" w:cs="Tahoma"/>
      <w:sz w:val="16"/>
      <w:szCs w:val="16"/>
    </w:rPr>
  </w:style>
  <w:style w:type="character" w:customStyle="1" w:styleId="Heading3Char">
    <w:name w:val="Heading 3 Char"/>
    <w:basedOn w:val="DefaultParagraphFont"/>
    <w:link w:val="Heading3"/>
    <w:rsid w:val="00A0589D"/>
    <w:rPr>
      <w:rFonts w:ascii="Arial" w:hAnsi="Arial"/>
      <w:b/>
      <w:sz w:val="24"/>
    </w:rPr>
  </w:style>
  <w:style w:type="character" w:customStyle="1" w:styleId="Heading4Char">
    <w:name w:val="Heading 4 Char"/>
    <w:basedOn w:val="DefaultParagraphFont"/>
    <w:link w:val="Heading4"/>
    <w:rsid w:val="00A0589D"/>
    <w:rPr>
      <w:rFonts w:ascii="Arial" w:hAnsi="Arial"/>
      <w:b/>
      <w:sz w:val="24"/>
    </w:rPr>
  </w:style>
  <w:style w:type="character" w:customStyle="1" w:styleId="Heading2Char">
    <w:name w:val="Heading 2 Char"/>
    <w:basedOn w:val="DefaultParagraphFont"/>
    <w:link w:val="Heading2"/>
    <w:rsid w:val="00A0589D"/>
    <w:rPr>
      <w:rFonts w:ascii="Arial" w:hAnsi="Arial"/>
      <w:b/>
      <w:sz w:val="24"/>
    </w:rPr>
  </w:style>
  <w:style w:type="paragraph" w:styleId="Revision">
    <w:name w:val="Revision"/>
    <w:hidden/>
    <w:uiPriority w:val="99"/>
    <w:semiHidden/>
    <w:rsid w:val="005501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988962">
      <w:bodyDiv w:val="1"/>
      <w:marLeft w:val="0"/>
      <w:marRight w:val="0"/>
      <w:marTop w:val="0"/>
      <w:marBottom w:val="0"/>
      <w:divBdr>
        <w:top w:val="none" w:sz="0" w:space="0" w:color="auto"/>
        <w:left w:val="none" w:sz="0" w:space="0" w:color="auto"/>
        <w:bottom w:val="none" w:sz="0" w:space="0" w:color="auto"/>
        <w:right w:val="none" w:sz="0" w:space="0" w:color="auto"/>
      </w:divBdr>
    </w:div>
    <w:div w:id="595554429">
      <w:bodyDiv w:val="1"/>
      <w:marLeft w:val="0"/>
      <w:marRight w:val="0"/>
      <w:marTop w:val="0"/>
      <w:marBottom w:val="0"/>
      <w:divBdr>
        <w:top w:val="none" w:sz="0" w:space="0" w:color="auto"/>
        <w:left w:val="none" w:sz="0" w:space="0" w:color="auto"/>
        <w:bottom w:val="none" w:sz="0" w:space="0" w:color="auto"/>
        <w:right w:val="none" w:sz="0" w:space="0" w:color="auto"/>
      </w:divBdr>
    </w:div>
    <w:div w:id="614101064">
      <w:bodyDiv w:val="1"/>
      <w:marLeft w:val="0"/>
      <w:marRight w:val="0"/>
      <w:marTop w:val="0"/>
      <w:marBottom w:val="0"/>
      <w:divBdr>
        <w:top w:val="none" w:sz="0" w:space="0" w:color="auto"/>
        <w:left w:val="none" w:sz="0" w:space="0" w:color="auto"/>
        <w:bottom w:val="none" w:sz="0" w:space="0" w:color="auto"/>
        <w:right w:val="none" w:sz="0" w:space="0" w:color="auto"/>
      </w:divBdr>
    </w:div>
    <w:div w:id="1084380572">
      <w:bodyDiv w:val="1"/>
      <w:marLeft w:val="0"/>
      <w:marRight w:val="0"/>
      <w:marTop w:val="0"/>
      <w:marBottom w:val="0"/>
      <w:divBdr>
        <w:top w:val="none" w:sz="0" w:space="0" w:color="auto"/>
        <w:left w:val="none" w:sz="0" w:space="0" w:color="auto"/>
        <w:bottom w:val="none" w:sz="0" w:space="0" w:color="auto"/>
        <w:right w:val="none" w:sz="0" w:space="0" w:color="auto"/>
      </w:divBdr>
    </w:div>
    <w:div w:id="1173296873">
      <w:bodyDiv w:val="1"/>
      <w:marLeft w:val="0"/>
      <w:marRight w:val="0"/>
      <w:marTop w:val="0"/>
      <w:marBottom w:val="0"/>
      <w:divBdr>
        <w:top w:val="none" w:sz="0" w:space="0" w:color="auto"/>
        <w:left w:val="none" w:sz="0" w:space="0" w:color="auto"/>
        <w:bottom w:val="none" w:sz="0" w:space="0" w:color="auto"/>
        <w:right w:val="none" w:sz="0" w:space="0" w:color="auto"/>
      </w:divBdr>
    </w:div>
    <w:div w:id="18898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CC541-AD92-43C3-98C3-4EBC502B1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129</TotalTime>
  <Pages>1</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4444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keywords/>
  <dc:description/>
  <cp:lastModifiedBy>Sengottaiyan, Selva</cp:lastModifiedBy>
  <cp:revision>10</cp:revision>
  <cp:lastPrinted>2011-03-21T13:34:00Z</cp:lastPrinted>
  <dcterms:created xsi:type="dcterms:W3CDTF">2013-02-15T19:45:00Z</dcterms:created>
  <dcterms:modified xsi:type="dcterms:W3CDTF">2014-06-27T16:44:00Z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Adc Common</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ActivePull</vt:lpwstr>
  </property>
  <property fmtid="{D5CDD505-2E9C-101B-9397-08002B2CF9AE}" pid="6" name="Product Line">
    <vt:lpwstr>Gen II+ EPS EA3</vt:lpwstr>
  </property>
</Properties>
</file>