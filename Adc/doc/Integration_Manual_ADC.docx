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F638B9">
        <w:t>&lt;Name of component&gt;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BF2458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84985685" w:history="1">
        <w:r w:rsidR="00BF2458" w:rsidRPr="00C5473E">
          <w:rPr>
            <w:rStyle w:val="Hyperlink"/>
            <w:noProof/>
          </w:rPr>
          <w:t>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Dependencies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_Toc384985685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2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86" w:history="1">
        <w:r w:rsidR="00BF2458" w:rsidRPr="00C5473E">
          <w:rPr>
            <w:rStyle w:val="Hyperlink"/>
            <w:noProof/>
          </w:rPr>
          <w:t>1.1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SWCs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_Toc384985686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2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87" w:history="1">
        <w:r w:rsidR="00BF2458" w:rsidRPr="00C5473E">
          <w:rPr>
            <w:rStyle w:val="Hyperlink"/>
            <w:noProof/>
          </w:rPr>
          <w:t>1.2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Global Functions(Non RTE) to be provided to Integration Project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_Toc384985687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2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88" w:history="1">
        <w:r w:rsidR="00BF2458" w:rsidRPr="00C5473E">
          <w:rPr>
            <w:rStyle w:val="Hyperlink"/>
            <w:noProof/>
          </w:rPr>
          <w:t>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Configuration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_Toc384985688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3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89" w:history="1">
        <w:r w:rsidR="00BF2458" w:rsidRPr="00C5473E">
          <w:rPr>
            <w:rStyle w:val="Hyperlink"/>
            <w:noProof/>
          </w:rPr>
          <w:t>2.1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Build Time Config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_Toc384985689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3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0" w:history="1">
        <w:r w:rsidR="00BF2458" w:rsidRPr="00C5473E">
          <w:rPr>
            <w:rStyle w:val="Hyperlink"/>
            <w:noProof/>
          </w:rPr>
          <w:t>2.2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Configuration Files to be provided by Integration Project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_Toc384985690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3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1" w:history="1">
        <w:r w:rsidR="00BF2458" w:rsidRPr="00C5473E">
          <w:rPr>
            <w:rStyle w:val="Hyperlink"/>
            <w:noProof/>
          </w:rPr>
          <w:t>2.2.1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Da Vinci Parameter Configuration Changes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_Toc384985691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3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2" w:history="1">
        <w:r w:rsidR="00BF2458" w:rsidRPr="00C5473E">
          <w:rPr>
            <w:rStyle w:val="Hyperlink"/>
            <w:noProof/>
          </w:rPr>
          <w:t>2.2.2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DaVinci Interrupt Configuration Changes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_Toc384985692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3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3" w:history="1">
        <w:r w:rsidR="00BF2458" w:rsidRPr="00C5473E">
          <w:rPr>
            <w:rStyle w:val="Hyperlink"/>
            <w:noProof/>
          </w:rPr>
          <w:t>2.2.3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Manual Configuration Changes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_Toc384985693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3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4" w:history="1">
        <w:r w:rsidR="00BF2458" w:rsidRPr="00C5473E">
          <w:rPr>
            <w:rStyle w:val="Hyperlink"/>
            <w:noProof/>
          </w:rPr>
          <w:t>3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Integration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_Toc384985694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6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5" w:history="1">
        <w:r w:rsidR="00BF2458" w:rsidRPr="00C5473E">
          <w:rPr>
            <w:rStyle w:val="Hyperlink"/>
            <w:noProof/>
          </w:rPr>
          <w:t>3.1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Required Global Data Inputs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_Toc384985695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6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6" w:history="1">
        <w:r w:rsidR="00BF2458" w:rsidRPr="00C5473E">
          <w:rPr>
            <w:rStyle w:val="Hyperlink"/>
            <w:noProof/>
          </w:rPr>
          <w:t>3.2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Required Global Data Outputs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_Toc384985696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6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7" w:history="1">
        <w:r w:rsidR="00BF2458" w:rsidRPr="00C5473E">
          <w:rPr>
            <w:rStyle w:val="Hyperlink"/>
            <w:noProof/>
          </w:rPr>
          <w:t>3.3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Specific Include Path present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_Toc384985697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6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8" w:history="1">
        <w:r w:rsidR="00BF2458" w:rsidRPr="00C5473E">
          <w:rPr>
            <w:rStyle w:val="Hyperlink"/>
            <w:noProof/>
          </w:rPr>
          <w:t>4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Runnable Scheduling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_Toc384985698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7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699" w:history="1">
        <w:r w:rsidR="00BF2458" w:rsidRPr="00C5473E">
          <w:rPr>
            <w:rStyle w:val="Hyperlink"/>
            <w:noProof/>
          </w:rPr>
          <w:t>5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Memory Mapping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_Toc384985699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0" w:history="1">
        <w:r w:rsidR="00BF2458" w:rsidRPr="00C5473E">
          <w:rPr>
            <w:rStyle w:val="Hyperlink"/>
            <w:noProof/>
          </w:rPr>
          <w:t>5.1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Mapping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_Toc384985700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1" w:history="1">
        <w:r w:rsidR="00BF2458" w:rsidRPr="00C5473E">
          <w:rPr>
            <w:rStyle w:val="Hyperlink"/>
            <w:noProof/>
          </w:rPr>
          <w:t>5.2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Usage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_Toc384985701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2" w:history="1">
        <w:r w:rsidR="00BF2458" w:rsidRPr="00C5473E">
          <w:rPr>
            <w:rStyle w:val="Hyperlink"/>
            <w:noProof/>
          </w:rPr>
          <w:t>5.3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Non  RTE NvM Blocks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_Toc384985702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3" w:history="1">
        <w:r w:rsidR="00BF2458" w:rsidRPr="00C5473E">
          <w:rPr>
            <w:rStyle w:val="Hyperlink"/>
            <w:noProof/>
          </w:rPr>
          <w:t>5.4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RTE NvM Blocks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_Toc384985703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4" w:history="1">
        <w:r w:rsidR="00BF2458" w:rsidRPr="00C5473E">
          <w:rPr>
            <w:rStyle w:val="Hyperlink"/>
            <w:noProof/>
          </w:rPr>
          <w:t>6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Compiler Settings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_Toc384985704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5" w:history="1">
        <w:r w:rsidR="00BF2458" w:rsidRPr="00C5473E">
          <w:rPr>
            <w:rStyle w:val="Hyperlink"/>
            <w:noProof/>
          </w:rPr>
          <w:t>6.1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Preprocessor MACRO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_Toc384985705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6" w:history="1">
        <w:r w:rsidR="00BF2458" w:rsidRPr="00C5473E">
          <w:rPr>
            <w:rStyle w:val="Hyperlink"/>
            <w:noProof/>
          </w:rPr>
          <w:t>6.2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Optimization Settings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_Toc384985706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8</w:t>
        </w:r>
        <w:r w:rsidR="00BF2458">
          <w:rPr>
            <w:noProof/>
            <w:webHidden/>
          </w:rPr>
          <w:fldChar w:fldCharType="end"/>
        </w:r>
      </w:hyperlink>
    </w:p>
    <w:p w:rsidR="00BF2458" w:rsidRDefault="007735A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985707" w:history="1">
        <w:r w:rsidR="00BF2458" w:rsidRPr="00C5473E">
          <w:rPr>
            <w:rStyle w:val="Hyperlink"/>
            <w:noProof/>
          </w:rPr>
          <w:t>7</w:t>
        </w:r>
        <w:r w:rsidR="00BF24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2458" w:rsidRPr="00C5473E">
          <w:rPr>
            <w:rStyle w:val="Hyperlink"/>
            <w:noProof/>
          </w:rPr>
          <w:t>Revision Control Log</w:t>
        </w:r>
        <w:r w:rsidR="00BF2458">
          <w:rPr>
            <w:noProof/>
            <w:webHidden/>
          </w:rPr>
          <w:tab/>
        </w:r>
        <w:r w:rsidR="00BF2458">
          <w:rPr>
            <w:noProof/>
            <w:webHidden/>
          </w:rPr>
          <w:fldChar w:fldCharType="begin"/>
        </w:r>
        <w:r w:rsidR="00BF2458">
          <w:rPr>
            <w:noProof/>
            <w:webHidden/>
          </w:rPr>
          <w:instrText xml:space="preserve"> PAGEREF _Toc384985707 \h </w:instrText>
        </w:r>
        <w:r w:rsidR="00BF2458">
          <w:rPr>
            <w:noProof/>
            <w:webHidden/>
          </w:rPr>
        </w:r>
        <w:r w:rsidR="00BF2458">
          <w:rPr>
            <w:noProof/>
            <w:webHidden/>
          </w:rPr>
          <w:fldChar w:fldCharType="separate"/>
        </w:r>
        <w:r w:rsidR="00BF2458">
          <w:rPr>
            <w:noProof/>
            <w:webHidden/>
          </w:rPr>
          <w:t>9</w:t>
        </w:r>
        <w:r w:rsidR="00BF2458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84985685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84985686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4126F9" w:rsidP="00DE03FA">
            <w:proofErr w:type="spellStart"/>
            <w:r>
              <w:t>IoHwAbsUsr</w:t>
            </w:r>
            <w:proofErr w:type="spellEnd"/>
          </w:p>
        </w:tc>
        <w:tc>
          <w:tcPr>
            <w:tcW w:w="6138" w:type="dxa"/>
          </w:tcPr>
          <w:p w:rsidR="00C34BA5" w:rsidRDefault="004126F9" w:rsidP="00C3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Parts of the </w:t>
            </w:r>
            <w:proofErr w:type="spellStart"/>
            <w:r>
              <w:t>Adc</w:t>
            </w:r>
            <w:proofErr w:type="spellEnd"/>
            <w:r>
              <w:t xml:space="preserve"> FDDs (33C or 33E) are intended to be implemented at the integration level and are typically included in </w:t>
            </w:r>
            <w:proofErr w:type="spellStart"/>
            <w:r>
              <w:t>IoHwAbsUsr</w:t>
            </w:r>
            <w:proofErr w:type="spellEnd"/>
            <w:r>
              <w:t>.  Note that this includes implementation of NTC 0x32 and/or NTC</w:t>
            </w:r>
            <w:del w:id="2" w:author="Creager, Kathleen" w:date="2014-04-11T14:06:00Z">
              <w:r w:rsidDel="00945751">
                <w:delText xml:space="preserve"> </w:delText>
              </w:r>
            </w:del>
            <w:r>
              <w:t xml:space="preserve"> 0x33 as needed for the specific application.  </w:t>
            </w:r>
          </w:p>
          <w:p w:rsidR="004126F9" w:rsidRDefault="004126F9" w:rsidP="00C3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that as of FDD33C rev 008 and FDD33E rev 002</w:t>
            </w:r>
            <w:r w:rsidR="00C34BA5">
              <w:t xml:space="preserve">, DMA-related </w:t>
            </w:r>
            <w:r>
              <w:t>update</w:t>
            </w:r>
            <w:r w:rsidR="00C34BA5">
              <w:t>s</w:t>
            </w:r>
            <w:r>
              <w:t xml:space="preserve"> </w:t>
            </w:r>
            <w:r w:rsidR="00C34BA5">
              <w:t>are not included in the FDDs. T</w:t>
            </w:r>
            <w:r>
              <w:t xml:space="preserve">he looping on group busy and associated timeouts and NTC setting should not be implemented when using with DMA; alternate means of getting the data when ready and associated fault setting are </w:t>
            </w:r>
            <w:r w:rsidR="00C34BA5">
              <w:t>outlined</w:t>
            </w:r>
            <w:r>
              <w:t xml:space="preserve"> in the DMA FDD ES-52.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84985687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794913" w:rsidRDefault="00794913">
      <w:pPr>
        <w:spacing w:after="0"/>
      </w:pPr>
    </w:p>
    <w:p w:rsidR="00794913" w:rsidRDefault="00794913" w:rsidP="0012127F">
      <w:pPr>
        <w:pStyle w:val="ListParagraph"/>
        <w:numPr>
          <w:ilvl w:val="0"/>
          <w:numId w:val="26"/>
        </w:numPr>
        <w:spacing w:after="0"/>
      </w:pPr>
      <w:proofErr w:type="spellStart"/>
      <w:r w:rsidRPr="00794913">
        <w:t>Adc_</w:t>
      </w:r>
      <w:proofErr w:type="gramStart"/>
      <w:r w:rsidRPr="00794913">
        <w:t>Init</w:t>
      </w:r>
      <w:proofErr w:type="spellEnd"/>
      <w:r>
        <w:t>(</w:t>
      </w:r>
      <w:proofErr w:type="gramEnd"/>
      <w:r>
        <w:t xml:space="preserve">)   NOTE this is a macro mapped to </w:t>
      </w:r>
      <w:proofErr w:type="spellStart"/>
      <w:r w:rsidRPr="00794913">
        <w:t>Adc_Init_FixedCfg</w:t>
      </w:r>
      <w:proofErr w:type="spellEnd"/>
      <w:r>
        <w:t xml:space="preserve"> for </w:t>
      </w:r>
      <w:proofErr w:type="spellStart"/>
      <w:r>
        <w:t>Autosar</w:t>
      </w:r>
      <w:proofErr w:type="spellEnd"/>
      <w:r>
        <w:t xml:space="preserve"> interface compatibility.  The </w:t>
      </w:r>
      <w:proofErr w:type="spellStart"/>
      <w:r>
        <w:t>Adc_Init</w:t>
      </w:r>
      <w:proofErr w:type="spellEnd"/>
      <w:r>
        <w:t xml:space="preserve"> macro takes a parameter which is not used by the function.</w:t>
      </w:r>
    </w:p>
    <w:p w:rsidR="00794913" w:rsidRDefault="00794913">
      <w:pPr>
        <w:spacing w:after="0"/>
      </w:pPr>
    </w:p>
    <w:p w:rsidR="00794913" w:rsidRDefault="00794913" w:rsidP="0012127F">
      <w:pPr>
        <w:pStyle w:val="ListParagraph"/>
        <w:numPr>
          <w:ilvl w:val="0"/>
          <w:numId w:val="26"/>
        </w:numPr>
        <w:spacing w:after="0"/>
      </w:pPr>
      <w:r w:rsidRPr="00794913">
        <w:t xml:space="preserve">FUNC(void, ADC_CODE) </w:t>
      </w:r>
      <w:proofErr w:type="spellStart"/>
      <w:r w:rsidRPr="00794913">
        <w:t>Adc_StartGroup</w:t>
      </w:r>
      <w:r>
        <w:t>Conversion</w:t>
      </w:r>
      <w:proofErr w:type="spellEnd"/>
      <w:r>
        <w:t>(</w:t>
      </w:r>
      <w:proofErr w:type="spellStart"/>
      <w:r>
        <w:t>Adc_GroupType</w:t>
      </w:r>
      <w:proofErr w:type="spellEnd"/>
      <w:r>
        <w:t xml:space="preserve"> Group)</w:t>
      </w:r>
    </w:p>
    <w:p w:rsidR="00794913" w:rsidRDefault="00794913">
      <w:pPr>
        <w:spacing w:after="0"/>
      </w:pPr>
    </w:p>
    <w:p w:rsidR="00794913" w:rsidRDefault="00794913" w:rsidP="0012127F">
      <w:pPr>
        <w:pStyle w:val="ListParagraph"/>
        <w:numPr>
          <w:ilvl w:val="0"/>
          <w:numId w:val="26"/>
        </w:numPr>
        <w:spacing w:after="0"/>
      </w:pPr>
      <w:r w:rsidRPr="00794913">
        <w:t>FUNC(</w:t>
      </w:r>
      <w:proofErr w:type="spellStart"/>
      <w:r w:rsidRPr="00794913">
        <w:t>Std_ReturnType</w:t>
      </w:r>
      <w:proofErr w:type="spellEnd"/>
      <w:r w:rsidRPr="00794913">
        <w:t xml:space="preserve">, ADC_CODE) </w:t>
      </w:r>
      <w:proofErr w:type="spellStart"/>
      <w:r w:rsidRPr="00794913">
        <w:t>Adc_ReadGroup</w:t>
      </w:r>
      <w:proofErr w:type="spellEnd"/>
      <w:r w:rsidRPr="00794913">
        <w:t>(</w:t>
      </w:r>
      <w:proofErr w:type="spellStart"/>
      <w:r w:rsidRPr="00794913">
        <w:t>Adc_GroupType</w:t>
      </w:r>
      <w:proofErr w:type="spellEnd"/>
      <w:r w:rsidRPr="00794913">
        <w:t xml:space="preserve"> Group, </w:t>
      </w:r>
      <w:proofErr w:type="spellStart"/>
      <w:r w:rsidRPr="00794913">
        <w:t>Adc_V</w:t>
      </w:r>
      <w:r>
        <w:t>alueGroupRefType</w:t>
      </w:r>
      <w:proofErr w:type="spellEnd"/>
      <w:r>
        <w:t xml:space="preserve"> </w:t>
      </w:r>
      <w:proofErr w:type="spellStart"/>
      <w:r>
        <w:t>DataBufferPtr</w:t>
      </w:r>
      <w:proofErr w:type="spellEnd"/>
      <w:r>
        <w:t>)</w:t>
      </w:r>
    </w:p>
    <w:p w:rsidR="00794913" w:rsidRDefault="00794913">
      <w:pPr>
        <w:spacing w:after="0"/>
      </w:pPr>
    </w:p>
    <w:p w:rsidR="00794913" w:rsidRDefault="00794913" w:rsidP="0012127F">
      <w:pPr>
        <w:pStyle w:val="ListParagraph"/>
        <w:numPr>
          <w:ilvl w:val="0"/>
          <w:numId w:val="26"/>
        </w:numPr>
        <w:spacing w:after="0"/>
      </w:pPr>
      <w:r w:rsidRPr="00794913">
        <w:t>FUNC(</w:t>
      </w:r>
      <w:proofErr w:type="spellStart"/>
      <w:r w:rsidRPr="00794913">
        <w:t>Adc_StatusType</w:t>
      </w:r>
      <w:proofErr w:type="spellEnd"/>
      <w:r w:rsidRPr="00794913">
        <w:t xml:space="preserve">, ADC_CODE) </w:t>
      </w:r>
      <w:proofErr w:type="spellStart"/>
      <w:r w:rsidRPr="00794913">
        <w:t>Adc_GetG</w:t>
      </w:r>
      <w:r>
        <w:t>roupStatus</w:t>
      </w:r>
      <w:proofErr w:type="spellEnd"/>
      <w:r>
        <w:t>(</w:t>
      </w:r>
      <w:proofErr w:type="spellStart"/>
      <w:r>
        <w:t>Adc_GroupType</w:t>
      </w:r>
      <w:proofErr w:type="spellEnd"/>
      <w:r>
        <w:t xml:space="preserve"> Group)</w:t>
      </w:r>
    </w:p>
    <w:p w:rsidR="00794913" w:rsidRDefault="00794913">
      <w:pPr>
        <w:spacing w:after="0"/>
      </w:pPr>
    </w:p>
    <w:p w:rsidR="00794913" w:rsidRDefault="00794913" w:rsidP="0012127F">
      <w:pPr>
        <w:pStyle w:val="ListParagraph"/>
        <w:numPr>
          <w:ilvl w:val="0"/>
          <w:numId w:val="26"/>
        </w:numPr>
        <w:spacing w:after="0"/>
      </w:pPr>
      <w:r w:rsidRPr="00794913">
        <w:t xml:space="preserve">inline uint16 Adc2_ReadConversion(uint16 </w:t>
      </w:r>
      <w:proofErr w:type="spellStart"/>
      <w:r w:rsidRPr="00794913">
        <w:t>ConvId</w:t>
      </w:r>
      <w:proofErr w:type="spellEnd"/>
      <w:r w:rsidRPr="00794913">
        <w:t>)</w:t>
      </w:r>
      <w:r>
        <w:t xml:space="preserve">  NOTE this function directly accesses </w:t>
      </w:r>
      <w:proofErr w:type="spellStart"/>
      <w:r>
        <w:t>Adc</w:t>
      </w:r>
      <w:proofErr w:type="spellEnd"/>
      <w:r>
        <w:t xml:space="preserve"> RAM and should not be used when using DMA to transfer </w:t>
      </w:r>
      <w:proofErr w:type="spellStart"/>
      <w:r>
        <w:t>Adc</w:t>
      </w:r>
      <w:proofErr w:type="spellEnd"/>
      <w:r>
        <w:t xml:space="preserve"> data</w:t>
      </w:r>
    </w:p>
    <w:p w:rsidR="00794913" w:rsidRDefault="00794913">
      <w:pPr>
        <w:spacing w:after="0"/>
      </w:pPr>
    </w:p>
    <w:p w:rsidR="00794913" w:rsidRDefault="00794913" w:rsidP="0012127F">
      <w:pPr>
        <w:pStyle w:val="ListParagraph"/>
        <w:numPr>
          <w:ilvl w:val="0"/>
          <w:numId w:val="26"/>
        </w:numPr>
        <w:spacing w:after="0"/>
      </w:pPr>
      <w:r>
        <w:t>void Adc2_Init1(void)</w:t>
      </w:r>
    </w:p>
    <w:p w:rsidR="0012127F" w:rsidRDefault="0012127F">
      <w:pPr>
        <w:spacing w:after="0"/>
      </w:pPr>
    </w:p>
    <w:p w:rsidR="0012127F" w:rsidRDefault="0012127F" w:rsidP="0012127F">
      <w:pPr>
        <w:pStyle w:val="ListParagraph"/>
        <w:numPr>
          <w:ilvl w:val="0"/>
          <w:numId w:val="26"/>
        </w:numPr>
        <w:spacing w:after="0"/>
      </w:pPr>
      <w:r w:rsidRPr="0012127F">
        <w:t>void Adc2_St</w:t>
      </w:r>
      <w:r>
        <w:t>artGroupConversion(uint8 group)</w:t>
      </w:r>
    </w:p>
    <w:p w:rsidR="00794913" w:rsidRDefault="00794913">
      <w:pPr>
        <w:spacing w:after="0"/>
      </w:pP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6D151B" w:rsidRPr="006D151B" w:rsidRDefault="00A17EB8" w:rsidP="006D151B">
      <w:pPr>
        <w:pStyle w:val="Heading1"/>
      </w:pPr>
      <w:bookmarkStart w:id="4" w:name="_Toc384985688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84985689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_Toc384985690"/>
      <w:bookmarkStart w:id="7" w:name="OLE_LINK10"/>
      <w:bookmarkStart w:id="8" w:name="OLE_LINK11"/>
      <w:r w:rsidRPr="007C4C59">
        <w:t>Configuration Files</w:t>
      </w:r>
      <w:r>
        <w:t xml:space="preserve"> to be provided by Integration Project</w:t>
      </w:r>
      <w:bookmarkEnd w:id="6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794913" w:rsidRDefault="00D01BA0" w:rsidP="00794913">
      <w:proofErr w:type="spellStart"/>
      <w:proofErr w:type="gramStart"/>
      <w:r>
        <w:t>Adc_Cfg.h</w:t>
      </w:r>
      <w:proofErr w:type="spellEnd"/>
      <w:r>
        <w:t xml:space="preserve"> and Adc2_Cfg.h.</w:t>
      </w:r>
      <w:proofErr w:type="gramEnd"/>
      <w:r>
        <w:t xml:space="preserve">   </w:t>
      </w:r>
      <w:r w:rsidR="00794913">
        <w:t>Configuration file templates are in the Tools folder.</w:t>
      </w:r>
    </w:p>
    <w:p w:rsidR="00794913" w:rsidRDefault="00D01BA0" w:rsidP="00794913">
      <w:r>
        <w:t>NOTE:</w:t>
      </w:r>
    </w:p>
    <w:p w:rsidR="00794913" w:rsidRDefault="00794913" w:rsidP="00794913">
      <w:r>
        <w:t>For Projects using 33E, make sure “</w:t>
      </w:r>
      <w:r w:rsidRPr="00FE59AF">
        <w:t>D_ADC1CURRENTMODE_ULS_LGC</w:t>
      </w:r>
      <w:proofErr w:type="gramStart"/>
      <w:r>
        <w:t>”  is</w:t>
      </w:r>
      <w:proofErr w:type="gramEnd"/>
      <w:r>
        <w:t xml:space="preserve"> defined in </w:t>
      </w:r>
      <w:proofErr w:type="spellStart"/>
      <w:r>
        <w:t>Adc_Cfg.h</w:t>
      </w:r>
      <w:proofErr w:type="spellEnd"/>
      <w:r>
        <w:t xml:space="preserve"> file. </w:t>
      </w:r>
    </w:p>
    <w:p w:rsidR="00794913" w:rsidRPr="00FE59AF" w:rsidRDefault="00794913" w:rsidP="00794913">
      <w:r>
        <w:t>For Projects using 33C, make sure “</w:t>
      </w:r>
      <w:r w:rsidRPr="00FE59AF">
        <w:t>D_ADC1CURRENTMODE_ULS_LGC</w:t>
      </w:r>
      <w:proofErr w:type="gramStart"/>
      <w:r>
        <w:t>”  is</w:t>
      </w:r>
      <w:proofErr w:type="gramEnd"/>
      <w:r>
        <w:t xml:space="preserve">  </w:t>
      </w:r>
      <w:r w:rsidRPr="00221BB3">
        <w:rPr>
          <w:b/>
        </w:rPr>
        <w:t>N</w:t>
      </w:r>
      <w:r>
        <w:rPr>
          <w:b/>
        </w:rPr>
        <w:t>OT</w:t>
      </w:r>
      <w:r>
        <w:t xml:space="preserve"> defined in </w:t>
      </w:r>
      <w:proofErr w:type="spellStart"/>
      <w:r>
        <w:t>Adc_Cfg.h</w:t>
      </w:r>
      <w:proofErr w:type="spellEnd"/>
      <w:r>
        <w:t xml:space="preserve"> file.</w:t>
      </w:r>
    </w:p>
    <w:p w:rsidR="00BC5DE5" w:rsidRDefault="00BC5DE5"/>
    <w:p w:rsidR="00932C7E" w:rsidRDefault="00932C7E" w:rsidP="00932C7E">
      <w:pPr>
        <w:pStyle w:val="Heading3"/>
      </w:pPr>
      <w:bookmarkStart w:id="9" w:name="_Toc384985691"/>
      <w:bookmarkStart w:id="10" w:name="OLE_LINK12"/>
      <w:bookmarkStart w:id="11" w:name="OLE_LINK13"/>
      <w:bookmarkEnd w:id="7"/>
      <w:bookmarkEnd w:id="8"/>
      <w:r>
        <w:t>Da Vinci Parameter Configuration Changes</w:t>
      </w:r>
      <w:bookmarkEnd w:id="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1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1F47AD">
            <w:r>
              <w:t>Parameter</w:t>
            </w:r>
          </w:p>
        </w:tc>
        <w:tc>
          <w:tcPr>
            <w:tcW w:w="4200" w:type="dxa"/>
          </w:tcPr>
          <w:p w:rsidR="00932C7E" w:rsidRDefault="00932C7E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1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1F47AD">
            <w:bookmarkStart w:id="12" w:name="OLE_LINK87"/>
            <w:bookmarkStart w:id="13" w:name="OLE_LINK88"/>
            <w:r>
              <w:t>&lt;Configurator  Changes for parameters&gt;</w:t>
            </w:r>
            <w:bookmarkEnd w:id="12"/>
            <w:bookmarkEnd w:id="13"/>
          </w:p>
        </w:tc>
        <w:tc>
          <w:tcPr>
            <w:tcW w:w="4200" w:type="dxa"/>
          </w:tcPr>
          <w:p w:rsidR="00932C7E" w:rsidRPr="001C67A3" w:rsidRDefault="00932C7E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0"/>
      <w:bookmarkEnd w:id="11"/>
    </w:tbl>
    <w:p w:rsidR="00932C7E" w:rsidRDefault="00932C7E" w:rsidP="00932C7E"/>
    <w:p w:rsidR="00932C7E" w:rsidRDefault="00932C7E" w:rsidP="00932C7E">
      <w:pPr>
        <w:pStyle w:val="Heading3"/>
      </w:pPr>
      <w:bookmarkStart w:id="14" w:name="_Toc384985692"/>
      <w:proofErr w:type="spellStart"/>
      <w:r>
        <w:t>DaVinci</w:t>
      </w:r>
      <w:proofErr w:type="spellEnd"/>
      <w:r>
        <w:t xml:space="preserve"> Interrupt Configuration Changes</w:t>
      </w:r>
      <w:bookmarkEnd w:id="1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1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1F47AD">
            <w:r>
              <w:t>ISR Name</w:t>
            </w:r>
          </w:p>
        </w:tc>
        <w:tc>
          <w:tcPr>
            <w:tcW w:w="869" w:type="dxa"/>
          </w:tcPr>
          <w:p w:rsidR="00932C7E" w:rsidRDefault="00932C7E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1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1F47AD">
            <w:pPr>
              <w:rPr>
                <w:b w:val="0"/>
              </w:rPr>
            </w:pPr>
            <w:r>
              <w:t>&lt;Configurator  Changes for  Interrupts&gt;</w:t>
            </w:r>
          </w:p>
        </w:tc>
        <w:tc>
          <w:tcPr>
            <w:tcW w:w="869" w:type="dxa"/>
          </w:tcPr>
          <w:p w:rsidR="00932C7E" w:rsidRDefault="00932C7E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5" w:name="_Toc384985693"/>
      <w:r>
        <w:t xml:space="preserve">Manual </w:t>
      </w:r>
      <w:bookmarkStart w:id="16" w:name="OLE_LINK22"/>
      <w:bookmarkStart w:id="17" w:name="OLE_LINK23"/>
      <w:bookmarkStart w:id="18" w:name="OLE_LINK24"/>
      <w:r w:rsidR="00EE5444">
        <w:t>Configuration Changes</w:t>
      </w:r>
      <w:bookmarkEnd w:id="15"/>
      <w:bookmarkEnd w:id="16"/>
      <w:bookmarkEnd w:id="17"/>
      <w:bookmarkEnd w:id="1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948"/>
        <w:gridCol w:w="1200"/>
      </w:tblGrid>
      <w:tr w:rsidR="008B2656" w:rsidTr="00D04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8B2656" w:rsidRDefault="008B2656" w:rsidP="001F47AD">
            <w:r>
              <w:t>Constant</w:t>
            </w:r>
          </w:p>
        </w:tc>
        <w:tc>
          <w:tcPr>
            <w:tcW w:w="3948" w:type="dxa"/>
          </w:tcPr>
          <w:p w:rsidR="008B2656" w:rsidRDefault="008B2656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200" w:type="dxa"/>
          </w:tcPr>
          <w:p w:rsidR="008B2656" w:rsidRDefault="008B2656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8B2656" w:rsidRPr="002C64B6" w:rsidRDefault="002C64B6" w:rsidP="001F47AD">
            <w:pPr>
              <w:rPr>
                <w:b w:val="0"/>
              </w:rPr>
            </w:pPr>
            <w:r w:rsidRPr="002C64B6">
              <w:rPr>
                <w:b w:val="0"/>
              </w:rPr>
              <w:t>D_ADC1GEVTSRC_CNT_U32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8B2656" w:rsidRPr="001C67A3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2C64B6">
              <w:t>adcREG1-&gt;G0SRC</w:t>
            </w:r>
          </w:p>
        </w:tc>
        <w:tc>
          <w:tcPr>
            <w:tcW w:w="1200" w:type="dxa"/>
          </w:tcPr>
          <w:p w:rsidR="008B2656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2C64B6" w:rsidP="001F47AD">
            <w:pPr>
              <w:rPr>
                <w:b w:val="0"/>
              </w:rPr>
            </w:pPr>
            <w:r w:rsidRPr="002C64B6">
              <w:rPr>
                <w:b w:val="0"/>
              </w:rPr>
              <w:t>D_ADC1GEVTDMACR_CNT_U32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2C64B6">
              <w:t>adcREG1-&gt;G0DMACR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2C64B6" w:rsidP="001F47AD">
            <w:pPr>
              <w:rPr>
                <w:b w:val="0"/>
              </w:rPr>
            </w:pPr>
            <w:r w:rsidRPr="002C64B6">
              <w:rPr>
                <w:b w:val="0"/>
              </w:rPr>
              <w:t>D_ADC1G1SRC_CNT_U32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2C6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2C64B6">
              <w:t>adcREG1-&gt;G</w:t>
            </w:r>
            <w:r>
              <w:t>1</w:t>
            </w:r>
            <w:r w:rsidRPr="002C64B6">
              <w:t>SRC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2C64B6" w:rsidP="001F47AD">
            <w:pPr>
              <w:rPr>
                <w:b w:val="0"/>
              </w:rPr>
            </w:pPr>
            <w:r w:rsidRPr="002C64B6">
              <w:rPr>
                <w:b w:val="0"/>
              </w:rPr>
              <w:t>D_ADC1G1DMACR_CNT_U32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 value for adcREG1-&gt;G1</w:t>
            </w:r>
            <w:r w:rsidRPr="002C64B6">
              <w:t>DMACR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2C64B6" w:rsidP="001F47AD">
            <w:pPr>
              <w:rPr>
                <w:b w:val="0"/>
              </w:rPr>
            </w:pPr>
            <w:r w:rsidRPr="002C64B6">
              <w:rPr>
                <w:b w:val="0"/>
              </w:rPr>
              <w:t>D_ADC1G2SRC_CNT_U32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2C6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2C64B6">
              <w:t>adcREG1-&gt;G</w:t>
            </w:r>
            <w:r>
              <w:t>2</w:t>
            </w:r>
            <w:r w:rsidRPr="002C64B6">
              <w:t>SRC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2C64B6" w:rsidP="001F47AD">
            <w:pPr>
              <w:rPr>
                <w:b w:val="0"/>
              </w:rPr>
            </w:pPr>
            <w:r w:rsidRPr="002C64B6">
              <w:rPr>
                <w:b w:val="0"/>
              </w:rPr>
              <w:t>D_ADC1G2DMACR_CNT_U32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 value for adcREG1-&gt;G2</w:t>
            </w:r>
            <w:r w:rsidRPr="002C64B6">
              <w:t>DMACR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9A6D77" w:rsidP="001F47AD">
            <w:pPr>
              <w:rPr>
                <w:b w:val="0"/>
              </w:rPr>
            </w:pPr>
            <w:r w:rsidRPr="009A6D77">
              <w:rPr>
                <w:b w:val="0"/>
              </w:rPr>
              <w:t>D_ADC1USEDMA_CNT_LGC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9A6D77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STD_ON if using DMA to transfer ADC1 data; otherwise STD_OFF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9A6D77" w:rsidP="001F47AD">
            <w:pPr>
              <w:rPr>
                <w:b w:val="0"/>
              </w:rPr>
            </w:pPr>
            <w:r w:rsidRPr="009A6D77">
              <w:rPr>
                <w:b w:val="0"/>
              </w:rPr>
              <w:lastRenderedPageBreak/>
              <w:t>D_HWTRGADC1GEVT_CNT_LGC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9A6D77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STD_ON to reconfigure </w:t>
            </w:r>
            <w:r w:rsidR="006023C0">
              <w:t xml:space="preserve">ADC1 </w:t>
            </w:r>
            <w:r>
              <w:t>event group for hardware trigger after initial reads; otherwise STD_OFF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6023C0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6023C0" w:rsidRPr="002C64B6" w:rsidRDefault="006023C0" w:rsidP="006023C0">
            <w:pPr>
              <w:rPr>
                <w:b w:val="0"/>
              </w:rPr>
            </w:pPr>
            <w:r w:rsidRPr="009A6D77">
              <w:rPr>
                <w:b w:val="0"/>
              </w:rPr>
              <w:t>D_HWTRGADC1G</w:t>
            </w:r>
            <w:r>
              <w:rPr>
                <w:b w:val="0"/>
              </w:rPr>
              <w:t>1</w:t>
            </w:r>
            <w:r w:rsidRPr="009A6D77">
              <w:rPr>
                <w:b w:val="0"/>
              </w:rPr>
              <w:t>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6023C0" w:rsidRPr="001C67A3" w:rsidRDefault="006023C0" w:rsidP="00602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STD_ON to reconfigure ADC1 group 1 for hardware trigger after initial reads; otherwise STD_OFF</w:t>
            </w:r>
          </w:p>
        </w:tc>
        <w:tc>
          <w:tcPr>
            <w:tcW w:w="1200" w:type="dxa"/>
          </w:tcPr>
          <w:p w:rsidR="006023C0" w:rsidRDefault="006023C0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6023C0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6023C0" w:rsidRPr="002C64B6" w:rsidRDefault="006023C0" w:rsidP="006023C0">
            <w:pPr>
              <w:rPr>
                <w:b w:val="0"/>
              </w:rPr>
            </w:pPr>
            <w:r w:rsidRPr="009A6D77">
              <w:rPr>
                <w:b w:val="0"/>
              </w:rPr>
              <w:t>D_HWTRGADC1G</w:t>
            </w:r>
            <w:r>
              <w:rPr>
                <w:b w:val="0"/>
              </w:rPr>
              <w:t>2</w:t>
            </w:r>
            <w:r w:rsidRPr="009A6D77">
              <w:rPr>
                <w:b w:val="0"/>
              </w:rPr>
              <w:t>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6023C0" w:rsidRPr="001C67A3" w:rsidRDefault="006023C0" w:rsidP="00602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STD_ON to reconfigure ADC1 group 2 for hardware trigger after initial reads; otherwise STD_OFF</w:t>
            </w:r>
          </w:p>
        </w:tc>
        <w:tc>
          <w:tcPr>
            <w:tcW w:w="1200" w:type="dxa"/>
          </w:tcPr>
          <w:p w:rsidR="006023C0" w:rsidRDefault="006023C0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Adc_Cfg.h</w:t>
            </w:r>
            <w:proofErr w:type="spellEnd"/>
          </w:p>
        </w:tc>
      </w:tr>
      <w:tr w:rsidR="002C64B6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996C22" w:rsidP="001F47AD">
            <w:pPr>
              <w:rPr>
                <w:b w:val="0"/>
              </w:rPr>
            </w:pPr>
            <w:r w:rsidRPr="00996C22">
              <w:rPr>
                <w:b w:val="0"/>
              </w:rPr>
              <w:t>D_ADC2EVINTENA_CNT_U32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Initialization value for</w:t>
            </w:r>
            <w:r w:rsidR="00996C22">
              <w:t xml:space="preserve"> </w:t>
            </w:r>
            <w:r w:rsidR="00996C22" w:rsidRPr="00996C22">
              <w:t>adcREG2-&gt;</w:t>
            </w:r>
            <w:r w:rsidR="00996C22">
              <w:br/>
            </w:r>
            <w:proofErr w:type="spellStart"/>
            <w:r w:rsidR="00996C22" w:rsidRPr="00996C22">
              <w:t>GxINTENA</w:t>
            </w:r>
            <w:proofErr w:type="spellEnd"/>
            <w:r w:rsidR="00996C22" w:rsidRPr="00996C22">
              <w:t>[D_GROUPEV_CNT_U8]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</w:t>
            </w:r>
            <w:r w:rsidR="00996C22">
              <w:t>2</w:t>
            </w:r>
            <w:r>
              <w:t>_Cfg.h</w:t>
            </w:r>
          </w:p>
        </w:tc>
      </w:tr>
      <w:tr w:rsidR="002C64B6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996C22" w:rsidP="001F47AD">
            <w:pPr>
              <w:rPr>
                <w:b w:val="0"/>
              </w:rPr>
            </w:pPr>
            <w:r w:rsidRPr="00996C22">
              <w:rPr>
                <w:b w:val="0"/>
              </w:rPr>
              <w:t>D_ADC2EVSAMPDISEN_CNT_U32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 value for</w:t>
            </w:r>
            <w:r w:rsidR="00996C22">
              <w:t xml:space="preserve"> </w:t>
            </w:r>
            <w:r w:rsidR="00996C22" w:rsidRPr="00996C22">
              <w:t>adcREG2-&gt;</w:t>
            </w:r>
            <w:r w:rsidR="00996C22">
              <w:br/>
            </w:r>
            <w:r w:rsidR="00996C22" w:rsidRPr="00996C22">
              <w:t>G0SAMPDISEN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</w:t>
            </w:r>
            <w:r w:rsidR="00996C22">
              <w:t>2</w:t>
            </w:r>
            <w:r>
              <w:t>_Cfg.h</w:t>
            </w:r>
          </w:p>
        </w:tc>
      </w:tr>
      <w:tr w:rsidR="002C64B6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996C22" w:rsidP="001F47AD">
            <w:pPr>
              <w:rPr>
                <w:b w:val="0"/>
              </w:rPr>
            </w:pPr>
            <w:r w:rsidRPr="00996C22">
              <w:rPr>
                <w:b w:val="0"/>
              </w:rPr>
              <w:t>D_ADC2EVFIFORESETCR_CNT_U32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Initialization value for</w:t>
            </w:r>
            <w:r w:rsidR="00996C22">
              <w:t xml:space="preserve"> </w:t>
            </w:r>
            <w:r w:rsidR="00996C22" w:rsidRPr="00996C22">
              <w:t>adcREG2-&gt;</w:t>
            </w:r>
            <w:r w:rsidR="00996C22">
              <w:br/>
            </w:r>
            <w:proofErr w:type="spellStart"/>
            <w:r w:rsidR="00996C22" w:rsidRPr="00996C22">
              <w:t>GxFIFORESETCR</w:t>
            </w:r>
            <w:proofErr w:type="spellEnd"/>
            <w:r w:rsidR="00996C22" w:rsidRPr="00996C22">
              <w:t>[D_GROUPEV_CNT_U8]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</w:t>
            </w:r>
            <w:r w:rsidR="00996C22">
              <w:t>2</w:t>
            </w:r>
            <w:r>
              <w:t>_Cfg.h</w:t>
            </w:r>
          </w:p>
        </w:tc>
      </w:tr>
      <w:tr w:rsidR="002C64B6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2C64B6" w:rsidRPr="002C64B6" w:rsidRDefault="00996C22" w:rsidP="001F47AD">
            <w:pPr>
              <w:rPr>
                <w:b w:val="0"/>
              </w:rPr>
            </w:pPr>
            <w:r w:rsidRPr="00996C22">
              <w:rPr>
                <w:b w:val="0"/>
              </w:rPr>
              <w:t>D_ADC2EVDMACR_CNT_U32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2C64B6" w:rsidRPr="001C67A3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 value for</w:t>
            </w:r>
            <w:r w:rsidR="00996C22">
              <w:t xml:space="preserve"> </w:t>
            </w:r>
            <w:r w:rsidR="00996C22" w:rsidRPr="00996C22">
              <w:t>adcREG2-&gt;</w:t>
            </w:r>
            <w:r w:rsidR="00996C22">
              <w:br/>
            </w:r>
            <w:r w:rsidR="00996C22" w:rsidRPr="00996C22">
              <w:t>G0DMACR</w:t>
            </w:r>
          </w:p>
        </w:tc>
        <w:tc>
          <w:tcPr>
            <w:tcW w:w="1200" w:type="dxa"/>
          </w:tcPr>
          <w:p w:rsidR="002C64B6" w:rsidRDefault="002C64B6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</w:t>
            </w:r>
            <w:r w:rsidR="00996C22">
              <w:t>2</w:t>
            </w:r>
            <w:r>
              <w:t>_Cfg.h</w:t>
            </w:r>
          </w:p>
        </w:tc>
      </w:tr>
      <w:tr w:rsidR="00996C22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1F47AD">
            <w:pPr>
              <w:rPr>
                <w:b w:val="0"/>
              </w:rPr>
            </w:pPr>
            <w:r>
              <w:rPr>
                <w:b w:val="0"/>
              </w:rPr>
              <w:t>D_ADC2G1</w:t>
            </w:r>
            <w:r w:rsidRPr="00996C22">
              <w:rPr>
                <w:b w:val="0"/>
              </w:rPr>
              <w:t>INTENA_CNT_U32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996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proofErr w:type="spellStart"/>
            <w:r w:rsidRPr="00996C22">
              <w:t>GxINTENA</w:t>
            </w:r>
            <w:proofErr w:type="spellEnd"/>
            <w:r w:rsidRPr="00996C22">
              <w:t>[D_GROUP</w:t>
            </w:r>
            <w:r>
              <w:t>1</w:t>
            </w:r>
            <w:r w:rsidRPr="00996C22">
              <w:t>_CNT_U8]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G1</w:t>
            </w:r>
            <w:r w:rsidRPr="00996C22">
              <w:rPr>
                <w:b w:val="0"/>
              </w:rPr>
              <w:t>SAMPDISEN_CNT_U32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r w:rsidRPr="00996C22">
              <w:t>G0SAMPDISEN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G1</w:t>
            </w:r>
            <w:r w:rsidRPr="00996C22">
              <w:rPr>
                <w:b w:val="0"/>
              </w:rPr>
              <w:t>FIFORESETCR_CNT_U32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996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proofErr w:type="spellStart"/>
            <w:r w:rsidRPr="00996C22">
              <w:t>GxFIFORESETCR</w:t>
            </w:r>
            <w:proofErr w:type="spellEnd"/>
            <w:r w:rsidRPr="00996C22">
              <w:t>[D_GROUP</w:t>
            </w:r>
            <w:r>
              <w:t>1</w:t>
            </w:r>
            <w:r w:rsidRPr="00996C22">
              <w:t>_CNT_U8]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G1</w:t>
            </w:r>
            <w:r w:rsidRPr="00996C22">
              <w:rPr>
                <w:b w:val="0"/>
              </w:rPr>
              <w:t>DMACR_CNT_U32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r w:rsidRPr="00996C22">
              <w:t>G0DMACR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G2</w:t>
            </w:r>
            <w:r w:rsidRPr="00996C22">
              <w:rPr>
                <w:b w:val="0"/>
              </w:rPr>
              <w:t>INTENA_CNT_U32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996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proofErr w:type="spellStart"/>
            <w:r w:rsidRPr="00996C22">
              <w:t>GxINTENA</w:t>
            </w:r>
            <w:proofErr w:type="spellEnd"/>
            <w:r w:rsidRPr="00996C22">
              <w:t>[D_GROUP</w:t>
            </w:r>
            <w:r>
              <w:t>2</w:t>
            </w:r>
            <w:r w:rsidRPr="00996C22">
              <w:t>_CNT_U8]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G2</w:t>
            </w:r>
            <w:r w:rsidRPr="00996C22">
              <w:rPr>
                <w:b w:val="0"/>
              </w:rPr>
              <w:t>SAMPDISEN_CNT_U32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r w:rsidRPr="00996C22">
              <w:t>G0SAMPDISEN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G2</w:t>
            </w:r>
            <w:r w:rsidRPr="00996C22">
              <w:rPr>
                <w:b w:val="0"/>
              </w:rPr>
              <w:t>FIFORESETCR_CNT_U32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996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proofErr w:type="spellStart"/>
            <w:r w:rsidRPr="00996C22">
              <w:t>GxFIFORESETCR</w:t>
            </w:r>
            <w:proofErr w:type="spellEnd"/>
            <w:r w:rsidRPr="00996C22">
              <w:t>[D_GROUP</w:t>
            </w:r>
            <w:r>
              <w:t>2</w:t>
            </w:r>
            <w:r w:rsidRPr="00996C22">
              <w:t>_CNT_U8]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996C22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996C22" w:rsidRPr="002C64B6" w:rsidRDefault="00996C22" w:rsidP="00996C22">
            <w:pPr>
              <w:rPr>
                <w:b w:val="0"/>
              </w:rPr>
            </w:pPr>
            <w:r w:rsidRPr="00996C22">
              <w:rPr>
                <w:b w:val="0"/>
              </w:rPr>
              <w:t>D_ADC2</w:t>
            </w:r>
            <w:r>
              <w:rPr>
                <w:b w:val="0"/>
              </w:rPr>
              <w:t>G2</w:t>
            </w:r>
            <w:r w:rsidRPr="00996C22">
              <w:rPr>
                <w:b w:val="0"/>
              </w:rPr>
              <w:t>DMACR_CNT_U32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996C22" w:rsidRPr="001C67A3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Initialization value for </w:t>
            </w:r>
            <w:r w:rsidRPr="00996C22">
              <w:t>adcREG2-&gt;</w:t>
            </w:r>
            <w:r>
              <w:br/>
            </w:r>
            <w:r w:rsidRPr="00996C22">
              <w:t>G0DMACR</w:t>
            </w:r>
          </w:p>
        </w:tc>
        <w:tc>
          <w:tcPr>
            <w:tcW w:w="1200" w:type="dxa"/>
          </w:tcPr>
          <w:p w:rsidR="00996C22" w:rsidRDefault="00996C22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484B0B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484B0B" w:rsidRPr="002C64B6" w:rsidRDefault="00484B0B" w:rsidP="00484B0B">
            <w:pPr>
              <w:rPr>
                <w:b w:val="0"/>
              </w:rPr>
            </w:pPr>
            <w:r w:rsidRPr="009A6D77">
              <w:rPr>
                <w:b w:val="0"/>
              </w:rPr>
              <w:t>D_HWTRGADC</w:t>
            </w:r>
            <w:r>
              <w:rPr>
                <w:b w:val="0"/>
              </w:rPr>
              <w:t>2</w:t>
            </w:r>
            <w:r w:rsidRPr="009A6D77">
              <w:rPr>
                <w:b w:val="0"/>
              </w:rPr>
              <w:t>GEVT_CNT_LGC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484B0B" w:rsidRPr="001C67A3" w:rsidRDefault="00484B0B" w:rsidP="004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STD_ON to reconfigure ADC2 event group for hardware trigger after initial reads; otherwise STD_OFF</w:t>
            </w:r>
          </w:p>
        </w:tc>
        <w:tc>
          <w:tcPr>
            <w:tcW w:w="1200" w:type="dxa"/>
          </w:tcPr>
          <w:p w:rsidR="00484B0B" w:rsidRDefault="00484B0B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484B0B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484B0B" w:rsidRPr="002C64B6" w:rsidRDefault="00484B0B" w:rsidP="00484B0B">
            <w:pPr>
              <w:rPr>
                <w:b w:val="0"/>
              </w:rPr>
            </w:pPr>
            <w:r w:rsidRPr="009A6D77">
              <w:rPr>
                <w:b w:val="0"/>
              </w:rPr>
              <w:lastRenderedPageBreak/>
              <w:t>D_HWTRGADC</w:t>
            </w:r>
            <w:r>
              <w:rPr>
                <w:b w:val="0"/>
              </w:rPr>
              <w:t>2</w:t>
            </w:r>
            <w:r w:rsidRPr="009A6D77">
              <w:rPr>
                <w:b w:val="0"/>
              </w:rPr>
              <w:t>G</w:t>
            </w:r>
            <w:r>
              <w:rPr>
                <w:b w:val="0"/>
              </w:rPr>
              <w:t>1</w:t>
            </w:r>
            <w:r w:rsidRPr="009A6D77">
              <w:rPr>
                <w:b w:val="0"/>
              </w:rPr>
              <w:t>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484B0B" w:rsidRPr="001C67A3" w:rsidRDefault="00484B0B" w:rsidP="004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STD_ON to reconfigure ADC2 group 1 for hardware trigger after initial reads; otherwise STD_OFF</w:t>
            </w:r>
          </w:p>
        </w:tc>
        <w:tc>
          <w:tcPr>
            <w:tcW w:w="1200" w:type="dxa"/>
          </w:tcPr>
          <w:p w:rsidR="00484B0B" w:rsidRDefault="00484B0B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484B0B" w:rsidTr="00D0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484B0B" w:rsidRPr="002C64B6" w:rsidRDefault="00484B0B" w:rsidP="00484B0B">
            <w:pPr>
              <w:rPr>
                <w:b w:val="0"/>
              </w:rPr>
            </w:pPr>
            <w:r w:rsidRPr="009A6D77">
              <w:rPr>
                <w:b w:val="0"/>
              </w:rPr>
              <w:t>D_HWTRGADC</w:t>
            </w:r>
            <w:r>
              <w:rPr>
                <w:b w:val="0"/>
              </w:rPr>
              <w:t>2</w:t>
            </w:r>
            <w:r w:rsidRPr="009A6D77">
              <w:rPr>
                <w:b w:val="0"/>
              </w:rPr>
              <w:t>G</w:t>
            </w:r>
            <w:r>
              <w:rPr>
                <w:b w:val="0"/>
              </w:rPr>
              <w:t>2</w:t>
            </w:r>
            <w:r w:rsidRPr="009A6D77">
              <w:rPr>
                <w:b w:val="0"/>
              </w:rPr>
              <w:t>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484B0B" w:rsidRPr="001C67A3" w:rsidRDefault="00484B0B" w:rsidP="004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STD_ON to reconfigure ADC2 group 2 for hardware trigger after initial reads; otherwise STD_OFF</w:t>
            </w:r>
          </w:p>
        </w:tc>
        <w:tc>
          <w:tcPr>
            <w:tcW w:w="1200" w:type="dxa"/>
          </w:tcPr>
          <w:p w:rsidR="00484B0B" w:rsidRDefault="00484B0B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Adc2_Cfg.h</w:t>
            </w:r>
          </w:p>
        </w:tc>
      </w:tr>
      <w:tr w:rsidR="00484B0B" w:rsidTr="00D04C9B">
        <w:trPr>
          <w:cantSplit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484B0B" w:rsidRPr="002C64B6" w:rsidRDefault="00484B0B" w:rsidP="001F47AD">
            <w:pPr>
              <w:rPr>
                <w:b w:val="0"/>
              </w:rPr>
            </w:pPr>
            <w:r>
              <w:rPr>
                <w:b w:val="0"/>
              </w:rPr>
              <w:t>D_ADC2</w:t>
            </w:r>
            <w:r w:rsidRPr="009A6D77">
              <w:rPr>
                <w:b w:val="0"/>
              </w:rPr>
              <w:t>USEDMA_CNT_LGC</w:t>
            </w:r>
            <w:r>
              <w:rPr>
                <w:b w:val="0"/>
              </w:rPr>
              <w:t>*</w:t>
            </w:r>
          </w:p>
        </w:tc>
        <w:tc>
          <w:tcPr>
            <w:tcW w:w="3948" w:type="dxa"/>
          </w:tcPr>
          <w:p w:rsidR="00484B0B" w:rsidRPr="001C67A3" w:rsidRDefault="00484B0B" w:rsidP="0048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STD_ON if using DMA to transfer ADC2 data; otherwise STD_OFF</w:t>
            </w:r>
          </w:p>
        </w:tc>
        <w:tc>
          <w:tcPr>
            <w:tcW w:w="1200" w:type="dxa"/>
          </w:tcPr>
          <w:p w:rsidR="00484B0B" w:rsidRDefault="00484B0B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Adc2_Cfg.h</w:t>
            </w:r>
          </w:p>
        </w:tc>
      </w:tr>
    </w:tbl>
    <w:p w:rsidR="008B2656" w:rsidRDefault="00D04C9B" w:rsidP="004527BC">
      <w:r>
        <w:t xml:space="preserve">*NOTE: </w:t>
      </w:r>
      <w:r w:rsidR="007B0695">
        <w:t>See t</w:t>
      </w:r>
      <w:r>
        <w:t xml:space="preserve">emplate </w:t>
      </w:r>
      <w:proofErr w:type="spellStart"/>
      <w:r>
        <w:t>Adc_Cfg.h</w:t>
      </w:r>
      <w:proofErr w:type="spellEnd"/>
      <w:r>
        <w:t xml:space="preserve"> and Adc2_Cfg.h files in Tools folder </w:t>
      </w:r>
      <w:r w:rsidR="007B0695">
        <w:t xml:space="preserve">for settings to maintain pre-DMA (FDD33C rev008 and FDD33E rev002) behavior. </w:t>
      </w:r>
    </w:p>
    <w:p w:rsidR="007B0695" w:rsidRDefault="007B0695" w:rsidP="004527BC">
      <w:r>
        <w:t xml:space="preserve">**NOTE: Additional manual configuration constants are needed, and are included in the template </w:t>
      </w:r>
      <w:proofErr w:type="spellStart"/>
      <w:r>
        <w:t>config</w:t>
      </w:r>
      <w:proofErr w:type="spellEnd"/>
      <w:r>
        <w:t xml:space="preserve"> header files, but are not listed here.  To be added in CR 11738 complete design review of this component.  </w:t>
      </w:r>
    </w:p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9" w:name="_Toc384985694"/>
      <w:r>
        <w:lastRenderedPageBreak/>
        <w:t>Integration</w:t>
      </w:r>
      <w:bookmarkEnd w:id="19"/>
    </w:p>
    <w:p w:rsidR="00701150" w:rsidRDefault="00B82469" w:rsidP="00836AC1">
      <w:pPr>
        <w:pStyle w:val="Heading2"/>
      </w:pPr>
      <w:bookmarkStart w:id="20" w:name="_Toc384985695"/>
      <w:bookmarkStart w:id="21" w:name="OLE_LINK83"/>
      <w:bookmarkStart w:id="22" w:name="OLE_LINK84"/>
      <w:r>
        <w:t xml:space="preserve">Required </w:t>
      </w:r>
      <w:r w:rsidR="00701150">
        <w:t>Global Data</w:t>
      </w:r>
      <w:r>
        <w:t xml:space="preserve"> Inputs</w:t>
      </w:r>
      <w:bookmarkEnd w:id="20"/>
    </w:p>
    <w:p w:rsidR="00E17CA7" w:rsidRDefault="007B0695" w:rsidP="00701150">
      <w:r>
        <w:t>None</w:t>
      </w:r>
    </w:p>
    <w:p w:rsidR="00900B9A" w:rsidRDefault="00900B9A" w:rsidP="00900B9A">
      <w:pPr>
        <w:pStyle w:val="Heading2"/>
      </w:pPr>
      <w:bookmarkStart w:id="23" w:name="_Toc384985696"/>
      <w:r>
        <w:t>Required Global Data Outputs</w:t>
      </w:r>
      <w:bookmarkEnd w:id="23"/>
    </w:p>
    <w:p w:rsidR="00D219B9" w:rsidRDefault="00D219B9" w:rsidP="00701150">
      <w:pPr>
        <w:rPr>
          <w:ins w:id="24" w:author="Sengottaiyan, Selva" w:date="2014-06-27T09:50:00Z"/>
        </w:rPr>
      </w:pPr>
      <w:ins w:id="25" w:author="Sengottaiyan, Selva" w:date="2014-06-27T09:50:00Z">
        <w:r w:rsidRPr="00D219B9">
          <w:t>ADC1OffsetComp_Cnt_u8p8</w:t>
        </w:r>
      </w:ins>
    </w:p>
    <w:p w:rsidR="00D219B9" w:rsidRDefault="00D219B9" w:rsidP="00701150">
      <w:pPr>
        <w:rPr>
          <w:ins w:id="26" w:author="Sengottaiyan, Selva" w:date="2014-06-27T09:50:00Z"/>
        </w:rPr>
      </w:pPr>
      <w:ins w:id="27" w:author="Sengottaiyan, Selva" w:date="2014-06-27T09:50:00Z">
        <w:r w:rsidRPr="00D219B9">
          <w:t>ADC</w:t>
        </w:r>
        <w:r>
          <w:t>2</w:t>
        </w:r>
        <w:r w:rsidRPr="00D219B9">
          <w:t>OffsetComp_Cnt_u8p8</w:t>
        </w:r>
        <w:r>
          <w:t xml:space="preserve">  (From ADC2  to Current Measure</w:t>
        </w:r>
      </w:ins>
      <w:ins w:id="28" w:author="Sengottaiyan, Selva" w:date="2014-06-27T09:58:00Z">
        <w:r>
          <w:t>ment</w:t>
        </w:r>
      </w:ins>
      <w:bookmarkStart w:id="29" w:name="_GoBack"/>
      <w:bookmarkEnd w:id="29"/>
      <w:ins w:id="30" w:author="Sengottaiyan, Selva" w:date="2014-06-27T11:04:00Z">
        <w:r w:rsidR="006E18AE">
          <w:t>)</w:t>
        </w:r>
      </w:ins>
    </w:p>
    <w:p w:rsidR="00260F90" w:rsidRDefault="007B0695" w:rsidP="00701150">
      <w:del w:id="31" w:author="Sengottaiyan, Selva" w:date="2014-06-27T09:50:00Z">
        <w:r w:rsidDel="00D219B9">
          <w:delText>Non</w:delText>
        </w:r>
      </w:del>
      <w:del w:id="32" w:author="Sengottaiyan, Selva" w:date="2014-06-27T09:49:00Z">
        <w:r w:rsidDel="00D219B9">
          <w:delText>e</w:delText>
        </w:r>
      </w:del>
    </w:p>
    <w:p w:rsidR="00836AC1" w:rsidRDefault="00783C14" w:rsidP="00836AC1">
      <w:pPr>
        <w:pStyle w:val="Heading2"/>
      </w:pPr>
      <w:bookmarkStart w:id="33" w:name="_Toc384985697"/>
      <w:bookmarkEnd w:id="21"/>
      <w:bookmarkEnd w:id="22"/>
      <w:r>
        <w:t xml:space="preserve">Specific </w:t>
      </w:r>
      <w:r w:rsidR="00DC10CD">
        <w:t>Include Path</w:t>
      </w:r>
      <w:r>
        <w:t xml:space="preserve"> present</w:t>
      </w:r>
      <w:bookmarkEnd w:id="33"/>
    </w:p>
    <w:p w:rsidR="004527BC" w:rsidRDefault="007B0695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34" w:name="_Toc384985698"/>
      <w:r>
        <w:lastRenderedPageBreak/>
        <w:t>Runnable Scheduling</w:t>
      </w:r>
      <w:bookmarkEnd w:id="3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4739"/>
        <w:gridCol w:w="1909"/>
      </w:tblGrid>
      <w:tr w:rsidR="00F638B9" w:rsidTr="001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1F47AD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1F47AD" w:rsidTr="001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1F47AD" w:rsidRDefault="001F47AD" w:rsidP="001F47AD">
            <w:proofErr w:type="spellStart"/>
            <w:r w:rsidRPr="00FE59AF">
              <w:rPr>
                <w:b w:val="0"/>
                <w:bCs w:val="0"/>
              </w:rPr>
              <w:t>Adc_Init</w:t>
            </w:r>
            <w:proofErr w:type="spellEnd"/>
            <w:r w:rsidRPr="00FE59AF">
              <w:rPr>
                <w:b w:val="0"/>
                <w:bCs w:val="0"/>
              </w:rPr>
              <w:t>()</w:t>
            </w:r>
          </w:p>
        </w:tc>
        <w:tc>
          <w:tcPr>
            <w:tcW w:w="4739" w:type="dxa"/>
          </w:tcPr>
          <w:p w:rsidR="001F47AD" w:rsidRDefault="001F47AD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Before  </w:t>
            </w:r>
            <w:r w:rsidRPr="00FE59AF">
              <w:rPr>
                <w:b/>
                <w:bCs/>
              </w:rPr>
              <w:t>Adc2_Init1</w:t>
            </w:r>
            <w:r>
              <w:rPr>
                <w:b/>
                <w:bCs/>
              </w:rPr>
              <w:t xml:space="preserve"> </w:t>
            </w:r>
            <w:r>
              <w:br/>
              <w:t xml:space="preserve">Before </w:t>
            </w:r>
            <w:proofErr w:type="spellStart"/>
            <w:r w:rsidRPr="001F47AD">
              <w:rPr>
                <w:b/>
                <w:bCs/>
                <w:color w:val="000000" w:themeColor="text1"/>
              </w:rPr>
              <w:t>IoHwAb_Init</w:t>
            </w:r>
            <w:proofErr w:type="spellEnd"/>
            <w:r>
              <w:br/>
              <w:t xml:space="preserve">After </w:t>
            </w:r>
            <w:proofErr w:type="spellStart"/>
            <w:r w:rsidRPr="001F47AD">
              <w:rPr>
                <w:b/>
              </w:rPr>
              <w:t>SystemTime_Init</w:t>
            </w:r>
            <w:proofErr w:type="spellEnd"/>
            <w:r>
              <w:rPr>
                <w:b/>
              </w:rPr>
              <w:br/>
            </w:r>
            <w:r>
              <w:t xml:space="preserve">After </w:t>
            </w:r>
            <w:proofErr w:type="spellStart"/>
            <w:r w:rsidRPr="001F47AD">
              <w:rPr>
                <w:b/>
              </w:rPr>
              <w:t>Dma_Init</w:t>
            </w:r>
            <w:proofErr w:type="spellEnd"/>
          </w:p>
        </w:tc>
        <w:tc>
          <w:tcPr>
            <w:tcW w:w="1909" w:type="dxa"/>
          </w:tcPr>
          <w:p w:rsidR="001F47AD" w:rsidRDefault="001F47AD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ECU Startup</w:t>
            </w:r>
          </w:p>
        </w:tc>
      </w:tr>
      <w:tr w:rsidR="001F47AD" w:rsidTr="001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1F47AD" w:rsidRDefault="001F47AD" w:rsidP="001F47AD">
            <w:r w:rsidRPr="00FE59AF">
              <w:rPr>
                <w:b w:val="0"/>
                <w:bCs w:val="0"/>
              </w:rPr>
              <w:t>Adc2_Init1()</w:t>
            </w:r>
          </w:p>
        </w:tc>
        <w:tc>
          <w:tcPr>
            <w:tcW w:w="4739" w:type="dxa"/>
          </w:tcPr>
          <w:p w:rsidR="001F47AD" w:rsidRDefault="001F47AD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Before </w:t>
            </w:r>
            <w:proofErr w:type="spellStart"/>
            <w:r w:rsidRPr="00FE59AF">
              <w:rPr>
                <w:b/>
              </w:rPr>
              <w:t>PWMCdd</w:t>
            </w:r>
            <w:r>
              <w:rPr>
                <w:b/>
              </w:rPr>
              <w:t>_Init</w:t>
            </w:r>
            <w:proofErr w:type="spellEnd"/>
            <w:r>
              <w:t xml:space="preserve"> </w:t>
            </w:r>
            <w:r>
              <w:br/>
              <w:t xml:space="preserve">Before enabling Motor Control ISR </w:t>
            </w:r>
            <w:r>
              <w:br/>
              <w:t xml:space="preserve">After </w:t>
            </w:r>
            <w:proofErr w:type="spellStart"/>
            <w:r w:rsidRPr="001F47AD">
              <w:rPr>
                <w:b/>
              </w:rPr>
              <w:t>SystemTime_Init</w:t>
            </w:r>
            <w:proofErr w:type="spellEnd"/>
            <w:r>
              <w:rPr>
                <w:b/>
              </w:rPr>
              <w:br/>
            </w:r>
            <w:r>
              <w:t xml:space="preserve">After </w:t>
            </w:r>
            <w:proofErr w:type="spellStart"/>
            <w:r w:rsidRPr="001F47AD">
              <w:rPr>
                <w:b/>
              </w:rPr>
              <w:t>Dma_Init</w:t>
            </w:r>
            <w:proofErr w:type="spellEnd"/>
          </w:p>
        </w:tc>
        <w:tc>
          <w:tcPr>
            <w:tcW w:w="1909" w:type="dxa"/>
          </w:tcPr>
          <w:p w:rsidR="001F47AD" w:rsidRDefault="001F47AD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 Startup</w:t>
            </w:r>
          </w:p>
        </w:tc>
      </w:tr>
    </w:tbl>
    <w:p w:rsidR="00F638B9" w:rsidRDefault="001F47AD">
      <w:pPr>
        <w:spacing w:after="0"/>
      </w:pPr>
      <w:r>
        <w:t xml:space="preserve">*NOTE: Depending on configuration, some of the other listed </w:t>
      </w:r>
      <w:proofErr w:type="spellStart"/>
      <w:r>
        <w:t>init</w:t>
      </w:r>
      <w:proofErr w:type="spellEnd"/>
      <w:r>
        <w:t xml:space="preserve"> functions may not be present.  Other application-specific scheduling requirements may exist.</w:t>
      </w: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561"/>
        <w:gridCol w:w="4588"/>
        <w:gridCol w:w="1707"/>
      </w:tblGrid>
      <w:tr w:rsidR="00F50821" w:rsidTr="001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:rsidR="00F50821" w:rsidRDefault="00F50821" w:rsidP="001F47AD">
            <w:r>
              <w:t>Runnable</w:t>
            </w:r>
          </w:p>
        </w:tc>
        <w:tc>
          <w:tcPr>
            <w:tcW w:w="4667" w:type="dxa"/>
          </w:tcPr>
          <w:p w:rsidR="00F50821" w:rsidRDefault="00F50821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28" w:type="dxa"/>
          </w:tcPr>
          <w:p w:rsidR="00F50821" w:rsidRDefault="00F50821" w:rsidP="001F4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1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:rsidR="00F50821" w:rsidRPr="001F47AD" w:rsidRDefault="001F47AD" w:rsidP="00F638B9">
            <w:pPr>
              <w:rPr>
                <w:b w:val="0"/>
              </w:rPr>
            </w:pPr>
            <w:proofErr w:type="spellStart"/>
            <w:r w:rsidRPr="001F47AD">
              <w:rPr>
                <w:b w:val="0"/>
              </w:rPr>
              <w:t>Adc_StartGroupConversion</w:t>
            </w:r>
            <w:proofErr w:type="spellEnd"/>
          </w:p>
        </w:tc>
        <w:tc>
          <w:tcPr>
            <w:tcW w:w="4667" w:type="dxa"/>
          </w:tcPr>
          <w:p w:rsidR="00F50821" w:rsidRDefault="008A7889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F47AD">
              <w:t>As determined by application needs and configuration</w:t>
            </w:r>
          </w:p>
        </w:tc>
        <w:tc>
          <w:tcPr>
            <w:tcW w:w="1728" w:type="dxa"/>
          </w:tcPr>
          <w:p w:rsidR="00F50821" w:rsidRDefault="00F50821" w:rsidP="001F4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7AD" w:rsidTr="001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:rsidR="001F47AD" w:rsidRPr="001F47AD" w:rsidRDefault="001F47AD" w:rsidP="001F47AD">
            <w:pPr>
              <w:rPr>
                <w:b w:val="0"/>
              </w:rPr>
            </w:pPr>
            <w:r w:rsidRPr="001F47AD">
              <w:rPr>
                <w:b w:val="0"/>
              </w:rPr>
              <w:t>Adc</w:t>
            </w:r>
            <w:r>
              <w:rPr>
                <w:b w:val="0"/>
              </w:rPr>
              <w:t>2</w:t>
            </w:r>
            <w:r w:rsidRPr="001F47AD">
              <w:rPr>
                <w:b w:val="0"/>
              </w:rPr>
              <w:t>_StartGroupConversion</w:t>
            </w:r>
          </w:p>
        </w:tc>
        <w:tc>
          <w:tcPr>
            <w:tcW w:w="4667" w:type="dxa"/>
          </w:tcPr>
          <w:p w:rsidR="001F47AD" w:rsidRDefault="001F47AD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As determined by application needs and configuration</w:t>
            </w:r>
          </w:p>
        </w:tc>
        <w:tc>
          <w:tcPr>
            <w:tcW w:w="1728" w:type="dxa"/>
          </w:tcPr>
          <w:p w:rsidR="001F47AD" w:rsidRDefault="001F47AD" w:rsidP="001F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35" w:name="_Toc384985699"/>
      <w:bookmarkStart w:id="36" w:name="OLE_LINK16"/>
      <w:bookmarkStart w:id="37" w:name="OLE_LINK17"/>
      <w:r>
        <w:lastRenderedPageBreak/>
        <w:t>Memory Mapping</w:t>
      </w:r>
      <w:bookmarkEnd w:id="35"/>
    </w:p>
    <w:p w:rsidR="00F80F31" w:rsidRDefault="00F80F31" w:rsidP="00F80F31">
      <w:pPr>
        <w:pStyle w:val="Heading2"/>
      </w:pPr>
      <w:bookmarkStart w:id="38" w:name="_Toc384985700"/>
      <w:bookmarkEnd w:id="36"/>
      <w:bookmarkEnd w:id="37"/>
      <w:r>
        <w:t>Mapping</w:t>
      </w:r>
      <w:bookmarkEnd w:id="3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931F3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931F3" w:rsidRPr="00FE59AF" w:rsidRDefault="00D931F3" w:rsidP="00EB31C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ADC2_START_SEC_CODE</w:t>
            </w:r>
          </w:p>
        </w:tc>
        <w:tc>
          <w:tcPr>
            <w:tcW w:w="2351" w:type="dxa"/>
          </w:tcPr>
          <w:p w:rsidR="00D931F3" w:rsidRDefault="00D931F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931F3" w:rsidRDefault="00D931F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1F3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931F3" w:rsidRPr="00FE59AF" w:rsidRDefault="00D931F3" w:rsidP="00EB31C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ADC2_START_SEC_CONST_32</w:t>
            </w:r>
          </w:p>
        </w:tc>
        <w:tc>
          <w:tcPr>
            <w:tcW w:w="2351" w:type="dxa"/>
          </w:tcPr>
          <w:p w:rsidR="00D931F3" w:rsidRDefault="00D931F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931F3" w:rsidRDefault="00D931F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1F3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931F3" w:rsidRPr="00FE59AF" w:rsidRDefault="00D931F3" w:rsidP="00EB31C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ADC_START_SEC_CONST_32</w:t>
            </w:r>
          </w:p>
        </w:tc>
        <w:tc>
          <w:tcPr>
            <w:tcW w:w="2351" w:type="dxa"/>
          </w:tcPr>
          <w:p w:rsidR="00D931F3" w:rsidRDefault="00D931F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931F3" w:rsidRDefault="00D931F3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1F3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931F3" w:rsidRPr="00FE59AF" w:rsidRDefault="00D931F3" w:rsidP="00EB31C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ADC_START_SEC_CODE</w:t>
            </w:r>
          </w:p>
        </w:tc>
        <w:tc>
          <w:tcPr>
            <w:tcW w:w="2351" w:type="dxa"/>
          </w:tcPr>
          <w:p w:rsidR="00D931F3" w:rsidRDefault="00D931F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931F3" w:rsidRDefault="00D931F3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9" w:name="_Toc384985701"/>
      <w:r>
        <w:t>Usage</w:t>
      </w:r>
      <w:bookmarkEnd w:id="3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40" w:name="_Toc384985702"/>
      <w:bookmarkStart w:id="41" w:name="OLE_LINK20"/>
      <w:bookmarkStart w:id="42" w:name="OLE_LINK81"/>
      <w:bookmarkStart w:id="43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4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4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42"/>
    <w:bookmarkEnd w:id="43"/>
    <w:p w:rsidR="00900B9A" w:rsidRDefault="00900B9A" w:rsidP="00900B9A">
      <w:pPr>
        <w:pStyle w:val="Heading2"/>
      </w:pPr>
      <w:r>
        <w:t xml:space="preserve"> </w:t>
      </w:r>
      <w:bookmarkStart w:id="44" w:name="_Toc384985703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4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1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1F47AD">
            <w:r>
              <w:t>Block Name</w:t>
            </w:r>
          </w:p>
        </w:tc>
      </w:tr>
      <w:tr w:rsidR="00900B9A" w:rsidTr="001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45" w:name="_Toc384985704"/>
      <w:bookmarkStart w:id="46" w:name="OLE_LINK18"/>
      <w:bookmarkStart w:id="47" w:name="OLE_LINK19"/>
      <w:r>
        <w:t>Compiler Settings</w:t>
      </w:r>
      <w:bookmarkEnd w:id="45"/>
    </w:p>
    <w:bookmarkEnd w:id="46"/>
    <w:bookmarkEnd w:id="47"/>
    <w:p w:rsidR="00EE5444" w:rsidRDefault="00EE5444" w:rsidP="00EE5444">
      <w:pPr>
        <w:pStyle w:val="Heading2"/>
      </w:pPr>
      <w:r w:rsidRPr="00EE5444">
        <w:t xml:space="preserve"> </w:t>
      </w:r>
      <w:bookmarkStart w:id="48" w:name="_Toc384985705"/>
      <w:r>
        <w:t>Preprocessor MACRO</w:t>
      </w:r>
      <w:bookmarkEnd w:id="48"/>
    </w:p>
    <w:p w:rsidR="00EE5444" w:rsidRDefault="00EE5444" w:rsidP="006524C1">
      <w:bookmarkStart w:id="49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50" w:name="_Toc384985706"/>
      <w:bookmarkEnd w:id="49"/>
      <w:r>
        <w:t>Optimization Settings</w:t>
      </w:r>
      <w:bookmarkEnd w:id="50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51" w:name="_Toc384985707"/>
      <w:r>
        <w:lastRenderedPageBreak/>
        <w:t>Revision Control Log</w:t>
      </w:r>
      <w:bookmarkEnd w:id="5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D931F3" w:rsidTr="004527BC">
        <w:tc>
          <w:tcPr>
            <w:tcW w:w="662" w:type="dxa"/>
          </w:tcPr>
          <w:p w:rsidR="00D931F3" w:rsidRDefault="00D931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D931F3" w:rsidRDefault="00D931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D931F3" w:rsidRDefault="00D931F3" w:rsidP="00EB31C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09-Apr-13</w:t>
            </w:r>
          </w:p>
        </w:tc>
        <w:tc>
          <w:tcPr>
            <w:tcW w:w="741" w:type="dxa"/>
          </w:tcPr>
          <w:p w:rsidR="00D931F3" w:rsidRDefault="00D931F3" w:rsidP="00EB31CA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D931F3" w:rsidTr="004527BC">
        <w:tc>
          <w:tcPr>
            <w:tcW w:w="662" w:type="dxa"/>
          </w:tcPr>
          <w:p w:rsidR="00D931F3" w:rsidRDefault="00D931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D931F3" w:rsidRDefault="00D931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to latest integration manual template.  Updated per changes made for use with DMA.  Added </w:t>
            </w:r>
            <w:proofErr w:type="spellStart"/>
            <w:r>
              <w:rPr>
                <w:rFonts w:ascii="Arial" w:hAnsi="Arial" w:cs="Arial"/>
                <w:sz w:val="16"/>
              </w:rPr>
              <w:t>init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scheduling requirements that had previously been listed in the MDDs.</w:t>
            </w:r>
          </w:p>
        </w:tc>
        <w:tc>
          <w:tcPr>
            <w:tcW w:w="1059" w:type="dxa"/>
          </w:tcPr>
          <w:p w:rsidR="00D931F3" w:rsidRDefault="00D931F3" w:rsidP="00EB31C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11-Apr-14</w:t>
            </w:r>
          </w:p>
        </w:tc>
        <w:tc>
          <w:tcPr>
            <w:tcW w:w="741" w:type="dxa"/>
          </w:tcPr>
          <w:p w:rsidR="00D931F3" w:rsidRDefault="00D931F3" w:rsidP="00EB31C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AF5CE9" w:rsidTr="004527BC">
        <w:trPr>
          <w:ins w:id="52" w:author="Sengottaiyan, Selva" w:date="2014-06-27T09:47:00Z"/>
        </w:trPr>
        <w:tc>
          <w:tcPr>
            <w:tcW w:w="662" w:type="dxa"/>
          </w:tcPr>
          <w:p w:rsidR="00AF5CE9" w:rsidRDefault="00AF5CE9">
            <w:pPr>
              <w:spacing w:before="60"/>
              <w:rPr>
                <w:ins w:id="53" w:author="Sengottaiyan, Selva" w:date="2014-06-27T09:47:00Z"/>
                <w:rFonts w:ascii="Arial" w:hAnsi="Arial" w:cs="Arial"/>
                <w:sz w:val="16"/>
              </w:rPr>
            </w:pPr>
            <w:ins w:id="54" w:author="Sengottaiyan, Selva" w:date="2014-06-27T09:47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AF5CE9" w:rsidRDefault="00AF5CE9">
            <w:pPr>
              <w:spacing w:before="60"/>
              <w:rPr>
                <w:ins w:id="55" w:author="Sengottaiyan, Selva" w:date="2014-06-27T09:47:00Z"/>
                <w:rFonts w:ascii="Arial" w:hAnsi="Arial" w:cs="Arial"/>
                <w:sz w:val="16"/>
              </w:rPr>
            </w:pPr>
            <w:ins w:id="56" w:author="Sengottaiyan, Selva" w:date="2014-06-27T09:48:00Z">
              <w:r w:rsidRPr="00AF5CE9">
                <w:rPr>
                  <w:rFonts w:ascii="Arial" w:hAnsi="Arial" w:cs="Arial"/>
                  <w:sz w:val="16"/>
                </w:rPr>
                <w:t>Updated for ADC offset compensation</w:t>
              </w:r>
            </w:ins>
          </w:p>
        </w:tc>
        <w:tc>
          <w:tcPr>
            <w:tcW w:w="1059" w:type="dxa"/>
          </w:tcPr>
          <w:p w:rsidR="00AF5CE9" w:rsidRDefault="00AF5CE9" w:rsidP="00EB31CA">
            <w:pPr>
              <w:spacing w:before="60"/>
              <w:rPr>
                <w:ins w:id="57" w:author="Sengottaiyan, Selva" w:date="2014-06-27T09:47:00Z"/>
                <w:rFonts w:ascii="Arial" w:hAnsi="Arial" w:cs="Arial"/>
                <w:sz w:val="16"/>
              </w:rPr>
            </w:pPr>
            <w:ins w:id="58" w:author="Sengottaiyan, Selva" w:date="2014-06-27T09:48:00Z">
              <w:r>
                <w:rPr>
                  <w:rFonts w:ascii="Arial" w:hAnsi="Arial" w:cs="Arial"/>
                  <w:sz w:val="16"/>
                </w:rPr>
                <w:t>27-Jun-14</w:t>
              </w:r>
            </w:ins>
          </w:p>
        </w:tc>
        <w:tc>
          <w:tcPr>
            <w:tcW w:w="741" w:type="dxa"/>
          </w:tcPr>
          <w:p w:rsidR="00AF5CE9" w:rsidRDefault="00AF5CE9" w:rsidP="00EB31CA">
            <w:pPr>
              <w:spacing w:before="60"/>
              <w:rPr>
                <w:ins w:id="59" w:author="Sengottaiyan, Selva" w:date="2014-06-27T09:47:00Z"/>
                <w:rFonts w:ascii="Arial" w:hAnsi="Arial" w:cs="Arial"/>
                <w:sz w:val="16"/>
              </w:rPr>
            </w:pPr>
            <w:proofErr w:type="spellStart"/>
            <w:ins w:id="60" w:author="Sengottaiyan, Selva" w:date="2014-06-27T09:48:00Z">
              <w:r>
                <w:rPr>
                  <w:rFonts w:ascii="Arial" w:hAnsi="Arial" w:cs="Arial"/>
                  <w:sz w:val="16"/>
                </w:rPr>
                <w:t>Selva</w:t>
              </w:r>
            </w:ins>
            <w:proofErr w:type="spellEnd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5A6" w:rsidRDefault="007735A6">
      <w:r>
        <w:separator/>
      </w:r>
    </w:p>
  </w:endnote>
  <w:endnote w:type="continuationSeparator" w:id="0">
    <w:p w:rsidR="007735A6" w:rsidRDefault="0077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7AD" w:rsidRDefault="001F47AD">
    <w:pPr>
      <w:pStyle w:val="Footer"/>
    </w:pPr>
    <w:r>
      <w:rPr>
        <w:snapToGrid w:val="0"/>
      </w:rPr>
      <w:tab/>
    </w:r>
    <w:r w:rsidR="007735A6">
      <w:fldChar w:fldCharType="begin"/>
    </w:r>
    <w:r w:rsidR="007735A6">
      <w:instrText xml:space="preserve"> DOCPROPERTY "Company"  \* MERGEFORMAT </w:instrText>
    </w:r>
    <w:r w:rsidR="007735A6">
      <w:fldChar w:fldCharType="separate"/>
    </w:r>
    <w:r w:rsidRPr="006768B8">
      <w:rPr>
        <w:rFonts w:ascii="Times" w:hAnsi="Times"/>
        <w:caps/>
        <w:snapToGrid w:val="0"/>
      </w:rPr>
      <w:t>Nexteer</w:t>
    </w:r>
    <w:r w:rsidR="007735A6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>
      <w:rPr>
        <w:snapToGrid w:val="0"/>
        <w:sz w:val="16"/>
      </w:rPr>
      <w:t>ver</w:t>
    </w:r>
    <w:proofErr w:type="spellEnd"/>
    <w:r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5A6" w:rsidRDefault="007735A6">
      <w:r>
        <w:separator/>
      </w:r>
    </w:p>
  </w:footnote>
  <w:footnote w:type="continuationSeparator" w:id="0">
    <w:p w:rsidR="007735A6" w:rsidRDefault="00773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7AD" w:rsidRDefault="001F47AD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1F47AD">
      <w:trPr>
        <w:cantSplit/>
      </w:trPr>
      <w:tc>
        <w:tcPr>
          <w:tcW w:w="990" w:type="dxa"/>
        </w:tcPr>
        <w:p w:rsidR="001F47AD" w:rsidRDefault="001F47AD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1F47AD" w:rsidRDefault="001F47AD">
          <w:pPr>
            <w:pStyle w:val="Header"/>
          </w:pPr>
          <w:r>
            <w:t>ADC</w:t>
          </w:r>
        </w:p>
        <w:p w:rsidR="001F47AD" w:rsidRDefault="007735A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1F47AD">
            <w:t>Gen II+ EPS EA3</w:t>
          </w:r>
          <w:r>
            <w:fldChar w:fldCharType="end"/>
          </w:r>
          <w:r w:rsidR="001F47AD">
            <w:tab/>
          </w:r>
        </w:p>
      </w:tc>
      <w:tc>
        <w:tcPr>
          <w:tcW w:w="1170" w:type="dxa"/>
        </w:tcPr>
        <w:p w:rsidR="001F47AD" w:rsidRDefault="001F47AD" w:rsidP="00794913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1F47AD" w:rsidRDefault="00D219B9">
          <w:pPr>
            <w:pStyle w:val="Header"/>
          </w:pPr>
          <w:ins w:id="61" w:author="Sengottaiyan, Selva" w:date="2014-06-27T09:49:00Z">
            <w:r>
              <w:t>3</w:t>
            </w:r>
          </w:ins>
          <w:del w:id="62" w:author="Sengottaiyan, Selva" w:date="2014-06-27T09:49:00Z">
            <w:r w:rsidR="001F47AD" w:rsidDel="00D219B9">
              <w:delText>2</w:delText>
            </w:r>
          </w:del>
        </w:p>
      </w:tc>
    </w:tr>
    <w:tr w:rsidR="001F47AD">
      <w:trPr>
        <w:cantSplit/>
      </w:trPr>
      <w:tc>
        <w:tcPr>
          <w:tcW w:w="990" w:type="dxa"/>
        </w:tcPr>
        <w:p w:rsidR="001F47AD" w:rsidRDefault="001F47AD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1F47AD" w:rsidRDefault="001F47AD">
          <w:pPr>
            <w:pStyle w:val="Header"/>
            <w:jc w:val="center"/>
          </w:pPr>
        </w:p>
      </w:tc>
      <w:tc>
        <w:tcPr>
          <w:tcW w:w="1170" w:type="dxa"/>
        </w:tcPr>
        <w:p w:rsidR="001F47AD" w:rsidRDefault="001F47AD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1F47AD" w:rsidRDefault="001F47AD">
          <w:pPr>
            <w:pStyle w:val="Header"/>
          </w:pPr>
          <w:del w:id="63" w:author="Sengottaiyan, Selva" w:date="2014-06-27T09:49:00Z">
            <w:r w:rsidDel="00D219B9">
              <w:delText>11</w:delText>
            </w:r>
          </w:del>
          <w:ins w:id="64" w:author="Sengottaiyan, Selva" w:date="2014-06-27T09:49:00Z">
            <w:r w:rsidR="00D219B9">
              <w:t>27</w:t>
            </w:r>
          </w:ins>
          <w:r>
            <w:t>-</w:t>
          </w:r>
          <w:ins w:id="65" w:author="Sengottaiyan, Selva" w:date="2014-06-27T09:49:00Z">
            <w:r w:rsidR="00D219B9">
              <w:t>Jun</w:t>
            </w:r>
          </w:ins>
          <w:del w:id="66" w:author="Sengottaiyan, Selva" w:date="2014-06-27T09:49:00Z">
            <w:r w:rsidDel="00D219B9">
              <w:delText>Apr</w:delText>
            </w:r>
          </w:del>
          <w:r>
            <w:t>-14</w:t>
          </w:r>
        </w:p>
      </w:tc>
    </w:tr>
    <w:tr w:rsidR="001F47AD">
      <w:trPr>
        <w:cantSplit/>
      </w:trPr>
      <w:tc>
        <w:tcPr>
          <w:tcW w:w="990" w:type="dxa"/>
        </w:tcPr>
        <w:p w:rsidR="001F47AD" w:rsidRDefault="001F47AD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1F47AD" w:rsidRDefault="001F47AD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1F47AD" w:rsidRDefault="001F47AD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1F47AD" w:rsidRDefault="001F47AD">
          <w:pPr>
            <w:pStyle w:val="Header"/>
          </w:pPr>
          <w:del w:id="67" w:author="Sengottaiyan, Selva" w:date="2014-06-27T09:49:00Z">
            <w:r w:rsidDel="00D219B9">
              <w:delText>Kathleen Creager</w:delText>
            </w:r>
          </w:del>
          <w:proofErr w:type="spellStart"/>
          <w:ins w:id="68" w:author="Sengottaiyan, Selva" w:date="2014-06-27T09:49:00Z">
            <w:r w:rsidR="00D219B9">
              <w:t>Selva</w:t>
            </w:r>
          </w:ins>
          <w:proofErr w:type="spellEnd"/>
        </w:p>
      </w:tc>
      <w:tc>
        <w:tcPr>
          <w:tcW w:w="1170" w:type="dxa"/>
        </w:tcPr>
        <w:p w:rsidR="001F47AD" w:rsidRDefault="001F47AD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1F47AD" w:rsidRDefault="001F47AD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E18AE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E18AE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1F47AD" w:rsidRDefault="001F47AD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E5303"/>
    <w:multiLevelType w:val="hybridMultilevel"/>
    <w:tmpl w:val="B10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9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8"/>
  </w:num>
  <w:num w:numId="20">
    <w:abstractNumId w:val="4"/>
  </w:num>
  <w:num w:numId="21">
    <w:abstractNumId w:val="5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2127F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7AD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2C64B6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26F9"/>
    <w:rsid w:val="00416335"/>
    <w:rsid w:val="0044277F"/>
    <w:rsid w:val="004527BC"/>
    <w:rsid w:val="00477FF8"/>
    <w:rsid w:val="004825AF"/>
    <w:rsid w:val="00484B0B"/>
    <w:rsid w:val="004A30FB"/>
    <w:rsid w:val="004A781C"/>
    <w:rsid w:val="004F5328"/>
    <w:rsid w:val="0051019E"/>
    <w:rsid w:val="00510DCD"/>
    <w:rsid w:val="00515922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23C0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18AE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735A6"/>
    <w:rsid w:val="00774D6C"/>
    <w:rsid w:val="00783C14"/>
    <w:rsid w:val="00794913"/>
    <w:rsid w:val="007A37A6"/>
    <w:rsid w:val="007A69AC"/>
    <w:rsid w:val="007B0695"/>
    <w:rsid w:val="007B76C3"/>
    <w:rsid w:val="007C4297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45751"/>
    <w:rsid w:val="00955F6A"/>
    <w:rsid w:val="00957470"/>
    <w:rsid w:val="00987833"/>
    <w:rsid w:val="00996C22"/>
    <w:rsid w:val="009A6D77"/>
    <w:rsid w:val="009B20B2"/>
    <w:rsid w:val="009C1FC9"/>
    <w:rsid w:val="009E65F9"/>
    <w:rsid w:val="00A03FE3"/>
    <w:rsid w:val="00A126B2"/>
    <w:rsid w:val="00A1670A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7C2"/>
    <w:rsid w:val="00AF3F7D"/>
    <w:rsid w:val="00AF5CE9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2458"/>
    <w:rsid w:val="00BF364D"/>
    <w:rsid w:val="00C219AA"/>
    <w:rsid w:val="00C31D71"/>
    <w:rsid w:val="00C321D4"/>
    <w:rsid w:val="00C34BA5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1BA0"/>
    <w:rsid w:val="00D032B3"/>
    <w:rsid w:val="00D04C9B"/>
    <w:rsid w:val="00D174F8"/>
    <w:rsid w:val="00D219B9"/>
    <w:rsid w:val="00D2378A"/>
    <w:rsid w:val="00D65A4D"/>
    <w:rsid w:val="00D70AF3"/>
    <w:rsid w:val="00D73EE5"/>
    <w:rsid w:val="00D76462"/>
    <w:rsid w:val="00D86173"/>
    <w:rsid w:val="00D931F3"/>
    <w:rsid w:val="00D94BDD"/>
    <w:rsid w:val="00D9560D"/>
    <w:rsid w:val="00DC10CD"/>
    <w:rsid w:val="00DC7E08"/>
    <w:rsid w:val="00DD6CAA"/>
    <w:rsid w:val="00DE03FA"/>
    <w:rsid w:val="00DE4889"/>
    <w:rsid w:val="00DF493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B6184"/>
    <w:rsid w:val="00ED01E3"/>
    <w:rsid w:val="00ED15E6"/>
    <w:rsid w:val="00EE5444"/>
    <w:rsid w:val="00F122CF"/>
    <w:rsid w:val="00F15676"/>
    <w:rsid w:val="00F26101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9D4FD-267D-4824-9800-4A16F3C4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108</TotalTime>
  <Pages>9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9463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19</cp:revision>
  <cp:lastPrinted>2011-03-21T13:34:00Z</cp:lastPrinted>
  <dcterms:created xsi:type="dcterms:W3CDTF">2014-04-11T12:13:00Z</dcterms:created>
  <dcterms:modified xsi:type="dcterms:W3CDTF">2014-06-27T15:04:00Z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