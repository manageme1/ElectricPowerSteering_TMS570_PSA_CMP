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771908">
      <w:pPr>
        <w:pStyle w:val="Heading1"/>
        <w:numPr>
          <w:ilvl w:val="0"/>
          <w:numId w:val="0"/>
        </w:numPr>
      </w:pPr>
      <w:r>
        <w:t xml:space="preserve">Module </w:t>
      </w:r>
      <w:r w:rsidR="005B185E">
        <w:t>–</w:t>
      </w:r>
      <w:r w:rsidR="004A781C">
        <w:t xml:space="preserve"> </w:t>
      </w:r>
      <w:r w:rsidR="00FD4FA1">
        <w:t>ADC</w:t>
      </w:r>
      <w:r w:rsidR="005B185E">
        <w:t>2</w:t>
      </w:r>
    </w:p>
    <w:p w:rsidR="004A781C" w:rsidRDefault="004A781C">
      <w:pPr>
        <w:pStyle w:val="Heading1"/>
      </w:pPr>
      <w:r>
        <w:t>High-Level Description</w:t>
      </w:r>
    </w:p>
    <w:p w:rsidR="004A781C" w:rsidRDefault="00FD4FA1">
      <w:r>
        <w:t>The ADC</w:t>
      </w:r>
      <w:r w:rsidR="005B185E">
        <w:t>2</w:t>
      </w:r>
      <w:r>
        <w:t xml:space="preserve"> module shall control sampling and conversion of voltages from the hardware layer into digital signals</w:t>
      </w:r>
      <w:r w:rsidR="00771908">
        <w:t>.</w:t>
      </w:r>
    </w:p>
    <w:p w:rsidR="00C33BEF" w:rsidRPr="00C33BEF" w:rsidRDefault="004A781C" w:rsidP="00C33BEF">
      <w:pPr>
        <w:pStyle w:val="Heading1"/>
      </w:pPr>
      <w:r>
        <w:t>Figures</w:t>
      </w:r>
    </w:p>
    <w:p w:rsidR="004A781C" w:rsidRDefault="00C33BEF">
      <w:pPr>
        <w:pStyle w:val="Heading2"/>
      </w:pPr>
      <w:r>
        <w:t>Component Diagram</w:t>
      </w:r>
    </w:p>
    <w:p w:rsidR="00C33BEF" w:rsidRPr="00C33BEF" w:rsidRDefault="00C33BEF" w:rsidP="00771908">
      <w:pPr>
        <w:jc w:val="center"/>
      </w:pPr>
    </w:p>
    <w:p w:rsidR="004A781C" w:rsidRDefault="004A781C"/>
    <w:p w:rsidR="004A781C" w:rsidRDefault="004A781C"/>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10"/>
        <w:gridCol w:w="4500"/>
      </w:tblGrid>
      <w:tr w:rsidR="006D33CC" w:rsidRPr="006D33CC" w:rsidTr="00FD4FA1">
        <w:trPr>
          <w:trHeight w:val="321"/>
        </w:trPr>
        <w:tc>
          <w:tcPr>
            <w:tcW w:w="441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500"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FD4F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10" w:type="dxa"/>
            <w:vAlign w:val="center"/>
          </w:tcPr>
          <w:p w:rsidR="006D33CC" w:rsidRPr="004B5BE2" w:rsidRDefault="00FD4FA1" w:rsidP="00F957FA">
            <w:pPr>
              <w:spacing w:before="100" w:beforeAutospacing="1" w:after="100" w:afterAutospacing="1"/>
              <w:rPr>
                <w:rFonts w:ascii="Arial" w:hAnsi="Arial" w:cs="Arial"/>
                <w:sz w:val="16"/>
                <w:szCs w:val="16"/>
              </w:rPr>
            </w:pPr>
            <w:r>
              <w:rPr>
                <w:rFonts w:ascii="Arial" w:hAnsi="Arial" w:cs="Arial"/>
                <w:sz w:val="16"/>
                <w:szCs w:val="16"/>
              </w:rPr>
              <w:t>None</w:t>
            </w:r>
          </w:p>
        </w:tc>
        <w:tc>
          <w:tcPr>
            <w:tcW w:w="4500" w:type="dxa"/>
            <w:vAlign w:val="center"/>
          </w:tcPr>
          <w:p w:rsidR="006D33CC" w:rsidRPr="004B5BE2" w:rsidRDefault="00A044C5" w:rsidP="00A044C5">
            <w:pPr>
              <w:spacing w:before="100" w:beforeAutospacing="1" w:after="100" w:afterAutospacing="1"/>
              <w:rPr>
                <w:rFonts w:ascii="Arial" w:hAnsi="Arial" w:cs="Arial"/>
                <w:sz w:val="16"/>
                <w:szCs w:val="16"/>
              </w:rPr>
            </w:pPr>
            <w:ins w:id="0" w:author="Sengottaiyan, Selva" w:date="2014-06-27T09:47:00Z">
              <w:r w:rsidRPr="00A044C5">
                <w:rPr>
                  <w:rFonts w:ascii="Arial" w:hAnsi="Arial" w:cs="Arial"/>
                  <w:sz w:val="16"/>
                  <w:szCs w:val="16"/>
                </w:rPr>
                <w:t>ADC</w:t>
              </w:r>
              <w:r>
                <w:rPr>
                  <w:rFonts w:ascii="Arial" w:hAnsi="Arial" w:cs="Arial"/>
                  <w:sz w:val="16"/>
                  <w:szCs w:val="16"/>
                </w:rPr>
                <w:t>2</w:t>
              </w:r>
              <w:r w:rsidRPr="00A044C5">
                <w:rPr>
                  <w:rFonts w:ascii="Arial" w:hAnsi="Arial" w:cs="Arial"/>
                  <w:sz w:val="16"/>
                  <w:szCs w:val="16"/>
                </w:rPr>
                <w:t>OffsetComp_Cnt_u8p8</w:t>
              </w:r>
            </w:ins>
            <w:del w:id="1" w:author="Sengottaiyan, Selva" w:date="2014-06-27T09:47:00Z">
              <w:r w:rsidR="00FD4FA1" w:rsidDel="00A044C5">
                <w:rPr>
                  <w:rFonts w:ascii="Arial" w:hAnsi="Arial" w:cs="Arial"/>
                  <w:sz w:val="16"/>
                  <w:szCs w:val="16"/>
                </w:rPr>
                <w:delText>None</w:delText>
              </w:r>
            </w:del>
          </w:p>
        </w:tc>
      </w:tr>
    </w:tbl>
    <w:p w:rsidR="00C02331" w:rsidRDefault="00C02331">
      <w:pPr>
        <w:spacing w:after="0"/>
      </w:pPr>
    </w:p>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350"/>
        <w:gridCol w:w="1215"/>
        <w:gridCol w:w="1125"/>
        <w:gridCol w:w="2340"/>
      </w:tblGrid>
      <w:tr w:rsidR="00BD008B" w:rsidTr="009030B7">
        <w:trPr>
          <w:cantSplit/>
        </w:trPr>
        <w:tc>
          <w:tcPr>
            <w:tcW w:w="289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2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771908" w:rsidTr="009030B7">
        <w:trPr>
          <w:cantSplit/>
        </w:trPr>
        <w:tc>
          <w:tcPr>
            <w:tcW w:w="2898" w:type="dxa"/>
            <w:tcBorders>
              <w:top w:val="single" w:sz="6" w:space="0" w:color="auto"/>
              <w:left w:val="single" w:sz="6" w:space="0" w:color="auto"/>
              <w:bottom w:val="single" w:sz="6" w:space="0" w:color="auto"/>
              <w:right w:val="single" w:sz="6" w:space="0" w:color="auto"/>
            </w:tcBorders>
            <w:vAlign w:val="center"/>
          </w:tcPr>
          <w:p w:rsidR="00771908" w:rsidRPr="00950E55" w:rsidRDefault="005B185E" w:rsidP="00771908">
            <w:pPr>
              <w:spacing w:before="100" w:beforeAutospacing="1" w:after="100" w:afterAutospacing="1"/>
              <w:rPr>
                <w:rFonts w:ascii="Arial" w:hAnsi="Arial" w:cs="Arial"/>
                <w:sz w:val="16"/>
                <w:szCs w:val="16"/>
              </w:rPr>
            </w:pPr>
            <w:r>
              <w:rPr>
                <w:rFonts w:ascii="Arial" w:hAnsi="Arial" w:cs="Arial"/>
                <w:sz w:val="16"/>
                <w:szCs w:val="16"/>
              </w:rPr>
              <w:t>None</w:t>
            </w:r>
          </w:p>
        </w:tc>
        <w:tc>
          <w:tcPr>
            <w:tcW w:w="1350"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121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950E55">
            <w:pPr>
              <w:spacing w:before="100" w:beforeAutospacing="1" w:after="100" w:afterAutospacing="1"/>
              <w:rPr>
                <w:rFonts w:ascii="Arial" w:hAnsi="Arial" w:cs="Arial"/>
                <w:sz w:val="16"/>
                <w:szCs w:val="16"/>
              </w:rPr>
            </w:pPr>
          </w:p>
        </w:tc>
        <w:tc>
          <w:tcPr>
            <w:tcW w:w="1125" w:type="dxa"/>
            <w:tcBorders>
              <w:top w:val="single" w:sz="6" w:space="0" w:color="auto"/>
              <w:left w:val="single" w:sz="6" w:space="0" w:color="auto"/>
              <w:bottom w:val="single" w:sz="6" w:space="0" w:color="auto"/>
              <w:right w:val="single" w:sz="6" w:space="0" w:color="auto"/>
            </w:tcBorders>
            <w:vAlign w:val="center"/>
          </w:tcPr>
          <w:p w:rsidR="00771908" w:rsidRPr="00950E55" w:rsidRDefault="00771908" w:rsidP="00C02331">
            <w:pPr>
              <w:spacing w:before="100" w:beforeAutospacing="1" w:after="100" w:afterAutospacing="1"/>
              <w:rPr>
                <w:rFonts w:ascii="Arial" w:hAnsi="Arial" w:cs="Arial"/>
                <w:sz w:val="16"/>
                <w:szCs w:val="16"/>
              </w:rPr>
            </w:pPr>
          </w:p>
        </w:tc>
        <w:tc>
          <w:tcPr>
            <w:tcW w:w="2340" w:type="dxa"/>
            <w:tcBorders>
              <w:top w:val="single" w:sz="6" w:space="0" w:color="auto"/>
              <w:left w:val="single" w:sz="6" w:space="0" w:color="auto"/>
              <w:bottom w:val="single" w:sz="6" w:space="0" w:color="auto"/>
              <w:right w:val="single" w:sz="6" w:space="0" w:color="auto"/>
            </w:tcBorders>
          </w:tcPr>
          <w:p w:rsidR="00771908" w:rsidRPr="00950E55" w:rsidRDefault="00771908" w:rsidP="00C02331">
            <w:pPr>
              <w:spacing w:before="100" w:beforeAutospacing="1" w:after="100" w:afterAutospacing="1"/>
              <w:rPr>
                <w:rFonts w:ascii="Arial" w:hAnsi="Arial" w:cs="Arial"/>
                <w:sz w:val="16"/>
                <w:szCs w:val="16"/>
              </w:rPr>
            </w:pP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p w:rsidR="000457A2" w:rsidRDefault="000457A2" w:rsidP="00F957FA">
            <w:pPr>
              <w:spacing w:before="60"/>
              <w:jc w:val="center"/>
              <w:rPr>
                <w:rFonts w:ascii="Arial" w:hAnsi="Arial" w:cs="Arial"/>
                <w:sz w:val="16"/>
              </w:rPr>
            </w:pP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Pr="00950E55" w:rsidRDefault="005C5678" w:rsidP="00F957FA">
            <w:pPr>
              <w:spacing w:before="60"/>
              <w:rPr>
                <w:rFonts w:ascii="Arial" w:hAnsi="Arial" w:cs="Arial"/>
                <w:color w:val="000000" w:themeColor="text1"/>
                <w:sz w:val="16"/>
                <w:szCs w:val="16"/>
              </w:rPr>
            </w:pPr>
            <w:r>
              <w:rPr>
                <w:rFonts w:ascii="Arial" w:hAnsi="Arial" w:cs="Arial"/>
                <w:color w:val="000000" w:themeColor="text1"/>
                <w:sz w:val="16"/>
                <w:szCs w:val="16"/>
              </w:rPr>
              <w:t>See Adc_MDD.doc for Adc subsystem types</w:t>
            </w:r>
          </w:p>
        </w:tc>
        <w:tc>
          <w:tcPr>
            <w:tcW w:w="2160" w:type="dxa"/>
          </w:tcPr>
          <w:p w:rsidR="003C4D3F" w:rsidRPr="00950E55" w:rsidRDefault="003C4D3F" w:rsidP="00F957FA">
            <w:pPr>
              <w:spacing w:before="60"/>
              <w:rPr>
                <w:rFonts w:ascii="Arial" w:hAnsi="Arial" w:cs="Arial"/>
                <w:color w:val="000000" w:themeColor="text1"/>
                <w:sz w:val="16"/>
                <w:szCs w:val="16"/>
              </w:rPr>
            </w:pPr>
          </w:p>
        </w:tc>
        <w:tc>
          <w:tcPr>
            <w:tcW w:w="1440" w:type="dxa"/>
          </w:tcPr>
          <w:p w:rsidR="003C4D3F" w:rsidRPr="00950E55" w:rsidRDefault="003C4D3F" w:rsidP="00F957FA">
            <w:pPr>
              <w:spacing w:before="60"/>
              <w:rPr>
                <w:rFonts w:ascii="Arial" w:hAnsi="Arial" w:cs="Arial"/>
                <w:color w:val="000000" w:themeColor="text1"/>
                <w:sz w:val="16"/>
                <w:szCs w:val="16"/>
              </w:rPr>
            </w:pPr>
          </w:p>
        </w:tc>
        <w:tc>
          <w:tcPr>
            <w:tcW w:w="992" w:type="dxa"/>
          </w:tcPr>
          <w:p w:rsidR="003C4D3F" w:rsidRPr="00950E55" w:rsidRDefault="003C4D3F" w:rsidP="00F957FA">
            <w:pPr>
              <w:spacing w:before="60"/>
              <w:rPr>
                <w:rFonts w:ascii="Arial" w:hAnsi="Arial" w:cs="Arial"/>
                <w:color w:val="000000" w:themeColor="text1"/>
                <w:sz w:val="16"/>
                <w:szCs w:val="16"/>
              </w:rPr>
            </w:pPr>
          </w:p>
        </w:tc>
        <w:tc>
          <w:tcPr>
            <w:tcW w:w="993" w:type="dxa"/>
          </w:tcPr>
          <w:p w:rsidR="003C4D3F" w:rsidRPr="00950E55" w:rsidRDefault="003C4D3F" w:rsidP="00F957FA">
            <w:pPr>
              <w:spacing w:before="60"/>
              <w:rPr>
                <w:rFonts w:ascii="Arial" w:hAnsi="Arial" w:cs="Arial"/>
                <w:color w:val="000000" w:themeColor="text1"/>
                <w:sz w:val="16"/>
                <w:szCs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CellMar>
          <w:top w:w="58" w:type="dxa"/>
          <w:left w:w="115" w:type="dxa"/>
          <w:bottom w:w="58" w:type="dxa"/>
          <w:right w:w="115" w:type="dxa"/>
        </w:tblCellMar>
        <w:tblLook w:val="00A0" w:firstRow="1" w:lastRow="0" w:firstColumn="1" w:lastColumn="0" w:noHBand="0" w:noVBand="0"/>
      </w:tblPr>
      <w:tblGrid>
        <w:gridCol w:w="4608"/>
      </w:tblGrid>
      <w:tr w:rsidR="004A781C" w:rsidTr="00C02331">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C02331" w:rsidTr="00C02331">
        <w:trPr>
          <w:jc w:val="center"/>
        </w:trPr>
        <w:tc>
          <w:tcPr>
            <w:tcW w:w="4608" w:type="dxa"/>
            <w:tcBorders>
              <w:top w:val="nil"/>
              <w:left w:val="single" w:sz="6" w:space="0" w:color="auto"/>
              <w:bottom w:val="single" w:sz="6" w:space="0" w:color="auto"/>
              <w:right w:val="single" w:sz="6" w:space="0" w:color="auto"/>
            </w:tcBorders>
          </w:tcPr>
          <w:p w:rsidR="00C02331" w:rsidRPr="00C02331" w:rsidRDefault="004B63F2" w:rsidP="00C02331">
            <w:pPr>
              <w:spacing w:before="100" w:beforeAutospacing="1" w:after="100" w:afterAutospacing="1"/>
              <w:rPr>
                <w:rFonts w:ascii="Arial" w:hAnsi="Arial" w:cs="Arial"/>
                <w:sz w:val="16"/>
                <w:szCs w:val="16"/>
              </w:rPr>
            </w:pPr>
            <w:r>
              <w:rPr>
                <w:rFonts w:ascii="Arial" w:hAnsi="Arial" w:cs="Arial"/>
                <w:sz w:val="16"/>
                <w:szCs w:val="16"/>
              </w:rPr>
              <w:t>None</w:t>
            </w:r>
          </w:p>
        </w:tc>
      </w:tr>
    </w:tbl>
    <w:p w:rsidR="0002054B" w:rsidRDefault="0002054B" w:rsidP="0002054B"/>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2040"/>
        <w:gridCol w:w="1680"/>
        <w:gridCol w:w="1680"/>
      </w:tblGrid>
      <w:tr w:rsidR="00DE4889" w:rsidTr="00412179">
        <w:trPr>
          <w:cantSplit/>
          <w:tblHeader/>
        </w:trPr>
        <w:tc>
          <w:tcPr>
            <w:tcW w:w="352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204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C02331">
        <w:tc>
          <w:tcPr>
            <w:tcW w:w="3528" w:type="dxa"/>
            <w:tcBorders>
              <w:top w:val="single" w:sz="6" w:space="0" w:color="auto"/>
              <w:left w:val="single" w:sz="6" w:space="0" w:color="auto"/>
              <w:bottom w:val="single" w:sz="6" w:space="0" w:color="auto"/>
              <w:right w:val="single" w:sz="6" w:space="0" w:color="auto"/>
            </w:tcBorders>
          </w:tcPr>
          <w:p w:rsidR="00DE4889" w:rsidRPr="004B63F2" w:rsidRDefault="007F4694" w:rsidP="00F957FA">
            <w:pPr>
              <w:spacing w:before="60"/>
              <w:rPr>
                <w:rFonts w:ascii="Arial" w:hAnsi="Arial" w:cs="Arial"/>
                <w:color w:val="000000" w:themeColor="text1"/>
                <w:sz w:val="16"/>
                <w:szCs w:val="16"/>
              </w:rPr>
            </w:pPr>
            <w:r>
              <w:rPr>
                <w:rFonts w:ascii="Arial" w:hAnsi="Arial" w:cs="Arial"/>
                <w:color w:val="000000" w:themeColor="text1"/>
                <w:sz w:val="16"/>
                <w:szCs w:val="16"/>
              </w:rPr>
              <w:t>D_</w:t>
            </w:r>
            <w:r w:rsidR="004B63F2" w:rsidRPr="004B63F2">
              <w:rPr>
                <w:rFonts w:ascii="Arial" w:hAnsi="Arial" w:cs="Arial"/>
                <w:color w:val="000000" w:themeColor="text1"/>
                <w:sz w:val="16"/>
                <w:szCs w:val="16"/>
              </w:rPr>
              <w:t>GROUP</w:t>
            </w:r>
            <w:r>
              <w:rPr>
                <w:rFonts w:ascii="Arial" w:hAnsi="Arial" w:cs="Arial"/>
                <w:color w:val="000000" w:themeColor="text1"/>
                <w:sz w:val="16"/>
                <w:szCs w:val="16"/>
              </w:rPr>
              <w:t>EV</w:t>
            </w:r>
            <w:r w:rsidR="004B63F2" w:rsidRPr="004B63F2">
              <w:rPr>
                <w:rFonts w:ascii="Arial" w:hAnsi="Arial" w:cs="Arial"/>
                <w:color w:val="000000" w:themeColor="text1"/>
                <w:sz w:val="16"/>
                <w:szCs w:val="16"/>
              </w:rPr>
              <w:t>_CNT_U8</w:t>
            </w:r>
          </w:p>
        </w:tc>
        <w:tc>
          <w:tcPr>
            <w:tcW w:w="204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DE4889" w:rsidRDefault="004B63F2" w:rsidP="00F957FA">
            <w:pPr>
              <w:spacing w:before="60"/>
              <w:rPr>
                <w:rFonts w:ascii="Arial" w:hAnsi="Arial" w:cs="Arial"/>
                <w:sz w:val="16"/>
              </w:rPr>
            </w:pPr>
            <w:r>
              <w:rPr>
                <w:rFonts w:ascii="Arial" w:hAnsi="Arial" w:cs="Arial"/>
                <w:sz w:val="16"/>
              </w:rPr>
              <w:t>0</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D_GROUP1_CNT_U8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r>
      <w:tr w:rsidR="00C02331" w:rsidTr="00C02331">
        <w:tc>
          <w:tcPr>
            <w:tcW w:w="3528" w:type="dxa"/>
            <w:tcBorders>
              <w:top w:val="single" w:sz="6" w:space="0" w:color="auto"/>
              <w:left w:val="single" w:sz="6" w:space="0" w:color="auto"/>
              <w:bottom w:val="single" w:sz="6" w:space="0" w:color="auto"/>
              <w:right w:val="single" w:sz="6" w:space="0" w:color="auto"/>
            </w:tcBorders>
          </w:tcPr>
          <w:p w:rsidR="00C02331"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D_GROUP2_CNT_U8</w:t>
            </w:r>
          </w:p>
        </w:tc>
        <w:tc>
          <w:tcPr>
            <w:tcW w:w="204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C02331" w:rsidRDefault="004B63F2" w:rsidP="00F957FA">
            <w:pPr>
              <w:spacing w:before="60"/>
              <w:rPr>
                <w:rFonts w:ascii="Arial" w:hAnsi="Arial" w:cs="Arial"/>
                <w:sz w:val="16"/>
              </w:rPr>
            </w:pPr>
            <w:r>
              <w:rPr>
                <w:rFonts w:ascii="Arial" w:hAnsi="Arial" w:cs="Arial"/>
                <w:sz w:val="16"/>
              </w:rPr>
              <w:t>2</w:t>
            </w:r>
          </w:p>
        </w:tc>
      </w:tr>
      <w:tr w:rsidR="004B63F2" w:rsidTr="00C02331">
        <w:tc>
          <w:tcPr>
            <w:tcW w:w="3528" w:type="dxa"/>
            <w:tcBorders>
              <w:top w:val="single" w:sz="6" w:space="0" w:color="auto"/>
              <w:left w:val="single" w:sz="6" w:space="0" w:color="auto"/>
              <w:bottom w:val="single" w:sz="6" w:space="0" w:color="auto"/>
              <w:right w:val="single" w:sz="6" w:space="0" w:color="auto"/>
            </w:tcBorders>
          </w:tcPr>
          <w:p w:rsidR="004B63F2" w:rsidRPr="004B63F2" w:rsidRDefault="004B63F2" w:rsidP="00F957FA">
            <w:pPr>
              <w:spacing w:before="60"/>
              <w:rPr>
                <w:rFonts w:ascii="Arial" w:hAnsi="Arial" w:cs="Arial"/>
                <w:color w:val="000000" w:themeColor="text1"/>
                <w:sz w:val="16"/>
                <w:szCs w:val="16"/>
              </w:rPr>
            </w:pPr>
            <w:r w:rsidRPr="004B63F2">
              <w:rPr>
                <w:rFonts w:ascii="Arial" w:hAnsi="Arial" w:cs="Arial"/>
                <w:color w:val="000000" w:themeColor="text1"/>
                <w:sz w:val="16"/>
                <w:szCs w:val="16"/>
              </w:rPr>
              <w:t>D_NTCPARMBIT1_CNT_U8</w:t>
            </w:r>
          </w:p>
        </w:tc>
        <w:tc>
          <w:tcPr>
            <w:tcW w:w="204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4B63F2" w:rsidRDefault="004B63F2" w:rsidP="00F957FA">
            <w:pPr>
              <w:spacing w:before="60"/>
              <w:rPr>
                <w:rFonts w:ascii="Arial" w:hAnsi="Arial" w:cs="Arial"/>
                <w:sz w:val="16"/>
              </w:rPr>
            </w:pPr>
            <w:r>
              <w:rPr>
                <w:rFonts w:ascii="Arial" w:hAnsi="Arial" w:cs="Arial"/>
                <w:sz w:val="16"/>
              </w:rPr>
              <w:t>2</w:t>
            </w:r>
          </w:p>
        </w:tc>
      </w:tr>
      <w:tr w:rsidR="005C5678" w:rsidDel="00794DE4" w:rsidTr="00D00B28">
        <w:tc>
          <w:tcPr>
            <w:tcW w:w="3528" w:type="dxa"/>
            <w:tcBorders>
              <w:top w:val="single" w:sz="6" w:space="0" w:color="auto"/>
              <w:left w:val="single" w:sz="6" w:space="0" w:color="auto"/>
              <w:bottom w:val="single" w:sz="6" w:space="0" w:color="auto"/>
              <w:right w:val="single" w:sz="6" w:space="0" w:color="auto"/>
            </w:tcBorders>
          </w:tcPr>
          <w:p w:rsidR="005C5678" w:rsidRPr="004B63F2" w:rsidDel="00794DE4" w:rsidRDefault="005C5678" w:rsidP="00D00B28">
            <w:pPr>
              <w:spacing w:before="60"/>
              <w:rPr>
                <w:rFonts w:ascii="Arial" w:hAnsi="Arial" w:cs="Arial"/>
                <w:color w:val="000000" w:themeColor="text1"/>
                <w:sz w:val="16"/>
                <w:szCs w:val="16"/>
              </w:rPr>
            </w:pPr>
            <w:r>
              <w:rPr>
                <w:rFonts w:ascii="Arial" w:hAnsi="Arial" w:cs="Arial"/>
                <w:color w:val="000000" w:themeColor="text1"/>
                <w:sz w:val="16"/>
                <w:szCs w:val="16"/>
              </w:rPr>
              <w:t>D_ADC2</w:t>
            </w:r>
            <w:r w:rsidRPr="00D24902">
              <w:rPr>
                <w:rFonts w:ascii="Arial" w:hAnsi="Arial" w:cs="Arial"/>
                <w:color w:val="000000" w:themeColor="text1"/>
                <w:sz w:val="16"/>
                <w:szCs w:val="16"/>
              </w:rPr>
              <w:t>EVTBUFSZ_CNT_U08</w:t>
            </w:r>
          </w:p>
        </w:tc>
        <w:tc>
          <w:tcPr>
            <w:tcW w:w="204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5C5678" w:rsidDel="00794DE4" w:rsidTr="00D00B28">
        <w:tc>
          <w:tcPr>
            <w:tcW w:w="3528" w:type="dxa"/>
            <w:tcBorders>
              <w:top w:val="single" w:sz="6" w:space="0" w:color="auto"/>
              <w:left w:val="single" w:sz="6" w:space="0" w:color="auto"/>
              <w:bottom w:val="single" w:sz="6" w:space="0" w:color="auto"/>
              <w:right w:val="single" w:sz="6" w:space="0" w:color="auto"/>
            </w:tcBorders>
          </w:tcPr>
          <w:p w:rsidR="005C5678" w:rsidRPr="00D24902" w:rsidRDefault="005C5678" w:rsidP="00D00B28">
            <w:pPr>
              <w:spacing w:before="60"/>
              <w:rPr>
                <w:rFonts w:ascii="Arial" w:hAnsi="Arial" w:cs="Arial"/>
                <w:color w:val="000000" w:themeColor="text1"/>
                <w:sz w:val="16"/>
                <w:szCs w:val="16"/>
              </w:rPr>
            </w:pPr>
            <w:r>
              <w:rPr>
                <w:rFonts w:ascii="Arial" w:hAnsi="Arial" w:cs="Arial"/>
                <w:color w:val="000000" w:themeColor="text1"/>
                <w:sz w:val="16"/>
                <w:szCs w:val="16"/>
              </w:rPr>
              <w:t>D_ADC2</w:t>
            </w:r>
            <w:r w:rsidRPr="00D24902">
              <w:rPr>
                <w:rFonts w:ascii="Arial" w:hAnsi="Arial" w:cs="Arial"/>
                <w:color w:val="000000" w:themeColor="text1"/>
                <w:sz w:val="16"/>
                <w:szCs w:val="16"/>
              </w:rPr>
              <w:t>G1BUFSZ_CNT_U08</w:t>
            </w:r>
          </w:p>
        </w:tc>
        <w:tc>
          <w:tcPr>
            <w:tcW w:w="204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5C5678" w:rsidDel="00794DE4" w:rsidTr="00D00B28">
        <w:tc>
          <w:tcPr>
            <w:tcW w:w="3528" w:type="dxa"/>
            <w:tcBorders>
              <w:top w:val="single" w:sz="6" w:space="0" w:color="auto"/>
              <w:left w:val="single" w:sz="6" w:space="0" w:color="auto"/>
              <w:bottom w:val="single" w:sz="6" w:space="0" w:color="auto"/>
              <w:right w:val="single" w:sz="6" w:space="0" w:color="auto"/>
            </w:tcBorders>
          </w:tcPr>
          <w:p w:rsidR="005C5678" w:rsidRPr="00D24902" w:rsidRDefault="005C5678" w:rsidP="00D00B28">
            <w:pPr>
              <w:spacing w:before="60"/>
              <w:rPr>
                <w:rFonts w:ascii="Arial" w:hAnsi="Arial" w:cs="Arial"/>
                <w:color w:val="000000" w:themeColor="text1"/>
                <w:sz w:val="16"/>
                <w:szCs w:val="16"/>
              </w:rPr>
            </w:pPr>
            <w:r>
              <w:rPr>
                <w:rFonts w:ascii="Arial" w:hAnsi="Arial" w:cs="Arial"/>
                <w:color w:val="000000" w:themeColor="text1"/>
                <w:sz w:val="16"/>
                <w:szCs w:val="16"/>
              </w:rPr>
              <w:t>D_ADC2G2</w:t>
            </w:r>
            <w:r w:rsidRPr="00D24902">
              <w:rPr>
                <w:rFonts w:ascii="Arial" w:hAnsi="Arial" w:cs="Arial"/>
                <w:color w:val="000000" w:themeColor="text1"/>
                <w:sz w:val="16"/>
                <w:szCs w:val="16"/>
              </w:rPr>
              <w:t>BUFSZ_CNT_U08</w:t>
            </w:r>
          </w:p>
        </w:tc>
        <w:tc>
          <w:tcPr>
            <w:tcW w:w="204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5C5678" w:rsidDel="00794DE4" w:rsidRDefault="005C5678"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D_ADC2EVSRC_CNT_U32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D_ADC2G1SRC_CNT_U32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D_ADC2G2SRC_CNT_U32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D_ADC2NUMEVTCH_CNT_U08</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D_ADC2EVTCH_CNT_U32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D_ADC2NUMG1CH_CNT_U08</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lastRenderedPageBreak/>
              <w:t>D_ADC2G1CH_CNT_U32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D_ADC2NUMG2CH_CNT_U08</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D_ADC2G2CH_CNT_U32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D0FF7" w:rsidDel="00794DE4" w:rsidTr="00D00B28">
        <w:tc>
          <w:tcPr>
            <w:tcW w:w="3528" w:type="dxa"/>
            <w:tcBorders>
              <w:top w:val="single" w:sz="6" w:space="0" w:color="auto"/>
              <w:left w:val="single" w:sz="6" w:space="0" w:color="auto"/>
              <w:bottom w:val="single" w:sz="6" w:space="0" w:color="auto"/>
              <w:right w:val="single" w:sz="6" w:space="0" w:color="auto"/>
            </w:tcBorders>
          </w:tcPr>
          <w:p w:rsidR="009D0FF7" w:rsidRPr="009D0FF7" w:rsidRDefault="009D0FF7" w:rsidP="00D00B28">
            <w:pPr>
              <w:spacing w:before="60"/>
              <w:rPr>
                <w:rFonts w:ascii="Arial" w:hAnsi="Arial" w:cs="Arial"/>
                <w:color w:val="000000" w:themeColor="text1"/>
                <w:sz w:val="16"/>
                <w:szCs w:val="16"/>
              </w:rPr>
            </w:pPr>
            <w:r w:rsidRPr="009D0FF7">
              <w:rPr>
                <w:rFonts w:ascii="Arial" w:hAnsi="Arial" w:cs="Arial"/>
                <w:color w:val="000000" w:themeColor="text1"/>
                <w:sz w:val="16"/>
                <w:szCs w:val="16"/>
              </w:rPr>
              <w:t>D_ADC2RSLTBASEADR_CNT_U32</w:t>
            </w:r>
          </w:p>
        </w:tc>
        <w:tc>
          <w:tcPr>
            <w:tcW w:w="204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D0FF7" w:rsidRDefault="009D0FF7" w:rsidP="00D00B28">
            <w:pPr>
              <w:spacing w:before="60"/>
              <w:rPr>
                <w:rFonts w:ascii="Arial" w:hAnsi="Arial" w:cs="Arial"/>
                <w:sz w:val="16"/>
              </w:rPr>
            </w:pPr>
            <w:r>
              <w:rPr>
                <w:rFonts w:ascii="Arial" w:hAnsi="Arial" w:cs="Arial"/>
                <w:sz w:val="16"/>
              </w:rPr>
              <w:t>Generated in Adc</w:t>
            </w:r>
            <w:r w:rsidR="00CF6C0E">
              <w:rPr>
                <w:rFonts w:ascii="Arial" w:hAnsi="Arial" w:cs="Arial"/>
                <w:sz w:val="16"/>
              </w:rPr>
              <w:t>2</w:t>
            </w:r>
            <w:r>
              <w:rPr>
                <w:rFonts w:ascii="Arial" w:hAnsi="Arial" w:cs="Arial"/>
                <w:sz w:val="16"/>
              </w:rPr>
              <w:t>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D_ADC2EVINTENA_CNT_U32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D_ADC2EVSAMPDISEN_CNT_U32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D_ADC2EVFIFORESETCR_CNT_U32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D_ADC2EVDMACR_CNT_U32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D_ADC2G1INTENA_CNT_U32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D_ADC2G1SAMPDISEN_CNT_U32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D_ADC2G1FIFORESETCR_CNT_U32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D_ADC2G1DMACR_CNT_U32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D_ADC2G2INTENA_CNT_U32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D_ADC2G2SAMPDISEN_CNT_U32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D_ADC2G2FIFORESETCR_CNT_U32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D_ADC2G2DMACR_CNT_U32</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D_HWTRGADC2GEVT_CNT_LGC</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D_HWTRGADC2G1_CNT_LGC</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D_HWTRGADC2G2_CNT_LGC</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lastRenderedPageBreak/>
              <w:t>D_ADC2USEDMA_CNT_LGC</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r w:rsidR="00937B3E" w:rsidDel="00794DE4" w:rsidTr="00D00B28">
        <w:tc>
          <w:tcPr>
            <w:tcW w:w="3528" w:type="dxa"/>
            <w:tcBorders>
              <w:top w:val="single" w:sz="6" w:space="0" w:color="auto"/>
              <w:left w:val="single" w:sz="6" w:space="0" w:color="auto"/>
              <w:bottom w:val="single" w:sz="6" w:space="0" w:color="auto"/>
              <w:right w:val="single" w:sz="6" w:space="0" w:color="auto"/>
            </w:tcBorders>
          </w:tcPr>
          <w:p w:rsidR="00937B3E" w:rsidRPr="009D0FF7" w:rsidRDefault="00937B3E" w:rsidP="00D00B28">
            <w:pPr>
              <w:spacing w:before="60"/>
              <w:rPr>
                <w:rFonts w:ascii="Arial" w:hAnsi="Arial" w:cs="Arial"/>
                <w:color w:val="000000" w:themeColor="text1"/>
                <w:sz w:val="16"/>
                <w:szCs w:val="16"/>
              </w:rPr>
            </w:pPr>
            <w:r w:rsidRPr="00CF6C0E">
              <w:rPr>
                <w:rFonts w:ascii="Arial" w:hAnsi="Arial" w:cs="Arial"/>
                <w:color w:val="000000" w:themeColor="text1"/>
                <w:sz w:val="16"/>
                <w:szCs w:val="16"/>
              </w:rPr>
              <w:t>D_ISRGROUP_CNT_U8</w:t>
            </w:r>
          </w:p>
        </w:tc>
        <w:tc>
          <w:tcPr>
            <w:tcW w:w="204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1</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Counts</w:t>
            </w:r>
          </w:p>
        </w:tc>
        <w:tc>
          <w:tcPr>
            <w:tcW w:w="1680" w:type="dxa"/>
            <w:tcBorders>
              <w:top w:val="single" w:sz="6" w:space="0" w:color="auto"/>
              <w:left w:val="single" w:sz="6" w:space="0" w:color="auto"/>
              <w:bottom w:val="single" w:sz="6" w:space="0" w:color="auto"/>
              <w:right w:val="single" w:sz="6" w:space="0" w:color="auto"/>
            </w:tcBorders>
          </w:tcPr>
          <w:p w:rsidR="00937B3E" w:rsidRDefault="00937B3E" w:rsidP="00D00B28">
            <w:pPr>
              <w:spacing w:before="60"/>
              <w:rPr>
                <w:rFonts w:ascii="Arial" w:hAnsi="Arial" w:cs="Arial"/>
                <w:sz w:val="16"/>
              </w:rPr>
            </w:pPr>
            <w:r>
              <w:rPr>
                <w:rFonts w:ascii="Arial" w:hAnsi="Arial" w:cs="Arial"/>
                <w:sz w:val="16"/>
              </w:rPr>
              <w:t>Generated in Adc2_Cfg.h</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5022" w:type="dxa"/>
        <w:jc w:val="center"/>
        <w:tblInd w:w="-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022"/>
      </w:tblGrid>
      <w:tr w:rsidR="004A781C" w:rsidTr="004B63F2">
        <w:trPr>
          <w:jc w:val="center"/>
        </w:trPr>
        <w:tc>
          <w:tcPr>
            <w:tcW w:w="5022"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B5E48" w:rsidTr="004B63F2">
        <w:trPr>
          <w:jc w:val="center"/>
        </w:trPr>
        <w:tc>
          <w:tcPr>
            <w:tcW w:w="5022" w:type="dxa"/>
            <w:tcBorders>
              <w:top w:val="nil"/>
              <w:left w:val="single" w:sz="6" w:space="0" w:color="auto"/>
              <w:bottom w:val="single" w:sz="6" w:space="0" w:color="auto"/>
              <w:right w:val="single" w:sz="6" w:space="0" w:color="auto"/>
            </w:tcBorders>
          </w:tcPr>
          <w:p w:rsidR="007B5E48" w:rsidRPr="004B63F2" w:rsidRDefault="005C5678" w:rsidP="005B185E">
            <w:pPr>
              <w:spacing w:before="60"/>
              <w:rPr>
                <w:rFonts w:ascii="Arial" w:hAnsi="Arial" w:cs="Arial"/>
                <w:sz w:val="16"/>
                <w:szCs w:val="16"/>
              </w:rPr>
            </w:pPr>
            <w:r>
              <w:rPr>
                <w:rFonts w:ascii="Arial" w:hAnsi="Arial" w:cs="Arial"/>
                <w:color w:val="000000"/>
                <w:sz w:val="16"/>
                <w:szCs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5C5678" w:rsidTr="00D00B28">
        <w:tc>
          <w:tcPr>
            <w:tcW w:w="2898" w:type="dxa"/>
            <w:tcBorders>
              <w:top w:val="single" w:sz="6" w:space="0" w:color="auto"/>
              <w:left w:val="single" w:sz="6" w:space="0" w:color="auto"/>
              <w:bottom w:val="single" w:sz="6" w:space="0" w:color="auto"/>
              <w:right w:val="single" w:sz="6" w:space="0" w:color="auto"/>
            </w:tcBorders>
          </w:tcPr>
          <w:p w:rsidR="005C5678" w:rsidRDefault="005C5678" w:rsidP="00D00B28">
            <w:pPr>
              <w:spacing w:before="60"/>
              <w:rPr>
                <w:rFonts w:ascii="Arial" w:hAnsi="Arial" w:cs="Arial"/>
                <w:sz w:val="16"/>
              </w:rPr>
            </w:pPr>
            <w:r>
              <w:rPr>
                <w:rFonts w:ascii="Arial" w:hAnsi="Arial" w:cs="Arial"/>
                <w:color w:val="000000"/>
                <w:sz w:val="16"/>
                <w:szCs w:val="16"/>
              </w:rPr>
              <w:t>T_Adc2</w:t>
            </w:r>
            <w:r w:rsidRPr="004B63F2">
              <w:rPr>
                <w:rFonts w:ascii="Arial" w:hAnsi="Arial" w:cs="Arial"/>
                <w:color w:val="000000"/>
                <w:sz w:val="16"/>
                <w:szCs w:val="16"/>
              </w:rPr>
              <w:t>GroupConfigD</w:t>
            </w:r>
            <w:r>
              <w:rPr>
                <w:rFonts w:ascii="Arial" w:hAnsi="Arial" w:cs="Arial"/>
                <w:color w:val="000000"/>
                <w:sz w:val="16"/>
                <w:szCs w:val="16"/>
              </w:rPr>
              <w:t>ata_Cnt_Str[3</w:t>
            </w:r>
            <w:r w:rsidRPr="004B63F2">
              <w:rPr>
                <w:rFonts w:ascii="Arial" w:hAnsi="Arial" w:cs="Arial"/>
                <w:color w:val="000000"/>
                <w:sz w:val="16"/>
                <w:szCs w:val="16"/>
              </w:rPr>
              <w:t>]</w:t>
            </w:r>
          </w:p>
        </w:tc>
        <w:tc>
          <w:tcPr>
            <w:tcW w:w="990" w:type="dxa"/>
            <w:tcBorders>
              <w:top w:val="single" w:sz="6" w:space="0" w:color="auto"/>
              <w:left w:val="single" w:sz="6" w:space="0" w:color="auto"/>
              <w:bottom w:val="single" w:sz="6" w:space="0" w:color="auto"/>
              <w:right w:val="single" w:sz="6" w:space="0" w:color="auto"/>
            </w:tcBorders>
          </w:tcPr>
          <w:p w:rsidR="005C5678" w:rsidRDefault="005C5678" w:rsidP="00D00B28">
            <w:pPr>
              <w:spacing w:before="60"/>
              <w:rPr>
                <w:rFonts w:ascii="Arial" w:hAnsi="Arial" w:cs="Arial"/>
                <w:sz w:val="16"/>
              </w:rPr>
            </w:pPr>
            <w:r w:rsidRPr="005C5678">
              <w:rPr>
                <w:rFonts w:ascii="Arial" w:hAnsi="Arial" w:cs="Arial"/>
                <w:sz w:val="16"/>
              </w:rPr>
              <w:t>Adc_GroupConfigDataType</w:t>
            </w:r>
          </w:p>
        </w:tc>
        <w:tc>
          <w:tcPr>
            <w:tcW w:w="3600" w:type="dxa"/>
            <w:tcBorders>
              <w:top w:val="single" w:sz="6" w:space="0" w:color="auto"/>
              <w:left w:val="single" w:sz="6" w:space="0" w:color="auto"/>
              <w:bottom w:val="single" w:sz="6" w:space="0" w:color="auto"/>
              <w:right w:val="single" w:sz="6" w:space="0" w:color="auto"/>
            </w:tcBorders>
          </w:tcPr>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D_ADC2NUMEVTCH_CNT_U08,</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D_ADC2EVTCH_CNT_U32,</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&amp;(((uint32*)D_ADC2RSLTBASEADR_CNT_U32)[0]),</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D_ADC2NUMG1CH_CNT_U08,</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D_ADC2G1CH_CNT_U32,</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&amp;(((uint32*)D_ADC2RSLTBASEADR_CNT_U32)[D_ADC2EVTBUFSZ_CNT_U08]),</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t>{</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D_ADC2NUMG2CH_CNT_U08,</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D_ADC2G2CH_CNT_U32,</w:t>
            </w:r>
          </w:p>
          <w:p w:rsidR="005C5678" w:rsidRPr="005C5678" w:rsidRDefault="005C5678" w:rsidP="005C5678">
            <w:pPr>
              <w:spacing w:before="60"/>
              <w:rPr>
                <w:rFonts w:ascii="Arial" w:hAnsi="Arial" w:cs="Arial"/>
                <w:sz w:val="16"/>
              </w:rPr>
            </w:pPr>
            <w:r w:rsidRPr="005C5678">
              <w:rPr>
                <w:rFonts w:ascii="Arial" w:hAnsi="Arial" w:cs="Arial"/>
                <w:sz w:val="16"/>
              </w:rPr>
              <w:tab/>
            </w:r>
            <w:r w:rsidRPr="005C5678">
              <w:rPr>
                <w:rFonts w:ascii="Arial" w:hAnsi="Arial" w:cs="Arial"/>
                <w:sz w:val="16"/>
              </w:rPr>
              <w:tab/>
              <w:t xml:space="preserve">&amp;(((uint32*)D_ADC2RSLTBASEADR_CNT_U32)[D_ADC2EVTBUFSZ_CNT_U08 + </w:t>
            </w:r>
            <w:r w:rsidRPr="005C5678">
              <w:rPr>
                <w:rFonts w:ascii="Arial" w:hAnsi="Arial" w:cs="Arial"/>
                <w:sz w:val="16"/>
              </w:rPr>
              <w:lastRenderedPageBreak/>
              <w:t>D_ADC2G1BUFSZ_CNT_U08]),</w:t>
            </w:r>
          </w:p>
          <w:p w:rsidR="005C5678" w:rsidRDefault="005C5678" w:rsidP="005C5678">
            <w:pPr>
              <w:spacing w:before="60"/>
              <w:rPr>
                <w:rFonts w:ascii="Arial" w:hAnsi="Arial" w:cs="Arial"/>
                <w:sz w:val="16"/>
              </w:rPr>
            </w:pPr>
            <w:r w:rsidRPr="005C5678">
              <w:rPr>
                <w:rFonts w:ascii="Arial" w:hAnsi="Arial" w:cs="Arial"/>
                <w:sz w:val="16"/>
              </w:rPr>
              <w:tab/>
              <w:t>}</w:t>
            </w:r>
          </w:p>
        </w:tc>
        <w:tc>
          <w:tcPr>
            <w:tcW w:w="1440" w:type="dxa"/>
            <w:tcBorders>
              <w:top w:val="single" w:sz="6" w:space="0" w:color="auto"/>
              <w:left w:val="single" w:sz="6" w:space="0" w:color="auto"/>
              <w:bottom w:val="single" w:sz="6" w:space="0" w:color="auto"/>
              <w:right w:val="single" w:sz="6" w:space="0" w:color="auto"/>
            </w:tcBorders>
          </w:tcPr>
          <w:p w:rsidR="005C5678" w:rsidRDefault="005C5678" w:rsidP="00D00B28">
            <w:pPr>
              <w:spacing w:before="60"/>
              <w:rPr>
                <w:rFonts w:ascii="Arial" w:hAnsi="Arial" w:cs="Arial"/>
                <w:sz w:val="16"/>
              </w:rPr>
            </w:pPr>
            <w:r w:rsidRPr="00794DE4">
              <w:rPr>
                <w:rFonts w:ascii="Arial" w:hAnsi="Arial" w:cs="Arial"/>
                <w:sz w:val="16"/>
              </w:rPr>
              <w:lastRenderedPageBreak/>
              <w:t>CONST_32</w:t>
            </w: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7D0B97" w:rsidRDefault="00C25F1E" w:rsidP="008B3E94">
      <w:pPr>
        <w:numPr>
          <w:ilvl w:val="0"/>
          <w:numId w:val="5"/>
        </w:numPr>
        <w:spacing w:after="0"/>
      </w:pPr>
      <w:r>
        <w:t>None</w:t>
      </w:r>
    </w:p>
    <w:p w:rsidR="008B3E94" w:rsidRDefault="008B3E94" w:rsidP="008B3E94">
      <w:pPr>
        <w:spacing w:after="0"/>
        <w:ind w:left="720"/>
      </w:pPr>
    </w:p>
    <w:p w:rsidR="008B3E94" w:rsidRDefault="008B3E94" w:rsidP="008B3E94">
      <w:pPr>
        <w:pStyle w:val="Heading2"/>
      </w:pPr>
      <w:r>
        <w:t>Data Hiding Functions</w:t>
      </w:r>
    </w:p>
    <w:p w:rsidR="00596631" w:rsidRPr="005B185E" w:rsidRDefault="00596631" w:rsidP="00596631">
      <w:pPr>
        <w:spacing w:after="0"/>
        <w:ind w:left="720"/>
        <w:rPr>
          <w:sz w:val="16"/>
          <w:szCs w:val="16"/>
        </w:rPr>
      </w:pPr>
    </w:p>
    <w:p w:rsidR="005B185E" w:rsidRPr="005B185E" w:rsidRDefault="0046681B" w:rsidP="005B185E">
      <w:pPr>
        <w:spacing w:after="0"/>
        <w:ind w:left="720"/>
        <w:rPr>
          <w:sz w:val="16"/>
          <w:szCs w:val="16"/>
        </w:rPr>
      </w:pPr>
      <w:r>
        <w:rPr>
          <w:sz w:val="16"/>
          <w:szCs w:val="16"/>
        </w:rPr>
        <w:t>None</w:t>
      </w:r>
    </w:p>
    <w:p w:rsidR="00DC7E08" w:rsidRDefault="00DC7E08" w:rsidP="00831256">
      <w:pPr>
        <w:spacing w:after="0"/>
        <w:ind w:left="720"/>
      </w:pPr>
    </w:p>
    <w:p w:rsidR="008B3E94" w:rsidRDefault="008B3E94" w:rsidP="008B3E94">
      <w:pPr>
        <w:spacing w:after="0"/>
      </w:pPr>
    </w:p>
    <w:p w:rsidR="00480B54" w:rsidRDefault="00480B54">
      <w:pPr>
        <w:spacing w:after="0"/>
        <w:rPr>
          <w:rFonts w:ascii="Arial" w:hAnsi="Arial"/>
          <w:b/>
          <w:sz w:val="24"/>
        </w:rPr>
      </w:pPr>
    </w:p>
    <w:p w:rsidR="001B60DF" w:rsidRDefault="001B60DF" w:rsidP="001B60DF">
      <w:pPr>
        <w:pStyle w:val="Heading2"/>
      </w:pPr>
      <w:r>
        <w:t xml:space="preserve">Global Functions/Macros Defined by this </w:t>
      </w:r>
      <w:r w:rsidR="00674ADF">
        <w:t>Module</w:t>
      </w:r>
    </w:p>
    <w:p w:rsidR="00C25F1E" w:rsidRDefault="00C25F1E" w:rsidP="000D5268">
      <w:pPr>
        <w:spacing w:after="0"/>
        <w:rPr>
          <w:color w:val="000000" w:themeColor="text1"/>
        </w:rPr>
      </w:pPr>
    </w:p>
    <w:p w:rsidR="000D5268" w:rsidRDefault="007E5452" w:rsidP="000D5268">
      <w:pPr>
        <w:pStyle w:val="Heading3"/>
      </w:pPr>
      <w:r>
        <w:t>ADC</w:t>
      </w:r>
      <w:r w:rsidR="005C5678">
        <w:t>2</w:t>
      </w:r>
      <w:r>
        <w:t xml:space="preserve"> Init</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4"/>
        <w:gridCol w:w="3696"/>
        <w:gridCol w:w="1462"/>
        <w:gridCol w:w="597"/>
        <w:gridCol w:w="599"/>
        <w:gridCol w:w="600"/>
      </w:tblGrid>
      <w:tr w:rsidR="000D5268" w:rsidTr="007E5452">
        <w:tc>
          <w:tcPr>
            <w:tcW w:w="1984" w:type="dxa"/>
          </w:tcPr>
          <w:p w:rsidR="000D5268" w:rsidRDefault="000D5268" w:rsidP="00D00B28">
            <w:pPr>
              <w:spacing w:before="60"/>
              <w:rPr>
                <w:rFonts w:ascii="Arial" w:hAnsi="Arial" w:cs="Arial"/>
                <w:b/>
                <w:bCs/>
                <w:sz w:val="16"/>
              </w:rPr>
            </w:pPr>
            <w:r>
              <w:rPr>
                <w:rFonts w:ascii="Arial" w:hAnsi="Arial" w:cs="Arial"/>
                <w:b/>
                <w:bCs/>
                <w:sz w:val="16"/>
              </w:rPr>
              <w:t>Function Name</w:t>
            </w:r>
          </w:p>
        </w:tc>
        <w:tc>
          <w:tcPr>
            <w:tcW w:w="3696" w:type="dxa"/>
          </w:tcPr>
          <w:p w:rsidR="000D5268" w:rsidRDefault="000D5268" w:rsidP="00D00B28">
            <w:pPr>
              <w:spacing w:before="60"/>
              <w:rPr>
                <w:rFonts w:ascii="Arial" w:hAnsi="Arial" w:cs="Arial"/>
                <w:sz w:val="16"/>
              </w:rPr>
            </w:pPr>
            <w:r>
              <w:rPr>
                <w:rFonts w:ascii="Arial" w:hAnsi="Arial" w:cs="Arial"/>
                <w:sz w:val="16"/>
              </w:rPr>
              <w:t>Adc</w:t>
            </w:r>
            <w:r w:rsidR="005B185E">
              <w:rPr>
                <w:rFonts w:ascii="Arial" w:hAnsi="Arial" w:cs="Arial"/>
                <w:sz w:val="16"/>
              </w:rPr>
              <w:t>2</w:t>
            </w:r>
            <w:r>
              <w:rPr>
                <w:rFonts w:ascii="Arial" w:hAnsi="Arial" w:cs="Arial"/>
                <w:sz w:val="16"/>
              </w:rPr>
              <w:t>_init</w:t>
            </w:r>
            <w:r w:rsidR="005B185E">
              <w:rPr>
                <w:rFonts w:ascii="Arial" w:hAnsi="Arial" w:cs="Arial"/>
                <w:sz w:val="16"/>
              </w:rPr>
              <w:t>1</w:t>
            </w:r>
          </w:p>
        </w:tc>
        <w:tc>
          <w:tcPr>
            <w:tcW w:w="1462" w:type="dxa"/>
            <w:shd w:val="pct30" w:color="FFFF00" w:fill="auto"/>
          </w:tcPr>
          <w:p w:rsidR="000D5268" w:rsidRDefault="000D5268" w:rsidP="00D00B28">
            <w:pPr>
              <w:spacing w:before="60"/>
              <w:jc w:val="center"/>
              <w:rPr>
                <w:rFonts w:ascii="Arial" w:hAnsi="Arial" w:cs="Arial"/>
                <w:sz w:val="16"/>
              </w:rPr>
            </w:pPr>
            <w:r>
              <w:rPr>
                <w:rFonts w:ascii="Arial" w:hAnsi="Arial" w:cs="Arial"/>
                <w:sz w:val="16"/>
              </w:rPr>
              <w:t>Type</w:t>
            </w:r>
          </w:p>
        </w:tc>
        <w:tc>
          <w:tcPr>
            <w:tcW w:w="597" w:type="dxa"/>
            <w:shd w:val="pct30" w:color="FFFF00" w:fill="auto"/>
          </w:tcPr>
          <w:p w:rsidR="000D5268" w:rsidRDefault="000D5268" w:rsidP="00D00B28">
            <w:pPr>
              <w:spacing w:before="60"/>
              <w:jc w:val="center"/>
              <w:rPr>
                <w:rFonts w:ascii="Arial" w:hAnsi="Arial" w:cs="Arial"/>
                <w:sz w:val="16"/>
              </w:rPr>
            </w:pPr>
            <w:r>
              <w:rPr>
                <w:rFonts w:ascii="Arial" w:hAnsi="Arial" w:cs="Arial"/>
                <w:sz w:val="16"/>
              </w:rPr>
              <w:t>Min</w:t>
            </w:r>
          </w:p>
        </w:tc>
        <w:tc>
          <w:tcPr>
            <w:tcW w:w="599" w:type="dxa"/>
            <w:shd w:val="pct30" w:color="FFFF00" w:fill="auto"/>
          </w:tcPr>
          <w:p w:rsidR="000D5268" w:rsidRDefault="000D5268" w:rsidP="00D00B28">
            <w:pPr>
              <w:spacing w:before="60"/>
              <w:jc w:val="center"/>
              <w:rPr>
                <w:rFonts w:ascii="Arial" w:hAnsi="Arial" w:cs="Arial"/>
                <w:sz w:val="16"/>
              </w:rPr>
            </w:pPr>
            <w:r>
              <w:rPr>
                <w:rFonts w:ascii="Arial" w:hAnsi="Arial" w:cs="Arial"/>
                <w:sz w:val="16"/>
              </w:rPr>
              <w:t>Max</w:t>
            </w:r>
          </w:p>
        </w:tc>
        <w:tc>
          <w:tcPr>
            <w:tcW w:w="600" w:type="dxa"/>
            <w:tcBorders>
              <w:bottom w:val="single" w:sz="4" w:space="0" w:color="auto"/>
            </w:tcBorders>
            <w:shd w:val="pct30" w:color="FFFF00" w:fill="auto"/>
          </w:tcPr>
          <w:p w:rsidR="000D5268" w:rsidRDefault="000D5268" w:rsidP="00D00B28">
            <w:pPr>
              <w:spacing w:before="60"/>
              <w:jc w:val="center"/>
              <w:rPr>
                <w:rFonts w:ascii="Arial" w:hAnsi="Arial" w:cs="Arial"/>
                <w:sz w:val="16"/>
              </w:rPr>
            </w:pPr>
            <w:r>
              <w:rPr>
                <w:rFonts w:ascii="Arial" w:hAnsi="Arial" w:cs="Arial"/>
                <w:sz w:val="16"/>
              </w:rPr>
              <w:t>UTP Tol.</w:t>
            </w:r>
          </w:p>
        </w:tc>
      </w:tr>
      <w:tr w:rsidR="000D5268" w:rsidTr="007E5452">
        <w:tc>
          <w:tcPr>
            <w:tcW w:w="1984" w:type="dxa"/>
          </w:tcPr>
          <w:p w:rsidR="000D5268" w:rsidRDefault="000D5268" w:rsidP="00D00B28">
            <w:pPr>
              <w:spacing w:before="60"/>
              <w:rPr>
                <w:rFonts w:ascii="Arial" w:hAnsi="Arial" w:cs="Arial"/>
                <w:b/>
                <w:bCs/>
                <w:sz w:val="16"/>
              </w:rPr>
            </w:pPr>
            <w:r>
              <w:rPr>
                <w:rFonts w:ascii="Arial" w:hAnsi="Arial" w:cs="Arial"/>
                <w:b/>
                <w:bCs/>
                <w:sz w:val="16"/>
              </w:rPr>
              <w:t xml:space="preserve">Arguments Passed </w:t>
            </w:r>
          </w:p>
        </w:tc>
        <w:tc>
          <w:tcPr>
            <w:tcW w:w="3696" w:type="dxa"/>
          </w:tcPr>
          <w:p w:rsidR="000D5268" w:rsidRPr="000D5268" w:rsidRDefault="000D5268" w:rsidP="00D00B28">
            <w:pPr>
              <w:spacing w:before="60"/>
              <w:rPr>
                <w:rFonts w:ascii="Arial" w:hAnsi="Arial" w:cs="Arial"/>
                <w:color w:val="000000" w:themeColor="text1"/>
                <w:sz w:val="16"/>
                <w:szCs w:val="16"/>
              </w:rPr>
            </w:pPr>
            <w:r>
              <w:rPr>
                <w:rFonts w:ascii="Arial" w:hAnsi="Arial" w:cs="Arial"/>
                <w:sz w:val="16"/>
              </w:rPr>
              <w:t xml:space="preserve"> </w:t>
            </w:r>
            <w:r w:rsidRPr="000D5268">
              <w:rPr>
                <w:rFonts w:ascii="Arial" w:hAnsi="Arial" w:cs="Arial"/>
                <w:color w:val="000000" w:themeColor="text1"/>
                <w:sz w:val="16"/>
                <w:szCs w:val="16"/>
              </w:rPr>
              <w:t>ConfigPtr</w:t>
            </w:r>
          </w:p>
        </w:tc>
        <w:tc>
          <w:tcPr>
            <w:tcW w:w="1462" w:type="dxa"/>
          </w:tcPr>
          <w:p w:rsidR="000D5268" w:rsidRDefault="000D5268" w:rsidP="00D00B28">
            <w:pPr>
              <w:spacing w:before="60"/>
              <w:rPr>
                <w:rFonts w:ascii="Arial" w:hAnsi="Arial" w:cs="Arial"/>
                <w:sz w:val="16"/>
              </w:rPr>
            </w:pPr>
            <w:r>
              <w:rPr>
                <w:rFonts w:ascii="Arial" w:hAnsi="Arial" w:cs="Arial"/>
                <w:sz w:val="16"/>
              </w:rPr>
              <w:t>Adc_ConfigType*</w:t>
            </w:r>
          </w:p>
        </w:tc>
        <w:tc>
          <w:tcPr>
            <w:tcW w:w="597" w:type="dxa"/>
          </w:tcPr>
          <w:p w:rsidR="000D5268" w:rsidRDefault="000D5268" w:rsidP="00D00B28">
            <w:pPr>
              <w:spacing w:before="60"/>
              <w:rPr>
                <w:rFonts w:ascii="Arial" w:hAnsi="Arial" w:cs="Arial"/>
                <w:sz w:val="16"/>
              </w:rPr>
            </w:pPr>
            <w:r>
              <w:rPr>
                <w:rFonts w:ascii="Arial" w:hAnsi="Arial" w:cs="Arial"/>
                <w:sz w:val="16"/>
              </w:rPr>
              <w:t>N/A</w:t>
            </w:r>
          </w:p>
        </w:tc>
        <w:tc>
          <w:tcPr>
            <w:tcW w:w="599" w:type="dxa"/>
          </w:tcPr>
          <w:p w:rsidR="000D5268" w:rsidRDefault="000D5268" w:rsidP="00D00B28">
            <w:pPr>
              <w:spacing w:before="60"/>
              <w:rPr>
                <w:rFonts w:ascii="Arial" w:hAnsi="Arial" w:cs="Arial"/>
                <w:sz w:val="16"/>
              </w:rPr>
            </w:pPr>
            <w:r>
              <w:rPr>
                <w:rFonts w:ascii="Arial" w:hAnsi="Arial" w:cs="Arial"/>
                <w:sz w:val="16"/>
              </w:rPr>
              <w:t>N/A</w:t>
            </w:r>
          </w:p>
        </w:tc>
        <w:tc>
          <w:tcPr>
            <w:tcW w:w="600" w:type="dxa"/>
            <w:shd w:val="pct15" w:color="auto" w:fill="auto"/>
          </w:tcPr>
          <w:p w:rsidR="000D5268" w:rsidRDefault="000D5268" w:rsidP="00D00B28">
            <w:pPr>
              <w:spacing w:before="60"/>
              <w:rPr>
                <w:rFonts w:ascii="Arial" w:hAnsi="Arial" w:cs="Arial"/>
                <w:sz w:val="16"/>
              </w:rPr>
            </w:pPr>
          </w:p>
        </w:tc>
      </w:tr>
      <w:tr w:rsidR="000D5268" w:rsidTr="007E5452">
        <w:tc>
          <w:tcPr>
            <w:tcW w:w="1984" w:type="dxa"/>
          </w:tcPr>
          <w:p w:rsidR="000D5268" w:rsidRDefault="000D5268" w:rsidP="00D00B28">
            <w:pPr>
              <w:spacing w:before="60"/>
              <w:rPr>
                <w:rFonts w:ascii="Arial" w:hAnsi="Arial" w:cs="Arial"/>
                <w:b/>
                <w:bCs/>
                <w:sz w:val="16"/>
              </w:rPr>
            </w:pPr>
            <w:r>
              <w:rPr>
                <w:rFonts w:ascii="Arial" w:hAnsi="Arial" w:cs="Arial"/>
                <w:b/>
                <w:bCs/>
                <w:sz w:val="16"/>
              </w:rPr>
              <w:t>Return Value</w:t>
            </w:r>
          </w:p>
        </w:tc>
        <w:tc>
          <w:tcPr>
            <w:tcW w:w="3696" w:type="dxa"/>
          </w:tcPr>
          <w:p w:rsidR="000D5268" w:rsidRDefault="000D5268" w:rsidP="00D00B28">
            <w:pPr>
              <w:spacing w:before="60"/>
              <w:rPr>
                <w:rFonts w:ascii="Arial" w:hAnsi="Arial" w:cs="Arial"/>
                <w:sz w:val="16"/>
              </w:rPr>
            </w:pPr>
            <w:r>
              <w:rPr>
                <w:rFonts w:ascii="Arial" w:hAnsi="Arial" w:cs="Arial"/>
                <w:sz w:val="16"/>
              </w:rPr>
              <w:t>N/A</w:t>
            </w:r>
          </w:p>
        </w:tc>
        <w:tc>
          <w:tcPr>
            <w:tcW w:w="1462" w:type="dxa"/>
          </w:tcPr>
          <w:p w:rsidR="000D5268" w:rsidRDefault="000D5268" w:rsidP="00D00B28">
            <w:pPr>
              <w:spacing w:before="60"/>
              <w:rPr>
                <w:rFonts w:ascii="Arial" w:hAnsi="Arial" w:cs="Arial"/>
                <w:sz w:val="16"/>
              </w:rPr>
            </w:pPr>
          </w:p>
        </w:tc>
        <w:tc>
          <w:tcPr>
            <w:tcW w:w="597" w:type="dxa"/>
          </w:tcPr>
          <w:p w:rsidR="000D5268" w:rsidRDefault="000D5268" w:rsidP="00D00B28">
            <w:pPr>
              <w:spacing w:before="60"/>
              <w:rPr>
                <w:rFonts w:ascii="Arial" w:hAnsi="Arial" w:cs="Arial"/>
                <w:sz w:val="16"/>
              </w:rPr>
            </w:pPr>
          </w:p>
        </w:tc>
        <w:tc>
          <w:tcPr>
            <w:tcW w:w="599" w:type="dxa"/>
          </w:tcPr>
          <w:p w:rsidR="000D5268" w:rsidRDefault="000D5268" w:rsidP="00D00B28">
            <w:pPr>
              <w:spacing w:before="60"/>
              <w:rPr>
                <w:rFonts w:ascii="Arial" w:hAnsi="Arial" w:cs="Arial"/>
                <w:sz w:val="16"/>
              </w:rPr>
            </w:pPr>
          </w:p>
        </w:tc>
        <w:tc>
          <w:tcPr>
            <w:tcW w:w="600" w:type="dxa"/>
          </w:tcPr>
          <w:p w:rsidR="000D5268" w:rsidRDefault="000D5268" w:rsidP="00D00B28">
            <w:pPr>
              <w:spacing w:before="60"/>
              <w:rPr>
                <w:rFonts w:ascii="Arial" w:hAnsi="Arial" w:cs="Arial"/>
                <w:sz w:val="16"/>
              </w:rPr>
            </w:pPr>
          </w:p>
        </w:tc>
      </w:tr>
    </w:tbl>
    <w:p w:rsidR="007E5452" w:rsidRDefault="007E5452" w:rsidP="007E5452">
      <w:pPr>
        <w:rPr>
          <w:ins w:id="2" w:author="Sengottaiyan, Selva" w:date="2014-06-27T09:59:00Z"/>
        </w:rPr>
      </w:pPr>
      <w:r>
        <w:t>This function is used to initialize each of the ADC</w:t>
      </w:r>
      <w:r w:rsidR="005B185E">
        <w:t>2</w:t>
      </w:r>
      <w:r>
        <w:t xml:space="preserve"> Groups (Event, Group1, and Group2).</w:t>
      </w:r>
    </w:p>
    <w:p w:rsidR="00D909C2" w:rsidRDefault="00D909C2" w:rsidP="007E5452"/>
    <w:p w:rsidR="000D5268" w:rsidRDefault="000D5268" w:rsidP="000D5268">
      <w:pPr>
        <w:pStyle w:val="Heading4"/>
      </w:pPr>
      <w:r>
        <w:t>Initialize Module Internal Variables</w:t>
      </w:r>
    </w:p>
    <w:p w:rsidR="000D5268" w:rsidRPr="005B185E" w:rsidRDefault="005B185E" w:rsidP="000D5268">
      <w:pPr>
        <w:rPr>
          <w:color w:val="000000" w:themeColor="text1"/>
        </w:rPr>
      </w:pPr>
      <w:r>
        <w:rPr>
          <w:color w:val="000000" w:themeColor="text1"/>
        </w:rPr>
        <w:t>None</w:t>
      </w:r>
    </w:p>
    <w:p w:rsidR="000D5268" w:rsidRDefault="000D5268" w:rsidP="000D5268">
      <w:pPr>
        <w:pStyle w:val="Heading4"/>
      </w:pPr>
      <w:r>
        <w:lastRenderedPageBreak/>
        <w:t>Register Configuration</w:t>
      </w:r>
    </w:p>
    <w:p w:rsidR="000D5268" w:rsidRDefault="00412179" w:rsidP="00480B54">
      <w:pPr>
        <w:jc w:val="center"/>
      </w:pPr>
      <w:r>
        <w:object w:dxaOrig="6085" w:dyaOrig="1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95pt;height:574.95pt" o:ole="">
            <v:imagedata r:id="rId9" o:title=""/>
          </v:shape>
          <o:OLEObject Type="Embed" ProgID="Visio.Drawing.11" ShapeID="_x0000_i1025" DrawAspect="Content" ObjectID="_1465377813" r:id="rId10"/>
        </w:object>
      </w:r>
    </w:p>
    <w:p w:rsidR="00AB127F" w:rsidRDefault="00AB127F" w:rsidP="00480B54">
      <w:pPr>
        <w:jc w:val="center"/>
        <w:rPr>
          <w:ins w:id="3" w:author="Sengottaiyan, Selva" w:date="2014-06-27T09:34:00Z"/>
        </w:rPr>
      </w:pPr>
      <w:r>
        <w:object w:dxaOrig="7853" w:dyaOrig="7488">
          <v:shape id="_x0000_i1026" type="#_x0000_t75" style="width:392.8pt;height:374.5pt" o:ole="">
            <v:imagedata r:id="rId11" o:title=""/>
          </v:shape>
          <o:OLEObject Type="Embed" ProgID="Visio.Drawing.11" ShapeID="_x0000_i1026" DrawAspect="Content" ObjectID="_1465377814" r:id="rId12"/>
        </w:object>
      </w:r>
    </w:p>
    <w:p w:rsidR="00412179" w:rsidRPr="00480B54" w:rsidRDefault="00412179" w:rsidP="00480B54">
      <w:pPr>
        <w:jc w:val="center"/>
      </w:pPr>
      <w:ins w:id="4" w:author="Sengottaiyan, Selva" w:date="2014-06-27T09:34:00Z">
        <w:r w:rsidRPr="00412179">
          <w:t>Adc2_Write_ADC2OffsetComp_Cnt_u8p8_Cnt_T_u8p8(Adcoffset_Cnt_T_u8p8)</w:t>
        </w:r>
      </w:ins>
    </w:p>
    <w:p w:rsidR="006401E9" w:rsidRDefault="00480B54" w:rsidP="006401E9">
      <w:pPr>
        <w:pStyle w:val="Heading4"/>
      </w:pPr>
      <w:r>
        <w:br w:type="page"/>
      </w:r>
      <w:r w:rsidR="006401E9">
        <w:lastRenderedPageBreak/>
        <w:t>Start Initial Conversions</w:t>
      </w:r>
    </w:p>
    <w:p w:rsidR="00480B54" w:rsidRDefault="00412179" w:rsidP="006401E9">
      <w:pPr>
        <w:spacing w:after="0"/>
        <w:jc w:val="center"/>
      </w:pPr>
      <w:r>
        <w:object w:dxaOrig="5709" w:dyaOrig="10650">
          <v:shape id="_x0000_i1027" type="#_x0000_t75" style="width:285.85pt;height:534.1pt" o:ole="">
            <v:imagedata r:id="rId13" o:title=""/>
          </v:shape>
          <o:OLEObject Type="Embed" ProgID="Visio.Drawing.11" ShapeID="_x0000_i1027" DrawAspect="Content" ObjectID="_1465377815" r:id="rId14"/>
        </w:object>
      </w:r>
    </w:p>
    <w:p w:rsidR="006401E9" w:rsidRDefault="006401E9" w:rsidP="006401E9">
      <w:pPr>
        <w:spacing w:after="0"/>
        <w:jc w:val="center"/>
        <w:rPr>
          <w:rFonts w:ascii="Arial" w:hAnsi="Arial"/>
          <w:b/>
          <w:sz w:val="24"/>
        </w:rPr>
      </w:pPr>
    </w:p>
    <w:p w:rsidR="006401E9" w:rsidRDefault="006401E9">
      <w:pPr>
        <w:spacing w:after="0"/>
        <w:rPr>
          <w:rFonts w:ascii="Arial" w:hAnsi="Arial"/>
          <w:b/>
          <w:sz w:val="24"/>
        </w:rPr>
      </w:pPr>
      <w:r>
        <w:lastRenderedPageBreak/>
        <w:br w:type="page"/>
      </w:r>
    </w:p>
    <w:p w:rsidR="00480B54" w:rsidRDefault="00480B54" w:rsidP="00480B54">
      <w:pPr>
        <w:pStyle w:val="Heading3"/>
      </w:pPr>
      <w:r>
        <w:lastRenderedPageBreak/>
        <w:t>Start Group Conversion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480B54" w:rsidTr="00D00B28">
        <w:tc>
          <w:tcPr>
            <w:tcW w:w="1787" w:type="dxa"/>
          </w:tcPr>
          <w:p w:rsidR="00480B54" w:rsidRDefault="00480B54" w:rsidP="00D00B28">
            <w:pPr>
              <w:spacing w:before="60"/>
              <w:rPr>
                <w:rFonts w:ascii="Arial" w:hAnsi="Arial" w:cs="Arial"/>
                <w:b/>
                <w:bCs/>
                <w:sz w:val="16"/>
              </w:rPr>
            </w:pPr>
            <w:r>
              <w:rPr>
                <w:rFonts w:ascii="Arial" w:hAnsi="Arial" w:cs="Arial"/>
                <w:b/>
                <w:bCs/>
                <w:sz w:val="16"/>
              </w:rPr>
              <w:t>Function Name</w:t>
            </w:r>
          </w:p>
        </w:tc>
        <w:tc>
          <w:tcPr>
            <w:tcW w:w="3309" w:type="dxa"/>
          </w:tcPr>
          <w:p w:rsidR="00480B54" w:rsidRDefault="00480B54" w:rsidP="00480B54">
            <w:pPr>
              <w:spacing w:before="60"/>
              <w:rPr>
                <w:rFonts w:ascii="Arial" w:hAnsi="Arial" w:cs="Arial"/>
                <w:sz w:val="16"/>
              </w:rPr>
            </w:pPr>
            <w:r>
              <w:rPr>
                <w:rFonts w:ascii="Arial" w:hAnsi="Arial" w:cs="Arial"/>
                <w:sz w:val="16"/>
              </w:rPr>
              <w:t>Adc</w:t>
            </w:r>
            <w:r w:rsidR="00AB127F">
              <w:rPr>
                <w:rFonts w:ascii="Arial" w:hAnsi="Arial" w:cs="Arial"/>
                <w:sz w:val="16"/>
              </w:rPr>
              <w:t>2</w:t>
            </w:r>
            <w:r>
              <w:rPr>
                <w:rFonts w:ascii="Arial" w:hAnsi="Arial" w:cs="Arial"/>
                <w:sz w:val="16"/>
              </w:rPr>
              <w:t>_StartGroupConversion</w:t>
            </w:r>
          </w:p>
        </w:tc>
        <w:tc>
          <w:tcPr>
            <w:tcW w:w="2040" w:type="dxa"/>
            <w:shd w:val="pct30" w:color="FFFF00" w:fill="auto"/>
          </w:tcPr>
          <w:p w:rsidR="00480B54" w:rsidRDefault="00480B54" w:rsidP="00D00B28">
            <w:pPr>
              <w:spacing w:before="60"/>
              <w:jc w:val="center"/>
              <w:rPr>
                <w:rFonts w:ascii="Arial" w:hAnsi="Arial" w:cs="Arial"/>
                <w:sz w:val="16"/>
              </w:rPr>
            </w:pPr>
            <w:r>
              <w:rPr>
                <w:rFonts w:ascii="Arial" w:hAnsi="Arial" w:cs="Arial"/>
                <w:sz w:val="16"/>
              </w:rPr>
              <w:t>Type</w:t>
            </w:r>
          </w:p>
        </w:tc>
        <w:tc>
          <w:tcPr>
            <w:tcW w:w="608" w:type="dxa"/>
            <w:shd w:val="pct30" w:color="FFFF00" w:fill="auto"/>
          </w:tcPr>
          <w:p w:rsidR="00480B54" w:rsidRDefault="00480B54" w:rsidP="00D00B28">
            <w:pPr>
              <w:spacing w:before="60"/>
              <w:jc w:val="center"/>
              <w:rPr>
                <w:rFonts w:ascii="Arial" w:hAnsi="Arial" w:cs="Arial"/>
                <w:sz w:val="16"/>
              </w:rPr>
            </w:pPr>
            <w:r>
              <w:rPr>
                <w:rFonts w:ascii="Arial" w:hAnsi="Arial" w:cs="Arial"/>
                <w:sz w:val="16"/>
              </w:rPr>
              <w:t>Min</w:t>
            </w:r>
          </w:p>
        </w:tc>
        <w:tc>
          <w:tcPr>
            <w:tcW w:w="608" w:type="dxa"/>
            <w:shd w:val="pct30" w:color="FFFF00" w:fill="auto"/>
          </w:tcPr>
          <w:p w:rsidR="00480B54" w:rsidRDefault="00480B54" w:rsidP="00D00B28">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480B54" w:rsidRDefault="00480B54" w:rsidP="00D00B28">
            <w:pPr>
              <w:spacing w:before="60"/>
              <w:jc w:val="center"/>
              <w:rPr>
                <w:rFonts w:ascii="Arial" w:hAnsi="Arial" w:cs="Arial"/>
                <w:sz w:val="16"/>
              </w:rPr>
            </w:pPr>
            <w:r>
              <w:rPr>
                <w:rFonts w:ascii="Arial" w:hAnsi="Arial" w:cs="Arial"/>
                <w:sz w:val="16"/>
              </w:rPr>
              <w:t>UTP Tol.</w:t>
            </w:r>
          </w:p>
        </w:tc>
      </w:tr>
      <w:tr w:rsidR="00480B54" w:rsidTr="00D00B28">
        <w:tc>
          <w:tcPr>
            <w:tcW w:w="1787" w:type="dxa"/>
          </w:tcPr>
          <w:p w:rsidR="00480B54" w:rsidRDefault="00480B54" w:rsidP="00D00B28">
            <w:pPr>
              <w:spacing w:before="60"/>
              <w:rPr>
                <w:rFonts w:ascii="Arial" w:hAnsi="Arial" w:cs="Arial"/>
                <w:b/>
                <w:bCs/>
                <w:sz w:val="16"/>
              </w:rPr>
            </w:pPr>
            <w:r>
              <w:rPr>
                <w:rFonts w:ascii="Arial" w:hAnsi="Arial" w:cs="Arial"/>
                <w:b/>
                <w:bCs/>
                <w:sz w:val="16"/>
              </w:rPr>
              <w:t xml:space="preserve">Arguments Passed </w:t>
            </w:r>
          </w:p>
        </w:tc>
        <w:tc>
          <w:tcPr>
            <w:tcW w:w="3309" w:type="dxa"/>
          </w:tcPr>
          <w:p w:rsidR="00480B54" w:rsidRPr="000D5268" w:rsidRDefault="00AB127F" w:rsidP="00D00B28">
            <w:pPr>
              <w:spacing w:before="60"/>
              <w:rPr>
                <w:rFonts w:ascii="Arial" w:hAnsi="Arial" w:cs="Arial"/>
                <w:color w:val="000000" w:themeColor="text1"/>
                <w:sz w:val="16"/>
                <w:szCs w:val="16"/>
              </w:rPr>
            </w:pPr>
            <w:r>
              <w:rPr>
                <w:rFonts w:ascii="Arial" w:hAnsi="Arial" w:cs="Arial"/>
                <w:color w:val="000000" w:themeColor="text1"/>
                <w:sz w:val="16"/>
                <w:szCs w:val="16"/>
              </w:rPr>
              <w:t>g</w:t>
            </w:r>
            <w:r w:rsidR="00B524DF">
              <w:rPr>
                <w:rFonts w:ascii="Arial" w:hAnsi="Arial" w:cs="Arial"/>
                <w:color w:val="000000" w:themeColor="text1"/>
                <w:sz w:val="16"/>
                <w:szCs w:val="16"/>
              </w:rPr>
              <w:t>roup</w:t>
            </w:r>
          </w:p>
        </w:tc>
        <w:tc>
          <w:tcPr>
            <w:tcW w:w="2040" w:type="dxa"/>
          </w:tcPr>
          <w:p w:rsidR="00480B54" w:rsidRDefault="00B524DF" w:rsidP="00D00B28">
            <w:pPr>
              <w:spacing w:before="60"/>
              <w:rPr>
                <w:rFonts w:ascii="Arial" w:hAnsi="Arial" w:cs="Arial"/>
                <w:sz w:val="16"/>
              </w:rPr>
            </w:pPr>
            <w:r>
              <w:rPr>
                <w:rFonts w:ascii="Arial" w:hAnsi="Arial" w:cs="Arial"/>
                <w:sz w:val="16"/>
              </w:rPr>
              <w:t>uint8</w:t>
            </w:r>
          </w:p>
        </w:tc>
        <w:tc>
          <w:tcPr>
            <w:tcW w:w="608" w:type="dxa"/>
          </w:tcPr>
          <w:p w:rsidR="00480B54" w:rsidRDefault="00480B54" w:rsidP="00D00B28">
            <w:pPr>
              <w:spacing w:before="60"/>
              <w:rPr>
                <w:rFonts w:ascii="Arial" w:hAnsi="Arial" w:cs="Arial"/>
                <w:sz w:val="16"/>
              </w:rPr>
            </w:pPr>
            <w:r>
              <w:rPr>
                <w:rFonts w:ascii="Arial" w:hAnsi="Arial" w:cs="Arial"/>
                <w:sz w:val="16"/>
              </w:rPr>
              <w:t>0</w:t>
            </w:r>
          </w:p>
        </w:tc>
        <w:tc>
          <w:tcPr>
            <w:tcW w:w="608" w:type="dxa"/>
          </w:tcPr>
          <w:p w:rsidR="00480B54" w:rsidRDefault="00480B54" w:rsidP="00D00B28">
            <w:pPr>
              <w:spacing w:before="60"/>
              <w:rPr>
                <w:rFonts w:ascii="Arial" w:hAnsi="Arial" w:cs="Arial"/>
                <w:sz w:val="16"/>
              </w:rPr>
            </w:pPr>
            <w:r>
              <w:rPr>
                <w:rFonts w:ascii="Arial" w:hAnsi="Arial" w:cs="Arial"/>
                <w:sz w:val="16"/>
              </w:rPr>
              <w:t>2</w:t>
            </w:r>
          </w:p>
        </w:tc>
        <w:tc>
          <w:tcPr>
            <w:tcW w:w="586" w:type="dxa"/>
            <w:shd w:val="pct15" w:color="auto" w:fill="auto"/>
          </w:tcPr>
          <w:p w:rsidR="00480B54" w:rsidRDefault="00480B54" w:rsidP="00D00B28">
            <w:pPr>
              <w:spacing w:before="60"/>
              <w:rPr>
                <w:rFonts w:ascii="Arial" w:hAnsi="Arial" w:cs="Arial"/>
                <w:sz w:val="16"/>
              </w:rPr>
            </w:pPr>
          </w:p>
        </w:tc>
      </w:tr>
      <w:tr w:rsidR="00480B54" w:rsidTr="00D00B28">
        <w:tc>
          <w:tcPr>
            <w:tcW w:w="1787" w:type="dxa"/>
          </w:tcPr>
          <w:p w:rsidR="00480B54" w:rsidRDefault="00480B54" w:rsidP="00D00B28">
            <w:pPr>
              <w:spacing w:before="60"/>
              <w:rPr>
                <w:rFonts w:ascii="Arial" w:hAnsi="Arial" w:cs="Arial"/>
                <w:b/>
                <w:bCs/>
                <w:sz w:val="16"/>
              </w:rPr>
            </w:pPr>
            <w:r>
              <w:rPr>
                <w:rFonts w:ascii="Arial" w:hAnsi="Arial" w:cs="Arial"/>
                <w:b/>
                <w:bCs/>
                <w:sz w:val="16"/>
              </w:rPr>
              <w:t>Return Value</w:t>
            </w:r>
          </w:p>
        </w:tc>
        <w:tc>
          <w:tcPr>
            <w:tcW w:w="3309" w:type="dxa"/>
          </w:tcPr>
          <w:p w:rsidR="00480B54" w:rsidRDefault="00480B54" w:rsidP="00D00B28">
            <w:pPr>
              <w:spacing w:before="60"/>
              <w:rPr>
                <w:rFonts w:ascii="Arial" w:hAnsi="Arial" w:cs="Arial"/>
                <w:sz w:val="16"/>
              </w:rPr>
            </w:pPr>
            <w:r>
              <w:rPr>
                <w:rFonts w:ascii="Arial" w:hAnsi="Arial" w:cs="Arial"/>
                <w:sz w:val="16"/>
              </w:rPr>
              <w:t>N/A</w:t>
            </w:r>
          </w:p>
        </w:tc>
        <w:tc>
          <w:tcPr>
            <w:tcW w:w="2040" w:type="dxa"/>
          </w:tcPr>
          <w:p w:rsidR="00480B54" w:rsidRDefault="00480B54" w:rsidP="00D00B28">
            <w:pPr>
              <w:spacing w:before="60"/>
              <w:rPr>
                <w:rFonts w:ascii="Arial" w:hAnsi="Arial" w:cs="Arial"/>
                <w:sz w:val="16"/>
              </w:rPr>
            </w:pPr>
          </w:p>
        </w:tc>
        <w:tc>
          <w:tcPr>
            <w:tcW w:w="608" w:type="dxa"/>
          </w:tcPr>
          <w:p w:rsidR="00480B54" w:rsidRDefault="00480B54" w:rsidP="00D00B28">
            <w:pPr>
              <w:spacing w:before="60"/>
              <w:rPr>
                <w:rFonts w:ascii="Arial" w:hAnsi="Arial" w:cs="Arial"/>
                <w:sz w:val="16"/>
              </w:rPr>
            </w:pPr>
          </w:p>
        </w:tc>
        <w:tc>
          <w:tcPr>
            <w:tcW w:w="608" w:type="dxa"/>
          </w:tcPr>
          <w:p w:rsidR="00480B54" w:rsidRDefault="00480B54" w:rsidP="00D00B28">
            <w:pPr>
              <w:spacing w:before="60"/>
              <w:rPr>
                <w:rFonts w:ascii="Arial" w:hAnsi="Arial" w:cs="Arial"/>
                <w:sz w:val="16"/>
              </w:rPr>
            </w:pPr>
          </w:p>
        </w:tc>
        <w:tc>
          <w:tcPr>
            <w:tcW w:w="586" w:type="dxa"/>
          </w:tcPr>
          <w:p w:rsidR="00480B54" w:rsidRDefault="00480B54" w:rsidP="00D00B28">
            <w:pPr>
              <w:spacing w:before="60"/>
              <w:rPr>
                <w:rFonts w:ascii="Arial" w:hAnsi="Arial" w:cs="Arial"/>
                <w:sz w:val="16"/>
              </w:rPr>
            </w:pPr>
          </w:p>
        </w:tc>
      </w:tr>
    </w:tbl>
    <w:p w:rsidR="00480B54" w:rsidRPr="00480B54" w:rsidRDefault="00480B54" w:rsidP="00480B54">
      <w:pPr>
        <w:rPr>
          <w:color w:val="000000" w:themeColor="text1"/>
        </w:rPr>
      </w:pPr>
      <w:r w:rsidRPr="00480B54">
        <w:rPr>
          <w:color w:val="000000" w:themeColor="text1"/>
        </w:rPr>
        <w:t>This function starts a software triggered conversion of all channels of the requested Adc channel group.</w:t>
      </w:r>
    </w:p>
    <w:p w:rsidR="00480B54" w:rsidRDefault="006401E9" w:rsidP="00480B54">
      <w:pPr>
        <w:pStyle w:val="Heading4"/>
      </w:pPr>
      <w:r>
        <w:t>Start Conversions</w:t>
      </w:r>
    </w:p>
    <w:p w:rsidR="00AB127F" w:rsidRDefault="00AB127F" w:rsidP="00AB127F">
      <w:pPr>
        <w:spacing w:after="0"/>
        <w:ind w:left="360"/>
        <w:jc w:val="center"/>
        <w:rPr>
          <w:color w:val="000000" w:themeColor="text1"/>
        </w:rPr>
      </w:pPr>
      <w:r>
        <w:object w:dxaOrig="4195" w:dyaOrig="2416">
          <v:shape id="_x0000_i1028" type="#_x0000_t75" style="width:209pt;height:120.9pt" o:ole="">
            <v:imagedata r:id="rId15" o:title=""/>
          </v:shape>
          <o:OLEObject Type="Embed" ProgID="Visio.Drawing.11" ShapeID="_x0000_i1028" DrawAspect="Content" ObjectID="_1465377816" r:id="rId16"/>
        </w:object>
      </w: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480B54" w:rsidRDefault="00480B54" w:rsidP="00480B54">
      <w:pPr>
        <w:spacing w:after="0"/>
        <w:ind w:left="360"/>
        <w:rPr>
          <w:color w:val="000000" w:themeColor="text1"/>
        </w:rPr>
      </w:pPr>
    </w:p>
    <w:p w:rsidR="00AA0009" w:rsidRDefault="00AA0009" w:rsidP="000D5268">
      <w:pPr>
        <w:spacing w:after="0"/>
        <w:ind w:left="360"/>
        <w:rPr>
          <w:color w:val="000000" w:themeColor="text1"/>
        </w:rPr>
      </w:pPr>
    </w:p>
    <w:p w:rsidR="00AA0009" w:rsidRDefault="00AA0009" w:rsidP="000D5268">
      <w:pPr>
        <w:spacing w:after="0"/>
        <w:ind w:left="360"/>
        <w:rPr>
          <w:color w:val="000000" w:themeColor="text1"/>
        </w:rPr>
      </w:pPr>
    </w:p>
    <w:p w:rsidR="002A745B" w:rsidRDefault="002A745B">
      <w:pPr>
        <w:spacing w:after="0"/>
        <w:rPr>
          <w:rFonts w:ascii="Arial" w:hAnsi="Arial"/>
          <w:b/>
          <w:sz w:val="24"/>
        </w:rPr>
      </w:pPr>
      <w:r>
        <w:br w:type="page"/>
      </w:r>
    </w:p>
    <w:p w:rsidR="002A745B" w:rsidRDefault="00B524DF" w:rsidP="002A745B">
      <w:pPr>
        <w:pStyle w:val="Heading3"/>
      </w:pPr>
      <w:r>
        <w:lastRenderedPageBreak/>
        <w:t>Enable Group Notification</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2A745B" w:rsidTr="00D00B28">
        <w:tc>
          <w:tcPr>
            <w:tcW w:w="1787" w:type="dxa"/>
          </w:tcPr>
          <w:p w:rsidR="002A745B" w:rsidRDefault="002A745B" w:rsidP="00D00B28">
            <w:pPr>
              <w:spacing w:before="60"/>
              <w:rPr>
                <w:rFonts w:ascii="Arial" w:hAnsi="Arial" w:cs="Arial"/>
                <w:b/>
                <w:bCs/>
                <w:sz w:val="16"/>
              </w:rPr>
            </w:pPr>
            <w:r>
              <w:rPr>
                <w:rFonts w:ascii="Arial" w:hAnsi="Arial" w:cs="Arial"/>
                <w:b/>
                <w:bCs/>
                <w:sz w:val="16"/>
              </w:rPr>
              <w:t>Function Name</w:t>
            </w:r>
          </w:p>
        </w:tc>
        <w:tc>
          <w:tcPr>
            <w:tcW w:w="3309" w:type="dxa"/>
          </w:tcPr>
          <w:p w:rsidR="002A745B" w:rsidRPr="00B524DF" w:rsidRDefault="00B524DF" w:rsidP="00B524DF">
            <w:pPr>
              <w:spacing w:before="60"/>
              <w:rPr>
                <w:rFonts w:ascii="Arial" w:hAnsi="Arial" w:cs="Arial"/>
                <w:sz w:val="16"/>
                <w:szCs w:val="16"/>
              </w:rPr>
            </w:pPr>
            <w:r w:rsidRPr="00B524DF">
              <w:rPr>
                <w:rFonts w:ascii="Arial" w:hAnsi="Arial" w:cs="Arial"/>
                <w:bCs/>
                <w:color w:val="000000"/>
                <w:sz w:val="16"/>
                <w:szCs w:val="16"/>
                <w:highlight w:val="lightGray"/>
              </w:rPr>
              <w:t>Adc2_</w:t>
            </w:r>
            <w:r>
              <w:rPr>
                <w:rFonts w:ascii="Arial" w:hAnsi="Arial" w:cs="Arial"/>
                <w:bCs/>
                <w:color w:val="000000"/>
                <w:sz w:val="16"/>
                <w:szCs w:val="16"/>
              </w:rPr>
              <w:t>EnableGroupNotification</w:t>
            </w:r>
          </w:p>
        </w:tc>
        <w:tc>
          <w:tcPr>
            <w:tcW w:w="2040" w:type="dxa"/>
            <w:shd w:val="pct30" w:color="FFFF00" w:fill="auto"/>
          </w:tcPr>
          <w:p w:rsidR="002A745B" w:rsidRDefault="002A745B" w:rsidP="00D00B28">
            <w:pPr>
              <w:spacing w:before="60"/>
              <w:jc w:val="center"/>
              <w:rPr>
                <w:rFonts w:ascii="Arial" w:hAnsi="Arial" w:cs="Arial"/>
                <w:sz w:val="16"/>
              </w:rPr>
            </w:pPr>
            <w:r>
              <w:rPr>
                <w:rFonts w:ascii="Arial" w:hAnsi="Arial" w:cs="Arial"/>
                <w:sz w:val="16"/>
              </w:rPr>
              <w:t>Type</w:t>
            </w:r>
          </w:p>
        </w:tc>
        <w:tc>
          <w:tcPr>
            <w:tcW w:w="608" w:type="dxa"/>
            <w:shd w:val="pct30" w:color="FFFF00" w:fill="auto"/>
          </w:tcPr>
          <w:p w:rsidR="002A745B" w:rsidRDefault="002A745B" w:rsidP="00D00B28">
            <w:pPr>
              <w:spacing w:before="60"/>
              <w:jc w:val="center"/>
              <w:rPr>
                <w:rFonts w:ascii="Arial" w:hAnsi="Arial" w:cs="Arial"/>
                <w:sz w:val="16"/>
              </w:rPr>
            </w:pPr>
            <w:r>
              <w:rPr>
                <w:rFonts w:ascii="Arial" w:hAnsi="Arial" w:cs="Arial"/>
                <w:sz w:val="16"/>
              </w:rPr>
              <w:t>Min</w:t>
            </w:r>
          </w:p>
        </w:tc>
        <w:tc>
          <w:tcPr>
            <w:tcW w:w="608" w:type="dxa"/>
            <w:shd w:val="pct30" w:color="FFFF00" w:fill="auto"/>
          </w:tcPr>
          <w:p w:rsidR="002A745B" w:rsidRDefault="002A745B" w:rsidP="00D00B28">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2A745B" w:rsidRDefault="002A745B" w:rsidP="00D00B28">
            <w:pPr>
              <w:spacing w:before="60"/>
              <w:jc w:val="center"/>
              <w:rPr>
                <w:rFonts w:ascii="Arial" w:hAnsi="Arial" w:cs="Arial"/>
                <w:sz w:val="16"/>
              </w:rPr>
            </w:pPr>
            <w:r>
              <w:rPr>
                <w:rFonts w:ascii="Arial" w:hAnsi="Arial" w:cs="Arial"/>
                <w:sz w:val="16"/>
              </w:rPr>
              <w:t>UTP Tol.</w:t>
            </w:r>
          </w:p>
        </w:tc>
      </w:tr>
      <w:tr w:rsidR="002A745B" w:rsidTr="00D00B28">
        <w:tc>
          <w:tcPr>
            <w:tcW w:w="1787" w:type="dxa"/>
          </w:tcPr>
          <w:p w:rsidR="002A745B" w:rsidRDefault="002A745B" w:rsidP="00D00B28">
            <w:pPr>
              <w:spacing w:before="60"/>
              <w:rPr>
                <w:rFonts w:ascii="Arial" w:hAnsi="Arial" w:cs="Arial"/>
                <w:b/>
                <w:bCs/>
                <w:sz w:val="16"/>
              </w:rPr>
            </w:pPr>
            <w:r>
              <w:rPr>
                <w:rFonts w:ascii="Arial" w:hAnsi="Arial" w:cs="Arial"/>
                <w:b/>
                <w:bCs/>
                <w:sz w:val="16"/>
              </w:rPr>
              <w:t xml:space="preserve">Arguments Passed </w:t>
            </w:r>
          </w:p>
        </w:tc>
        <w:tc>
          <w:tcPr>
            <w:tcW w:w="3309" w:type="dxa"/>
          </w:tcPr>
          <w:p w:rsidR="002A745B" w:rsidRPr="000D5268" w:rsidRDefault="009A0724" w:rsidP="00D00B28">
            <w:pPr>
              <w:spacing w:before="60"/>
              <w:rPr>
                <w:rFonts w:ascii="Arial" w:hAnsi="Arial" w:cs="Arial"/>
                <w:color w:val="000000" w:themeColor="text1"/>
                <w:sz w:val="16"/>
                <w:szCs w:val="16"/>
              </w:rPr>
            </w:pPr>
            <w:r>
              <w:rPr>
                <w:rFonts w:ascii="Arial" w:hAnsi="Arial" w:cs="Arial"/>
                <w:color w:val="000000" w:themeColor="text1"/>
                <w:sz w:val="16"/>
                <w:szCs w:val="16"/>
              </w:rPr>
              <w:t>group</w:t>
            </w:r>
          </w:p>
        </w:tc>
        <w:tc>
          <w:tcPr>
            <w:tcW w:w="2040" w:type="dxa"/>
          </w:tcPr>
          <w:p w:rsidR="002A745B" w:rsidRDefault="009A0724" w:rsidP="009A0724">
            <w:pPr>
              <w:spacing w:before="60"/>
              <w:rPr>
                <w:rFonts w:ascii="Arial" w:hAnsi="Arial" w:cs="Arial"/>
                <w:sz w:val="16"/>
              </w:rPr>
            </w:pPr>
            <w:r>
              <w:rPr>
                <w:rFonts w:ascii="Arial" w:hAnsi="Arial" w:cs="Arial"/>
                <w:sz w:val="16"/>
              </w:rPr>
              <w:t>u</w:t>
            </w:r>
            <w:r w:rsidR="00B524DF">
              <w:rPr>
                <w:rFonts w:ascii="Arial" w:hAnsi="Arial" w:cs="Arial"/>
                <w:sz w:val="16"/>
              </w:rPr>
              <w:t>int</w:t>
            </w:r>
            <w:r>
              <w:rPr>
                <w:rFonts w:ascii="Arial" w:hAnsi="Arial" w:cs="Arial"/>
                <w:sz w:val="16"/>
              </w:rPr>
              <w:t>8</w:t>
            </w:r>
          </w:p>
        </w:tc>
        <w:tc>
          <w:tcPr>
            <w:tcW w:w="608" w:type="dxa"/>
          </w:tcPr>
          <w:p w:rsidR="002A745B" w:rsidRDefault="002A745B" w:rsidP="00D00B28">
            <w:pPr>
              <w:spacing w:before="60"/>
              <w:rPr>
                <w:rFonts w:ascii="Arial" w:hAnsi="Arial" w:cs="Arial"/>
                <w:sz w:val="16"/>
              </w:rPr>
            </w:pPr>
            <w:r>
              <w:rPr>
                <w:rFonts w:ascii="Arial" w:hAnsi="Arial" w:cs="Arial"/>
                <w:sz w:val="16"/>
              </w:rPr>
              <w:t>0</w:t>
            </w:r>
          </w:p>
        </w:tc>
        <w:tc>
          <w:tcPr>
            <w:tcW w:w="608" w:type="dxa"/>
          </w:tcPr>
          <w:p w:rsidR="002A745B" w:rsidRDefault="00B524DF" w:rsidP="00D00B28">
            <w:pPr>
              <w:spacing w:before="60"/>
              <w:rPr>
                <w:rFonts w:ascii="Arial" w:hAnsi="Arial" w:cs="Arial"/>
                <w:sz w:val="16"/>
              </w:rPr>
            </w:pPr>
            <w:r>
              <w:rPr>
                <w:rFonts w:ascii="Arial" w:hAnsi="Arial" w:cs="Arial"/>
                <w:sz w:val="16"/>
              </w:rPr>
              <w:t>15</w:t>
            </w:r>
          </w:p>
        </w:tc>
        <w:tc>
          <w:tcPr>
            <w:tcW w:w="586" w:type="dxa"/>
            <w:shd w:val="pct15" w:color="auto" w:fill="auto"/>
          </w:tcPr>
          <w:p w:rsidR="002A745B" w:rsidRDefault="002A745B" w:rsidP="00D00B28">
            <w:pPr>
              <w:spacing w:before="60"/>
              <w:rPr>
                <w:rFonts w:ascii="Arial" w:hAnsi="Arial" w:cs="Arial"/>
                <w:sz w:val="16"/>
              </w:rPr>
            </w:pPr>
          </w:p>
        </w:tc>
      </w:tr>
      <w:tr w:rsidR="002A745B" w:rsidTr="00D00B28">
        <w:tc>
          <w:tcPr>
            <w:tcW w:w="1787" w:type="dxa"/>
          </w:tcPr>
          <w:p w:rsidR="002A745B" w:rsidRDefault="002A745B" w:rsidP="00D00B28">
            <w:pPr>
              <w:spacing w:before="60"/>
              <w:rPr>
                <w:rFonts w:ascii="Arial" w:hAnsi="Arial" w:cs="Arial"/>
                <w:b/>
                <w:bCs/>
                <w:sz w:val="16"/>
              </w:rPr>
            </w:pPr>
            <w:r>
              <w:rPr>
                <w:rFonts w:ascii="Arial" w:hAnsi="Arial" w:cs="Arial"/>
                <w:b/>
                <w:bCs/>
                <w:sz w:val="16"/>
              </w:rPr>
              <w:t>Return Value</w:t>
            </w:r>
          </w:p>
        </w:tc>
        <w:tc>
          <w:tcPr>
            <w:tcW w:w="3309" w:type="dxa"/>
          </w:tcPr>
          <w:p w:rsidR="002A745B" w:rsidRPr="00480B54" w:rsidRDefault="00B524DF" w:rsidP="00D00B28">
            <w:pPr>
              <w:spacing w:before="60"/>
              <w:rPr>
                <w:rFonts w:ascii="Arial" w:hAnsi="Arial" w:cs="Arial"/>
                <w:color w:val="000000"/>
                <w:sz w:val="16"/>
                <w:szCs w:val="16"/>
              </w:rPr>
            </w:pPr>
            <w:r>
              <w:rPr>
                <w:rFonts w:ascii="Arial" w:hAnsi="Arial" w:cs="Arial"/>
                <w:color w:val="000000"/>
                <w:sz w:val="16"/>
                <w:szCs w:val="16"/>
              </w:rPr>
              <w:t>N/A</w:t>
            </w:r>
          </w:p>
        </w:tc>
        <w:tc>
          <w:tcPr>
            <w:tcW w:w="2040" w:type="dxa"/>
          </w:tcPr>
          <w:p w:rsidR="002A745B" w:rsidRDefault="002A745B" w:rsidP="00D00B28">
            <w:pPr>
              <w:spacing w:before="60"/>
              <w:rPr>
                <w:rFonts w:ascii="Arial" w:hAnsi="Arial" w:cs="Arial"/>
                <w:sz w:val="16"/>
              </w:rPr>
            </w:pPr>
          </w:p>
        </w:tc>
        <w:tc>
          <w:tcPr>
            <w:tcW w:w="608" w:type="dxa"/>
          </w:tcPr>
          <w:p w:rsidR="002A745B" w:rsidRDefault="002A745B" w:rsidP="00D00B28">
            <w:pPr>
              <w:spacing w:before="60"/>
              <w:rPr>
                <w:rFonts w:ascii="Arial" w:hAnsi="Arial" w:cs="Arial"/>
                <w:sz w:val="16"/>
              </w:rPr>
            </w:pPr>
          </w:p>
        </w:tc>
        <w:tc>
          <w:tcPr>
            <w:tcW w:w="608" w:type="dxa"/>
          </w:tcPr>
          <w:p w:rsidR="002A745B" w:rsidRDefault="002A745B" w:rsidP="00D00B28">
            <w:pPr>
              <w:spacing w:before="60"/>
              <w:rPr>
                <w:rFonts w:ascii="Arial" w:hAnsi="Arial" w:cs="Arial"/>
                <w:sz w:val="16"/>
              </w:rPr>
            </w:pPr>
          </w:p>
        </w:tc>
        <w:tc>
          <w:tcPr>
            <w:tcW w:w="586" w:type="dxa"/>
          </w:tcPr>
          <w:p w:rsidR="002A745B" w:rsidRDefault="002A745B" w:rsidP="00D00B28">
            <w:pPr>
              <w:spacing w:before="60"/>
              <w:rPr>
                <w:rFonts w:ascii="Arial" w:hAnsi="Arial" w:cs="Arial"/>
                <w:sz w:val="16"/>
              </w:rPr>
            </w:pPr>
          </w:p>
        </w:tc>
      </w:tr>
    </w:tbl>
    <w:p w:rsidR="002A745B" w:rsidRPr="002A745B" w:rsidRDefault="00B524DF" w:rsidP="00B524DF">
      <w:pPr>
        <w:autoSpaceDE w:val="0"/>
        <w:autoSpaceDN w:val="0"/>
        <w:adjustRightInd w:val="0"/>
        <w:spacing w:after="0"/>
        <w:rPr>
          <w:color w:val="000000" w:themeColor="text1"/>
        </w:rPr>
      </w:pPr>
      <w:r>
        <w:rPr>
          <w:color w:val="000000" w:themeColor="text1"/>
        </w:rPr>
        <w:t>This inline function r</w:t>
      </w:r>
      <w:r w:rsidR="002A745B" w:rsidRPr="002A745B">
        <w:rPr>
          <w:color w:val="000000" w:themeColor="text1"/>
        </w:rPr>
        <w:t>eads</w:t>
      </w:r>
      <w:r>
        <w:rPr>
          <w:color w:val="000000" w:themeColor="text1"/>
        </w:rPr>
        <w:t xml:space="preserve"> and returns</w:t>
      </w:r>
      <w:r w:rsidR="002A745B" w:rsidRPr="002A745B">
        <w:rPr>
          <w:color w:val="000000" w:themeColor="text1"/>
        </w:rPr>
        <w:t xml:space="preserve"> the </w:t>
      </w:r>
      <w:r>
        <w:rPr>
          <w:color w:val="000000" w:themeColor="text1"/>
        </w:rPr>
        <w:t>individual channel</w:t>
      </w:r>
      <w:r w:rsidR="002A745B" w:rsidRPr="002A745B">
        <w:rPr>
          <w:color w:val="000000" w:themeColor="text1"/>
        </w:rPr>
        <w:t xml:space="preserve"> conversion result</w:t>
      </w:r>
      <w:r>
        <w:rPr>
          <w:color w:val="000000" w:themeColor="text1"/>
        </w:rPr>
        <w:t>.</w:t>
      </w:r>
    </w:p>
    <w:p w:rsidR="002A745B" w:rsidRDefault="00467141" w:rsidP="002A745B">
      <w:pPr>
        <w:pStyle w:val="Heading4"/>
      </w:pPr>
      <w:r>
        <w:t xml:space="preserve">Enable Notification </w:t>
      </w:r>
      <w:r w:rsidR="00F33E2D">
        <w:t>Conditions</w:t>
      </w:r>
    </w:p>
    <w:p w:rsidR="002A745B" w:rsidRDefault="00AB127F" w:rsidP="00596631">
      <w:pPr>
        <w:spacing w:after="0"/>
        <w:ind w:left="360"/>
        <w:jc w:val="center"/>
        <w:rPr>
          <w:color w:val="000000" w:themeColor="text1"/>
        </w:rPr>
      </w:pPr>
      <w:r>
        <w:object w:dxaOrig="3480" w:dyaOrig="2013">
          <v:shape id="_x0000_i1029" type="#_x0000_t75" style="width:174.1pt;height:101pt" o:ole="">
            <v:imagedata r:id="rId17" o:title=""/>
          </v:shape>
          <o:OLEObject Type="Embed" ProgID="Visio.Drawing.11" ShapeID="_x0000_i1029" DrawAspect="Content" ObjectID="_1465377817" r:id="rId18"/>
        </w:object>
      </w:r>
    </w:p>
    <w:p w:rsidR="002A745B" w:rsidRDefault="002A745B" w:rsidP="002A745B">
      <w:pPr>
        <w:spacing w:after="0"/>
        <w:ind w:left="360"/>
        <w:rPr>
          <w:color w:val="000000" w:themeColor="text1"/>
        </w:rPr>
      </w:pPr>
    </w:p>
    <w:p w:rsidR="002A745B" w:rsidRDefault="002A745B" w:rsidP="002A745B">
      <w:pPr>
        <w:spacing w:after="0"/>
        <w:ind w:left="360"/>
        <w:rPr>
          <w:color w:val="000000" w:themeColor="text1"/>
        </w:rPr>
      </w:pPr>
    </w:p>
    <w:p w:rsidR="00C25F1E" w:rsidRPr="00572DAC" w:rsidRDefault="00C25F1E" w:rsidP="00572DAC">
      <w:pPr>
        <w:spacing w:after="0"/>
        <w:rPr>
          <w:rFonts w:ascii="Arial" w:hAnsi="Arial"/>
          <w:b/>
          <w:sz w:val="24"/>
        </w:rPr>
      </w:pPr>
    </w:p>
    <w:p w:rsidR="008F6DBB" w:rsidRDefault="008F6DBB" w:rsidP="008B3E94">
      <w:pPr>
        <w:spacing w:after="0"/>
      </w:pPr>
    </w:p>
    <w:p w:rsidR="007D0B97" w:rsidRDefault="007D0B97" w:rsidP="008B3E94">
      <w:pPr>
        <w:spacing w:after="0"/>
      </w:pPr>
    </w:p>
    <w:p w:rsidR="00FF4775" w:rsidRDefault="00FF4775">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B524DF" w:rsidRDefault="00B524DF" w:rsidP="00B524DF">
      <w:pPr>
        <w:pStyle w:val="Heading3"/>
      </w:pPr>
      <w:r>
        <w:t>Read Channel Conversions</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7"/>
        <w:gridCol w:w="3309"/>
        <w:gridCol w:w="2040"/>
        <w:gridCol w:w="608"/>
        <w:gridCol w:w="608"/>
        <w:gridCol w:w="586"/>
      </w:tblGrid>
      <w:tr w:rsidR="00B524DF" w:rsidTr="00D00B28">
        <w:tc>
          <w:tcPr>
            <w:tcW w:w="1787" w:type="dxa"/>
          </w:tcPr>
          <w:p w:rsidR="00B524DF" w:rsidRDefault="00B524DF" w:rsidP="00D00B28">
            <w:pPr>
              <w:spacing w:before="60"/>
              <w:rPr>
                <w:rFonts w:ascii="Arial" w:hAnsi="Arial" w:cs="Arial"/>
                <w:b/>
                <w:bCs/>
                <w:sz w:val="16"/>
              </w:rPr>
            </w:pPr>
            <w:r>
              <w:rPr>
                <w:rFonts w:ascii="Arial" w:hAnsi="Arial" w:cs="Arial"/>
                <w:b/>
                <w:bCs/>
                <w:sz w:val="16"/>
              </w:rPr>
              <w:t>Function Name</w:t>
            </w:r>
          </w:p>
        </w:tc>
        <w:tc>
          <w:tcPr>
            <w:tcW w:w="3309" w:type="dxa"/>
          </w:tcPr>
          <w:p w:rsidR="00B524DF" w:rsidRPr="00B524DF" w:rsidRDefault="00B524DF" w:rsidP="00D00B28">
            <w:pPr>
              <w:spacing w:before="60"/>
              <w:rPr>
                <w:rFonts w:ascii="Arial" w:hAnsi="Arial" w:cs="Arial"/>
                <w:sz w:val="16"/>
                <w:szCs w:val="16"/>
              </w:rPr>
            </w:pPr>
            <w:r w:rsidRPr="00B524DF">
              <w:rPr>
                <w:rFonts w:ascii="Arial" w:hAnsi="Arial" w:cs="Arial"/>
                <w:bCs/>
                <w:color w:val="000000"/>
                <w:sz w:val="16"/>
                <w:szCs w:val="16"/>
                <w:highlight w:val="lightGray"/>
              </w:rPr>
              <w:t>Adc2_ReadConversion</w:t>
            </w:r>
          </w:p>
        </w:tc>
        <w:tc>
          <w:tcPr>
            <w:tcW w:w="2040" w:type="dxa"/>
            <w:shd w:val="pct30" w:color="FFFF00" w:fill="auto"/>
          </w:tcPr>
          <w:p w:rsidR="00B524DF" w:rsidRDefault="00B524DF" w:rsidP="00D00B28">
            <w:pPr>
              <w:spacing w:before="60"/>
              <w:jc w:val="center"/>
              <w:rPr>
                <w:rFonts w:ascii="Arial" w:hAnsi="Arial" w:cs="Arial"/>
                <w:sz w:val="16"/>
              </w:rPr>
            </w:pPr>
            <w:r>
              <w:rPr>
                <w:rFonts w:ascii="Arial" w:hAnsi="Arial" w:cs="Arial"/>
                <w:sz w:val="16"/>
              </w:rPr>
              <w:t>Type</w:t>
            </w:r>
          </w:p>
        </w:tc>
        <w:tc>
          <w:tcPr>
            <w:tcW w:w="608" w:type="dxa"/>
            <w:shd w:val="pct30" w:color="FFFF00" w:fill="auto"/>
          </w:tcPr>
          <w:p w:rsidR="00B524DF" w:rsidRDefault="00B524DF" w:rsidP="00D00B28">
            <w:pPr>
              <w:spacing w:before="60"/>
              <w:jc w:val="center"/>
              <w:rPr>
                <w:rFonts w:ascii="Arial" w:hAnsi="Arial" w:cs="Arial"/>
                <w:sz w:val="16"/>
              </w:rPr>
            </w:pPr>
            <w:r>
              <w:rPr>
                <w:rFonts w:ascii="Arial" w:hAnsi="Arial" w:cs="Arial"/>
                <w:sz w:val="16"/>
              </w:rPr>
              <w:t>Min</w:t>
            </w:r>
          </w:p>
        </w:tc>
        <w:tc>
          <w:tcPr>
            <w:tcW w:w="608" w:type="dxa"/>
            <w:shd w:val="pct30" w:color="FFFF00" w:fill="auto"/>
          </w:tcPr>
          <w:p w:rsidR="00B524DF" w:rsidRDefault="00B524DF" w:rsidP="00D00B28">
            <w:pPr>
              <w:spacing w:before="60"/>
              <w:jc w:val="center"/>
              <w:rPr>
                <w:rFonts w:ascii="Arial" w:hAnsi="Arial" w:cs="Arial"/>
                <w:sz w:val="16"/>
              </w:rPr>
            </w:pPr>
            <w:r>
              <w:rPr>
                <w:rFonts w:ascii="Arial" w:hAnsi="Arial" w:cs="Arial"/>
                <w:sz w:val="16"/>
              </w:rPr>
              <w:t>Max</w:t>
            </w:r>
          </w:p>
        </w:tc>
        <w:tc>
          <w:tcPr>
            <w:tcW w:w="586" w:type="dxa"/>
            <w:tcBorders>
              <w:bottom w:val="single" w:sz="4" w:space="0" w:color="auto"/>
            </w:tcBorders>
            <w:shd w:val="pct30" w:color="FFFF00" w:fill="auto"/>
          </w:tcPr>
          <w:p w:rsidR="00B524DF" w:rsidRDefault="00B524DF" w:rsidP="00D00B28">
            <w:pPr>
              <w:spacing w:before="60"/>
              <w:jc w:val="center"/>
              <w:rPr>
                <w:rFonts w:ascii="Arial" w:hAnsi="Arial" w:cs="Arial"/>
                <w:sz w:val="16"/>
              </w:rPr>
            </w:pPr>
            <w:r>
              <w:rPr>
                <w:rFonts w:ascii="Arial" w:hAnsi="Arial" w:cs="Arial"/>
                <w:sz w:val="16"/>
              </w:rPr>
              <w:t>UTP Tol.</w:t>
            </w:r>
          </w:p>
        </w:tc>
      </w:tr>
      <w:tr w:rsidR="00B524DF" w:rsidTr="00D00B28">
        <w:tc>
          <w:tcPr>
            <w:tcW w:w="1787" w:type="dxa"/>
          </w:tcPr>
          <w:p w:rsidR="00B524DF" w:rsidRDefault="00B524DF" w:rsidP="00D00B28">
            <w:pPr>
              <w:spacing w:before="60"/>
              <w:rPr>
                <w:rFonts w:ascii="Arial" w:hAnsi="Arial" w:cs="Arial"/>
                <w:b/>
                <w:bCs/>
                <w:sz w:val="16"/>
              </w:rPr>
            </w:pPr>
            <w:r>
              <w:rPr>
                <w:rFonts w:ascii="Arial" w:hAnsi="Arial" w:cs="Arial"/>
                <w:b/>
                <w:bCs/>
                <w:sz w:val="16"/>
              </w:rPr>
              <w:t xml:space="preserve">Arguments Passed </w:t>
            </w:r>
          </w:p>
        </w:tc>
        <w:tc>
          <w:tcPr>
            <w:tcW w:w="3309" w:type="dxa"/>
          </w:tcPr>
          <w:p w:rsidR="00B524DF" w:rsidRPr="000D5268" w:rsidRDefault="00B524DF" w:rsidP="00D00B28">
            <w:pPr>
              <w:spacing w:before="60"/>
              <w:rPr>
                <w:rFonts w:ascii="Arial" w:hAnsi="Arial" w:cs="Arial"/>
                <w:color w:val="000000" w:themeColor="text1"/>
                <w:sz w:val="16"/>
                <w:szCs w:val="16"/>
              </w:rPr>
            </w:pPr>
            <w:r>
              <w:rPr>
                <w:rFonts w:ascii="Arial" w:hAnsi="Arial" w:cs="Arial"/>
                <w:color w:val="000000" w:themeColor="text1"/>
                <w:sz w:val="16"/>
                <w:szCs w:val="16"/>
              </w:rPr>
              <w:t>ConvId</w:t>
            </w:r>
          </w:p>
        </w:tc>
        <w:tc>
          <w:tcPr>
            <w:tcW w:w="2040" w:type="dxa"/>
          </w:tcPr>
          <w:p w:rsidR="00B524DF" w:rsidRDefault="00B524DF" w:rsidP="00D00B28">
            <w:pPr>
              <w:spacing w:before="60"/>
              <w:rPr>
                <w:rFonts w:ascii="Arial" w:hAnsi="Arial" w:cs="Arial"/>
                <w:sz w:val="16"/>
              </w:rPr>
            </w:pPr>
            <w:r>
              <w:rPr>
                <w:rFonts w:ascii="Arial" w:hAnsi="Arial" w:cs="Arial"/>
                <w:sz w:val="16"/>
              </w:rPr>
              <w:t>uint16</w:t>
            </w:r>
          </w:p>
        </w:tc>
        <w:tc>
          <w:tcPr>
            <w:tcW w:w="608" w:type="dxa"/>
          </w:tcPr>
          <w:p w:rsidR="00B524DF" w:rsidRDefault="00B524DF" w:rsidP="00D00B28">
            <w:pPr>
              <w:spacing w:before="60"/>
              <w:rPr>
                <w:rFonts w:ascii="Arial" w:hAnsi="Arial" w:cs="Arial"/>
                <w:sz w:val="16"/>
              </w:rPr>
            </w:pPr>
            <w:r>
              <w:rPr>
                <w:rFonts w:ascii="Arial" w:hAnsi="Arial" w:cs="Arial"/>
                <w:sz w:val="16"/>
              </w:rPr>
              <w:t>0</w:t>
            </w:r>
          </w:p>
        </w:tc>
        <w:tc>
          <w:tcPr>
            <w:tcW w:w="608" w:type="dxa"/>
          </w:tcPr>
          <w:p w:rsidR="00B524DF" w:rsidRDefault="00B524DF" w:rsidP="00D00B28">
            <w:pPr>
              <w:spacing w:before="60"/>
              <w:rPr>
                <w:rFonts w:ascii="Arial" w:hAnsi="Arial" w:cs="Arial"/>
                <w:sz w:val="16"/>
              </w:rPr>
            </w:pPr>
            <w:r>
              <w:rPr>
                <w:rFonts w:ascii="Arial" w:hAnsi="Arial" w:cs="Arial"/>
                <w:sz w:val="16"/>
              </w:rPr>
              <w:t>15</w:t>
            </w:r>
          </w:p>
        </w:tc>
        <w:tc>
          <w:tcPr>
            <w:tcW w:w="586" w:type="dxa"/>
            <w:shd w:val="pct15" w:color="auto" w:fill="auto"/>
          </w:tcPr>
          <w:p w:rsidR="00B524DF" w:rsidRDefault="00B524DF" w:rsidP="00D00B28">
            <w:pPr>
              <w:spacing w:before="60"/>
              <w:rPr>
                <w:rFonts w:ascii="Arial" w:hAnsi="Arial" w:cs="Arial"/>
                <w:sz w:val="16"/>
              </w:rPr>
            </w:pPr>
          </w:p>
        </w:tc>
      </w:tr>
      <w:tr w:rsidR="00B524DF" w:rsidTr="00D00B28">
        <w:tc>
          <w:tcPr>
            <w:tcW w:w="1787" w:type="dxa"/>
          </w:tcPr>
          <w:p w:rsidR="00B524DF" w:rsidRDefault="00B524DF" w:rsidP="00D00B28">
            <w:pPr>
              <w:spacing w:before="60"/>
              <w:rPr>
                <w:rFonts w:ascii="Arial" w:hAnsi="Arial" w:cs="Arial"/>
                <w:b/>
                <w:bCs/>
                <w:sz w:val="16"/>
              </w:rPr>
            </w:pPr>
            <w:r>
              <w:rPr>
                <w:rFonts w:ascii="Arial" w:hAnsi="Arial" w:cs="Arial"/>
                <w:b/>
                <w:bCs/>
                <w:sz w:val="16"/>
              </w:rPr>
              <w:t>Return Value</w:t>
            </w:r>
          </w:p>
        </w:tc>
        <w:tc>
          <w:tcPr>
            <w:tcW w:w="3309" w:type="dxa"/>
          </w:tcPr>
          <w:p w:rsidR="00B524DF" w:rsidRPr="00480B54" w:rsidRDefault="00AB127F" w:rsidP="00D00B28">
            <w:pPr>
              <w:spacing w:before="60"/>
              <w:rPr>
                <w:rFonts w:ascii="Arial" w:hAnsi="Arial" w:cs="Arial"/>
                <w:color w:val="000000"/>
                <w:sz w:val="16"/>
                <w:szCs w:val="16"/>
              </w:rPr>
            </w:pPr>
            <w:r>
              <w:rPr>
                <w:rFonts w:ascii="Arial" w:hAnsi="Arial" w:cs="Arial"/>
                <w:color w:val="000000"/>
                <w:sz w:val="16"/>
                <w:szCs w:val="16"/>
              </w:rPr>
              <w:t>conversion result</w:t>
            </w:r>
          </w:p>
        </w:tc>
        <w:tc>
          <w:tcPr>
            <w:tcW w:w="2040" w:type="dxa"/>
          </w:tcPr>
          <w:p w:rsidR="00B524DF" w:rsidRDefault="00B524DF" w:rsidP="00D00B28">
            <w:pPr>
              <w:spacing w:before="60"/>
              <w:rPr>
                <w:rFonts w:ascii="Arial" w:hAnsi="Arial" w:cs="Arial"/>
                <w:sz w:val="16"/>
              </w:rPr>
            </w:pPr>
            <w:r>
              <w:rPr>
                <w:rFonts w:ascii="Arial" w:hAnsi="Arial" w:cs="Arial"/>
                <w:sz w:val="16"/>
              </w:rPr>
              <w:t>uint16</w:t>
            </w:r>
          </w:p>
        </w:tc>
        <w:tc>
          <w:tcPr>
            <w:tcW w:w="608" w:type="dxa"/>
          </w:tcPr>
          <w:p w:rsidR="00B524DF" w:rsidRDefault="00B524DF" w:rsidP="00D00B28">
            <w:pPr>
              <w:spacing w:before="60"/>
              <w:rPr>
                <w:rFonts w:ascii="Arial" w:hAnsi="Arial" w:cs="Arial"/>
                <w:sz w:val="16"/>
              </w:rPr>
            </w:pPr>
            <w:r>
              <w:rPr>
                <w:rFonts w:ascii="Arial" w:hAnsi="Arial" w:cs="Arial"/>
                <w:sz w:val="16"/>
              </w:rPr>
              <w:t>0</w:t>
            </w:r>
          </w:p>
        </w:tc>
        <w:tc>
          <w:tcPr>
            <w:tcW w:w="608" w:type="dxa"/>
          </w:tcPr>
          <w:p w:rsidR="00B524DF" w:rsidRDefault="00B524DF" w:rsidP="00D00B28">
            <w:pPr>
              <w:spacing w:before="60"/>
              <w:rPr>
                <w:rFonts w:ascii="Arial" w:hAnsi="Arial" w:cs="Arial"/>
                <w:sz w:val="16"/>
              </w:rPr>
            </w:pPr>
            <w:r>
              <w:rPr>
                <w:rFonts w:ascii="Arial" w:hAnsi="Arial" w:cs="Arial"/>
                <w:sz w:val="16"/>
              </w:rPr>
              <w:t>4095</w:t>
            </w:r>
          </w:p>
        </w:tc>
        <w:tc>
          <w:tcPr>
            <w:tcW w:w="586" w:type="dxa"/>
          </w:tcPr>
          <w:p w:rsidR="00B524DF" w:rsidRDefault="00B524DF" w:rsidP="00D00B28">
            <w:pPr>
              <w:spacing w:before="60"/>
              <w:rPr>
                <w:rFonts w:ascii="Arial" w:hAnsi="Arial" w:cs="Arial"/>
                <w:sz w:val="16"/>
              </w:rPr>
            </w:pPr>
            <w:r>
              <w:rPr>
                <w:rFonts w:ascii="Arial" w:hAnsi="Arial" w:cs="Arial"/>
                <w:sz w:val="16"/>
              </w:rPr>
              <w:t>0</w:t>
            </w:r>
          </w:p>
        </w:tc>
      </w:tr>
    </w:tbl>
    <w:p w:rsidR="00B524DF" w:rsidRPr="002A745B" w:rsidRDefault="00B524DF" w:rsidP="00B524DF">
      <w:pPr>
        <w:autoSpaceDE w:val="0"/>
        <w:autoSpaceDN w:val="0"/>
        <w:adjustRightInd w:val="0"/>
        <w:spacing w:after="0"/>
        <w:rPr>
          <w:color w:val="000000" w:themeColor="text1"/>
        </w:rPr>
      </w:pPr>
      <w:r>
        <w:rPr>
          <w:color w:val="000000" w:themeColor="text1"/>
        </w:rPr>
        <w:t>This inline function r</w:t>
      </w:r>
      <w:r w:rsidRPr="002A745B">
        <w:rPr>
          <w:color w:val="000000" w:themeColor="text1"/>
        </w:rPr>
        <w:t>eads</w:t>
      </w:r>
      <w:r>
        <w:rPr>
          <w:color w:val="000000" w:themeColor="text1"/>
        </w:rPr>
        <w:t xml:space="preserve"> and returns</w:t>
      </w:r>
      <w:r w:rsidRPr="002A745B">
        <w:rPr>
          <w:color w:val="000000" w:themeColor="text1"/>
        </w:rPr>
        <w:t xml:space="preserve"> the </w:t>
      </w:r>
      <w:r>
        <w:rPr>
          <w:color w:val="000000" w:themeColor="text1"/>
        </w:rPr>
        <w:t>individual channel</w:t>
      </w:r>
      <w:r w:rsidRPr="002A745B">
        <w:rPr>
          <w:color w:val="000000" w:themeColor="text1"/>
        </w:rPr>
        <w:t xml:space="preserve"> conversion result</w:t>
      </w:r>
      <w:r>
        <w:rPr>
          <w:color w:val="000000" w:themeColor="text1"/>
        </w:rPr>
        <w:t>.</w:t>
      </w:r>
    </w:p>
    <w:p w:rsidR="00B524DF" w:rsidRDefault="00B524DF" w:rsidP="00B524DF">
      <w:pPr>
        <w:pStyle w:val="Heading4"/>
      </w:pPr>
      <w:r>
        <w:t>Read Group</w:t>
      </w:r>
    </w:p>
    <w:p w:rsidR="00B524DF" w:rsidRDefault="00B524DF" w:rsidP="00B524DF">
      <w:pPr>
        <w:spacing w:after="0"/>
        <w:ind w:left="360"/>
        <w:jc w:val="center"/>
        <w:rPr>
          <w:color w:val="000000" w:themeColor="text1"/>
        </w:rPr>
      </w:pPr>
      <w:r>
        <w:object w:dxaOrig="4376" w:dyaOrig="1316">
          <v:shape id="_x0000_i1030" type="#_x0000_t75" style="width:219.2pt;height:65pt" o:ole="">
            <v:imagedata r:id="rId19" o:title=""/>
          </v:shape>
          <o:OLEObject Type="Embed" ProgID="Visio.Drawing.11" ShapeID="_x0000_i1030" DrawAspect="Content" ObjectID="_1465377818" r:id="rId20"/>
        </w:object>
      </w:r>
    </w:p>
    <w:p w:rsidR="00FF4775" w:rsidRPr="00FF4775" w:rsidRDefault="00FF4775" w:rsidP="00FF4775"/>
    <w:p w:rsidR="007D0B97" w:rsidRDefault="007D0B9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p w:rsidR="007F4694" w:rsidRDefault="007F4694" w:rsidP="002C03D8">
      <w:r>
        <w:t>None</w:t>
      </w:r>
    </w:p>
    <w:p w:rsidR="007F4694" w:rsidRPr="002C03D8" w:rsidRDefault="007F4694" w:rsidP="002C03D8"/>
    <w:p w:rsidR="004A781C" w:rsidRDefault="004A781C">
      <w:pPr>
        <w:pStyle w:val="Heading2"/>
      </w:pPr>
      <w:r>
        <w:t>Initialization Functions</w:t>
      </w:r>
    </w:p>
    <w:p w:rsidR="00FF4775" w:rsidRDefault="00FF4775" w:rsidP="00FF4775"/>
    <w:p w:rsidR="00FF4775" w:rsidRDefault="00FF4775" w:rsidP="00FF4775">
      <w:r>
        <w:t>None</w:t>
      </w:r>
    </w:p>
    <w:p w:rsidR="00FF4775" w:rsidRPr="00FF4775" w:rsidRDefault="00FF4775" w:rsidP="00FF4775"/>
    <w:p w:rsidR="00A0589D" w:rsidRDefault="004A781C" w:rsidP="00857C24">
      <w:pPr>
        <w:pStyle w:val="Heading2"/>
      </w:pPr>
      <w:r>
        <w:t>Periodic Functions</w:t>
      </w:r>
    </w:p>
    <w:p w:rsidR="00857C24" w:rsidRDefault="00857C24" w:rsidP="00857C24"/>
    <w:p w:rsidR="00857C24" w:rsidRDefault="00857C24" w:rsidP="00857C24">
      <w:r>
        <w:t>None</w:t>
      </w:r>
    </w:p>
    <w:p w:rsidR="00857C24" w:rsidRPr="00857C24" w:rsidRDefault="00857C24" w:rsidP="00857C24"/>
    <w:p w:rsidR="004A781C" w:rsidRDefault="004A781C">
      <w:pPr>
        <w:pStyle w:val="Heading2"/>
      </w:pPr>
      <w:r>
        <w:t>Fault Recovery Functions</w:t>
      </w:r>
    </w:p>
    <w:p w:rsidR="00A0589D" w:rsidRDefault="00A0589D" w:rsidP="00A0589D"/>
    <w:p w:rsidR="00A0589D" w:rsidRDefault="00A0589D" w:rsidP="00A0589D">
      <w:r>
        <w:t>None</w:t>
      </w:r>
    </w:p>
    <w:p w:rsidR="00A0589D" w:rsidRDefault="00A0589D" w:rsidP="00A0589D"/>
    <w:p w:rsidR="004A781C" w:rsidRDefault="004A781C">
      <w:pPr>
        <w:pStyle w:val="Heading2"/>
      </w:pPr>
      <w:r>
        <w:t>Shutdown Functions</w:t>
      </w:r>
    </w:p>
    <w:p w:rsidR="004A781C" w:rsidRDefault="004A781C"/>
    <w:p w:rsidR="00A0589D" w:rsidRDefault="00A0589D">
      <w:r>
        <w:t>None</w:t>
      </w:r>
    </w:p>
    <w:p w:rsidR="00A0589D" w:rsidRDefault="00A0589D"/>
    <w:p w:rsidR="004A781C" w:rsidRDefault="004A781C">
      <w:pPr>
        <w:pStyle w:val="Heading2"/>
      </w:pPr>
      <w:r>
        <w:t>Interrupt Functions</w:t>
      </w:r>
    </w:p>
    <w:p w:rsidR="004A781C" w:rsidRDefault="004A781C" w:rsidP="00A0589D"/>
    <w:p w:rsidR="00A0589D" w:rsidRDefault="00A0589D" w:rsidP="00A0589D">
      <w:r>
        <w:t>None</w:t>
      </w:r>
    </w:p>
    <w:p w:rsidR="00A30A62" w:rsidRDefault="00A30A62">
      <w:pPr>
        <w:spacing w:after="0"/>
      </w:pPr>
    </w:p>
    <w:p w:rsidR="004A781C" w:rsidRDefault="004A781C">
      <w:pPr>
        <w:pStyle w:val="Heading2"/>
      </w:pPr>
      <w:bookmarkStart w:id="5" w:name="OLE_LINK21"/>
      <w:bookmarkStart w:id="6" w:name="OLE_LINK22"/>
      <w:r>
        <w:t>Serial Communication Functions</w:t>
      </w:r>
    </w:p>
    <w:p w:rsidR="008311AD" w:rsidRDefault="008311AD" w:rsidP="008311AD"/>
    <w:p w:rsidR="008311AD" w:rsidRDefault="008311AD" w:rsidP="008311AD">
      <w:r>
        <w:t>None</w:t>
      </w:r>
    </w:p>
    <w:p w:rsidR="008311AD" w:rsidRPr="008311AD" w:rsidRDefault="008311AD" w:rsidP="008311AD"/>
    <w:p w:rsidR="00A0589D" w:rsidRDefault="00A0589D" w:rsidP="008311AD">
      <w:pPr>
        <w:pStyle w:val="Heading2"/>
      </w:pPr>
      <w:r>
        <w:t>Transition Functions</w:t>
      </w:r>
    </w:p>
    <w:p w:rsidR="008311AD" w:rsidRDefault="008311AD" w:rsidP="008311AD"/>
    <w:p w:rsidR="008311AD" w:rsidRPr="008311AD" w:rsidRDefault="008311AD" w:rsidP="008311AD">
      <w:r>
        <w:t>None</w:t>
      </w:r>
    </w:p>
    <w:bookmarkEnd w:id="5"/>
    <w:bookmarkEnd w:id="6"/>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8311AD" w:rsidRDefault="008311AD" w:rsidP="00F957FA">
            <w:pPr>
              <w:spacing w:before="60"/>
              <w:rPr>
                <w:rFonts w:ascii="Arial" w:hAnsi="Arial" w:cs="Arial"/>
                <w:color w:val="000000" w:themeColor="text1"/>
                <w:sz w:val="16"/>
                <w:szCs w:val="16"/>
              </w:rPr>
            </w:pPr>
            <w:bookmarkStart w:id="7" w:name="_Hlk320782540"/>
            <w:bookmarkStart w:id="8" w:name="_Hlk320782653"/>
            <w:r w:rsidRPr="008311AD">
              <w:rPr>
                <w:rFonts w:ascii="Arial" w:hAnsi="Arial" w:cs="Arial"/>
                <w:color w:val="000000" w:themeColor="text1"/>
                <w:sz w:val="16"/>
                <w:szCs w:val="16"/>
              </w:rPr>
              <w:t>Adc</w:t>
            </w:r>
            <w:r w:rsidR="00F33E2D">
              <w:rPr>
                <w:rFonts w:ascii="Arial" w:hAnsi="Arial" w:cs="Arial"/>
                <w:color w:val="000000" w:themeColor="text1"/>
                <w:sz w:val="16"/>
                <w:szCs w:val="16"/>
              </w:rPr>
              <w:t>2</w:t>
            </w:r>
            <w:r w:rsidRPr="008311AD">
              <w:rPr>
                <w:rFonts w:ascii="Arial" w:hAnsi="Arial" w:cs="Arial"/>
                <w:color w:val="000000" w:themeColor="text1"/>
                <w:sz w:val="16"/>
                <w:szCs w:val="16"/>
              </w:rPr>
              <w:t>_Init</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311AD" w:rsidP="00F957FA">
            <w:pPr>
              <w:spacing w:before="60"/>
              <w:rPr>
                <w:rFonts w:ascii="Arial" w:hAnsi="Arial" w:cs="Arial"/>
                <w:sz w:val="16"/>
                <w:szCs w:val="16"/>
              </w:rPr>
            </w:pPr>
            <w:r>
              <w:rPr>
                <w:rFonts w:ascii="Arial" w:hAnsi="Arial" w:cs="Arial"/>
                <w:sz w:val="16"/>
                <w:szCs w:val="16"/>
              </w:rPr>
              <w:t>Once (at initialization)</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311AD" w:rsidP="008311AD">
            <w:pPr>
              <w:spacing w:before="60"/>
              <w:rPr>
                <w:rFonts w:ascii="Arial" w:hAnsi="Arial" w:cs="Arial"/>
                <w:sz w:val="16"/>
                <w:szCs w:val="16"/>
              </w:rPr>
            </w:pPr>
            <w:r>
              <w:rPr>
                <w:rFonts w:ascii="Arial" w:hAnsi="Arial" w:cs="Arial"/>
                <w:sz w:val="16"/>
                <w:szCs w:val="16"/>
              </w:rPr>
              <w:t>STARTUP</w:t>
            </w:r>
          </w:p>
        </w:tc>
      </w:tr>
      <w:bookmarkEnd w:id="7"/>
      <w:bookmarkEnd w:id="8"/>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311AD" w:rsidP="00F957FA">
            <w:pPr>
              <w:spacing w:before="60"/>
              <w:rPr>
                <w:rFonts w:ascii="Arial" w:hAnsi="Arial" w:cs="Arial"/>
                <w:sz w:val="16"/>
              </w:rPr>
            </w:pPr>
            <w:bookmarkStart w:id="9" w:name="_Hlk320782661"/>
            <w:r>
              <w:rPr>
                <w:rFonts w:ascii="Arial" w:hAnsi="Arial" w:cs="Arial"/>
                <w:sz w:val="16"/>
                <w:szCs w:val="16"/>
              </w:rPr>
              <w:t>N/A</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bookmarkEnd w:id="9"/>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r w:rsidRPr="007F4694">
              <w:rPr>
                <w:rFonts w:ascii="Arial" w:hAnsi="Arial" w:cs="Arial"/>
                <w:color w:val="000000"/>
                <w:sz w:val="16"/>
                <w:szCs w:val="16"/>
              </w:rPr>
              <w:t>Adc</w:t>
            </w:r>
            <w:r w:rsidR="00F33E2D">
              <w:rPr>
                <w:rFonts w:ascii="Arial" w:hAnsi="Arial" w:cs="Arial"/>
                <w:color w:val="000000"/>
                <w:sz w:val="16"/>
                <w:szCs w:val="16"/>
              </w:rPr>
              <w:t>2</w:t>
            </w:r>
            <w:r w:rsidRPr="007F4694">
              <w:rPr>
                <w:rFonts w:ascii="Arial" w:hAnsi="Arial" w:cs="Arial"/>
                <w:color w:val="000000"/>
                <w:sz w:val="16"/>
                <w:szCs w:val="16"/>
              </w:rPr>
              <w:t>_Init</w:t>
            </w:r>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w:t>
            </w:r>
            <w:r w:rsidR="00F33E2D">
              <w:rPr>
                <w:rFonts w:ascii="Arial" w:hAnsi="Arial" w:cs="Arial"/>
                <w:color w:val="000000" w:themeColor="text1"/>
                <w:sz w:val="16"/>
                <w:szCs w:val="16"/>
              </w:rPr>
              <w:t>2</w:t>
            </w:r>
            <w:r w:rsidRPr="00543437">
              <w:rPr>
                <w:rFonts w:ascii="Arial" w:hAnsi="Arial" w:cs="Arial"/>
                <w:color w:val="000000" w:themeColor="text1"/>
                <w:sz w:val="16"/>
                <w:szCs w:val="16"/>
              </w:rPr>
              <w:t>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8D67E0">
            <w:pPr>
              <w:spacing w:before="60"/>
              <w:rPr>
                <w:rFonts w:ascii="Arial" w:hAnsi="Arial" w:cs="Arial"/>
                <w:sz w:val="16"/>
                <w:szCs w:val="16"/>
              </w:rPr>
            </w:pPr>
            <w:r w:rsidRPr="007F4694">
              <w:rPr>
                <w:rFonts w:ascii="Arial" w:hAnsi="Arial" w:cs="Arial"/>
                <w:color w:val="000000"/>
                <w:sz w:val="16"/>
                <w:szCs w:val="16"/>
              </w:rPr>
              <w:t>Adc</w:t>
            </w:r>
            <w:r w:rsidR="00F33E2D">
              <w:rPr>
                <w:rFonts w:ascii="Arial" w:hAnsi="Arial" w:cs="Arial"/>
                <w:color w:val="000000"/>
                <w:sz w:val="16"/>
                <w:szCs w:val="16"/>
              </w:rPr>
              <w:t>2</w:t>
            </w:r>
            <w:r w:rsidRPr="007F4694">
              <w:rPr>
                <w:rFonts w:ascii="Arial" w:hAnsi="Arial" w:cs="Arial"/>
                <w:color w:val="000000"/>
                <w:sz w:val="16"/>
                <w:szCs w:val="16"/>
              </w:rPr>
              <w:t>_StartGroupConversion</w:t>
            </w:r>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w:t>
            </w:r>
            <w:r w:rsidR="00F33E2D">
              <w:rPr>
                <w:rFonts w:ascii="Arial" w:hAnsi="Arial" w:cs="Arial"/>
                <w:color w:val="000000" w:themeColor="text1"/>
                <w:sz w:val="16"/>
                <w:szCs w:val="16"/>
              </w:rPr>
              <w:t>2</w:t>
            </w:r>
            <w:r w:rsidRPr="00543437">
              <w:rPr>
                <w:rFonts w:ascii="Arial" w:hAnsi="Arial" w:cs="Arial"/>
                <w:color w:val="000000" w:themeColor="text1"/>
                <w:sz w:val="16"/>
                <w:szCs w:val="16"/>
              </w:rPr>
              <w:t>_START_SEC_CODE</w:t>
            </w:r>
          </w:p>
        </w:tc>
      </w:tr>
      <w:tr w:rsidR="007F4694" w:rsidTr="00BF364D">
        <w:tc>
          <w:tcPr>
            <w:tcW w:w="4464" w:type="dxa"/>
            <w:tcBorders>
              <w:top w:val="single" w:sz="6" w:space="0" w:color="auto"/>
              <w:left w:val="single" w:sz="6" w:space="0" w:color="auto"/>
              <w:bottom w:val="single" w:sz="6" w:space="0" w:color="auto"/>
              <w:right w:val="single" w:sz="6" w:space="0" w:color="auto"/>
            </w:tcBorders>
          </w:tcPr>
          <w:p w:rsidR="007F4694" w:rsidRPr="007F4694" w:rsidRDefault="007F4694" w:rsidP="00F33E2D">
            <w:pPr>
              <w:spacing w:before="60"/>
              <w:rPr>
                <w:rFonts w:ascii="Arial" w:hAnsi="Arial" w:cs="Arial"/>
                <w:sz w:val="16"/>
                <w:szCs w:val="16"/>
              </w:rPr>
            </w:pPr>
            <w:r w:rsidRPr="007F4694">
              <w:rPr>
                <w:rFonts w:ascii="Arial" w:hAnsi="Arial" w:cs="Arial"/>
                <w:color w:val="000000"/>
                <w:sz w:val="16"/>
                <w:szCs w:val="16"/>
              </w:rPr>
              <w:t>Adc</w:t>
            </w:r>
            <w:r w:rsidR="00F33E2D">
              <w:rPr>
                <w:rFonts w:ascii="Arial" w:hAnsi="Arial" w:cs="Arial"/>
                <w:color w:val="000000"/>
                <w:sz w:val="16"/>
                <w:szCs w:val="16"/>
              </w:rPr>
              <w:t>2</w:t>
            </w:r>
            <w:r w:rsidRPr="007F4694">
              <w:rPr>
                <w:rFonts w:ascii="Arial" w:hAnsi="Arial" w:cs="Arial"/>
                <w:color w:val="000000"/>
                <w:sz w:val="16"/>
                <w:szCs w:val="16"/>
              </w:rPr>
              <w:t>_</w:t>
            </w:r>
            <w:r w:rsidR="00F33E2D">
              <w:rPr>
                <w:rFonts w:ascii="Arial" w:hAnsi="Arial" w:cs="Arial"/>
                <w:color w:val="000000"/>
                <w:sz w:val="16"/>
                <w:szCs w:val="16"/>
              </w:rPr>
              <w:t>Enable</w:t>
            </w:r>
            <w:r w:rsidRPr="007F4694">
              <w:rPr>
                <w:rFonts w:ascii="Arial" w:hAnsi="Arial" w:cs="Arial"/>
                <w:color w:val="000000"/>
                <w:sz w:val="16"/>
                <w:szCs w:val="16"/>
              </w:rPr>
              <w:t>Group</w:t>
            </w:r>
            <w:r w:rsidR="00F33E2D">
              <w:rPr>
                <w:rFonts w:ascii="Arial" w:hAnsi="Arial" w:cs="Arial"/>
                <w:color w:val="000000"/>
                <w:sz w:val="16"/>
                <w:szCs w:val="16"/>
              </w:rPr>
              <w:t>Notification</w:t>
            </w:r>
          </w:p>
        </w:tc>
        <w:tc>
          <w:tcPr>
            <w:tcW w:w="4464" w:type="dxa"/>
            <w:tcBorders>
              <w:top w:val="single" w:sz="6" w:space="0" w:color="auto"/>
              <w:left w:val="single" w:sz="6" w:space="0" w:color="auto"/>
              <w:bottom w:val="single" w:sz="6" w:space="0" w:color="auto"/>
              <w:right w:val="single" w:sz="6" w:space="0" w:color="auto"/>
            </w:tcBorders>
          </w:tcPr>
          <w:p w:rsidR="007F4694" w:rsidRDefault="007F4694" w:rsidP="007F4694">
            <w:pPr>
              <w:jc w:val="center"/>
            </w:pPr>
            <w:r w:rsidRPr="00543437">
              <w:rPr>
                <w:rFonts w:ascii="Arial" w:hAnsi="Arial" w:cs="Arial"/>
                <w:color w:val="000000" w:themeColor="text1"/>
                <w:sz w:val="16"/>
                <w:szCs w:val="16"/>
              </w:rPr>
              <w:t>ADC</w:t>
            </w:r>
            <w:r w:rsidR="00F33E2D">
              <w:rPr>
                <w:rFonts w:ascii="Arial" w:hAnsi="Arial" w:cs="Arial"/>
                <w:color w:val="000000" w:themeColor="text1"/>
                <w:sz w:val="16"/>
                <w:szCs w:val="16"/>
              </w:rPr>
              <w:t>2</w:t>
            </w:r>
            <w:r w:rsidRPr="00543437">
              <w:rPr>
                <w:rFonts w:ascii="Arial" w:hAnsi="Arial" w:cs="Arial"/>
                <w:color w:val="000000" w:themeColor="text1"/>
                <w:sz w:val="16"/>
                <w:szCs w:val="16"/>
              </w:rPr>
              <w:t>_START_SEC_CODE</w:t>
            </w:r>
          </w:p>
        </w:tc>
      </w:tr>
      <w:tr w:rsidR="00AB127F" w:rsidTr="00D00B28">
        <w:tc>
          <w:tcPr>
            <w:tcW w:w="4464" w:type="dxa"/>
            <w:tcBorders>
              <w:top w:val="single" w:sz="6" w:space="0" w:color="auto"/>
              <w:left w:val="single" w:sz="6" w:space="0" w:color="auto"/>
              <w:bottom w:val="single" w:sz="6" w:space="0" w:color="auto"/>
              <w:right w:val="single" w:sz="6" w:space="0" w:color="auto"/>
            </w:tcBorders>
          </w:tcPr>
          <w:p w:rsidR="00AB127F" w:rsidRPr="007F4694" w:rsidRDefault="00AB127F" w:rsidP="00D00B28">
            <w:pPr>
              <w:spacing w:before="60"/>
              <w:rPr>
                <w:rFonts w:ascii="Arial" w:hAnsi="Arial" w:cs="Arial"/>
                <w:color w:val="000000" w:themeColor="text1"/>
                <w:sz w:val="16"/>
                <w:szCs w:val="16"/>
              </w:rPr>
            </w:pPr>
            <w:r>
              <w:rPr>
                <w:rFonts w:ascii="Arial" w:hAnsi="Arial" w:cs="Arial"/>
                <w:bCs/>
                <w:color w:val="000000" w:themeColor="text1"/>
                <w:sz w:val="16"/>
                <w:szCs w:val="16"/>
              </w:rPr>
              <w:t>Adc2_ReadConversion</w:t>
            </w:r>
          </w:p>
        </w:tc>
        <w:tc>
          <w:tcPr>
            <w:tcW w:w="4464" w:type="dxa"/>
            <w:tcBorders>
              <w:top w:val="single" w:sz="6" w:space="0" w:color="auto"/>
              <w:left w:val="single" w:sz="6" w:space="0" w:color="auto"/>
              <w:bottom w:val="single" w:sz="6" w:space="0" w:color="auto"/>
              <w:right w:val="single" w:sz="6" w:space="0" w:color="auto"/>
            </w:tcBorders>
          </w:tcPr>
          <w:p w:rsidR="00AB127F" w:rsidRDefault="00AB127F" w:rsidP="00D00B28">
            <w:pPr>
              <w:spacing w:before="60"/>
              <w:jc w:val="center"/>
              <w:rPr>
                <w:rFonts w:ascii="Arial" w:hAnsi="Arial" w:cs="Arial"/>
                <w:sz w:val="16"/>
              </w:rPr>
            </w:pPr>
            <w:r>
              <w:rPr>
                <w:rFonts w:ascii="Arial" w:hAnsi="Arial" w:cs="Arial"/>
                <w:color w:val="000000" w:themeColor="text1"/>
                <w:sz w:val="16"/>
                <w:szCs w:val="16"/>
              </w:rPr>
              <w:t>inline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Pr="007F4694" w:rsidRDefault="00AB127F">
            <w:pPr>
              <w:spacing w:before="60"/>
              <w:rPr>
                <w:rFonts w:ascii="Arial" w:hAnsi="Arial" w:cs="Arial"/>
                <w:color w:val="000000" w:themeColor="text1"/>
                <w:sz w:val="16"/>
                <w:szCs w:val="16"/>
              </w:rPr>
            </w:pPr>
            <w:r>
              <w:rPr>
                <w:rFonts w:ascii="Arial" w:hAnsi="Arial" w:cs="Arial"/>
                <w:bCs/>
                <w:color w:val="000000" w:themeColor="text1"/>
                <w:sz w:val="16"/>
                <w:szCs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rsidP="007F4694">
            <w:pPr>
              <w:spacing w:before="60"/>
              <w:jc w:val="center"/>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Limitations With Design</w:t>
      </w:r>
    </w:p>
    <w:p w:rsidR="004A781C" w:rsidRDefault="005D4169">
      <w:pPr>
        <w:numPr>
          <w:ilvl w:val="0"/>
          <w:numId w:val="6"/>
        </w:numPr>
      </w:pPr>
      <w:r>
        <w:t>INLINE functions defined in “GlobalMacro.h” are not unit tested</w:t>
      </w:r>
    </w:p>
    <w:p w:rsidR="001C58A8" w:rsidRDefault="007641FA" w:rsidP="001C58A8">
      <w:pPr>
        <w:numPr>
          <w:ilvl w:val="0"/>
          <w:numId w:val="6"/>
        </w:numPr>
        <w:rPr>
          <w:ins w:id="10" w:author="Sengottaiyan, Selva" w:date="2014-06-27T10:05:00Z"/>
        </w:rPr>
      </w:pPr>
      <w:r>
        <w:t>Buffer pointer initialization c</w:t>
      </w:r>
      <w:r w:rsidR="001C58A8">
        <w:t>ould hang if adc conversion did not complete.  Consider adding a timeout and possible setting of NTC 0x33 bit 1.</w:t>
      </w:r>
    </w:p>
    <w:p w:rsidR="001D7968" w:rsidRDefault="001D7968" w:rsidP="001D7968">
      <w:pPr>
        <w:pStyle w:val="ListParagraph"/>
        <w:numPr>
          <w:ilvl w:val="0"/>
          <w:numId w:val="6"/>
        </w:numPr>
        <w:rPr>
          <w:ins w:id="11" w:author="Sengottaiyan, Selva" w:date="2014-06-27T12:34:00Z"/>
        </w:rPr>
      </w:pPr>
      <w:ins w:id="12" w:author="Sengottaiyan, Selva" w:date="2014-06-27T12:34:00Z">
        <w:r>
          <w:t>ADC component outputs the ADC calibration compensation which is in turn used by Current Measurement to correct its offset volt . This is implementat</w:t>
        </w:r>
        <w:r>
          <w:t>ion done across two components</w:t>
        </w:r>
      </w:ins>
      <w:ins w:id="13" w:author="Sengottaiyan, Selva" w:date="2014-06-27T12:35:00Z">
        <w:r>
          <w:t>.</w:t>
        </w:r>
      </w:ins>
      <w:ins w:id="14" w:author="Sengottaiyan, Selva" w:date="2014-06-27T12:34:00Z">
        <w:r>
          <w:t xml:space="preserve"> </w:t>
        </w:r>
      </w:ins>
      <w:ins w:id="15" w:author="Sengottaiyan, Selva" w:date="2014-06-27T12:35:00Z">
        <w:r>
          <w:t>T</w:t>
        </w:r>
      </w:ins>
      <w:ins w:id="16" w:author="Sengottaiyan, Selva" w:date="2014-06-27T12:34:00Z">
        <w:r>
          <w:t>he measured currents from ADC</w:t>
        </w:r>
      </w:ins>
      <w:ins w:id="17" w:author="Sengottaiyan, Selva" w:date="2014-06-27T12:35:00Z">
        <w:r>
          <w:t xml:space="preserve"> and </w:t>
        </w:r>
      </w:ins>
      <w:ins w:id="18" w:author="Sengottaiyan, Selva" w:date="2014-06-27T12:34:00Z">
        <w:r>
          <w:t xml:space="preserve"> conversion from counts to volts is </w:t>
        </w:r>
        <w:r>
          <w:t xml:space="preserve">not </w:t>
        </w:r>
        <w:r>
          <w:t>done in this component</w:t>
        </w:r>
        <w:r>
          <w:t xml:space="preserve"> </w:t>
        </w:r>
      </w:ins>
      <w:ins w:id="19" w:author="Sengottaiyan, Selva" w:date="2014-06-27T12:36:00Z">
        <w:r w:rsidR="008A3686">
          <w:t xml:space="preserve">as described by the FDD </w:t>
        </w:r>
      </w:ins>
      <w:ins w:id="20" w:author="Sengottaiyan, Selva" w:date="2014-06-27T12:34:00Z">
        <w:r>
          <w:t>but current measurement component</w:t>
        </w:r>
      </w:ins>
      <w:bookmarkStart w:id="21" w:name="_GoBack"/>
      <w:bookmarkEnd w:id="21"/>
      <w:ins w:id="22" w:author="Sengottaiyan, Selva" w:date="2014-06-27T12:36:00Z">
        <w:r w:rsidR="008A3686">
          <w:t>.</w:t>
        </w:r>
      </w:ins>
      <w:ins w:id="23" w:author="Sengottaiyan, Selva" w:date="2014-06-27T12:34:00Z">
        <w:r>
          <w:t xml:space="preserve"> </w:t>
        </w:r>
      </w:ins>
    </w:p>
    <w:p w:rsidR="00584ED0" w:rsidRDefault="00584ED0" w:rsidP="001C58A8">
      <w:pPr>
        <w:numPr>
          <w:ilvl w:val="0"/>
          <w:numId w:val="6"/>
        </w:numPr>
      </w:pPr>
    </w:p>
    <w:p w:rsidR="001C58A8" w:rsidRDefault="001C58A8" w:rsidP="00412179">
      <w:pPr>
        <w:ind w:left="720"/>
      </w:pPr>
    </w:p>
    <w:p w:rsidR="004A781C" w:rsidRDefault="004A781C">
      <w:pPr>
        <w:pStyle w:val="Heading1"/>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120"/>
        <w:gridCol w:w="1170"/>
        <w:gridCol w:w="1105"/>
      </w:tblGrid>
      <w:tr w:rsidR="001401CC" w:rsidTr="00412179">
        <w:tc>
          <w:tcPr>
            <w:tcW w:w="662" w:type="dxa"/>
          </w:tcPr>
          <w:p w:rsidR="001401CC" w:rsidRDefault="001401CC">
            <w:pPr>
              <w:spacing w:before="60"/>
              <w:rPr>
                <w:rFonts w:ascii="Arial" w:hAnsi="Arial" w:cs="Arial"/>
                <w:b/>
                <w:bCs/>
                <w:sz w:val="16"/>
              </w:rPr>
            </w:pPr>
            <w:r>
              <w:rPr>
                <w:rFonts w:ascii="Arial" w:hAnsi="Arial" w:cs="Arial"/>
                <w:b/>
                <w:bCs/>
                <w:sz w:val="16"/>
              </w:rPr>
              <w:t>Rev #</w:t>
            </w:r>
          </w:p>
        </w:tc>
        <w:tc>
          <w:tcPr>
            <w:tcW w:w="6120" w:type="dxa"/>
          </w:tcPr>
          <w:p w:rsidR="001401CC" w:rsidRDefault="001401CC">
            <w:pPr>
              <w:spacing w:before="60"/>
              <w:rPr>
                <w:rFonts w:ascii="Arial" w:hAnsi="Arial" w:cs="Arial"/>
                <w:b/>
                <w:bCs/>
                <w:sz w:val="16"/>
              </w:rPr>
            </w:pPr>
            <w:r>
              <w:rPr>
                <w:rFonts w:ascii="Arial" w:hAnsi="Arial" w:cs="Arial"/>
                <w:b/>
                <w:bCs/>
                <w:sz w:val="16"/>
              </w:rPr>
              <w:t>Change Description</w:t>
            </w:r>
          </w:p>
        </w:tc>
        <w:tc>
          <w:tcPr>
            <w:tcW w:w="1170" w:type="dxa"/>
          </w:tcPr>
          <w:p w:rsidR="001401CC" w:rsidRDefault="001401CC">
            <w:pPr>
              <w:spacing w:before="60"/>
              <w:rPr>
                <w:rFonts w:ascii="Arial" w:hAnsi="Arial" w:cs="Arial"/>
                <w:b/>
                <w:bCs/>
                <w:sz w:val="16"/>
              </w:rPr>
            </w:pPr>
            <w:r>
              <w:rPr>
                <w:rFonts w:ascii="Arial" w:hAnsi="Arial" w:cs="Arial"/>
                <w:b/>
                <w:bCs/>
                <w:sz w:val="16"/>
              </w:rPr>
              <w:t xml:space="preserve">Date </w:t>
            </w:r>
          </w:p>
        </w:tc>
        <w:tc>
          <w:tcPr>
            <w:tcW w:w="1105" w:type="dxa"/>
          </w:tcPr>
          <w:p w:rsidR="001401CC" w:rsidRDefault="001401CC">
            <w:pPr>
              <w:spacing w:before="60"/>
              <w:rPr>
                <w:rFonts w:ascii="Arial" w:hAnsi="Arial" w:cs="Arial"/>
                <w:b/>
                <w:bCs/>
                <w:sz w:val="16"/>
              </w:rPr>
            </w:pPr>
            <w:r>
              <w:rPr>
                <w:rFonts w:ascii="Arial" w:hAnsi="Arial" w:cs="Arial"/>
                <w:b/>
                <w:bCs/>
                <w:sz w:val="16"/>
              </w:rPr>
              <w:t>Author Initials</w:t>
            </w:r>
          </w:p>
        </w:tc>
      </w:tr>
      <w:tr w:rsidR="001401CC" w:rsidTr="00412179">
        <w:tc>
          <w:tcPr>
            <w:tcW w:w="662" w:type="dxa"/>
          </w:tcPr>
          <w:p w:rsidR="001401CC" w:rsidRDefault="001401CC">
            <w:pPr>
              <w:spacing w:before="60"/>
              <w:rPr>
                <w:rFonts w:ascii="Arial" w:hAnsi="Arial" w:cs="Arial"/>
                <w:sz w:val="16"/>
              </w:rPr>
            </w:pPr>
            <w:r>
              <w:rPr>
                <w:rFonts w:ascii="Arial" w:hAnsi="Arial" w:cs="Arial"/>
                <w:sz w:val="16"/>
              </w:rPr>
              <w:t>1.0</w:t>
            </w:r>
          </w:p>
        </w:tc>
        <w:tc>
          <w:tcPr>
            <w:tcW w:w="6120" w:type="dxa"/>
          </w:tcPr>
          <w:p w:rsidR="001401CC" w:rsidRDefault="001401CC">
            <w:pPr>
              <w:spacing w:before="60"/>
              <w:rPr>
                <w:rFonts w:ascii="Arial" w:hAnsi="Arial" w:cs="Arial"/>
                <w:sz w:val="16"/>
              </w:rPr>
            </w:pPr>
            <w:r>
              <w:rPr>
                <w:rFonts w:ascii="Arial" w:hAnsi="Arial" w:cs="Arial"/>
                <w:sz w:val="16"/>
              </w:rPr>
              <w:t>Initial version based on FDD 33C rev 006</w:t>
            </w:r>
          </w:p>
        </w:tc>
        <w:tc>
          <w:tcPr>
            <w:tcW w:w="1170" w:type="dxa"/>
          </w:tcPr>
          <w:p w:rsidR="001401CC" w:rsidRDefault="001401CC" w:rsidP="007F4694">
            <w:pPr>
              <w:spacing w:before="60"/>
              <w:rPr>
                <w:rFonts w:ascii="Arial" w:hAnsi="Arial" w:cs="Arial"/>
                <w:sz w:val="16"/>
              </w:rPr>
            </w:pPr>
            <w:r>
              <w:rPr>
                <w:rFonts w:ascii="Arial" w:hAnsi="Arial" w:cs="Arial"/>
                <w:sz w:val="16"/>
              </w:rPr>
              <w:t>05Nov12</w:t>
            </w:r>
          </w:p>
        </w:tc>
        <w:tc>
          <w:tcPr>
            <w:tcW w:w="1105" w:type="dxa"/>
          </w:tcPr>
          <w:p w:rsidR="001401CC" w:rsidRDefault="001401CC" w:rsidP="007F4694">
            <w:pPr>
              <w:spacing w:before="60"/>
              <w:rPr>
                <w:rFonts w:ascii="Arial" w:hAnsi="Arial" w:cs="Arial"/>
                <w:sz w:val="16"/>
              </w:rPr>
            </w:pPr>
            <w:r>
              <w:rPr>
                <w:rFonts w:ascii="Arial" w:hAnsi="Arial" w:cs="Arial"/>
                <w:sz w:val="16"/>
              </w:rPr>
              <w:t>LN</w:t>
            </w:r>
          </w:p>
        </w:tc>
      </w:tr>
      <w:tr w:rsidR="001401CC" w:rsidTr="00412179">
        <w:tc>
          <w:tcPr>
            <w:tcW w:w="662" w:type="dxa"/>
          </w:tcPr>
          <w:p w:rsidR="001401CC" w:rsidRDefault="001401CC">
            <w:pPr>
              <w:spacing w:before="60"/>
              <w:rPr>
                <w:rFonts w:ascii="Arial" w:hAnsi="Arial" w:cs="Arial"/>
                <w:sz w:val="16"/>
              </w:rPr>
            </w:pPr>
            <w:r>
              <w:rPr>
                <w:rFonts w:ascii="Arial" w:hAnsi="Arial" w:cs="Arial"/>
                <w:sz w:val="16"/>
              </w:rPr>
              <w:t>2.0</w:t>
            </w:r>
          </w:p>
        </w:tc>
        <w:tc>
          <w:tcPr>
            <w:tcW w:w="6120" w:type="dxa"/>
          </w:tcPr>
          <w:p w:rsidR="001401CC" w:rsidRDefault="001401CC">
            <w:pPr>
              <w:spacing w:before="60"/>
              <w:rPr>
                <w:rFonts w:ascii="Arial" w:hAnsi="Arial" w:cs="Arial"/>
                <w:sz w:val="16"/>
              </w:rPr>
            </w:pPr>
            <w:r>
              <w:rPr>
                <w:rFonts w:ascii="Arial" w:hAnsi="Arial" w:cs="Arial"/>
                <w:sz w:val="16"/>
              </w:rPr>
              <w:t>Design updates to meet FDD and simplify configuration</w:t>
            </w:r>
          </w:p>
        </w:tc>
        <w:tc>
          <w:tcPr>
            <w:tcW w:w="1170" w:type="dxa"/>
          </w:tcPr>
          <w:p w:rsidR="001401CC" w:rsidRDefault="001401CC" w:rsidP="007F4694">
            <w:pPr>
              <w:spacing w:before="60"/>
              <w:rPr>
                <w:rFonts w:ascii="Arial" w:hAnsi="Arial" w:cs="Arial"/>
                <w:sz w:val="16"/>
              </w:rPr>
            </w:pPr>
            <w:r>
              <w:rPr>
                <w:rFonts w:ascii="Arial" w:hAnsi="Arial" w:cs="Arial"/>
                <w:sz w:val="16"/>
              </w:rPr>
              <w:t>24APR13</w:t>
            </w:r>
          </w:p>
        </w:tc>
        <w:tc>
          <w:tcPr>
            <w:tcW w:w="1105" w:type="dxa"/>
          </w:tcPr>
          <w:p w:rsidR="001401CC" w:rsidRDefault="001401CC" w:rsidP="009D0FF7">
            <w:pPr>
              <w:spacing w:before="60"/>
              <w:rPr>
                <w:rFonts w:ascii="Arial" w:hAnsi="Arial" w:cs="Arial"/>
                <w:sz w:val="16"/>
              </w:rPr>
            </w:pPr>
            <w:r>
              <w:rPr>
                <w:rFonts w:ascii="Arial" w:hAnsi="Arial" w:cs="Arial"/>
                <w:sz w:val="16"/>
              </w:rPr>
              <w:t>Selva</w:t>
            </w:r>
          </w:p>
        </w:tc>
      </w:tr>
      <w:tr w:rsidR="001401CC" w:rsidTr="00412179">
        <w:tc>
          <w:tcPr>
            <w:tcW w:w="662" w:type="dxa"/>
          </w:tcPr>
          <w:p w:rsidR="001401CC" w:rsidRDefault="001401CC">
            <w:pPr>
              <w:spacing w:before="60"/>
              <w:rPr>
                <w:rFonts w:ascii="Arial" w:hAnsi="Arial" w:cs="Arial"/>
                <w:sz w:val="16"/>
              </w:rPr>
            </w:pPr>
            <w:r>
              <w:rPr>
                <w:rFonts w:ascii="Arial" w:hAnsi="Arial" w:cs="Arial"/>
                <w:sz w:val="16"/>
              </w:rPr>
              <w:t>3.0</w:t>
            </w:r>
          </w:p>
        </w:tc>
        <w:tc>
          <w:tcPr>
            <w:tcW w:w="6120" w:type="dxa"/>
          </w:tcPr>
          <w:p w:rsidR="001401CC" w:rsidRDefault="001401CC">
            <w:pPr>
              <w:spacing w:before="60"/>
              <w:rPr>
                <w:rFonts w:ascii="Arial" w:hAnsi="Arial" w:cs="Arial"/>
                <w:sz w:val="16"/>
              </w:rPr>
            </w:pPr>
            <w:r>
              <w:rPr>
                <w:rFonts w:ascii="Arial" w:hAnsi="Arial" w:cs="Arial"/>
                <w:sz w:val="16"/>
              </w:rPr>
              <w:t>Fixed typo in flowchart</w:t>
            </w:r>
          </w:p>
        </w:tc>
        <w:tc>
          <w:tcPr>
            <w:tcW w:w="1170" w:type="dxa"/>
          </w:tcPr>
          <w:p w:rsidR="001401CC" w:rsidRDefault="001401CC" w:rsidP="007F4694">
            <w:pPr>
              <w:spacing w:before="60"/>
              <w:rPr>
                <w:rFonts w:ascii="Arial" w:hAnsi="Arial" w:cs="Arial"/>
                <w:sz w:val="16"/>
              </w:rPr>
            </w:pPr>
            <w:r>
              <w:rPr>
                <w:rFonts w:ascii="Arial" w:hAnsi="Arial" w:cs="Arial"/>
                <w:sz w:val="16"/>
              </w:rPr>
              <w:t>22MAY13</w:t>
            </w:r>
          </w:p>
        </w:tc>
        <w:tc>
          <w:tcPr>
            <w:tcW w:w="1105" w:type="dxa"/>
          </w:tcPr>
          <w:p w:rsidR="001401CC" w:rsidRDefault="001401CC" w:rsidP="009D0FF7">
            <w:pPr>
              <w:spacing w:before="60"/>
              <w:rPr>
                <w:rFonts w:ascii="Arial" w:hAnsi="Arial" w:cs="Arial"/>
                <w:sz w:val="16"/>
              </w:rPr>
            </w:pPr>
            <w:r>
              <w:rPr>
                <w:rFonts w:ascii="Arial" w:hAnsi="Arial" w:cs="Arial"/>
                <w:sz w:val="16"/>
              </w:rPr>
              <w:t>LWW</w:t>
            </w:r>
          </w:p>
        </w:tc>
      </w:tr>
      <w:tr w:rsidR="001401CC" w:rsidTr="00412179">
        <w:tc>
          <w:tcPr>
            <w:tcW w:w="662" w:type="dxa"/>
          </w:tcPr>
          <w:p w:rsidR="001401CC" w:rsidRDefault="001401CC">
            <w:pPr>
              <w:spacing w:before="60"/>
              <w:rPr>
                <w:rFonts w:ascii="Arial" w:hAnsi="Arial" w:cs="Arial"/>
                <w:sz w:val="16"/>
              </w:rPr>
            </w:pPr>
            <w:r>
              <w:rPr>
                <w:rFonts w:ascii="Arial" w:hAnsi="Arial" w:cs="Arial"/>
                <w:sz w:val="16"/>
              </w:rPr>
              <w:t>4.0</w:t>
            </w:r>
          </w:p>
        </w:tc>
        <w:tc>
          <w:tcPr>
            <w:tcW w:w="6120" w:type="dxa"/>
          </w:tcPr>
          <w:p w:rsidR="001401CC" w:rsidRDefault="001401CC">
            <w:pPr>
              <w:spacing w:before="60"/>
              <w:rPr>
                <w:rFonts w:ascii="Arial" w:hAnsi="Arial" w:cs="Arial"/>
                <w:sz w:val="16"/>
              </w:rPr>
            </w:pPr>
            <w:r>
              <w:rPr>
                <w:rFonts w:ascii="Arial" w:hAnsi="Arial" w:cs="Arial"/>
                <w:sz w:val="16"/>
              </w:rPr>
              <w:t>Updated for use with DMA</w:t>
            </w:r>
            <w:r w:rsidR="0027507D">
              <w:rPr>
                <w:rFonts w:ascii="Arial" w:hAnsi="Arial" w:cs="Arial"/>
                <w:sz w:val="16"/>
              </w:rPr>
              <w:t>. Moved init function scheduling requirements to integration manual.</w:t>
            </w:r>
            <w:r w:rsidR="007641FA">
              <w:rPr>
                <w:rFonts w:ascii="Arial" w:hAnsi="Arial" w:cs="Arial"/>
                <w:sz w:val="16"/>
              </w:rPr>
              <w:t xml:space="preserve"> Added design limitation note about buffer pointer initialization.</w:t>
            </w:r>
          </w:p>
        </w:tc>
        <w:tc>
          <w:tcPr>
            <w:tcW w:w="1170" w:type="dxa"/>
          </w:tcPr>
          <w:p w:rsidR="001401CC" w:rsidRDefault="001401CC" w:rsidP="007F4694">
            <w:pPr>
              <w:spacing w:before="60"/>
              <w:rPr>
                <w:rFonts w:ascii="Arial" w:hAnsi="Arial" w:cs="Arial"/>
                <w:sz w:val="16"/>
              </w:rPr>
            </w:pPr>
            <w:r>
              <w:rPr>
                <w:rFonts w:ascii="Arial" w:hAnsi="Arial" w:cs="Arial"/>
                <w:sz w:val="16"/>
              </w:rPr>
              <w:t>10APR14</w:t>
            </w:r>
          </w:p>
        </w:tc>
        <w:tc>
          <w:tcPr>
            <w:tcW w:w="1105" w:type="dxa"/>
          </w:tcPr>
          <w:p w:rsidR="001401CC" w:rsidRDefault="001401CC" w:rsidP="009D0FF7">
            <w:pPr>
              <w:spacing w:before="60"/>
              <w:rPr>
                <w:rFonts w:ascii="Arial" w:hAnsi="Arial" w:cs="Arial"/>
                <w:sz w:val="16"/>
              </w:rPr>
            </w:pPr>
            <w:r>
              <w:rPr>
                <w:rFonts w:ascii="Arial" w:hAnsi="Arial" w:cs="Arial"/>
                <w:sz w:val="16"/>
              </w:rPr>
              <w:t>KMC</w:t>
            </w:r>
          </w:p>
        </w:tc>
      </w:tr>
      <w:tr w:rsidR="00412179" w:rsidTr="00412179">
        <w:trPr>
          <w:ins w:id="24" w:author="Sengottaiyan, Selva" w:date="2014-06-27T09:27:00Z"/>
        </w:trPr>
        <w:tc>
          <w:tcPr>
            <w:tcW w:w="662" w:type="dxa"/>
          </w:tcPr>
          <w:p w:rsidR="00412179" w:rsidRDefault="00412179">
            <w:pPr>
              <w:spacing w:before="60"/>
              <w:rPr>
                <w:ins w:id="25" w:author="Sengottaiyan, Selva" w:date="2014-06-27T09:27:00Z"/>
                <w:rFonts w:ascii="Arial" w:hAnsi="Arial" w:cs="Arial"/>
                <w:sz w:val="16"/>
              </w:rPr>
            </w:pPr>
            <w:ins w:id="26" w:author="Sengottaiyan, Selva" w:date="2014-06-27T09:27:00Z">
              <w:r>
                <w:rPr>
                  <w:rFonts w:ascii="Arial" w:hAnsi="Arial" w:cs="Arial"/>
                  <w:sz w:val="16"/>
                </w:rPr>
                <w:t>5.0</w:t>
              </w:r>
            </w:ins>
          </w:p>
        </w:tc>
        <w:tc>
          <w:tcPr>
            <w:tcW w:w="6120" w:type="dxa"/>
          </w:tcPr>
          <w:p w:rsidR="00412179" w:rsidRDefault="00412179">
            <w:pPr>
              <w:spacing w:before="60"/>
              <w:rPr>
                <w:ins w:id="27" w:author="Sengottaiyan, Selva" w:date="2014-06-27T09:27:00Z"/>
                <w:rFonts w:ascii="Arial" w:hAnsi="Arial" w:cs="Arial"/>
                <w:sz w:val="16"/>
              </w:rPr>
            </w:pPr>
            <w:ins w:id="28" w:author="Sengottaiyan, Selva" w:date="2014-06-27T09:30:00Z">
              <w:r w:rsidRPr="00412179">
                <w:rPr>
                  <w:rFonts w:ascii="Arial" w:hAnsi="Arial" w:cs="Arial"/>
                  <w:sz w:val="16"/>
                </w:rPr>
                <w:t xml:space="preserve">  Updated for ADC offset compensation</w:t>
              </w:r>
            </w:ins>
          </w:p>
        </w:tc>
        <w:tc>
          <w:tcPr>
            <w:tcW w:w="1170" w:type="dxa"/>
          </w:tcPr>
          <w:p w:rsidR="00412179" w:rsidRDefault="00412179" w:rsidP="007F4694">
            <w:pPr>
              <w:spacing w:before="60"/>
              <w:rPr>
                <w:ins w:id="29" w:author="Sengottaiyan, Selva" w:date="2014-06-27T09:27:00Z"/>
                <w:rFonts w:ascii="Arial" w:hAnsi="Arial" w:cs="Arial"/>
                <w:sz w:val="16"/>
              </w:rPr>
            </w:pPr>
            <w:ins w:id="30" w:author="Sengottaiyan, Selva" w:date="2014-06-27T09:30:00Z">
              <w:r>
                <w:rPr>
                  <w:rFonts w:ascii="Arial" w:hAnsi="Arial" w:cs="Arial"/>
                  <w:sz w:val="16"/>
                </w:rPr>
                <w:t>27JUN14</w:t>
              </w:r>
            </w:ins>
          </w:p>
        </w:tc>
        <w:tc>
          <w:tcPr>
            <w:tcW w:w="1105" w:type="dxa"/>
          </w:tcPr>
          <w:p w:rsidR="00412179" w:rsidRDefault="00412179" w:rsidP="009D0FF7">
            <w:pPr>
              <w:spacing w:before="60"/>
              <w:rPr>
                <w:ins w:id="31" w:author="Sengottaiyan, Selva" w:date="2014-06-27T09:27:00Z"/>
                <w:rFonts w:ascii="Arial" w:hAnsi="Arial" w:cs="Arial"/>
                <w:sz w:val="16"/>
              </w:rPr>
            </w:pPr>
            <w:ins w:id="32" w:author="Sengottaiyan, Selva" w:date="2014-06-27T09:30:00Z">
              <w:r>
                <w:rPr>
                  <w:rFonts w:ascii="Arial" w:hAnsi="Arial" w:cs="Arial"/>
                  <w:sz w:val="16"/>
                </w:rPr>
                <w:t>Selva</w:t>
              </w:r>
            </w:ins>
          </w:p>
        </w:tc>
      </w:tr>
    </w:tbl>
    <w:p w:rsidR="00107819" w:rsidRDefault="00107819"/>
    <w:sectPr w:rsidR="00107819" w:rsidSect="00937013">
      <w:headerReference w:type="default" r:id="rId21"/>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91C" w:rsidRDefault="0017191C">
      <w:r>
        <w:separator/>
      </w:r>
    </w:p>
  </w:endnote>
  <w:endnote w:type="continuationSeparator" w:id="0">
    <w:p w:rsidR="0017191C" w:rsidRDefault="00171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28" w:rsidRDefault="00D00B28">
    <w:pPr>
      <w:pStyle w:val="Footer"/>
    </w:pPr>
    <w:r>
      <w:rPr>
        <w:snapToGrid w:val="0"/>
      </w:rPr>
      <w:tab/>
    </w:r>
    <w:fldSimple w:instr=" DOCPROPERTY &quot;Company&quot;  \* MERGEFORMAT ">
      <w:r w:rsidRPr="00C33BEF">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91C" w:rsidRDefault="0017191C">
      <w:r>
        <w:separator/>
      </w:r>
    </w:p>
  </w:footnote>
  <w:footnote w:type="continuationSeparator" w:id="0">
    <w:p w:rsidR="0017191C" w:rsidRDefault="001719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28" w:rsidRDefault="00D00B28">
    <w:pPr>
      <w:pStyle w:val="Header"/>
      <w:pBdr>
        <w:bottom w:val="single" w:sz="4" w:space="1" w:color="auto"/>
      </w:pBdr>
      <w:jc w:val="center"/>
      <w:rPr>
        <w:b/>
      </w:rPr>
    </w:pPr>
    <w:r>
      <w:rPr>
        <w:b/>
      </w:rPr>
      <w:t>SOFTWARE MODULE DESIGN SPECIFICATION</w:t>
    </w:r>
  </w:p>
  <w:tbl>
    <w:tblPr>
      <w:tblW w:w="8910" w:type="dxa"/>
      <w:tblInd w:w="18" w:type="dxa"/>
      <w:tblLayout w:type="fixed"/>
      <w:tblLook w:val="0000" w:firstRow="0" w:lastRow="0" w:firstColumn="0" w:lastColumn="0" w:noHBand="0" w:noVBand="0"/>
    </w:tblPr>
    <w:tblGrid>
      <w:gridCol w:w="990"/>
      <w:gridCol w:w="1530"/>
      <w:gridCol w:w="1260"/>
      <w:gridCol w:w="2610"/>
      <w:gridCol w:w="1170"/>
      <w:gridCol w:w="1350"/>
    </w:tblGrid>
    <w:tr w:rsidR="00D00B28" w:rsidTr="009631AB">
      <w:trPr>
        <w:cantSplit/>
      </w:trPr>
      <w:tc>
        <w:tcPr>
          <w:tcW w:w="990" w:type="dxa"/>
        </w:tcPr>
        <w:p w:rsidR="00D00B28" w:rsidRDefault="00D00B28">
          <w:pPr>
            <w:pStyle w:val="Header"/>
          </w:pPr>
          <w:r>
            <w:t>Title:</w:t>
          </w:r>
        </w:p>
      </w:tc>
      <w:tc>
        <w:tcPr>
          <w:tcW w:w="5400" w:type="dxa"/>
          <w:gridSpan w:val="3"/>
          <w:vMerge w:val="restart"/>
        </w:tcPr>
        <w:p w:rsidR="00D00B28" w:rsidRDefault="00623B97" w:rsidP="00D00B28">
          <w:pPr>
            <w:pStyle w:val="Header"/>
          </w:pPr>
          <w:fldSimple w:instr=" DOCPROPERTY &quot;Document Title&quot;  \* MERGEFORMAT ">
            <w:r w:rsidR="00D00B28">
              <w:t>ADC2</w:t>
            </w:r>
          </w:fldSimple>
        </w:p>
        <w:p w:rsidR="00D00B28" w:rsidRDefault="00623B97" w:rsidP="001A574F">
          <w:pPr>
            <w:pStyle w:val="Header"/>
            <w:tabs>
              <w:tab w:val="clear" w:pos="4320"/>
              <w:tab w:val="clear" w:pos="8640"/>
              <w:tab w:val="center" w:pos="2592"/>
            </w:tabs>
          </w:pPr>
          <w:fldSimple w:instr=" DOCPROPERTY &quot;Product Line&quot;  \* MERGEFORMAT ">
            <w:r w:rsidR="00D00B28">
              <w:t>Gen II+ EPS EA3</w:t>
            </w:r>
          </w:fldSimple>
          <w:r w:rsidR="00D00B28">
            <w:tab/>
          </w:r>
        </w:p>
      </w:tc>
      <w:tc>
        <w:tcPr>
          <w:tcW w:w="1170" w:type="dxa"/>
        </w:tcPr>
        <w:p w:rsidR="00D00B28" w:rsidRDefault="00D00B28">
          <w:pPr>
            <w:pStyle w:val="Header"/>
          </w:pPr>
          <w:r>
            <w:t>Revision:</w:t>
          </w:r>
        </w:p>
      </w:tc>
      <w:tc>
        <w:tcPr>
          <w:tcW w:w="1350" w:type="dxa"/>
        </w:tcPr>
        <w:p w:rsidR="00D00B28" w:rsidRDefault="00D00B28" w:rsidP="00CC4828">
          <w:pPr>
            <w:pStyle w:val="Header"/>
          </w:pPr>
          <w:del w:id="33" w:author="Sengottaiyan, Selva" w:date="2014-06-27T09:30:00Z">
            <w:r w:rsidDel="00412179">
              <w:delText>4</w:delText>
            </w:r>
          </w:del>
          <w:ins w:id="34" w:author="Sengottaiyan, Selva" w:date="2014-06-27T09:30:00Z">
            <w:r w:rsidR="00412179">
              <w:t>5</w:t>
            </w:r>
          </w:ins>
          <w:r w:rsidR="00B87159">
            <w:t>.0</w:t>
          </w:r>
        </w:p>
      </w:tc>
    </w:tr>
    <w:tr w:rsidR="00D00B28" w:rsidTr="009631AB">
      <w:trPr>
        <w:cantSplit/>
      </w:trPr>
      <w:tc>
        <w:tcPr>
          <w:tcW w:w="990" w:type="dxa"/>
        </w:tcPr>
        <w:p w:rsidR="00D00B28" w:rsidRDefault="00D00B28">
          <w:pPr>
            <w:pStyle w:val="Header"/>
          </w:pPr>
          <w:r>
            <w:t xml:space="preserve">Product:     </w:t>
          </w:r>
        </w:p>
      </w:tc>
      <w:tc>
        <w:tcPr>
          <w:tcW w:w="5400" w:type="dxa"/>
          <w:gridSpan w:val="3"/>
          <w:vMerge/>
        </w:tcPr>
        <w:p w:rsidR="00D00B28" w:rsidRDefault="00D00B28">
          <w:pPr>
            <w:pStyle w:val="Header"/>
            <w:jc w:val="center"/>
          </w:pPr>
        </w:p>
      </w:tc>
      <w:tc>
        <w:tcPr>
          <w:tcW w:w="1170" w:type="dxa"/>
        </w:tcPr>
        <w:p w:rsidR="00D00B28" w:rsidRDefault="00D00B28">
          <w:pPr>
            <w:pStyle w:val="Header"/>
          </w:pPr>
          <w:r>
            <w:t>Rev. Date:</w:t>
          </w:r>
        </w:p>
      </w:tc>
      <w:tc>
        <w:tcPr>
          <w:tcW w:w="1350" w:type="dxa"/>
        </w:tcPr>
        <w:p w:rsidR="00D00B28" w:rsidRDefault="00D00B28" w:rsidP="00412179">
          <w:pPr>
            <w:pStyle w:val="Header"/>
          </w:pPr>
          <w:del w:id="35" w:author="Sengottaiyan, Selva" w:date="2014-06-27T09:30:00Z">
            <w:r w:rsidDel="00412179">
              <w:delText>10</w:delText>
            </w:r>
          </w:del>
          <w:ins w:id="36" w:author="Sengottaiyan, Selva" w:date="2014-06-27T09:30:00Z">
            <w:r w:rsidR="00412179">
              <w:t>27</w:t>
            </w:r>
          </w:ins>
          <w:r>
            <w:t>-</w:t>
          </w:r>
          <w:del w:id="37" w:author="Sengottaiyan, Selva" w:date="2014-06-27T09:30:00Z">
            <w:r w:rsidDel="00412179">
              <w:delText>Apr</w:delText>
            </w:r>
          </w:del>
          <w:ins w:id="38" w:author="Sengottaiyan, Selva" w:date="2014-06-27T09:30:00Z">
            <w:r w:rsidR="00412179">
              <w:t>June</w:t>
            </w:r>
          </w:ins>
          <w:r>
            <w:t>-14</w:t>
          </w:r>
        </w:p>
      </w:tc>
    </w:tr>
    <w:tr w:rsidR="00D00B28" w:rsidTr="009631AB">
      <w:trPr>
        <w:cantSplit/>
      </w:trPr>
      <w:tc>
        <w:tcPr>
          <w:tcW w:w="990" w:type="dxa"/>
        </w:tcPr>
        <w:p w:rsidR="00D00B28" w:rsidRDefault="00D00B28">
          <w:pPr>
            <w:pStyle w:val="Header"/>
          </w:pPr>
          <w:r>
            <w:t>Group:</w:t>
          </w:r>
        </w:p>
      </w:tc>
      <w:tc>
        <w:tcPr>
          <w:tcW w:w="1530" w:type="dxa"/>
        </w:tcPr>
        <w:p w:rsidR="00D00B28" w:rsidRDefault="00D00B28">
          <w:pPr>
            <w:pStyle w:val="Header"/>
          </w:pPr>
          <w:r>
            <w:t>ESG</w:t>
          </w:r>
        </w:p>
      </w:tc>
      <w:tc>
        <w:tcPr>
          <w:tcW w:w="1260" w:type="dxa"/>
        </w:tcPr>
        <w:p w:rsidR="00D00B28" w:rsidRDefault="00D00B28">
          <w:pPr>
            <w:pStyle w:val="Header"/>
          </w:pPr>
          <w:r>
            <w:t>Originator:</w:t>
          </w:r>
        </w:p>
      </w:tc>
      <w:tc>
        <w:tcPr>
          <w:tcW w:w="2610" w:type="dxa"/>
        </w:tcPr>
        <w:p w:rsidR="00D00B28" w:rsidRDefault="00D00B28" w:rsidP="001E6C0F">
          <w:pPr>
            <w:pStyle w:val="Header"/>
          </w:pPr>
          <w:del w:id="39" w:author="Sengottaiyan, Selva" w:date="2014-06-27T09:30:00Z">
            <w:r w:rsidDel="00412179">
              <w:delText>Kathleen Creager</w:delText>
            </w:r>
          </w:del>
          <w:ins w:id="40" w:author="Sengottaiyan, Selva" w:date="2014-06-27T09:30:00Z">
            <w:r w:rsidR="00412179">
              <w:t>Selva Sengottaiyan</w:t>
            </w:r>
          </w:ins>
        </w:p>
      </w:tc>
      <w:tc>
        <w:tcPr>
          <w:tcW w:w="1170" w:type="dxa"/>
        </w:tcPr>
        <w:p w:rsidR="00D00B28" w:rsidRDefault="00D00B28">
          <w:pPr>
            <w:pStyle w:val="Header"/>
          </w:pPr>
          <w:r>
            <w:t>Page:</w:t>
          </w:r>
        </w:p>
      </w:tc>
      <w:tc>
        <w:tcPr>
          <w:tcW w:w="1350" w:type="dxa"/>
        </w:tcPr>
        <w:p w:rsidR="00D00B28" w:rsidRDefault="00D00B28">
          <w:pPr>
            <w:pStyle w:val="Header"/>
          </w:pPr>
          <w:r>
            <w:rPr>
              <w:rStyle w:val="PageNumber"/>
            </w:rPr>
            <w:fldChar w:fldCharType="begin"/>
          </w:r>
          <w:r>
            <w:rPr>
              <w:rStyle w:val="PageNumber"/>
            </w:rPr>
            <w:instrText xml:space="preserve"> PAGE </w:instrText>
          </w:r>
          <w:r>
            <w:rPr>
              <w:rStyle w:val="PageNumber"/>
            </w:rPr>
            <w:fldChar w:fldCharType="separate"/>
          </w:r>
          <w:r w:rsidR="008A3686">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A3686">
            <w:rPr>
              <w:rStyle w:val="PageNumber"/>
              <w:noProof/>
            </w:rPr>
            <w:t>20</w:t>
          </w:r>
          <w:r>
            <w:rPr>
              <w:rStyle w:val="PageNumber"/>
            </w:rPr>
            <w:fldChar w:fldCharType="end"/>
          </w:r>
        </w:p>
      </w:tc>
    </w:tr>
  </w:tbl>
  <w:p w:rsidR="00D00B28" w:rsidRDefault="00D00B28">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C84345"/>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B6762CC"/>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BF1080"/>
    <w:multiLevelType w:val="hybridMultilevel"/>
    <w:tmpl w:val="19B6B9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1">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0"/>
  </w:num>
  <w:num w:numId="3">
    <w:abstractNumId w:val="6"/>
  </w:num>
  <w:num w:numId="4">
    <w:abstractNumId w:val="0"/>
  </w:num>
  <w:num w:numId="5">
    <w:abstractNumId w:val="4"/>
  </w:num>
  <w:num w:numId="6">
    <w:abstractNumId w:val="1"/>
  </w:num>
  <w:num w:numId="7">
    <w:abstractNumId w:val="2"/>
  </w:num>
  <w:num w:numId="8">
    <w:abstractNumId w:val="3"/>
  </w:num>
  <w:num w:numId="9">
    <w:abstractNumId w:val="9"/>
  </w:num>
  <w:num w:numId="10">
    <w:abstractNumId w:val="8"/>
  </w:num>
  <w:num w:numId="11">
    <w:abstractNumId w:val="5"/>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10DF5"/>
    <w:rsid w:val="00010DF5"/>
    <w:rsid w:val="0001320A"/>
    <w:rsid w:val="000202B9"/>
    <w:rsid w:val="0002054B"/>
    <w:rsid w:val="00032782"/>
    <w:rsid w:val="000457A2"/>
    <w:rsid w:val="00052D5F"/>
    <w:rsid w:val="0006602A"/>
    <w:rsid w:val="00067B71"/>
    <w:rsid w:val="00077569"/>
    <w:rsid w:val="0008048C"/>
    <w:rsid w:val="00092722"/>
    <w:rsid w:val="000B0D16"/>
    <w:rsid w:val="000B26A4"/>
    <w:rsid w:val="000B38CA"/>
    <w:rsid w:val="000C29A9"/>
    <w:rsid w:val="000D5268"/>
    <w:rsid w:val="000E71D1"/>
    <w:rsid w:val="00107819"/>
    <w:rsid w:val="00112BDD"/>
    <w:rsid w:val="00117B6E"/>
    <w:rsid w:val="00121F8F"/>
    <w:rsid w:val="001401CC"/>
    <w:rsid w:val="0017191C"/>
    <w:rsid w:val="00176061"/>
    <w:rsid w:val="001A574F"/>
    <w:rsid w:val="001B0360"/>
    <w:rsid w:val="001B5D90"/>
    <w:rsid w:val="001B60DF"/>
    <w:rsid w:val="001C58A8"/>
    <w:rsid w:val="001D138E"/>
    <w:rsid w:val="001D5FFA"/>
    <w:rsid w:val="001D7968"/>
    <w:rsid w:val="001E6C0F"/>
    <w:rsid w:val="001F09B2"/>
    <w:rsid w:val="0020722A"/>
    <w:rsid w:val="00213AD0"/>
    <w:rsid w:val="002239C0"/>
    <w:rsid w:val="00245493"/>
    <w:rsid w:val="00251AC0"/>
    <w:rsid w:val="002736D8"/>
    <w:rsid w:val="0027507D"/>
    <w:rsid w:val="0028537F"/>
    <w:rsid w:val="0029517B"/>
    <w:rsid w:val="00295A8F"/>
    <w:rsid w:val="002A745B"/>
    <w:rsid w:val="002C03D8"/>
    <w:rsid w:val="002D2EFA"/>
    <w:rsid w:val="002E0406"/>
    <w:rsid w:val="00313B7B"/>
    <w:rsid w:val="00315335"/>
    <w:rsid w:val="00346102"/>
    <w:rsid w:val="003C4D3F"/>
    <w:rsid w:val="003D23FB"/>
    <w:rsid w:val="003F225A"/>
    <w:rsid w:val="00406581"/>
    <w:rsid w:val="00407553"/>
    <w:rsid w:val="00412179"/>
    <w:rsid w:val="004131E3"/>
    <w:rsid w:val="00424C28"/>
    <w:rsid w:val="004274FF"/>
    <w:rsid w:val="00443F4C"/>
    <w:rsid w:val="00460F0B"/>
    <w:rsid w:val="0046681B"/>
    <w:rsid w:val="00467141"/>
    <w:rsid w:val="00480B54"/>
    <w:rsid w:val="00487EFA"/>
    <w:rsid w:val="004A76C2"/>
    <w:rsid w:val="004A781C"/>
    <w:rsid w:val="004B3105"/>
    <w:rsid w:val="004B63F2"/>
    <w:rsid w:val="004F4AC1"/>
    <w:rsid w:val="00532E3D"/>
    <w:rsid w:val="0053457A"/>
    <w:rsid w:val="00544F73"/>
    <w:rsid w:val="0055014B"/>
    <w:rsid w:val="00572DAC"/>
    <w:rsid w:val="00574BDC"/>
    <w:rsid w:val="00584ED0"/>
    <w:rsid w:val="00596631"/>
    <w:rsid w:val="005B185E"/>
    <w:rsid w:val="005B20A1"/>
    <w:rsid w:val="005C1400"/>
    <w:rsid w:val="005C18CD"/>
    <w:rsid w:val="005C2E10"/>
    <w:rsid w:val="005C5678"/>
    <w:rsid w:val="005C5E1C"/>
    <w:rsid w:val="005D4169"/>
    <w:rsid w:val="005D5FE4"/>
    <w:rsid w:val="005E269A"/>
    <w:rsid w:val="005F5F52"/>
    <w:rsid w:val="00616281"/>
    <w:rsid w:val="00616853"/>
    <w:rsid w:val="00623B97"/>
    <w:rsid w:val="006361A8"/>
    <w:rsid w:val="006401E9"/>
    <w:rsid w:val="00641206"/>
    <w:rsid w:val="00650AB5"/>
    <w:rsid w:val="00656AFA"/>
    <w:rsid w:val="00660150"/>
    <w:rsid w:val="00674ADF"/>
    <w:rsid w:val="006903F5"/>
    <w:rsid w:val="00694F81"/>
    <w:rsid w:val="006C3A35"/>
    <w:rsid w:val="006D1ADF"/>
    <w:rsid w:val="006D33CC"/>
    <w:rsid w:val="006D4367"/>
    <w:rsid w:val="006F01A3"/>
    <w:rsid w:val="006F5428"/>
    <w:rsid w:val="00705E76"/>
    <w:rsid w:val="00706174"/>
    <w:rsid w:val="00716440"/>
    <w:rsid w:val="00743FFB"/>
    <w:rsid w:val="00744364"/>
    <w:rsid w:val="00752A0C"/>
    <w:rsid w:val="0076070A"/>
    <w:rsid w:val="00761779"/>
    <w:rsid w:val="007641FA"/>
    <w:rsid w:val="007717AC"/>
    <w:rsid w:val="00771908"/>
    <w:rsid w:val="00791704"/>
    <w:rsid w:val="007A69AC"/>
    <w:rsid w:val="007B37E8"/>
    <w:rsid w:val="007B5E48"/>
    <w:rsid w:val="007B7C8C"/>
    <w:rsid w:val="007C0D70"/>
    <w:rsid w:val="007C386C"/>
    <w:rsid w:val="007D0B97"/>
    <w:rsid w:val="007E226C"/>
    <w:rsid w:val="007E5452"/>
    <w:rsid w:val="007E573F"/>
    <w:rsid w:val="007E5C81"/>
    <w:rsid w:val="007E7414"/>
    <w:rsid w:val="007F4694"/>
    <w:rsid w:val="00800BF5"/>
    <w:rsid w:val="00814A52"/>
    <w:rsid w:val="008242F0"/>
    <w:rsid w:val="008311AD"/>
    <w:rsid w:val="00831256"/>
    <w:rsid w:val="00841188"/>
    <w:rsid w:val="00846B92"/>
    <w:rsid w:val="008535B2"/>
    <w:rsid w:val="00857C24"/>
    <w:rsid w:val="00874CC2"/>
    <w:rsid w:val="008A3686"/>
    <w:rsid w:val="008A4E1A"/>
    <w:rsid w:val="008A5F7B"/>
    <w:rsid w:val="008A6637"/>
    <w:rsid w:val="008B20C0"/>
    <w:rsid w:val="008B3E94"/>
    <w:rsid w:val="008C3DE5"/>
    <w:rsid w:val="008C7C22"/>
    <w:rsid w:val="008D3323"/>
    <w:rsid w:val="008D67E0"/>
    <w:rsid w:val="008E68D9"/>
    <w:rsid w:val="008F44A2"/>
    <w:rsid w:val="008F6DBB"/>
    <w:rsid w:val="009030B7"/>
    <w:rsid w:val="0090337F"/>
    <w:rsid w:val="009079A8"/>
    <w:rsid w:val="00922C0C"/>
    <w:rsid w:val="00930373"/>
    <w:rsid w:val="00937013"/>
    <w:rsid w:val="00937B3E"/>
    <w:rsid w:val="00950E55"/>
    <w:rsid w:val="00955F6A"/>
    <w:rsid w:val="00957470"/>
    <w:rsid w:val="009602B8"/>
    <w:rsid w:val="009631AB"/>
    <w:rsid w:val="00975BBC"/>
    <w:rsid w:val="00981CA5"/>
    <w:rsid w:val="00985477"/>
    <w:rsid w:val="009869A8"/>
    <w:rsid w:val="00997DBC"/>
    <w:rsid w:val="009A0724"/>
    <w:rsid w:val="009A0CAE"/>
    <w:rsid w:val="009A729C"/>
    <w:rsid w:val="009B20B2"/>
    <w:rsid w:val="009C7910"/>
    <w:rsid w:val="009C796D"/>
    <w:rsid w:val="009C7A4B"/>
    <w:rsid w:val="009D0FF7"/>
    <w:rsid w:val="009F1FD5"/>
    <w:rsid w:val="00A044C5"/>
    <w:rsid w:val="00A0589D"/>
    <w:rsid w:val="00A13A91"/>
    <w:rsid w:val="00A30A62"/>
    <w:rsid w:val="00A3345B"/>
    <w:rsid w:val="00A44054"/>
    <w:rsid w:val="00A46B11"/>
    <w:rsid w:val="00A53F5F"/>
    <w:rsid w:val="00A54368"/>
    <w:rsid w:val="00A549F1"/>
    <w:rsid w:val="00A65B25"/>
    <w:rsid w:val="00A6753B"/>
    <w:rsid w:val="00A8746D"/>
    <w:rsid w:val="00A9369A"/>
    <w:rsid w:val="00A97DEC"/>
    <w:rsid w:val="00AA0009"/>
    <w:rsid w:val="00AB127F"/>
    <w:rsid w:val="00AB68AC"/>
    <w:rsid w:val="00AD158B"/>
    <w:rsid w:val="00AD731B"/>
    <w:rsid w:val="00AE140E"/>
    <w:rsid w:val="00AF149A"/>
    <w:rsid w:val="00B01580"/>
    <w:rsid w:val="00B07EBA"/>
    <w:rsid w:val="00B524DF"/>
    <w:rsid w:val="00B54697"/>
    <w:rsid w:val="00B54D65"/>
    <w:rsid w:val="00B70741"/>
    <w:rsid w:val="00B87159"/>
    <w:rsid w:val="00BA0676"/>
    <w:rsid w:val="00BA2971"/>
    <w:rsid w:val="00BC57AD"/>
    <w:rsid w:val="00BD008B"/>
    <w:rsid w:val="00BD10E5"/>
    <w:rsid w:val="00BD15D2"/>
    <w:rsid w:val="00BD3DFF"/>
    <w:rsid w:val="00BE1815"/>
    <w:rsid w:val="00BF364D"/>
    <w:rsid w:val="00C02331"/>
    <w:rsid w:val="00C12639"/>
    <w:rsid w:val="00C14219"/>
    <w:rsid w:val="00C25F1E"/>
    <w:rsid w:val="00C33BEF"/>
    <w:rsid w:val="00C34AC2"/>
    <w:rsid w:val="00C34B8A"/>
    <w:rsid w:val="00C35BD3"/>
    <w:rsid w:val="00C72FFA"/>
    <w:rsid w:val="00C944CB"/>
    <w:rsid w:val="00CA7483"/>
    <w:rsid w:val="00CB4BB1"/>
    <w:rsid w:val="00CC4828"/>
    <w:rsid w:val="00CE2063"/>
    <w:rsid w:val="00CF00B6"/>
    <w:rsid w:val="00CF6C0E"/>
    <w:rsid w:val="00D00B28"/>
    <w:rsid w:val="00D138A4"/>
    <w:rsid w:val="00D16134"/>
    <w:rsid w:val="00D174BD"/>
    <w:rsid w:val="00D174EF"/>
    <w:rsid w:val="00D17556"/>
    <w:rsid w:val="00D21DB4"/>
    <w:rsid w:val="00D319C8"/>
    <w:rsid w:val="00D32252"/>
    <w:rsid w:val="00D45B33"/>
    <w:rsid w:val="00D70D20"/>
    <w:rsid w:val="00D774B3"/>
    <w:rsid w:val="00D85FB0"/>
    <w:rsid w:val="00D8738A"/>
    <w:rsid w:val="00D909C2"/>
    <w:rsid w:val="00D94BDD"/>
    <w:rsid w:val="00D95228"/>
    <w:rsid w:val="00DA3A24"/>
    <w:rsid w:val="00DC5665"/>
    <w:rsid w:val="00DC7E08"/>
    <w:rsid w:val="00DE1E4E"/>
    <w:rsid w:val="00DE4889"/>
    <w:rsid w:val="00DF0C65"/>
    <w:rsid w:val="00DF2503"/>
    <w:rsid w:val="00DF2D4C"/>
    <w:rsid w:val="00DF379F"/>
    <w:rsid w:val="00DF3947"/>
    <w:rsid w:val="00E05823"/>
    <w:rsid w:val="00E153A2"/>
    <w:rsid w:val="00E20979"/>
    <w:rsid w:val="00E33400"/>
    <w:rsid w:val="00E542FD"/>
    <w:rsid w:val="00E5472B"/>
    <w:rsid w:val="00E57C42"/>
    <w:rsid w:val="00EA16B7"/>
    <w:rsid w:val="00EC07C8"/>
    <w:rsid w:val="00EC1A2C"/>
    <w:rsid w:val="00ED49D1"/>
    <w:rsid w:val="00F16DAD"/>
    <w:rsid w:val="00F33E2D"/>
    <w:rsid w:val="00F349B3"/>
    <w:rsid w:val="00F35B83"/>
    <w:rsid w:val="00F44C6B"/>
    <w:rsid w:val="00F643D5"/>
    <w:rsid w:val="00F64433"/>
    <w:rsid w:val="00F648ED"/>
    <w:rsid w:val="00F82E8E"/>
    <w:rsid w:val="00F93C0B"/>
    <w:rsid w:val="00F957FA"/>
    <w:rsid w:val="00FB1A77"/>
    <w:rsid w:val="00FB2942"/>
    <w:rsid w:val="00FB432D"/>
    <w:rsid w:val="00FB67B2"/>
    <w:rsid w:val="00FD4FA1"/>
    <w:rsid w:val="00FF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360"/>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C33BE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EF"/>
    <w:rPr>
      <w:rFonts w:ascii="Tahoma" w:hAnsi="Tahoma" w:cs="Tahoma"/>
      <w:sz w:val="16"/>
      <w:szCs w:val="16"/>
    </w:rPr>
  </w:style>
  <w:style w:type="character" w:customStyle="1" w:styleId="Heading3Char">
    <w:name w:val="Heading 3 Char"/>
    <w:basedOn w:val="DefaultParagraphFont"/>
    <w:link w:val="Heading3"/>
    <w:rsid w:val="00A0589D"/>
    <w:rPr>
      <w:rFonts w:ascii="Arial" w:hAnsi="Arial"/>
      <w:b/>
      <w:sz w:val="24"/>
    </w:rPr>
  </w:style>
  <w:style w:type="character" w:customStyle="1" w:styleId="Heading4Char">
    <w:name w:val="Heading 4 Char"/>
    <w:basedOn w:val="DefaultParagraphFont"/>
    <w:link w:val="Heading4"/>
    <w:rsid w:val="00A0589D"/>
    <w:rPr>
      <w:rFonts w:ascii="Arial" w:hAnsi="Arial"/>
      <w:b/>
      <w:sz w:val="24"/>
    </w:rPr>
  </w:style>
  <w:style w:type="character" w:customStyle="1" w:styleId="Heading2Char">
    <w:name w:val="Heading 2 Char"/>
    <w:basedOn w:val="DefaultParagraphFont"/>
    <w:link w:val="Heading2"/>
    <w:rsid w:val="00A0589D"/>
    <w:rPr>
      <w:rFonts w:ascii="Arial" w:hAnsi="Arial"/>
      <w:b/>
      <w:sz w:val="24"/>
    </w:rPr>
  </w:style>
  <w:style w:type="paragraph" w:styleId="Revision">
    <w:name w:val="Revision"/>
    <w:hidden/>
    <w:uiPriority w:val="99"/>
    <w:semiHidden/>
    <w:rsid w:val="0055014B"/>
  </w:style>
  <w:style w:type="paragraph" w:styleId="ListParagraph">
    <w:name w:val="List Paragraph"/>
    <w:basedOn w:val="Normal"/>
    <w:uiPriority w:val="34"/>
    <w:qFormat/>
    <w:rsid w:val="00584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988962">
      <w:bodyDiv w:val="1"/>
      <w:marLeft w:val="0"/>
      <w:marRight w:val="0"/>
      <w:marTop w:val="0"/>
      <w:marBottom w:val="0"/>
      <w:divBdr>
        <w:top w:val="none" w:sz="0" w:space="0" w:color="auto"/>
        <w:left w:val="none" w:sz="0" w:space="0" w:color="auto"/>
        <w:bottom w:val="none" w:sz="0" w:space="0" w:color="auto"/>
        <w:right w:val="none" w:sz="0" w:space="0" w:color="auto"/>
      </w:divBdr>
    </w:div>
    <w:div w:id="595554429">
      <w:bodyDiv w:val="1"/>
      <w:marLeft w:val="0"/>
      <w:marRight w:val="0"/>
      <w:marTop w:val="0"/>
      <w:marBottom w:val="0"/>
      <w:divBdr>
        <w:top w:val="none" w:sz="0" w:space="0" w:color="auto"/>
        <w:left w:val="none" w:sz="0" w:space="0" w:color="auto"/>
        <w:bottom w:val="none" w:sz="0" w:space="0" w:color="auto"/>
        <w:right w:val="none" w:sz="0" w:space="0" w:color="auto"/>
      </w:divBdr>
    </w:div>
    <w:div w:id="614101064">
      <w:bodyDiv w:val="1"/>
      <w:marLeft w:val="0"/>
      <w:marRight w:val="0"/>
      <w:marTop w:val="0"/>
      <w:marBottom w:val="0"/>
      <w:divBdr>
        <w:top w:val="none" w:sz="0" w:space="0" w:color="auto"/>
        <w:left w:val="none" w:sz="0" w:space="0" w:color="auto"/>
        <w:bottom w:val="none" w:sz="0" w:space="0" w:color="auto"/>
        <w:right w:val="none" w:sz="0" w:space="0" w:color="auto"/>
      </w:divBdr>
    </w:div>
    <w:div w:id="1084380572">
      <w:bodyDiv w:val="1"/>
      <w:marLeft w:val="0"/>
      <w:marRight w:val="0"/>
      <w:marTop w:val="0"/>
      <w:marBottom w:val="0"/>
      <w:divBdr>
        <w:top w:val="none" w:sz="0" w:space="0" w:color="auto"/>
        <w:left w:val="none" w:sz="0" w:space="0" w:color="auto"/>
        <w:bottom w:val="none" w:sz="0" w:space="0" w:color="auto"/>
        <w:right w:val="none" w:sz="0" w:space="0" w:color="auto"/>
      </w:divBdr>
    </w:div>
    <w:div w:id="1173296873">
      <w:bodyDiv w:val="1"/>
      <w:marLeft w:val="0"/>
      <w:marRight w:val="0"/>
      <w:marTop w:val="0"/>
      <w:marBottom w:val="0"/>
      <w:divBdr>
        <w:top w:val="none" w:sz="0" w:space="0" w:color="auto"/>
        <w:left w:val="none" w:sz="0" w:space="0" w:color="auto"/>
        <w:bottom w:val="none" w:sz="0" w:space="0" w:color="auto"/>
        <w:right w:val="none" w:sz="0" w:space="0" w:color="auto"/>
      </w:divBdr>
    </w:div>
    <w:div w:id="1822035703">
      <w:bodyDiv w:val="1"/>
      <w:marLeft w:val="0"/>
      <w:marRight w:val="0"/>
      <w:marTop w:val="0"/>
      <w:marBottom w:val="0"/>
      <w:divBdr>
        <w:top w:val="none" w:sz="0" w:space="0" w:color="auto"/>
        <w:left w:val="none" w:sz="0" w:space="0" w:color="auto"/>
        <w:bottom w:val="none" w:sz="0" w:space="0" w:color="auto"/>
        <w:right w:val="none" w:sz="0" w:space="0" w:color="auto"/>
      </w:divBdr>
    </w:div>
    <w:div w:id="188987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D8724-E3AC-4078-9410-879EB502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561</TotalTime>
  <Pages>20</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7926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Sengottaiyan, Selva</cp:lastModifiedBy>
  <cp:revision>55</cp:revision>
  <cp:lastPrinted>2011-03-21T13:34:00Z</cp:lastPrinted>
  <dcterms:created xsi:type="dcterms:W3CDTF">2012-09-15T14:41:00Z</dcterms:created>
  <dcterms:modified xsi:type="dcterms:W3CDTF">2014-06-27T16:36:00Z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ADC2</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Adc2</vt:lpwstr>
  </property>
  <property fmtid="{D5CDD505-2E9C-101B-9397-08002B2CF9AE}" pid="6" name="Product Line">
    <vt:lpwstr>Gen II+ EPS EA3</vt:lpwstr>
  </property>
</Properties>
</file>