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fldSimple w:instr=" DOCPROPERTY &quot;Document Title&quot;  \* MERGEFORMAT ">
        <w:r w:rsidR="00E84322">
          <w:t>Fault Injection</w:t>
        </w:r>
      </w:fldSimple>
    </w:p>
    <w:p w:rsidR="004A781C" w:rsidRDefault="004A781C">
      <w:pPr>
        <w:pStyle w:val="Heading1"/>
      </w:pPr>
      <w:r>
        <w:t>High-Level Description</w:t>
      </w:r>
    </w:p>
    <w:p w:rsidR="004A781C" w:rsidRDefault="004A4376">
      <w:r>
        <w:t>This module manages the fault injection system.  It receives parameters through CANape-generated XCP signals (which write directly into memory), and creates a fault injection signal at a specified location based on these parameters.</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4A4376" w:rsidP="00F141E2">
      <w:pPr>
        <w:jc w:val="center"/>
      </w:pPr>
      <w:r>
        <w:rPr>
          <w:noProof/>
        </w:rPr>
        <w:drawing>
          <wp:inline distT="0" distB="0" distL="0" distR="0">
            <wp:extent cx="2038350" cy="11995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38350" cy="1199515"/>
                    </a:xfrm>
                    <a:prstGeom prst="rect">
                      <a:avLst/>
                    </a:prstGeom>
                    <a:noFill/>
                    <a:ln w="9525">
                      <a:noFill/>
                      <a:miter lim="800000"/>
                      <a:headEnd/>
                      <a:tailEnd/>
                    </a:ln>
                  </pic:spPr>
                </pic:pic>
              </a:graphicData>
            </a:graphic>
          </wp:inline>
        </w:drawing>
      </w: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4A4376" w:rsidP="00F141E2">
            <w:pPr>
              <w:spacing w:before="100" w:beforeAutospacing="1" w:after="100" w:afterAutospacing="1"/>
              <w:rPr>
                <w:rFonts w:ascii="Arial" w:hAnsi="Arial" w:cs="Arial"/>
                <w:sz w:val="16"/>
                <w:szCs w:val="16"/>
              </w:rPr>
            </w:pPr>
            <w:r w:rsidRPr="004A4376">
              <w:rPr>
                <w:rFonts w:ascii="Arial" w:hAnsi="Arial" w:cs="Arial"/>
                <w:sz w:val="16"/>
                <w:szCs w:val="16"/>
              </w:rPr>
              <w:t>MotorVelCRF_MtrRadpS_f32</w:t>
            </w:r>
          </w:p>
        </w:tc>
        <w:tc>
          <w:tcPr>
            <w:tcW w:w="4455" w:type="dxa"/>
            <w:vAlign w:val="center"/>
          </w:tcPr>
          <w:p w:rsidR="006D33CC" w:rsidRPr="004B5BE2"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4A4376" w:rsidTr="00F957FA">
        <w:tc>
          <w:tcPr>
            <w:tcW w:w="2808" w:type="dxa"/>
            <w:tcBorders>
              <w:top w:val="single" w:sz="6" w:space="0" w:color="auto"/>
              <w:left w:val="single" w:sz="6" w:space="0" w:color="auto"/>
              <w:bottom w:val="single" w:sz="6" w:space="0" w:color="auto"/>
              <w:right w:val="single" w:sz="6" w:space="0" w:color="auto"/>
            </w:tcBorders>
          </w:tcPr>
          <w:p w:rsidR="004A4376" w:rsidRPr="004A4376" w:rsidRDefault="004A4376" w:rsidP="004A4376">
            <w:pPr>
              <w:spacing w:before="60"/>
              <w:rPr>
                <w:rFonts w:ascii="Arial" w:hAnsi="Arial" w:cs="Arial"/>
                <w:sz w:val="16"/>
              </w:rPr>
            </w:pPr>
            <w:r w:rsidRPr="004A4376">
              <w:rPr>
                <w:rFonts w:ascii="Arial" w:hAnsi="Arial" w:cs="Arial"/>
                <w:sz w:val="16"/>
              </w:rPr>
              <w:t>CanapeParameters_M_Str</w:t>
            </w:r>
          </w:p>
        </w:tc>
        <w:tc>
          <w:tcPr>
            <w:tcW w:w="1440" w:type="dxa"/>
            <w:tcBorders>
              <w:top w:val="single" w:sz="6" w:space="0" w:color="auto"/>
              <w:left w:val="single" w:sz="6" w:space="0" w:color="auto"/>
              <w:bottom w:val="single" w:sz="6" w:space="0" w:color="auto"/>
              <w:right w:val="single" w:sz="6" w:space="0" w:color="auto"/>
            </w:tcBorders>
          </w:tcPr>
          <w:p w:rsidR="004A4376" w:rsidRDefault="004A4376" w:rsidP="00F957FA">
            <w:pPr>
              <w:spacing w:before="60"/>
              <w:rPr>
                <w:rFonts w:ascii="Arial" w:hAnsi="Arial" w:cs="Arial"/>
                <w:sz w:val="16"/>
              </w:rPr>
            </w:pPr>
            <w:r w:rsidRPr="004A4376">
              <w:rPr>
                <w:rFonts w:ascii="Arial" w:hAnsi="Arial" w:cs="Arial"/>
                <w:sz w:val="16"/>
              </w:rPr>
              <w:t>CanapeParametersType</w:t>
            </w:r>
          </w:p>
        </w:tc>
        <w:tc>
          <w:tcPr>
            <w:tcW w:w="1215" w:type="dxa"/>
            <w:tcBorders>
              <w:top w:val="single" w:sz="6" w:space="0" w:color="auto"/>
              <w:left w:val="single" w:sz="6" w:space="0" w:color="auto"/>
              <w:bottom w:val="single" w:sz="6" w:space="0" w:color="auto"/>
              <w:right w:val="single" w:sz="6" w:space="0" w:color="auto"/>
            </w:tcBorders>
          </w:tcPr>
          <w:p w:rsidR="004A4376" w:rsidRDefault="004A4376"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4A4376" w:rsidRDefault="004A4376"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4A4376" w:rsidRDefault="00DB7AF9" w:rsidP="00F957FA">
            <w:pPr>
              <w:spacing w:before="60"/>
              <w:rPr>
                <w:rFonts w:ascii="Arial" w:hAnsi="Arial" w:cs="Arial"/>
                <w:sz w:val="16"/>
              </w:rPr>
            </w:pPr>
            <w:r w:rsidRPr="00DB7AF9">
              <w:rPr>
                <w:rFonts w:ascii="Arial" w:hAnsi="Arial" w:cs="Arial"/>
                <w:sz w:val="16"/>
              </w:rPr>
              <w:t>FLTINJECTION_START_SEC_VAR_CLEARED_UNSPECIFIED</w:t>
            </w:r>
          </w:p>
        </w:tc>
      </w:tr>
      <w:tr w:rsidR="004A4376" w:rsidTr="00F957FA">
        <w:tc>
          <w:tcPr>
            <w:tcW w:w="2808" w:type="dxa"/>
            <w:tcBorders>
              <w:top w:val="single" w:sz="6" w:space="0" w:color="auto"/>
              <w:left w:val="single" w:sz="6" w:space="0" w:color="auto"/>
              <w:bottom w:val="single" w:sz="6" w:space="0" w:color="auto"/>
              <w:right w:val="single" w:sz="6" w:space="0" w:color="auto"/>
            </w:tcBorders>
          </w:tcPr>
          <w:p w:rsidR="004A4376" w:rsidRPr="004A4376" w:rsidRDefault="004A4376" w:rsidP="004A4376">
            <w:pPr>
              <w:spacing w:before="60"/>
              <w:rPr>
                <w:rFonts w:ascii="Arial" w:hAnsi="Arial" w:cs="Arial"/>
                <w:sz w:val="16"/>
              </w:rPr>
            </w:pPr>
            <w:r w:rsidRPr="004A4376">
              <w:rPr>
                <w:rFonts w:ascii="Arial" w:hAnsi="Arial" w:cs="Arial"/>
                <w:sz w:val="16"/>
              </w:rPr>
              <w:t>FaultTrigger_Cnt_M_lgc</w:t>
            </w:r>
          </w:p>
        </w:tc>
        <w:tc>
          <w:tcPr>
            <w:tcW w:w="1440" w:type="dxa"/>
            <w:tcBorders>
              <w:top w:val="single" w:sz="6" w:space="0" w:color="auto"/>
              <w:left w:val="single" w:sz="6" w:space="0" w:color="auto"/>
              <w:bottom w:val="single" w:sz="6" w:space="0" w:color="auto"/>
              <w:right w:val="single" w:sz="6" w:space="0" w:color="auto"/>
            </w:tcBorders>
          </w:tcPr>
          <w:p w:rsidR="004A4376" w:rsidRDefault="004A4376"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4A4376" w:rsidRDefault="004A4376" w:rsidP="00F957FA">
            <w:pPr>
              <w:spacing w:before="60"/>
              <w:rPr>
                <w:rFonts w:ascii="Arial" w:hAnsi="Arial" w:cs="Arial"/>
                <w:sz w:val="16"/>
              </w:rPr>
            </w:pPr>
            <w:r>
              <w:rPr>
                <w:rFonts w:ascii="Arial" w:hAnsi="Arial" w:cs="Arial"/>
                <w:sz w:val="16"/>
              </w:rPr>
              <w:t>FALSE</w:t>
            </w:r>
          </w:p>
        </w:tc>
        <w:tc>
          <w:tcPr>
            <w:tcW w:w="1215" w:type="dxa"/>
            <w:tcBorders>
              <w:top w:val="single" w:sz="6" w:space="0" w:color="auto"/>
              <w:left w:val="single" w:sz="6" w:space="0" w:color="auto"/>
              <w:bottom w:val="single" w:sz="6" w:space="0" w:color="auto"/>
              <w:right w:val="single" w:sz="6" w:space="0" w:color="auto"/>
            </w:tcBorders>
          </w:tcPr>
          <w:p w:rsidR="004A4376" w:rsidRDefault="004A4376" w:rsidP="00F957FA">
            <w:pPr>
              <w:spacing w:before="60"/>
              <w:rPr>
                <w:rFonts w:ascii="Arial" w:hAnsi="Arial" w:cs="Arial"/>
                <w:sz w:val="16"/>
              </w:rPr>
            </w:pPr>
            <w:r>
              <w:rPr>
                <w:rFonts w:ascii="Arial" w:hAnsi="Arial" w:cs="Arial"/>
                <w:sz w:val="16"/>
              </w:rPr>
              <w:t>TRUE</w:t>
            </w:r>
          </w:p>
        </w:tc>
        <w:tc>
          <w:tcPr>
            <w:tcW w:w="2250" w:type="dxa"/>
            <w:tcBorders>
              <w:top w:val="single" w:sz="6" w:space="0" w:color="auto"/>
              <w:left w:val="single" w:sz="6" w:space="0" w:color="auto"/>
              <w:bottom w:val="single" w:sz="6" w:space="0" w:color="auto"/>
              <w:right w:val="single" w:sz="6" w:space="0" w:color="auto"/>
            </w:tcBorders>
          </w:tcPr>
          <w:p w:rsidR="004A4376" w:rsidRDefault="00DB7AF9" w:rsidP="00F957FA">
            <w:pPr>
              <w:spacing w:before="60"/>
              <w:rPr>
                <w:rFonts w:ascii="Arial" w:hAnsi="Arial" w:cs="Arial"/>
                <w:sz w:val="16"/>
              </w:rPr>
            </w:pPr>
            <w:r w:rsidRPr="00DB7AF9">
              <w:rPr>
                <w:rFonts w:ascii="Arial" w:hAnsi="Arial" w:cs="Arial"/>
                <w:sz w:val="16"/>
              </w:rPr>
              <w:t>FLTINJECTION_START_SEC_VAR_CLEARED_UNSPECIFIED</w:t>
            </w:r>
          </w:p>
        </w:tc>
      </w:tr>
      <w:tr w:rsidR="003D13E3" w:rsidTr="00F957FA">
        <w:trPr>
          <w:ins w:id="0" w:author="Owen Tosh (nzx5jd)" w:date="2012-05-17T16:10:00Z"/>
        </w:trPr>
        <w:tc>
          <w:tcPr>
            <w:tcW w:w="2808" w:type="dxa"/>
            <w:tcBorders>
              <w:top w:val="single" w:sz="6" w:space="0" w:color="auto"/>
              <w:left w:val="single" w:sz="6" w:space="0" w:color="auto"/>
              <w:bottom w:val="single" w:sz="6" w:space="0" w:color="auto"/>
              <w:right w:val="single" w:sz="6" w:space="0" w:color="auto"/>
            </w:tcBorders>
          </w:tcPr>
          <w:p w:rsidR="003D13E3" w:rsidRPr="004A4376" w:rsidRDefault="003D13E3" w:rsidP="004A4376">
            <w:pPr>
              <w:spacing w:before="60"/>
              <w:rPr>
                <w:ins w:id="1" w:author="Owen Tosh (nzx5jd)" w:date="2012-05-17T16:10:00Z"/>
                <w:rFonts w:ascii="Arial" w:hAnsi="Arial" w:cs="Arial"/>
                <w:sz w:val="16"/>
              </w:rPr>
            </w:pPr>
            <w:ins w:id="2" w:author="Owen Tosh (nzx5jd)" w:date="2012-05-17T16:10:00Z">
              <w:r w:rsidRPr="003D13E3">
                <w:rPr>
                  <w:rFonts w:ascii="Arial" w:hAnsi="Arial" w:cs="Arial"/>
                  <w:sz w:val="16"/>
                </w:rPr>
                <w:t>ManualTriggerHangover_Cnt_M_lgc</w:t>
              </w:r>
            </w:ins>
          </w:p>
        </w:tc>
        <w:tc>
          <w:tcPr>
            <w:tcW w:w="144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ins w:id="3" w:author="Owen Tosh (nzx5jd)" w:date="2012-05-17T16:10:00Z"/>
                <w:rFonts w:ascii="Arial" w:hAnsi="Arial" w:cs="Arial"/>
                <w:sz w:val="16"/>
              </w:rPr>
            </w:pPr>
            <w:ins w:id="4" w:author="Owen Tosh (nzx5jd)" w:date="2012-05-17T16:10:00Z">
              <w:r>
                <w:rPr>
                  <w:rFonts w:ascii="Arial" w:hAnsi="Arial" w:cs="Arial"/>
                  <w:sz w:val="16"/>
                </w:rPr>
                <w:t>n/a</w:t>
              </w:r>
            </w:ins>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ins w:id="5" w:author="Owen Tosh (nzx5jd)" w:date="2012-05-17T16:10:00Z"/>
                <w:rFonts w:ascii="Arial" w:hAnsi="Arial" w:cs="Arial"/>
                <w:sz w:val="16"/>
              </w:rPr>
            </w:pPr>
            <w:ins w:id="6" w:author="Owen Tosh (nzx5jd)" w:date="2012-05-17T16:10:00Z">
              <w:r>
                <w:rPr>
                  <w:rFonts w:ascii="Arial" w:hAnsi="Arial" w:cs="Arial"/>
                  <w:sz w:val="16"/>
                </w:rPr>
                <w:t>FALSE</w:t>
              </w:r>
            </w:ins>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ins w:id="7" w:author="Owen Tosh (nzx5jd)" w:date="2012-05-17T16:10:00Z"/>
                <w:rFonts w:ascii="Arial" w:hAnsi="Arial" w:cs="Arial"/>
                <w:sz w:val="16"/>
              </w:rPr>
            </w:pPr>
            <w:ins w:id="8" w:author="Owen Tosh (nzx5jd)" w:date="2012-05-17T16:10:00Z">
              <w:r>
                <w:rPr>
                  <w:rFonts w:ascii="Arial" w:hAnsi="Arial" w:cs="Arial"/>
                  <w:sz w:val="16"/>
                </w:rPr>
                <w:t>TRUE</w:t>
              </w:r>
            </w:ins>
          </w:p>
        </w:tc>
        <w:tc>
          <w:tcPr>
            <w:tcW w:w="2250" w:type="dxa"/>
            <w:tcBorders>
              <w:top w:val="single" w:sz="6" w:space="0" w:color="auto"/>
              <w:left w:val="single" w:sz="6" w:space="0" w:color="auto"/>
              <w:bottom w:val="single" w:sz="6" w:space="0" w:color="auto"/>
              <w:right w:val="single" w:sz="6" w:space="0" w:color="auto"/>
            </w:tcBorders>
          </w:tcPr>
          <w:p w:rsidR="003D13E3" w:rsidRPr="00DB7AF9" w:rsidRDefault="003D13E3" w:rsidP="00F957FA">
            <w:pPr>
              <w:spacing w:before="60"/>
              <w:rPr>
                <w:ins w:id="9" w:author="Owen Tosh (nzx5jd)" w:date="2012-05-17T16:10:00Z"/>
                <w:rFonts w:ascii="Arial" w:hAnsi="Arial" w:cs="Arial"/>
                <w:sz w:val="16"/>
              </w:rPr>
            </w:pPr>
            <w:ins w:id="10" w:author="Owen Tosh (nzx5jd)" w:date="2012-05-17T16:10:00Z">
              <w:r w:rsidRPr="00DB7AF9">
                <w:rPr>
                  <w:rFonts w:ascii="Arial" w:hAnsi="Arial" w:cs="Arial"/>
                  <w:sz w:val="16"/>
                </w:rPr>
                <w:t>FLTINJECTION_START_SEC_VAR_CLEARED_UNSPECIFIED</w:t>
              </w:r>
            </w:ins>
          </w:p>
        </w:tc>
      </w:tr>
      <w:tr w:rsidR="003D13E3" w:rsidTr="00F957FA">
        <w:tc>
          <w:tcPr>
            <w:tcW w:w="2808" w:type="dxa"/>
            <w:tcBorders>
              <w:top w:val="single" w:sz="6" w:space="0" w:color="auto"/>
              <w:left w:val="single" w:sz="6" w:space="0" w:color="auto"/>
              <w:bottom w:val="single" w:sz="6" w:space="0" w:color="auto"/>
              <w:right w:val="single" w:sz="6" w:space="0" w:color="auto"/>
            </w:tcBorders>
          </w:tcPr>
          <w:p w:rsidR="003D13E3" w:rsidRPr="004A4376" w:rsidRDefault="003D13E3" w:rsidP="004A4376">
            <w:pPr>
              <w:spacing w:before="60"/>
              <w:rPr>
                <w:rFonts w:ascii="Arial" w:hAnsi="Arial" w:cs="Arial"/>
                <w:sz w:val="16"/>
              </w:rPr>
            </w:pPr>
            <w:r w:rsidRPr="004A4376">
              <w:rPr>
                <w:rFonts w:ascii="Arial" w:hAnsi="Arial" w:cs="Arial"/>
                <w:sz w:val="16"/>
              </w:rPr>
              <w:t>FaultInjectionLocation_Cnt_M_enum</w:t>
            </w:r>
          </w:p>
        </w:tc>
        <w:tc>
          <w:tcPr>
            <w:tcW w:w="144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255</w:t>
            </w:r>
          </w:p>
        </w:tc>
        <w:tc>
          <w:tcPr>
            <w:tcW w:w="225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sidRPr="00DB7AF9">
              <w:rPr>
                <w:rFonts w:ascii="Arial" w:hAnsi="Arial" w:cs="Arial"/>
                <w:sz w:val="16"/>
              </w:rPr>
              <w:t>FLTINJECTION_START_SEC_VAR_CLEARED_UNSPECIFIED</w:t>
            </w:r>
          </w:p>
        </w:tc>
      </w:tr>
      <w:tr w:rsidR="003D13E3" w:rsidTr="00F957FA">
        <w:tc>
          <w:tcPr>
            <w:tcW w:w="2808" w:type="dxa"/>
            <w:tcBorders>
              <w:top w:val="single" w:sz="6" w:space="0" w:color="auto"/>
              <w:left w:val="single" w:sz="6" w:space="0" w:color="auto"/>
              <w:bottom w:val="single" w:sz="6" w:space="0" w:color="auto"/>
              <w:right w:val="single" w:sz="6" w:space="0" w:color="auto"/>
            </w:tcBorders>
          </w:tcPr>
          <w:p w:rsidR="003D13E3" w:rsidRPr="004A4376" w:rsidRDefault="003D13E3" w:rsidP="004A4376">
            <w:pPr>
              <w:spacing w:before="60"/>
              <w:rPr>
                <w:rFonts w:ascii="Arial" w:hAnsi="Arial" w:cs="Arial"/>
                <w:sz w:val="16"/>
              </w:rPr>
            </w:pPr>
            <w:r w:rsidRPr="004A4376">
              <w:rPr>
                <w:rFonts w:ascii="Arial" w:hAnsi="Arial" w:cs="Arial"/>
                <w:sz w:val="16"/>
              </w:rPr>
              <w:t>PathGain_Uls_M_f32</w:t>
            </w:r>
          </w:p>
        </w:tc>
        <w:tc>
          <w:tcPr>
            <w:tcW w:w="144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5</w:t>
            </w:r>
          </w:p>
        </w:tc>
        <w:tc>
          <w:tcPr>
            <w:tcW w:w="225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sidRPr="00DB7AF9">
              <w:rPr>
                <w:rFonts w:ascii="Arial" w:hAnsi="Arial" w:cs="Arial"/>
                <w:sz w:val="16"/>
              </w:rPr>
              <w:t>FLTINJECTION_START_SEC_VAR_CLEARED_32</w:t>
            </w:r>
          </w:p>
        </w:tc>
      </w:tr>
      <w:tr w:rsidR="003D13E3" w:rsidTr="00F957FA">
        <w:tc>
          <w:tcPr>
            <w:tcW w:w="2808" w:type="dxa"/>
            <w:tcBorders>
              <w:top w:val="single" w:sz="6" w:space="0" w:color="auto"/>
              <w:left w:val="single" w:sz="6" w:space="0" w:color="auto"/>
              <w:bottom w:val="single" w:sz="6" w:space="0" w:color="auto"/>
              <w:right w:val="single" w:sz="6" w:space="0" w:color="auto"/>
            </w:tcBorders>
          </w:tcPr>
          <w:p w:rsidR="003D13E3" w:rsidRPr="004A4376" w:rsidRDefault="003D13E3" w:rsidP="004A4376">
            <w:pPr>
              <w:spacing w:before="60"/>
              <w:rPr>
                <w:rFonts w:ascii="Arial" w:hAnsi="Arial" w:cs="Arial"/>
                <w:sz w:val="16"/>
              </w:rPr>
            </w:pPr>
            <w:r w:rsidRPr="004A4376">
              <w:rPr>
                <w:rFonts w:ascii="Arial" w:hAnsi="Arial" w:cs="Arial"/>
                <w:sz w:val="16"/>
              </w:rPr>
              <w:t>FaultOffset_Uls_M_f32</w:t>
            </w:r>
          </w:p>
        </w:tc>
        <w:tc>
          <w:tcPr>
            <w:tcW w:w="1440" w:type="dxa"/>
            <w:tcBorders>
              <w:top w:val="single" w:sz="6" w:space="0" w:color="auto"/>
              <w:left w:val="single" w:sz="6" w:space="0" w:color="auto"/>
              <w:bottom w:val="single" w:sz="6" w:space="0" w:color="auto"/>
              <w:right w:val="single" w:sz="6" w:space="0" w:color="auto"/>
            </w:tcBorders>
          </w:tcPr>
          <w:p w:rsidR="003D13E3" w:rsidRDefault="003D13E3" w:rsidP="00405869">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-15</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15</w:t>
            </w:r>
          </w:p>
        </w:tc>
        <w:tc>
          <w:tcPr>
            <w:tcW w:w="225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sidRPr="00DB7AF9">
              <w:rPr>
                <w:rFonts w:ascii="Arial" w:hAnsi="Arial" w:cs="Arial"/>
                <w:sz w:val="16"/>
              </w:rPr>
              <w:t>FLTINJECTION_START_SEC_VAR_CLEARED_32</w:t>
            </w:r>
          </w:p>
        </w:tc>
      </w:tr>
      <w:tr w:rsidR="003D13E3" w:rsidTr="00F957FA">
        <w:tc>
          <w:tcPr>
            <w:tcW w:w="2808" w:type="dxa"/>
            <w:tcBorders>
              <w:top w:val="single" w:sz="6" w:space="0" w:color="auto"/>
              <w:left w:val="single" w:sz="6" w:space="0" w:color="auto"/>
              <w:bottom w:val="single" w:sz="6" w:space="0" w:color="auto"/>
              <w:right w:val="single" w:sz="6" w:space="0" w:color="auto"/>
            </w:tcBorders>
          </w:tcPr>
          <w:p w:rsidR="003D13E3" w:rsidRPr="004A4376" w:rsidRDefault="003D13E3" w:rsidP="004A4376">
            <w:pPr>
              <w:spacing w:before="60"/>
              <w:rPr>
                <w:rFonts w:ascii="Arial" w:hAnsi="Arial" w:cs="Arial"/>
                <w:sz w:val="16"/>
              </w:rPr>
            </w:pPr>
            <w:r w:rsidRPr="004A4376">
              <w:rPr>
                <w:rFonts w:ascii="Arial" w:hAnsi="Arial" w:cs="Arial"/>
                <w:sz w:val="16"/>
              </w:rPr>
              <w:t>SinewaveAmplitude_Uls_M_f32</w:t>
            </w:r>
          </w:p>
        </w:tc>
        <w:tc>
          <w:tcPr>
            <w:tcW w:w="1440" w:type="dxa"/>
            <w:tcBorders>
              <w:top w:val="single" w:sz="6" w:space="0" w:color="auto"/>
              <w:left w:val="single" w:sz="6" w:space="0" w:color="auto"/>
              <w:bottom w:val="single" w:sz="6" w:space="0" w:color="auto"/>
              <w:right w:val="single" w:sz="6" w:space="0" w:color="auto"/>
            </w:tcBorders>
          </w:tcPr>
          <w:p w:rsidR="003D13E3" w:rsidRDefault="003D13E3" w:rsidP="00405869">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15</w:t>
            </w:r>
          </w:p>
        </w:tc>
        <w:tc>
          <w:tcPr>
            <w:tcW w:w="225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sidRPr="00DB7AF9">
              <w:rPr>
                <w:rFonts w:ascii="Arial" w:hAnsi="Arial" w:cs="Arial"/>
                <w:sz w:val="16"/>
              </w:rPr>
              <w:t>FLTINJECTION_START_SEC_VAR_CLEARED_32</w:t>
            </w:r>
          </w:p>
        </w:tc>
      </w:tr>
      <w:tr w:rsidR="003D13E3" w:rsidDel="00EB3552" w:rsidTr="00F957FA">
        <w:trPr>
          <w:del w:id="11" w:author="Owen Tosh (nzx5jd)" w:date="2012-05-18T13:22:00Z"/>
        </w:trPr>
        <w:tc>
          <w:tcPr>
            <w:tcW w:w="2808" w:type="dxa"/>
            <w:tcBorders>
              <w:top w:val="single" w:sz="6" w:space="0" w:color="auto"/>
              <w:left w:val="single" w:sz="6" w:space="0" w:color="auto"/>
              <w:bottom w:val="single" w:sz="6" w:space="0" w:color="auto"/>
              <w:right w:val="single" w:sz="6" w:space="0" w:color="auto"/>
            </w:tcBorders>
          </w:tcPr>
          <w:p w:rsidR="003D13E3" w:rsidRPr="004A4376" w:rsidDel="00EB3552" w:rsidRDefault="003D13E3" w:rsidP="004A4376">
            <w:pPr>
              <w:spacing w:before="60"/>
              <w:rPr>
                <w:del w:id="12" w:author="Owen Tosh (nzx5jd)" w:date="2012-05-18T13:22:00Z"/>
                <w:rFonts w:ascii="Arial" w:hAnsi="Arial" w:cs="Arial"/>
                <w:sz w:val="16"/>
              </w:rPr>
            </w:pPr>
            <w:del w:id="13" w:author="Owen Tosh (nzx5jd)" w:date="2012-05-18T13:22:00Z">
              <w:r w:rsidRPr="004A4376" w:rsidDel="00EB3552">
                <w:rPr>
                  <w:rFonts w:ascii="Arial" w:hAnsi="Arial" w:cs="Arial"/>
                  <w:sz w:val="16"/>
                </w:rPr>
                <w:delText>VelocityTriggerSetpoint_MtrRadpS_M_f32</w:delText>
              </w:r>
            </w:del>
          </w:p>
        </w:tc>
        <w:tc>
          <w:tcPr>
            <w:tcW w:w="1440" w:type="dxa"/>
            <w:tcBorders>
              <w:top w:val="single" w:sz="6" w:space="0" w:color="auto"/>
              <w:left w:val="single" w:sz="6" w:space="0" w:color="auto"/>
              <w:bottom w:val="single" w:sz="6" w:space="0" w:color="auto"/>
              <w:right w:val="single" w:sz="6" w:space="0" w:color="auto"/>
            </w:tcBorders>
          </w:tcPr>
          <w:p w:rsidR="003D13E3" w:rsidDel="00EB3552" w:rsidRDefault="003D13E3" w:rsidP="00405869">
            <w:pPr>
              <w:spacing w:before="60"/>
              <w:rPr>
                <w:del w:id="14" w:author="Owen Tosh (nzx5jd)" w:date="2012-05-18T13:22:00Z"/>
                <w:rFonts w:ascii="Arial" w:hAnsi="Arial" w:cs="Arial"/>
                <w:sz w:val="16"/>
              </w:rPr>
            </w:pPr>
            <w:del w:id="15" w:author="Owen Tosh (nzx5jd)" w:date="2012-05-18T13:22:00Z">
              <w:r w:rsidDel="00EB3552">
                <w:rPr>
                  <w:rFonts w:ascii="Arial" w:hAnsi="Arial" w:cs="Arial"/>
                  <w:sz w:val="16"/>
                </w:rPr>
                <w:delText>Single Precision Float</w:delText>
              </w:r>
            </w:del>
          </w:p>
        </w:tc>
        <w:tc>
          <w:tcPr>
            <w:tcW w:w="1215" w:type="dxa"/>
            <w:tcBorders>
              <w:top w:val="single" w:sz="6" w:space="0" w:color="auto"/>
              <w:left w:val="single" w:sz="6" w:space="0" w:color="auto"/>
              <w:bottom w:val="single" w:sz="6" w:space="0" w:color="auto"/>
              <w:right w:val="single" w:sz="6" w:space="0" w:color="auto"/>
            </w:tcBorders>
          </w:tcPr>
          <w:p w:rsidR="003D13E3" w:rsidDel="00EB3552" w:rsidRDefault="003D13E3" w:rsidP="00F957FA">
            <w:pPr>
              <w:spacing w:before="60"/>
              <w:rPr>
                <w:del w:id="16" w:author="Owen Tosh (nzx5jd)" w:date="2012-05-18T13:22:00Z"/>
                <w:rFonts w:ascii="Arial" w:hAnsi="Arial" w:cs="Arial"/>
                <w:sz w:val="16"/>
              </w:rPr>
            </w:pPr>
            <w:del w:id="17" w:author="Owen Tosh (nzx5jd)" w:date="2012-05-18T13:22:00Z">
              <w:r w:rsidDel="00EB3552">
                <w:rPr>
                  <w:rFonts w:ascii="Arial" w:hAnsi="Arial" w:cs="Arial"/>
                  <w:sz w:val="16"/>
                </w:rPr>
                <w:delText>0</w:delText>
              </w:r>
            </w:del>
          </w:p>
        </w:tc>
        <w:tc>
          <w:tcPr>
            <w:tcW w:w="1215" w:type="dxa"/>
            <w:tcBorders>
              <w:top w:val="single" w:sz="6" w:space="0" w:color="auto"/>
              <w:left w:val="single" w:sz="6" w:space="0" w:color="auto"/>
              <w:bottom w:val="single" w:sz="6" w:space="0" w:color="auto"/>
              <w:right w:val="single" w:sz="6" w:space="0" w:color="auto"/>
            </w:tcBorders>
          </w:tcPr>
          <w:p w:rsidR="003D13E3" w:rsidDel="00EB3552" w:rsidRDefault="003D13E3" w:rsidP="00F957FA">
            <w:pPr>
              <w:spacing w:before="60"/>
              <w:rPr>
                <w:del w:id="18" w:author="Owen Tosh (nzx5jd)" w:date="2012-05-18T13:22:00Z"/>
                <w:rFonts w:ascii="Arial" w:hAnsi="Arial" w:cs="Arial"/>
                <w:sz w:val="16"/>
              </w:rPr>
            </w:pPr>
            <w:del w:id="19" w:author="Owen Tosh (nzx5jd)" w:date="2012-05-18T13:22:00Z">
              <w:r w:rsidDel="00EB3552">
                <w:rPr>
                  <w:rFonts w:ascii="Arial" w:hAnsi="Arial" w:cs="Arial"/>
                  <w:sz w:val="16"/>
                </w:rPr>
                <w:delText>800</w:delText>
              </w:r>
            </w:del>
          </w:p>
        </w:tc>
        <w:tc>
          <w:tcPr>
            <w:tcW w:w="2250" w:type="dxa"/>
            <w:tcBorders>
              <w:top w:val="single" w:sz="6" w:space="0" w:color="auto"/>
              <w:left w:val="single" w:sz="6" w:space="0" w:color="auto"/>
              <w:bottom w:val="single" w:sz="6" w:space="0" w:color="auto"/>
              <w:right w:val="single" w:sz="6" w:space="0" w:color="auto"/>
            </w:tcBorders>
          </w:tcPr>
          <w:p w:rsidR="003D13E3" w:rsidDel="00EB3552" w:rsidRDefault="003D13E3" w:rsidP="00F957FA">
            <w:pPr>
              <w:spacing w:before="60"/>
              <w:rPr>
                <w:del w:id="20" w:author="Owen Tosh (nzx5jd)" w:date="2012-05-18T13:22:00Z"/>
                <w:rFonts w:ascii="Arial" w:hAnsi="Arial" w:cs="Arial"/>
                <w:sz w:val="16"/>
              </w:rPr>
            </w:pPr>
            <w:del w:id="21" w:author="Owen Tosh (nzx5jd)" w:date="2012-05-18T13:22:00Z">
              <w:r w:rsidRPr="00DB7AF9" w:rsidDel="00EB3552">
                <w:rPr>
                  <w:rFonts w:ascii="Arial" w:hAnsi="Arial" w:cs="Arial"/>
                  <w:sz w:val="16"/>
                </w:rPr>
                <w:delText>FLTINJECTION_START_SEC_VAR_CLEARED_32</w:delText>
              </w:r>
            </w:del>
          </w:p>
        </w:tc>
      </w:tr>
      <w:tr w:rsidR="003D13E3" w:rsidTr="00F957FA">
        <w:tc>
          <w:tcPr>
            <w:tcW w:w="2808" w:type="dxa"/>
            <w:tcBorders>
              <w:top w:val="single" w:sz="6" w:space="0" w:color="auto"/>
              <w:left w:val="single" w:sz="6" w:space="0" w:color="auto"/>
              <w:bottom w:val="single" w:sz="6" w:space="0" w:color="auto"/>
              <w:right w:val="single" w:sz="6" w:space="0" w:color="auto"/>
            </w:tcBorders>
          </w:tcPr>
          <w:p w:rsidR="003D13E3" w:rsidRPr="004A4376" w:rsidRDefault="003D13E3" w:rsidP="004A4376">
            <w:pPr>
              <w:spacing w:before="60"/>
              <w:rPr>
                <w:rFonts w:ascii="Arial" w:hAnsi="Arial" w:cs="Arial"/>
                <w:sz w:val="16"/>
              </w:rPr>
            </w:pPr>
            <w:r w:rsidRPr="004A4376">
              <w:rPr>
                <w:rFonts w:ascii="Arial" w:hAnsi="Arial" w:cs="Arial"/>
                <w:sz w:val="16"/>
              </w:rPr>
              <w:t>FaultDuration_mS_M_u32</w:t>
            </w:r>
          </w:p>
        </w:tc>
        <w:tc>
          <w:tcPr>
            <w:tcW w:w="144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10000</w:t>
            </w:r>
          </w:p>
        </w:tc>
        <w:tc>
          <w:tcPr>
            <w:tcW w:w="225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sidRPr="00DB7AF9">
              <w:rPr>
                <w:rFonts w:ascii="Arial" w:hAnsi="Arial" w:cs="Arial"/>
                <w:sz w:val="16"/>
              </w:rPr>
              <w:t>FLTINJECTION_START_SEC_VAR_CLEARED_32</w:t>
            </w:r>
          </w:p>
        </w:tc>
      </w:tr>
      <w:tr w:rsidR="003D13E3" w:rsidTr="00F957FA">
        <w:tc>
          <w:tcPr>
            <w:tcW w:w="2808" w:type="dxa"/>
            <w:tcBorders>
              <w:top w:val="single" w:sz="6" w:space="0" w:color="auto"/>
              <w:left w:val="single" w:sz="6" w:space="0" w:color="auto"/>
              <w:bottom w:val="single" w:sz="6" w:space="0" w:color="auto"/>
              <w:right w:val="single" w:sz="6" w:space="0" w:color="auto"/>
            </w:tcBorders>
          </w:tcPr>
          <w:p w:rsidR="003D13E3" w:rsidRPr="004A4376" w:rsidRDefault="003D13E3" w:rsidP="004A4376">
            <w:pPr>
              <w:spacing w:before="60"/>
              <w:rPr>
                <w:rFonts w:ascii="Arial" w:hAnsi="Arial" w:cs="Arial"/>
                <w:sz w:val="16"/>
              </w:rPr>
            </w:pPr>
            <w:r w:rsidRPr="004A4376">
              <w:rPr>
                <w:rFonts w:ascii="Arial" w:hAnsi="Arial" w:cs="Arial"/>
                <w:sz w:val="16"/>
              </w:rPr>
              <w:t>FaultStartTime_mS_M_u32</w:t>
            </w:r>
          </w:p>
        </w:tc>
        <w:tc>
          <w:tcPr>
            <w:tcW w:w="144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sidRPr="00DB7AF9">
              <w:rPr>
                <w:rFonts w:ascii="Arial" w:hAnsi="Arial" w:cs="Arial"/>
                <w:sz w:val="16"/>
              </w:rPr>
              <w:t>FLTINJECTION_START_SEC_VAR_CLEARED_32</w:t>
            </w:r>
          </w:p>
        </w:tc>
      </w:tr>
      <w:tr w:rsidR="003D13E3" w:rsidTr="00F957FA">
        <w:tc>
          <w:tcPr>
            <w:tcW w:w="2808" w:type="dxa"/>
            <w:tcBorders>
              <w:top w:val="single" w:sz="6" w:space="0" w:color="auto"/>
              <w:left w:val="single" w:sz="6" w:space="0" w:color="auto"/>
              <w:bottom w:val="single" w:sz="6" w:space="0" w:color="auto"/>
              <w:right w:val="single" w:sz="6" w:space="0" w:color="auto"/>
            </w:tcBorders>
          </w:tcPr>
          <w:p w:rsidR="003D13E3" w:rsidRPr="004A4376" w:rsidRDefault="003D13E3" w:rsidP="004A4376">
            <w:pPr>
              <w:spacing w:before="60"/>
              <w:rPr>
                <w:rFonts w:ascii="Arial" w:hAnsi="Arial" w:cs="Arial"/>
                <w:sz w:val="16"/>
              </w:rPr>
            </w:pPr>
            <w:r w:rsidRPr="004A4376">
              <w:rPr>
                <w:rFonts w:ascii="Arial" w:hAnsi="Arial" w:cs="Arial"/>
                <w:sz w:val="16"/>
              </w:rPr>
              <w:t>SineFactor_kHz_M_f32</w:t>
            </w:r>
          </w:p>
        </w:tc>
        <w:tc>
          <w:tcPr>
            <w:tcW w:w="1440" w:type="dxa"/>
            <w:tcBorders>
              <w:top w:val="single" w:sz="6" w:space="0" w:color="auto"/>
              <w:left w:val="single" w:sz="6" w:space="0" w:color="auto"/>
              <w:bottom w:val="single" w:sz="6" w:space="0" w:color="auto"/>
              <w:right w:val="single" w:sz="6" w:space="0" w:color="auto"/>
            </w:tcBorders>
          </w:tcPr>
          <w:p w:rsidR="003D13E3" w:rsidRDefault="003D13E3" w:rsidP="00405869">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sidRPr="00DB7AF9">
              <w:rPr>
                <w:rFonts w:ascii="Arial" w:hAnsi="Arial" w:cs="Arial"/>
                <w:sz w:val="16"/>
              </w:rPr>
              <w:t>0.125663706</w:t>
            </w:r>
          </w:p>
        </w:tc>
        <w:tc>
          <w:tcPr>
            <w:tcW w:w="225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sidRPr="00DB7AF9">
              <w:rPr>
                <w:rFonts w:ascii="Arial" w:hAnsi="Arial" w:cs="Arial"/>
                <w:sz w:val="16"/>
              </w:rPr>
              <w:t>FLTINJECTION_START_SEC_VAR_CLEARED_32</w:t>
            </w:r>
          </w:p>
        </w:tc>
      </w:tr>
      <w:tr w:rsidR="003D13E3" w:rsidTr="00F957FA">
        <w:tc>
          <w:tcPr>
            <w:tcW w:w="2808" w:type="dxa"/>
            <w:tcBorders>
              <w:top w:val="single" w:sz="6" w:space="0" w:color="auto"/>
              <w:left w:val="single" w:sz="6" w:space="0" w:color="auto"/>
              <w:bottom w:val="single" w:sz="6" w:space="0" w:color="auto"/>
              <w:right w:val="single" w:sz="6" w:space="0" w:color="auto"/>
            </w:tcBorders>
          </w:tcPr>
          <w:p w:rsidR="003D13E3" w:rsidRPr="004A4376" w:rsidRDefault="003D13E3" w:rsidP="004A4376">
            <w:pPr>
              <w:spacing w:before="60"/>
              <w:rPr>
                <w:rFonts w:ascii="Arial" w:hAnsi="Arial" w:cs="Arial"/>
                <w:sz w:val="16"/>
              </w:rPr>
            </w:pPr>
            <w:r w:rsidRPr="004A4376">
              <w:rPr>
                <w:rFonts w:ascii="Arial" w:hAnsi="Arial" w:cs="Arial"/>
                <w:sz w:val="16"/>
              </w:rPr>
              <w:t>PathOffset_Uls_M_f32</w:t>
            </w:r>
          </w:p>
        </w:tc>
        <w:tc>
          <w:tcPr>
            <w:tcW w:w="1440" w:type="dxa"/>
            <w:tcBorders>
              <w:top w:val="single" w:sz="6" w:space="0" w:color="auto"/>
              <w:left w:val="single" w:sz="6" w:space="0" w:color="auto"/>
              <w:bottom w:val="single" w:sz="6" w:space="0" w:color="auto"/>
              <w:right w:val="single" w:sz="6" w:space="0" w:color="auto"/>
            </w:tcBorders>
          </w:tcPr>
          <w:p w:rsidR="003D13E3" w:rsidRDefault="003D13E3" w:rsidP="00405869">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-30</w:t>
            </w:r>
          </w:p>
        </w:tc>
        <w:tc>
          <w:tcPr>
            <w:tcW w:w="1215"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Pr>
                <w:rFonts w:ascii="Arial" w:hAnsi="Arial" w:cs="Arial"/>
                <w:sz w:val="16"/>
              </w:rPr>
              <w:t>30</w:t>
            </w:r>
          </w:p>
        </w:tc>
        <w:tc>
          <w:tcPr>
            <w:tcW w:w="2250" w:type="dxa"/>
            <w:tcBorders>
              <w:top w:val="single" w:sz="6" w:space="0" w:color="auto"/>
              <w:left w:val="single" w:sz="6" w:space="0" w:color="auto"/>
              <w:bottom w:val="single" w:sz="6" w:space="0" w:color="auto"/>
              <w:right w:val="single" w:sz="6" w:space="0" w:color="auto"/>
            </w:tcBorders>
          </w:tcPr>
          <w:p w:rsidR="003D13E3" w:rsidRDefault="003D13E3" w:rsidP="00F957FA">
            <w:pPr>
              <w:spacing w:before="60"/>
              <w:rPr>
                <w:rFonts w:ascii="Arial" w:hAnsi="Arial" w:cs="Arial"/>
                <w:sz w:val="16"/>
              </w:rPr>
            </w:pPr>
            <w:r w:rsidRPr="00DB7AF9">
              <w:rPr>
                <w:rFonts w:ascii="Arial" w:hAnsi="Arial" w:cs="Arial"/>
                <w:sz w:val="16"/>
              </w:rPr>
              <w:t>FLTINJECTION_START_SEC_VAR_CLEARED_32</w:t>
            </w:r>
          </w:p>
        </w:tc>
      </w:tr>
    </w:tbl>
    <w:p w:rsidR="0007534A" w:rsidRDefault="0007534A"/>
    <w:p w:rsidR="0007534A" w:rsidRDefault="0007534A">
      <w:pPr>
        <w:spacing w:after="0"/>
      </w:pPr>
      <w:r>
        <w:br w:type="page"/>
      </w:r>
    </w:p>
    <w:p w:rsidR="004A781C" w:rsidRDefault="004A781C">
      <w:pPr>
        <w:pStyle w:val="Heading3"/>
      </w:pPr>
      <w:r>
        <w:lastRenderedPageBreak/>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DB7AF9" w:rsidTr="00F957FA">
        <w:tc>
          <w:tcPr>
            <w:tcW w:w="3348" w:type="dxa"/>
            <w:vMerge w:val="restart"/>
          </w:tcPr>
          <w:p w:rsidR="00DB7AF9" w:rsidRDefault="00DB7AF9" w:rsidP="00F957FA">
            <w:pPr>
              <w:spacing w:before="60"/>
              <w:rPr>
                <w:rFonts w:ascii="Arial" w:hAnsi="Arial" w:cs="Arial"/>
                <w:sz w:val="16"/>
              </w:rPr>
            </w:pPr>
            <w:r w:rsidRPr="00DB7AF9">
              <w:rPr>
                <w:rFonts w:ascii="Arial" w:hAnsi="Arial" w:cs="Arial"/>
                <w:sz w:val="16"/>
              </w:rPr>
              <w:t>CanapeParametersType</w:t>
            </w:r>
          </w:p>
        </w:tc>
        <w:tc>
          <w:tcPr>
            <w:tcW w:w="2160" w:type="dxa"/>
          </w:tcPr>
          <w:p w:rsidR="00DB7AF9" w:rsidRDefault="001C1359" w:rsidP="00F957FA">
            <w:pPr>
              <w:spacing w:before="60"/>
              <w:rPr>
                <w:rFonts w:ascii="Arial" w:hAnsi="Arial" w:cs="Arial"/>
                <w:sz w:val="16"/>
              </w:rPr>
            </w:pPr>
            <w:r w:rsidRPr="001C1359">
              <w:rPr>
                <w:rFonts w:ascii="Arial" w:hAnsi="Arial" w:cs="Arial"/>
                <w:sz w:val="16"/>
              </w:rPr>
              <w:t>FaultInjectionLocation_Cnt_enum</w:t>
            </w:r>
          </w:p>
        </w:tc>
        <w:tc>
          <w:tcPr>
            <w:tcW w:w="1440" w:type="dxa"/>
          </w:tcPr>
          <w:p w:rsidR="00DB7AF9" w:rsidRDefault="001C1359" w:rsidP="00F957FA">
            <w:pPr>
              <w:spacing w:before="60"/>
              <w:rPr>
                <w:rFonts w:ascii="Arial" w:hAnsi="Arial" w:cs="Arial"/>
                <w:sz w:val="16"/>
              </w:rPr>
            </w:pPr>
            <w:r w:rsidRPr="001C1359">
              <w:rPr>
                <w:rFonts w:ascii="Arial" w:hAnsi="Arial" w:cs="Arial"/>
                <w:sz w:val="16"/>
              </w:rPr>
              <w:t>FltInjectionLocType</w:t>
            </w:r>
          </w:p>
        </w:tc>
        <w:tc>
          <w:tcPr>
            <w:tcW w:w="992" w:type="dxa"/>
          </w:tcPr>
          <w:p w:rsidR="00DB7AF9" w:rsidRDefault="001C1359" w:rsidP="00F957FA">
            <w:pPr>
              <w:spacing w:before="60"/>
              <w:rPr>
                <w:rFonts w:ascii="Arial" w:hAnsi="Arial" w:cs="Arial"/>
                <w:sz w:val="16"/>
              </w:rPr>
            </w:pPr>
            <w:r>
              <w:rPr>
                <w:rFonts w:ascii="Arial" w:hAnsi="Arial" w:cs="Arial"/>
                <w:sz w:val="16"/>
              </w:rPr>
              <w:t>0</w:t>
            </w:r>
          </w:p>
        </w:tc>
        <w:tc>
          <w:tcPr>
            <w:tcW w:w="993" w:type="dxa"/>
          </w:tcPr>
          <w:p w:rsidR="00DB7AF9" w:rsidRDefault="001C1359" w:rsidP="00F957FA">
            <w:pPr>
              <w:spacing w:before="60"/>
              <w:rPr>
                <w:rFonts w:ascii="Arial" w:hAnsi="Arial" w:cs="Arial"/>
                <w:sz w:val="16"/>
              </w:rPr>
            </w:pPr>
            <w:r>
              <w:rPr>
                <w:rFonts w:ascii="Arial" w:hAnsi="Arial" w:cs="Arial"/>
                <w:sz w:val="16"/>
              </w:rPr>
              <w:t>255</w:t>
            </w:r>
          </w:p>
        </w:tc>
      </w:tr>
      <w:tr w:rsidR="00DB7AF9" w:rsidTr="00F957FA">
        <w:tc>
          <w:tcPr>
            <w:tcW w:w="3348" w:type="dxa"/>
            <w:vMerge/>
          </w:tcPr>
          <w:p w:rsidR="00DB7AF9" w:rsidRPr="00DB7AF9" w:rsidRDefault="00DB7AF9" w:rsidP="00F957FA">
            <w:pPr>
              <w:spacing w:before="60"/>
              <w:rPr>
                <w:rFonts w:ascii="Arial" w:hAnsi="Arial" w:cs="Arial"/>
                <w:sz w:val="16"/>
              </w:rPr>
            </w:pPr>
          </w:p>
        </w:tc>
        <w:tc>
          <w:tcPr>
            <w:tcW w:w="2160" w:type="dxa"/>
          </w:tcPr>
          <w:p w:rsidR="00DB7AF9" w:rsidRDefault="001C1359" w:rsidP="00F957FA">
            <w:pPr>
              <w:spacing w:before="60"/>
              <w:rPr>
                <w:rFonts w:ascii="Arial" w:hAnsi="Arial" w:cs="Arial"/>
                <w:sz w:val="16"/>
              </w:rPr>
            </w:pPr>
            <w:r w:rsidRPr="001C1359">
              <w:rPr>
                <w:rFonts w:ascii="Arial" w:hAnsi="Arial" w:cs="Arial"/>
                <w:sz w:val="16"/>
              </w:rPr>
              <w:t>PathGain_Uls_f32</w:t>
            </w:r>
          </w:p>
        </w:tc>
        <w:tc>
          <w:tcPr>
            <w:tcW w:w="1440" w:type="dxa"/>
          </w:tcPr>
          <w:p w:rsidR="00DB7AF9" w:rsidRDefault="001C1359" w:rsidP="00F957FA">
            <w:pPr>
              <w:spacing w:before="60"/>
              <w:rPr>
                <w:rFonts w:ascii="Arial" w:hAnsi="Arial" w:cs="Arial"/>
                <w:sz w:val="16"/>
              </w:rPr>
            </w:pPr>
            <w:r>
              <w:rPr>
                <w:rFonts w:ascii="Arial" w:hAnsi="Arial" w:cs="Arial"/>
                <w:sz w:val="16"/>
              </w:rPr>
              <w:t>float32</w:t>
            </w:r>
          </w:p>
        </w:tc>
        <w:tc>
          <w:tcPr>
            <w:tcW w:w="992" w:type="dxa"/>
          </w:tcPr>
          <w:p w:rsidR="00DB7AF9" w:rsidRDefault="001C1359" w:rsidP="00F957FA">
            <w:pPr>
              <w:spacing w:before="60"/>
              <w:rPr>
                <w:rFonts w:ascii="Arial" w:hAnsi="Arial" w:cs="Arial"/>
                <w:sz w:val="16"/>
              </w:rPr>
            </w:pPr>
            <w:r>
              <w:rPr>
                <w:rFonts w:ascii="Arial" w:hAnsi="Arial" w:cs="Arial"/>
                <w:sz w:val="16"/>
              </w:rPr>
              <w:t>0</w:t>
            </w:r>
          </w:p>
        </w:tc>
        <w:tc>
          <w:tcPr>
            <w:tcW w:w="993" w:type="dxa"/>
          </w:tcPr>
          <w:p w:rsidR="00DB7AF9" w:rsidRDefault="001C1359" w:rsidP="00F957FA">
            <w:pPr>
              <w:spacing w:before="60"/>
              <w:rPr>
                <w:rFonts w:ascii="Arial" w:hAnsi="Arial" w:cs="Arial"/>
                <w:sz w:val="16"/>
              </w:rPr>
            </w:pPr>
            <w:r>
              <w:rPr>
                <w:rFonts w:ascii="Arial" w:hAnsi="Arial" w:cs="Arial"/>
                <w:sz w:val="16"/>
              </w:rPr>
              <w:t>5</w:t>
            </w:r>
          </w:p>
        </w:tc>
      </w:tr>
      <w:tr w:rsidR="00DB7AF9" w:rsidTr="00F957FA">
        <w:tc>
          <w:tcPr>
            <w:tcW w:w="3348" w:type="dxa"/>
            <w:vMerge/>
          </w:tcPr>
          <w:p w:rsidR="00DB7AF9" w:rsidRPr="00DB7AF9" w:rsidRDefault="00DB7AF9" w:rsidP="00F957FA">
            <w:pPr>
              <w:spacing w:before="60"/>
              <w:rPr>
                <w:rFonts w:ascii="Arial" w:hAnsi="Arial" w:cs="Arial"/>
                <w:sz w:val="16"/>
              </w:rPr>
            </w:pPr>
          </w:p>
        </w:tc>
        <w:tc>
          <w:tcPr>
            <w:tcW w:w="2160" w:type="dxa"/>
          </w:tcPr>
          <w:p w:rsidR="00DB7AF9" w:rsidRDefault="001C1359" w:rsidP="00F957FA">
            <w:pPr>
              <w:spacing w:before="60"/>
              <w:rPr>
                <w:rFonts w:ascii="Arial" w:hAnsi="Arial" w:cs="Arial"/>
                <w:sz w:val="16"/>
              </w:rPr>
            </w:pPr>
            <w:r w:rsidRPr="001C1359">
              <w:rPr>
                <w:rFonts w:ascii="Arial" w:hAnsi="Arial" w:cs="Arial"/>
                <w:sz w:val="16"/>
              </w:rPr>
              <w:t>FaultOffset_Uls_f32</w:t>
            </w:r>
          </w:p>
        </w:tc>
        <w:tc>
          <w:tcPr>
            <w:tcW w:w="1440" w:type="dxa"/>
          </w:tcPr>
          <w:p w:rsidR="00DB7AF9" w:rsidRDefault="001C1359" w:rsidP="00F957FA">
            <w:pPr>
              <w:spacing w:before="60"/>
              <w:rPr>
                <w:rFonts w:ascii="Arial" w:hAnsi="Arial" w:cs="Arial"/>
                <w:sz w:val="16"/>
              </w:rPr>
            </w:pPr>
            <w:r>
              <w:rPr>
                <w:rFonts w:ascii="Arial" w:hAnsi="Arial" w:cs="Arial"/>
                <w:sz w:val="16"/>
              </w:rPr>
              <w:t>float32</w:t>
            </w:r>
          </w:p>
        </w:tc>
        <w:tc>
          <w:tcPr>
            <w:tcW w:w="992" w:type="dxa"/>
          </w:tcPr>
          <w:p w:rsidR="00DB7AF9" w:rsidRDefault="001C1359" w:rsidP="00F957FA">
            <w:pPr>
              <w:spacing w:before="60"/>
              <w:rPr>
                <w:rFonts w:ascii="Arial" w:hAnsi="Arial" w:cs="Arial"/>
                <w:sz w:val="16"/>
              </w:rPr>
            </w:pPr>
            <w:r>
              <w:rPr>
                <w:rFonts w:ascii="Arial" w:hAnsi="Arial" w:cs="Arial"/>
                <w:sz w:val="16"/>
              </w:rPr>
              <w:t>-15</w:t>
            </w:r>
          </w:p>
        </w:tc>
        <w:tc>
          <w:tcPr>
            <w:tcW w:w="993" w:type="dxa"/>
          </w:tcPr>
          <w:p w:rsidR="00DB7AF9" w:rsidRDefault="001C1359" w:rsidP="00F957FA">
            <w:pPr>
              <w:spacing w:before="60"/>
              <w:rPr>
                <w:rFonts w:ascii="Arial" w:hAnsi="Arial" w:cs="Arial"/>
                <w:sz w:val="16"/>
              </w:rPr>
            </w:pPr>
            <w:r>
              <w:rPr>
                <w:rFonts w:ascii="Arial" w:hAnsi="Arial" w:cs="Arial"/>
                <w:sz w:val="16"/>
              </w:rPr>
              <w:t>15</w:t>
            </w:r>
          </w:p>
        </w:tc>
      </w:tr>
      <w:tr w:rsidR="00DB7AF9" w:rsidTr="00F957FA">
        <w:tc>
          <w:tcPr>
            <w:tcW w:w="3348" w:type="dxa"/>
            <w:vMerge/>
          </w:tcPr>
          <w:p w:rsidR="00DB7AF9" w:rsidRPr="00DB7AF9" w:rsidRDefault="00DB7AF9" w:rsidP="00F957FA">
            <w:pPr>
              <w:spacing w:before="60"/>
              <w:rPr>
                <w:rFonts w:ascii="Arial" w:hAnsi="Arial" w:cs="Arial"/>
                <w:sz w:val="16"/>
              </w:rPr>
            </w:pPr>
          </w:p>
        </w:tc>
        <w:tc>
          <w:tcPr>
            <w:tcW w:w="2160" w:type="dxa"/>
          </w:tcPr>
          <w:p w:rsidR="00DB7AF9" w:rsidRDefault="001C1359" w:rsidP="00F957FA">
            <w:pPr>
              <w:spacing w:before="60"/>
              <w:rPr>
                <w:rFonts w:ascii="Arial" w:hAnsi="Arial" w:cs="Arial"/>
                <w:sz w:val="16"/>
              </w:rPr>
            </w:pPr>
            <w:r w:rsidRPr="001C1359">
              <w:rPr>
                <w:rFonts w:ascii="Arial" w:hAnsi="Arial" w:cs="Arial"/>
                <w:sz w:val="16"/>
              </w:rPr>
              <w:t>SinewaveFrequency_Hz_f32</w:t>
            </w:r>
          </w:p>
        </w:tc>
        <w:tc>
          <w:tcPr>
            <w:tcW w:w="1440" w:type="dxa"/>
          </w:tcPr>
          <w:p w:rsidR="00DB7AF9" w:rsidRDefault="001C1359" w:rsidP="00F957FA">
            <w:pPr>
              <w:spacing w:before="60"/>
              <w:rPr>
                <w:rFonts w:ascii="Arial" w:hAnsi="Arial" w:cs="Arial"/>
                <w:sz w:val="16"/>
              </w:rPr>
            </w:pPr>
            <w:r>
              <w:rPr>
                <w:rFonts w:ascii="Arial" w:hAnsi="Arial" w:cs="Arial"/>
                <w:sz w:val="16"/>
              </w:rPr>
              <w:t>float32</w:t>
            </w:r>
          </w:p>
        </w:tc>
        <w:tc>
          <w:tcPr>
            <w:tcW w:w="992" w:type="dxa"/>
          </w:tcPr>
          <w:p w:rsidR="00DB7AF9" w:rsidRDefault="001C1359" w:rsidP="00F957FA">
            <w:pPr>
              <w:spacing w:before="60"/>
              <w:rPr>
                <w:rFonts w:ascii="Arial" w:hAnsi="Arial" w:cs="Arial"/>
                <w:sz w:val="16"/>
              </w:rPr>
            </w:pPr>
            <w:r>
              <w:rPr>
                <w:rFonts w:ascii="Arial" w:hAnsi="Arial" w:cs="Arial"/>
                <w:sz w:val="16"/>
              </w:rPr>
              <w:t>0</w:t>
            </w:r>
          </w:p>
        </w:tc>
        <w:tc>
          <w:tcPr>
            <w:tcW w:w="993" w:type="dxa"/>
          </w:tcPr>
          <w:p w:rsidR="00DB7AF9" w:rsidRDefault="001C1359" w:rsidP="00F957FA">
            <w:pPr>
              <w:spacing w:before="60"/>
              <w:rPr>
                <w:rFonts w:ascii="Arial" w:hAnsi="Arial" w:cs="Arial"/>
                <w:sz w:val="16"/>
              </w:rPr>
            </w:pPr>
            <w:r>
              <w:rPr>
                <w:rFonts w:ascii="Arial" w:hAnsi="Arial" w:cs="Arial"/>
                <w:sz w:val="16"/>
              </w:rPr>
              <w:t>20</w:t>
            </w:r>
          </w:p>
        </w:tc>
      </w:tr>
      <w:tr w:rsidR="00DB7AF9" w:rsidTr="00F957FA">
        <w:tc>
          <w:tcPr>
            <w:tcW w:w="3348" w:type="dxa"/>
            <w:vMerge/>
          </w:tcPr>
          <w:p w:rsidR="00DB7AF9" w:rsidRPr="00DB7AF9" w:rsidRDefault="00DB7AF9" w:rsidP="00F957FA">
            <w:pPr>
              <w:spacing w:before="60"/>
              <w:rPr>
                <w:rFonts w:ascii="Arial" w:hAnsi="Arial" w:cs="Arial"/>
                <w:sz w:val="16"/>
              </w:rPr>
            </w:pPr>
          </w:p>
        </w:tc>
        <w:tc>
          <w:tcPr>
            <w:tcW w:w="2160" w:type="dxa"/>
          </w:tcPr>
          <w:p w:rsidR="00DB7AF9" w:rsidRDefault="001C1359" w:rsidP="00F957FA">
            <w:pPr>
              <w:spacing w:before="60"/>
              <w:rPr>
                <w:rFonts w:ascii="Arial" w:hAnsi="Arial" w:cs="Arial"/>
                <w:sz w:val="16"/>
              </w:rPr>
            </w:pPr>
            <w:r w:rsidRPr="001C1359">
              <w:rPr>
                <w:rFonts w:ascii="Arial" w:hAnsi="Arial" w:cs="Arial"/>
                <w:sz w:val="16"/>
              </w:rPr>
              <w:t>SinewaveAmplitude_Uls_f32</w:t>
            </w:r>
          </w:p>
        </w:tc>
        <w:tc>
          <w:tcPr>
            <w:tcW w:w="1440" w:type="dxa"/>
          </w:tcPr>
          <w:p w:rsidR="00DB7AF9" w:rsidRDefault="001C1359" w:rsidP="00F957FA">
            <w:pPr>
              <w:spacing w:before="60"/>
              <w:rPr>
                <w:rFonts w:ascii="Arial" w:hAnsi="Arial" w:cs="Arial"/>
                <w:sz w:val="16"/>
              </w:rPr>
            </w:pPr>
            <w:r>
              <w:rPr>
                <w:rFonts w:ascii="Arial" w:hAnsi="Arial" w:cs="Arial"/>
                <w:sz w:val="16"/>
              </w:rPr>
              <w:t>float32</w:t>
            </w:r>
          </w:p>
        </w:tc>
        <w:tc>
          <w:tcPr>
            <w:tcW w:w="992" w:type="dxa"/>
          </w:tcPr>
          <w:p w:rsidR="00DB7AF9" w:rsidRDefault="001C1359" w:rsidP="00F957FA">
            <w:pPr>
              <w:spacing w:before="60"/>
              <w:rPr>
                <w:rFonts w:ascii="Arial" w:hAnsi="Arial" w:cs="Arial"/>
                <w:sz w:val="16"/>
              </w:rPr>
            </w:pPr>
            <w:r>
              <w:rPr>
                <w:rFonts w:ascii="Arial" w:hAnsi="Arial" w:cs="Arial"/>
                <w:sz w:val="16"/>
              </w:rPr>
              <w:t>0</w:t>
            </w:r>
          </w:p>
        </w:tc>
        <w:tc>
          <w:tcPr>
            <w:tcW w:w="993" w:type="dxa"/>
          </w:tcPr>
          <w:p w:rsidR="00DB7AF9" w:rsidRDefault="001C1359" w:rsidP="00F957FA">
            <w:pPr>
              <w:spacing w:before="60"/>
              <w:rPr>
                <w:rFonts w:ascii="Arial" w:hAnsi="Arial" w:cs="Arial"/>
                <w:sz w:val="16"/>
              </w:rPr>
            </w:pPr>
            <w:r>
              <w:rPr>
                <w:rFonts w:ascii="Arial" w:hAnsi="Arial" w:cs="Arial"/>
                <w:sz w:val="16"/>
              </w:rPr>
              <w:t>15</w:t>
            </w:r>
          </w:p>
        </w:tc>
      </w:tr>
      <w:tr w:rsidR="00DB7AF9" w:rsidTr="00F957FA">
        <w:tc>
          <w:tcPr>
            <w:tcW w:w="3348" w:type="dxa"/>
            <w:vMerge/>
          </w:tcPr>
          <w:p w:rsidR="00DB7AF9" w:rsidRPr="00DB7AF9" w:rsidRDefault="00DB7AF9" w:rsidP="00F957FA">
            <w:pPr>
              <w:spacing w:before="60"/>
              <w:rPr>
                <w:rFonts w:ascii="Arial" w:hAnsi="Arial" w:cs="Arial"/>
                <w:sz w:val="16"/>
              </w:rPr>
            </w:pPr>
          </w:p>
        </w:tc>
        <w:tc>
          <w:tcPr>
            <w:tcW w:w="2160" w:type="dxa"/>
          </w:tcPr>
          <w:p w:rsidR="00DB7AF9" w:rsidRDefault="001C1359" w:rsidP="00F957FA">
            <w:pPr>
              <w:spacing w:before="60"/>
              <w:rPr>
                <w:rFonts w:ascii="Arial" w:hAnsi="Arial" w:cs="Arial"/>
                <w:sz w:val="16"/>
              </w:rPr>
            </w:pPr>
            <w:r w:rsidRPr="001C1359">
              <w:rPr>
                <w:rFonts w:ascii="Arial" w:hAnsi="Arial" w:cs="Arial"/>
                <w:sz w:val="16"/>
              </w:rPr>
              <w:t>VelocityTriggerSetpoint_MtrRadpS_f32</w:t>
            </w:r>
          </w:p>
        </w:tc>
        <w:tc>
          <w:tcPr>
            <w:tcW w:w="1440" w:type="dxa"/>
          </w:tcPr>
          <w:p w:rsidR="00DB7AF9" w:rsidRDefault="001C1359" w:rsidP="00F957FA">
            <w:pPr>
              <w:spacing w:before="60"/>
              <w:rPr>
                <w:rFonts w:ascii="Arial" w:hAnsi="Arial" w:cs="Arial"/>
                <w:sz w:val="16"/>
              </w:rPr>
            </w:pPr>
            <w:r>
              <w:rPr>
                <w:rFonts w:ascii="Arial" w:hAnsi="Arial" w:cs="Arial"/>
                <w:sz w:val="16"/>
              </w:rPr>
              <w:t>float32</w:t>
            </w:r>
          </w:p>
        </w:tc>
        <w:tc>
          <w:tcPr>
            <w:tcW w:w="992" w:type="dxa"/>
          </w:tcPr>
          <w:p w:rsidR="00DB7AF9" w:rsidRDefault="001C1359" w:rsidP="00F957FA">
            <w:pPr>
              <w:spacing w:before="60"/>
              <w:rPr>
                <w:rFonts w:ascii="Arial" w:hAnsi="Arial" w:cs="Arial"/>
                <w:sz w:val="16"/>
              </w:rPr>
            </w:pPr>
            <w:r>
              <w:rPr>
                <w:rFonts w:ascii="Arial" w:hAnsi="Arial" w:cs="Arial"/>
                <w:sz w:val="16"/>
              </w:rPr>
              <w:t>0</w:t>
            </w:r>
          </w:p>
        </w:tc>
        <w:tc>
          <w:tcPr>
            <w:tcW w:w="993" w:type="dxa"/>
          </w:tcPr>
          <w:p w:rsidR="00DB7AF9" w:rsidRDefault="001C1359" w:rsidP="00F957FA">
            <w:pPr>
              <w:spacing w:before="60"/>
              <w:rPr>
                <w:rFonts w:ascii="Arial" w:hAnsi="Arial" w:cs="Arial"/>
                <w:sz w:val="16"/>
              </w:rPr>
            </w:pPr>
            <w:r>
              <w:rPr>
                <w:rFonts w:ascii="Arial" w:hAnsi="Arial" w:cs="Arial"/>
                <w:sz w:val="16"/>
              </w:rPr>
              <w:t>800</w:t>
            </w:r>
          </w:p>
        </w:tc>
      </w:tr>
      <w:tr w:rsidR="00DB7AF9" w:rsidTr="00F957FA">
        <w:tc>
          <w:tcPr>
            <w:tcW w:w="3348" w:type="dxa"/>
            <w:vMerge/>
          </w:tcPr>
          <w:p w:rsidR="00DB7AF9" w:rsidRPr="00DB7AF9" w:rsidRDefault="00DB7AF9" w:rsidP="00F957FA">
            <w:pPr>
              <w:spacing w:before="60"/>
              <w:rPr>
                <w:rFonts w:ascii="Arial" w:hAnsi="Arial" w:cs="Arial"/>
                <w:sz w:val="16"/>
              </w:rPr>
            </w:pPr>
          </w:p>
        </w:tc>
        <w:tc>
          <w:tcPr>
            <w:tcW w:w="2160" w:type="dxa"/>
          </w:tcPr>
          <w:p w:rsidR="00DB7AF9" w:rsidRDefault="001C1359" w:rsidP="00F957FA">
            <w:pPr>
              <w:spacing w:before="60"/>
              <w:rPr>
                <w:rFonts w:ascii="Arial" w:hAnsi="Arial" w:cs="Arial"/>
                <w:sz w:val="16"/>
              </w:rPr>
            </w:pPr>
            <w:r w:rsidRPr="001C1359">
              <w:rPr>
                <w:rFonts w:ascii="Arial" w:hAnsi="Arial" w:cs="Arial"/>
                <w:sz w:val="16"/>
              </w:rPr>
              <w:t>EnableManualTrigger_Cnt_lgc</w:t>
            </w:r>
          </w:p>
        </w:tc>
        <w:tc>
          <w:tcPr>
            <w:tcW w:w="1440" w:type="dxa"/>
          </w:tcPr>
          <w:p w:rsidR="00DB7AF9" w:rsidRDefault="001C1359" w:rsidP="00F957FA">
            <w:pPr>
              <w:spacing w:before="60"/>
              <w:rPr>
                <w:rFonts w:ascii="Arial" w:hAnsi="Arial" w:cs="Arial"/>
                <w:sz w:val="16"/>
              </w:rPr>
            </w:pPr>
            <w:r>
              <w:rPr>
                <w:rFonts w:ascii="Arial" w:hAnsi="Arial" w:cs="Arial"/>
                <w:sz w:val="16"/>
              </w:rPr>
              <w:t>boolean</w:t>
            </w:r>
          </w:p>
        </w:tc>
        <w:tc>
          <w:tcPr>
            <w:tcW w:w="992" w:type="dxa"/>
          </w:tcPr>
          <w:p w:rsidR="00DB7AF9" w:rsidRDefault="001C1359" w:rsidP="00F957FA">
            <w:pPr>
              <w:spacing w:before="60"/>
              <w:rPr>
                <w:rFonts w:ascii="Arial" w:hAnsi="Arial" w:cs="Arial"/>
                <w:sz w:val="16"/>
              </w:rPr>
            </w:pPr>
            <w:r>
              <w:rPr>
                <w:rFonts w:ascii="Arial" w:hAnsi="Arial" w:cs="Arial"/>
                <w:sz w:val="16"/>
              </w:rPr>
              <w:t>FALSE</w:t>
            </w:r>
          </w:p>
        </w:tc>
        <w:tc>
          <w:tcPr>
            <w:tcW w:w="993" w:type="dxa"/>
          </w:tcPr>
          <w:p w:rsidR="00DB7AF9" w:rsidRDefault="001C1359" w:rsidP="00F957FA">
            <w:pPr>
              <w:spacing w:before="60"/>
              <w:rPr>
                <w:rFonts w:ascii="Arial" w:hAnsi="Arial" w:cs="Arial"/>
                <w:sz w:val="16"/>
              </w:rPr>
            </w:pPr>
            <w:r>
              <w:rPr>
                <w:rFonts w:ascii="Arial" w:hAnsi="Arial" w:cs="Arial"/>
                <w:sz w:val="16"/>
              </w:rPr>
              <w:t>TRUE</w:t>
            </w:r>
          </w:p>
        </w:tc>
      </w:tr>
      <w:tr w:rsidR="00DB7AF9" w:rsidTr="00F957FA">
        <w:tc>
          <w:tcPr>
            <w:tcW w:w="3348" w:type="dxa"/>
            <w:vMerge/>
          </w:tcPr>
          <w:p w:rsidR="00DB7AF9" w:rsidRPr="00DB7AF9" w:rsidRDefault="00DB7AF9" w:rsidP="00F957FA">
            <w:pPr>
              <w:spacing w:before="60"/>
              <w:rPr>
                <w:rFonts w:ascii="Arial" w:hAnsi="Arial" w:cs="Arial"/>
                <w:sz w:val="16"/>
              </w:rPr>
            </w:pPr>
          </w:p>
        </w:tc>
        <w:tc>
          <w:tcPr>
            <w:tcW w:w="2160" w:type="dxa"/>
          </w:tcPr>
          <w:p w:rsidR="00DB7AF9" w:rsidRDefault="001C1359" w:rsidP="00F957FA">
            <w:pPr>
              <w:spacing w:before="60"/>
              <w:rPr>
                <w:rFonts w:ascii="Arial" w:hAnsi="Arial" w:cs="Arial"/>
                <w:sz w:val="16"/>
              </w:rPr>
            </w:pPr>
            <w:r w:rsidRPr="001C1359">
              <w:rPr>
                <w:rFonts w:ascii="Arial" w:hAnsi="Arial" w:cs="Arial"/>
                <w:sz w:val="16"/>
              </w:rPr>
              <w:t>FaultDuration_mS_u32</w:t>
            </w:r>
          </w:p>
        </w:tc>
        <w:tc>
          <w:tcPr>
            <w:tcW w:w="1440" w:type="dxa"/>
          </w:tcPr>
          <w:p w:rsidR="00DB7AF9" w:rsidRDefault="001C1359" w:rsidP="00F957FA">
            <w:pPr>
              <w:spacing w:before="60"/>
              <w:rPr>
                <w:rFonts w:ascii="Arial" w:hAnsi="Arial" w:cs="Arial"/>
                <w:sz w:val="16"/>
              </w:rPr>
            </w:pPr>
            <w:r>
              <w:rPr>
                <w:rFonts w:ascii="Arial" w:hAnsi="Arial" w:cs="Arial"/>
                <w:sz w:val="16"/>
              </w:rPr>
              <w:t>uint32</w:t>
            </w:r>
          </w:p>
        </w:tc>
        <w:tc>
          <w:tcPr>
            <w:tcW w:w="992" w:type="dxa"/>
          </w:tcPr>
          <w:p w:rsidR="00DB7AF9" w:rsidRDefault="001C1359" w:rsidP="00F957FA">
            <w:pPr>
              <w:spacing w:before="60"/>
              <w:rPr>
                <w:rFonts w:ascii="Arial" w:hAnsi="Arial" w:cs="Arial"/>
                <w:sz w:val="16"/>
              </w:rPr>
            </w:pPr>
            <w:r>
              <w:rPr>
                <w:rFonts w:ascii="Arial" w:hAnsi="Arial" w:cs="Arial"/>
                <w:sz w:val="16"/>
              </w:rPr>
              <w:t>0</w:t>
            </w:r>
          </w:p>
        </w:tc>
        <w:tc>
          <w:tcPr>
            <w:tcW w:w="993" w:type="dxa"/>
          </w:tcPr>
          <w:p w:rsidR="00DB7AF9" w:rsidRDefault="001C1359" w:rsidP="00F957FA">
            <w:pPr>
              <w:spacing w:before="60"/>
              <w:rPr>
                <w:rFonts w:ascii="Arial" w:hAnsi="Arial" w:cs="Arial"/>
                <w:sz w:val="16"/>
              </w:rPr>
            </w:pPr>
            <w:r>
              <w:rPr>
                <w:rFonts w:ascii="Arial" w:hAnsi="Arial" w:cs="Arial"/>
                <w:sz w:val="16"/>
              </w:rPr>
              <w:t>10000</w:t>
            </w:r>
          </w:p>
        </w:tc>
      </w:tr>
      <w:tr w:rsidR="00DB7AF9" w:rsidTr="00F957FA">
        <w:tc>
          <w:tcPr>
            <w:tcW w:w="3348" w:type="dxa"/>
            <w:vMerge/>
          </w:tcPr>
          <w:p w:rsidR="00DB7AF9" w:rsidRPr="00DB7AF9" w:rsidRDefault="00DB7AF9" w:rsidP="00F957FA">
            <w:pPr>
              <w:spacing w:before="60"/>
              <w:rPr>
                <w:rFonts w:ascii="Arial" w:hAnsi="Arial" w:cs="Arial"/>
                <w:sz w:val="16"/>
              </w:rPr>
            </w:pPr>
          </w:p>
        </w:tc>
        <w:tc>
          <w:tcPr>
            <w:tcW w:w="2160" w:type="dxa"/>
          </w:tcPr>
          <w:p w:rsidR="00DB7AF9" w:rsidRDefault="001C1359" w:rsidP="00F957FA">
            <w:pPr>
              <w:spacing w:before="60"/>
              <w:rPr>
                <w:rFonts w:ascii="Arial" w:hAnsi="Arial" w:cs="Arial"/>
                <w:sz w:val="16"/>
              </w:rPr>
            </w:pPr>
            <w:r w:rsidRPr="001C1359">
              <w:rPr>
                <w:rFonts w:ascii="Arial" w:hAnsi="Arial" w:cs="Arial"/>
                <w:sz w:val="16"/>
              </w:rPr>
              <w:t>AssistDDFactor_Uls_f32</w:t>
            </w:r>
          </w:p>
        </w:tc>
        <w:tc>
          <w:tcPr>
            <w:tcW w:w="1440" w:type="dxa"/>
          </w:tcPr>
          <w:p w:rsidR="00DB7AF9" w:rsidRDefault="001C1359" w:rsidP="00F957FA">
            <w:pPr>
              <w:spacing w:before="60"/>
              <w:rPr>
                <w:rFonts w:ascii="Arial" w:hAnsi="Arial" w:cs="Arial"/>
                <w:sz w:val="16"/>
              </w:rPr>
            </w:pPr>
            <w:r>
              <w:rPr>
                <w:rFonts w:ascii="Arial" w:hAnsi="Arial" w:cs="Arial"/>
                <w:sz w:val="16"/>
              </w:rPr>
              <w:t>float32</w:t>
            </w:r>
          </w:p>
        </w:tc>
        <w:tc>
          <w:tcPr>
            <w:tcW w:w="992" w:type="dxa"/>
          </w:tcPr>
          <w:p w:rsidR="00DB7AF9" w:rsidRDefault="001C1359" w:rsidP="00F957FA">
            <w:pPr>
              <w:spacing w:before="60"/>
              <w:rPr>
                <w:rFonts w:ascii="Arial" w:hAnsi="Arial" w:cs="Arial"/>
                <w:sz w:val="16"/>
              </w:rPr>
            </w:pPr>
            <w:r>
              <w:rPr>
                <w:rFonts w:ascii="Arial" w:hAnsi="Arial" w:cs="Arial"/>
                <w:sz w:val="16"/>
              </w:rPr>
              <w:t>1</w:t>
            </w:r>
          </w:p>
        </w:tc>
        <w:tc>
          <w:tcPr>
            <w:tcW w:w="993" w:type="dxa"/>
          </w:tcPr>
          <w:p w:rsidR="00DB7AF9" w:rsidRDefault="001C1359" w:rsidP="00F957FA">
            <w:pPr>
              <w:spacing w:before="60"/>
              <w:rPr>
                <w:rFonts w:ascii="Arial" w:hAnsi="Arial" w:cs="Arial"/>
                <w:sz w:val="16"/>
              </w:rPr>
            </w:pPr>
            <w:r>
              <w:rPr>
                <w:rFonts w:ascii="Arial" w:hAnsi="Arial" w:cs="Arial"/>
                <w:sz w:val="16"/>
              </w:rPr>
              <w:t>2</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1C1359" w:rsidP="00F141E2">
            <w:pPr>
              <w:spacing w:before="60"/>
              <w:rPr>
                <w:rFonts w:ascii="Arial" w:hAnsi="Arial" w:cs="Arial"/>
                <w:sz w:val="16"/>
              </w:rPr>
            </w:pPr>
            <w:r>
              <w:rPr>
                <w:rFonts w:ascii="Arial" w:hAnsi="Arial" w:cs="Arial"/>
                <w:sz w:val="16"/>
              </w:rPr>
              <w:t>None</w:t>
            </w: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708"/>
        <w:gridCol w:w="1860"/>
        <w:gridCol w:w="1680"/>
        <w:gridCol w:w="1680"/>
      </w:tblGrid>
      <w:tr w:rsidR="00DE4889" w:rsidTr="001C1359">
        <w:tc>
          <w:tcPr>
            <w:tcW w:w="370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86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1C1359">
        <w:tc>
          <w:tcPr>
            <w:tcW w:w="3708" w:type="dxa"/>
            <w:tcBorders>
              <w:top w:val="single" w:sz="6" w:space="0" w:color="auto"/>
              <w:left w:val="single" w:sz="6" w:space="0" w:color="auto"/>
              <w:bottom w:val="single" w:sz="6" w:space="0" w:color="auto"/>
              <w:right w:val="single" w:sz="6" w:space="0" w:color="auto"/>
            </w:tcBorders>
          </w:tcPr>
          <w:p w:rsidR="00DE4889" w:rsidRDefault="001C1359" w:rsidP="00F957FA">
            <w:pPr>
              <w:spacing w:before="60"/>
              <w:rPr>
                <w:rFonts w:ascii="Arial" w:hAnsi="Arial" w:cs="Arial"/>
                <w:sz w:val="16"/>
              </w:rPr>
            </w:pPr>
            <w:r w:rsidRPr="001C1359">
              <w:rPr>
                <w:rFonts w:ascii="Arial" w:hAnsi="Arial" w:cs="Arial"/>
                <w:sz w:val="16"/>
              </w:rPr>
              <w:t>D_FREQUENCYTOL_KHZ_F32</w:t>
            </w:r>
          </w:p>
        </w:tc>
        <w:tc>
          <w:tcPr>
            <w:tcW w:w="1860" w:type="dxa"/>
            <w:tcBorders>
              <w:top w:val="single" w:sz="6" w:space="0" w:color="auto"/>
              <w:left w:val="single" w:sz="6" w:space="0" w:color="auto"/>
              <w:bottom w:val="single" w:sz="6" w:space="0" w:color="auto"/>
              <w:right w:val="single" w:sz="6" w:space="0" w:color="auto"/>
            </w:tcBorders>
          </w:tcPr>
          <w:p w:rsidR="00DE4889" w:rsidRDefault="001C1359"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1C1359" w:rsidP="00F957FA">
            <w:pPr>
              <w:spacing w:before="60"/>
              <w:rPr>
                <w:rFonts w:ascii="Arial" w:hAnsi="Arial" w:cs="Arial"/>
                <w:sz w:val="16"/>
              </w:rPr>
            </w:pPr>
            <w:r>
              <w:rPr>
                <w:rFonts w:ascii="Arial" w:hAnsi="Arial" w:cs="Arial"/>
                <w:sz w:val="16"/>
              </w:rPr>
              <w:t>kHz</w:t>
            </w:r>
          </w:p>
        </w:tc>
        <w:tc>
          <w:tcPr>
            <w:tcW w:w="1680" w:type="dxa"/>
            <w:tcBorders>
              <w:top w:val="single" w:sz="6" w:space="0" w:color="auto"/>
              <w:left w:val="single" w:sz="6" w:space="0" w:color="auto"/>
              <w:bottom w:val="single" w:sz="6" w:space="0" w:color="auto"/>
              <w:right w:val="single" w:sz="6" w:space="0" w:color="auto"/>
            </w:tcBorders>
          </w:tcPr>
          <w:p w:rsidR="00DE4889" w:rsidRDefault="001C1359" w:rsidP="00F957FA">
            <w:pPr>
              <w:spacing w:before="60"/>
              <w:rPr>
                <w:rFonts w:ascii="Arial" w:hAnsi="Arial" w:cs="Arial"/>
                <w:sz w:val="16"/>
              </w:rPr>
            </w:pPr>
            <w:r w:rsidRPr="001C1359">
              <w:rPr>
                <w:rFonts w:ascii="Arial" w:hAnsi="Arial" w:cs="Arial"/>
                <w:sz w:val="16"/>
              </w:rPr>
              <w:t>0.0005</w:t>
            </w:r>
          </w:p>
        </w:tc>
      </w:tr>
      <w:tr w:rsidR="001C1359" w:rsidTr="001C1359">
        <w:tc>
          <w:tcPr>
            <w:tcW w:w="3708" w:type="dxa"/>
            <w:tcBorders>
              <w:top w:val="single" w:sz="6" w:space="0" w:color="auto"/>
              <w:left w:val="single" w:sz="6" w:space="0" w:color="auto"/>
              <w:bottom w:val="single" w:sz="6" w:space="0" w:color="auto"/>
              <w:right w:val="single" w:sz="6" w:space="0" w:color="auto"/>
            </w:tcBorders>
          </w:tcPr>
          <w:p w:rsidR="001C1359" w:rsidRPr="001C1359" w:rsidRDefault="001C1359" w:rsidP="00F957FA">
            <w:pPr>
              <w:spacing w:before="60"/>
              <w:rPr>
                <w:rFonts w:ascii="Arial" w:hAnsi="Arial" w:cs="Arial"/>
                <w:sz w:val="16"/>
              </w:rPr>
            </w:pPr>
            <w:r w:rsidRPr="001C1359">
              <w:rPr>
                <w:rFonts w:ascii="Arial" w:hAnsi="Arial" w:cs="Arial"/>
                <w:sz w:val="16"/>
              </w:rPr>
              <w:t>D_AMPLITUDETOL_ULS_F32</w:t>
            </w:r>
          </w:p>
        </w:tc>
        <w:tc>
          <w:tcPr>
            <w:tcW w:w="1860" w:type="dxa"/>
            <w:tcBorders>
              <w:top w:val="single" w:sz="6" w:space="0" w:color="auto"/>
              <w:left w:val="single" w:sz="6" w:space="0" w:color="auto"/>
              <w:bottom w:val="single" w:sz="6" w:space="0" w:color="auto"/>
              <w:right w:val="single" w:sz="6" w:space="0" w:color="auto"/>
            </w:tcBorders>
          </w:tcPr>
          <w:p w:rsidR="001C1359" w:rsidRDefault="001C1359"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1C1359" w:rsidRDefault="001C1359" w:rsidP="00F957FA">
            <w:pPr>
              <w:spacing w:before="60"/>
              <w:rPr>
                <w:rFonts w:ascii="Arial" w:hAnsi="Arial" w:cs="Arial"/>
                <w:sz w:val="16"/>
              </w:rPr>
            </w:pPr>
            <w:r>
              <w:rPr>
                <w:rFonts w:ascii="Arial" w:hAnsi="Arial" w:cs="Arial"/>
                <w:sz w:val="16"/>
              </w:rPr>
              <w:t>Unitless</w:t>
            </w:r>
          </w:p>
        </w:tc>
        <w:tc>
          <w:tcPr>
            <w:tcW w:w="1680" w:type="dxa"/>
            <w:tcBorders>
              <w:top w:val="single" w:sz="6" w:space="0" w:color="auto"/>
              <w:left w:val="single" w:sz="6" w:space="0" w:color="auto"/>
              <w:bottom w:val="single" w:sz="6" w:space="0" w:color="auto"/>
              <w:right w:val="single" w:sz="6" w:space="0" w:color="auto"/>
            </w:tcBorders>
          </w:tcPr>
          <w:p w:rsidR="001C1359" w:rsidRDefault="001C1359" w:rsidP="00F957FA">
            <w:pPr>
              <w:spacing w:before="60"/>
              <w:rPr>
                <w:rFonts w:ascii="Arial" w:hAnsi="Arial" w:cs="Arial"/>
                <w:sz w:val="16"/>
              </w:rPr>
            </w:pPr>
            <w:r w:rsidRPr="001C1359">
              <w:rPr>
                <w:rFonts w:ascii="Arial" w:hAnsi="Arial" w:cs="Arial"/>
                <w:sz w:val="16"/>
              </w:rPr>
              <w:t>0.000244140625</w:t>
            </w:r>
          </w:p>
        </w:tc>
      </w:tr>
      <w:tr w:rsidR="00DE4889" w:rsidTr="001C1359">
        <w:tc>
          <w:tcPr>
            <w:tcW w:w="3708" w:type="dxa"/>
            <w:tcBorders>
              <w:top w:val="single" w:sz="6" w:space="0" w:color="auto"/>
              <w:left w:val="single" w:sz="6" w:space="0" w:color="auto"/>
              <w:bottom w:val="single" w:sz="6" w:space="0" w:color="auto"/>
              <w:right w:val="single" w:sz="6" w:space="0" w:color="auto"/>
            </w:tcBorders>
          </w:tcPr>
          <w:p w:rsidR="00DE4889" w:rsidRDefault="001C1359" w:rsidP="00F957FA">
            <w:pPr>
              <w:spacing w:before="60"/>
              <w:rPr>
                <w:rFonts w:ascii="Arial" w:hAnsi="Arial" w:cs="Arial"/>
                <w:sz w:val="16"/>
              </w:rPr>
            </w:pPr>
            <w:r w:rsidRPr="001C1359">
              <w:rPr>
                <w:rFonts w:ascii="Arial" w:hAnsi="Arial" w:cs="Arial"/>
                <w:sz w:val="16"/>
              </w:rPr>
              <w:t>D_MTRVELTOL_MTRRADPS_F32</w:t>
            </w:r>
          </w:p>
        </w:tc>
        <w:tc>
          <w:tcPr>
            <w:tcW w:w="1860" w:type="dxa"/>
            <w:tcBorders>
              <w:top w:val="single" w:sz="6" w:space="0" w:color="auto"/>
              <w:left w:val="single" w:sz="6" w:space="0" w:color="auto"/>
              <w:bottom w:val="single" w:sz="6" w:space="0" w:color="auto"/>
              <w:right w:val="single" w:sz="6" w:space="0" w:color="auto"/>
            </w:tcBorders>
          </w:tcPr>
          <w:p w:rsidR="00DE4889" w:rsidRDefault="001C1359"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1C1359" w:rsidP="00F957FA">
            <w:pPr>
              <w:spacing w:before="60"/>
              <w:rPr>
                <w:rFonts w:ascii="Arial" w:hAnsi="Arial" w:cs="Arial"/>
                <w:sz w:val="16"/>
              </w:rPr>
            </w:pPr>
            <w:r>
              <w:rPr>
                <w:rFonts w:ascii="Arial" w:hAnsi="Arial" w:cs="Arial"/>
                <w:sz w:val="16"/>
              </w:rPr>
              <w:t>MtrRadpS</w:t>
            </w:r>
          </w:p>
        </w:tc>
        <w:tc>
          <w:tcPr>
            <w:tcW w:w="1680" w:type="dxa"/>
            <w:tcBorders>
              <w:top w:val="single" w:sz="6" w:space="0" w:color="auto"/>
              <w:left w:val="single" w:sz="6" w:space="0" w:color="auto"/>
              <w:bottom w:val="single" w:sz="6" w:space="0" w:color="auto"/>
              <w:right w:val="single" w:sz="6" w:space="0" w:color="auto"/>
            </w:tcBorders>
          </w:tcPr>
          <w:p w:rsidR="00DE4889" w:rsidRDefault="001C1359" w:rsidP="00F957FA">
            <w:pPr>
              <w:spacing w:before="60"/>
              <w:rPr>
                <w:rFonts w:ascii="Arial" w:hAnsi="Arial" w:cs="Arial"/>
                <w:sz w:val="16"/>
              </w:rPr>
            </w:pPr>
            <w:r w:rsidRPr="001C1359">
              <w:rPr>
                <w:rFonts w:ascii="Arial" w:hAnsi="Arial" w:cs="Arial"/>
                <w:sz w:val="16"/>
              </w:rPr>
              <w:t>0.03125</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1C1359">
            <w:pPr>
              <w:spacing w:before="60"/>
              <w:rPr>
                <w:rFonts w:ascii="Arial" w:hAnsi="Arial" w:cs="Arial"/>
                <w:sz w:val="16"/>
              </w:rPr>
            </w:pPr>
            <w:r w:rsidRPr="001C1359">
              <w:rPr>
                <w:rFonts w:ascii="Arial" w:hAnsi="Arial" w:cs="Arial"/>
                <w:sz w:val="16"/>
              </w:rPr>
              <w:t>D_ZERO_ULS_F32</w:t>
            </w:r>
          </w:p>
        </w:tc>
      </w:tr>
      <w:tr w:rsidR="001C1359">
        <w:trPr>
          <w:jc w:val="center"/>
        </w:trPr>
        <w:tc>
          <w:tcPr>
            <w:tcW w:w="4608" w:type="dxa"/>
            <w:tcBorders>
              <w:top w:val="nil"/>
              <w:left w:val="single" w:sz="6" w:space="0" w:color="auto"/>
              <w:bottom w:val="single" w:sz="6" w:space="0" w:color="auto"/>
              <w:right w:val="single" w:sz="6" w:space="0" w:color="auto"/>
            </w:tcBorders>
          </w:tcPr>
          <w:p w:rsidR="001C1359" w:rsidRPr="001C1359" w:rsidRDefault="001C1359">
            <w:pPr>
              <w:spacing w:before="60"/>
              <w:rPr>
                <w:rFonts w:ascii="Arial" w:hAnsi="Arial" w:cs="Arial"/>
                <w:sz w:val="16"/>
              </w:rPr>
            </w:pPr>
            <w:r w:rsidRPr="001C1359">
              <w:rPr>
                <w:rFonts w:ascii="Arial" w:hAnsi="Arial" w:cs="Arial"/>
                <w:sz w:val="16"/>
              </w:rPr>
              <w:t>D_ONE_ULS_F32</w:t>
            </w:r>
          </w:p>
        </w:tc>
      </w:tr>
      <w:tr w:rsidR="001C1359">
        <w:trPr>
          <w:jc w:val="center"/>
        </w:trPr>
        <w:tc>
          <w:tcPr>
            <w:tcW w:w="4608" w:type="dxa"/>
            <w:tcBorders>
              <w:top w:val="nil"/>
              <w:left w:val="single" w:sz="6" w:space="0" w:color="auto"/>
              <w:bottom w:val="single" w:sz="6" w:space="0" w:color="auto"/>
              <w:right w:val="single" w:sz="6" w:space="0" w:color="auto"/>
            </w:tcBorders>
          </w:tcPr>
          <w:p w:rsidR="001C1359" w:rsidRPr="001C1359" w:rsidRDefault="001C1359">
            <w:pPr>
              <w:spacing w:before="60"/>
              <w:rPr>
                <w:rFonts w:ascii="Arial" w:hAnsi="Arial" w:cs="Arial"/>
                <w:sz w:val="16"/>
              </w:rPr>
            </w:pPr>
            <w:r w:rsidRPr="001C1359">
              <w:rPr>
                <w:rFonts w:ascii="Arial" w:hAnsi="Arial" w:cs="Arial"/>
                <w:sz w:val="16"/>
              </w:rPr>
              <w:t>D_ZERO_CNT_U32</w:t>
            </w:r>
          </w:p>
        </w:tc>
      </w:tr>
      <w:tr w:rsidR="001C1359">
        <w:trPr>
          <w:jc w:val="center"/>
        </w:trPr>
        <w:tc>
          <w:tcPr>
            <w:tcW w:w="4608" w:type="dxa"/>
            <w:tcBorders>
              <w:top w:val="nil"/>
              <w:left w:val="single" w:sz="6" w:space="0" w:color="auto"/>
              <w:bottom w:val="single" w:sz="6" w:space="0" w:color="auto"/>
              <w:right w:val="single" w:sz="6" w:space="0" w:color="auto"/>
            </w:tcBorders>
          </w:tcPr>
          <w:p w:rsidR="001C1359" w:rsidRPr="001C1359" w:rsidRDefault="001C1359">
            <w:pPr>
              <w:spacing w:before="60"/>
              <w:rPr>
                <w:rFonts w:ascii="Arial" w:hAnsi="Arial" w:cs="Arial"/>
                <w:sz w:val="16"/>
              </w:rPr>
            </w:pPr>
            <w:r w:rsidRPr="001C1359">
              <w:rPr>
                <w:rFonts w:ascii="Arial" w:hAnsi="Arial" w:cs="Arial"/>
                <w:sz w:val="16"/>
              </w:rPr>
              <w:t>D_2PI_ULS_F32</w:t>
            </w:r>
          </w:p>
        </w:tc>
      </w:tr>
      <w:tr w:rsidR="001C1359">
        <w:trPr>
          <w:jc w:val="center"/>
        </w:trPr>
        <w:tc>
          <w:tcPr>
            <w:tcW w:w="4608" w:type="dxa"/>
            <w:tcBorders>
              <w:top w:val="nil"/>
              <w:left w:val="single" w:sz="6" w:space="0" w:color="auto"/>
              <w:bottom w:val="single" w:sz="6" w:space="0" w:color="auto"/>
              <w:right w:val="single" w:sz="6" w:space="0" w:color="auto"/>
            </w:tcBorders>
          </w:tcPr>
          <w:p w:rsidR="001C1359" w:rsidRPr="001C1359" w:rsidRDefault="001C1359">
            <w:pPr>
              <w:spacing w:before="60"/>
              <w:rPr>
                <w:rFonts w:ascii="Arial" w:hAnsi="Arial" w:cs="Arial"/>
                <w:sz w:val="16"/>
              </w:rPr>
            </w:pPr>
            <w:r w:rsidRPr="001C1359">
              <w:rPr>
                <w:rFonts w:ascii="Arial" w:hAnsi="Arial" w:cs="Arial"/>
                <w:sz w:val="16"/>
              </w:rPr>
              <w:t>D_SFINVMILLI_ULS_F32</w:t>
            </w:r>
          </w:p>
        </w:tc>
      </w:tr>
      <w:tr w:rsidR="00281DCB">
        <w:trPr>
          <w:jc w:val="center"/>
        </w:trPr>
        <w:tc>
          <w:tcPr>
            <w:tcW w:w="4608" w:type="dxa"/>
            <w:tcBorders>
              <w:top w:val="nil"/>
              <w:left w:val="single" w:sz="6" w:space="0" w:color="auto"/>
              <w:bottom w:val="single" w:sz="6" w:space="0" w:color="auto"/>
              <w:right w:val="single" w:sz="6" w:space="0" w:color="auto"/>
            </w:tcBorders>
          </w:tcPr>
          <w:p w:rsidR="00281DCB" w:rsidRPr="001C1359" w:rsidRDefault="00281DCB">
            <w:pPr>
              <w:spacing w:before="60"/>
              <w:rPr>
                <w:rFonts w:ascii="Arial" w:hAnsi="Arial" w:cs="Arial"/>
                <w:sz w:val="16"/>
              </w:rPr>
            </w:pPr>
            <w:r w:rsidRPr="00281DCB">
              <w:rPr>
                <w:rFonts w:ascii="Arial" w:hAnsi="Arial" w:cs="Arial"/>
                <w:sz w:val="16"/>
              </w:rPr>
              <w:t>BC_FLTINJECTION_ENABLEFAULTINJECTION</w:t>
            </w:r>
          </w:p>
        </w:tc>
      </w:tr>
      <w:tr w:rsidR="001C1359">
        <w:trPr>
          <w:jc w:val="center"/>
        </w:trPr>
        <w:tc>
          <w:tcPr>
            <w:tcW w:w="4608" w:type="dxa"/>
            <w:tcBorders>
              <w:top w:val="nil"/>
              <w:left w:val="single" w:sz="6" w:space="0" w:color="auto"/>
              <w:bottom w:val="single" w:sz="6" w:space="0" w:color="auto"/>
              <w:right w:val="single" w:sz="6" w:space="0" w:color="auto"/>
            </w:tcBorders>
          </w:tcPr>
          <w:p w:rsidR="001C1359" w:rsidRPr="001C1359" w:rsidRDefault="001C1359">
            <w:pPr>
              <w:spacing w:before="60"/>
              <w:rPr>
                <w:rFonts w:ascii="Arial" w:hAnsi="Arial" w:cs="Arial"/>
                <w:sz w:val="16"/>
              </w:rPr>
            </w:pPr>
            <w:r w:rsidRPr="001C1359">
              <w:rPr>
                <w:rFonts w:ascii="Arial" w:hAnsi="Arial" w:cs="Arial"/>
                <w:sz w:val="16"/>
              </w:rPr>
              <w:t>STD_ON</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1C1359"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1C1359" w:rsidP="008B3E94">
      <w:pPr>
        <w:numPr>
          <w:ilvl w:val="0"/>
          <w:numId w:val="5"/>
        </w:numPr>
        <w:spacing w:after="0"/>
      </w:pPr>
      <w:r w:rsidRPr="001C1359">
        <w:t>Abs_f32_m</w:t>
      </w:r>
    </w:p>
    <w:p w:rsidR="001C1359" w:rsidRDefault="001C1359" w:rsidP="008B3E94">
      <w:pPr>
        <w:numPr>
          <w:ilvl w:val="0"/>
          <w:numId w:val="5"/>
        </w:numPr>
        <w:spacing w:after="0"/>
      </w:pPr>
      <w:r w:rsidRPr="001C1359">
        <w:t>sinf</w:t>
      </w: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C1359" w:rsidRDefault="001C1359" w:rsidP="001C1359">
      <w:pPr>
        <w:spacing w:after="0"/>
      </w:pPr>
    </w:p>
    <w:p w:rsidR="008F6DBB" w:rsidRDefault="001C1359" w:rsidP="001C1359">
      <w:pPr>
        <w:spacing w:after="0"/>
      </w:pPr>
      <w:r>
        <w:t>None</w:t>
      </w:r>
    </w:p>
    <w:p w:rsidR="001C1359" w:rsidRDefault="001C1359" w:rsidP="001C1359">
      <w:pPr>
        <w:spacing w:after="0"/>
      </w:pPr>
    </w:p>
    <w:p w:rsidR="008B3E94" w:rsidRDefault="008B3E94" w:rsidP="008B3E94">
      <w:pPr>
        <w:pStyle w:val="Heading2"/>
      </w:pPr>
      <w:r>
        <w:t>Local Functions/Macros Used by this MDD only</w:t>
      </w:r>
    </w:p>
    <w:p w:rsidR="008B3E94" w:rsidRDefault="008B3E94" w:rsidP="001C1359"/>
    <w:p w:rsidR="001C1359" w:rsidRDefault="001C1359" w:rsidP="001C1359">
      <w:r>
        <w:t>None</w:t>
      </w:r>
    </w:p>
    <w:p w:rsidR="001C1359" w:rsidRDefault="001C1359" w:rsidP="001C1359"/>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1C1359" w:rsidP="00F141E2">
            <w:pPr>
              <w:spacing w:before="100" w:beforeAutospacing="1" w:after="100" w:afterAutospacing="1"/>
              <w:rPr>
                <w:rFonts w:ascii="Arial" w:hAnsi="Arial" w:cs="Arial"/>
                <w:sz w:val="16"/>
                <w:szCs w:val="16"/>
              </w:rPr>
            </w:pPr>
            <w:r w:rsidRPr="001C1359">
              <w:rPr>
                <w:rFonts w:ascii="Arial" w:hAnsi="Arial" w:cs="Arial"/>
                <w:sz w:val="16"/>
                <w:szCs w:val="16"/>
              </w:rPr>
              <w:t>Rte_InitValue_MotorVelCRF_MtrRadpS_f32</w:t>
            </w:r>
          </w:p>
        </w:tc>
        <w:tc>
          <w:tcPr>
            <w:tcW w:w="4455" w:type="dxa"/>
            <w:vAlign w:val="center"/>
          </w:tcPr>
          <w:p w:rsidR="002C03D8" w:rsidRPr="004B5BE2" w:rsidRDefault="001C1359"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4A781C" w:rsidRDefault="004A781C">
      <w:pPr>
        <w:pStyle w:val="Heading2"/>
      </w:pPr>
      <w:r>
        <w:t>Initialization Functions</w:t>
      </w:r>
    </w:p>
    <w:p w:rsidR="001C1359" w:rsidRDefault="001C1359"/>
    <w:p w:rsidR="004A781C" w:rsidRDefault="00F141E2">
      <w:r>
        <w:t>None</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E84322">
          <w:t>FltInjection</w:t>
        </w:r>
      </w:fldSimple>
      <w:r w:rsidR="001C1359">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1C1359" w:rsidRPr="001C1359" w:rsidRDefault="001C1359" w:rsidP="001C1359">
      <w:pPr>
        <w:rPr>
          <w:sz w:val="18"/>
          <w:szCs w:val="18"/>
        </w:rPr>
      </w:pPr>
      <w:r w:rsidRPr="001C1359">
        <w:rPr>
          <w:sz w:val="18"/>
          <w:szCs w:val="18"/>
        </w:rPr>
        <w:t>MotorVelCRF_MtrRadpS_T_f32 = Rte_IRead_FltInjection_</w:t>
      </w:r>
      <w:r>
        <w:rPr>
          <w:sz w:val="18"/>
          <w:szCs w:val="18"/>
        </w:rPr>
        <w:t>Per1_MotorVelCRF_MtrRadpS_f32()</w:t>
      </w:r>
    </w:p>
    <w:p w:rsidR="004A781C" w:rsidRPr="00F141E2" w:rsidRDefault="001C1359" w:rsidP="001C1359">
      <w:pPr>
        <w:rPr>
          <w:sz w:val="18"/>
          <w:szCs w:val="18"/>
        </w:rPr>
      </w:pPr>
      <w:r w:rsidRPr="001C1359">
        <w:rPr>
          <w:sz w:val="18"/>
          <w:szCs w:val="18"/>
        </w:rPr>
        <w:t>AbsMotorVelCRF_MtrRadpS_T_f32 = Abs_f3</w:t>
      </w:r>
      <w:r>
        <w:rPr>
          <w:sz w:val="18"/>
          <w:szCs w:val="18"/>
        </w:rPr>
        <w:t>2_m(MotorVelCRF_MtrRadpS_T_f32)</w:t>
      </w:r>
    </w:p>
    <w:p w:rsidR="004A781C" w:rsidRDefault="00281DCB">
      <w:pPr>
        <w:pStyle w:val="Heading4"/>
      </w:pPr>
      <w:r>
        <w:lastRenderedPageBreak/>
        <w:t>Check If Active, Generate Waveform</w:t>
      </w:r>
    </w:p>
    <w:bookmarkStart w:id="22" w:name="OLE_LINK1"/>
    <w:bookmarkStart w:id="23" w:name="OLE_LINK2"/>
    <w:p w:rsidR="004A781C" w:rsidRDefault="00EB3552" w:rsidP="00F141E2">
      <w:pPr>
        <w:jc w:val="center"/>
      </w:pPr>
      <w:ins w:id="24" w:author="Owen Tosh (nzx5jd)" w:date="2012-05-18T09:22:00Z">
        <w:r>
          <w:object w:dxaOrig="9345" w:dyaOrig="1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5pt;height:553pt" o:ole="">
              <v:imagedata r:id="rId8" o:title=""/>
            </v:shape>
            <o:OLEObject Type="Embed" ProgID="Visio.Drawing.11" ShapeID="_x0000_i1025" DrawAspect="Content" ObjectID="_1398855764" r:id="rId9"/>
          </w:object>
        </w:r>
      </w:ins>
      <w:bookmarkEnd w:id="22"/>
      <w:bookmarkEnd w:id="23"/>
    </w:p>
    <w:p w:rsidR="00281DCB" w:rsidRDefault="00281DCB" w:rsidP="00281DCB">
      <w:pPr>
        <w:pStyle w:val="Heading4"/>
      </w:pPr>
      <w:r>
        <w:lastRenderedPageBreak/>
        <w:t>Check for Armed and Enabled</w:t>
      </w:r>
    </w:p>
    <w:bookmarkStart w:id="25" w:name="OLE_LINK3"/>
    <w:bookmarkStart w:id="26" w:name="OLE_LINK4"/>
    <w:p w:rsidR="00281DCB" w:rsidRDefault="004177C5" w:rsidP="00F141E2">
      <w:pPr>
        <w:jc w:val="center"/>
      </w:pPr>
      <w:ins w:id="27" w:author="Owen Tosh (nzx5jd)" w:date="2012-05-18T09:27:00Z">
        <w:r>
          <w:object w:dxaOrig="8910" w:dyaOrig="13915">
            <v:shape id="_x0000_i1027" type="#_x0000_t75" style="width:361.5pt;height:563pt" o:ole="">
              <v:imagedata r:id="rId10" o:title=""/>
            </v:shape>
            <o:OLEObject Type="Embed" ProgID="Visio.Drawing.11" ShapeID="_x0000_i1027" DrawAspect="Content" ObjectID="_1398855765" r:id="rId11"/>
          </w:object>
        </w:r>
      </w:ins>
      <w:bookmarkEnd w:id="25"/>
      <w:bookmarkEnd w:id="26"/>
    </w:p>
    <w:p w:rsidR="004A781C" w:rsidRDefault="004A781C">
      <w:pPr>
        <w:pStyle w:val="Heading4"/>
      </w:pPr>
      <w:r>
        <w:lastRenderedPageBreak/>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r>
        <w:br w:type="page"/>
      </w:r>
    </w:p>
    <w:p w:rsidR="004A781C" w:rsidRDefault="004A781C">
      <w:pPr>
        <w:pStyle w:val="Heading2"/>
      </w:pPr>
      <w:r>
        <w:lastRenderedPageBreak/>
        <w:t>Serial Communication Functions</w:t>
      </w:r>
    </w:p>
    <w:p w:rsidR="004A781C" w:rsidRDefault="00F141E2">
      <w:pPr>
        <w:pStyle w:val="Heading3"/>
      </w:pPr>
      <w:r>
        <w:t>SCom</w:t>
      </w:r>
      <w:r w:rsidR="004A781C">
        <w:t xml:space="preserve">: </w:t>
      </w:r>
      <w:fldSimple w:instr=" DOCPROPERTY &quot;Module Name&quot;  \* MERGEFORMAT ">
        <w:r w:rsidR="00E84322">
          <w:t>FltInjection</w:t>
        </w:r>
      </w:fldSimple>
      <w:r w:rsidR="004A781C">
        <w:t>_</w:t>
      </w:r>
      <w:r>
        <w:t>SCom_</w:t>
      </w:r>
      <w:r w:rsidR="001C1359">
        <w:t>FltInjection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44"/>
        <w:gridCol w:w="3609"/>
        <w:gridCol w:w="1604"/>
        <w:gridCol w:w="589"/>
        <w:gridCol w:w="595"/>
        <w:gridCol w:w="947"/>
      </w:tblGrid>
      <w:tr w:rsidR="002573AC" w:rsidTr="002573AC">
        <w:tc>
          <w:tcPr>
            <w:tcW w:w="1944" w:type="dxa"/>
            <w:tcBorders>
              <w:top w:val="nil"/>
              <w:left w:val="nil"/>
              <w:right w:val="nil"/>
            </w:tcBorders>
          </w:tcPr>
          <w:p w:rsidR="001C1359" w:rsidRDefault="001C1359" w:rsidP="00405869">
            <w:pPr>
              <w:spacing w:before="60"/>
              <w:rPr>
                <w:rFonts w:ascii="Arial" w:hAnsi="Arial" w:cs="Arial"/>
                <w:b/>
                <w:bCs/>
                <w:sz w:val="16"/>
              </w:rPr>
            </w:pPr>
          </w:p>
        </w:tc>
        <w:tc>
          <w:tcPr>
            <w:tcW w:w="3609" w:type="dxa"/>
            <w:tcBorders>
              <w:top w:val="nil"/>
              <w:left w:val="nil"/>
            </w:tcBorders>
          </w:tcPr>
          <w:p w:rsidR="001C1359" w:rsidRDefault="001C1359" w:rsidP="00405869">
            <w:pPr>
              <w:spacing w:before="60"/>
              <w:rPr>
                <w:rFonts w:ascii="Arial" w:hAnsi="Arial" w:cs="Arial"/>
                <w:sz w:val="16"/>
              </w:rPr>
            </w:pPr>
          </w:p>
        </w:tc>
        <w:tc>
          <w:tcPr>
            <w:tcW w:w="1604" w:type="dxa"/>
            <w:shd w:val="pct30" w:color="FFFF00" w:fill="auto"/>
          </w:tcPr>
          <w:p w:rsidR="001C1359" w:rsidRDefault="001C1359" w:rsidP="00405869">
            <w:pPr>
              <w:spacing w:before="60"/>
              <w:jc w:val="center"/>
              <w:rPr>
                <w:rFonts w:ascii="Arial" w:hAnsi="Arial" w:cs="Arial"/>
                <w:sz w:val="16"/>
              </w:rPr>
            </w:pPr>
            <w:r>
              <w:rPr>
                <w:rFonts w:ascii="Arial" w:hAnsi="Arial" w:cs="Arial"/>
                <w:sz w:val="16"/>
              </w:rPr>
              <w:t>Type</w:t>
            </w:r>
          </w:p>
        </w:tc>
        <w:tc>
          <w:tcPr>
            <w:tcW w:w="589" w:type="dxa"/>
            <w:shd w:val="pct30" w:color="FFFF00" w:fill="auto"/>
          </w:tcPr>
          <w:p w:rsidR="001C1359" w:rsidRDefault="001C1359" w:rsidP="00405869">
            <w:pPr>
              <w:spacing w:before="60"/>
              <w:jc w:val="center"/>
              <w:rPr>
                <w:rFonts w:ascii="Arial" w:hAnsi="Arial" w:cs="Arial"/>
                <w:sz w:val="16"/>
              </w:rPr>
            </w:pPr>
            <w:r>
              <w:rPr>
                <w:rFonts w:ascii="Arial" w:hAnsi="Arial" w:cs="Arial"/>
                <w:sz w:val="16"/>
              </w:rPr>
              <w:t>Min</w:t>
            </w:r>
          </w:p>
        </w:tc>
        <w:tc>
          <w:tcPr>
            <w:tcW w:w="595" w:type="dxa"/>
            <w:shd w:val="pct30" w:color="FFFF00" w:fill="auto"/>
          </w:tcPr>
          <w:p w:rsidR="001C1359" w:rsidRDefault="001C1359" w:rsidP="00405869">
            <w:pPr>
              <w:spacing w:before="60"/>
              <w:jc w:val="center"/>
              <w:rPr>
                <w:rFonts w:ascii="Arial" w:hAnsi="Arial" w:cs="Arial"/>
                <w:sz w:val="16"/>
              </w:rPr>
            </w:pPr>
            <w:r>
              <w:rPr>
                <w:rFonts w:ascii="Arial" w:hAnsi="Arial" w:cs="Arial"/>
                <w:sz w:val="16"/>
              </w:rPr>
              <w:t>Max</w:t>
            </w:r>
          </w:p>
        </w:tc>
        <w:tc>
          <w:tcPr>
            <w:tcW w:w="947" w:type="dxa"/>
            <w:tcBorders>
              <w:bottom w:val="single" w:sz="4" w:space="0" w:color="auto"/>
            </w:tcBorders>
            <w:shd w:val="pct30" w:color="FFFF00" w:fill="auto"/>
          </w:tcPr>
          <w:p w:rsidR="001C1359" w:rsidRDefault="001C1359" w:rsidP="00405869">
            <w:pPr>
              <w:spacing w:before="60"/>
              <w:jc w:val="center"/>
              <w:rPr>
                <w:rFonts w:ascii="Arial" w:hAnsi="Arial" w:cs="Arial"/>
                <w:sz w:val="16"/>
              </w:rPr>
            </w:pPr>
            <w:r>
              <w:rPr>
                <w:rFonts w:ascii="Arial" w:hAnsi="Arial" w:cs="Arial"/>
                <w:sz w:val="16"/>
              </w:rPr>
              <w:t>UTP Tol.</w:t>
            </w:r>
          </w:p>
        </w:tc>
      </w:tr>
      <w:tr w:rsidR="001C1359" w:rsidTr="002573AC">
        <w:tc>
          <w:tcPr>
            <w:tcW w:w="1944" w:type="dxa"/>
          </w:tcPr>
          <w:p w:rsidR="001C1359" w:rsidRDefault="001C1359" w:rsidP="00405869">
            <w:pPr>
              <w:spacing w:before="60"/>
              <w:rPr>
                <w:rFonts w:ascii="Arial" w:hAnsi="Arial" w:cs="Arial"/>
                <w:b/>
                <w:bCs/>
                <w:sz w:val="16"/>
              </w:rPr>
            </w:pPr>
            <w:r>
              <w:rPr>
                <w:rFonts w:ascii="Arial" w:hAnsi="Arial" w:cs="Arial"/>
                <w:b/>
                <w:bCs/>
                <w:sz w:val="16"/>
              </w:rPr>
              <w:t xml:space="preserve">Arguments Passed </w:t>
            </w:r>
          </w:p>
        </w:tc>
        <w:tc>
          <w:tcPr>
            <w:tcW w:w="3609" w:type="dxa"/>
          </w:tcPr>
          <w:p w:rsidR="001C1359" w:rsidRDefault="001C1359" w:rsidP="00405869">
            <w:pPr>
              <w:spacing w:before="60"/>
              <w:rPr>
                <w:rFonts w:ascii="Arial" w:hAnsi="Arial" w:cs="Arial"/>
                <w:sz w:val="16"/>
              </w:rPr>
            </w:pPr>
            <w:r w:rsidRPr="001C1359">
              <w:rPr>
                <w:rFonts w:ascii="Arial" w:hAnsi="Arial" w:cs="Arial"/>
                <w:sz w:val="16"/>
              </w:rPr>
              <w:t>SignalPath_Uls_f32</w:t>
            </w:r>
          </w:p>
        </w:tc>
        <w:tc>
          <w:tcPr>
            <w:tcW w:w="1604" w:type="dxa"/>
          </w:tcPr>
          <w:p w:rsidR="001C1359" w:rsidRDefault="001C1359" w:rsidP="00405869">
            <w:pPr>
              <w:spacing w:before="60"/>
              <w:rPr>
                <w:rFonts w:ascii="Arial" w:hAnsi="Arial" w:cs="Arial"/>
                <w:sz w:val="16"/>
              </w:rPr>
            </w:pPr>
            <w:r>
              <w:rPr>
                <w:rFonts w:ascii="Arial" w:hAnsi="Arial" w:cs="Arial"/>
                <w:sz w:val="16"/>
              </w:rPr>
              <w:t>Float *</w:t>
            </w:r>
          </w:p>
        </w:tc>
        <w:tc>
          <w:tcPr>
            <w:tcW w:w="589" w:type="dxa"/>
          </w:tcPr>
          <w:p w:rsidR="001C1359" w:rsidRDefault="001C1359" w:rsidP="00405869">
            <w:pPr>
              <w:spacing w:before="60"/>
              <w:rPr>
                <w:rFonts w:ascii="Arial" w:hAnsi="Arial" w:cs="Arial"/>
                <w:sz w:val="16"/>
              </w:rPr>
            </w:pPr>
            <w:r>
              <w:rPr>
                <w:rFonts w:ascii="Arial" w:hAnsi="Arial" w:cs="Arial"/>
                <w:sz w:val="16"/>
              </w:rPr>
              <w:t>-8.8</w:t>
            </w:r>
          </w:p>
        </w:tc>
        <w:tc>
          <w:tcPr>
            <w:tcW w:w="595" w:type="dxa"/>
          </w:tcPr>
          <w:p w:rsidR="001C1359" w:rsidRDefault="001C1359" w:rsidP="00405869">
            <w:pPr>
              <w:spacing w:before="60"/>
              <w:rPr>
                <w:rFonts w:ascii="Arial" w:hAnsi="Arial" w:cs="Arial"/>
                <w:sz w:val="16"/>
              </w:rPr>
            </w:pPr>
            <w:r>
              <w:rPr>
                <w:rFonts w:ascii="Arial" w:hAnsi="Arial" w:cs="Arial"/>
                <w:sz w:val="16"/>
              </w:rPr>
              <w:t>8.8</w:t>
            </w:r>
          </w:p>
        </w:tc>
        <w:tc>
          <w:tcPr>
            <w:tcW w:w="947" w:type="dxa"/>
            <w:shd w:val="pct15" w:color="auto" w:fill="auto"/>
          </w:tcPr>
          <w:p w:rsidR="001C1359" w:rsidRDefault="001C1359" w:rsidP="00405869">
            <w:pPr>
              <w:spacing w:before="60"/>
              <w:rPr>
                <w:rFonts w:ascii="Arial" w:hAnsi="Arial" w:cs="Arial"/>
                <w:sz w:val="16"/>
              </w:rPr>
            </w:pPr>
          </w:p>
        </w:tc>
      </w:tr>
      <w:tr w:rsidR="001C1359" w:rsidTr="002573AC">
        <w:tc>
          <w:tcPr>
            <w:tcW w:w="1944" w:type="dxa"/>
          </w:tcPr>
          <w:p w:rsidR="001C1359" w:rsidRDefault="001C1359" w:rsidP="00405869">
            <w:pPr>
              <w:spacing w:before="60"/>
              <w:rPr>
                <w:rFonts w:ascii="Arial" w:hAnsi="Arial" w:cs="Arial"/>
                <w:b/>
                <w:bCs/>
                <w:sz w:val="16"/>
              </w:rPr>
            </w:pPr>
          </w:p>
        </w:tc>
        <w:tc>
          <w:tcPr>
            <w:tcW w:w="3609" w:type="dxa"/>
          </w:tcPr>
          <w:p w:rsidR="001C1359" w:rsidRDefault="001C1359" w:rsidP="00405869">
            <w:pPr>
              <w:spacing w:before="60"/>
              <w:rPr>
                <w:rFonts w:ascii="Arial" w:hAnsi="Arial" w:cs="Arial"/>
                <w:sz w:val="16"/>
              </w:rPr>
            </w:pPr>
            <w:r w:rsidRPr="001C1359">
              <w:rPr>
                <w:rFonts w:ascii="Arial" w:hAnsi="Arial" w:cs="Arial"/>
                <w:sz w:val="16"/>
              </w:rPr>
              <w:t>LocationKey_Cnt_enum</w:t>
            </w:r>
          </w:p>
        </w:tc>
        <w:tc>
          <w:tcPr>
            <w:tcW w:w="1604" w:type="dxa"/>
          </w:tcPr>
          <w:p w:rsidR="001C1359" w:rsidRDefault="001C1359" w:rsidP="00405869">
            <w:pPr>
              <w:spacing w:before="60"/>
              <w:rPr>
                <w:rFonts w:ascii="Arial" w:hAnsi="Arial" w:cs="Arial"/>
                <w:sz w:val="16"/>
              </w:rPr>
            </w:pPr>
            <w:r w:rsidRPr="001C1359">
              <w:rPr>
                <w:rFonts w:ascii="Arial" w:hAnsi="Arial" w:cs="Arial"/>
                <w:sz w:val="16"/>
              </w:rPr>
              <w:t>FltInjectionLocType</w:t>
            </w:r>
          </w:p>
        </w:tc>
        <w:tc>
          <w:tcPr>
            <w:tcW w:w="589" w:type="dxa"/>
          </w:tcPr>
          <w:p w:rsidR="001C1359" w:rsidRDefault="001C1359" w:rsidP="00405869">
            <w:pPr>
              <w:spacing w:before="60"/>
              <w:rPr>
                <w:rFonts w:ascii="Arial" w:hAnsi="Arial" w:cs="Arial"/>
                <w:sz w:val="16"/>
              </w:rPr>
            </w:pPr>
            <w:r>
              <w:rPr>
                <w:rFonts w:ascii="Arial" w:hAnsi="Arial" w:cs="Arial"/>
                <w:sz w:val="16"/>
              </w:rPr>
              <w:t>0</w:t>
            </w:r>
          </w:p>
        </w:tc>
        <w:tc>
          <w:tcPr>
            <w:tcW w:w="595" w:type="dxa"/>
          </w:tcPr>
          <w:p w:rsidR="001C1359" w:rsidRDefault="001C1359" w:rsidP="00405869">
            <w:pPr>
              <w:spacing w:before="60"/>
              <w:rPr>
                <w:rFonts w:ascii="Arial" w:hAnsi="Arial" w:cs="Arial"/>
                <w:sz w:val="16"/>
              </w:rPr>
            </w:pPr>
            <w:r>
              <w:rPr>
                <w:rFonts w:ascii="Arial" w:hAnsi="Arial" w:cs="Arial"/>
                <w:sz w:val="16"/>
              </w:rPr>
              <w:t>255</w:t>
            </w:r>
          </w:p>
        </w:tc>
        <w:tc>
          <w:tcPr>
            <w:tcW w:w="947" w:type="dxa"/>
            <w:shd w:val="pct15" w:color="auto" w:fill="auto"/>
          </w:tcPr>
          <w:p w:rsidR="001C1359" w:rsidRDefault="001C1359" w:rsidP="00405869">
            <w:pPr>
              <w:spacing w:before="60"/>
              <w:rPr>
                <w:rFonts w:ascii="Arial" w:hAnsi="Arial" w:cs="Arial"/>
                <w:sz w:val="16"/>
              </w:rPr>
            </w:pPr>
          </w:p>
        </w:tc>
      </w:tr>
      <w:tr w:rsidR="001C1359" w:rsidTr="002573AC">
        <w:tc>
          <w:tcPr>
            <w:tcW w:w="1944" w:type="dxa"/>
          </w:tcPr>
          <w:p w:rsidR="001C1359" w:rsidRDefault="001C1359" w:rsidP="00405869">
            <w:pPr>
              <w:spacing w:before="60"/>
              <w:rPr>
                <w:rFonts w:ascii="Arial" w:hAnsi="Arial" w:cs="Arial"/>
                <w:b/>
                <w:bCs/>
                <w:sz w:val="16"/>
              </w:rPr>
            </w:pPr>
            <w:r>
              <w:rPr>
                <w:rFonts w:ascii="Arial" w:hAnsi="Arial" w:cs="Arial"/>
                <w:b/>
                <w:bCs/>
                <w:sz w:val="16"/>
              </w:rPr>
              <w:t>Return Value</w:t>
            </w:r>
          </w:p>
        </w:tc>
        <w:tc>
          <w:tcPr>
            <w:tcW w:w="3609" w:type="dxa"/>
          </w:tcPr>
          <w:p w:rsidR="001C1359" w:rsidRDefault="001C1359" w:rsidP="00405869">
            <w:pPr>
              <w:spacing w:before="60"/>
              <w:rPr>
                <w:rFonts w:ascii="Arial" w:hAnsi="Arial" w:cs="Arial"/>
                <w:sz w:val="16"/>
              </w:rPr>
            </w:pPr>
            <w:r>
              <w:rPr>
                <w:rFonts w:ascii="Arial" w:hAnsi="Arial" w:cs="Arial"/>
                <w:sz w:val="16"/>
              </w:rPr>
              <w:t>None</w:t>
            </w:r>
          </w:p>
        </w:tc>
        <w:tc>
          <w:tcPr>
            <w:tcW w:w="1604" w:type="dxa"/>
            <w:shd w:val="clear" w:color="auto" w:fill="D9D9D9" w:themeFill="background1" w:themeFillShade="D9"/>
          </w:tcPr>
          <w:p w:rsidR="001C1359" w:rsidRDefault="001C1359" w:rsidP="00405869">
            <w:pPr>
              <w:spacing w:before="60"/>
              <w:rPr>
                <w:rFonts w:ascii="Arial" w:hAnsi="Arial" w:cs="Arial"/>
                <w:sz w:val="16"/>
              </w:rPr>
            </w:pPr>
          </w:p>
        </w:tc>
        <w:tc>
          <w:tcPr>
            <w:tcW w:w="589" w:type="dxa"/>
            <w:shd w:val="clear" w:color="auto" w:fill="D9D9D9" w:themeFill="background1" w:themeFillShade="D9"/>
          </w:tcPr>
          <w:p w:rsidR="001C1359" w:rsidRDefault="001C1359" w:rsidP="00405869">
            <w:pPr>
              <w:spacing w:before="60"/>
              <w:rPr>
                <w:rFonts w:ascii="Arial" w:hAnsi="Arial" w:cs="Arial"/>
                <w:sz w:val="16"/>
              </w:rPr>
            </w:pPr>
          </w:p>
        </w:tc>
        <w:tc>
          <w:tcPr>
            <w:tcW w:w="595" w:type="dxa"/>
            <w:shd w:val="clear" w:color="auto" w:fill="D9D9D9" w:themeFill="background1" w:themeFillShade="D9"/>
          </w:tcPr>
          <w:p w:rsidR="001C1359" w:rsidRDefault="001C1359" w:rsidP="00405869">
            <w:pPr>
              <w:spacing w:before="60"/>
              <w:rPr>
                <w:rFonts w:ascii="Arial" w:hAnsi="Arial" w:cs="Arial"/>
                <w:sz w:val="16"/>
              </w:rPr>
            </w:pPr>
          </w:p>
        </w:tc>
        <w:tc>
          <w:tcPr>
            <w:tcW w:w="947" w:type="dxa"/>
            <w:shd w:val="clear" w:color="auto" w:fill="D9D9D9" w:themeFill="background1" w:themeFillShade="D9"/>
          </w:tcPr>
          <w:p w:rsidR="001C1359" w:rsidRDefault="001C1359" w:rsidP="00405869">
            <w:pPr>
              <w:spacing w:before="60"/>
              <w:rPr>
                <w:rFonts w:ascii="Arial" w:hAnsi="Arial" w:cs="Arial"/>
                <w:sz w:val="16"/>
              </w:rPr>
            </w:pPr>
          </w:p>
        </w:tc>
      </w:tr>
    </w:tbl>
    <w:p w:rsidR="004A781C" w:rsidRDefault="004A781C">
      <w:pPr>
        <w:pStyle w:val="Heading4"/>
      </w:pPr>
      <w:r>
        <w:t>Design Rationale</w:t>
      </w:r>
    </w:p>
    <w:p w:rsidR="004A781C" w:rsidRDefault="001C1359">
      <w:r>
        <w:t>This SCom function implements the “Fault Injection Waveform Generation” section of DF-01.</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281DCB">
      <w:pPr>
        <w:pStyle w:val="Heading4"/>
      </w:pPr>
      <w:r>
        <w:t>Apply Generated Waveform</w:t>
      </w:r>
    </w:p>
    <w:p w:rsidR="004A781C" w:rsidRDefault="00395A2C" w:rsidP="00F141E2">
      <w:pPr>
        <w:jc w:val="center"/>
      </w:pPr>
      <w:r>
        <w:object w:dxaOrig="4375" w:dyaOrig="5095">
          <v:shape id="_x0000_i1026" type="#_x0000_t75" style="width:219.5pt;height:254.5pt" o:ole="">
            <v:imagedata r:id="rId12" o:title=""/>
          </v:shape>
          <o:OLEObject Type="Embed" ProgID="Visio.Drawing.11" ShapeID="_x0000_i1026" DrawAspect="Content" ObjectID="_1398855766" r:id="rId13"/>
        </w:object>
      </w:r>
    </w:p>
    <w:p w:rsidR="004A781C" w:rsidRDefault="004A781C">
      <w:pPr>
        <w:pStyle w:val="Heading4"/>
      </w:pPr>
      <w:r>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sidP="002573AC">
      <w:r>
        <w:t>N/A</w:t>
      </w:r>
      <w:r w:rsidR="004A781C">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A27A97" w:rsidP="00F957FA">
            <w:pPr>
              <w:spacing w:before="60"/>
              <w:rPr>
                <w:rFonts w:ascii="Arial" w:hAnsi="Arial" w:cs="Arial"/>
                <w:sz w:val="16"/>
                <w:szCs w:val="16"/>
              </w:rPr>
            </w:pPr>
            <w:r w:rsidRPr="00A27A97">
              <w:rPr>
                <w:rFonts w:ascii="Arial" w:hAnsi="Arial" w:cs="Arial"/>
                <w:sz w:val="16"/>
                <w:szCs w:val="16"/>
              </w:rPr>
              <w:t>FltInjection_Per1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A27A97"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A27A97"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A27A97" w:rsidP="00F141E2">
            <w:pPr>
              <w:spacing w:before="60"/>
              <w:rPr>
                <w:rFonts w:ascii="Arial" w:hAnsi="Arial" w:cs="Arial"/>
                <w:sz w:val="16"/>
              </w:rPr>
            </w:pPr>
            <w:r w:rsidRPr="00A27A97">
              <w:rPr>
                <w:rFonts w:ascii="Arial" w:hAnsi="Arial" w:cs="Arial"/>
                <w:sz w:val="16"/>
              </w:rPr>
              <w:t>FltInjection_SCom_FltInjection</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A27A97">
            <w:pPr>
              <w:spacing w:before="60"/>
              <w:rPr>
                <w:rFonts w:ascii="Arial" w:hAnsi="Arial" w:cs="Arial"/>
                <w:sz w:val="16"/>
              </w:rPr>
            </w:pPr>
            <w:r w:rsidRPr="00A27A97">
              <w:rPr>
                <w:rFonts w:ascii="Arial" w:hAnsi="Arial" w:cs="Arial"/>
                <w:sz w:val="16"/>
              </w:rPr>
              <w:t>FltInjection_Per1</w:t>
            </w:r>
          </w:p>
        </w:tc>
        <w:tc>
          <w:tcPr>
            <w:tcW w:w="4464" w:type="dxa"/>
            <w:tcBorders>
              <w:top w:val="single" w:sz="6" w:space="0" w:color="auto"/>
              <w:left w:val="single" w:sz="6" w:space="0" w:color="auto"/>
              <w:bottom w:val="single" w:sz="6" w:space="0" w:color="auto"/>
              <w:right w:val="single" w:sz="6" w:space="0" w:color="auto"/>
            </w:tcBorders>
          </w:tcPr>
          <w:p w:rsidR="004A781C" w:rsidRDefault="00A27A97">
            <w:pPr>
              <w:spacing w:before="60"/>
              <w:rPr>
                <w:rFonts w:ascii="Arial" w:hAnsi="Arial" w:cs="Arial"/>
                <w:sz w:val="16"/>
              </w:rPr>
            </w:pPr>
            <w:r w:rsidRPr="00A27A97">
              <w:rPr>
                <w:rFonts w:ascii="Arial" w:hAnsi="Arial" w:cs="Arial"/>
                <w:sz w:val="16"/>
              </w:rPr>
              <w:t>RTE_START_SEC_AP_FLTINJECTION_APPL_CODE</w:t>
            </w:r>
          </w:p>
        </w:tc>
      </w:tr>
      <w:tr w:rsidR="00A27A97" w:rsidTr="00BF364D">
        <w:tc>
          <w:tcPr>
            <w:tcW w:w="4464" w:type="dxa"/>
            <w:tcBorders>
              <w:top w:val="single" w:sz="6" w:space="0" w:color="auto"/>
              <w:left w:val="single" w:sz="6" w:space="0" w:color="auto"/>
              <w:bottom w:val="single" w:sz="6" w:space="0" w:color="auto"/>
              <w:right w:val="single" w:sz="6" w:space="0" w:color="auto"/>
            </w:tcBorders>
          </w:tcPr>
          <w:p w:rsidR="00A27A97" w:rsidRDefault="00A27A97">
            <w:pPr>
              <w:spacing w:before="60"/>
              <w:rPr>
                <w:rFonts w:ascii="Arial" w:hAnsi="Arial" w:cs="Arial"/>
                <w:sz w:val="16"/>
              </w:rPr>
            </w:pPr>
            <w:r w:rsidRPr="00A27A97">
              <w:rPr>
                <w:rFonts w:ascii="Arial" w:hAnsi="Arial" w:cs="Arial"/>
                <w:sz w:val="16"/>
              </w:rPr>
              <w:t>FltInjection_SCom_FltInjection</w:t>
            </w:r>
          </w:p>
        </w:tc>
        <w:tc>
          <w:tcPr>
            <w:tcW w:w="4464" w:type="dxa"/>
            <w:tcBorders>
              <w:top w:val="single" w:sz="6" w:space="0" w:color="auto"/>
              <w:left w:val="single" w:sz="6" w:space="0" w:color="auto"/>
              <w:bottom w:val="single" w:sz="6" w:space="0" w:color="auto"/>
              <w:right w:val="single" w:sz="6" w:space="0" w:color="auto"/>
            </w:tcBorders>
          </w:tcPr>
          <w:p w:rsidR="00A27A97" w:rsidRDefault="00A27A97">
            <w:pPr>
              <w:spacing w:before="60"/>
              <w:rPr>
                <w:rFonts w:ascii="Arial" w:hAnsi="Arial" w:cs="Arial"/>
                <w:sz w:val="16"/>
              </w:rPr>
            </w:pPr>
            <w:r w:rsidRPr="00A27A97">
              <w:rPr>
                <w:rFonts w:ascii="Arial" w:hAnsi="Arial" w:cs="Arial"/>
                <w:sz w:val="16"/>
              </w:rPr>
              <w:t>RTE_START_SEC_AP_FLTINJECTION_APPL_CODE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A27A97">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INLINE functions defined in GlobalMacro.h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A27A97">
            <w:pPr>
              <w:spacing w:before="60"/>
              <w:rPr>
                <w:rFonts w:ascii="Arial" w:hAnsi="Arial" w:cs="Arial"/>
                <w:sz w:val="16"/>
              </w:rPr>
            </w:pPr>
            <w:r>
              <w:rPr>
                <w:rFonts w:ascii="Arial" w:hAnsi="Arial" w:cs="Arial"/>
                <w:sz w:val="16"/>
              </w:rPr>
              <w:t>01-May-12</w:t>
            </w:r>
          </w:p>
        </w:tc>
        <w:tc>
          <w:tcPr>
            <w:tcW w:w="1105" w:type="dxa"/>
          </w:tcPr>
          <w:p w:rsidR="004A781C" w:rsidRDefault="00A27A97">
            <w:pPr>
              <w:spacing w:before="60"/>
              <w:rPr>
                <w:rFonts w:ascii="Arial" w:hAnsi="Arial" w:cs="Arial"/>
                <w:sz w:val="16"/>
              </w:rPr>
            </w:pPr>
            <w:r>
              <w:rPr>
                <w:rFonts w:ascii="Arial" w:hAnsi="Arial" w:cs="Arial"/>
                <w:sz w:val="16"/>
              </w:rPr>
              <w:t>OT</w:t>
            </w:r>
          </w:p>
        </w:tc>
      </w:tr>
      <w:tr w:rsidR="007A2FB4">
        <w:trPr>
          <w:ins w:id="28" w:author="Owen Tosh (nzx5jd)" w:date="2012-05-18T09:29:00Z"/>
        </w:trPr>
        <w:tc>
          <w:tcPr>
            <w:tcW w:w="616" w:type="dxa"/>
          </w:tcPr>
          <w:p w:rsidR="007A2FB4" w:rsidRDefault="007A2FB4">
            <w:pPr>
              <w:spacing w:before="60"/>
              <w:rPr>
                <w:ins w:id="29" w:author="Owen Tosh (nzx5jd)" w:date="2012-05-18T09:29:00Z"/>
                <w:rFonts w:ascii="Arial" w:hAnsi="Arial" w:cs="Arial"/>
                <w:sz w:val="16"/>
              </w:rPr>
            </w:pPr>
            <w:ins w:id="30" w:author="Owen Tosh (nzx5jd)" w:date="2012-05-18T09:29:00Z">
              <w:r>
                <w:rPr>
                  <w:rFonts w:ascii="Arial" w:hAnsi="Arial" w:cs="Arial"/>
                  <w:sz w:val="16"/>
                </w:rPr>
                <w:t>2</w:t>
              </w:r>
            </w:ins>
          </w:p>
        </w:tc>
        <w:tc>
          <w:tcPr>
            <w:tcW w:w="662" w:type="dxa"/>
          </w:tcPr>
          <w:p w:rsidR="007A2FB4" w:rsidRDefault="007A2FB4">
            <w:pPr>
              <w:spacing w:before="60"/>
              <w:rPr>
                <w:ins w:id="31" w:author="Owen Tosh (nzx5jd)" w:date="2012-05-18T09:29:00Z"/>
                <w:rFonts w:ascii="Arial" w:hAnsi="Arial" w:cs="Arial"/>
                <w:sz w:val="16"/>
              </w:rPr>
            </w:pPr>
            <w:ins w:id="32" w:author="Owen Tosh (nzx5jd)" w:date="2012-05-18T09:29:00Z">
              <w:r>
                <w:rPr>
                  <w:rFonts w:ascii="Arial" w:hAnsi="Arial" w:cs="Arial"/>
                  <w:sz w:val="16"/>
                </w:rPr>
                <w:t>2.0</w:t>
              </w:r>
            </w:ins>
          </w:p>
        </w:tc>
        <w:tc>
          <w:tcPr>
            <w:tcW w:w="6210" w:type="dxa"/>
          </w:tcPr>
          <w:p w:rsidR="007A2FB4" w:rsidRDefault="007A2FB4">
            <w:pPr>
              <w:spacing w:before="60"/>
              <w:rPr>
                <w:ins w:id="33" w:author="Owen Tosh (nzx5jd)" w:date="2012-05-18T09:29:00Z"/>
                <w:rFonts w:ascii="Arial" w:hAnsi="Arial" w:cs="Arial"/>
                <w:sz w:val="16"/>
              </w:rPr>
            </w:pPr>
            <w:ins w:id="34" w:author="Owen Tosh (nzx5jd)" w:date="2012-05-18T09:30:00Z">
              <w:r>
                <w:rPr>
                  <w:rFonts w:ascii="Arial" w:hAnsi="Arial" w:cs="Arial"/>
                  <w:sz w:val="16"/>
                </w:rPr>
                <w:t>Fixed fault injection timing issue (anomaly 3326)</w:t>
              </w:r>
            </w:ins>
          </w:p>
        </w:tc>
        <w:tc>
          <w:tcPr>
            <w:tcW w:w="1080" w:type="dxa"/>
          </w:tcPr>
          <w:p w:rsidR="007A2FB4" w:rsidRDefault="007A2FB4">
            <w:pPr>
              <w:spacing w:before="60"/>
              <w:rPr>
                <w:ins w:id="35" w:author="Owen Tosh (nzx5jd)" w:date="2012-05-18T09:29:00Z"/>
                <w:rFonts w:ascii="Arial" w:hAnsi="Arial" w:cs="Arial"/>
                <w:sz w:val="16"/>
              </w:rPr>
            </w:pPr>
            <w:ins w:id="36" w:author="Owen Tosh (nzx5jd)" w:date="2012-05-18T09:30:00Z">
              <w:r>
                <w:rPr>
                  <w:rFonts w:ascii="Arial" w:hAnsi="Arial" w:cs="Arial"/>
                  <w:sz w:val="16"/>
                </w:rPr>
                <w:t>18-May-12</w:t>
              </w:r>
            </w:ins>
          </w:p>
        </w:tc>
        <w:tc>
          <w:tcPr>
            <w:tcW w:w="1105" w:type="dxa"/>
          </w:tcPr>
          <w:p w:rsidR="007A2FB4" w:rsidRDefault="007A2FB4">
            <w:pPr>
              <w:spacing w:before="60"/>
              <w:rPr>
                <w:ins w:id="37" w:author="Owen Tosh (nzx5jd)" w:date="2012-05-18T09:29:00Z"/>
                <w:rFonts w:ascii="Arial" w:hAnsi="Arial" w:cs="Arial"/>
                <w:sz w:val="16"/>
              </w:rPr>
            </w:pPr>
            <w:ins w:id="38" w:author="Owen Tosh (nzx5jd)" w:date="2012-05-18T09:30:00Z">
              <w:r>
                <w:rPr>
                  <w:rFonts w:ascii="Arial" w:hAnsi="Arial" w:cs="Arial"/>
                  <w:sz w:val="16"/>
                </w:rPr>
                <w:t>OT</w:t>
              </w:r>
            </w:ins>
          </w:p>
        </w:tc>
      </w:tr>
    </w:tbl>
    <w:p w:rsidR="00107819" w:rsidRDefault="00107819"/>
    <w:sectPr w:rsidR="00107819" w:rsidSect="00937013">
      <w:headerReference w:type="default" r:id="rId14"/>
      <w:footerReference w:type="default" r:id="rId15"/>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A31" w:rsidRDefault="00672A31">
      <w:r>
        <w:separator/>
      </w:r>
    </w:p>
  </w:endnote>
  <w:endnote w:type="continuationSeparator" w:id="0">
    <w:p w:rsidR="00672A31" w:rsidRDefault="00672A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E84322" w:rsidRPr="00E84322">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A31" w:rsidRDefault="00672A31">
      <w:r>
        <w:separator/>
      </w:r>
    </w:p>
  </w:footnote>
  <w:footnote w:type="continuationSeparator" w:id="0">
    <w:p w:rsidR="00672A31" w:rsidRDefault="00672A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BD5472">
          <w:pPr>
            <w:pStyle w:val="Header"/>
          </w:pPr>
          <w:fldSimple w:instr=" DOCPROPERTY &quot;Document Title&quot;  \* MERGEFORMAT ">
            <w:r w:rsidR="000577A4">
              <w:t>Fault Injection</w:t>
            </w:r>
          </w:fldSimple>
        </w:p>
        <w:p w:rsidR="00F957FA" w:rsidRDefault="00BD5472" w:rsidP="001A574F">
          <w:pPr>
            <w:pStyle w:val="Header"/>
            <w:tabs>
              <w:tab w:val="clear" w:pos="4320"/>
              <w:tab w:val="clear" w:pos="8640"/>
              <w:tab w:val="center" w:pos="2592"/>
            </w:tabs>
          </w:pPr>
          <w:fldSimple w:instr=" DOCPROPERTY &quot;Product Line&quot;  \* MERGEFORMAT ">
            <w:r w:rsidR="00E84322">
              <w:t>Gen II+ EPS EA3</w:t>
            </w:r>
          </w:fldSimple>
          <w:r w:rsidR="00F957FA">
            <w:tab/>
          </w:r>
        </w:p>
      </w:tc>
      <w:tc>
        <w:tcPr>
          <w:tcW w:w="1170" w:type="dxa"/>
        </w:tcPr>
        <w:p w:rsidR="00F957FA" w:rsidRDefault="00F957FA">
          <w:pPr>
            <w:pStyle w:val="Header"/>
          </w:pPr>
          <w:r>
            <w:t>Revision:</w:t>
          </w:r>
        </w:p>
      </w:tc>
      <w:tc>
        <w:tcPr>
          <w:tcW w:w="1350" w:type="dxa"/>
        </w:tcPr>
        <w:p w:rsidR="00F957FA" w:rsidRDefault="00BD5472">
          <w:pPr>
            <w:pStyle w:val="Header"/>
          </w:pPr>
          <w:fldSimple w:instr=" DOCPROPERTY &quot;MDDRevNum&quot; \* MERGEFORMAT ">
            <w:ins w:id="39" w:author="Owen Tosh (nzx5jd)" w:date="2012-05-17T16:10:00Z">
              <w:r w:rsidR="003D13E3">
                <w:t>2.0</w:t>
              </w:r>
            </w:ins>
          </w:fldSimple>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BD5472">
          <w:pPr>
            <w:pStyle w:val="Header"/>
          </w:pPr>
          <w:fldSimple w:instr=" SAVEDATE \@ &quot;d-MMM-yy&quot; \* MERGEFORMAT ">
            <w:ins w:id="40" w:author="Owen Tosh (nzx5jd)" w:date="2012-05-18T13:38:00Z">
              <w:r w:rsidR="004177C5">
                <w:rPr>
                  <w:noProof/>
                </w:rPr>
                <w:t>18-May-12</w:t>
              </w:r>
            </w:ins>
          </w:fldSimple>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BD5472">
          <w:pPr>
            <w:pStyle w:val="Header"/>
          </w:pPr>
          <w:fldSimple w:instr=" USERNAME  \* MERGEFORMAT ">
            <w:r w:rsidR="00E84322">
              <w:rPr>
                <w:noProof/>
              </w:rPr>
              <w:t>Owen Tosh (nzx5jd)</w:t>
            </w:r>
          </w:fldSimple>
        </w:p>
      </w:tc>
      <w:tc>
        <w:tcPr>
          <w:tcW w:w="1170" w:type="dxa"/>
        </w:tcPr>
        <w:p w:rsidR="00F957FA" w:rsidRDefault="00F957FA">
          <w:pPr>
            <w:pStyle w:val="Header"/>
          </w:pPr>
          <w:r>
            <w:t>Page:</w:t>
          </w:r>
        </w:p>
      </w:tc>
      <w:tc>
        <w:tcPr>
          <w:tcW w:w="1350" w:type="dxa"/>
        </w:tcPr>
        <w:p w:rsidR="00F957FA" w:rsidRDefault="00BD5472">
          <w:pPr>
            <w:pStyle w:val="Header"/>
          </w:pPr>
          <w:r>
            <w:rPr>
              <w:rStyle w:val="PageNumber"/>
            </w:rPr>
            <w:fldChar w:fldCharType="begin"/>
          </w:r>
          <w:r w:rsidR="00F957FA">
            <w:rPr>
              <w:rStyle w:val="PageNumber"/>
            </w:rPr>
            <w:instrText xml:space="preserve"> PAGE </w:instrText>
          </w:r>
          <w:r>
            <w:rPr>
              <w:rStyle w:val="PageNumber"/>
            </w:rPr>
            <w:fldChar w:fldCharType="separate"/>
          </w:r>
          <w:r w:rsidR="004177C5">
            <w:rPr>
              <w:rStyle w:val="PageNumber"/>
              <w:noProof/>
            </w:rPr>
            <w:t>12</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4177C5">
            <w:rPr>
              <w:rStyle w:val="PageNumber"/>
              <w:noProof/>
            </w:rPr>
            <w:t>16</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577A4"/>
    <w:rsid w:val="000577A4"/>
    <w:rsid w:val="00065BB0"/>
    <w:rsid w:val="0007534A"/>
    <w:rsid w:val="00107819"/>
    <w:rsid w:val="0013504B"/>
    <w:rsid w:val="001A574F"/>
    <w:rsid w:val="001B60DF"/>
    <w:rsid w:val="001C1359"/>
    <w:rsid w:val="001F09B2"/>
    <w:rsid w:val="00206D63"/>
    <w:rsid w:val="0020722A"/>
    <w:rsid w:val="00251AC0"/>
    <w:rsid w:val="002573AC"/>
    <w:rsid w:val="00281DCB"/>
    <w:rsid w:val="002C03D8"/>
    <w:rsid w:val="00315335"/>
    <w:rsid w:val="00395A2C"/>
    <w:rsid w:val="003C4D3F"/>
    <w:rsid w:val="003D13E3"/>
    <w:rsid w:val="004177C5"/>
    <w:rsid w:val="00484849"/>
    <w:rsid w:val="004A4376"/>
    <w:rsid w:val="004A781C"/>
    <w:rsid w:val="005765AC"/>
    <w:rsid w:val="005D5FE4"/>
    <w:rsid w:val="00616853"/>
    <w:rsid w:val="00672A31"/>
    <w:rsid w:val="00674ADF"/>
    <w:rsid w:val="006D33CC"/>
    <w:rsid w:val="006E3C23"/>
    <w:rsid w:val="006F01A3"/>
    <w:rsid w:val="00706174"/>
    <w:rsid w:val="007A2FB4"/>
    <w:rsid w:val="007A69AC"/>
    <w:rsid w:val="007C77C5"/>
    <w:rsid w:val="008242F0"/>
    <w:rsid w:val="0084653B"/>
    <w:rsid w:val="008535B2"/>
    <w:rsid w:val="008B3E94"/>
    <w:rsid w:val="008F6DBB"/>
    <w:rsid w:val="0091383D"/>
    <w:rsid w:val="00937013"/>
    <w:rsid w:val="00955F6A"/>
    <w:rsid w:val="00957470"/>
    <w:rsid w:val="009B20B2"/>
    <w:rsid w:val="00A27A97"/>
    <w:rsid w:val="00AD731B"/>
    <w:rsid w:val="00B54697"/>
    <w:rsid w:val="00BD008B"/>
    <w:rsid w:val="00BD15D2"/>
    <w:rsid w:val="00BD3DFF"/>
    <w:rsid w:val="00BD5472"/>
    <w:rsid w:val="00BF364D"/>
    <w:rsid w:val="00C35BD3"/>
    <w:rsid w:val="00C72FFA"/>
    <w:rsid w:val="00CC5299"/>
    <w:rsid w:val="00D218A3"/>
    <w:rsid w:val="00D94BDD"/>
    <w:rsid w:val="00DB7AF9"/>
    <w:rsid w:val="00DC7E08"/>
    <w:rsid w:val="00DD0A6A"/>
    <w:rsid w:val="00DE4889"/>
    <w:rsid w:val="00E26174"/>
    <w:rsid w:val="00E5472B"/>
    <w:rsid w:val="00E54E81"/>
    <w:rsid w:val="00E57C24"/>
    <w:rsid w:val="00E57C42"/>
    <w:rsid w:val="00E84322"/>
    <w:rsid w:val="00E95956"/>
    <w:rsid w:val="00EB3552"/>
    <w:rsid w:val="00EF4E9E"/>
    <w:rsid w:val="00F141E2"/>
    <w:rsid w:val="00F22270"/>
    <w:rsid w:val="00F648ED"/>
    <w:rsid w:val="00F82E8E"/>
    <w:rsid w:val="00F957FA"/>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A437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3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171</TotalTime>
  <Pages>16</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6655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Owen Tosh (nzx5jd)</cp:lastModifiedBy>
  <cp:revision>15</cp:revision>
  <cp:lastPrinted>2011-03-21T13:34:00Z</cp:lastPrinted>
  <dcterms:created xsi:type="dcterms:W3CDTF">2012-05-01T16:20:00Z</dcterms:created>
  <dcterms:modified xsi:type="dcterms:W3CDTF">2012-05-18T18:15:00Z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Fault Injection</vt:lpwstr>
  </property>
  <property fmtid="{D5CDD505-2E9C-101B-9397-08002B2CF9AE}" pid="3" name="MDDRevNum">
    <vt:lpwstr>2.0</vt:lpwstr>
  </property>
  <property fmtid="{D5CDD505-2E9C-101B-9397-08002B2CF9AE}" pid="4" name="Module Layer">
    <vt:lpwstr>0</vt:lpwstr>
  </property>
  <property fmtid="{D5CDD505-2E9C-101B-9397-08002B2CF9AE}" pid="5" name="Module Name">
    <vt:lpwstr>FltInjection</vt:lpwstr>
  </property>
  <property fmtid="{D5CDD505-2E9C-101B-9397-08002B2CF9AE}" pid="6" name="Product Line">
    <vt:lpwstr>Gen II+ EPS EA3</vt:lpwstr>
  </property>
</Properties>
</file>