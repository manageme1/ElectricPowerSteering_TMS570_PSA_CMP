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36"/>
        </w:rPr>
        <w:alias w:val="Title"/>
        <w:tag w:val=""/>
        <w:id w:val="-74908585"/>
        <w:placeholder>
          <w:docPart w:val="E30E834AD437485C84E6E851D0A03445"/>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Pr="00D618AD" w:rsidRDefault="00423335" w:rsidP="00D618AD">
          <w:pPr>
            <w:tabs>
              <w:tab w:val="left" w:pos="4320"/>
              <w:tab w:val="left" w:pos="8640"/>
            </w:tabs>
            <w:spacing w:before="120" w:after="360"/>
            <w:jc w:val="center"/>
            <w:rPr>
              <w:b/>
              <w:sz w:val="36"/>
            </w:rPr>
          </w:pPr>
          <w:r w:rsidRPr="00D618AD">
            <w:rPr>
              <w:b/>
              <w:sz w:val="36"/>
            </w:rPr>
            <w:t>Module Design Document</w:t>
          </w:r>
        </w:p>
      </w:sdtContent>
    </w:sdt>
    <w:p w:rsidR="00D229A6" w:rsidRPr="00D618AD" w:rsidRDefault="00D229A6" w:rsidP="00D618AD">
      <w:pPr>
        <w:tabs>
          <w:tab w:val="left" w:pos="4320"/>
          <w:tab w:val="left" w:pos="8640"/>
        </w:tabs>
        <w:spacing w:before="120" w:after="360"/>
        <w:jc w:val="center"/>
        <w:rPr>
          <w:b/>
          <w:sz w:val="36"/>
        </w:rPr>
      </w:pPr>
      <w:r w:rsidRPr="00D618AD">
        <w:rPr>
          <w:b/>
          <w:sz w:val="36"/>
        </w:rPr>
        <w:t>For</w:t>
      </w:r>
    </w:p>
    <w:p w:rsidR="00D229A6" w:rsidRDefault="00CF5DEA" w:rsidP="007E0373">
      <w:pPr>
        <w:tabs>
          <w:tab w:val="left" w:pos="4320"/>
          <w:tab w:val="left" w:pos="8640"/>
        </w:tabs>
        <w:spacing w:before="120" w:after="360"/>
        <w:jc w:val="center"/>
        <w:rPr>
          <w:b/>
          <w:sz w:val="36"/>
        </w:rPr>
      </w:pPr>
      <w:proofErr w:type="spellStart"/>
      <w:r>
        <w:rPr>
          <w:b/>
          <w:sz w:val="36"/>
        </w:rPr>
        <w:t>PsaAgArbn</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Byrski, Krzysztof" w:date="2018-02-20T08:51:00Z">
        <w:r w:rsidR="001953CB">
          <w:rPr>
            <w:b/>
            <w:sz w:val="36"/>
          </w:rPr>
          <w:t>February 20, 2018</w:t>
        </w:r>
      </w:ins>
      <w:del w:id="1" w:author="Byrski, Krzysztof" w:date="2018-02-20T08:51:00Z">
        <w:r w:rsidR="00164967" w:rsidDel="001953CB">
          <w:rPr>
            <w:b/>
            <w:sz w:val="36"/>
          </w:rPr>
          <w:delText xml:space="preserve">April </w:delText>
        </w:r>
        <w:r w:rsidR="0086536C" w:rsidDel="001953CB">
          <w:rPr>
            <w:b/>
            <w:sz w:val="36"/>
          </w:rPr>
          <w:delText>26</w:delText>
        </w:r>
        <w:r w:rsidR="007F1DE9" w:rsidDel="001953CB">
          <w:rPr>
            <w:b/>
            <w:sz w:val="36"/>
          </w:rPr>
          <w:delText>, 201</w:delText>
        </w:r>
      </w:del>
      <w:r w:rsidRPr="007E0373">
        <w:rPr>
          <w:b/>
          <w:sz w:val="36"/>
        </w:rPr>
        <w:fldChar w:fldCharType="end"/>
      </w:r>
      <w:del w:id="2" w:author="Byrski, Krzysztof" w:date="2018-02-20T08:51:00Z">
        <w:r w:rsidR="00123509" w:rsidDel="001953CB">
          <w:rPr>
            <w:b/>
            <w:sz w:val="36"/>
          </w:rPr>
          <w:delText>7</w:delText>
        </w:r>
      </w:del>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7F1DE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7F1DE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7F1DE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F07789" w:rsidRPr="00F07789" w:rsidRDefault="00F07789" w:rsidP="00F07789">
      <w:pPr>
        <w:tabs>
          <w:tab w:val="left" w:pos="4320"/>
          <w:tab w:val="left" w:pos="8640"/>
        </w:tabs>
        <w:jc w:val="center"/>
        <w:rPr>
          <w:ins w:id="3" w:author="Byrski, Krzysztof" w:date="2018-02-20T09:34:00Z"/>
          <w:b/>
          <w:sz w:val="24"/>
        </w:rPr>
      </w:pPr>
      <w:ins w:id="4" w:author="Byrski, Krzysztof" w:date="2018-02-20T09:35:00Z">
        <w:r>
          <w:rPr>
            <w:b/>
            <w:sz w:val="24"/>
          </w:rPr>
          <w:fldChar w:fldCharType="begin"/>
        </w:r>
        <w:r>
          <w:rPr>
            <w:b/>
            <w:sz w:val="24"/>
          </w:rPr>
          <w:instrText xml:space="preserve"> DOCPROPERTY  "Prepared by Group"  \* MERGEFORMAT </w:instrText>
        </w:r>
      </w:ins>
      <w:r>
        <w:rPr>
          <w:b/>
          <w:sz w:val="24"/>
        </w:rPr>
        <w:fldChar w:fldCharType="separate"/>
      </w:r>
      <w:ins w:id="5" w:author="Byrski, Krzysztof" w:date="2018-02-20T09:35:00Z">
        <w:r w:rsidR="007A7DEA">
          <w:rPr>
            <w:b/>
            <w:sz w:val="24"/>
          </w:rPr>
          <w:t>SEPG</w:t>
        </w:r>
        <w:r>
          <w:rPr>
            <w:b/>
            <w:sz w:val="24"/>
          </w:rPr>
          <w:fldChar w:fldCharType="end"/>
        </w:r>
      </w:ins>
      <w:ins w:id="6" w:author="Byrski, Krzysztof" w:date="2018-02-20T09:34:00Z">
        <w:r>
          <w:rPr>
            <w:b/>
            <w:sz w:val="24"/>
          </w:rPr>
          <w:t>,</w:t>
        </w:r>
        <w:bookmarkStart w:id="7" w:name="_GoBack"/>
        <w:bookmarkEnd w:id="7"/>
      </w:ins>
    </w:p>
    <w:p w:rsidR="00891F29" w:rsidRPr="00A158C7" w:rsidDel="00F07789" w:rsidRDefault="0086536C" w:rsidP="00891F29">
      <w:pPr>
        <w:tabs>
          <w:tab w:val="left" w:pos="4320"/>
          <w:tab w:val="left" w:pos="8640"/>
        </w:tabs>
        <w:jc w:val="center"/>
        <w:rPr>
          <w:del w:id="8" w:author="Byrski, Krzysztof" w:date="2018-02-20T09:34:00Z"/>
          <w:b/>
          <w:sz w:val="24"/>
        </w:rPr>
      </w:pPr>
      <w:del w:id="9" w:author="Byrski, Krzysztof" w:date="2018-02-20T09:34:00Z">
        <w:r w:rsidDel="00F07789">
          <w:rPr>
            <w:b/>
            <w:sz w:val="24"/>
          </w:rPr>
          <w:delText>Matthew Leser,</w:delText>
        </w:r>
      </w:del>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0778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F0778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520"/>
        <w:gridCol w:w="990"/>
        <w:gridCol w:w="1440"/>
      </w:tblGrid>
      <w:tr w:rsidR="00974079" w:rsidRPr="00AA38E8" w:rsidTr="00974079">
        <w:tc>
          <w:tcPr>
            <w:tcW w:w="2520" w:type="dxa"/>
          </w:tcPr>
          <w:p w:rsidR="00974079" w:rsidRPr="00AA38E8" w:rsidRDefault="00974079" w:rsidP="00D229A6">
            <w:pPr>
              <w:jc w:val="center"/>
              <w:rPr>
                <w:rFonts w:cs="Calibri"/>
                <w:b/>
              </w:rPr>
            </w:pPr>
            <w:bookmarkStart w:id="10" w:name="_Toc348792978"/>
            <w:bookmarkStart w:id="11" w:name="_Toc348793074"/>
            <w:bookmarkStart w:id="12" w:name="_Toc348793965"/>
            <w:bookmarkStart w:id="13" w:name="_Toc349459173"/>
            <w:bookmarkStart w:id="14" w:name="_Toc349621609"/>
            <w:r w:rsidRPr="00AA38E8">
              <w:rPr>
                <w:rFonts w:cs="Calibri"/>
                <w:b/>
              </w:rPr>
              <w:t>Description</w:t>
            </w:r>
          </w:p>
        </w:tc>
        <w:tc>
          <w:tcPr>
            <w:tcW w:w="2520" w:type="dxa"/>
          </w:tcPr>
          <w:p w:rsidR="00974079" w:rsidRPr="00AA38E8" w:rsidRDefault="00974079" w:rsidP="00D229A6">
            <w:pPr>
              <w:jc w:val="center"/>
              <w:rPr>
                <w:rFonts w:cs="Calibri"/>
                <w:b/>
              </w:rPr>
            </w:pPr>
            <w:r w:rsidRPr="00AA38E8">
              <w:rPr>
                <w:rFonts w:cs="Calibri"/>
                <w:b/>
              </w:rPr>
              <w:t>Author</w:t>
            </w:r>
          </w:p>
        </w:tc>
        <w:tc>
          <w:tcPr>
            <w:tcW w:w="990" w:type="dxa"/>
          </w:tcPr>
          <w:p w:rsidR="00974079" w:rsidRPr="00AA38E8" w:rsidRDefault="00974079" w:rsidP="00D229A6">
            <w:pPr>
              <w:jc w:val="center"/>
              <w:rPr>
                <w:rFonts w:cs="Calibri"/>
                <w:b/>
              </w:rPr>
            </w:pPr>
            <w:r w:rsidRPr="00AA38E8">
              <w:rPr>
                <w:rFonts w:cs="Calibri"/>
                <w:b/>
              </w:rPr>
              <w:t>Version</w:t>
            </w:r>
          </w:p>
        </w:tc>
        <w:tc>
          <w:tcPr>
            <w:tcW w:w="1440" w:type="dxa"/>
          </w:tcPr>
          <w:p w:rsidR="00974079" w:rsidRPr="00AA38E8" w:rsidRDefault="00974079" w:rsidP="00D229A6">
            <w:pPr>
              <w:jc w:val="center"/>
              <w:rPr>
                <w:rFonts w:cs="Calibri"/>
                <w:b/>
              </w:rPr>
            </w:pPr>
            <w:r w:rsidRPr="00AA38E8">
              <w:rPr>
                <w:rFonts w:cs="Calibri"/>
                <w:b/>
              </w:rPr>
              <w:t>Date</w:t>
            </w:r>
          </w:p>
        </w:tc>
      </w:tr>
      <w:tr w:rsidR="00974079" w:rsidRPr="00AA38E8" w:rsidTr="00974079">
        <w:tc>
          <w:tcPr>
            <w:tcW w:w="2520" w:type="dxa"/>
          </w:tcPr>
          <w:p w:rsidR="00974079" w:rsidRPr="00AA38E8" w:rsidRDefault="00974079" w:rsidP="00CF5DEA">
            <w:pPr>
              <w:rPr>
                <w:rFonts w:cs="Calibri"/>
              </w:rPr>
            </w:pPr>
            <w:r>
              <w:rPr>
                <w:rFonts w:cs="Calibri"/>
              </w:rPr>
              <w:t>Initial Version</w:t>
            </w:r>
            <w:r>
              <w:rPr>
                <w:rFonts w:cs="Calibri"/>
              </w:rPr>
              <w:br/>
            </w:r>
            <w:r w:rsidR="00CF5DEA">
              <w:rPr>
                <w:rFonts w:cs="Calibri"/>
              </w:rPr>
              <w:t xml:space="preserve">of CF039A </w:t>
            </w:r>
            <w:proofErr w:type="spellStart"/>
            <w:r w:rsidR="00CF5DEA">
              <w:rPr>
                <w:rFonts w:cs="Calibri"/>
              </w:rPr>
              <w:t>PsaAgArbn</w:t>
            </w:r>
            <w:proofErr w:type="spellEnd"/>
          </w:p>
        </w:tc>
        <w:tc>
          <w:tcPr>
            <w:tcW w:w="2520" w:type="dxa"/>
          </w:tcPr>
          <w:p w:rsidR="00974079" w:rsidRPr="00AA38E8" w:rsidRDefault="00D618AD" w:rsidP="00D229A6">
            <w:pPr>
              <w:rPr>
                <w:rFonts w:cs="Calibri"/>
              </w:rPr>
            </w:pPr>
            <w:r>
              <w:t>JK</w:t>
            </w:r>
          </w:p>
        </w:tc>
        <w:tc>
          <w:tcPr>
            <w:tcW w:w="990" w:type="dxa"/>
          </w:tcPr>
          <w:p w:rsidR="00974079" w:rsidRPr="00AA38E8" w:rsidRDefault="00974079" w:rsidP="00E92A82">
            <w:pPr>
              <w:jc w:val="center"/>
              <w:rPr>
                <w:rFonts w:cs="Calibri"/>
              </w:rPr>
            </w:pPr>
            <w:r>
              <w:rPr>
                <w:rFonts w:cs="Calibri"/>
              </w:rPr>
              <w:t>1.0</w:t>
            </w:r>
          </w:p>
        </w:tc>
        <w:tc>
          <w:tcPr>
            <w:tcW w:w="1440" w:type="dxa"/>
          </w:tcPr>
          <w:p w:rsidR="00974079" w:rsidRPr="00AA38E8" w:rsidRDefault="00CF5DEA" w:rsidP="00D618AD">
            <w:pPr>
              <w:rPr>
                <w:rFonts w:cs="Calibri"/>
              </w:rPr>
            </w:pPr>
            <w:r>
              <w:rPr>
                <w:rFonts w:cs="Calibri"/>
              </w:rPr>
              <w:t>03/15/17</w:t>
            </w:r>
          </w:p>
        </w:tc>
      </w:tr>
      <w:tr w:rsidR="00974079" w:rsidRPr="00AA38E8" w:rsidTr="00974079">
        <w:tc>
          <w:tcPr>
            <w:tcW w:w="2520" w:type="dxa"/>
          </w:tcPr>
          <w:p w:rsidR="00974079" w:rsidRPr="00AA38E8" w:rsidRDefault="00164967" w:rsidP="00D229A6">
            <w:pPr>
              <w:rPr>
                <w:rFonts w:cs="Calibri"/>
              </w:rPr>
            </w:pPr>
            <w:r>
              <w:rPr>
                <w:rFonts w:cs="Calibri"/>
              </w:rPr>
              <w:t>Updated to FDD v1.2.0</w:t>
            </w:r>
          </w:p>
        </w:tc>
        <w:tc>
          <w:tcPr>
            <w:tcW w:w="2520" w:type="dxa"/>
          </w:tcPr>
          <w:p w:rsidR="00974079" w:rsidRPr="00AA38E8" w:rsidRDefault="00164967" w:rsidP="00D229A6">
            <w:pPr>
              <w:rPr>
                <w:rFonts w:cs="Calibri"/>
              </w:rPr>
            </w:pPr>
            <w:r>
              <w:rPr>
                <w:rFonts w:cs="Calibri"/>
              </w:rPr>
              <w:t>JK</w:t>
            </w:r>
          </w:p>
        </w:tc>
        <w:tc>
          <w:tcPr>
            <w:tcW w:w="990" w:type="dxa"/>
          </w:tcPr>
          <w:p w:rsidR="00974079" w:rsidRPr="00AA38E8" w:rsidRDefault="00164967" w:rsidP="001953CB">
            <w:pPr>
              <w:jc w:val="center"/>
              <w:rPr>
                <w:rFonts w:cs="Calibri"/>
              </w:rPr>
              <w:pPrChange w:id="15" w:author="Byrski, Krzysztof" w:date="2018-02-20T08:52:00Z">
                <w:pPr/>
              </w:pPrChange>
            </w:pPr>
            <w:r>
              <w:rPr>
                <w:rFonts w:cs="Calibri"/>
              </w:rPr>
              <w:t>2.0</w:t>
            </w:r>
          </w:p>
        </w:tc>
        <w:tc>
          <w:tcPr>
            <w:tcW w:w="1440" w:type="dxa"/>
          </w:tcPr>
          <w:p w:rsidR="00974079" w:rsidRPr="00AA38E8" w:rsidRDefault="00164967" w:rsidP="00D229A6">
            <w:pPr>
              <w:rPr>
                <w:rFonts w:cs="Calibri"/>
              </w:rPr>
            </w:pPr>
            <w:r>
              <w:rPr>
                <w:rFonts w:cs="Calibri"/>
              </w:rPr>
              <w:t>04/05/2017</w:t>
            </w:r>
          </w:p>
        </w:tc>
      </w:tr>
      <w:tr w:rsidR="0086536C" w:rsidRPr="00AA38E8" w:rsidTr="00974079">
        <w:tc>
          <w:tcPr>
            <w:tcW w:w="2520" w:type="dxa"/>
          </w:tcPr>
          <w:p w:rsidR="0086536C" w:rsidRDefault="0086536C" w:rsidP="00D229A6">
            <w:pPr>
              <w:rPr>
                <w:rFonts w:cs="Calibri"/>
              </w:rPr>
            </w:pPr>
            <w:r>
              <w:rPr>
                <w:rFonts w:cs="Calibri"/>
              </w:rPr>
              <w:t>Updated to FDD v1.3.0</w:t>
            </w:r>
          </w:p>
        </w:tc>
        <w:tc>
          <w:tcPr>
            <w:tcW w:w="2520" w:type="dxa"/>
          </w:tcPr>
          <w:p w:rsidR="0086536C" w:rsidRDefault="0086536C" w:rsidP="00D229A6">
            <w:pPr>
              <w:rPr>
                <w:rFonts w:cs="Calibri"/>
              </w:rPr>
            </w:pPr>
            <w:r>
              <w:rPr>
                <w:rFonts w:cs="Calibri"/>
              </w:rPr>
              <w:t>ML</w:t>
            </w:r>
          </w:p>
        </w:tc>
        <w:tc>
          <w:tcPr>
            <w:tcW w:w="990" w:type="dxa"/>
          </w:tcPr>
          <w:p w:rsidR="0086536C" w:rsidRDefault="0086536C" w:rsidP="001953CB">
            <w:pPr>
              <w:jc w:val="center"/>
              <w:rPr>
                <w:rFonts w:cs="Calibri"/>
              </w:rPr>
              <w:pPrChange w:id="16" w:author="Byrski, Krzysztof" w:date="2018-02-20T08:52:00Z">
                <w:pPr/>
              </w:pPrChange>
            </w:pPr>
            <w:r>
              <w:rPr>
                <w:rFonts w:cs="Calibri"/>
              </w:rPr>
              <w:t>3.0</w:t>
            </w:r>
          </w:p>
        </w:tc>
        <w:tc>
          <w:tcPr>
            <w:tcW w:w="1440" w:type="dxa"/>
          </w:tcPr>
          <w:p w:rsidR="0086536C" w:rsidRDefault="0086536C" w:rsidP="00D229A6">
            <w:pPr>
              <w:rPr>
                <w:rFonts w:cs="Calibri"/>
              </w:rPr>
            </w:pPr>
            <w:r>
              <w:rPr>
                <w:rFonts w:cs="Calibri"/>
              </w:rPr>
              <w:t>04/26/2017</w:t>
            </w:r>
          </w:p>
        </w:tc>
      </w:tr>
      <w:tr w:rsidR="001953CB" w:rsidRPr="00AA38E8" w:rsidTr="00974079">
        <w:trPr>
          <w:ins w:id="17" w:author="Byrski, Krzysztof" w:date="2018-02-20T08:51:00Z"/>
        </w:trPr>
        <w:tc>
          <w:tcPr>
            <w:tcW w:w="2520" w:type="dxa"/>
          </w:tcPr>
          <w:p w:rsidR="001953CB" w:rsidRDefault="001953CB" w:rsidP="00E92A82">
            <w:pPr>
              <w:rPr>
                <w:ins w:id="18" w:author="Byrski, Krzysztof" w:date="2018-02-20T08:51:00Z"/>
                <w:rFonts w:cs="Calibri"/>
              </w:rPr>
            </w:pPr>
            <w:ins w:id="19" w:author="Byrski, Krzysztof" w:date="2018-02-20T08:51:00Z">
              <w:r>
                <w:rPr>
                  <w:rFonts w:cs="Calibri"/>
                </w:rPr>
                <w:t>Updated to FDD v</w:t>
              </w:r>
              <w:r>
                <w:rPr>
                  <w:rFonts w:cs="Calibri"/>
                </w:rPr>
                <w:t>2.0</w:t>
              </w:r>
              <w:r>
                <w:rPr>
                  <w:rFonts w:cs="Calibri"/>
                </w:rPr>
                <w:t>.0</w:t>
              </w:r>
            </w:ins>
          </w:p>
        </w:tc>
        <w:tc>
          <w:tcPr>
            <w:tcW w:w="2520" w:type="dxa"/>
          </w:tcPr>
          <w:p w:rsidR="001953CB" w:rsidRDefault="001953CB" w:rsidP="00D229A6">
            <w:pPr>
              <w:rPr>
                <w:ins w:id="20" w:author="Byrski, Krzysztof" w:date="2018-02-20T08:51:00Z"/>
                <w:rFonts w:cs="Calibri"/>
              </w:rPr>
            </w:pPr>
            <w:proofErr w:type="spellStart"/>
            <w:ins w:id="21" w:author="Byrski, Krzysztof" w:date="2018-02-20T08:51:00Z">
              <w:r>
                <w:rPr>
                  <w:rFonts w:cs="Calibri"/>
                </w:rPr>
                <w:t>KByrski</w:t>
              </w:r>
              <w:proofErr w:type="spellEnd"/>
            </w:ins>
          </w:p>
        </w:tc>
        <w:tc>
          <w:tcPr>
            <w:tcW w:w="990" w:type="dxa"/>
          </w:tcPr>
          <w:p w:rsidR="001953CB" w:rsidRDefault="001953CB" w:rsidP="001953CB">
            <w:pPr>
              <w:jc w:val="center"/>
              <w:rPr>
                <w:ins w:id="22" w:author="Byrski, Krzysztof" w:date="2018-02-20T08:51:00Z"/>
                <w:rFonts w:cs="Calibri"/>
              </w:rPr>
              <w:pPrChange w:id="23" w:author="Byrski, Krzysztof" w:date="2018-02-20T08:52:00Z">
                <w:pPr/>
              </w:pPrChange>
            </w:pPr>
            <w:ins w:id="24" w:author="Byrski, Krzysztof" w:date="2018-02-20T08:51:00Z">
              <w:r>
                <w:rPr>
                  <w:rFonts w:cs="Calibri"/>
                </w:rPr>
                <w:t>4.0</w:t>
              </w:r>
            </w:ins>
          </w:p>
        </w:tc>
        <w:tc>
          <w:tcPr>
            <w:tcW w:w="1440" w:type="dxa"/>
          </w:tcPr>
          <w:p w:rsidR="001953CB" w:rsidRDefault="001953CB" w:rsidP="00D229A6">
            <w:pPr>
              <w:rPr>
                <w:ins w:id="25" w:author="Byrski, Krzysztof" w:date="2018-02-20T08:51:00Z"/>
                <w:rFonts w:cs="Calibri"/>
              </w:rPr>
            </w:pPr>
            <w:ins w:id="26" w:author="Byrski, Krzysztof" w:date="2018-02-20T08:52:00Z">
              <w:r>
                <w:rPr>
                  <w:rFonts w:cs="Calibri"/>
                </w:rPr>
                <w:t>02/20/2018</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A604A" w:rsidRDefault="00891F29" w:rsidP="00AE3BF5">
      <w:pPr>
        <w:jc w:val="center"/>
        <w:rPr>
          <w:noProof/>
        </w:rPr>
      </w:pPr>
      <w:r w:rsidRPr="00C728E9">
        <w:rPr>
          <w:b/>
          <w:sz w:val="32"/>
          <w:szCs w:val="32"/>
          <w:u w:val="single"/>
        </w:rPr>
        <w:t>Table of Contents</w:t>
      </w:r>
      <w:r w:rsidR="00AE3BF5">
        <w:rPr>
          <w:caps/>
          <w:sz w:val="32"/>
          <w:szCs w:val="32"/>
        </w:rPr>
        <w:fldChar w:fldCharType="begin"/>
      </w:r>
      <w:r w:rsidR="00AE3BF5">
        <w:rPr>
          <w:caps/>
          <w:sz w:val="32"/>
          <w:szCs w:val="32"/>
        </w:rPr>
        <w:instrText xml:space="preserve"> TOC \o "1-3" \h \z \u </w:instrText>
      </w:r>
      <w:r w:rsidR="00AE3BF5">
        <w:rPr>
          <w:caps/>
          <w:sz w:val="32"/>
          <w:szCs w:val="32"/>
        </w:rPr>
        <w:fldChar w:fldCharType="separate"/>
      </w:r>
    </w:p>
    <w:p w:rsidR="00FA604A" w:rsidRDefault="007019B1">
      <w:pPr>
        <w:pStyle w:val="TOC1"/>
        <w:rPr>
          <w:rFonts w:eastAsiaTheme="minorEastAsia"/>
          <w:b w:val="0"/>
          <w:color w:val="auto"/>
          <w:kern w:val="0"/>
          <w:sz w:val="22"/>
          <w:szCs w:val="22"/>
          <w:lang w:val="en-US"/>
        </w:rPr>
      </w:pPr>
      <w:hyperlink w:anchor="_Toc477435087" w:history="1">
        <w:r w:rsidR="00FA604A" w:rsidRPr="00AB60C4">
          <w:rPr>
            <w:rStyle w:val="Hyperlink"/>
          </w:rPr>
          <w:t>1</w:t>
        </w:r>
        <w:r w:rsidR="00FA604A">
          <w:rPr>
            <w:rFonts w:eastAsiaTheme="minorEastAsia"/>
            <w:b w:val="0"/>
            <w:color w:val="auto"/>
            <w:kern w:val="0"/>
            <w:sz w:val="22"/>
            <w:szCs w:val="22"/>
            <w:lang w:val="en-US"/>
          </w:rPr>
          <w:tab/>
        </w:r>
        <w:r w:rsidR="00FA604A" w:rsidRPr="00AB60C4">
          <w:rPr>
            <w:rStyle w:val="Hyperlink"/>
          </w:rPr>
          <w:t>Introduction</w:t>
        </w:r>
        <w:r w:rsidR="00FA604A">
          <w:rPr>
            <w:webHidden/>
          </w:rPr>
          <w:tab/>
        </w:r>
        <w:r w:rsidR="00FA604A">
          <w:rPr>
            <w:webHidden/>
          </w:rPr>
          <w:fldChar w:fldCharType="begin"/>
        </w:r>
        <w:r w:rsidR="00FA604A">
          <w:rPr>
            <w:webHidden/>
          </w:rPr>
          <w:instrText xml:space="preserve"> PAGEREF _Toc477435087 \h </w:instrText>
        </w:r>
        <w:r w:rsidR="00FA604A">
          <w:rPr>
            <w:webHidden/>
          </w:rPr>
        </w:r>
        <w:r w:rsidR="00FA604A">
          <w:rPr>
            <w:webHidden/>
          </w:rPr>
          <w:fldChar w:fldCharType="separate"/>
        </w:r>
        <w:r w:rsidR="00FA604A">
          <w:rPr>
            <w:webHidden/>
          </w:rPr>
          <w:t>4</w:t>
        </w:r>
        <w:r w:rsidR="00FA604A">
          <w:rPr>
            <w:webHidden/>
          </w:rPr>
          <w:fldChar w:fldCharType="end"/>
        </w:r>
      </w:hyperlink>
    </w:p>
    <w:p w:rsidR="00FA604A" w:rsidRDefault="007019B1">
      <w:pPr>
        <w:pStyle w:val="TOC2"/>
        <w:rPr>
          <w:rFonts w:asciiTheme="minorHAnsi" w:eastAsiaTheme="minorEastAsia" w:hAnsiTheme="minorHAnsi"/>
          <w:color w:val="auto"/>
          <w:kern w:val="0"/>
          <w:szCs w:val="22"/>
        </w:rPr>
      </w:pPr>
      <w:hyperlink w:anchor="_Toc477435088" w:history="1">
        <w:r w:rsidR="00FA604A" w:rsidRPr="00AB60C4">
          <w:rPr>
            <w:rStyle w:val="Hyperlink"/>
          </w:rPr>
          <w:t>1.1</w:t>
        </w:r>
        <w:r w:rsidR="00FA604A">
          <w:rPr>
            <w:rFonts w:asciiTheme="minorHAnsi" w:eastAsiaTheme="minorEastAsia" w:hAnsiTheme="minorHAnsi"/>
            <w:color w:val="auto"/>
            <w:kern w:val="0"/>
            <w:szCs w:val="22"/>
          </w:rPr>
          <w:tab/>
        </w:r>
        <w:r w:rsidR="00FA604A" w:rsidRPr="00AB60C4">
          <w:rPr>
            <w:rStyle w:val="Hyperlink"/>
          </w:rPr>
          <w:t>Purpose</w:t>
        </w:r>
        <w:r w:rsidR="00FA604A">
          <w:rPr>
            <w:webHidden/>
          </w:rPr>
          <w:tab/>
        </w:r>
        <w:r w:rsidR="00FA604A">
          <w:rPr>
            <w:webHidden/>
          </w:rPr>
          <w:fldChar w:fldCharType="begin"/>
        </w:r>
        <w:r w:rsidR="00FA604A">
          <w:rPr>
            <w:webHidden/>
          </w:rPr>
          <w:instrText xml:space="preserve"> PAGEREF _Toc477435088 \h </w:instrText>
        </w:r>
        <w:r w:rsidR="00FA604A">
          <w:rPr>
            <w:webHidden/>
          </w:rPr>
        </w:r>
        <w:r w:rsidR="00FA604A">
          <w:rPr>
            <w:webHidden/>
          </w:rPr>
          <w:fldChar w:fldCharType="separate"/>
        </w:r>
        <w:r w:rsidR="00FA604A">
          <w:rPr>
            <w:webHidden/>
          </w:rPr>
          <w:t>4</w:t>
        </w:r>
        <w:r w:rsidR="00FA604A">
          <w:rPr>
            <w:webHidden/>
          </w:rPr>
          <w:fldChar w:fldCharType="end"/>
        </w:r>
      </w:hyperlink>
    </w:p>
    <w:p w:rsidR="00FA604A" w:rsidRDefault="007019B1">
      <w:pPr>
        <w:pStyle w:val="TOC1"/>
        <w:rPr>
          <w:rFonts w:eastAsiaTheme="minorEastAsia"/>
          <w:b w:val="0"/>
          <w:color w:val="auto"/>
          <w:kern w:val="0"/>
          <w:sz w:val="22"/>
          <w:szCs w:val="22"/>
          <w:lang w:val="en-US"/>
        </w:rPr>
      </w:pPr>
      <w:hyperlink w:anchor="_Toc477435089" w:history="1">
        <w:r w:rsidR="00FA604A" w:rsidRPr="00AB60C4">
          <w:rPr>
            <w:rStyle w:val="Hyperlink"/>
          </w:rPr>
          <w:t>2</w:t>
        </w:r>
        <w:r w:rsidR="00FA604A">
          <w:rPr>
            <w:rFonts w:eastAsiaTheme="minorEastAsia"/>
            <w:b w:val="0"/>
            <w:color w:val="auto"/>
            <w:kern w:val="0"/>
            <w:sz w:val="22"/>
            <w:szCs w:val="22"/>
            <w:lang w:val="en-US"/>
          </w:rPr>
          <w:tab/>
        </w:r>
        <w:r w:rsidR="00FA604A" w:rsidRPr="00AB60C4">
          <w:rPr>
            <w:rStyle w:val="Hyperlink"/>
            <w:rFonts w:ascii="Calibri" w:hAnsi="Calibri" w:cs="Calibri"/>
          </w:rPr>
          <w:t xml:space="preserve">PsaAgArbn </w:t>
        </w:r>
        <w:r w:rsidR="00FA604A" w:rsidRPr="00AB60C4">
          <w:rPr>
            <w:rStyle w:val="Hyperlink"/>
          </w:rPr>
          <w:t>&amp; High-Level Description</w:t>
        </w:r>
        <w:r w:rsidR="00FA604A">
          <w:rPr>
            <w:webHidden/>
          </w:rPr>
          <w:tab/>
        </w:r>
        <w:r w:rsidR="00FA604A">
          <w:rPr>
            <w:webHidden/>
          </w:rPr>
          <w:fldChar w:fldCharType="begin"/>
        </w:r>
        <w:r w:rsidR="00FA604A">
          <w:rPr>
            <w:webHidden/>
          </w:rPr>
          <w:instrText xml:space="preserve"> PAGEREF _Toc477435089 \h </w:instrText>
        </w:r>
        <w:r w:rsidR="00FA604A">
          <w:rPr>
            <w:webHidden/>
          </w:rPr>
        </w:r>
        <w:r w:rsidR="00FA604A">
          <w:rPr>
            <w:webHidden/>
          </w:rPr>
          <w:fldChar w:fldCharType="separate"/>
        </w:r>
        <w:r w:rsidR="00FA604A">
          <w:rPr>
            <w:webHidden/>
          </w:rPr>
          <w:t>5</w:t>
        </w:r>
        <w:r w:rsidR="00FA604A">
          <w:rPr>
            <w:webHidden/>
          </w:rPr>
          <w:fldChar w:fldCharType="end"/>
        </w:r>
      </w:hyperlink>
    </w:p>
    <w:p w:rsidR="00FA604A" w:rsidRDefault="007019B1">
      <w:pPr>
        <w:pStyle w:val="TOC1"/>
        <w:rPr>
          <w:rFonts w:eastAsiaTheme="minorEastAsia"/>
          <w:b w:val="0"/>
          <w:color w:val="auto"/>
          <w:kern w:val="0"/>
          <w:sz w:val="22"/>
          <w:szCs w:val="22"/>
          <w:lang w:val="en-US"/>
        </w:rPr>
      </w:pPr>
      <w:hyperlink w:anchor="_Toc477435090" w:history="1">
        <w:r w:rsidR="00FA604A" w:rsidRPr="00AB60C4">
          <w:rPr>
            <w:rStyle w:val="Hyperlink"/>
            <w:rFonts w:ascii="Calibri" w:hAnsi="Calibri" w:cs="Calibri"/>
          </w:rPr>
          <w:t>3</w:t>
        </w:r>
        <w:r w:rsidR="00FA604A">
          <w:rPr>
            <w:rFonts w:eastAsiaTheme="minorEastAsia"/>
            <w:b w:val="0"/>
            <w:color w:val="auto"/>
            <w:kern w:val="0"/>
            <w:sz w:val="22"/>
            <w:szCs w:val="22"/>
            <w:lang w:val="en-US"/>
          </w:rPr>
          <w:tab/>
        </w:r>
        <w:r w:rsidR="00FA604A" w:rsidRPr="00AB60C4">
          <w:rPr>
            <w:rStyle w:val="Hyperlink"/>
            <w:rFonts w:ascii="Calibri" w:hAnsi="Calibri" w:cs="Calibri"/>
          </w:rPr>
          <w:t>Design details of software module</w:t>
        </w:r>
        <w:r w:rsidR="00FA604A">
          <w:rPr>
            <w:webHidden/>
          </w:rPr>
          <w:tab/>
        </w:r>
        <w:r w:rsidR="00FA604A">
          <w:rPr>
            <w:webHidden/>
          </w:rPr>
          <w:fldChar w:fldCharType="begin"/>
        </w:r>
        <w:r w:rsidR="00FA604A">
          <w:rPr>
            <w:webHidden/>
          </w:rPr>
          <w:instrText xml:space="preserve"> PAGEREF _Toc477435090 \h </w:instrText>
        </w:r>
        <w:r w:rsidR="00FA604A">
          <w:rPr>
            <w:webHidden/>
          </w:rPr>
        </w:r>
        <w:r w:rsidR="00FA604A">
          <w:rPr>
            <w:webHidden/>
          </w:rPr>
          <w:fldChar w:fldCharType="separate"/>
        </w:r>
        <w:r w:rsidR="00FA604A">
          <w:rPr>
            <w:webHidden/>
          </w:rPr>
          <w:t>6</w:t>
        </w:r>
        <w:r w:rsidR="00FA604A">
          <w:rPr>
            <w:webHidden/>
          </w:rPr>
          <w:fldChar w:fldCharType="end"/>
        </w:r>
      </w:hyperlink>
    </w:p>
    <w:p w:rsidR="00FA604A" w:rsidRDefault="007019B1">
      <w:pPr>
        <w:pStyle w:val="TOC2"/>
        <w:rPr>
          <w:rFonts w:asciiTheme="minorHAnsi" w:eastAsiaTheme="minorEastAsia" w:hAnsiTheme="minorHAnsi"/>
          <w:color w:val="auto"/>
          <w:kern w:val="0"/>
          <w:szCs w:val="22"/>
        </w:rPr>
      </w:pPr>
      <w:hyperlink w:anchor="_Toc477435091" w:history="1">
        <w:r w:rsidR="00FA604A" w:rsidRPr="00AB60C4">
          <w:rPr>
            <w:rStyle w:val="Hyperlink"/>
            <w:rFonts w:cs="Calibri"/>
          </w:rPr>
          <w:t>3.1</w:t>
        </w:r>
        <w:r w:rsidR="00FA604A">
          <w:rPr>
            <w:rFonts w:asciiTheme="minorHAnsi" w:eastAsiaTheme="minorEastAsia" w:hAnsiTheme="minorHAnsi"/>
            <w:color w:val="auto"/>
            <w:kern w:val="0"/>
            <w:szCs w:val="22"/>
          </w:rPr>
          <w:tab/>
        </w:r>
        <w:r w:rsidR="00FA604A" w:rsidRPr="00AB60C4">
          <w:rPr>
            <w:rStyle w:val="Hyperlink"/>
          </w:rPr>
          <w:t>Graphical</w:t>
        </w:r>
        <w:r w:rsidR="00FA604A" w:rsidRPr="00AB60C4">
          <w:rPr>
            <w:rStyle w:val="Hyperlink"/>
            <w:rFonts w:cs="Calibri"/>
          </w:rPr>
          <w:t xml:space="preserve"> representation of PsaAgArbn</w:t>
        </w:r>
        <w:r w:rsidR="00FA604A">
          <w:rPr>
            <w:webHidden/>
          </w:rPr>
          <w:tab/>
        </w:r>
        <w:r w:rsidR="00FA604A">
          <w:rPr>
            <w:webHidden/>
          </w:rPr>
          <w:fldChar w:fldCharType="begin"/>
        </w:r>
        <w:r w:rsidR="00FA604A">
          <w:rPr>
            <w:webHidden/>
          </w:rPr>
          <w:instrText xml:space="preserve"> PAGEREF _Toc477435091 \h </w:instrText>
        </w:r>
        <w:r w:rsidR="00FA604A">
          <w:rPr>
            <w:webHidden/>
          </w:rPr>
        </w:r>
        <w:r w:rsidR="00FA604A">
          <w:rPr>
            <w:webHidden/>
          </w:rPr>
          <w:fldChar w:fldCharType="separate"/>
        </w:r>
        <w:r w:rsidR="00FA604A">
          <w:rPr>
            <w:webHidden/>
          </w:rPr>
          <w:t>6</w:t>
        </w:r>
        <w:r w:rsidR="00FA604A">
          <w:rPr>
            <w:webHidden/>
          </w:rPr>
          <w:fldChar w:fldCharType="end"/>
        </w:r>
      </w:hyperlink>
    </w:p>
    <w:p w:rsidR="00FA604A" w:rsidRDefault="007019B1">
      <w:pPr>
        <w:pStyle w:val="TOC2"/>
        <w:rPr>
          <w:rFonts w:asciiTheme="minorHAnsi" w:eastAsiaTheme="minorEastAsia" w:hAnsiTheme="minorHAnsi"/>
          <w:color w:val="auto"/>
          <w:kern w:val="0"/>
          <w:szCs w:val="22"/>
        </w:rPr>
      </w:pPr>
      <w:hyperlink w:anchor="_Toc477435092" w:history="1">
        <w:r w:rsidR="00FA604A" w:rsidRPr="00AB60C4">
          <w:rPr>
            <w:rStyle w:val="Hyperlink"/>
            <w:rFonts w:cs="Calibri"/>
          </w:rPr>
          <w:t>3.2</w:t>
        </w:r>
        <w:r w:rsidR="00FA604A">
          <w:rPr>
            <w:rFonts w:asciiTheme="minorHAnsi" w:eastAsiaTheme="minorEastAsia" w:hAnsiTheme="minorHAnsi"/>
            <w:color w:val="auto"/>
            <w:kern w:val="0"/>
            <w:szCs w:val="22"/>
          </w:rPr>
          <w:tab/>
        </w:r>
        <w:r w:rsidR="00FA604A" w:rsidRPr="00AB60C4">
          <w:rPr>
            <w:rStyle w:val="Hyperlink"/>
          </w:rPr>
          <w:t>Component diagram</w:t>
        </w:r>
        <w:r w:rsidR="00FA604A">
          <w:rPr>
            <w:webHidden/>
          </w:rPr>
          <w:tab/>
        </w:r>
        <w:r w:rsidR="00FA604A">
          <w:rPr>
            <w:webHidden/>
          </w:rPr>
          <w:fldChar w:fldCharType="begin"/>
        </w:r>
        <w:r w:rsidR="00FA604A">
          <w:rPr>
            <w:webHidden/>
          </w:rPr>
          <w:instrText xml:space="preserve"> PAGEREF _Toc477435092 \h </w:instrText>
        </w:r>
        <w:r w:rsidR="00FA604A">
          <w:rPr>
            <w:webHidden/>
          </w:rPr>
        </w:r>
        <w:r w:rsidR="00FA604A">
          <w:rPr>
            <w:webHidden/>
          </w:rPr>
          <w:fldChar w:fldCharType="separate"/>
        </w:r>
        <w:r w:rsidR="00FA604A">
          <w:rPr>
            <w:webHidden/>
          </w:rPr>
          <w:t>6</w:t>
        </w:r>
        <w:r w:rsidR="00FA604A">
          <w:rPr>
            <w:webHidden/>
          </w:rPr>
          <w:fldChar w:fldCharType="end"/>
        </w:r>
      </w:hyperlink>
    </w:p>
    <w:p w:rsidR="00FA604A" w:rsidRDefault="007019B1">
      <w:pPr>
        <w:pStyle w:val="TOC2"/>
        <w:rPr>
          <w:rFonts w:asciiTheme="minorHAnsi" w:eastAsiaTheme="minorEastAsia" w:hAnsiTheme="minorHAnsi"/>
          <w:color w:val="auto"/>
          <w:kern w:val="0"/>
          <w:szCs w:val="22"/>
        </w:rPr>
      </w:pPr>
      <w:hyperlink w:anchor="_Toc477435093" w:history="1">
        <w:r w:rsidR="00FA604A" w:rsidRPr="00AB60C4">
          <w:rPr>
            <w:rStyle w:val="Hyperlink"/>
          </w:rPr>
          <w:t>3.3</w:t>
        </w:r>
        <w:r w:rsidR="00FA604A">
          <w:rPr>
            <w:rFonts w:asciiTheme="minorHAnsi" w:eastAsiaTheme="minorEastAsia" w:hAnsiTheme="minorHAnsi"/>
            <w:color w:val="auto"/>
            <w:kern w:val="0"/>
            <w:szCs w:val="22"/>
          </w:rPr>
          <w:tab/>
        </w:r>
        <w:r w:rsidR="00FA604A" w:rsidRPr="00AB60C4">
          <w:rPr>
            <w:rStyle w:val="Hyperlink"/>
          </w:rPr>
          <w:t>Variable Data Dictionary</w:t>
        </w:r>
        <w:r w:rsidR="00FA604A">
          <w:rPr>
            <w:webHidden/>
          </w:rPr>
          <w:tab/>
        </w:r>
        <w:r w:rsidR="00FA604A">
          <w:rPr>
            <w:webHidden/>
          </w:rPr>
          <w:fldChar w:fldCharType="begin"/>
        </w:r>
        <w:r w:rsidR="00FA604A">
          <w:rPr>
            <w:webHidden/>
          </w:rPr>
          <w:instrText xml:space="preserve"> PAGEREF _Toc477435093 \h </w:instrText>
        </w:r>
        <w:r w:rsidR="00FA604A">
          <w:rPr>
            <w:webHidden/>
          </w:rPr>
        </w:r>
        <w:r w:rsidR="00FA604A">
          <w:rPr>
            <w:webHidden/>
          </w:rPr>
          <w:fldChar w:fldCharType="separate"/>
        </w:r>
        <w:r w:rsidR="00FA604A">
          <w:rPr>
            <w:webHidden/>
          </w:rPr>
          <w:t>6</w:t>
        </w:r>
        <w:r w:rsidR="00FA604A">
          <w:rPr>
            <w:webHidden/>
          </w:rPr>
          <w:fldChar w:fldCharType="end"/>
        </w:r>
      </w:hyperlink>
    </w:p>
    <w:p w:rsidR="00FA604A" w:rsidRDefault="007019B1">
      <w:pPr>
        <w:pStyle w:val="TOC3"/>
        <w:tabs>
          <w:tab w:val="left" w:pos="1200"/>
        </w:tabs>
        <w:rPr>
          <w:rFonts w:asciiTheme="minorHAnsi" w:eastAsiaTheme="minorEastAsia" w:hAnsiTheme="minorHAnsi"/>
          <w:color w:val="auto"/>
          <w:kern w:val="0"/>
          <w:sz w:val="22"/>
          <w:szCs w:val="22"/>
        </w:rPr>
      </w:pPr>
      <w:hyperlink w:anchor="_Toc477435094" w:history="1">
        <w:r w:rsidR="00FA604A" w:rsidRPr="00AB60C4">
          <w:rPr>
            <w:rStyle w:val="Hyperlink"/>
            <w:rFonts w:cs="Calibri"/>
          </w:rPr>
          <w:t>3.3.1</w:t>
        </w:r>
        <w:r w:rsidR="00FA604A">
          <w:rPr>
            <w:rFonts w:asciiTheme="minorHAnsi" w:eastAsiaTheme="minorEastAsia" w:hAnsiTheme="minorHAnsi"/>
            <w:color w:val="auto"/>
            <w:kern w:val="0"/>
            <w:sz w:val="22"/>
            <w:szCs w:val="22"/>
          </w:rPr>
          <w:tab/>
        </w:r>
        <w:r w:rsidR="00FA604A" w:rsidRPr="00AB60C4">
          <w:rPr>
            <w:rStyle w:val="Hyperlink"/>
            <w:rFonts w:cs="Calibri"/>
          </w:rPr>
          <w:t>User defined ‘typedef’ definition/declaration</w:t>
        </w:r>
        <w:r w:rsidR="00FA604A">
          <w:rPr>
            <w:webHidden/>
          </w:rPr>
          <w:tab/>
        </w:r>
        <w:r w:rsidR="00FA604A">
          <w:rPr>
            <w:webHidden/>
          </w:rPr>
          <w:fldChar w:fldCharType="begin"/>
        </w:r>
        <w:r w:rsidR="00FA604A">
          <w:rPr>
            <w:webHidden/>
          </w:rPr>
          <w:instrText xml:space="preserve"> PAGEREF _Toc477435094 \h </w:instrText>
        </w:r>
        <w:r w:rsidR="00FA604A">
          <w:rPr>
            <w:webHidden/>
          </w:rPr>
        </w:r>
        <w:r w:rsidR="00FA604A">
          <w:rPr>
            <w:webHidden/>
          </w:rPr>
          <w:fldChar w:fldCharType="separate"/>
        </w:r>
        <w:r w:rsidR="00FA604A">
          <w:rPr>
            <w:webHidden/>
          </w:rPr>
          <w:t>6</w:t>
        </w:r>
        <w:r w:rsidR="00FA604A">
          <w:rPr>
            <w:webHidden/>
          </w:rPr>
          <w:fldChar w:fldCharType="end"/>
        </w:r>
      </w:hyperlink>
    </w:p>
    <w:p w:rsidR="00FA604A" w:rsidRDefault="007019B1">
      <w:pPr>
        <w:pStyle w:val="TOC3"/>
        <w:tabs>
          <w:tab w:val="left" w:pos="1200"/>
        </w:tabs>
        <w:rPr>
          <w:rFonts w:asciiTheme="minorHAnsi" w:eastAsiaTheme="minorEastAsia" w:hAnsiTheme="minorHAnsi"/>
          <w:color w:val="auto"/>
          <w:kern w:val="0"/>
          <w:sz w:val="22"/>
          <w:szCs w:val="22"/>
        </w:rPr>
      </w:pPr>
      <w:hyperlink w:anchor="_Toc477435095" w:history="1">
        <w:r w:rsidR="00FA604A" w:rsidRPr="00AB60C4">
          <w:rPr>
            <w:rStyle w:val="Hyperlink"/>
            <w:rFonts w:cs="Calibri"/>
          </w:rPr>
          <w:t>3.3.2</w:t>
        </w:r>
        <w:r w:rsidR="00FA604A">
          <w:rPr>
            <w:rFonts w:asciiTheme="minorHAnsi" w:eastAsiaTheme="minorEastAsia" w:hAnsiTheme="minorHAnsi"/>
            <w:color w:val="auto"/>
            <w:kern w:val="0"/>
            <w:sz w:val="22"/>
            <w:szCs w:val="22"/>
          </w:rPr>
          <w:tab/>
        </w:r>
        <w:r w:rsidR="00FA604A" w:rsidRPr="00AB60C4">
          <w:rPr>
            <w:rStyle w:val="Hyperlink"/>
            <w:rFonts w:cs="Calibri"/>
          </w:rPr>
          <w:t>Variable definition for enumerated types</w:t>
        </w:r>
        <w:r w:rsidR="00FA604A">
          <w:rPr>
            <w:webHidden/>
          </w:rPr>
          <w:tab/>
        </w:r>
        <w:r w:rsidR="00FA604A">
          <w:rPr>
            <w:webHidden/>
          </w:rPr>
          <w:fldChar w:fldCharType="begin"/>
        </w:r>
        <w:r w:rsidR="00FA604A">
          <w:rPr>
            <w:webHidden/>
          </w:rPr>
          <w:instrText xml:space="preserve"> PAGEREF _Toc477435095 \h </w:instrText>
        </w:r>
        <w:r w:rsidR="00FA604A">
          <w:rPr>
            <w:webHidden/>
          </w:rPr>
        </w:r>
        <w:r w:rsidR="00FA604A">
          <w:rPr>
            <w:webHidden/>
          </w:rPr>
          <w:fldChar w:fldCharType="separate"/>
        </w:r>
        <w:r w:rsidR="00FA604A">
          <w:rPr>
            <w:webHidden/>
          </w:rPr>
          <w:t>7</w:t>
        </w:r>
        <w:r w:rsidR="00FA604A">
          <w:rPr>
            <w:webHidden/>
          </w:rPr>
          <w:fldChar w:fldCharType="end"/>
        </w:r>
      </w:hyperlink>
    </w:p>
    <w:p w:rsidR="00FA604A" w:rsidRDefault="007019B1">
      <w:pPr>
        <w:pStyle w:val="TOC2"/>
        <w:rPr>
          <w:rFonts w:asciiTheme="minorHAnsi" w:eastAsiaTheme="minorEastAsia" w:hAnsiTheme="minorHAnsi"/>
          <w:color w:val="auto"/>
          <w:kern w:val="0"/>
          <w:szCs w:val="22"/>
        </w:rPr>
      </w:pPr>
      <w:hyperlink w:anchor="_Toc477435096" w:history="1">
        <w:r w:rsidR="00FA604A" w:rsidRPr="00AB60C4">
          <w:rPr>
            <w:rStyle w:val="Hyperlink"/>
          </w:rPr>
          <w:t>3.4</w:t>
        </w:r>
        <w:r w:rsidR="00FA604A">
          <w:rPr>
            <w:rFonts w:asciiTheme="minorHAnsi" w:eastAsiaTheme="minorEastAsia" w:hAnsiTheme="minorHAnsi"/>
            <w:color w:val="auto"/>
            <w:kern w:val="0"/>
            <w:szCs w:val="22"/>
          </w:rPr>
          <w:tab/>
        </w:r>
        <w:r w:rsidR="00FA604A" w:rsidRPr="00AB60C4">
          <w:rPr>
            <w:rStyle w:val="Hyperlink"/>
          </w:rPr>
          <w:t>Constant Data Dictionary</w:t>
        </w:r>
        <w:r w:rsidR="00FA604A">
          <w:rPr>
            <w:webHidden/>
          </w:rPr>
          <w:tab/>
        </w:r>
        <w:r w:rsidR="00FA604A">
          <w:rPr>
            <w:webHidden/>
          </w:rPr>
          <w:fldChar w:fldCharType="begin"/>
        </w:r>
        <w:r w:rsidR="00FA604A">
          <w:rPr>
            <w:webHidden/>
          </w:rPr>
          <w:instrText xml:space="preserve"> PAGEREF _Toc477435096 \h </w:instrText>
        </w:r>
        <w:r w:rsidR="00FA604A">
          <w:rPr>
            <w:webHidden/>
          </w:rPr>
        </w:r>
        <w:r w:rsidR="00FA604A">
          <w:rPr>
            <w:webHidden/>
          </w:rPr>
          <w:fldChar w:fldCharType="separate"/>
        </w:r>
        <w:r w:rsidR="00FA604A">
          <w:rPr>
            <w:webHidden/>
          </w:rPr>
          <w:t>7</w:t>
        </w:r>
        <w:r w:rsidR="00FA604A">
          <w:rPr>
            <w:webHidden/>
          </w:rPr>
          <w:fldChar w:fldCharType="end"/>
        </w:r>
      </w:hyperlink>
    </w:p>
    <w:p w:rsidR="00FA604A" w:rsidRDefault="007019B1">
      <w:pPr>
        <w:pStyle w:val="TOC3"/>
        <w:tabs>
          <w:tab w:val="left" w:pos="1200"/>
        </w:tabs>
        <w:rPr>
          <w:rFonts w:asciiTheme="minorHAnsi" w:eastAsiaTheme="minorEastAsia" w:hAnsiTheme="minorHAnsi"/>
          <w:color w:val="auto"/>
          <w:kern w:val="0"/>
          <w:sz w:val="22"/>
          <w:szCs w:val="22"/>
        </w:rPr>
      </w:pPr>
      <w:hyperlink w:anchor="_Toc477435097" w:history="1">
        <w:r w:rsidR="00FA604A" w:rsidRPr="00AB60C4">
          <w:rPr>
            <w:rStyle w:val="Hyperlink"/>
          </w:rPr>
          <w:t>3.4.1</w:t>
        </w:r>
        <w:r w:rsidR="00FA604A">
          <w:rPr>
            <w:rFonts w:asciiTheme="minorHAnsi" w:eastAsiaTheme="minorEastAsia" w:hAnsiTheme="minorHAnsi"/>
            <w:color w:val="auto"/>
            <w:kern w:val="0"/>
            <w:sz w:val="22"/>
            <w:szCs w:val="22"/>
          </w:rPr>
          <w:tab/>
        </w:r>
        <w:r w:rsidR="00FA604A" w:rsidRPr="00AB60C4">
          <w:rPr>
            <w:rStyle w:val="Hyperlink"/>
            <w:rFonts w:cs="Calibri"/>
          </w:rPr>
          <w:t>Program</w:t>
        </w:r>
        <w:r w:rsidR="00FA604A" w:rsidRPr="00AB60C4">
          <w:rPr>
            <w:rStyle w:val="Hyperlink"/>
          </w:rPr>
          <w:t xml:space="preserve"> Constants</w:t>
        </w:r>
        <w:r w:rsidR="00FA604A">
          <w:rPr>
            <w:webHidden/>
          </w:rPr>
          <w:tab/>
        </w:r>
        <w:r w:rsidR="00FA604A">
          <w:rPr>
            <w:webHidden/>
          </w:rPr>
          <w:fldChar w:fldCharType="begin"/>
        </w:r>
        <w:r w:rsidR="00FA604A">
          <w:rPr>
            <w:webHidden/>
          </w:rPr>
          <w:instrText xml:space="preserve"> PAGEREF _Toc477435097 \h </w:instrText>
        </w:r>
        <w:r w:rsidR="00FA604A">
          <w:rPr>
            <w:webHidden/>
          </w:rPr>
        </w:r>
        <w:r w:rsidR="00FA604A">
          <w:rPr>
            <w:webHidden/>
          </w:rPr>
          <w:fldChar w:fldCharType="separate"/>
        </w:r>
        <w:r w:rsidR="00FA604A">
          <w:rPr>
            <w:webHidden/>
          </w:rPr>
          <w:t>7</w:t>
        </w:r>
        <w:r w:rsidR="00FA604A">
          <w:rPr>
            <w:webHidden/>
          </w:rPr>
          <w:fldChar w:fldCharType="end"/>
        </w:r>
      </w:hyperlink>
    </w:p>
    <w:p w:rsidR="00FA604A" w:rsidRDefault="007019B1">
      <w:pPr>
        <w:pStyle w:val="TOC3"/>
        <w:tabs>
          <w:tab w:val="left" w:pos="1200"/>
        </w:tabs>
        <w:rPr>
          <w:rFonts w:asciiTheme="minorHAnsi" w:eastAsiaTheme="minorEastAsia" w:hAnsiTheme="minorHAnsi"/>
          <w:color w:val="auto"/>
          <w:kern w:val="0"/>
          <w:sz w:val="22"/>
          <w:szCs w:val="22"/>
        </w:rPr>
      </w:pPr>
      <w:hyperlink w:anchor="_Toc477435098" w:history="1">
        <w:r w:rsidR="00FA604A" w:rsidRPr="00AB60C4">
          <w:rPr>
            <w:rStyle w:val="Hyperlink"/>
          </w:rPr>
          <w:t>3.4.2</w:t>
        </w:r>
        <w:r w:rsidR="00FA604A">
          <w:rPr>
            <w:rFonts w:asciiTheme="minorHAnsi" w:eastAsiaTheme="minorEastAsia" w:hAnsiTheme="minorHAnsi"/>
            <w:color w:val="auto"/>
            <w:kern w:val="0"/>
            <w:sz w:val="22"/>
            <w:szCs w:val="22"/>
          </w:rPr>
          <w:tab/>
        </w:r>
        <w:r w:rsidR="00FA604A" w:rsidRPr="00AB60C4">
          <w:rPr>
            <w:rStyle w:val="Hyperlink"/>
            <w:rFonts w:cs="Calibri"/>
          </w:rPr>
          <w:t>Module</w:t>
        </w:r>
        <w:r w:rsidR="00FA604A" w:rsidRPr="00AB60C4">
          <w:rPr>
            <w:rStyle w:val="Hyperlink"/>
          </w:rPr>
          <w:t xml:space="preserve"> Specific Lookup Tables</w:t>
        </w:r>
        <w:r w:rsidR="00FA604A">
          <w:rPr>
            <w:webHidden/>
          </w:rPr>
          <w:tab/>
        </w:r>
        <w:r w:rsidR="00FA604A">
          <w:rPr>
            <w:webHidden/>
          </w:rPr>
          <w:fldChar w:fldCharType="begin"/>
        </w:r>
        <w:r w:rsidR="00FA604A">
          <w:rPr>
            <w:webHidden/>
          </w:rPr>
          <w:instrText xml:space="preserve"> PAGEREF _Toc477435098 \h </w:instrText>
        </w:r>
        <w:r w:rsidR="00FA604A">
          <w:rPr>
            <w:webHidden/>
          </w:rPr>
        </w:r>
        <w:r w:rsidR="00FA604A">
          <w:rPr>
            <w:webHidden/>
          </w:rPr>
          <w:fldChar w:fldCharType="separate"/>
        </w:r>
        <w:r w:rsidR="00FA604A">
          <w:rPr>
            <w:webHidden/>
          </w:rPr>
          <w:t>7</w:t>
        </w:r>
        <w:r w:rsidR="00FA604A">
          <w:rPr>
            <w:webHidden/>
          </w:rPr>
          <w:fldChar w:fldCharType="end"/>
        </w:r>
      </w:hyperlink>
    </w:p>
    <w:p w:rsidR="00FA604A" w:rsidRDefault="007019B1">
      <w:pPr>
        <w:pStyle w:val="TOC2"/>
        <w:rPr>
          <w:rFonts w:asciiTheme="minorHAnsi" w:eastAsiaTheme="minorEastAsia" w:hAnsiTheme="minorHAnsi"/>
          <w:color w:val="auto"/>
          <w:kern w:val="0"/>
          <w:szCs w:val="22"/>
        </w:rPr>
      </w:pPr>
      <w:hyperlink w:anchor="_Toc477435099" w:history="1">
        <w:r w:rsidR="00FA604A" w:rsidRPr="00AB60C4">
          <w:rPr>
            <w:rStyle w:val="Hyperlink"/>
          </w:rPr>
          <w:t>3.5</w:t>
        </w:r>
        <w:r w:rsidR="00FA604A">
          <w:rPr>
            <w:rFonts w:asciiTheme="minorHAnsi" w:eastAsiaTheme="minorEastAsia" w:hAnsiTheme="minorHAnsi"/>
            <w:color w:val="auto"/>
            <w:kern w:val="0"/>
            <w:szCs w:val="22"/>
          </w:rPr>
          <w:tab/>
        </w:r>
        <w:r w:rsidR="00FA604A" w:rsidRPr="00AB60C4">
          <w:rPr>
            <w:rStyle w:val="Hyperlink"/>
          </w:rPr>
          <w:t>Software Module Implementation</w:t>
        </w:r>
        <w:r w:rsidR="00FA604A">
          <w:rPr>
            <w:webHidden/>
          </w:rPr>
          <w:tab/>
        </w:r>
        <w:r w:rsidR="00FA604A">
          <w:rPr>
            <w:webHidden/>
          </w:rPr>
          <w:fldChar w:fldCharType="begin"/>
        </w:r>
        <w:r w:rsidR="00FA604A">
          <w:rPr>
            <w:webHidden/>
          </w:rPr>
          <w:instrText xml:space="preserve"> PAGEREF _Toc477435099 \h </w:instrText>
        </w:r>
        <w:r w:rsidR="00FA604A">
          <w:rPr>
            <w:webHidden/>
          </w:rPr>
        </w:r>
        <w:r w:rsidR="00FA604A">
          <w:rPr>
            <w:webHidden/>
          </w:rPr>
          <w:fldChar w:fldCharType="separate"/>
        </w:r>
        <w:r w:rsidR="00FA604A">
          <w:rPr>
            <w:webHidden/>
          </w:rPr>
          <w:t>7</w:t>
        </w:r>
        <w:r w:rsidR="00FA604A">
          <w:rPr>
            <w:webHidden/>
          </w:rPr>
          <w:fldChar w:fldCharType="end"/>
        </w:r>
      </w:hyperlink>
    </w:p>
    <w:p w:rsidR="00FA604A" w:rsidRDefault="007019B1">
      <w:pPr>
        <w:pStyle w:val="TOC3"/>
        <w:tabs>
          <w:tab w:val="left" w:pos="1200"/>
        </w:tabs>
        <w:rPr>
          <w:rFonts w:asciiTheme="minorHAnsi" w:eastAsiaTheme="minorEastAsia" w:hAnsiTheme="minorHAnsi"/>
          <w:color w:val="auto"/>
          <w:kern w:val="0"/>
          <w:sz w:val="22"/>
          <w:szCs w:val="22"/>
        </w:rPr>
      </w:pPr>
      <w:hyperlink w:anchor="_Toc477435100" w:history="1">
        <w:r w:rsidR="00FA604A" w:rsidRPr="00AB60C4">
          <w:rPr>
            <w:rStyle w:val="Hyperlink"/>
          </w:rPr>
          <w:t>3.5.1</w:t>
        </w:r>
        <w:r w:rsidR="00FA604A">
          <w:rPr>
            <w:rFonts w:asciiTheme="minorHAnsi" w:eastAsiaTheme="minorEastAsia" w:hAnsiTheme="minorHAnsi"/>
            <w:color w:val="auto"/>
            <w:kern w:val="0"/>
            <w:sz w:val="22"/>
            <w:szCs w:val="22"/>
          </w:rPr>
          <w:tab/>
        </w:r>
        <w:r w:rsidR="00FA604A" w:rsidRPr="00AB60C4">
          <w:rPr>
            <w:rStyle w:val="Hyperlink"/>
            <w:rFonts w:cs="Calibri"/>
          </w:rPr>
          <w:t>Sub</w:t>
        </w:r>
        <w:r w:rsidR="00FA604A" w:rsidRPr="00AB60C4">
          <w:rPr>
            <w:rStyle w:val="Hyperlink"/>
          </w:rPr>
          <w:t>-Module Functions</w:t>
        </w:r>
        <w:r w:rsidR="00FA604A">
          <w:rPr>
            <w:webHidden/>
          </w:rPr>
          <w:tab/>
        </w:r>
        <w:r w:rsidR="00FA604A">
          <w:rPr>
            <w:webHidden/>
          </w:rPr>
          <w:fldChar w:fldCharType="begin"/>
        </w:r>
        <w:r w:rsidR="00FA604A">
          <w:rPr>
            <w:webHidden/>
          </w:rPr>
          <w:instrText xml:space="preserve"> PAGEREF _Toc477435100 \h </w:instrText>
        </w:r>
        <w:r w:rsidR="00FA604A">
          <w:rPr>
            <w:webHidden/>
          </w:rPr>
        </w:r>
        <w:r w:rsidR="00FA604A">
          <w:rPr>
            <w:webHidden/>
          </w:rPr>
          <w:fldChar w:fldCharType="separate"/>
        </w:r>
        <w:r w:rsidR="00FA604A">
          <w:rPr>
            <w:webHidden/>
          </w:rPr>
          <w:t>7</w:t>
        </w:r>
        <w:r w:rsidR="00FA604A">
          <w:rPr>
            <w:webHidden/>
          </w:rPr>
          <w:fldChar w:fldCharType="end"/>
        </w:r>
      </w:hyperlink>
    </w:p>
    <w:p w:rsidR="00FA604A" w:rsidRDefault="007019B1">
      <w:pPr>
        <w:pStyle w:val="TOC3"/>
        <w:tabs>
          <w:tab w:val="left" w:pos="1200"/>
        </w:tabs>
        <w:rPr>
          <w:rFonts w:asciiTheme="minorHAnsi" w:eastAsiaTheme="minorEastAsia" w:hAnsiTheme="minorHAnsi"/>
          <w:color w:val="auto"/>
          <w:kern w:val="0"/>
          <w:sz w:val="22"/>
          <w:szCs w:val="22"/>
        </w:rPr>
      </w:pPr>
      <w:hyperlink w:anchor="_Toc477435101" w:history="1">
        <w:r w:rsidR="00FA604A" w:rsidRPr="00AB60C4">
          <w:rPr>
            <w:rStyle w:val="Hyperlink"/>
          </w:rPr>
          <w:t>3.5.2</w:t>
        </w:r>
        <w:r w:rsidR="00FA604A">
          <w:rPr>
            <w:rFonts w:asciiTheme="minorHAnsi" w:eastAsiaTheme="minorEastAsia" w:hAnsiTheme="minorHAnsi"/>
            <w:color w:val="auto"/>
            <w:kern w:val="0"/>
            <w:sz w:val="22"/>
            <w:szCs w:val="22"/>
          </w:rPr>
          <w:tab/>
        </w:r>
        <w:r w:rsidR="00FA604A" w:rsidRPr="00AB60C4">
          <w:rPr>
            <w:rStyle w:val="Hyperlink"/>
          </w:rPr>
          <w:t>Interrupt Service Routines</w:t>
        </w:r>
        <w:r w:rsidR="00FA604A">
          <w:rPr>
            <w:webHidden/>
          </w:rPr>
          <w:tab/>
        </w:r>
        <w:r w:rsidR="00FA604A">
          <w:rPr>
            <w:webHidden/>
          </w:rPr>
          <w:fldChar w:fldCharType="begin"/>
        </w:r>
        <w:r w:rsidR="00FA604A">
          <w:rPr>
            <w:webHidden/>
          </w:rPr>
          <w:instrText xml:space="preserve"> PAGEREF _Toc477435101 \h </w:instrText>
        </w:r>
        <w:r w:rsidR="00FA604A">
          <w:rPr>
            <w:webHidden/>
          </w:rPr>
        </w:r>
        <w:r w:rsidR="00FA604A">
          <w:rPr>
            <w:webHidden/>
          </w:rPr>
          <w:fldChar w:fldCharType="separate"/>
        </w:r>
        <w:r w:rsidR="00FA604A">
          <w:rPr>
            <w:webHidden/>
          </w:rPr>
          <w:t>8</w:t>
        </w:r>
        <w:r w:rsidR="00FA604A">
          <w:rPr>
            <w:webHidden/>
          </w:rPr>
          <w:fldChar w:fldCharType="end"/>
        </w:r>
      </w:hyperlink>
    </w:p>
    <w:p w:rsidR="00FA604A" w:rsidRDefault="007019B1">
      <w:pPr>
        <w:pStyle w:val="TOC3"/>
        <w:tabs>
          <w:tab w:val="left" w:pos="1200"/>
        </w:tabs>
        <w:rPr>
          <w:rFonts w:asciiTheme="minorHAnsi" w:eastAsiaTheme="minorEastAsia" w:hAnsiTheme="minorHAnsi"/>
          <w:color w:val="auto"/>
          <w:kern w:val="0"/>
          <w:sz w:val="22"/>
          <w:szCs w:val="22"/>
        </w:rPr>
      </w:pPr>
      <w:hyperlink w:anchor="_Toc477435102" w:history="1">
        <w:r w:rsidR="00FA604A" w:rsidRPr="00AB60C4">
          <w:rPr>
            <w:rStyle w:val="Hyperlink"/>
          </w:rPr>
          <w:t>3.5.3</w:t>
        </w:r>
        <w:r w:rsidR="00FA604A">
          <w:rPr>
            <w:rFonts w:asciiTheme="minorHAnsi" w:eastAsiaTheme="minorEastAsia" w:hAnsiTheme="minorHAnsi"/>
            <w:color w:val="auto"/>
            <w:kern w:val="0"/>
            <w:sz w:val="22"/>
            <w:szCs w:val="22"/>
          </w:rPr>
          <w:tab/>
        </w:r>
        <w:r w:rsidR="00FA604A" w:rsidRPr="00AB60C4">
          <w:rPr>
            <w:rStyle w:val="Hyperlink"/>
          </w:rPr>
          <w:t>_SCOMM () Functions</w:t>
        </w:r>
        <w:r w:rsidR="00FA604A">
          <w:rPr>
            <w:webHidden/>
          </w:rPr>
          <w:tab/>
        </w:r>
        <w:r w:rsidR="00FA604A">
          <w:rPr>
            <w:webHidden/>
          </w:rPr>
          <w:fldChar w:fldCharType="begin"/>
        </w:r>
        <w:r w:rsidR="00FA604A">
          <w:rPr>
            <w:webHidden/>
          </w:rPr>
          <w:instrText xml:space="preserve"> PAGEREF _Toc477435102 \h </w:instrText>
        </w:r>
        <w:r w:rsidR="00FA604A">
          <w:rPr>
            <w:webHidden/>
          </w:rPr>
        </w:r>
        <w:r w:rsidR="00FA604A">
          <w:rPr>
            <w:webHidden/>
          </w:rPr>
          <w:fldChar w:fldCharType="separate"/>
        </w:r>
        <w:r w:rsidR="00FA604A">
          <w:rPr>
            <w:webHidden/>
          </w:rPr>
          <w:t>8</w:t>
        </w:r>
        <w:r w:rsidR="00FA604A">
          <w:rPr>
            <w:webHidden/>
          </w:rPr>
          <w:fldChar w:fldCharType="end"/>
        </w:r>
      </w:hyperlink>
    </w:p>
    <w:p w:rsidR="00FA604A" w:rsidRDefault="007019B1">
      <w:pPr>
        <w:pStyle w:val="TOC3"/>
        <w:tabs>
          <w:tab w:val="left" w:pos="1200"/>
        </w:tabs>
        <w:rPr>
          <w:rFonts w:asciiTheme="minorHAnsi" w:eastAsiaTheme="minorEastAsia" w:hAnsiTheme="minorHAnsi"/>
          <w:color w:val="auto"/>
          <w:kern w:val="0"/>
          <w:sz w:val="22"/>
          <w:szCs w:val="22"/>
        </w:rPr>
      </w:pPr>
      <w:hyperlink w:anchor="_Toc477435103" w:history="1">
        <w:r w:rsidR="00FA604A" w:rsidRPr="00AB60C4">
          <w:rPr>
            <w:rStyle w:val="Hyperlink"/>
          </w:rPr>
          <w:t>3.5.4</w:t>
        </w:r>
        <w:r w:rsidR="00FA604A">
          <w:rPr>
            <w:rFonts w:asciiTheme="minorHAnsi" w:eastAsiaTheme="minorEastAsia" w:hAnsiTheme="minorHAnsi"/>
            <w:color w:val="auto"/>
            <w:kern w:val="0"/>
            <w:sz w:val="22"/>
            <w:szCs w:val="22"/>
          </w:rPr>
          <w:tab/>
        </w:r>
        <w:r w:rsidR="00FA604A" w:rsidRPr="00AB60C4">
          <w:rPr>
            <w:rStyle w:val="Hyperlink"/>
          </w:rPr>
          <w:t>Module Internal (Local) Functions</w:t>
        </w:r>
        <w:r w:rsidR="00FA604A">
          <w:rPr>
            <w:webHidden/>
          </w:rPr>
          <w:tab/>
        </w:r>
        <w:r w:rsidR="00FA604A">
          <w:rPr>
            <w:webHidden/>
          </w:rPr>
          <w:fldChar w:fldCharType="begin"/>
        </w:r>
        <w:r w:rsidR="00FA604A">
          <w:rPr>
            <w:webHidden/>
          </w:rPr>
          <w:instrText xml:space="preserve"> PAGEREF _Toc477435103 \h </w:instrText>
        </w:r>
        <w:r w:rsidR="00FA604A">
          <w:rPr>
            <w:webHidden/>
          </w:rPr>
        </w:r>
        <w:r w:rsidR="00FA604A">
          <w:rPr>
            <w:webHidden/>
          </w:rPr>
          <w:fldChar w:fldCharType="separate"/>
        </w:r>
        <w:r w:rsidR="00FA604A">
          <w:rPr>
            <w:webHidden/>
          </w:rPr>
          <w:t>8</w:t>
        </w:r>
        <w:r w:rsidR="00FA604A">
          <w:rPr>
            <w:webHidden/>
          </w:rPr>
          <w:fldChar w:fldCharType="end"/>
        </w:r>
      </w:hyperlink>
    </w:p>
    <w:p w:rsidR="00FA604A" w:rsidRDefault="007019B1">
      <w:pPr>
        <w:pStyle w:val="TOC3"/>
        <w:tabs>
          <w:tab w:val="left" w:pos="1200"/>
        </w:tabs>
        <w:rPr>
          <w:rFonts w:asciiTheme="minorHAnsi" w:eastAsiaTheme="minorEastAsia" w:hAnsiTheme="minorHAnsi"/>
          <w:color w:val="auto"/>
          <w:kern w:val="0"/>
          <w:sz w:val="22"/>
          <w:szCs w:val="22"/>
        </w:rPr>
      </w:pPr>
      <w:hyperlink w:anchor="_Toc477435104" w:history="1">
        <w:r w:rsidR="00FA604A" w:rsidRPr="00AB60C4">
          <w:rPr>
            <w:rStyle w:val="Hyperlink"/>
          </w:rPr>
          <w:t>3.5.5</w:t>
        </w:r>
        <w:r w:rsidR="00FA604A">
          <w:rPr>
            <w:rFonts w:asciiTheme="minorHAnsi" w:eastAsiaTheme="minorEastAsia" w:hAnsiTheme="minorHAnsi"/>
            <w:color w:val="auto"/>
            <w:kern w:val="0"/>
            <w:sz w:val="22"/>
            <w:szCs w:val="22"/>
          </w:rPr>
          <w:tab/>
        </w:r>
        <w:r w:rsidR="00FA604A" w:rsidRPr="00AB60C4">
          <w:rPr>
            <w:rStyle w:val="Hyperlink"/>
          </w:rPr>
          <w:t>Transition Functions</w:t>
        </w:r>
        <w:r w:rsidR="00FA604A">
          <w:rPr>
            <w:webHidden/>
          </w:rPr>
          <w:tab/>
        </w:r>
        <w:r w:rsidR="00FA604A">
          <w:rPr>
            <w:webHidden/>
          </w:rPr>
          <w:fldChar w:fldCharType="begin"/>
        </w:r>
        <w:r w:rsidR="00FA604A">
          <w:rPr>
            <w:webHidden/>
          </w:rPr>
          <w:instrText xml:space="preserve"> PAGEREF _Toc477435104 \h </w:instrText>
        </w:r>
        <w:r w:rsidR="00FA604A">
          <w:rPr>
            <w:webHidden/>
          </w:rPr>
        </w:r>
        <w:r w:rsidR="00FA604A">
          <w:rPr>
            <w:webHidden/>
          </w:rPr>
          <w:fldChar w:fldCharType="separate"/>
        </w:r>
        <w:r w:rsidR="00FA604A">
          <w:rPr>
            <w:webHidden/>
          </w:rPr>
          <w:t>10</w:t>
        </w:r>
        <w:r w:rsidR="00FA604A">
          <w:rPr>
            <w:webHidden/>
          </w:rPr>
          <w:fldChar w:fldCharType="end"/>
        </w:r>
      </w:hyperlink>
    </w:p>
    <w:p w:rsidR="00FA604A" w:rsidRDefault="007019B1">
      <w:pPr>
        <w:pStyle w:val="TOC1"/>
        <w:rPr>
          <w:rFonts w:eastAsiaTheme="minorEastAsia"/>
          <w:b w:val="0"/>
          <w:color w:val="auto"/>
          <w:kern w:val="0"/>
          <w:sz w:val="22"/>
          <w:szCs w:val="22"/>
          <w:lang w:val="en-US"/>
        </w:rPr>
      </w:pPr>
      <w:hyperlink w:anchor="_Toc477435105" w:history="1">
        <w:r w:rsidR="00FA604A" w:rsidRPr="00AB60C4">
          <w:rPr>
            <w:rStyle w:val="Hyperlink"/>
            <w:rFonts w:ascii="Calibri" w:hAnsi="Calibri" w:cs="Calibri"/>
          </w:rPr>
          <w:t>4</w:t>
        </w:r>
        <w:r w:rsidR="00FA604A">
          <w:rPr>
            <w:rFonts w:eastAsiaTheme="minorEastAsia"/>
            <w:b w:val="0"/>
            <w:color w:val="auto"/>
            <w:kern w:val="0"/>
            <w:sz w:val="22"/>
            <w:szCs w:val="22"/>
            <w:lang w:val="en-US"/>
          </w:rPr>
          <w:tab/>
        </w:r>
        <w:r w:rsidR="00FA604A" w:rsidRPr="00AB60C4">
          <w:rPr>
            <w:rStyle w:val="Hyperlink"/>
            <w:rFonts w:ascii="Calibri" w:hAnsi="Calibri"/>
          </w:rPr>
          <w:t>Known</w:t>
        </w:r>
        <w:r w:rsidR="00FA604A" w:rsidRPr="00AB60C4">
          <w:rPr>
            <w:rStyle w:val="Hyperlink"/>
            <w:rFonts w:ascii="Calibri" w:hAnsi="Calibri" w:cs="Calibri"/>
          </w:rPr>
          <w:t xml:space="preserve"> Limitations with Design</w:t>
        </w:r>
        <w:r w:rsidR="00FA604A">
          <w:rPr>
            <w:webHidden/>
          </w:rPr>
          <w:tab/>
        </w:r>
        <w:r w:rsidR="00FA604A">
          <w:rPr>
            <w:webHidden/>
          </w:rPr>
          <w:fldChar w:fldCharType="begin"/>
        </w:r>
        <w:r w:rsidR="00FA604A">
          <w:rPr>
            <w:webHidden/>
          </w:rPr>
          <w:instrText xml:space="preserve"> PAGEREF _Toc477435105 \h </w:instrText>
        </w:r>
        <w:r w:rsidR="00FA604A">
          <w:rPr>
            <w:webHidden/>
          </w:rPr>
        </w:r>
        <w:r w:rsidR="00FA604A">
          <w:rPr>
            <w:webHidden/>
          </w:rPr>
          <w:fldChar w:fldCharType="separate"/>
        </w:r>
        <w:r w:rsidR="00FA604A">
          <w:rPr>
            <w:webHidden/>
          </w:rPr>
          <w:t>11</w:t>
        </w:r>
        <w:r w:rsidR="00FA604A">
          <w:rPr>
            <w:webHidden/>
          </w:rPr>
          <w:fldChar w:fldCharType="end"/>
        </w:r>
      </w:hyperlink>
    </w:p>
    <w:p w:rsidR="00FA604A" w:rsidRDefault="007019B1">
      <w:pPr>
        <w:pStyle w:val="TOC1"/>
        <w:rPr>
          <w:rFonts w:eastAsiaTheme="minorEastAsia"/>
          <w:b w:val="0"/>
          <w:color w:val="auto"/>
          <w:kern w:val="0"/>
          <w:sz w:val="22"/>
          <w:szCs w:val="22"/>
          <w:lang w:val="en-US"/>
        </w:rPr>
      </w:pPr>
      <w:hyperlink w:anchor="_Toc477435106" w:history="1">
        <w:r w:rsidR="00FA604A" w:rsidRPr="00AB60C4">
          <w:rPr>
            <w:rStyle w:val="Hyperlink"/>
            <w:rFonts w:ascii="Calibri" w:hAnsi="Calibri" w:cs="Calibri"/>
          </w:rPr>
          <w:t>5</w:t>
        </w:r>
        <w:r w:rsidR="00FA604A">
          <w:rPr>
            <w:rFonts w:eastAsiaTheme="minorEastAsia"/>
            <w:b w:val="0"/>
            <w:color w:val="auto"/>
            <w:kern w:val="0"/>
            <w:sz w:val="22"/>
            <w:szCs w:val="22"/>
            <w:lang w:val="en-US"/>
          </w:rPr>
          <w:tab/>
        </w:r>
        <w:r w:rsidR="00FA604A" w:rsidRPr="00AB60C4">
          <w:rPr>
            <w:rStyle w:val="Hyperlink"/>
            <w:rFonts w:ascii="Calibri" w:hAnsi="Calibri" w:cs="Calibri"/>
          </w:rPr>
          <w:t>UNIT TEST CONSIDERATION</w:t>
        </w:r>
        <w:r w:rsidR="00FA604A">
          <w:rPr>
            <w:webHidden/>
          </w:rPr>
          <w:tab/>
        </w:r>
        <w:r w:rsidR="00FA604A">
          <w:rPr>
            <w:webHidden/>
          </w:rPr>
          <w:fldChar w:fldCharType="begin"/>
        </w:r>
        <w:r w:rsidR="00FA604A">
          <w:rPr>
            <w:webHidden/>
          </w:rPr>
          <w:instrText xml:space="preserve"> PAGEREF _Toc477435106 \h </w:instrText>
        </w:r>
        <w:r w:rsidR="00FA604A">
          <w:rPr>
            <w:webHidden/>
          </w:rPr>
        </w:r>
        <w:r w:rsidR="00FA604A">
          <w:rPr>
            <w:webHidden/>
          </w:rPr>
          <w:fldChar w:fldCharType="separate"/>
        </w:r>
        <w:r w:rsidR="00FA604A">
          <w:rPr>
            <w:webHidden/>
          </w:rPr>
          <w:t>12</w:t>
        </w:r>
        <w:r w:rsidR="00FA604A">
          <w:rPr>
            <w:webHidden/>
          </w:rPr>
          <w:fldChar w:fldCharType="end"/>
        </w:r>
      </w:hyperlink>
    </w:p>
    <w:p w:rsidR="00707BA6" w:rsidRPr="00A158C7" w:rsidRDefault="00AE3BF5" w:rsidP="00AE3BF5">
      <w:pPr>
        <w:jc w:val="center"/>
      </w:pPr>
      <w:r>
        <w:rPr>
          <w:caps/>
          <w:sz w:val="32"/>
          <w:szCs w:val="32"/>
        </w:rPr>
        <w:fldChar w:fldCharType="end"/>
      </w:r>
    </w:p>
    <w:p w:rsidR="00AE3BF5" w:rsidRDefault="00AE3BF5">
      <w:pPr>
        <w:spacing w:after="0"/>
        <w:rPr>
          <w:rFonts w:ascii="Arial" w:hAnsi="Arial"/>
          <w:b/>
          <w:kern w:val="28"/>
          <w:sz w:val="32"/>
          <w:szCs w:val="20"/>
          <w:lang w:bidi="ar-SA"/>
        </w:rPr>
      </w:pPr>
      <w:r>
        <w:br w:type="page"/>
      </w:r>
    </w:p>
    <w:p w:rsidR="00B81C1B" w:rsidRPr="00A158C7" w:rsidRDefault="00FE5DF5" w:rsidP="00B0024F">
      <w:pPr>
        <w:pStyle w:val="Heading1"/>
      </w:pPr>
      <w:bookmarkStart w:id="27" w:name="_Toc477435087"/>
      <w:r w:rsidRPr="00A158C7">
        <w:lastRenderedPageBreak/>
        <w:t>Introduction</w:t>
      </w:r>
      <w:bookmarkEnd w:id="27"/>
    </w:p>
    <w:p w:rsidR="00063A7A" w:rsidRPr="00A158C7" w:rsidRDefault="00FE5DF5" w:rsidP="000B37D5">
      <w:pPr>
        <w:pStyle w:val="Heading2"/>
      </w:pPr>
      <w:bookmarkStart w:id="28" w:name="_Toc477435088"/>
      <w:r w:rsidRPr="00A158C7">
        <w:t>Purpose</w:t>
      </w:r>
      <w:bookmarkEnd w:id="28"/>
    </w:p>
    <w:p w:rsidR="00DC0959" w:rsidRPr="00A158C7" w:rsidRDefault="00E41A19" w:rsidP="00DC0959">
      <w:pPr>
        <w:rPr>
          <w:lang w:bidi="ar-SA"/>
        </w:rPr>
      </w:pPr>
      <w:r>
        <w:rPr>
          <w:lang w:bidi="ar-SA"/>
        </w:rPr>
        <w:t>The purpose of this document is to create Module Design Document for CF0</w:t>
      </w:r>
      <w:r w:rsidR="00CF5DEA">
        <w:rPr>
          <w:lang w:bidi="ar-SA"/>
        </w:rPr>
        <w:t xml:space="preserve">39A </w:t>
      </w:r>
      <w:proofErr w:type="spellStart"/>
      <w:r w:rsidR="00CF5DEA">
        <w:rPr>
          <w:lang w:bidi="ar-SA"/>
        </w:rPr>
        <w:t>PsaAgArbn</w:t>
      </w:r>
      <w:proofErr w:type="spellEnd"/>
      <w:r w:rsidR="00CF5DEA">
        <w:rPr>
          <w:lang w:bidi="ar-SA"/>
        </w:rPr>
        <w:t>.</w:t>
      </w:r>
    </w:p>
    <w:p w:rsidR="00F95E33" w:rsidRPr="00A158C7" w:rsidRDefault="00F95E33" w:rsidP="00E16D14"/>
    <w:p w:rsidR="00312179" w:rsidRDefault="000D4578" w:rsidP="00230DD5">
      <w:pPr>
        <w:pStyle w:val="Heading1"/>
      </w:pPr>
      <w:bookmarkStart w:id="29" w:name="_Toc406065228"/>
      <w:bookmarkStart w:id="30" w:name="_Toc477435089"/>
      <w:bookmarkEnd w:id="10"/>
      <w:bookmarkEnd w:id="11"/>
      <w:bookmarkEnd w:id="12"/>
      <w:bookmarkEnd w:id="13"/>
      <w:bookmarkEnd w:id="14"/>
      <w:proofErr w:type="spellStart"/>
      <w:r>
        <w:rPr>
          <w:rFonts w:ascii="Calibri" w:hAnsi="Calibri" w:cs="Calibri"/>
        </w:rPr>
        <w:lastRenderedPageBreak/>
        <w:t>PsaAgArbn</w:t>
      </w:r>
      <w:proofErr w:type="spellEnd"/>
      <w:r w:rsidR="00230DD5">
        <w:rPr>
          <w:rFonts w:ascii="Calibri" w:hAnsi="Calibri" w:cs="Calibri"/>
        </w:rPr>
        <w:t xml:space="preserve"> </w:t>
      </w:r>
      <w:r w:rsidR="00D229A6">
        <w:t xml:space="preserve">&amp; </w:t>
      </w:r>
      <w:r w:rsidR="00D229A6" w:rsidRPr="00AA38E8">
        <w:t>High-Level Description</w:t>
      </w:r>
      <w:bookmarkEnd w:id="29"/>
      <w:bookmarkEnd w:id="30"/>
    </w:p>
    <w:p w:rsidR="00D229A6" w:rsidRPr="00B0532F" w:rsidRDefault="00B0532F" w:rsidP="00B0532F">
      <w:pPr>
        <w:rPr>
          <w:rFonts w:cs="Calibri"/>
        </w:rPr>
      </w:pPr>
      <w:r w:rsidRPr="00B0532F">
        <w:rPr>
          <w:rFonts w:cs="Calibri"/>
        </w:rPr>
        <w:t>This function produces a readjusted steerin</w:t>
      </w:r>
      <w:r>
        <w:rPr>
          <w:rFonts w:cs="Calibri"/>
        </w:rPr>
        <w:t>g column angle available at wakeup .</w:t>
      </w:r>
      <w:r w:rsidRPr="00B0532F">
        <w:rPr>
          <w:rFonts w:cs="Calibri"/>
        </w:rPr>
        <w:t>The EPS produces and emits the rel</w:t>
      </w:r>
      <w:r>
        <w:rPr>
          <w:rFonts w:cs="Calibri"/>
        </w:rPr>
        <w:t xml:space="preserve">ative column angle. </w:t>
      </w:r>
      <w:r w:rsidRPr="00B0532F">
        <w:rPr>
          <w:rFonts w:cs="Calibri"/>
        </w:rPr>
        <w:t>The ESC estimates the offset, associat</w:t>
      </w:r>
      <w:r>
        <w:rPr>
          <w:rFonts w:cs="Calibri"/>
        </w:rPr>
        <w:t xml:space="preserve">ed with an offset accuracy and emits them. </w:t>
      </w:r>
      <w:r w:rsidRPr="00B0532F">
        <w:rPr>
          <w:rFonts w:cs="Calibri"/>
        </w:rPr>
        <w:t>If the offset d</w:t>
      </w:r>
      <w:r>
        <w:rPr>
          <w:rFonts w:cs="Calibri"/>
        </w:rPr>
        <w:t>etermined by the ESC is bett</w:t>
      </w:r>
      <w:r w:rsidRPr="00B0532F">
        <w:rPr>
          <w:rFonts w:cs="Calibri"/>
        </w:rPr>
        <w:t>er than the one already used by the EPS, th</w:t>
      </w:r>
      <w:r>
        <w:rPr>
          <w:rFonts w:cs="Calibri"/>
        </w:rPr>
        <w:t>e EPS will replace its effe</w:t>
      </w:r>
      <w:r w:rsidRPr="00B0532F">
        <w:rPr>
          <w:rFonts w:cs="Calibri"/>
        </w:rPr>
        <w:t>ctive offset by the new offset coming from ESC.</w:t>
      </w:r>
    </w:p>
    <w:p w:rsidR="00D229A6" w:rsidRPr="00AA38E8" w:rsidRDefault="00D229A6" w:rsidP="00D229A6">
      <w:pPr>
        <w:pStyle w:val="Heading1"/>
        <w:ind w:left="562" w:hanging="562"/>
        <w:rPr>
          <w:rFonts w:ascii="Calibri" w:hAnsi="Calibri" w:cs="Calibri"/>
        </w:rPr>
      </w:pPr>
      <w:bookmarkStart w:id="31" w:name="_Toc406065229"/>
      <w:bookmarkStart w:id="32" w:name="_Toc477435090"/>
      <w:r w:rsidRPr="00AA38E8">
        <w:rPr>
          <w:rFonts w:ascii="Calibri" w:hAnsi="Calibri" w:cs="Calibri"/>
        </w:rPr>
        <w:lastRenderedPageBreak/>
        <w:t>Design details of software module</w:t>
      </w:r>
      <w:bookmarkEnd w:id="31"/>
      <w:bookmarkEnd w:id="32"/>
    </w:p>
    <w:p w:rsidR="00D229A6" w:rsidRPr="00D953C4" w:rsidRDefault="00222301" w:rsidP="00D229A6">
      <w:pPr>
        <w:rPr>
          <w:rFonts w:cs="Calibri"/>
          <w:i/>
        </w:rPr>
      </w:pPr>
      <w:bookmarkStart w:id="33" w:name="_Toc406065230"/>
      <w:r>
        <w:rPr>
          <w:rFonts w:cs="Calibri"/>
          <w:i/>
        </w:rPr>
        <w:t>Refer FDD (Ref [5])</w:t>
      </w:r>
    </w:p>
    <w:p w:rsidR="00D229A6" w:rsidRDefault="00D229A6" w:rsidP="00B22F23">
      <w:pPr>
        <w:pStyle w:val="Heading2"/>
        <w:rPr>
          <w:rFonts w:ascii="Calibri" w:hAnsi="Calibri" w:cs="Calibri"/>
        </w:rPr>
      </w:pPr>
      <w:bookmarkStart w:id="34" w:name="_Toc477435091"/>
      <w:r w:rsidRPr="00D229A6">
        <w:t>Graphical</w:t>
      </w:r>
      <w:r>
        <w:rPr>
          <w:rFonts w:ascii="Calibri" w:hAnsi="Calibri" w:cs="Calibri"/>
        </w:rPr>
        <w:t xml:space="preserve"> representation of </w:t>
      </w:r>
      <w:bookmarkEnd w:id="33"/>
      <w:proofErr w:type="spellStart"/>
      <w:r w:rsidR="00674817">
        <w:rPr>
          <w:rFonts w:ascii="Calibri" w:hAnsi="Calibri" w:cs="Calibri"/>
        </w:rPr>
        <w:t>PsaAgArbn</w:t>
      </w:r>
      <w:bookmarkEnd w:id="34"/>
      <w:proofErr w:type="spellEnd"/>
    </w:p>
    <w:p w:rsidR="00D229A6" w:rsidRPr="002B094F" w:rsidRDefault="00E17E9C" w:rsidP="00E17E9C">
      <w:pPr>
        <w:rPr>
          <w:lang w:bidi="ar-SA"/>
        </w:rPr>
      </w:pPr>
      <w:r>
        <w:rPr>
          <w:noProof/>
          <w:lang w:bidi="ar-SA"/>
        </w:rPr>
        <w:drawing>
          <wp:inline distT="0" distB="0" distL="0" distR="0" wp14:anchorId="481421BB" wp14:editId="475ED9A0">
            <wp:extent cx="373380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33800" cy="5000625"/>
                    </a:xfrm>
                    <a:prstGeom prst="rect">
                      <a:avLst/>
                    </a:prstGeom>
                  </pic:spPr>
                </pic:pic>
              </a:graphicData>
            </a:graphic>
          </wp:inline>
        </w:drawing>
      </w:r>
    </w:p>
    <w:p w:rsidR="00D229A6" w:rsidRPr="00151B09" w:rsidRDefault="002B094F" w:rsidP="00D229A6">
      <w:pPr>
        <w:pStyle w:val="Heading2"/>
        <w:rPr>
          <w:rFonts w:ascii="Calibri" w:hAnsi="Calibri" w:cs="Calibri"/>
        </w:rPr>
      </w:pPr>
      <w:bookmarkStart w:id="35" w:name="_Toc418080058"/>
      <w:bookmarkStart w:id="36" w:name="_Toc421709908"/>
      <w:bookmarkStart w:id="37" w:name="_Toc477435092"/>
      <w:r w:rsidRPr="00F21A60">
        <w:rPr>
          <w:rFonts w:ascii="Calibri" w:hAnsi="Calibri"/>
        </w:rPr>
        <w:t>Component diagram</w:t>
      </w:r>
      <w:bookmarkEnd w:id="35"/>
      <w:bookmarkEnd w:id="36"/>
      <w:bookmarkEnd w:id="37"/>
    </w:p>
    <w:p w:rsidR="00D229A6" w:rsidRDefault="00222301" w:rsidP="00D229A6">
      <w:pPr>
        <w:rPr>
          <w:rFonts w:cs="Calibri"/>
          <w:i/>
        </w:rPr>
      </w:pPr>
      <w:r>
        <w:rPr>
          <w:i/>
          <w:lang w:bidi="ar-SA"/>
        </w:rPr>
        <w:t>Refer FDD (Ref [5])</w:t>
      </w:r>
    </w:p>
    <w:p w:rsidR="002B094F" w:rsidRDefault="002B094F" w:rsidP="002B094F">
      <w:pPr>
        <w:pStyle w:val="Heading2"/>
        <w:rPr>
          <w:rFonts w:ascii="Calibri" w:hAnsi="Calibri"/>
        </w:rPr>
      </w:pPr>
      <w:bookmarkStart w:id="38" w:name="_Toc338170474"/>
      <w:bookmarkStart w:id="39" w:name="_Toc375678227"/>
      <w:bookmarkStart w:id="40" w:name="_Toc418080059"/>
      <w:bookmarkStart w:id="41" w:name="_Toc421709909"/>
      <w:bookmarkStart w:id="42" w:name="_Toc477435093"/>
      <w:r w:rsidRPr="00700D41">
        <w:rPr>
          <w:rFonts w:ascii="Calibri" w:hAnsi="Calibri"/>
        </w:rPr>
        <w:t>Variable Data Dictionary</w:t>
      </w:r>
      <w:bookmarkEnd w:id="38"/>
      <w:bookmarkEnd w:id="39"/>
      <w:bookmarkEnd w:id="40"/>
      <w:bookmarkEnd w:id="41"/>
      <w:bookmarkEnd w:id="42"/>
    </w:p>
    <w:p w:rsidR="00222301" w:rsidRPr="002B094F" w:rsidRDefault="00222301" w:rsidP="002B094F">
      <w:pPr>
        <w:rPr>
          <w:lang w:bidi="ar-SA"/>
        </w:rPr>
      </w:pPr>
      <w:r>
        <w:rPr>
          <w:lang w:bidi="ar-SA"/>
        </w:rPr>
        <w:t>Refer Variable Dictionary sheet of component</w:t>
      </w:r>
      <w:r w:rsidR="001D37E2">
        <w:rPr>
          <w:lang w:bidi="ar-SA"/>
        </w:rPr>
        <w:t>’s</w:t>
      </w:r>
      <w:r>
        <w:rPr>
          <w:lang w:bidi="ar-SA"/>
        </w:rPr>
        <w:t xml:space="preserve"> Data Dictionary</w:t>
      </w:r>
      <w:r w:rsidR="001D37E2">
        <w:rPr>
          <w:lang w:bidi="ar-SA"/>
        </w:rPr>
        <w:t>.</w:t>
      </w:r>
    </w:p>
    <w:p w:rsidR="002B094F" w:rsidRDefault="002B094F" w:rsidP="002B094F">
      <w:pPr>
        <w:pStyle w:val="Heading3"/>
        <w:ind w:left="562" w:hanging="562"/>
        <w:rPr>
          <w:rFonts w:ascii="Calibri" w:hAnsi="Calibri" w:cs="Calibri"/>
        </w:rPr>
      </w:pPr>
      <w:bookmarkStart w:id="43" w:name="_Toc338170477"/>
      <w:bookmarkStart w:id="44" w:name="_Toc418080060"/>
      <w:bookmarkStart w:id="45" w:name="_Toc421709910"/>
      <w:bookmarkStart w:id="46" w:name="_Toc477435094"/>
      <w:r w:rsidRPr="00700D41">
        <w:rPr>
          <w:rFonts w:ascii="Calibri" w:hAnsi="Calibri" w:cs="Calibri"/>
        </w:rPr>
        <w:t>User defined ‘</w:t>
      </w:r>
      <w:proofErr w:type="spellStart"/>
      <w:r w:rsidRPr="00700D41">
        <w:rPr>
          <w:rFonts w:ascii="Calibri" w:hAnsi="Calibri" w:cs="Calibri"/>
        </w:rPr>
        <w:t>typedef</w:t>
      </w:r>
      <w:proofErr w:type="spellEnd"/>
      <w:r w:rsidRPr="00700D41">
        <w:rPr>
          <w:rFonts w:ascii="Calibri" w:hAnsi="Calibri" w:cs="Calibri"/>
        </w:rPr>
        <w:t>’ definition/declaration</w:t>
      </w:r>
      <w:bookmarkStart w:id="47" w:name="OLE_LINK7"/>
      <w:bookmarkStart w:id="48" w:name="OLE_LINK8"/>
      <w:bookmarkEnd w:id="43"/>
      <w:bookmarkEnd w:id="44"/>
      <w:bookmarkEnd w:id="45"/>
      <w:bookmarkEnd w:id="46"/>
    </w:p>
    <w:p w:rsidR="002B094F" w:rsidRPr="002B094F" w:rsidRDefault="00222301" w:rsidP="002B094F">
      <w:pPr>
        <w:rPr>
          <w:lang w:bidi="ar-SA"/>
        </w:rPr>
      </w:pPr>
      <w:r>
        <w:rPr>
          <w:lang w:bidi="ar-SA"/>
        </w:rPr>
        <w:t>None</w:t>
      </w:r>
    </w:p>
    <w:p w:rsidR="002B094F" w:rsidRDefault="002B094F" w:rsidP="002B094F">
      <w:pPr>
        <w:pStyle w:val="Heading3"/>
        <w:ind w:left="562" w:hanging="562"/>
        <w:rPr>
          <w:rFonts w:ascii="Calibri" w:hAnsi="Calibri" w:cs="Calibri"/>
        </w:rPr>
      </w:pPr>
      <w:bookmarkStart w:id="49" w:name="_Toc338170478"/>
      <w:bookmarkStart w:id="50" w:name="_Toc418080061"/>
      <w:bookmarkStart w:id="51" w:name="_Toc421709911"/>
      <w:bookmarkStart w:id="52" w:name="_Toc477435095"/>
      <w:bookmarkEnd w:id="47"/>
      <w:bookmarkEnd w:id="48"/>
      <w:r w:rsidRPr="0048012A">
        <w:rPr>
          <w:rFonts w:ascii="Calibri" w:hAnsi="Calibri" w:cs="Calibri"/>
        </w:rPr>
        <w:lastRenderedPageBreak/>
        <w:t>Variable definition for enumerated types</w:t>
      </w:r>
      <w:bookmarkEnd w:id="49"/>
      <w:bookmarkEnd w:id="50"/>
      <w:bookmarkEnd w:id="51"/>
      <w:bookmarkEnd w:id="52"/>
    </w:p>
    <w:p w:rsidR="00CF763B" w:rsidRPr="00CF763B" w:rsidRDefault="00CF763B" w:rsidP="001D37E2">
      <w:pPr>
        <w:pStyle w:val="Heading4"/>
        <w:numPr>
          <w:ilvl w:val="0"/>
          <w:numId w:val="0"/>
        </w:numPr>
        <w:ind w:left="864"/>
      </w:pPr>
    </w:p>
    <w:tbl>
      <w:tblPr>
        <w:tblW w:w="6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1765"/>
        <w:gridCol w:w="596"/>
      </w:tblGrid>
      <w:tr w:rsidR="003B5244" w:rsidRPr="00AA38E8" w:rsidTr="003B5244">
        <w:tc>
          <w:tcPr>
            <w:tcW w:w="2029" w:type="dxa"/>
            <w:shd w:val="clear" w:color="auto" w:fill="FFCC00"/>
          </w:tcPr>
          <w:p w:rsidR="003B5244" w:rsidRPr="00E71AAB" w:rsidRDefault="003B5244" w:rsidP="005C2F27">
            <w:pPr>
              <w:spacing w:before="60"/>
              <w:jc w:val="center"/>
              <w:rPr>
                <w:rFonts w:cs="Calibri"/>
                <w:b/>
                <w:sz w:val="16"/>
              </w:rPr>
            </w:pPr>
            <w:bookmarkStart w:id="53" w:name="_Toc338170479"/>
            <w:bookmarkStart w:id="54" w:name="_Toc375678228"/>
            <w:bookmarkStart w:id="55" w:name="_Toc418080062"/>
            <w:bookmarkStart w:id="56" w:name="_Toc421709912"/>
            <w:r>
              <w:rPr>
                <w:rFonts w:cs="Calibri"/>
                <w:b/>
                <w:sz w:val="16"/>
              </w:rPr>
              <w:t>Enumerated data type name</w:t>
            </w:r>
          </w:p>
        </w:tc>
        <w:tc>
          <w:tcPr>
            <w:tcW w:w="3205" w:type="dxa"/>
            <w:shd w:val="clear" w:color="auto" w:fill="FFCC00"/>
          </w:tcPr>
          <w:p w:rsidR="003B5244" w:rsidRPr="00E71AAB" w:rsidRDefault="003B5244" w:rsidP="005C2F27">
            <w:pPr>
              <w:spacing w:before="60"/>
              <w:jc w:val="center"/>
              <w:rPr>
                <w:rFonts w:cs="Calibri"/>
                <w:b/>
                <w:sz w:val="16"/>
              </w:rPr>
            </w:pPr>
            <w:r>
              <w:rPr>
                <w:rFonts w:cs="Calibri"/>
                <w:b/>
                <w:sz w:val="16"/>
              </w:rPr>
              <w:t>Enumerators</w:t>
            </w:r>
          </w:p>
        </w:tc>
        <w:tc>
          <w:tcPr>
            <w:tcW w:w="771" w:type="dxa"/>
            <w:shd w:val="clear" w:color="auto" w:fill="FFCC00"/>
          </w:tcPr>
          <w:p w:rsidR="003B5244" w:rsidRPr="00E71AAB" w:rsidRDefault="003B5244" w:rsidP="005C2F27">
            <w:pPr>
              <w:spacing w:before="60"/>
              <w:jc w:val="center"/>
              <w:rPr>
                <w:rFonts w:cs="Calibri"/>
                <w:b/>
                <w:sz w:val="16"/>
              </w:rPr>
            </w:pPr>
            <w:r w:rsidRPr="00E71AAB">
              <w:rPr>
                <w:rFonts w:cs="Calibri"/>
                <w:b/>
                <w:sz w:val="16"/>
              </w:rPr>
              <w:t>Value</w:t>
            </w:r>
          </w:p>
        </w:tc>
      </w:tr>
      <w:tr w:rsidR="003B5244" w:rsidRPr="00AA38E8" w:rsidTr="003B5244">
        <w:tc>
          <w:tcPr>
            <w:tcW w:w="2029" w:type="dxa"/>
          </w:tcPr>
          <w:p w:rsidR="003B5244" w:rsidRPr="00E71AAB" w:rsidRDefault="00806BF6" w:rsidP="00CF763B">
            <w:pPr>
              <w:spacing w:before="60"/>
              <w:rPr>
                <w:rFonts w:cs="Calibri"/>
                <w:bCs/>
                <w:sz w:val="16"/>
              </w:rPr>
            </w:pPr>
            <w:proofErr w:type="spellStart"/>
            <w:ins w:id="57" w:author="Byrski, Krzysztof" w:date="2018-02-20T08:53:00Z">
              <w:r w:rsidRPr="00806BF6">
                <w:rPr>
                  <w:rFonts w:cs="Calibri"/>
                  <w:bCs/>
                  <w:sz w:val="16"/>
                </w:rPr>
                <w:t>PsaAgAn_EscOffsSt_Enum</w:t>
              </w:r>
            </w:ins>
            <w:proofErr w:type="spellEnd"/>
            <w:del w:id="58" w:author="Byrski, Krzysztof" w:date="2018-02-20T08:53:00Z">
              <w:r w:rsidR="003B5244" w:rsidRPr="003B5244" w:rsidDel="00806BF6">
                <w:rPr>
                  <w:rFonts w:cs="Calibri"/>
                  <w:bCs/>
                  <w:sz w:val="16"/>
                </w:rPr>
                <w:delText>EscOffsSt_Enum</w:delText>
              </w:r>
            </w:del>
          </w:p>
        </w:tc>
        <w:tc>
          <w:tcPr>
            <w:tcW w:w="3205" w:type="dxa"/>
          </w:tcPr>
          <w:p w:rsidR="003B5244" w:rsidRPr="00AA38E8" w:rsidRDefault="00806BF6" w:rsidP="005C2F27">
            <w:pPr>
              <w:spacing w:before="60"/>
              <w:rPr>
                <w:rFonts w:cs="Calibri"/>
                <w:sz w:val="16"/>
              </w:rPr>
            </w:pPr>
            <w:ins w:id="59" w:author="Byrski, Krzysztof" w:date="2018-02-20T08:53:00Z">
              <w:r w:rsidRPr="00806BF6">
                <w:rPr>
                  <w:rFonts w:cs="Calibri"/>
                  <w:sz w:val="16"/>
                </w:rPr>
                <w:t>PSAAGAN_</w:t>
              </w:r>
            </w:ins>
            <w:r w:rsidR="003B5244" w:rsidRPr="003B5244">
              <w:rPr>
                <w:rFonts w:cs="Calibri"/>
                <w:sz w:val="16"/>
              </w:rPr>
              <w:t>INIT</w:t>
            </w:r>
          </w:p>
        </w:tc>
        <w:tc>
          <w:tcPr>
            <w:tcW w:w="771" w:type="dxa"/>
          </w:tcPr>
          <w:p w:rsidR="003B5244" w:rsidRPr="00AA38E8" w:rsidRDefault="003B5244" w:rsidP="005C2F27">
            <w:pPr>
              <w:spacing w:before="60"/>
              <w:rPr>
                <w:rFonts w:cs="Calibri"/>
                <w:sz w:val="16"/>
              </w:rPr>
            </w:pPr>
            <w:r>
              <w:rPr>
                <w:rFonts w:cs="Calibri"/>
                <w:sz w:val="16"/>
              </w:rPr>
              <w:t>0U</w:t>
            </w:r>
          </w:p>
        </w:tc>
      </w:tr>
      <w:tr w:rsidR="003B5244" w:rsidRPr="00AA38E8" w:rsidTr="003B5244">
        <w:tc>
          <w:tcPr>
            <w:tcW w:w="2029" w:type="dxa"/>
          </w:tcPr>
          <w:p w:rsidR="003B5244" w:rsidRPr="00E71AAB" w:rsidRDefault="003B5244" w:rsidP="00CF763B">
            <w:pPr>
              <w:spacing w:before="60"/>
              <w:rPr>
                <w:rFonts w:cs="Calibri"/>
                <w:bCs/>
                <w:sz w:val="16"/>
              </w:rPr>
            </w:pPr>
          </w:p>
        </w:tc>
        <w:tc>
          <w:tcPr>
            <w:tcW w:w="3205" w:type="dxa"/>
          </w:tcPr>
          <w:p w:rsidR="003B5244" w:rsidRDefault="00806BF6" w:rsidP="005C2F27">
            <w:pPr>
              <w:spacing w:before="60"/>
              <w:rPr>
                <w:rFonts w:cs="Calibri"/>
                <w:sz w:val="16"/>
              </w:rPr>
            </w:pPr>
            <w:ins w:id="60" w:author="Byrski, Krzysztof" w:date="2018-02-20T08:53:00Z">
              <w:r w:rsidRPr="00806BF6">
                <w:rPr>
                  <w:rFonts w:cs="Calibri"/>
                  <w:sz w:val="16"/>
                </w:rPr>
                <w:t>PSAAGAN_</w:t>
              </w:r>
            </w:ins>
            <w:r w:rsidR="003B5244" w:rsidRPr="003B5244">
              <w:rPr>
                <w:rFonts w:cs="Calibri"/>
                <w:sz w:val="16"/>
              </w:rPr>
              <w:t>POWERCUT</w:t>
            </w:r>
          </w:p>
        </w:tc>
        <w:tc>
          <w:tcPr>
            <w:tcW w:w="771" w:type="dxa"/>
          </w:tcPr>
          <w:p w:rsidR="003B5244" w:rsidRDefault="003B5244" w:rsidP="005C2F27">
            <w:pPr>
              <w:spacing w:before="60"/>
              <w:rPr>
                <w:rFonts w:cs="Calibri"/>
                <w:sz w:val="16"/>
              </w:rPr>
            </w:pPr>
            <w:r>
              <w:rPr>
                <w:rFonts w:cs="Calibri"/>
                <w:sz w:val="16"/>
              </w:rPr>
              <w:t>1U</w:t>
            </w:r>
          </w:p>
        </w:tc>
      </w:tr>
      <w:tr w:rsidR="003B5244" w:rsidRPr="00AA38E8" w:rsidTr="003B5244">
        <w:tc>
          <w:tcPr>
            <w:tcW w:w="2029" w:type="dxa"/>
          </w:tcPr>
          <w:p w:rsidR="003B5244" w:rsidRPr="00E71AAB" w:rsidRDefault="003B5244" w:rsidP="00CF763B">
            <w:pPr>
              <w:spacing w:before="60"/>
              <w:rPr>
                <w:rFonts w:cs="Calibri"/>
                <w:bCs/>
                <w:sz w:val="16"/>
              </w:rPr>
            </w:pPr>
          </w:p>
        </w:tc>
        <w:tc>
          <w:tcPr>
            <w:tcW w:w="3205" w:type="dxa"/>
          </w:tcPr>
          <w:p w:rsidR="003B5244" w:rsidRPr="003B5244" w:rsidRDefault="00806BF6" w:rsidP="005C2F27">
            <w:pPr>
              <w:spacing w:before="60"/>
              <w:rPr>
                <w:rFonts w:cs="Calibri"/>
                <w:sz w:val="16"/>
              </w:rPr>
            </w:pPr>
            <w:ins w:id="61" w:author="Byrski, Krzysztof" w:date="2018-02-20T08:53:00Z">
              <w:r w:rsidRPr="00806BF6">
                <w:rPr>
                  <w:rFonts w:cs="Calibri"/>
                  <w:sz w:val="16"/>
                </w:rPr>
                <w:t>PSAAGAN_</w:t>
              </w:r>
            </w:ins>
            <w:r w:rsidR="003B5244" w:rsidRPr="003B5244">
              <w:rPr>
                <w:rFonts w:cs="Calibri"/>
                <w:sz w:val="16"/>
              </w:rPr>
              <w:t>PROCESSING</w:t>
            </w:r>
          </w:p>
        </w:tc>
        <w:tc>
          <w:tcPr>
            <w:tcW w:w="771" w:type="dxa"/>
          </w:tcPr>
          <w:p w:rsidR="003B5244" w:rsidRDefault="003B5244" w:rsidP="005C2F27">
            <w:pPr>
              <w:spacing w:before="60"/>
              <w:rPr>
                <w:rFonts w:cs="Calibri"/>
                <w:sz w:val="16"/>
              </w:rPr>
            </w:pPr>
            <w:r>
              <w:rPr>
                <w:rFonts w:cs="Calibri"/>
                <w:sz w:val="16"/>
              </w:rPr>
              <w:t>2U</w:t>
            </w:r>
          </w:p>
        </w:tc>
      </w:tr>
      <w:tr w:rsidR="003B5244" w:rsidRPr="00AA38E8" w:rsidTr="003B5244">
        <w:tc>
          <w:tcPr>
            <w:tcW w:w="2029" w:type="dxa"/>
          </w:tcPr>
          <w:p w:rsidR="003B5244" w:rsidRPr="00E71AAB" w:rsidRDefault="003B5244" w:rsidP="00CF763B">
            <w:pPr>
              <w:spacing w:before="60"/>
              <w:rPr>
                <w:rFonts w:cs="Calibri"/>
                <w:bCs/>
                <w:sz w:val="16"/>
              </w:rPr>
            </w:pPr>
          </w:p>
        </w:tc>
        <w:tc>
          <w:tcPr>
            <w:tcW w:w="3205" w:type="dxa"/>
          </w:tcPr>
          <w:p w:rsidR="003B5244" w:rsidRPr="003B5244" w:rsidRDefault="00806BF6" w:rsidP="005C2F27">
            <w:pPr>
              <w:spacing w:before="60"/>
              <w:rPr>
                <w:rFonts w:cs="Calibri"/>
                <w:sz w:val="16"/>
              </w:rPr>
            </w:pPr>
            <w:ins w:id="62" w:author="Byrski, Krzysztof" w:date="2018-02-20T08:53:00Z">
              <w:r w:rsidRPr="00806BF6">
                <w:rPr>
                  <w:rFonts w:cs="Calibri"/>
                  <w:sz w:val="16"/>
                </w:rPr>
                <w:t>PSAAGAN_</w:t>
              </w:r>
            </w:ins>
            <w:r w:rsidR="003B5244" w:rsidRPr="003B5244">
              <w:rPr>
                <w:rFonts w:cs="Calibri"/>
                <w:sz w:val="16"/>
              </w:rPr>
              <w:t>DEFECT</w:t>
            </w:r>
          </w:p>
        </w:tc>
        <w:tc>
          <w:tcPr>
            <w:tcW w:w="771" w:type="dxa"/>
          </w:tcPr>
          <w:p w:rsidR="003B5244" w:rsidRDefault="003B5244" w:rsidP="005C2F27">
            <w:pPr>
              <w:spacing w:before="60"/>
              <w:rPr>
                <w:rFonts w:cs="Calibri"/>
                <w:sz w:val="16"/>
              </w:rPr>
            </w:pPr>
            <w:r>
              <w:rPr>
                <w:rFonts w:cs="Calibri"/>
                <w:sz w:val="16"/>
              </w:rPr>
              <w:t>3U</w:t>
            </w:r>
          </w:p>
        </w:tc>
      </w:tr>
      <w:tr w:rsidR="00A453BC" w:rsidRPr="00AA38E8" w:rsidTr="003B5244">
        <w:tc>
          <w:tcPr>
            <w:tcW w:w="2029" w:type="dxa"/>
          </w:tcPr>
          <w:p w:rsidR="00A453BC" w:rsidRPr="00E71AAB" w:rsidRDefault="00806BF6" w:rsidP="00CF763B">
            <w:pPr>
              <w:spacing w:before="60"/>
              <w:rPr>
                <w:rFonts w:cs="Calibri"/>
                <w:bCs/>
                <w:sz w:val="16"/>
              </w:rPr>
            </w:pPr>
            <w:proofErr w:type="spellStart"/>
            <w:ins w:id="63" w:author="Byrski, Krzysztof" w:date="2018-02-20T08:53:00Z">
              <w:r w:rsidRPr="00806BF6">
                <w:rPr>
                  <w:rFonts w:cs="Calibri"/>
                  <w:bCs/>
                  <w:sz w:val="16"/>
                </w:rPr>
                <w:t>PsaAgAn_PsaAgArbnSnsrMod_Enum</w:t>
              </w:r>
            </w:ins>
            <w:proofErr w:type="spellEnd"/>
            <w:del w:id="64" w:author="Byrski, Krzysztof" w:date="2018-02-20T08:53:00Z">
              <w:r w:rsidR="00A453BC" w:rsidRPr="00A453BC" w:rsidDel="00806BF6">
                <w:rPr>
                  <w:rFonts w:cs="Calibri"/>
                  <w:bCs/>
                  <w:sz w:val="16"/>
                </w:rPr>
                <w:delText>PsaAgArbnSnsrMod_Enum</w:delText>
              </w:r>
            </w:del>
          </w:p>
        </w:tc>
        <w:tc>
          <w:tcPr>
            <w:tcW w:w="3205" w:type="dxa"/>
          </w:tcPr>
          <w:p w:rsidR="00A453BC" w:rsidRPr="003B5244" w:rsidRDefault="00806BF6" w:rsidP="005C2F27">
            <w:pPr>
              <w:spacing w:before="60"/>
              <w:rPr>
                <w:rFonts w:cs="Calibri"/>
                <w:sz w:val="16"/>
              </w:rPr>
            </w:pPr>
            <w:ins w:id="65" w:author="Byrski, Krzysztof" w:date="2018-02-20T08:53:00Z">
              <w:r w:rsidRPr="00806BF6">
                <w:rPr>
                  <w:rFonts w:cs="Calibri"/>
                  <w:sz w:val="16"/>
                </w:rPr>
                <w:t>PSAAGAN_</w:t>
              </w:r>
            </w:ins>
            <w:r w:rsidR="00A453BC" w:rsidRPr="00A453BC">
              <w:rPr>
                <w:rFonts w:cs="Calibri"/>
                <w:sz w:val="16"/>
              </w:rPr>
              <w:t>MODININ</w:t>
            </w:r>
          </w:p>
        </w:tc>
        <w:tc>
          <w:tcPr>
            <w:tcW w:w="771" w:type="dxa"/>
          </w:tcPr>
          <w:p w:rsidR="00A453BC" w:rsidRDefault="00A453BC" w:rsidP="005C2F27">
            <w:pPr>
              <w:spacing w:before="60"/>
              <w:rPr>
                <w:rFonts w:cs="Calibri"/>
                <w:sz w:val="16"/>
              </w:rPr>
            </w:pPr>
            <w:r>
              <w:rPr>
                <w:rFonts w:cs="Calibri"/>
                <w:sz w:val="16"/>
              </w:rPr>
              <w:t>0U</w:t>
            </w:r>
          </w:p>
        </w:tc>
      </w:tr>
      <w:tr w:rsidR="00A453BC" w:rsidRPr="00AA38E8" w:rsidTr="003B5244">
        <w:tc>
          <w:tcPr>
            <w:tcW w:w="2029" w:type="dxa"/>
          </w:tcPr>
          <w:p w:rsidR="00A453BC" w:rsidRPr="00E71AAB" w:rsidRDefault="00A453BC" w:rsidP="00CF763B">
            <w:pPr>
              <w:spacing w:before="60"/>
              <w:rPr>
                <w:rFonts w:cs="Calibri"/>
                <w:bCs/>
                <w:sz w:val="16"/>
              </w:rPr>
            </w:pPr>
          </w:p>
        </w:tc>
        <w:tc>
          <w:tcPr>
            <w:tcW w:w="3205" w:type="dxa"/>
          </w:tcPr>
          <w:p w:rsidR="00A453BC" w:rsidRPr="003B5244" w:rsidRDefault="00806BF6" w:rsidP="005C2F27">
            <w:pPr>
              <w:spacing w:before="60"/>
              <w:rPr>
                <w:rFonts w:cs="Calibri"/>
                <w:sz w:val="16"/>
              </w:rPr>
            </w:pPr>
            <w:ins w:id="66" w:author="Byrski, Krzysztof" w:date="2018-02-20T08:53:00Z">
              <w:r w:rsidRPr="00806BF6">
                <w:rPr>
                  <w:rFonts w:cs="Calibri"/>
                  <w:sz w:val="16"/>
                </w:rPr>
                <w:t>PSAAGAN_</w:t>
              </w:r>
            </w:ins>
            <w:r w:rsidR="00A453BC" w:rsidRPr="00A453BC">
              <w:rPr>
                <w:rFonts w:cs="Calibri"/>
                <w:sz w:val="16"/>
              </w:rPr>
              <w:t>MODREL</w:t>
            </w:r>
          </w:p>
        </w:tc>
        <w:tc>
          <w:tcPr>
            <w:tcW w:w="771" w:type="dxa"/>
          </w:tcPr>
          <w:p w:rsidR="00A453BC" w:rsidRDefault="00A453BC" w:rsidP="005C2F27">
            <w:pPr>
              <w:spacing w:before="60"/>
              <w:rPr>
                <w:rFonts w:cs="Calibri"/>
                <w:sz w:val="16"/>
              </w:rPr>
            </w:pPr>
            <w:r>
              <w:rPr>
                <w:rFonts w:cs="Calibri"/>
                <w:sz w:val="16"/>
              </w:rPr>
              <w:t>1U</w:t>
            </w:r>
          </w:p>
        </w:tc>
      </w:tr>
      <w:tr w:rsidR="00A453BC" w:rsidRPr="00AA38E8" w:rsidTr="003B5244">
        <w:tc>
          <w:tcPr>
            <w:tcW w:w="2029" w:type="dxa"/>
          </w:tcPr>
          <w:p w:rsidR="00A453BC" w:rsidRPr="00E71AAB" w:rsidRDefault="00A453BC" w:rsidP="00CF763B">
            <w:pPr>
              <w:spacing w:before="60"/>
              <w:rPr>
                <w:rFonts w:cs="Calibri"/>
                <w:bCs/>
                <w:sz w:val="16"/>
              </w:rPr>
            </w:pPr>
          </w:p>
        </w:tc>
        <w:tc>
          <w:tcPr>
            <w:tcW w:w="3205" w:type="dxa"/>
          </w:tcPr>
          <w:p w:rsidR="00A453BC" w:rsidRPr="003B5244" w:rsidRDefault="00806BF6" w:rsidP="005C2F27">
            <w:pPr>
              <w:spacing w:before="60"/>
              <w:rPr>
                <w:rFonts w:cs="Calibri"/>
                <w:sz w:val="16"/>
              </w:rPr>
            </w:pPr>
            <w:ins w:id="67" w:author="Byrski, Krzysztof" w:date="2018-02-20T08:53:00Z">
              <w:r w:rsidRPr="00806BF6">
                <w:rPr>
                  <w:rFonts w:cs="Calibri"/>
                  <w:sz w:val="16"/>
                </w:rPr>
                <w:t>PSAAGAN_</w:t>
              </w:r>
            </w:ins>
            <w:r w:rsidR="00A453BC" w:rsidRPr="00A453BC">
              <w:rPr>
                <w:rFonts w:cs="Calibri"/>
                <w:sz w:val="16"/>
              </w:rPr>
              <w:t>MODABSLT</w:t>
            </w:r>
          </w:p>
        </w:tc>
        <w:tc>
          <w:tcPr>
            <w:tcW w:w="771" w:type="dxa"/>
          </w:tcPr>
          <w:p w:rsidR="00A453BC" w:rsidRDefault="00A453BC" w:rsidP="005C2F27">
            <w:pPr>
              <w:spacing w:before="60"/>
              <w:rPr>
                <w:rFonts w:cs="Calibri"/>
                <w:sz w:val="16"/>
              </w:rPr>
            </w:pPr>
            <w:r>
              <w:rPr>
                <w:rFonts w:cs="Calibri"/>
                <w:sz w:val="16"/>
              </w:rPr>
              <w:t>2U</w:t>
            </w:r>
          </w:p>
        </w:tc>
      </w:tr>
      <w:tr w:rsidR="00A453BC" w:rsidRPr="00AA38E8" w:rsidTr="003B5244">
        <w:tc>
          <w:tcPr>
            <w:tcW w:w="2029" w:type="dxa"/>
          </w:tcPr>
          <w:p w:rsidR="00A453BC" w:rsidRPr="00E71AAB" w:rsidRDefault="00A453BC" w:rsidP="00CF763B">
            <w:pPr>
              <w:spacing w:before="60"/>
              <w:rPr>
                <w:rFonts w:cs="Calibri"/>
                <w:bCs/>
                <w:sz w:val="16"/>
              </w:rPr>
            </w:pPr>
          </w:p>
        </w:tc>
        <w:tc>
          <w:tcPr>
            <w:tcW w:w="3205" w:type="dxa"/>
          </w:tcPr>
          <w:p w:rsidR="00A453BC" w:rsidRPr="003B5244" w:rsidRDefault="00806BF6" w:rsidP="005C2F27">
            <w:pPr>
              <w:spacing w:before="60"/>
              <w:rPr>
                <w:rFonts w:cs="Calibri"/>
                <w:sz w:val="16"/>
              </w:rPr>
            </w:pPr>
            <w:ins w:id="68" w:author="Byrski, Krzysztof" w:date="2018-02-20T08:53:00Z">
              <w:r w:rsidRPr="00806BF6">
                <w:rPr>
                  <w:rFonts w:cs="Calibri"/>
                  <w:sz w:val="16"/>
                </w:rPr>
                <w:t>PSAAGAN_</w:t>
              </w:r>
            </w:ins>
            <w:r w:rsidR="00A453BC" w:rsidRPr="00A453BC">
              <w:rPr>
                <w:rFonts w:cs="Calibri"/>
                <w:sz w:val="16"/>
              </w:rPr>
              <w:t>MODFAIL</w:t>
            </w:r>
          </w:p>
        </w:tc>
        <w:tc>
          <w:tcPr>
            <w:tcW w:w="771" w:type="dxa"/>
          </w:tcPr>
          <w:p w:rsidR="00A453BC" w:rsidRDefault="00A453BC" w:rsidP="005C2F27">
            <w:pPr>
              <w:spacing w:before="60"/>
              <w:rPr>
                <w:rFonts w:cs="Calibri"/>
                <w:sz w:val="16"/>
              </w:rPr>
            </w:pPr>
            <w:r>
              <w:rPr>
                <w:rFonts w:cs="Calibri"/>
                <w:sz w:val="16"/>
              </w:rPr>
              <w:t>3U</w:t>
            </w:r>
          </w:p>
        </w:tc>
      </w:tr>
    </w:tbl>
    <w:p w:rsidR="002B094F" w:rsidRPr="00987B4A" w:rsidRDefault="002B094F" w:rsidP="002B094F">
      <w:pPr>
        <w:pStyle w:val="Heading2"/>
        <w:spacing w:after="60"/>
        <w:rPr>
          <w:rFonts w:ascii="Calibri" w:hAnsi="Calibri"/>
        </w:rPr>
      </w:pPr>
      <w:bookmarkStart w:id="69" w:name="_Toc477435096"/>
      <w:r w:rsidRPr="00987B4A">
        <w:rPr>
          <w:rFonts w:ascii="Calibri" w:hAnsi="Calibri"/>
        </w:rPr>
        <w:t>Constant Data Dictionary</w:t>
      </w:r>
      <w:bookmarkEnd w:id="53"/>
      <w:bookmarkEnd w:id="54"/>
      <w:bookmarkEnd w:id="55"/>
      <w:bookmarkEnd w:id="56"/>
      <w:bookmarkEnd w:id="69"/>
    </w:p>
    <w:p w:rsidR="002B094F" w:rsidRPr="00987B4A" w:rsidRDefault="002B094F" w:rsidP="002B094F">
      <w:pPr>
        <w:pStyle w:val="Heading3"/>
        <w:tabs>
          <w:tab w:val="clear" w:pos="1017"/>
          <w:tab w:val="num" w:pos="567"/>
        </w:tabs>
        <w:ind w:left="567"/>
        <w:rPr>
          <w:rFonts w:ascii="Calibri" w:hAnsi="Calibri"/>
        </w:rPr>
      </w:pPr>
      <w:bookmarkStart w:id="70" w:name="_Toc338170481"/>
      <w:bookmarkStart w:id="71" w:name="_Toc418080063"/>
      <w:bookmarkStart w:id="72" w:name="_Toc421709913"/>
      <w:bookmarkStart w:id="73" w:name="_Toc477435097"/>
      <w:r w:rsidRPr="002E3F2E">
        <w:rPr>
          <w:rFonts w:ascii="Calibri" w:hAnsi="Calibri" w:cs="Calibri"/>
        </w:rPr>
        <w:t>Program</w:t>
      </w:r>
      <w:r w:rsidRPr="00987B4A">
        <w:rPr>
          <w:rFonts w:ascii="Calibri" w:hAnsi="Calibri"/>
        </w:rPr>
        <w:t xml:space="preserve"> Constants</w:t>
      </w:r>
      <w:bookmarkEnd w:id="70"/>
      <w:bookmarkEnd w:id="71"/>
      <w:bookmarkEnd w:id="72"/>
      <w:bookmarkEnd w:id="73"/>
    </w:p>
    <w:p w:rsidR="002B094F" w:rsidRPr="00987B4A" w:rsidRDefault="002B094F" w:rsidP="002B094F">
      <w:pPr>
        <w:pStyle w:val="Heading4"/>
        <w:rPr>
          <w:rFonts w:ascii="Calibri" w:hAnsi="Calibri"/>
        </w:rPr>
      </w:pPr>
      <w:bookmarkStart w:id="74" w:name="_Toc418080064"/>
      <w:r w:rsidRPr="00987B4A">
        <w:rPr>
          <w:rFonts w:ascii="Calibri" w:hAnsi="Calibri"/>
        </w:rPr>
        <w:t>Loc</w:t>
      </w:r>
      <w:r w:rsidRPr="002E3F2E">
        <w:rPr>
          <w:rFonts w:ascii="Calibri" w:hAnsi="Calibri"/>
        </w:rPr>
        <w:t>a</w:t>
      </w:r>
      <w:r w:rsidRPr="00987B4A">
        <w:rPr>
          <w:rFonts w:ascii="Calibri" w:hAnsi="Calibri"/>
        </w:rPr>
        <w:t>l Constants</w:t>
      </w:r>
      <w:bookmarkEnd w:id="74"/>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3632"/>
        <w:gridCol w:w="940"/>
        <w:gridCol w:w="909"/>
      </w:tblGrid>
      <w:tr w:rsidR="00733679" w:rsidRPr="00AA38E8" w:rsidTr="00733679">
        <w:tc>
          <w:tcPr>
            <w:tcW w:w="2457" w:type="dxa"/>
            <w:shd w:val="clear" w:color="auto" w:fill="FFCC00"/>
          </w:tcPr>
          <w:p w:rsidR="00E71AAB" w:rsidRPr="00E71AAB" w:rsidRDefault="00E71AAB" w:rsidP="00E71AAB">
            <w:pPr>
              <w:spacing w:before="60"/>
              <w:jc w:val="center"/>
              <w:rPr>
                <w:rFonts w:cs="Calibri"/>
                <w:b/>
                <w:sz w:val="16"/>
              </w:rPr>
            </w:pPr>
            <w:r w:rsidRPr="00E71AAB">
              <w:rPr>
                <w:rFonts w:cs="Calibri"/>
                <w:b/>
                <w:sz w:val="16"/>
              </w:rPr>
              <w:t>Constant Name</w:t>
            </w:r>
          </w:p>
        </w:tc>
        <w:tc>
          <w:tcPr>
            <w:tcW w:w="3632" w:type="dxa"/>
            <w:shd w:val="clear" w:color="auto" w:fill="FFCC00"/>
          </w:tcPr>
          <w:p w:rsidR="00E71AAB" w:rsidRPr="00E71AAB" w:rsidRDefault="00E71AAB" w:rsidP="00E71AAB">
            <w:pPr>
              <w:spacing w:before="60"/>
              <w:jc w:val="center"/>
              <w:rPr>
                <w:rFonts w:cs="Calibri"/>
                <w:b/>
                <w:sz w:val="16"/>
              </w:rPr>
            </w:pPr>
            <w:r w:rsidRPr="00E71AAB">
              <w:rPr>
                <w:rFonts w:cs="Calibri"/>
                <w:b/>
                <w:sz w:val="16"/>
              </w:rPr>
              <w:t>Resolution</w:t>
            </w:r>
          </w:p>
        </w:tc>
        <w:tc>
          <w:tcPr>
            <w:tcW w:w="940" w:type="dxa"/>
            <w:shd w:val="clear" w:color="auto" w:fill="FFCC00"/>
          </w:tcPr>
          <w:p w:rsidR="00E71AAB" w:rsidRPr="00E71AAB" w:rsidRDefault="00E71AAB" w:rsidP="00633175">
            <w:pPr>
              <w:spacing w:before="60"/>
              <w:jc w:val="center"/>
              <w:rPr>
                <w:rFonts w:cs="Calibri"/>
                <w:b/>
                <w:sz w:val="16"/>
              </w:rPr>
            </w:pPr>
            <w:r w:rsidRPr="00E71AAB">
              <w:rPr>
                <w:rFonts w:cs="Calibri"/>
                <w:b/>
                <w:sz w:val="16"/>
              </w:rPr>
              <w:t>Units</w:t>
            </w:r>
          </w:p>
        </w:tc>
        <w:tc>
          <w:tcPr>
            <w:tcW w:w="909" w:type="dxa"/>
            <w:shd w:val="clear" w:color="auto" w:fill="FFCC00"/>
          </w:tcPr>
          <w:p w:rsidR="00E71AAB" w:rsidRPr="00E71AAB" w:rsidRDefault="00E71AAB" w:rsidP="00633175">
            <w:pPr>
              <w:spacing w:before="60"/>
              <w:jc w:val="center"/>
              <w:rPr>
                <w:rFonts w:cs="Calibri"/>
                <w:b/>
                <w:sz w:val="16"/>
              </w:rPr>
            </w:pPr>
            <w:r w:rsidRPr="00E71AAB">
              <w:rPr>
                <w:rFonts w:cs="Calibri"/>
                <w:b/>
                <w:sz w:val="16"/>
              </w:rPr>
              <w:t>Value</w:t>
            </w:r>
          </w:p>
        </w:tc>
      </w:tr>
      <w:tr w:rsidR="00E14572" w:rsidRPr="00AA38E8" w:rsidTr="00E71AAB">
        <w:tc>
          <w:tcPr>
            <w:tcW w:w="2457" w:type="dxa"/>
          </w:tcPr>
          <w:p w:rsidR="00E14572" w:rsidRPr="00733679" w:rsidRDefault="009A1E88" w:rsidP="00D10A25">
            <w:pPr>
              <w:spacing w:before="60"/>
              <w:jc w:val="center"/>
              <w:rPr>
                <w:rFonts w:cs="Calibri"/>
                <w:bCs/>
                <w:sz w:val="16"/>
              </w:rPr>
            </w:pPr>
            <w:r>
              <w:rPr>
                <w:rFonts w:cs="Calibri"/>
                <w:bCs/>
                <w:sz w:val="16"/>
              </w:rPr>
              <w:t>Refer .m file for constants</w:t>
            </w:r>
          </w:p>
        </w:tc>
        <w:tc>
          <w:tcPr>
            <w:tcW w:w="3632" w:type="dxa"/>
          </w:tcPr>
          <w:p w:rsidR="00E14572" w:rsidRDefault="00E14572" w:rsidP="00633175">
            <w:pPr>
              <w:spacing w:before="60"/>
              <w:rPr>
                <w:rFonts w:cs="Calibri"/>
                <w:sz w:val="16"/>
              </w:rPr>
            </w:pPr>
          </w:p>
        </w:tc>
        <w:tc>
          <w:tcPr>
            <w:tcW w:w="940" w:type="dxa"/>
          </w:tcPr>
          <w:p w:rsidR="00E14572" w:rsidRDefault="00E14572" w:rsidP="00633175">
            <w:pPr>
              <w:spacing w:before="60"/>
              <w:rPr>
                <w:rFonts w:cs="Calibri"/>
                <w:sz w:val="16"/>
              </w:rPr>
            </w:pPr>
          </w:p>
        </w:tc>
        <w:tc>
          <w:tcPr>
            <w:tcW w:w="909" w:type="dxa"/>
          </w:tcPr>
          <w:p w:rsidR="00E14572" w:rsidRDefault="00E14572" w:rsidP="00633175">
            <w:pPr>
              <w:spacing w:before="60"/>
              <w:rPr>
                <w:rFonts w:cs="Calibri"/>
                <w:sz w:val="16"/>
              </w:rPr>
            </w:pPr>
          </w:p>
        </w:tc>
      </w:tr>
    </w:tbl>
    <w:p w:rsidR="002B094F" w:rsidRPr="0048012A" w:rsidRDefault="002B094F" w:rsidP="002518E0">
      <w:pPr>
        <w:pStyle w:val="BodyText"/>
        <w:spacing w:before="0"/>
        <w:rPr>
          <w:rFonts w:ascii="Calibri" w:hAnsi="Calibri" w:cs="Calibri"/>
          <w:sz w:val="20"/>
        </w:rPr>
      </w:pPr>
    </w:p>
    <w:p w:rsidR="00E71AAB" w:rsidRDefault="002B094F" w:rsidP="00E71AAB">
      <w:pPr>
        <w:pStyle w:val="Heading4"/>
        <w:rPr>
          <w:rFonts w:ascii="Calibri" w:hAnsi="Calibri"/>
        </w:rPr>
      </w:pPr>
      <w:bookmarkStart w:id="75" w:name="_Ref196624734"/>
      <w:bookmarkStart w:id="76" w:name="_Toc418080065"/>
      <w:r w:rsidRPr="002518E0">
        <w:rPr>
          <w:rFonts w:ascii="Calibri" w:hAnsi="Calibri"/>
        </w:rPr>
        <w:t>Global</w:t>
      </w:r>
      <w:r w:rsidRPr="00987B4A">
        <w:rPr>
          <w:rFonts w:ascii="Calibri" w:hAnsi="Calibri"/>
        </w:rPr>
        <w:t xml:space="preserve"> Constants</w:t>
      </w:r>
      <w:bookmarkEnd w:id="75"/>
      <w:bookmarkEnd w:id="76"/>
    </w:p>
    <w:p w:rsidR="00624AEC" w:rsidRPr="00624AEC" w:rsidRDefault="00624AEC" w:rsidP="00624AEC">
      <w:pPr>
        <w:rPr>
          <w:lang w:bidi="ar-SA"/>
        </w:rPr>
      </w:pPr>
      <w:r>
        <w:rPr>
          <w:lang w:bidi="ar-SA"/>
        </w:rPr>
        <w:t>None</w:t>
      </w:r>
    </w:p>
    <w:p w:rsidR="002B094F" w:rsidRPr="00987B4A" w:rsidRDefault="002B094F" w:rsidP="002B094F">
      <w:pPr>
        <w:pStyle w:val="Heading3"/>
        <w:tabs>
          <w:tab w:val="clear" w:pos="1017"/>
          <w:tab w:val="num" w:pos="567"/>
        </w:tabs>
        <w:ind w:left="567"/>
        <w:rPr>
          <w:rFonts w:ascii="Calibri" w:hAnsi="Calibri"/>
        </w:rPr>
      </w:pPr>
      <w:bookmarkStart w:id="77" w:name="_Ref196642567"/>
      <w:bookmarkStart w:id="78" w:name="_Toc338170482"/>
      <w:bookmarkStart w:id="79" w:name="_Toc418080066"/>
      <w:bookmarkStart w:id="80" w:name="_Toc421709914"/>
      <w:bookmarkStart w:id="81" w:name="_Toc477435098"/>
      <w:r w:rsidRPr="002E3F2E">
        <w:rPr>
          <w:rFonts w:ascii="Calibri" w:hAnsi="Calibri" w:cs="Calibri"/>
        </w:rPr>
        <w:t>Module</w:t>
      </w:r>
      <w:r w:rsidRPr="00987B4A">
        <w:rPr>
          <w:rFonts w:ascii="Calibri" w:hAnsi="Calibri"/>
        </w:rPr>
        <w:t xml:space="preserve"> Specific Lookup Tables</w:t>
      </w:r>
      <w:bookmarkEnd w:id="77"/>
      <w:bookmarkEnd w:id="78"/>
      <w:bookmarkEnd w:id="79"/>
      <w:bookmarkEnd w:id="80"/>
      <w:bookmarkEnd w:id="81"/>
    </w:p>
    <w:p w:rsidR="002B094F" w:rsidRPr="0048012A" w:rsidRDefault="00733679" w:rsidP="00B22F23">
      <w:pPr>
        <w:pStyle w:val="BodyText"/>
        <w:rPr>
          <w:rFonts w:cs="Calibri"/>
          <w:sz w:val="20"/>
          <w:szCs w:val="20"/>
        </w:rPr>
      </w:pPr>
      <w:r>
        <w:rPr>
          <w:rFonts w:ascii="Calibri" w:hAnsi="Calibri" w:cs="Calibri"/>
          <w:sz w:val="20"/>
        </w:rPr>
        <w:t>None</w:t>
      </w:r>
    </w:p>
    <w:p w:rsidR="002B094F" w:rsidRPr="0048012A" w:rsidRDefault="002B094F" w:rsidP="002B094F">
      <w:pPr>
        <w:pStyle w:val="Heading2"/>
        <w:spacing w:after="60"/>
        <w:rPr>
          <w:rFonts w:ascii="Calibri" w:hAnsi="Calibri"/>
        </w:rPr>
      </w:pPr>
      <w:bookmarkStart w:id="82" w:name="_Ref87065593"/>
      <w:bookmarkStart w:id="83" w:name="_Toc338170483"/>
      <w:bookmarkStart w:id="84" w:name="_Toc375678229"/>
      <w:bookmarkStart w:id="85" w:name="_Toc418080067"/>
      <w:bookmarkStart w:id="86" w:name="_Toc421709915"/>
      <w:bookmarkStart w:id="87" w:name="_Toc477435099"/>
      <w:r w:rsidRPr="0048012A">
        <w:rPr>
          <w:rFonts w:ascii="Calibri" w:hAnsi="Calibri"/>
        </w:rPr>
        <w:t>Software Module Implementation</w:t>
      </w:r>
      <w:bookmarkEnd w:id="82"/>
      <w:bookmarkEnd w:id="83"/>
      <w:bookmarkEnd w:id="84"/>
      <w:bookmarkEnd w:id="85"/>
      <w:bookmarkEnd w:id="86"/>
      <w:bookmarkEnd w:id="87"/>
    </w:p>
    <w:p w:rsidR="002B094F" w:rsidRPr="00B22F23" w:rsidRDefault="002B094F" w:rsidP="002B094F">
      <w:pPr>
        <w:pStyle w:val="Heading3"/>
        <w:tabs>
          <w:tab w:val="clear" w:pos="1017"/>
          <w:tab w:val="num" w:pos="567"/>
        </w:tabs>
        <w:ind w:left="567"/>
        <w:rPr>
          <w:rFonts w:ascii="Calibri" w:hAnsi="Calibri"/>
        </w:rPr>
      </w:pPr>
      <w:bookmarkStart w:id="88" w:name="_Toc338170484"/>
      <w:bookmarkStart w:id="89" w:name="_Toc418080068"/>
      <w:bookmarkStart w:id="90" w:name="_Toc421709916"/>
      <w:bookmarkStart w:id="91" w:name="_Toc477435100"/>
      <w:r w:rsidRPr="002E3F2E">
        <w:rPr>
          <w:rFonts w:ascii="Calibri" w:hAnsi="Calibri" w:cs="Calibri"/>
        </w:rPr>
        <w:t>Sub</w:t>
      </w:r>
      <w:r w:rsidRPr="00987B4A">
        <w:rPr>
          <w:rFonts w:ascii="Calibri" w:hAnsi="Calibri"/>
        </w:rPr>
        <w:t>-Module Functions</w:t>
      </w:r>
      <w:bookmarkEnd w:id="88"/>
      <w:bookmarkEnd w:id="89"/>
      <w:bookmarkEnd w:id="90"/>
      <w:bookmarkEnd w:id="91"/>
    </w:p>
    <w:p w:rsidR="002B094F" w:rsidRDefault="002065C6" w:rsidP="002B094F">
      <w:pPr>
        <w:pStyle w:val="Heading4"/>
        <w:rPr>
          <w:rFonts w:ascii="Calibri" w:hAnsi="Calibri"/>
        </w:rPr>
      </w:pPr>
      <w:r w:rsidRPr="002E3F2E">
        <w:t>Initialization</w:t>
      </w:r>
      <w:r w:rsidRPr="00987B4A">
        <w:rPr>
          <w:rFonts w:ascii="Calibri" w:hAnsi="Calibri"/>
        </w:rPr>
        <w:t>:</w:t>
      </w:r>
      <w:r>
        <w:rPr>
          <w:rFonts w:ascii="Calibri" w:hAnsi="Calibri"/>
        </w:rPr>
        <w:t xml:space="preserve"> PsaAgArbn_Init1</w:t>
      </w:r>
    </w:p>
    <w:p w:rsidR="002065C6" w:rsidRPr="002065C6" w:rsidRDefault="002065C6" w:rsidP="002065C6">
      <w:pPr>
        <w:rPr>
          <w:lang w:bidi="ar-SA"/>
        </w:rPr>
      </w:pPr>
      <w:r>
        <w:rPr>
          <w:rFonts w:cs="Calibri"/>
        </w:rPr>
        <w:t>Refer FDD Design (Simulink model)</w:t>
      </w:r>
    </w:p>
    <w:p w:rsidR="002B094F" w:rsidRPr="00987B4A" w:rsidRDefault="002B094F" w:rsidP="00B22F23">
      <w:pPr>
        <w:pStyle w:val="Heading4"/>
        <w:rPr>
          <w:rFonts w:ascii="Calibri" w:hAnsi="Calibri"/>
        </w:rPr>
      </w:pPr>
      <w:bookmarkStart w:id="92" w:name="_Toc418080070"/>
      <w:r w:rsidRPr="002E3F2E">
        <w:t>Periodic</w:t>
      </w:r>
      <w:bookmarkEnd w:id="92"/>
      <w:r w:rsidR="00B22F23">
        <w:rPr>
          <w:rFonts w:ascii="Calibri" w:hAnsi="Calibri"/>
        </w:rPr>
        <w:t xml:space="preserve">: </w:t>
      </w:r>
      <w:r w:rsidR="002065C6">
        <w:rPr>
          <w:rFonts w:ascii="Calibri" w:hAnsi="Calibri"/>
        </w:rPr>
        <w:t>PsaAgArbn_Per1</w:t>
      </w:r>
    </w:p>
    <w:p w:rsidR="002B094F" w:rsidRDefault="002B094F" w:rsidP="002B094F">
      <w:pPr>
        <w:pStyle w:val="BodyText"/>
        <w:rPr>
          <w:rFonts w:ascii="Calibri" w:hAnsi="Calibri" w:cs="Calibri"/>
          <w:sz w:val="20"/>
        </w:rPr>
      </w:pPr>
      <w:r w:rsidRPr="00987B4A">
        <w:rPr>
          <w:rFonts w:ascii="Calibri" w:hAnsi="Calibri" w:cs="Calibri"/>
          <w:sz w:val="20"/>
        </w:rPr>
        <w:t xml:space="preserve"> </w:t>
      </w:r>
      <w:r w:rsidR="00733679">
        <w:rPr>
          <w:rFonts w:ascii="Calibri" w:hAnsi="Calibri" w:cs="Calibri"/>
          <w:sz w:val="20"/>
        </w:rPr>
        <w:t xml:space="preserve">Refer FDD Design (Simulink model) </w:t>
      </w:r>
    </w:p>
    <w:p w:rsidR="002B094F" w:rsidRPr="00987B4A" w:rsidRDefault="002B094F" w:rsidP="002B094F">
      <w:pPr>
        <w:pStyle w:val="Heading4"/>
        <w:rPr>
          <w:rFonts w:ascii="Calibri" w:hAnsi="Calibri"/>
        </w:rPr>
      </w:pPr>
      <w:bookmarkStart w:id="93" w:name="_Toc418080071"/>
      <w:r>
        <w:rPr>
          <w:rFonts w:ascii="Calibri" w:hAnsi="Calibri"/>
        </w:rPr>
        <w:t xml:space="preserve">Non </w:t>
      </w:r>
      <w:r w:rsidRPr="00987B4A">
        <w:rPr>
          <w:rFonts w:ascii="Calibri" w:hAnsi="Calibri"/>
        </w:rPr>
        <w:t>Periodic sub-module {_</w:t>
      </w:r>
      <w:proofErr w:type="spellStart"/>
      <w:proofErr w:type="gramStart"/>
      <w:r>
        <w:rPr>
          <w:rFonts w:ascii="Calibri" w:hAnsi="Calibri"/>
        </w:rPr>
        <w:t>NON</w:t>
      </w:r>
      <w:r w:rsidRPr="00987B4A">
        <w:rPr>
          <w:rFonts w:ascii="Calibri" w:hAnsi="Calibri"/>
        </w:rPr>
        <w:t>Per</w:t>
      </w:r>
      <w:proofErr w:type="spellEnd"/>
      <w:r w:rsidRPr="00987B4A">
        <w:rPr>
          <w:rFonts w:ascii="Calibri" w:hAnsi="Calibri"/>
        </w:rPr>
        <w:t>(</w:t>
      </w:r>
      <w:proofErr w:type="gramEnd"/>
      <w:r w:rsidRPr="00987B4A">
        <w:rPr>
          <w:rFonts w:ascii="Calibri" w:hAnsi="Calibri"/>
        </w:rPr>
        <w:t>)}</w:t>
      </w:r>
      <w:bookmarkEnd w:id="93"/>
    </w:p>
    <w:p w:rsidR="002B094F" w:rsidRPr="00987B4A" w:rsidRDefault="00733679" w:rsidP="002B094F">
      <w:pPr>
        <w:pStyle w:val="BodyText"/>
        <w:rPr>
          <w:rFonts w:ascii="Calibri" w:hAnsi="Calibri" w:cs="Calibri"/>
          <w:sz w:val="20"/>
        </w:rPr>
      </w:pPr>
      <w:r>
        <w:rPr>
          <w:rFonts w:ascii="Calibri" w:hAnsi="Calibri" w:cs="Calibri"/>
          <w:sz w:val="20"/>
        </w:rPr>
        <w:t>None</w:t>
      </w:r>
    </w:p>
    <w:p w:rsidR="002B094F" w:rsidRPr="00987B4A" w:rsidRDefault="002B094F" w:rsidP="002B094F">
      <w:pPr>
        <w:pStyle w:val="Heading3"/>
        <w:tabs>
          <w:tab w:val="clear" w:pos="1017"/>
          <w:tab w:val="num" w:pos="567"/>
        </w:tabs>
        <w:ind w:left="567"/>
        <w:rPr>
          <w:rFonts w:ascii="Calibri" w:hAnsi="Calibri"/>
        </w:rPr>
      </w:pPr>
      <w:bookmarkStart w:id="94" w:name="_Toc382301471"/>
      <w:bookmarkStart w:id="95" w:name="_Toc383698997"/>
      <w:bookmarkStart w:id="96" w:name="_Toc418080072"/>
      <w:bookmarkStart w:id="97" w:name="_Toc421709917"/>
      <w:bookmarkStart w:id="98" w:name="_Toc477435101"/>
      <w:bookmarkEnd w:id="94"/>
      <w:bookmarkEnd w:id="95"/>
      <w:r w:rsidRPr="00987B4A">
        <w:rPr>
          <w:rFonts w:ascii="Calibri" w:hAnsi="Calibri"/>
        </w:rPr>
        <w:lastRenderedPageBreak/>
        <w:t>Interrupt Service Routines</w:t>
      </w:r>
      <w:bookmarkEnd w:id="96"/>
      <w:bookmarkEnd w:id="97"/>
      <w:bookmarkEnd w:id="98"/>
    </w:p>
    <w:p w:rsidR="002B094F" w:rsidRPr="00B64C5D" w:rsidRDefault="00733679" w:rsidP="002B094F">
      <w:pPr>
        <w:pStyle w:val="BodyText"/>
        <w:rPr>
          <w:rFonts w:ascii="Calibri" w:hAnsi="Calibri" w:cs="Calibri"/>
          <w:sz w:val="20"/>
        </w:rPr>
      </w:pPr>
      <w:r>
        <w:rPr>
          <w:rFonts w:ascii="Calibri" w:hAnsi="Calibri" w:cs="Calibri"/>
          <w:sz w:val="20"/>
        </w:rPr>
        <w:t>None</w:t>
      </w:r>
    </w:p>
    <w:p w:rsidR="002B094F" w:rsidRDefault="002B094F" w:rsidP="002B094F">
      <w:pPr>
        <w:pStyle w:val="Heading3"/>
        <w:tabs>
          <w:tab w:val="clear" w:pos="1017"/>
          <w:tab w:val="num" w:pos="567"/>
        </w:tabs>
        <w:ind w:left="567"/>
        <w:rPr>
          <w:rFonts w:ascii="Calibri" w:hAnsi="Calibri"/>
        </w:rPr>
      </w:pPr>
      <w:bookmarkStart w:id="99" w:name="_Toc418080073"/>
      <w:bookmarkStart w:id="100" w:name="_Toc421709918"/>
      <w:bookmarkStart w:id="101" w:name="_Toc477435102"/>
      <w:r w:rsidRPr="00987B4A">
        <w:rPr>
          <w:rFonts w:ascii="Calibri" w:hAnsi="Calibri"/>
        </w:rPr>
        <w:t>_SCOMM () Functions</w:t>
      </w:r>
      <w:bookmarkEnd w:id="99"/>
      <w:bookmarkEnd w:id="100"/>
      <w:bookmarkEnd w:id="101"/>
    </w:p>
    <w:p w:rsidR="002439C4" w:rsidRPr="002439C4" w:rsidRDefault="002439C4" w:rsidP="002439C4">
      <w:pPr>
        <w:pStyle w:val="Heading4"/>
      </w:pPr>
      <w:proofErr w:type="spellStart"/>
      <w:r w:rsidRPr="002439C4">
        <w:t>PsaAgArbn_SCom_PsaAaCmd</w:t>
      </w:r>
      <w:proofErr w:type="spellEnd"/>
    </w:p>
    <w:tbl>
      <w:tblPr>
        <w:tblW w:w="9928" w:type="dxa"/>
        <w:tblInd w:w="-10" w:type="dxa"/>
        <w:tblLook w:val="04A0" w:firstRow="1" w:lastRow="0" w:firstColumn="1" w:lastColumn="0" w:noHBand="0" w:noVBand="1"/>
      </w:tblPr>
      <w:tblGrid>
        <w:gridCol w:w="1061"/>
        <w:gridCol w:w="4718"/>
        <w:gridCol w:w="2493"/>
        <w:gridCol w:w="765"/>
        <w:gridCol w:w="891"/>
      </w:tblGrid>
      <w:tr w:rsidR="002439C4" w:rsidRPr="002024D7" w:rsidTr="00E45D20">
        <w:trPr>
          <w:trHeight w:val="915"/>
        </w:trPr>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439C4" w:rsidRPr="002024D7" w:rsidRDefault="002439C4" w:rsidP="00E45D20">
            <w:pPr>
              <w:spacing w:after="0"/>
              <w:rPr>
                <w:rFonts w:ascii="Arial" w:hAnsi="Arial" w:cs="Arial"/>
                <w:b/>
                <w:bCs/>
                <w:sz w:val="16"/>
                <w:szCs w:val="16"/>
              </w:rPr>
            </w:pPr>
            <w:bookmarkStart w:id="102" w:name="_Toc338170485"/>
            <w:bookmarkStart w:id="103" w:name="_Toc418080074"/>
            <w:bookmarkStart w:id="104" w:name="_Toc421709919"/>
            <w:r w:rsidRPr="002024D7">
              <w:rPr>
                <w:rFonts w:ascii="Arial" w:hAnsi="Arial" w:cs="Arial"/>
                <w:b/>
                <w:bCs/>
                <w:sz w:val="16"/>
              </w:rPr>
              <w:t>Function Name</w:t>
            </w:r>
          </w:p>
        </w:tc>
        <w:tc>
          <w:tcPr>
            <w:tcW w:w="4931" w:type="dxa"/>
            <w:tcBorders>
              <w:top w:val="single" w:sz="8" w:space="0" w:color="auto"/>
              <w:left w:val="nil"/>
              <w:bottom w:val="single" w:sz="8" w:space="0" w:color="auto"/>
              <w:right w:val="single" w:sz="8" w:space="0" w:color="auto"/>
            </w:tcBorders>
            <w:shd w:val="clear" w:color="auto" w:fill="auto"/>
            <w:vAlign w:val="center"/>
            <w:hideMark/>
          </w:tcPr>
          <w:p w:rsidR="002439C4" w:rsidRPr="002024D7" w:rsidRDefault="002439C4" w:rsidP="00E45D20">
            <w:pPr>
              <w:spacing w:after="0"/>
              <w:rPr>
                <w:rFonts w:ascii="Arial" w:hAnsi="Arial" w:cs="Arial"/>
                <w:sz w:val="16"/>
                <w:szCs w:val="16"/>
              </w:rPr>
            </w:pPr>
            <w:proofErr w:type="spellStart"/>
            <w:r w:rsidRPr="002439C4">
              <w:rPr>
                <w:rFonts w:ascii="Arial" w:hAnsi="Arial" w:cs="Arial"/>
                <w:sz w:val="16"/>
              </w:rPr>
              <w:t>PsaAgArbn_SCom_PsaAaCmd</w:t>
            </w:r>
            <w:proofErr w:type="spellEnd"/>
          </w:p>
        </w:tc>
        <w:tc>
          <w:tcPr>
            <w:tcW w:w="2217" w:type="dxa"/>
            <w:tcBorders>
              <w:top w:val="single" w:sz="8" w:space="0" w:color="auto"/>
              <w:left w:val="nil"/>
              <w:bottom w:val="single" w:sz="8" w:space="0" w:color="auto"/>
              <w:right w:val="single" w:sz="8" w:space="0" w:color="auto"/>
            </w:tcBorders>
            <w:shd w:val="pct25" w:color="FFFF00" w:fill="FFFFCA"/>
            <w:vAlign w:val="center"/>
            <w:hideMark/>
          </w:tcPr>
          <w:p w:rsidR="002439C4" w:rsidRPr="002024D7" w:rsidRDefault="002439C4" w:rsidP="00E45D20">
            <w:pPr>
              <w:spacing w:after="0"/>
              <w:jc w:val="center"/>
              <w:rPr>
                <w:rFonts w:ascii="Arial" w:hAnsi="Arial" w:cs="Arial"/>
                <w:sz w:val="16"/>
                <w:szCs w:val="16"/>
              </w:rPr>
            </w:pPr>
            <w:r w:rsidRPr="002024D7">
              <w:rPr>
                <w:rFonts w:ascii="Arial" w:hAnsi="Arial" w:cs="Arial"/>
                <w:sz w:val="16"/>
              </w:rPr>
              <w:t>Type</w:t>
            </w:r>
          </w:p>
        </w:tc>
        <w:tc>
          <w:tcPr>
            <w:tcW w:w="793" w:type="dxa"/>
            <w:tcBorders>
              <w:top w:val="single" w:sz="8" w:space="0" w:color="auto"/>
              <w:left w:val="nil"/>
              <w:bottom w:val="single" w:sz="8" w:space="0" w:color="auto"/>
              <w:right w:val="single" w:sz="8" w:space="0" w:color="auto"/>
            </w:tcBorders>
            <w:shd w:val="pct25" w:color="FFFF00" w:fill="FFFFCA"/>
            <w:vAlign w:val="center"/>
            <w:hideMark/>
          </w:tcPr>
          <w:p w:rsidR="002439C4" w:rsidRPr="002024D7" w:rsidRDefault="002439C4" w:rsidP="00E45D20">
            <w:pPr>
              <w:spacing w:after="0"/>
              <w:jc w:val="center"/>
              <w:rPr>
                <w:rFonts w:ascii="Arial" w:hAnsi="Arial" w:cs="Arial"/>
                <w:sz w:val="16"/>
                <w:szCs w:val="16"/>
              </w:rPr>
            </w:pPr>
            <w:r w:rsidRPr="002024D7">
              <w:rPr>
                <w:rFonts w:ascii="Arial" w:hAnsi="Arial" w:cs="Arial"/>
                <w:sz w:val="16"/>
              </w:rPr>
              <w:t>Min</w:t>
            </w:r>
          </w:p>
        </w:tc>
        <w:tc>
          <w:tcPr>
            <w:tcW w:w="926" w:type="dxa"/>
            <w:tcBorders>
              <w:top w:val="single" w:sz="8" w:space="0" w:color="auto"/>
              <w:left w:val="nil"/>
              <w:bottom w:val="single" w:sz="8" w:space="0" w:color="auto"/>
              <w:right w:val="single" w:sz="8" w:space="0" w:color="auto"/>
            </w:tcBorders>
            <w:shd w:val="pct25" w:color="FFFF00" w:fill="FFFFCA"/>
            <w:vAlign w:val="center"/>
            <w:hideMark/>
          </w:tcPr>
          <w:p w:rsidR="002439C4" w:rsidRPr="002024D7" w:rsidRDefault="002439C4" w:rsidP="00E45D20">
            <w:pPr>
              <w:spacing w:after="0"/>
              <w:jc w:val="center"/>
              <w:rPr>
                <w:rFonts w:ascii="Arial" w:hAnsi="Arial" w:cs="Arial"/>
                <w:sz w:val="16"/>
                <w:szCs w:val="16"/>
              </w:rPr>
            </w:pPr>
            <w:r w:rsidRPr="002024D7">
              <w:rPr>
                <w:rFonts w:ascii="Arial" w:hAnsi="Arial" w:cs="Arial"/>
                <w:sz w:val="16"/>
              </w:rPr>
              <w:t>Max</w:t>
            </w:r>
          </w:p>
        </w:tc>
      </w:tr>
      <w:tr w:rsidR="002439C4"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2439C4" w:rsidRPr="002024D7" w:rsidRDefault="002439C4" w:rsidP="00E45D20">
            <w:pPr>
              <w:spacing w:after="0"/>
              <w:rPr>
                <w:rFonts w:ascii="Arial" w:hAnsi="Arial" w:cs="Arial"/>
                <w:b/>
                <w:bCs/>
                <w:sz w:val="16"/>
                <w:szCs w:val="16"/>
              </w:rPr>
            </w:pPr>
            <w:r w:rsidRPr="002024D7">
              <w:rPr>
                <w:rFonts w:ascii="Arial" w:hAnsi="Arial" w:cs="Arial"/>
                <w:b/>
                <w:bCs/>
                <w:sz w:val="16"/>
              </w:rPr>
              <w:t xml:space="preserve">Arguments Passed </w:t>
            </w:r>
          </w:p>
        </w:tc>
        <w:tc>
          <w:tcPr>
            <w:tcW w:w="4931" w:type="dxa"/>
            <w:tcBorders>
              <w:top w:val="nil"/>
              <w:left w:val="nil"/>
              <w:bottom w:val="single" w:sz="8" w:space="0" w:color="auto"/>
              <w:right w:val="single" w:sz="8" w:space="0" w:color="auto"/>
            </w:tcBorders>
            <w:shd w:val="clear" w:color="auto" w:fill="auto"/>
            <w:vAlign w:val="center"/>
            <w:hideMark/>
          </w:tcPr>
          <w:p w:rsidR="002439C4" w:rsidRPr="002024D7" w:rsidRDefault="002439C4" w:rsidP="00E45D20">
            <w:pPr>
              <w:spacing w:after="0"/>
              <w:rPr>
                <w:rFonts w:ascii="Arial" w:hAnsi="Arial" w:cs="Arial"/>
                <w:sz w:val="16"/>
                <w:szCs w:val="16"/>
              </w:rPr>
            </w:pPr>
            <w:proofErr w:type="spellStart"/>
            <w:r w:rsidRPr="002439C4">
              <w:rPr>
                <w:rFonts w:ascii="Arial" w:hAnsi="Arial" w:cs="Arial"/>
                <w:sz w:val="16"/>
              </w:rPr>
              <w:t>DiagCmd_Cnt_enum</w:t>
            </w:r>
            <w:proofErr w:type="spellEnd"/>
          </w:p>
        </w:tc>
        <w:tc>
          <w:tcPr>
            <w:tcW w:w="2217" w:type="dxa"/>
            <w:tcBorders>
              <w:top w:val="nil"/>
              <w:left w:val="nil"/>
              <w:bottom w:val="single" w:sz="8" w:space="0" w:color="auto"/>
              <w:right w:val="single" w:sz="8" w:space="0" w:color="auto"/>
            </w:tcBorders>
            <w:shd w:val="clear" w:color="000000" w:fill="D9D9D9"/>
            <w:vAlign w:val="center"/>
            <w:hideMark/>
          </w:tcPr>
          <w:p w:rsidR="002439C4" w:rsidRPr="002024D7" w:rsidRDefault="002439C4" w:rsidP="00E45D20">
            <w:pPr>
              <w:spacing w:after="0"/>
              <w:rPr>
                <w:rFonts w:ascii="Arial" w:hAnsi="Arial" w:cs="Arial"/>
                <w:sz w:val="16"/>
                <w:szCs w:val="16"/>
              </w:rPr>
            </w:pPr>
            <w:proofErr w:type="spellStart"/>
            <w:r w:rsidRPr="002439C4">
              <w:rPr>
                <w:rFonts w:ascii="Arial" w:hAnsi="Arial" w:cs="Arial"/>
                <w:sz w:val="16"/>
              </w:rPr>
              <w:t>PsaAgArbnDiagCmdReq_Enum</w:t>
            </w:r>
            <w:proofErr w:type="spellEnd"/>
          </w:p>
        </w:tc>
        <w:tc>
          <w:tcPr>
            <w:tcW w:w="793" w:type="dxa"/>
            <w:tcBorders>
              <w:top w:val="nil"/>
              <w:left w:val="nil"/>
              <w:bottom w:val="single" w:sz="8" w:space="0" w:color="auto"/>
              <w:right w:val="single" w:sz="8" w:space="0" w:color="auto"/>
            </w:tcBorders>
            <w:shd w:val="clear" w:color="000000" w:fill="D9D9D9"/>
            <w:vAlign w:val="center"/>
            <w:hideMark/>
          </w:tcPr>
          <w:p w:rsidR="002439C4" w:rsidRPr="002024D7" w:rsidRDefault="002439C4" w:rsidP="00354C3B">
            <w:pPr>
              <w:spacing w:after="0"/>
              <w:rPr>
                <w:rFonts w:ascii="Arial" w:hAnsi="Arial" w:cs="Arial"/>
                <w:sz w:val="16"/>
                <w:szCs w:val="16"/>
              </w:rPr>
            </w:pPr>
            <w:r w:rsidRPr="002024D7">
              <w:rPr>
                <w:rFonts w:ascii="Arial" w:hAnsi="Arial" w:cs="Arial"/>
                <w:sz w:val="16"/>
              </w:rPr>
              <w:t>0</w:t>
            </w:r>
          </w:p>
        </w:tc>
        <w:tc>
          <w:tcPr>
            <w:tcW w:w="926" w:type="dxa"/>
            <w:tcBorders>
              <w:top w:val="nil"/>
              <w:left w:val="nil"/>
              <w:bottom w:val="single" w:sz="8" w:space="0" w:color="auto"/>
              <w:right w:val="single" w:sz="8" w:space="0" w:color="auto"/>
            </w:tcBorders>
            <w:shd w:val="clear" w:color="000000" w:fill="D9D9D9"/>
            <w:vAlign w:val="center"/>
            <w:hideMark/>
          </w:tcPr>
          <w:p w:rsidR="002439C4" w:rsidRPr="002024D7" w:rsidRDefault="002439C4" w:rsidP="00354C3B">
            <w:pPr>
              <w:spacing w:after="0"/>
              <w:rPr>
                <w:rFonts w:ascii="Arial" w:hAnsi="Arial" w:cs="Arial"/>
                <w:sz w:val="16"/>
                <w:szCs w:val="16"/>
              </w:rPr>
            </w:pPr>
            <w:r>
              <w:rPr>
                <w:rFonts w:ascii="Arial" w:hAnsi="Arial" w:cs="Arial"/>
                <w:sz w:val="16"/>
              </w:rPr>
              <w:t>2</w:t>
            </w:r>
          </w:p>
        </w:tc>
      </w:tr>
      <w:tr w:rsidR="002439C4"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2439C4" w:rsidRPr="002024D7" w:rsidRDefault="002439C4" w:rsidP="00E45D20">
            <w:pPr>
              <w:spacing w:after="0"/>
              <w:rPr>
                <w:rFonts w:ascii="Arial" w:hAnsi="Arial" w:cs="Arial"/>
                <w:b/>
                <w:bCs/>
                <w:sz w:val="16"/>
                <w:szCs w:val="16"/>
              </w:rPr>
            </w:pPr>
            <w:r w:rsidRPr="002024D7">
              <w:rPr>
                <w:rFonts w:ascii="Arial" w:hAnsi="Arial" w:cs="Arial"/>
                <w:b/>
                <w:bCs/>
                <w:sz w:val="16"/>
              </w:rPr>
              <w:t>Return Value</w:t>
            </w:r>
          </w:p>
        </w:tc>
        <w:tc>
          <w:tcPr>
            <w:tcW w:w="4931" w:type="dxa"/>
            <w:tcBorders>
              <w:top w:val="nil"/>
              <w:left w:val="nil"/>
              <w:bottom w:val="single" w:sz="8" w:space="0" w:color="auto"/>
              <w:right w:val="single" w:sz="8" w:space="0" w:color="auto"/>
            </w:tcBorders>
            <w:shd w:val="clear" w:color="auto" w:fill="auto"/>
            <w:vAlign w:val="center"/>
          </w:tcPr>
          <w:p w:rsidR="002439C4" w:rsidRPr="002024D7" w:rsidRDefault="002439C4" w:rsidP="00E45D20">
            <w:pPr>
              <w:spacing w:after="0"/>
              <w:rPr>
                <w:rFonts w:ascii="Arial" w:hAnsi="Arial" w:cs="Arial"/>
                <w:sz w:val="16"/>
                <w:szCs w:val="16"/>
              </w:rPr>
            </w:pPr>
            <w:r>
              <w:rPr>
                <w:rFonts w:ascii="Arial" w:hAnsi="Arial" w:cs="Arial"/>
                <w:sz w:val="16"/>
                <w:szCs w:val="16"/>
              </w:rPr>
              <w:t>N/A</w:t>
            </w:r>
          </w:p>
        </w:tc>
        <w:tc>
          <w:tcPr>
            <w:tcW w:w="2217" w:type="dxa"/>
            <w:tcBorders>
              <w:top w:val="nil"/>
              <w:left w:val="nil"/>
              <w:bottom w:val="single" w:sz="8" w:space="0" w:color="auto"/>
              <w:right w:val="single" w:sz="8" w:space="0" w:color="auto"/>
            </w:tcBorders>
            <w:shd w:val="clear" w:color="auto" w:fill="auto"/>
            <w:vAlign w:val="center"/>
          </w:tcPr>
          <w:p w:rsidR="002439C4" w:rsidRPr="002024D7" w:rsidRDefault="002439C4" w:rsidP="00E45D20">
            <w:pPr>
              <w:spacing w:after="0"/>
              <w:jc w:val="center"/>
              <w:rPr>
                <w:rFonts w:ascii="Arial" w:hAnsi="Arial" w:cs="Arial"/>
                <w:sz w:val="16"/>
                <w:szCs w:val="16"/>
              </w:rPr>
            </w:pPr>
          </w:p>
        </w:tc>
        <w:tc>
          <w:tcPr>
            <w:tcW w:w="793" w:type="dxa"/>
            <w:tcBorders>
              <w:top w:val="single" w:sz="8" w:space="0" w:color="auto"/>
              <w:left w:val="nil"/>
              <w:bottom w:val="single" w:sz="8" w:space="0" w:color="auto"/>
              <w:right w:val="single" w:sz="8" w:space="0" w:color="000000"/>
            </w:tcBorders>
            <w:shd w:val="clear" w:color="auto" w:fill="auto"/>
            <w:vAlign w:val="center"/>
          </w:tcPr>
          <w:p w:rsidR="002439C4" w:rsidRPr="002024D7" w:rsidRDefault="002439C4" w:rsidP="00E45D20">
            <w:pPr>
              <w:spacing w:after="0"/>
              <w:jc w:val="center"/>
              <w:rPr>
                <w:rFonts w:ascii="Arial" w:hAnsi="Arial" w:cs="Arial"/>
                <w:sz w:val="16"/>
                <w:szCs w:val="16"/>
              </w:rPr>
            </w:pPr>
          </w:p>
        </w:tc>
        <w:tc>
          <w:tcPr>
            <w:tcW w:w="926" w:type="dxa"/>
            <w:tcBorders>
              <w:top w:val="single" w:sz="8" w:space="0" w:color="auto"/>
              <w:left w:val="nil"/>
              <w:bottom w:val="single" w:sz="8" w:space="0" w:color="auto"/>
              <w:right w:val="single" w:sz="8" w:space="0" w:color="000000"/>
            </w:tcBorders>
            <w:shd w:val="clear" w:color="auto" w:fill="auto"/>
            <w:vAlign w:val="center"/>
          </w:tcPr>
          <w:p w:rsidR="002439C4" w:rsidRPr="002024D7" w:rsidRDefault="002439C4" w:rsidP="00E45D20">
            <w:pPr>
              <w:spacing w:after="0"/>
              <w:jc w:val="center"/>
              <w:rPr>
                <w:rFonts w:ascii="Arial" w:hAnsi="Arial" w:cs="Arial"/>
                <w:sz w:val="16"/>
                <w:szCs w:val="16"/>
              </w:rPr>
            </w:pPr>
          </w:p>
        </w:tc>
      </w:tr>
    </w:tbl>
    <w:p w:rsidR="00FE1C1D" w:rsidRDefault="002B094F" w:rsidP="00FE1C1D">
      <w:pPr>
        <w:pStyle w:val="Heading3"/>
        <w:tabs>
          <w:tab w:val="clear" w:pos="1017"/>
          <w:tab w:val="num" w:pos="567"/>
        </w:tabs>
        <w:ind w:left="567"/>
        <w:rPr>
          <w:rFonts w:ascii="Calibri" w:hAnsi="Calibri"/>
        </w:rPr>
      </w:pPr>
      <w:bookmarkStart w:id="105" w:name="_Toc477435103"/>
      <w:r w:rsidRPr="00987B4A">
        <w:rPr>
          <w:rFonts w:ascii="Calibri" w:hAnsi="Calibri"/>
        </w:rPr>
        <w:t>Module Internal (Local) Functions</w:t>
      </w:r>
      <w:bookmarkEnd w:id="102"/>
      <w:bookmarkEnd w:id="103"/>
      <w:bookmarkEnd w:id="104"/>
      <w:bookmarkEnd w:id="105"/>
    </w:p>
    <w:p w:rsidR="00DF22C6" w:rsidRPr="002439C4" w:rsidRDefault="00DF22C6" w:rsidP="00DF22C6">
      <w:pPr>
        <w:pStyle w:val="Heading4"/>
      </w:pPr>
      <w:proofErr w:type="spellStart"/>
      <w:r w:rsidRPr="00DF22C6">
        <w:t>ESCOffsMngr</w:t>
      </w:r>
      <w:proofErr w:type="spellEnd"/>
    </w:p>
    <w:tbl>
      <w:tblPr>
        <w:tblW w:w="9928" w:type="dxa"/>
        <w:tblInd w:w="-10" w:type="dxa"/>
        <w:tblLook w:val="04A0" w:firstRow="1" w:lastRow="0" w:firstColumn="1" w:lastColumn="0" w:noHBand="0" w:noVBand="1"/>
      </w:tblPr>
      <w:tblGrid>
        <w:gridCol w:w="1061"/>
        <w:gridCol w:w="4925"/>
        <w:gridCol w:w="1422"/>
        <w:gridCol w:w="1594"/>
        <w:gridCol w:w="926"/>
      </w:tblGrid>
      <w:tr w:rsidR="00DF22C6" w:rsidRPr="002024D7" w:rsidTr="00DF22C6">
        <w:trPr>
          <w:trHeight w:val="915"/>
        </w:trPr>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F22C6" w:rsidRPr="002024D7" w:rsidRDefault="00DF22C6" w:rsidP="00E45D20">
            <w:pPr>
              <w:spacing w:after="0"/>
              <w:rPr>
                <w:rFonts w:ascii="Arial" w:hAnsi="Arial" w:cs="Arial"/>
                <w:b/>
                <w:bCs/>
                <w:sz w:val="16"/>
                <w:szCs w:val="16"/>
              </w:rPr>
            </w:pPr>
            <w:r w:rsidRPr="002024D7">
              <w:rPr>
                <w:rFonts w:ascii="Arial" w:hAnsi="Arial" w:cs="Arial"/>
                <w:b/>
                <w:bCs/>
                <w:sz w:val="16"/>
              </w:rPr>
              <w:t>Function Name</w:t>
            </w:r>
          </w:p>
        </w:tc>
        <w:tc>
          <w:tcPr>
            <w:tcW w:w="4925" w:type="dxa"/>
            <w:tcBorders>
              <w:top w:val="single" w:sz="8" w:space="0" w:color="auto"/>
              <w:left w:val="nil"/>
              <w:bottom w:val="single" w:sz="8" w:space="0" w:color="auto"/>
              <w:right w:val="single" w:sz="8" w:space="0" w:color="auto"/>
            </w:tcBorders>
            <w:shd w:val="clear" w:color="auto" w:fill="auto"/>
            <w:vAlign w:val="center"/>
            <w:hideMark/>
          </w:tcPr>
          <w:p w:rsidR="00DF22C6" w:rsidRPr="002024D7" w:rsidRDefault="00DF22C6" w:rsidP="00E45D20">
            <w:pPr>
              <w:spacing w:after="0"/>
              <w:rPr>
                <w:rFonts w:ascii="Arial" w:hAnsi="Arial" w:cs="Arial"/>
                <w:sz w:val="16"/>
                <w:szCs w:val="16"/>
              </w:rPr>
            </w:pPr>
            <w:proofErr w:type="spellStart"/>
            <w:r w:rsidRPr="00DF22C6">
              <w:rPr>
                <w:rFonts w:ascii="Arial" w:hAnsi="Arial" w:cs="Arial"/>
                <w:sz w:val="16"/>
              </w:rPr>
              <w:t>ESCOffsMngr</w:t>
            </w:r>
            <w:proofErr w:type="spellEnd"/>
          </w:p>
        </w:tc>
        <w:tc>
          <w:tcPr>
            <w:tcW w:w="1422" w:type="dxa"/>
            <w:tcBorders>
              <w:top w:val="single" w:sz="8" w:space="0" w:color="auto"/>
              <w:left w:val="nil"/>
              <w:bottom w:val="single" w:sz="8" w:space="0" w:color="auto"/>
              <w:right w:val="single" w:sz="8" w:space="0" w:color="auto"/>
            </w:tcBorders>
            <w:shd w:val="pct25" w:color="FFFF00" w:fill="FFFFCA"/>
            <w:vAlign w:val="center"/>
            <w:hideMark/>
          </w:tcPr>
          <w:p w:rsidR="00DF22C6" w:rsidRPr="002024D7" w:rsidRDefault="00DF22C6" w:rsidP="00E45D20">
            <w:pPr>
              <w:spacing w:after="0"/>
              <w:jc w:val="center"/>
              <w:rPr>
                <w:rFonts w:ascii="Arial" w:hAnsi="Arial" w:cs="Arial"/>
                <w:sz w:val="16"/>
                <w:szCs w:val="16"/>
              </w:rPr>
            </w:pPr>
            <w:r w:rsidRPr="002024D7">
              <w:rPr>
                <w:rFonts w:ascii="Arial" w:hAnsi="Arial" w:cs="Arial"/>
                <w:sz w:val="16"/>
              </w:rPr>
              <w:t>Type</w:t>
            </w:r>
          </w:p>
        </w:tc>
        <w:tc>
          <w:tcPr>
            <w:tcW w:w="1594" w:type="dxa"/>
            <w:tcBorders>
              <w:top w:val="single" w:sz="8" w:space="0" w:color="auto"/>
              <w:left w:val="nil"/>
              <w:bottom w:val="single" w:sz="8" w:space="0" w:color="auto"/>
              <w:right w:val="single" w:sz="8" w:space="0" w:color="auto"/>
            </w:tcBorders>
            <w:shd w:val="pct25" w:color="FFFF00" w:fill="FFFFCA"/>
            <w:vAlign w:val="center"/>
            <w:hideMark/>
          </w:tcPr>
          <w:p w:rsidR="00DF22C6" w:rsidRPr="002024D7" w:rsidRDefault="00DF22C6" w:rsidP="00E45D20">
            <w:pPr>
              <w:spacing w:after="0"/>
              <w:jc w:val="center"/>
              <w:rPr>
                <w:rFonts w:ascii="Arial" w:hAnsi="Arial" w:cs="Arial"/>
                <w:sz w:val="16"/>
                <w:szCs w:val="16"/>
              </w:rPr>
            </w:pPr>
            <w:r w:rsidRPr="002024D7">
              <w:rPr>
                <w:rFonts w:ascii="Arial" w:hAnsi="Arial" w:cs="Arial"/>
                <w:sz w:val="16"/>
              </w:rPr>
              <w:t>Min</w:t>
            </w:r>
          </w:p>
        </w:tc>
        <w:tc>
          <w:tcPr>
            <w:tcW w:w="926" w:type="dxa"/>
            <w:tcBorders>
              <w:top w:val="single" w:sz="8" w:space="0" w:color="auto"/>
              <w:left w:val="nil"/>
              <w:bottom w:val="single" w:sz="8" w:space="0" w:color="auto"/>
              <w:right w:val="single" w:sz="8" w:space="0" w:color="auto"/>
            </w:tcBorders>
            <w:shd w:val="pct25" w:color="FFFF00" w:fill="FFFFCA"/>
            <w:vAlign w:val="center"/>
            <w:hideMark/>
          </w:tcPr>
          <w:p w:rsidR="00DF22C6" w:rsidRPr="002024D7" w:rsidRDefault="00DF22C6" w:rsidP="00E45D20">
            <w:pPr>
              <w:spacing w:after="0"/>
              <w:jc w:val="center"/>
              <w:rPr>
                <w:rFonts w:ascii="Arial" w:hAnsi="Arial" w:cs="Arial"/>
                <w:sz w:val="16"/>
                <w:szCs w:val="16"/>
              </w:rPr>
            </w:pPr>
            <w:r w:rsidRPr="002024D7">
              <w:rPr>
                <w:rFonts w:ascii="Arial" w:hAnsi="Arial" w:cs="Arial"/>
                <w:sz w:val="16"/>
              </w:rPr>
              <w:t>Max</w:t>
            </w:r>
          </w:p>
        </w:tc>
      </w:tr>
      <w:tr w:rsidR="00DF22C6" w:rsidRPr="002024D7" w:rsidTr="00DF22C6">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DF22C6" w:rsidRPr="002024D7" w:rsidRDefault="00DF22C6" w:rsidP="00E45D20">
            <w:pPr>
              <w:spacing w:after="0"/>
              <w:rPr>
                <w:rFonts w:ascii="Arial" w:hAnsi="Arial" w:cs="Arial"/>
                <w:b/>
                <w:bCs/>
                <w:sz w:val="16"/>
                <w:szCs w:val="16"/>
              </w:rPr>
            </w:pPr>
            <w:r w:rsidRPr="002024D7">
              <w:rPr>
                <w:rFonts w:ascii="Arial" w:hAnsi="Arial" w:cs="Arial"/>
                <w:b/>
                <w:bCs/>
                <w:sz w:val="16"/>
              </w:rPr>
              <w:t xml:space="preserve">Arguments Passed </w:t>
            </w:r>
          </w:p>
        </w:tc>
        <w:tc>
          <w:tcPr>
            <w:tcW w:w="4925" w:type="dxa"/>
            <w:tcBorders>
              <w:top w:val="nil"/>
              <w:left w:val="nil"/>
              <w:bottom w:val="single" w:sz="8" w:space="0" w:color="auto"/>
              <w:right w:val="single" w:sz="8" w:space="0" w:color="auto"/>
            </w:tcBorders>
            <w:shd w:val="clear" w:color="auto" w:fill="auto"/>
            <w:vAlign w:val="center"/>
          </w:tcPr>
          <w:p w:rsidR="00DF22C6" w:rsidRPr="002024D7" w:rsidRDefault="00DF22C6" w:rsidP="00E45D20">
            <w:pPr>
              <w:spacing w:after="0"/>
              <w:rPr>
                <w:rFonts w:ascii="Arial" w:hAnsi="Arial" w:cs="Arial"/>
                <w:sz w:val="16"/>
                <w:szCs w:val="16"/>
              </w:rPr>
            </w:pPr>
            <w:proofErr w:type="spellStart"/>
            <w:r w:rsidRPr="00DF22C6">
              <w:rPr>
                <w:rFonts w:ascii="Arial" w:hAnsi="Arial" w:cs="Arial"/>
                <w:sz w:val="16"/>
                <w:szCs w:val="16"/>
              </w:rPr>
              <w:t>EscDataVldFromSerlCom_Cnt_T_lgc</w:t>
            </w:r>
            <w:proofErr w:type="spellEnd"/>
          </w:p>
        </w:tc>
        <w:tc>
          <w:tcPr>
            <w:tcW w:w="1422" w:type="dxa"/>
            <w:tcBorders>
              <w:top w:val="nil"/>
              <w:left w:val="nil"/>
              <w:bottom w:val="single" w:sz="8" w:space="0" w:color="auto"/>
              <w:right w:val="single" w:sz="8" w:space="0" w:color="auto"/>
            </w:tcBorders>
            <w:shd w:val="clear" w:color="000000" w:fill="D9D9D9"/>
            <w:vAlign w:val="center"/>
          </w:tcPr>
          <w:p w:rsidR="00DF22C6" w:rsidRPr="002024D7" w:rsidRDefault="00DF22C6" w:rsidP="00DF22C6">
            <w:pPr>
              <w:spacing w:after="0"/>
              <w:rPr>
                <w:rFonts w:ascii="Arial" w:hAnsi="Arial" w:cs="Arial"/>
                <w:sz w:val="16"/>
                <w:szCs w:val="16"/>
              </w:rPr>
            </w:pPr>
            <w:r>
              <w:rPr>
                <w:rFonts w:ascii="Arial" w:hAnsi="Arial" w:cs="Arial"/>
                <w:sz w:val="16"/>
                <w:szCs w:val="16"/>
              </w:rPr>
              <w:t>boolean</w:t>
            </w:r>
          </w:p>
        </w:tc>
        <w:tc>
          <w:tcPr>
            <w:tcW w:w="1594" w:type="dxa"/>
            <w:tcBorders>
              <w:top w:val="nil"/>
              <w:left w:val="nil"/>
              <w:bottom w:val="single" w:sz="8" w:space="0" w:color="auto"/>
              <w:right w:val="single" w:sz="8" w:space="0" w:color="auto"/>
            </w:tcBorders>
            <w:shd w:val="clear" w:color="000000" w:fill="D9D9D9"/>
            <w:vAlign w:val="center"/>
          </w:tcPr>
          <w:p w:rsidR="00DF22C6" w:rsidRPr="002024D7" w:rsidRDefault="00DF22C6" w:rsidP="00DF22C6">
            <w:pPr>
              <w:spacing w:after="0"/>
              <w:rPr>
                <w:rFonts w:ascii="Arial" w:hAnsi="Arial" w:cs="Arial"/>
                <w:sz w:val="16"/>
                <w:szCs w:val="16"/>
              </w:rPr>
            </w:pPr>
            <w:r>
              <w:rPr>
                <w:rFonts w:ascii="Arial" w:hAnsi="Arial" w:cs="Arial"/>
                <w:sz w:val="16"/>
                <w:szCs w:val="16"/>
              </w:rPr>
              <w:t>FALSE</w:t>
            </w:r>
          </w:p>
        </w:tc>
        <w:tc>
          <w:tcPr>
            <w:tcW w:w="926" w:type="dxa"/>
            <w:tcBorders>
              <w:top w:val="nil"/>
              <w:left w:val="nil"/>
              <w:bottom w:val="single" w:sz="8" w:space="0" w:color="auto"/>
              <w:right w:val="single" w:sz="8" w:space="0" w:color="auto"/>
            </w:tcBorders>
            <w:shd w:val="clear" w:color="000000" w:fill="D9D9D9"/>
            <w:vAlign w:val="center"/>
          </w:tcPr>
          <w:p w:rsidR="00DF22C6" w:rsidRPr="002024D7" w:rsidRDefault="00DF22C6" w:rsidP="00DF22C6">
            <w:pPr>
              <w:spacing w:after="0"/>
              <w:rPr>
                <w:rFonts w:ascii="Arial" w:hAnsi="Arial" w:cs="Arial"/>
                <w:sz w:val="16"/>
                <w:szCs w:val="16"/>
              </w:rPr>
            </w:pPr>
            <w:r>
              <w:rPr>
                <w:rFonts w:ascii="Arial" w:hAnsi="Arial" w:cs="Arial"/>
                <w:sz w:val="16"/>
                <w:szCs w:val="16"/>
              </w:rPr>
              <w:t>TRUE</w:t>
            </w:r>
          </w:p>
        </w:tc>
      </w:tr>
      <w:tr w:rsidR="00DF22C6" w:rsidRPr="002024D7" w:rsidTr="00DF22C6">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DF22C6" w:rsidRPr="002024D7" w:rsidRDefault="00DF22C6"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DF22C6" w:rsidRPr="002024D7" w:rsidRDefault="00DF22C6" w:rsidP="00E45D20">
            <w:pPr>
              <w:spacing w:after="0"/>
              <w:rPr>
                <w:rFonts w:ascii="Arial" w:hAnsi="Arial" w:cs="Arial"/>
                <w:sz w:val="16"/>
                <w:szCs w:val="16"/>
              </w:rPr>
            </w:pPr>
            <w:r w:rsidRPr="00DF22C6">
              <w:rPr>
                <w:rFonts w:ascii="Arial" w:hAnsi="Arial" w:cs="Arial"/>
                <w:sz w:val="16"/>
                <w:szCs w:val="16"/>
              </w:rPr>
              <w:t>EscOffsFromSerlCom_HwDeg_T_f32</w:t>
            </w:r>
          </w:p>
        </w:tc>
        <w:tc>
          <w:tcPr>
            <w:tcW w:w="1422" w:type="dxa"/>
            <w:tcBorders>
              <w:top w:val="nil"/>
              <w:left w:val="nil"/>
              <w:bottom w:val="single" w:sz="8" w:space="0" w:color="auto"/>
              <w:right w:val="single" w:sz="8" w:space="0" w:color="auto"/>
            </w:tcBorders>
            <w:shd w:val="clear" w:color="000000" w:fill="D9D9D9"/>
            <w:vAlign w:val="center"/>
          </w:tcPr>
          <w:p w:rsidR="00DF22C6" w:rsidRPr="002024D7" w:rsidRDefault="00E4191F" w:rsidP="00DF22C6">
            <w:pPr>
              <w:spacing w:after="0"/>
              <w:rPr>
                <w:rFonts w:ascii="Arial" w:hAnsi="Arial" w:cs="Arial"/>
                <w:sz w:val="16"/>
                <w:szCs w:val="16"/>
              </w:rPr>
            </w:pPr>
            <w:r>
              <w:rPr>
                <w:rFonts w:ascii="Arial" w:hAnsi="Arial" w:cs="Arial"/>
                <w:sz w:val="16"/>
                <w:szCs w:val="16"/>
              </w:rPr>
              <w:t>float</w:t>
            </w:r>
            <w:r w:rsidR="00DF22C6">
              <w:rPr>
                <w:rFonts w:ascii="Arial" w:hAnsi="Arial" w:cs="Arial"/>
                <w:sz w:val="16"/>
                <w:szCs w:val="16"/>
              </w:rPr>
              <w:t>32</w:t>
            </w:r>
          </w:p>
        </w:tc>
        <w:tc>
          <w:tcPr>
            <w:tcW w:w="1594" w:type="dxa"/>
            <w:tcBorders>
              <w:top w:val="nil"/>
              <w:left w:val="nil"/>
              <w:bottom w:val="single" w:sz="8" w:space="0" w:color="auto"/>
              <w:right w:val="single" w:sz="8" w:space="0" w:color="auto"/>
            </w:tcBorders>
            <w:shd w:val="clear" w:color="000000" w:fill="D9D9D9"/>
            <w:vAlign w:val="center"/>
          </w:tcPr>
          <w:p w:rsidR="00DF22C6" w:rsidRPr="002024D7" w:rsidRDefault="00DF22C6" w:rsidP="00DF22C6">
            <w:pPr>
              <w:spacing w:after="0"/>
              <w:rPr>
                <w:rFonts w:ascii="Arial" w:hAnsi="Arial" w:cs="Arial"/>
                <w:sz w:val="16"/>
                <w:szCs w:val="16"/>
              </w:rPr>
            </w:pPr>
            <w:r>
              <w:rPr>
                <w:rFonts w:ascii="Arial" w:hAnsi="Arial" w:cs="Arial"/>
                <w:sz w:val="16"/>
                <w:szCs w:val="16"/>
              </w:rPr>
              <w:t>-1630.0F</w:t>
            </w:r>
          </w:p>
        </w:tc>
        <w:tc>
          <w:tcPr>
            <w:tcW w:w="926" w:type="dxa"/>
            <w:tcBorders>
              <w:top w:val="nil"/>
              <w:left w:val="nil"/>
              <w:bottom w:val="single" w:sz="8" w:space="0" w:color="auto"/>
              <w:right w:val="single" w:sz="8" w:space="0" w:color="auto"/>
            </w:tcBorders>
            <w:shd w:val="clear" w:color="000000" w:fill="D9D9D9"/>
            <w:vAlign w:val="center"/>
          </w:tcPr>
          <w:p w:rsidR="00DF22C6" w:rsidRPr="002024D7" w:rsidRDefault="00DF22C6" w:rsidP="00DF22C6">
            <w:pPr>
              <w:spacing w:after="0"/>
              <w:rPr>
                <w:rFonts w:ascii="Arial" w:hAnsi="Arial" w:cs="Arial"/>
                <w:sz w:val="16"/>
                <w:szCs w:val="16"/>
              </w:rPr>
            </w:pPr>
            <w:r>
              <w:rPr>
                <w:rFonts w:ascii="Arial" w:hAnsi="Arial" w:cs="Arial"/>
                <w:sz w:val="16"/>
                <w:szCs w:val="16"/>
              </w:rPr>
              <w:t>1630.0F</w:t>
            </w:r>
          </w:p>
        </w:tc>
      </w:tr>
      <w:tr w:rsidR="00DF22C6" w:rsidRPr="002024D7" w:rsidTr="00DF22C6">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DF22C6" w:rsidRPr="002024D7" w:rsidRDefault="00DF22C6"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DF22C6" w:rsidRPr="002024D7" w:rsidRDefault="00DF22C6" w:rsidP="00E45D20">
            <w:pPr>
              <w:spacing w:after="0"/>
              <w:rPr>
                <w:rFonts w:ascii="Arial" w:hAnsi="Arial" w:cs="Arial"/>
                <w:sz w:val="16"/>
                <w:szCs w:val="16"/>
              </w:rPr>
            </w:pPr>
            <w:r w:rsidRPr="00DF22C6">
              <w:rPr>
                <w:rFonts w:ascii="Arial" w:hAnsi="Arial" w:cs="Arial"/>
                <w:sz w:val="16"/>
                <w:szCs w:val="16"/>
              </w:rPr>
              <w:t>EscPrecisionFromSerlCom_HwDeg_T_f32</w:t>
            </w:r>
          </w:p>
        </w:tc>
        <w:tc>
          <w:tcPr>
            <w:tcW w:w="1422" w:type="dxa"/>
            <w:tcBorders>
              <w:top w:val="nil"/>
              <w:left w:val="nil"/>
              <w:bottom w:val="single" w:sz="8" w:space="0" w:color="auto"/>
              <w:right w:val="single" w:sz="8" w:space="0" w:color="auto"/>
            </w:tcBorders>
            <w:shd w:val="clear" w:color="000000" w:fill="D9D9D9"/>
            <w:vAlign w:val="center"/>
          </w:tcPr>
          <w:p w:rsidR="00DF22C6" w:rsidRPr="002024D7" w:rsidRDefault="00E4191F" w:rsidP="00E45D20">
            <w:pPr>
              <w:spacing w:after="0"/>
              <w:rPr>
                <w:rFonts w:ascii="Arial" w:hAnsi="Arial" w:cs="Arial"/>
                <w:sz w:val="16"/>
                <w:szCs w:val="16"/>
              </w:rPr>
            </w:pPr>
            <w:r>
              <w:rPr>
                <w:rFonts w:ascii="Arial" w:hAnsi="Arial" w:cs="Arial"/>
                <w:sz w:val="16"/>
                <w:szCs w:val="16"/>
              </w:rPr>
              <w:t>float</w:t>
            </w:r>
            <w:r w:rsidR="00354C3B">
              <w:rPr>
                <w:rFonts w:ascii="Arial" w:hAnsi="Arial" w:cs="Arial"/>
                <w:sz w:val="16"/>
                <w:szCs w:val="16"/>
              </w:rPr>
              <w:t>32</w:t>
            </w:r>
          </w:p>
        </w:tc>
        <w:tc>
          <w:tcPr>
            <w:tcW w:w="1594" w:type="dxa"/>
            <w:tcBorders>
              <w:top w:val="nil"/>
              <w:left w:val="nil"/>
              <w:bottom w:val="single" w:sz="8" w:space="0" w:color="auto"/>
              <w:right w:val="single" w:sz="8" w:space="0" w:color="auto"/>
            </w:tcBorders>
            <w:shd w:val="clear" w:color="000000" w:fill="D9D9D9"/>
            <w:vAlign w:val="center"/>
          </w:tcPr>
          <w:p w:rsidR="00DF22C6" w:rsidRPr="002024D7" w:rsidRDefault="00354C3B" w:rsidP="00354C3B">
            <w:pPr>
              <w:spacing w:after="0"/>
              <w:rPr>
                <w:rFonts w:ascii="Arial" w:hAnsi="Arial" w:cs="Arial"/>
                <w:sz w:val="16"/>
                <w:szCs w:val="16"/>
              </w:rPr>
            </w:pPr>
            <w:r>
              <w:rPr>
                <w:rFonts w:ascii="Arial" w:hAnsi="Arial" w:cs="Arial"/>
                <w:sz w:val="16"/>
                <w:szCs w:val="16"/>
              </w:rPr>
              <w:t>0.0F</w:t>
            </w:r>
          </w:p>
        </w:tc>
        <w:tc>
          <w:tcPr>
            <w:tcW w:w="926" w:type="dxa"/>
            <w:tcBorders>
              <w:top w:val="nil"/>
              <w:left w:val="nil"/>
              <w:bottom w:val="single" w:sz="8" w:space="0" w:color="auto"/>
              <w:right w:val="single" w:sz="8" w:space="0" w:color="auto"/>
            </w:tcBorders>
            <w:shd w:val="clear" w:color="000000" w:fill="D9D9D9"/>
            <w:vAlign w:val="center"/>
          </w:tcPr>
          <w:p w:rsidR="00DF22C6" w:rsidRPr="002024D7" w:rsidRDefault="00354C3B" w:rsidP="00354C3B">
            <w:pPr>
              <w:spacing w:after="0"/>
              <w:rPr>
                <w:rFonts w:ascii="Arial" w:hAnsi="Arial" w:cs="Arial"/>
                <w:sz w:val="16"/>
                <w:szCs w:val="16"/>
              </w:rPr>
            </w:pPr>
            <w:r>
              <w:rPr>
                <w:rFonts w:ascii="Arial" w:hAnsi="Arial" w:cs="Arial"/>
                <w:sz w:val="16"/>
                <w:szCs w:val="16"/>
              </w:rPr>
              <w:t>29.0F</w:t>
            </w:r>
          </w:p>
        </w:tc>
      </w:tr>
      <w:tr w:rsidR="00DF22C6" w:rsidRPr="002024D7" w:rsidTr="00DF22C6">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DF22C6" w:rsidRPr="002024D7" w:rsidRDefault="00DF22C6" w:rsidP="00E45D20">
            <w:pPr>
              <w:spacing w:after="0"/>
              <w:rPr>
                <w:rFonts w:ascii="Arial" w:hAnsi="Arial" w:cs="Arial"/>
                <w:b/>
                <w:bCs/>
                <w:sz w:val="16"/>
                <w:szCs w:val="16"/>
              </w:rPr>
            </w:pPr>
            <w:r w:rsidRPr="002024D7">
              <w:rPr>
                <w:rFonts w:ascii="Arial" w:hAnsi="Arial" w:cs="Arial"/>
                <w:b/>
                <w:bCs/>
                <w:sz w:val="16"/>
              </w:rPr>
              <w:t>Return Value</w:t>
            </w:r>
          </w:p>
        </w:tc>
        <w:tc>
          <w:tcPr>
            <w:tcW w:w="4925" w:type="dxa"/>
            <w:tcBorders>
              <w:top w:val="nil"/>
              <w:left w:val="nil"/>
              <w:bottom w:val="single" w:sz="8" w:space="0" w:color="auto"/>
              <w:right w:val="single" w:sz="8" w:space="0" w:color="auto"/>
            </w:tcBorders>
            <w:shd w:val="clear" w:color="auto" w:fill="auto"/>
            <w:vAlign w:val="center"/>
          </w:tcPr>
          <w:p w:rsidR="00DF22C6" w:rsidRPr="002024D7" w:rsidRDefault="00DF22C6" w:rsidP="00E45D20">
            <w:pPr>
              <w:spacing w:after="0"/>
              <w:rPr>
                <w:rFonts w:ascii="Arial" w:hAnsi="Arial" w:cs="Arial"/>
                <w:sz w:val="16"/>
                <w:szCs w:val="16"/>
              </w:rPr>
            </w:pPr>
            <w:r>
              <w:rPr>
                <w:rFonts w:ascii="Arial" w:hAnsi="Arial" w:cs="Arial"/>
                <w:sz w:val="16"/>
                <w:szCs w:val="16"/>
              </w:rPr>
              <w:t>N/A</w:t>
            </w:r>
          </w:p>
        </w:tc>
        <w:tc>
          <w:tcPr>
            <w:tcW w:w="1422" w:type="dxa"/>
            <w:tcBorders>
              <w:top w:val="nil"/>
              <w:left w:val="nil"/>
              <w:bottom w:val="single" w:sz="8" w:space="0" w:color="auto"/>
              <w:right w:val="single" w:sz="8" w:space="0" w:color="auto"/>
            </w:tcBorders>
            <w:shd w:val="clear" w:color="auto" w:fill="auto"/>
            <w:vAlign w:val="center"/>
          </w:tcPr>
          <w:p w:rsidR="00DF22C6" w:rsidRPr="002024D7" w:rsidRDefault="00DF22C6" w:rsidP="00E45D20">
            <w:pPr>
              <w:spacing w:after="0"/>
              <w:jc w:val="center"/>
              <w:rPr>
                <w:rFonts w:ascii="Arial" w:hAnsi="Arial" w:cs="Arial"/>
                <w:sz w:val="16"/>
                <w:szCs w:val="16"/>
              </w:rPr>
            </w:pPr>
          </w:p>
        </w:tc>
        <w:tc>
          <w:tcPr>
            <w:tcW w:w="1594" w:type="dxa"/>
            <w:tcBorders>
              <w:top w:val="single" w:sz="8" w:space="0" w:color="auto"/>
              <w:left w:val="nil"/>
              <w:bottom w:val="single" w:sz="8" w:space="0" w:color="auto"/>
              <w:right w:val="single" w:sz="8" w:space="0" w:color="000000"/>
            </w:tcBorders>
            <w:shd w:val="clear" w:color="auto" w:fill="auto"/>
            <w:vAlign w:val="center"/>
          </w:tcPr>
          <w:p w:rsidR="00DF22C6" w:rsidRPr="002024D7" w:rsidRDefault="00DF22C6" w:rsidP="00E45D20">
            <w:pPr>
              <w:spacing w:after="0"/>
              <w:jc w:val="center"/>
              <w:rPr>
                <w:rFonts w:ascii="Arial" w:hAnsi="Arial" w:cs="Arial"/>
                <w:sz w:val="16"/>
                <w:szCs w:val="16"/>
              </w:rPr>
            </w:pPr>
          </w:p>
        </w:tc>
        <w:tc>
          <w:tcPr>
            <w:tcW w:w="926" w:type="dxa"/>
            <w:tcBorders>
              <w:top w:val="single" w:sz="8" w:space="0" w:color="auto"/>
              <w:left w:val="nil"/>
              <w:bottom w:val="single" w:sz="8" w:space="0" w:color="auto"/>
              <w:right w:val="single" w:sz="8" w:space="0" w:color="000000"/>
            </w:tcBorders>
            <w:shd w:val="clear" w:color="auto" w:fill="auto"/>
            <w:vAlign w:val="center"/>
          </w:tcPr>
          <w:p w:rsidR="00DF22C6" w:rsidRPr="002024D7" w:rsidRDefault="00DF22C6" w:rsidP="00E45D20">
            <w:pPr>
              <w:spacing w:after="0"/>
              <w:jc w:val="center"/>
              <w:rPr>
                <w:rFonts w:ascii="Arial" w:hAnsi="Arial" w:cs="Arial"/>
                <w:sz w:val="16"/>
                <w:szCs w:val="16"/>
              </w:rPr>
            </w:pPr>
          </w:p>
        </w:tc>
      </w:tr>
    </w:tbl>
    <w:p w:rsidR="002439C4" w:rsidRDefault="002439C4" w:rsidP="002439C4">
      <w:pPr>
        <w:rPr>
          <w:lang w:bidi="ar-SA"/>
        </w:rPr>
      </w:pPr>
    </w:p>
    <w:p w:rsidR="00E4191F" w:rsidRDefault="00E4191F" w:rsidP="002439C4">
      <w:pPr>
        <w:rPr>
          <w:lang w:bidi="ar-SA"/>
        </w:rPr>
      </w:pPr>
    </w:p>
    <w:p w:rsidR="00E4191F" w:rsidRPr="002439C4" w:rsidRDefault="00E4191F" w:rsidP="00E4191F">
      <w:pPr>
        <w:pStyle w:val="Heading4"/>
      </w:pPr>
      <w:proofErr w:type="spellStart"/>
      <w:r w:rsidRPr="00E4191F">
        <w:t>OffsConsistencyFltMngt</w:t>
      </w:r>
      <w:proofErr w:type="spellEnd"/>
    </w:p>
    <w:tbl>
      <w:tblPr>
        <w:tblW w:w="9928" w:type="dxa"/>
        <w:tblInd w:w="-10" w:type="dxa"/>
        <w:tblLook w:val="04A0" w:firstRow="1" w:lastRow="0" w:firstColumn="1" w:lastColumn="0" w:noHBand="0" w:noVBand="1"/>
      </w:tblPr>
      <w:tblGrid>
        <w:gridCol w:w="1061"/>
        <w:gridCol w:w="4925"/>
        <w:gridCol w:w="1422"/>
        <w:gridCol w:w="1594"/>
        <w:gridCol w:w="926"/>
      </w:tblGrid>
      <w:tr w:rsidR="00E4191F" w:rsidRPr="002024D7" w:rsidTr="00E45D20">
        <w:trPr>
          <w:trHeight w:val="915"/>
        </w:trPr>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4191F" w:rsidRPr="002024D7" w:rsidRDefault="00E4191F" w:rsidP="00E45D20">
            <w:pPr>
              <w:spacing w:after="0"/>
              <w:rPr>
                <w:rFonts w:ascii="Arial" w:hAnsi="Arial" w:cs="Arial"/>
                <w:b/>
                <w:bCs/>
                <w:sz w:val="16"/>
                <w:szCs w:val="16"/>
              </w:rPr>
            </w:pPr>
            <w:r w:rsidRPr="002024D7">
              <w:rPr>
                <w:rFonts w:ascii="Arial" w:hAnsi="Arial" w:cs="Arial"/>
                <w:b/>
                <w:bCs/>
                <w:sz w:val="16"/>
              </w:rPr>
              <w:t>Function Name</w:t>
            </w:r>
          </w:p>
        </w:tc>
        <w:tc>
          <w:tcPr>
            <w:tcW w:w="4925" w:type="dxa"/>
            <w:tcBorders>
              <w:top w:val="single" w:sz="8" w:space="0" w:color="auto"/>
              <w:left w:val="nil"/>
              <w:bottom w:val="single" w:sz="8" w:space="0" w:color="auto"/>
              <w:right w:val="single" w:sz="8" w:space="0" w:color="auto"/>
            </w:tcBorders>
            <w:shd w:val="clear" w:color="auto" w:fill="auto"/>
            <w:vAlign w:val="center"/>
            <w:hideMark/>
          </w:tcPr>
          <w:p w:rsidR="00E4191F" w:rsidRPr="002024D7" w:rsidRDefault="00E4191F" w:rsidP="00E45D20">
            <w:pPr>
              <w:spacing w:after="0"/>
              <w:rPr>
                <w:rFonts w:ascii="Arial" w:hAnsi="Arial" w:cs="Arial"/>
                <w:sz w:val="16"/>
                <w:szCs w:val="16"/>
              </w:rPr>
            </w:pPr>
            <w:proofErr w:type="spellStart"/>
            <w:r w:rsidRPr="00E4191F">
              <w:rPr>
                <w:rFonts w:ascii="Arial" w:hAnsi="Arial" w:cs="Arial"/>
                <w:sz w:val="16"/>
              </w:rPr>
              <w:t>OffsConsistencyFltMngt</w:t>
            </w:r>
            <w:proofErr w:type="spellEnd"/>
          </w:p>
        </w:tc>
        <w:tc>
          <w:tcPr>
            <w:tcW w:w="1422" w:type="dxa"/>
            <w:tcBorders>
              <w:top w:val="single" w:sz="8" w:space="0" w:color="auto"/>
              <w:left w:val="nil"/>
              <w:bottom w:val="single" w:sz="8" w:space="0" w:color="auto"/>
              <w:right w:val="single" w:sz="8" w:space="0" w:color="auto"/>
            </w:tcBorders>
            <w:shd w:val="pct25" w:color="FFFF00" w:fill="FFFFCA"/>
            <w:vAlign w:val="center"/>
            <w:hideMark/>
          </w:tcPr>
          <w:p w:rsidR="00E4191F" w:rsidRPr="002024D7" w:rsidRDefault="00E4191F" w:rsidP="00E45D20">
            <w:pPr>
              <w:spacing w:after="0"/>
              <w:jc w:val="center"/>
              <w:rPr>
                <w:rFonts w:ascii="Arial" w:hAnsi="Arial" w:cs="Arial"/>
                <w:sz w:val="16"/>
                <w:szCs w:val="16"/>
              </w:rPr>
            </w:pPr>
            <w:r w:rsidRPr="002024D7">
              <w:rPr>
                <w:rFonts w:ascii="Arial" w:hAnsi="Arial" w:cs="Arial"/>
                <w:sz w:val="16"/>
              </w:rPr>
              <w:t>Type</w:t>
            </w:r>
          </w:p>
        </w:tc>
        <w:tc>
          <w:tcPr>
            <w:tcW w:w="1594" w:type="dxa"/>
            <w:tcBorders>
              <w:top w:val="single" w:sz="8" w:space="0" w:color="auto"/>
              <w:left w:val="nil"/>
              <w:bottom w:val="single" w:sz="8" w:space="0" w:color="auto"/>
              <w:right w:val="single" w:sz="8" w:space="0" w:color="auto"/>
            </w:tcBorders>
            <w:shd w:val="pct25" w:color="FFFF00" w:fill="FFFFCA"/>
            <w:vAlign w:val="center"/>
            <w:hideMark/>
          </w:tcPr>
          <w:p w:rsidR="00E4191F" w:rsidRPr="002024D7" w:rsidRDefault="00E4191F" w:rsidP="00E45D20">
            <w:pPr>
              <w:spacing w:after="0"/>
              <w:jc w:val="center"/>
              <w:rPr>
                <w:rFonts w:ascii="Arial" w:hAnsi="Arial" w:cs="Arial"/>
                <w:sz w:val="16"/>
                <w:szCs w:val="16"/>
              </w:rPr>
            </w:pPr>
            <w:r w:rsidRPr="002024D7">
              <w:rPr>
                <w:rFonts w:ascii="Arial" w:hAnsi="Arial" w:cs="Arial"/>
                <w:sz w:val="16"/>
              </w:rPr>
              <w:t>Min</w:t>
            </w:r>
          </w:p>
        </w:tc>
        <w:tc>
          <w:tcPr>
            <w:tcW w:w="926" w:type="dxa"/>
            <w:tcBorders>
              <w:top w:val="single" w:sz="8" w:space="0" w:color="auto"/>
              <w:left w:val="nil"/>
              <w:bottom w:val="single" w:sz="8" w:space="0" w:color="auto"/>
              <w:right w:val="single" w:sz="8" w:space="0" w:color="auto"/>
            </w:tcBorders>
            <w:shd w:val="pct25" w:color="FFFF00" w:fill="FFFFCA"/>
            <w:vAlign w:val="center"/>
            <w:hideMark/>
          </w:tcPr>
          <w:p w:rsidR="00E4191F" w:rsidRPr="002024D7" w:rsidRDefault="00E4191F" w:rsidP="00E45D20">
            <w:pPr>
              <w:spacing w:after="0"/>
              <w:jc w:val="center"/>
              <w:rPr>
                <w:rFonts w:ascii="Arial" w:hAnsi="Arial" w:cs="Arial"/>
                <w:sz w:val="16"/>
                <w:szCs w:val="16"/>
              </w:rPr>
            </w:pPr>
            <w:r w:rsidRPr="002024D7">
              <w:rPr>
                <w:rFonts w:ascii="Arial" w:hAnsi="Arial" w:cs="Arial"/>
                <w:sz w:val="16"/>
              </w:rPr>
              <w:t>Max</w:t>
            </w:r>
          </w:p>
        </w:tc>
      </w:tr>
      <w:tr w:rsidR="00E4191F"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E4191F" w:rsidRPr="002024D7" w:rsidRDefault="00E4191F" w:rsidP="00E45D20">
            <w:pPr>
              <w:spacing w:after="0"/>
              <w:rPr>
                <w:rFonts w:ascii="Arial" w:hAnsi="Arial" w:cs="Arial"/>
                <w:b/>
                <w:bCs/>
                <w:sz w:val="16"/>
                <w:szCs w:val="16"/>
              </w:rPr>
            </w:pPr>
            <w:r w:rsidRPr="002024D7">
              <w:rPr>
                <w:rFonts w:ascii="Arial" w:hAnsi="Arial" w:cs="Arial"/>
                <w:b/>
                <w:bCs/>
                <w:sz w:val="16"/>
              </w:rPr>
              <w:t xml:space="preserve">Arguments Passed </w:t>
            </w:r>
          </w:p>
        </w:tc>
        <w:tc>
          <w:tcPr>
            <w:tcW w:w="4925" w:type="dxa"/>
            <w:tcBorders>
              <w:top w:val="nil"/>
              <w:left w:val="nil"/>
              <w:bottom w:val="single" w:sz="8" w:space="0" w:color="auto"/>
              <w:right w:val="single" w:sz="8" w:space="0" w:color="auto"/>
            </w:tcBorders>
            <w:shd w:val="clear" w:color="auto" w:fill="auto"/>
            <w:vAlign w:val="center"/>
          </w:tcPr>
          <w:p w:rsidR="00E4191F" w:rsidRPr="002024D7" w:rsidRDefault="001D0F84" w:rsidP="00E45D20">
            <w:pPr>
              <w:spacing w:after="0"/>
              <w:rPr>
                <w:rFonts w:ascii="Arial" w:hAnsi="Arial" w:cs="Arial"/>
                <w:sz w:val="16"/>
                <w:szCs w:val="16"/>
              </w:rPr>
            </w:pPr>
            <w:proofErr w:type="spellStart"/>
            <w:ins w:id="106" w:author="Byrski, Krzysztof" w:date="2018-02-20T08:54:00Z">
              <w:r w:rsidRPr="001D0F84">
                <w:rPr>
                  <w:rFonts w:ascii="Arial" w:hAnsi="Arial" w:cs="Arial"/>
                  <w:sz w:val="16"/>
                  <w:szCs w:val="16"/>
                </w:rPr>
                <w:t>EscDataVldFromSerlCom_Cnt_T_lgc</w:t>
              </w:r>
            </w:ins>
            <w:proofErr w:type="spellEnd"/>
            <w:del w:id="107" w:author="Byrski, Krzysztof" w:date="2018-02-20T08:54:00Z">
              <w:r w:rsidR="00E4191F" w:rsidDel="001D0F84">
                <w:rPr>
                  <w:rFonts w:ascii="Arial" w:hAnsi="Arial" w:cs="Arial"/>
                  <w:sz w:val="16"/>
                  <w:szCs w:val="16"/>
                </w:rPr>
                <w:delText>-</w:delText>
              </w:r>
            </w:del>
          </w:p>
        </w:tc>
        <w:tc>
          <w:tcPr>
            <w:tcW w:w="1422" w:type="dxa"/>
            <w:tcBorders>
              <w:top w:val="nil"/>
              <w:left w:val="nil"/>
              <w:bottom w:val="single" w:sz="8" w:space="0" w:color="auto"/>
              <w:right w:val="single" w:sz="8" w:space="0" w:color="auto"/>
            </w:tcBorders>
            <w:shd w:val="clear" w:color="000000" w:fill="D9D9D9"/>
            <w:vAlign w:val="center"/>
          </w:tcPr>
          <w:p w:rsidR="00E4191F" w:rsidRPr="002024D7" w:rsidRDefault="001D0F84" w:rsidP="00E45D20">
            <w:pPr>
              <w:spacing w:after="0"/>
              <w:rPr>
                <w:rFonts w:ascii="Arial" w:hAnsi="Arial" w:cs="Arial"/>
                <w:sz w:val="16"/>
                <w:szCs w:val="16"/>
              </w:rPr>
            </w:pPr>
            <w:ins w:id="108" w:author="Byrski, Krzysztof" w:date="2018-02-20T08:55:00Z">
              <w:r>
                <w:rPr>
                  <w:rFonts w:ascii="Arial" w:hAnsi="Arial" w:cs="Arial"/>
                  <w:sz w:val="16"/>
                  <w:szCs w:val="16"/>
                </w:rPr>
                <w:t>boolean</w:t>
              </w:r>
            </w:ins>
            <w:del w:id="109" w:author="Byrski, Krzysztof" w:date="2018-02-20T08:55:00Z">
              <w:r w:rsidR="00E4191F" w:rsidDel="001D0F84">
                <w:rPr>
                  <w:rFonts w:ascii="Arial" w:hAnsi="Arial" w:cs="Arial"/>
                  <w:sz w:val="16"/>
                  <w:szCs w:val="16"/>
                </w:rPr>
                <w:delText>-</w:delText>
              </w:r>
            </w:del>
          </w:p>
        </w:tc>
        <w:tc>
          <w:tcPr>
            <w:tcW w:w="1594" w:type="dxa"/>
            <w:tcBorders>
              <w:top w:val="nil"/>
              <w:left w:val="nil"/>
              <w:bottom w:val="single" w:sz="8" w:space="0" w:color="auto"/>
              <w:right w:val="single" w:sz="8" w:space="0" w:color="auto"/>
            </w:tcBorders>
            <w:shd w:val="clear" w:color="000000" w:fill="D9D9D9"/>
            <w:vAlign w:val="center"/>
          </w:tcPr>
          <w:p w:rsidR="00E4191F" w:rsidRPr="002024D7" w:rsidRDefault="001D0F84" w:rsidP="00E45D20">
            <w:pPr>
              <w:spacing w:after="0"/>
              <w:rPr>
                <w:rFonts w:ascii="Arial" w:hAnsi="Arial" w:cs="Arial"/>
                <w:sz w:val="16"/>
                <w:szCs w:val="16"/>
              </w:rPr>
            </w:pPr>
            <w:ins w:id="110" w:author="Byrski, Krzysztof" w:date="2018-02-20T08:55:00Z">
              <w:r>
                <w:rPr>
                  <w:rFonts w:ascii="Arial" w:hAnsi="Arial" w:cs="Arial"/>
                  <w:sz w:val="16"/>
                  <w:szCs w:val="16"/>
                </w:rPr>
                <w:t>FALSE</w:t>
              </w:r>
            </w:ins>
            <w:del w:id="111" w:author="Byrski, Krzysztof" w:date="2018-02-20T08:55:00Z">
              <w:r w:rsidR="00E4191F" w:rsidDel="001D0F84">
                <w:rPr>
                  <w:rFonts w:ascii="Arial" w:hAnsi="Arial" w:cs="Arial"/>
                  <w:sz w:val="16"/>
                  <w:szCs w:val="16"/>
                </w:rPr>
                <w:delText>-</w:delText>
              </w:r>
            </w:del>
          </w:p>
        </w:tc>
        <w:tc>
          <w:tcPr>
            <w:tcW w:w="926" w:type="dxa"/>
            <w:tcBorders>
              <w:top w:val="nil"/>
              <w:left w:val="nil"/>
              <w:bottom w:val="single" w:sz="8" w:space="0" w:color="auto"/>
              <w:right w:val="single" w:sz="8" w:space="0" w:color="auto"/>
            </w:tcBorders>
            <w:shd w:val="clear" w:color="000000" w:fill="D9D9D9"/>
            <w:vAlign w:val="center"/>
          </w:tcPr>
          <w:p w:rsidR="00E4191F" w:rsidRPr="002024D7" w:rsidRDefault="001D0F84" w:rsidP="00E45D20">
            <w:pPr>
              <w:spacing w:after="0"/>
              <w:rPr>
                <w:rFonts w:ascii="Arial" w:hAnsi="Arial" w:cs="Arial"/>
                <w:sz w:val="16"/>
                <w:szCs w:val="16"/>
              </w:rPr>
            </w:pPr>
            <w:ins w:id="112" w:author="Byrski, Krzysztof" w:date="2018-02-20T08:55:00Z">
              <w:r>
                <w:rPr>
                  <w:rFonts w:ascii="Arial" w:hAnsi="Arial" w:cs="Arial"/>
                  <w:sz w:val="16"/>
                  <w:szCs w:val="16"/>
                </w:rPr>
                <w:t>TRUE</w:t>
              </w:r>
            </w:ins>
            <w:del w:id="113" w:author="Byrski, Krzysztof" w:date="2018-02-20T08:55:00Z">
              <w:r w:rsidR="00E4191F" w:rsidDel="001D0F84">
                <w:rPr>
                  <w:rFonts w:ascii="Arial" w:hAnsi="Arial" w:cs="Arial"/>
                  <w:sz w:val="16"/>
                  <w:szCs w:val="16"/>
                </w:rPr>
                <w:delText>-</w:delText>
              </w:r>
            </w:del>
          </w:p>
        </w:tc>
      </w:tr>
      <w:tr w:rsidR="001D0F84" w:rsidRPr="002024D7" w:rsidTr="00E45D20">
        <w:trPr>
          <w:trHeight w:val="465"/>
          <w:ins w:id="114" w:author="Byrski, Krzysztof" w:date="2018-02-20T08:54:00Z"/>
        </w:trPr>
        <w:tc>
          <w:tcPr>
            <w:tcW w:w="1061" w:type="dxa"/>
            <w:tcBorders>
              <w:top w:val="nil"/>
              <w:left w:val="single" w:sz="8" w:space="0" w:color="auto"/>
              <w:bottom w:val="single" w:sz="8" w:space="0" w:color="auto"/>
              <w:right w:val="single" w:sz="8" w:space="0" w:color="auto"/>
            </w:tcBorders>
            <w:shd w:val="clear" w:color="auto" w:fill="auto"/>
            <w:vAlign w:val="center"/>
          </w:tcPr>
          <w:p w:rsidR="001D0F84" w:rsidRPr="002024D7" w:rsidRDefault="001D0F84" w:rsidP="00E45D20">
            <w:pPr>
              <w:spacing w:after="0"/>
              <w:rPr>
                <w:ins w:id="115" w:author="Byrski, Krzysztof" w:date="2018-02-20T08:54:00Z"/>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1D0F84" w:rsidRPr="001D0F84" w:rsidRDefault="001D0F84" w:rsidP="00E45D20">
            <w:pPr>
              <w:spacing w:after="0"/>
              <w:rPr>
                <w:ins w:id="116" w:author="Byrski, Krzysztof" w:date="2018-02-20T08:54:00Z"/>
                <w:rFonts w:ascii="Arial" w:hAnsi="Arial" w:cs="Arial"/>
                <w:sz w:val="16"/>
                <w:szCs w:val="16"/>
              </w:rPr>
            </w:pPr>
            <w:ins w:id="117" w:author="Byrski, Krzysztof" w:date="2018-02-20T08:54:00Z">
              <w:r w:rsidRPr="001D0F84">
                <w:rPr>
                  <w:rFonts w:ascii="Arial" w:hAnsi="Arial" w:cs="Arial"/>
                  <w:sz w:val="16"/>
                  <w:szCs w:val="16"/>
                </w:rPr>
                <w:t>EscMinOffset_HwDeg_T_f32</w:t>
              </w:r>
            </w:ins>
          </w:p>
        </w:tc>
        <w:tc>
          <w:tcPr>
            <w:tcW w:w="1422" w:type="dxa"/>
            <w:tcBorders>
              <w:top w:val="nil"/>
              <w:left w:val="nil"/>
              <w:bottom w:val="single" w:sz="8" w:space="0" w:color="auto"/>
              <w:right w:val="single" w:sz="8" w:space="0" w:color="auto"/>
            </w:tcBorders>
            <w:shd w:val="clear" w:color="000000" w:fill="D9D9D9"/>
            <w:vAlign w:val="center"/>
          </w:tcPr>
          <w:p w:rsidR="001D0F84" w:rsidRDefault="000A6648" w:rsidP="00E45D20">
            <w:pPr>
              <w:spacing w:after="0"/>
              <w:rPr>
                <w:ins w:id="118" w:author="Byrski, Krzysztof" w:date="2018-02-20T08:54:00Z"/>
                <w:rFonts w:ascii="Arial" w:hAnsi="Arial" w:cs="Arial"/>
                <w:sz w:val="16"/>
                <w:szCs w:val="16"/>
              </w:rPr>
            </w:pPr>
            <w:ins w:id="119" w:author="Byrski, Krzysztof" w:date="2018-02-20T09:23:00Z">
              <w:r>
                <w:rPr>
                  <w:rFonts w:ascii="Arial" w:hAnsi="Arial" w:cs="Arial"/>
                  <w:sz w:val="16"/>
                  <w:szCs w:val="16"/>
                </w:rPr>
                <w:t>float32</w:t>
              </w:r>
            </w:ins>
          </w:p>
        </w:tc>
        <w:tc>
          <w:tcPr>
            <w:tcW w:w="1594" w:type="dxa"/>
            <w:tcBorders>
              <w:top w:val="nil"/>
              <w:left w:val="nil"/>
              <w:bottom w:val="single" w:sz="8" w:space="0" w:color="auto"/>
              <w:right w:val="single" w:sz="8" w:space="0" w:color="auto"/>
            </w:tcBorders>
            <w:shd w:val="clear" w:color="000000" w:fill="D9D9D9"/>
            <w:vAlign w:val="center"/>
          </w:tcPr>
          <w:p w:rsidR="001D0F84" w:rsidRDefault="000A6648" w:rsidP="00E45D20">
            <w:pPr>
              <w:spacing w:after="0"/>
              <w:rPr>
                <w:ins w:id="120" w:author="Byrski, Krzysztof" w:date="2018-02-20T08:54:00Z"/>
                <w:rFonts w:ascii="Arial" w:hAnsi="Arial" w:cs="Arial"/>
                <w:sz w:val="16"/>
                <w:szCs w:val="16"/>
              </w:rPr>
            </w:pPr>
            <w:ins w:id="121" w:author="Byrski, Krzysztof" w:date="2018-02-20T09:23:00Z">
              <w:r>
                <w:rPr>
                  <w:rFonts w:ascii="Arial" w:hAnsi="Arial" w:cs="Arial"/>
                  <w:sz w:val="16"/>
                  <w:szCs w:val="16"/>
                </w:rPr>
                <w:t>-</w:t>
              </w:r>
              <w:r w:rsidRPr="000A6648">
                <w:rPr>
                  <w:rFonts w:ascii="Arial" w:hAnsi="Arial" w:cs="Arial"/>
                  <w:sz w:val="16"/>
                  <w:szCs w:val="16"/>
                </w:rPr>
                <w:t>1630</w:t>
              </w:r>
            </w:ins>
          </w:p>
        </w:tc>
        <w:tc>
          <w:tcPr>
            <w:tcW w:w="926" w:type="dxa"/>
            <w:tcBorders>
              <w:top w:val="nil"/>
              <w:left w:val="nil"/>
              <w:bottom w:val="single" w:sz="8" w:space="0" w:color="auto"/>
              <w:right w:val="single" w:sz="8" w:space="0" w:color="auto"/>
            </w:tcBorders>
            <w:shd w:val="clear" w:color="000000" w:fill="D9D9D9"/>
            <w:vAlign w:val="center"/>
          </w:tcPr>
          <w:p w:rsidR="001D0F84" w:rsidRDefault="000A6648" w:rsidP="00E45D20">
            <w:pPr>
              <w:spacing w:after="0"/>
              <w:rPr>
                <w:ins w:id="122" w:author="Byrski, Krzysztof" w:date="2018-02-20T08:54:00Z"/>
                <w:rFonts w:ascii="Arial" w:hAnsi="Arial" w:cs="Arial"/>
                <w:sz w:val="16"/>
                <w:szCs w:val="16"/>
              </w:rPr>
            </w:pPr>
            <w:ins w:id="123" w:author="Byrski, Krzysztof" w:date="2018-02-20T09:23:00Z">
              <w:r w:rsidRPr="000A6648">
                <w:rPr>
                  <w:rFonts w:ascii="Arial" w:hAnsi="Arial" w:cs="Arial"/>
                  <w:sz w:val="16"/>
                  <w:szCs w:val="16"/>
                </w:rPr>
                <w:t>1679</w:t>
              </w:r>
            </w:ins>
          </w:p>
        </w:tc>
      </w:tr>
      <w:tr w:rsidR="001D0F84" w:rsidRPr="002024D7" w:rsidTr="00E45D20">
        <w:trPr>
          <w:trHeight w:val="465"/>
          <w:ins w:id="124" w:author="Byrski, Krzysztof" w:date="2018-02-20T08:54:00Z"/>
        </w:trPr>
        <w:tc>
          <w:tcPr>
            <w:tcW w:w="1061" w:type="dxa"/>
            <w:tcBorders>
              <w:top w:val="nil"/>
              <w:left w:val="single" w:sz="8" w:space="0" w:color="auto"/>
              <w:bottom w:val="single" w:sz="8" w:space="0" w:color="auto"/>
              <w:right w:val="single" w:sz="8" w:space="0" w:color="auto"/>
            </w:tcBorders>
            <w:shd w:val="clear" w:color="auto" w:fill="auto"/>
            <w:vAlign w:val="center"/>
          </w:tcPr>
          <w:p w:rsidR="001D0F84" w:rsidRPr="002024D7" w:rsidRDefault="001D0F84" w:rsidP="00E45D20">
            <w:pPr>
              <w:spacing w:after="0"/>
              <w:rPr>
                <w:ins w:id="125" w:author="Byrski, Krzysztof" w:date="2018-02-20T08:54:00Z"/>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1D0F84" w:rsidRPr="001D0F84" w:rsidRDefault="001D0F84" w:rsidP="00E45D20">
            <w:pPr>
              <w:spacing w:after="0"/>
              <w:rPr>
                <w:ins w:id="126" w:author="Byrski, Krzysztof" w:date="2018-02-20T08:54:00Z"/>
                <w:rFonts w:ascii="Arial" w:hAnsi="Arial" w:cs="Arial"/>
                <w:sz w:val="16"/>
                <w:szCs w:val="16"/>
              </w:rPr>
            </w:pPr>
            <w:ins w:id="127" w:author="Byrski, Krzysztof" w:date="2018-02-20T08:55:00Z">
              <w:r w:rsidRPr="001D0F84">
                <w:rPr>
                  <w:rFonts w:ascii="Arial" w:hAnsi="Arial" w:cs="Arial"/>
                  <w:sz w:val="16"/>
                  <w:szCs w:val="16"/>
                </w:rPr>
                <w:t>EscMaxOffset_HwDeg_T_f32</w:t>
              </w:r>
            </w:ins>
          </w:p>
        </w:tc>
        <w:tc>
          <w:tcPr>
            <w:tcW w:w="1422" w:type="dxa"/>
            <w:tcBorders>
              <w:top w:val="nil"/>
              <w:left w:val="nil"/>
              <w:bottom w:val="single" w:sz="8" w:space="0" w:color="auto"/>
              <w:right w:val="single" w:sz="8" w:space="0" w:color="auto"/>
            </w:tcBorders>
            <w:shd w:val="clear" w:color="000000" w:fill="D9D9D9"/>
            <w:vAlign w:val="center"/>
          </w:tcPr>
          <w:p w:rsidR="001D0F84" w:rsidRDefault="000A6648" w:rsidP="00E45D20">
            <w:pPr>
              <w:spacing w:after="0"/>
              <w:rPr>
                <w:ins w:id="128" w:author="Byrski, Krzysztof" w:date="2018-02-20T08:54:00Z"/>
                <w:rFonts w:ascii="Arial" w:hAnsi="Arial" w:cs="Arial"/>
                <w:sz w:val="16"/>
                <w:szCs w:val="16"/>
              </w:rPr>
            </w:pPr>
            <w:ins w:id="129" w:author="Byrski, Krzysztof" w:date="2018-02-20T09:23:00Z">
              <w:r>
                <w:rPr>
                  <w:rFonts w:ascii="Arial" w:hAnsi="Arial" w:cs="Arial"/>
                  <w:sz w:val="16"/>
                  <w:szCs w:val="16"/>
                </w:rPr>
                <w:t>float32</w:t>
              </w:r>
            </w:ins>
          </w:p>
        </w:tc>
        <w:tc>
          <w:tcPr>
            <w:tcW w:w="1594" w:type="dxa"/>
            <w:tcBorders>
              <w:top w:val="nil"/>
              <w:left w:val="nil"/>
              <w:bottom w:val="single" w:sz="8" w:space="0" w:color="auto"/>
              <w:right w:val="single" w:sz="8" w:space="0" w:color="auto"/>
            </w:tcBorders>
            <w:shd w:val="clear" w:color="000000" w:fill="D9D9D9"/>
            <w:vAlign w:val="center"/>
          </w:tcPr>
          <w:p w:rsidR="001D0F84" w:rsidRDefault="000A6648" w:rsidP="00E45D20">
            <w:pPr>
              <w:spacing w:after="0"/>
              <w:rPr>
                <w:ins w:id="130" w:author="Byrski, Krzysztof" w:date="2018-02-20T08:54:00Z"/>
                <w:rFonts w:ascii="Arial" w:hAnsi="Arial" w:cs="Arial"/>
                <w:sz w:val="16"/>
                <w:szCs w:val="16"/>
              </w:rPr>
            </w:pPr>
            <w:ins w:id="131" w:author="Byrski, Krzysztof" w:date="2018-02-20T09:23:00Z">
              <w:r>
                <w:rPr>
                  <w:rFonts w:ascii="Arial" w:hAnsi="Arial" w:cs="Arial"/>
                  <w:sz w:val="16"/>
                  <w:szCs w:val="16"/>
                </w:rPr>
                <w:t>-</w:t>
              </w:r>
              <w:r>
                <w:t xml:space="preserve"> </w:t>
              </w:r>
              <w:r w:rsidRPr="000A6648">
                <w:rPr>
                  <w:rFonts w:ascii="Arial" w:hAnsi="Arial" w:cs="Arial"/>
                  <w:sz w:val="16"/>
                  <w:szCs w:val="16"/>
                </w:rPr>
                <w:t>1679</w:t>
              </w:r>
            </w:ins>
          </w:p>
        </w:tc>
        <w:tc>
          <w:tcPr>
            <w:tcW w:w="926" w:type="dxa"/>
            <w:tcBorders>
              <w:top w:val="nil"/>
              <w:left w:val="nil"/>
              <w:bottom w:val="single" w:sz="8" w:space="0" w:color="auto"/>
              <w:right w:val="single" w:sz="8" w:space="0" w:color="auto"/>
            </w:tcBorders>
            <w:shd w:val="clear" w:color="000000" w:fill="D9D9D9"/>
            <w:vAlign w:val="center"/>
          </w:tcPr>
          <w:p w:rsidR="001D0F84" w:rsidRDefault="000A6648" w:rsidP="00E45D20">
            <w:pPr>
              <w:spacing w:after="0"/>
              <w:rPr>
                <w:ins w:id="132" w:author="Byrski, Krzysztof" w:date="2018-02-20T08:54:00Z"/>
                <w:rFonts w:ascii="Arial" w:hAnsi="Arial" w:cs="Arial"/>
                <w:sz w:val="16"/>
                <w:szCs w:val="16"/>
              </w:rPr>
            </w:pPr>
            <w:ins w:id="133" w:author="Byrski, Krzysztof" w:date="2018-02-20T09:23:00Z">
              <w:r w:rsidRPr="000A6648">
                <w:rPr>
                  <w:rFonts w:ascii="Arial" w:hAnsi="Arial" w:cs="Arial"/>
                  <w:sz w:val="16"/>
                  <w:szCs w:val="16"/>
                </w:rPr>
                <w:t>1630</w:t>
              </w:r>
            </w:ins>
          </w:p>
        </w:tc>
      </w:tr>
      <w:tr w:rsidR="00E4191F"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E4191F" w:rsidRPr="002024D7" w:rsidRDefault="00E4191F" w:rsidP="00E45D20">
            <w:pPr>
              <w:spacing w:after="0"/>
              <w:rPr>
                <w:rFonts w:ascii="Arial" w:hAnsi="Arial" w:cs="Arial"/>
                <w:b/>
                <w:bCs/>
                <w:sz w:val="16"/>
                <w:szCs w:val="16"/>
              </w:rPr>
            </w:pPr>
            <w:r w:rsidRPr="002024D7">
              <w:rPr>
                <w:rFonts w:ascii="Arial" w:hAnsi="Arial" w:cs="Arial"/>
                <w:b/>
                <w:bCs/>
                <w:sz w:val="16"/>
              </w:rPr>
              <w:t>Return Value</w:t>
            </w:r>
          </w:p>
        </w:tc>
        <w:tc>
          <w:tcPr>
            <w:tcW w:w="4925" w:type="dxa"/>
            <w:tcBorders>
              <w:top w:val="nil"/>
              <w:left w:val="nil"/>
              <w:bottom w:val="single" w:sz="8" w:space="0" w:color="auto"/>
              <w:right w:val="single" w:sz="8" w:space="0" w:color="auto"/>
            </w:tcBorders>
            <w:shd w:val="clear" w:color="auto" w:fill="auto"/>
            <w:vAlign w:val="center"/>
          </w:tcPr>
          <w:p w:rsidR="00E4191F" w:rsidRPr="002024D7" w:rsidRDefault="00E4191F" w:rsidP="00E45D20">
            <w:pPr>
              <w:spacing w:after="0"/>
              <w:rPr>
                <w:rFonts w:ascii="Arial" w:hAnsi="Arial" w:cs="Arial"/>
                <w:sz w:val="16"/>
                <w:szCs w:val="16"/>
              </w:rPr>
            </w:pPr>
            <w:r>
              <w:rPr>
                <w:rFonts w:ascii="Arial" w:hAnsi="Arial" w:cs="Arial"/>
                <w:sz w:val="16"/>
                <w:szCs w:val="16"/>
              </w:rPr>
              <w:t>N/A</w:t>
            </w:r>
          </w:p>
        </w:tc>
        <w:tc>
          <w:tcPr>
            <w:tcW w:w="1422" w:type="dxa"/>
            <w:tcBorders>
              <w:top w:val="nil"/>
              <w:left w:val="nil"/>
              <w:bottom w:val="single" w:sz="8" w:space="0" w:color="auto"/>
              <w:right w:val="single" w:sz="8" w:space="0" w:color="auto"/>
            </w:tcBorders>
            <w:shd w:val="clear" w:color="auto" w:fill="auto"/>
            <w:vAlign w:val="center"/>
          </w:tcPr>
          <w:p w:rsidR="00E4191F" w:rsidRPr="002024D7" w:rsidRDefault="00E4191F" w:rsidP="00E45D20">
            <w:pPr>
              <w:spacing w:after="0"/>
              <w:jc w:val="center"/>
              <w:rPr>
                <w:rFonts w:ascii="Arial" w:hAnsi="Arial" w:cs="Arial"/>
                <w:sz w:val="16"/>
                <w:szCs w:val="16"/>
              </w:rPr>
            </w:pPr>
          </w:p>
        </w:tc>
        <w:tc>
          <w:tcPr>
            <w:tcW w:w="1594" w:type="dxa"/>
            <w:tcBorders>
              <w:top w:val="single" w:sz="8" w:space="0" w:color="auto"/>
              <w:left w:val="nil"/>
              <w:bottom w:val="single" w:sz="8" w:space="0" w:color="auto"/>
              <w:right w:val="single" w:sz="8" w:space="0" w:color="000000"/>
            </w:tcBorders>
            <w:shd w:val="clear" w:color="auto" w:fill="auto"/>
            <w:vAlign w:val="center"/>
          </w:tcPr>
          <w:p w:rsidR="00E4191F" w:rsidRPr="002024D7" w:rsidRDefault="00E4191F" w:rsidP="00E45D20">
            <w:pPr>
              <w:spacing w:after="0"/>
              <w:jc w:val="center"/>
              <w:rPr>
                <w:rFonts w:ascii="Arial" w:hAnsi="Arial" w:cs="Arial"/>
                <w:sz w:val="16"/>
                <w:szCs w:val="16"/>
              </w:rPr>
            </w:pPr>
          </w:p>
        </w:tc>
        <w:tc>
          <w:tcPr>
            <w:tcW w:w="926" w:type="dxa"/>
            <w:tcBorders>
              <w:top w:val="single" w:sz="8" w:space="0" w:color="auto"/>
              <w:left w:val="nil"/>
              <w:bottom w:val="single" w:sz="8" w:space="0" w:color="auto"/>
              <w:right w:val="single" w:sz="8" w:space="0" w:color="000000"/>
            </w:tcBorders>
            <w:shd w:val="clear" w:color="auto" w:fill="auto"/>
            <w:vAlign w:val="center"/>
          </w:tcPr>
          <w:p w:rsidR="00E4191F" w:rsidRPr="002024D7" w:rsidRDefault="00E4191F" w:rsidP="00E45D20">
            <w:pPr>
              <w:spacing w:after="0"/>
              <w:jc w:val="center"/>
              <w:rPr>
                <w:rFonts w:ascii="Arial" w:hAnsi="Arial" w:cs="Arial"/>
                <w:sz w:val="16"/>
                <w:szCs w:val="16"/>
              </w:rPr>
            </w:pPr>
          </w:p>
        </w:tc>
      </w:tr>
    </w:tbl>
    <w:p w:rsidR="00E4191F" w:rsidRDefault="00E4191F" w:rsidP="002439C4">
      <w:pPr>
        <w:rPr>
          <w:lang w:bidi="ar-SA"/>
        </w:rPr>
      </w:pPr>
    </w:p>
    <w:p w:rsidR="006C1EE7" w:rsidRPr="002439C4" w:rsidRDefault="006C1EE7" w:rsidP="006C1EE7">
      <w:pPr>
        <w:pStyle w:val="Heading4"/>
      </w:pPr>
      <w:proofErr w:type="spellStart"/>
      <w:r w:rsidRPr="006C1EE7">
        <w:lastRenderedPageBreak/>
        <w:t>SnsrMon</w:t>
      </w:r>
      <w:proofErr w:type="spellEnd"/>
    </w:p>
    <w:tbl>
      <w:tblPr>
        <w:tblW w:w="9928" w:type="dxa"/>
        <w:tblInd w:w="-10" w:type="dxa"/>
        <w:tblLook w:val="04A0" w:firstRow="1" w:lastRow="0" w:firstColumn="1" w:lastColumn="0" w:noHBand="0" w:noVBand="1"/>
      </w:tblPr>
      <w:tblGrid>
        <w:gridCol w:w="1061"/>
        <w:gridCol w:w="4925"/>
        <w:gridCol w:w="1422"/>
        <w:gridCol w:w="1594"/>
        <w:gridCol w:w="926"/>
      </w:tblGrid>
      <w:tr w:rsidR="006C1EE7" w:rsidRPr="002024D7" w:rsidTr="00E45D20">
        <w:trPr>
          <w:trHeight w:val="915"/>
        </w:trPr>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C1EE7" w:rsidRPr="002024D7" w:rsidRDefault="006C1EE7" w:rsidP="00E45D20">
            <w:pPr>
              <w:spacing w:after="0"/>
              <w:rPr>
                <w:rFonts w:ascii="Arial" w:hAnsi="Arial" w:cs="Arial"/>
                <w:b/>
                <w:bCs/>
                <w:sz w:val="16"/>
                <w:szCs w:val="16"/>
              </w:rPr>
            </w:pPr>
            <w:r w:rsidRPr="002024D7">
              <w:rPr>
                <w:rFonts w:ascii="Arial" w:hAnsi="Arial" w:cs="Arial"/>
                <w:b/>
                <w:bCs/>
                <w:sz w:val="16"/>
              </w:rPr>
              <w:t>Function Name</w:t>
            </w:r>
          </w:p>
        </w:tc>
        <w:tc>
          <w:tcPr>
            <w:tcW w:w="4925" w:type="dxa"/>
            <w:tcBorders>
              <w:top w:val="single" w:sz="8" w:space="0" w:color="auto"/>
              <w:left w:val="nil"/>
              <w:bottom w:val="single" w:sz="8" w:space="0" w:color="auto"/>
              <w:right w:val="single" w:sz="8" w:space="0" w:color="auto"/>
            </w:tcBorders>
            <w:shd w:val="clear" w:color="auto" w:fill="auto"/>
            <w:vAlign w:val="center"/>
            <w:hideMark/>
          </w:tcPr>
          <w:p w:rsidR="006C1EE7" w:rsidRPr="002024D7" w:rsidRDefault="006C1EE7" w:rsidP="00E45D20">
            <w:pPr>
              <w:spacing w:after="0"/>
              <w:rPr>
                <w:rFonts w:ascii="Arial" w:hAnsi="Arial" w:cs="Arial"/>
                <w:sz w:val="16"/>
                <w:szCs w:val="16"/>
              </w:rPr>
            </w:pPr>
            <w:proofErr w:type="spellStart"/>
            <w:r w:rsidRPr="006C1EE7">
              <w:rPr>
                <w:rFonts w:ascii="Arial" w:hAnsi="Arial" w:cs="Arial"/>
                <w:sz w:val="16"/>
              </w:rPr>
              <w:t>SnsrMon</w:t>
            </w:r>
            <w:proofErr w:type="spellEnd"/>
          </w:p>
        </w:tc>
        <w:tc>
          <w:tcPr>
            <w:tcW w:w="1422" w:type="dxa"/>
            <w:tcBorders>
              <w:top w:val="single" w:sz="8" w:space="0" w:color="auto"/>
              <w:left w:val="nil"/>
              <w:bottom w:val="single" w:sz="8" w:space="0" w:color="auto"/>
              <w:right w:val="single" w:sz="8" w:space="0" w:color="auto"/>
            </w:tcBorders>
            <w:shd w:val="pct25" w:color="FFFF00" w:fill="FFFFCA"/>
            <w:vAlign w:val="center"/>
            <w:hideMark/>
          </w:tcPr>
          <w:p w:rsidR="006C1EE7" w:rsidRPr="002024D7" w:rsidRDefault="006C1EE7" w:rsidP="00E45D20">
            <w:pPr>
              <w:spacing w:after="0"/>
              <w:jc w:val="center"/>
              <w:rPr>
                <w:rFonts w:ascii="Arial" w:hAnsi="Arial" w:cs="Arial"/>
                <w:sz w:val="16"/>
                <w:szCs w:val="16"/>
              </w:rPr>
            </w:pPr>
            <w:r w:rsidRPr="002024D7">
              <w:rPr>
                <w:rFonts w:ascii="Arial" w:hAnsi="Arial" w:cs="Arial"/>
                <w:sz w:val="16"/>
              </w:rPr>
              <w:t>Type</w:t>
            </w:r>
          </w:p>
        </w:tc>
        <w:tc>
          <w:tcPr>
            <w:tcW w:w="1594" w:type="dxa"/>
            <w:tcBorders>
              <w:top w:val="single" w:sz="8" w:space="0" w:color="auto"/>
              <w:left w:val="nil"/>
              <w:bottom w:val="single" w:sz="8" w:space="0" w:color="auto"/>
              <w:right w:val="single" w:sz="8" w:space="0" w:color="auto"/>
            </w:tcBorders>
            <w:shd w:val="pct25" w:color="FFFF00" w:fill="FFFFCA"/>
            <w:vAlign w:val="center"/>
            <w:hideMark/>
          </w:tcPr>
          <w:p w:rsidR="006C1EE7" w:rsidRPr="002024D7" w:rsidRDefault="006C1EE7" w:rsidP="00E45D20">
            <w:pPr>
              <w:spacing w:after="0"/>
              <w:jc w:val="center"/>
              <w:rPr>
                <w:rFonts w:ascii="Arial" w:hAnsi="Arial" w:cs="Arial"/>
                <w:sz w:val="16"/>
                <w:szCs w:val="16"/>
              </w:rPr>
            </w:pPr>
            <w:r w:rsidRPr="002024D7">
              <w:rPr>
                <w:rFonts w:ascii="Arial" w:hAnsi="Arial" w:cs="Arial"/>
                <w:sz w:val="16"/>
              </w:rPr>
              <w:t>Min</w:t>
            </w:r>
          </w:p>
        </w:tc>
        <w:tc>
          <w:tcPr>
            <w:tcW w:w="926" w:type="dxa"/>
            <w:tcBorders>
              <w:top w:val="single" w:sz="8" w:space="0" w:color="auto"/>
              <w:left w:val="nil"/>
              <w:bottom w:val="single" w:sz="8" w:space="0" w:color="auto"/>
              <w:right w:val="single" w:sz="8" w:space="0" w:color="auto"/>
            </w:tcBorders>
            <w:shd w:val="pct25" w:color="FFFF00" w:fill="FFFFCA"/>
            <w:vAlign w:val="center"/>
            <w:hideMark/>
          </w:tcPr>
          <w:p w:rsidR="006C1EE7" w:rsidRPr="002024D7" w:rsidRDefault="006C1EE7" w:rsidP="00E45D20">
            <w:pPr>
              <w:spacing w:after="0"/>
              <w:jc w:val="center"/>
              <w:rPr>
                <w:rFonts w:ascii="Arial" w:hAnsi="Arial" w:cs="Arial"/>
                <w:sz w:val="16"/>
                <w:szCs w:val="16"/>
              </w:rPr>
            </w:pPr>
            <w:r w:rsidRPr="002024D7">
              <w:rPr>
                <w:rFonts w:ascii="Arial" w:hAnsi="Arial" w:cs="Arial"/>
                <w:sz w:val="16"/>
              </w:rPr>
              <w:t>Max</w:t>
            </w:r>
          </w:p>
        </w:tc>
      </w:tr>
      <w:tr w:rsidR="006C1EE7"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6C1EE7" w:rsidRPr="002024D7" w:rsidRDefault="006C1EE7" w:rsidP="00E45D20">
            <w:pPr>
              <w:spacing w:after="0"/>
              <w:rPr>
                <w:rFonts w:ascii="Arial" w:hAnsi="Arial" w:cs="Arial"/>
                <w:b/>
                <w:bCs/>
                <w:sz w:val="16"/>
                <w:szCs w:val="16"/>
              </w:rPr>
            </w:pPr>
            <w:r w:rsidRPr="002024D7">
              <w:rPr>
                <w:rFonts w:ascii="Arial" w:hAnsi="Arial" w:cs="Arial"/>
                <w:b/>
                <w:bCs/>
                <w:sz w:val="16"/>
              </w:rPr>
              <w:t xml:space="preserve">Arguments Passed </w:t>
            </w:r>
          </w:p>
        </w:tc>
        <w:tc>
          <w:tcPr>
            <w:tcW w:w="4925" w:type="dxa"/>
            <w:tcBorders>
              <w:top w:val="nil"/>
              <w:left w:val="nil"/>
              <w:bottom w:val="single" w:sz="8" w:space="0" w:color="auto"/>
              <w:right w:val="single" w:sz="8" w:space="0" w:color="auto"/>
            </w:tcBorders>
            <w:shd w:val="clear" w:color="auto" w:fill="auto"/>
            <w:vAlign w:val="center"/>
          </w:tcPr>
          <w:p w:rsidR="006C1EE7" w:rsidRPr="002024D7" w:rsidRDefault="006C1EE7" w:rsidP="00E45D20">
            <w:pPr>
              <w:spacing w:after="0"/>
              <w:rPr>
                <w:rFonts w:ascii="Arial" w:hAnsi="Arial" w:cs="Arial"/>
                <w:sz w:val="16"/>
                <w:szCs w:val="16"/>
              </w:rPr>
            </w:pPr>
            <w:r w:rsidRPr="006C1EE7">
              <w:rPr>
                <w:rFonts w:ascii="Arial" w:hAnsi="Arial" w:cs="Arial"/>
                <w:sz w:val="16"/>
                <w:szCs w:val="16"/>
              </w:rPr>
              <w:t>CumMechMtrPosStatus_Cnt_T_u08</w:t>
            </w:r>
          </w:p>
        </w:tc>
        <w:tc>
          <w:tcPr>
            <w:tcW w:w="1422"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uint8</w:t>
            </w:r>
          </w:p>
        </w:tc>
        <w:tc>
          <w:tcPr>
            <w:tcW w:w="1594"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0U</w:t>
            </w:r>
          </w:p>
        </w:tc>
        <w:tc>
          <w:tcPr>
            <w:tcW w:w="926"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255U</w:t>
            </w:r>
          </w:p>
        </w:tc>
      </w:tr>
      <w:tr w:rsidR="006C1EE7"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6C1EE7" w:rsidRPr="002024D7" w:rsidRDefault="006C1EE7"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6C1EE7" w:rsidRPr="002024D7" w:rsidRDefault="006C1EE7" w:rsidP="00E45D20">
            <w:pPr>
              <w:spacing w:after="0"/>
              <w:rPr>
                <w:rFonts w:ascii="Arial" w:hAnsi="Arial" w:cs="Arial"/>
                <w:sz w:val="16"/>
                <w:szCs w:val="16"/>
              </w:rPr>
            </w:pPr>
            <w:proofErr w:type="spellStart"/>
            <w:r w:rsidRPr="006C1EE7">
              <w:rPr>
                <w:rFonts w:ascii="Arial" w:hAnsi="Arial" w:cs="Arial"/>
                <w:sz w:val="16"/>
                <w:szCs w:val="16"/>
              </w:rPr>
              <w:t>EscOffsEna_Cnt_T_lgc</w:t>
            </w:r>
            <w:proofErr w:type="spellEnd"/>
          </w:p>
        </w:tc>
        <w:tc>
          <w:tcPr>
            <w:tcW w:w="1422"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boolean</w:t>
            </w:r>
          </w:p>
        </w:tc>
        <w:tc>
          <w:tcPr>
            <w:tcW w:w="1594"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FALSE</w:t>
            </w:r>
          </w:p>
        </w:tc>
        <w:tc>
          <w:tcPr>
            <w:tcW w:w="926"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TRUE</w:t>
            </w:r>
          </w:p>
        </w:tc>
      </w:tr>
      <w:tr w:rsidR="006C1EE7"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6C1EE7" w:rsidRPr="002024D7" w:rsidRDefault="006C1EE7"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6C1EE7" w:rsidRPr="002024D7" w:rsidRDefault="006C1EE7" w:rsidP="00E45D20">
            <w:pPr>
              <w:spacing w:after="0"/>
              <w:rPr>
                <w:rFonts w:ascii="Arial" w:hAnsi="Arial" w:cs="Arial"/>
                <w:sz w:val="16"/>
                <w:szCs w:val="16"/>
              </w:rPr>
            </w:pPr>
            <w:r w:rsidRPr="006C1EE7">
              <w:rPr>
                <w:rFonts w:ascii="Arial" w:hAnsi="Arial" w:cs="Arial"/>
                <w:sz w:val="16"/>
                <w:szCs w:val="16"/>
              </w:rPr>
              <w:t>AlignedCumMechMtrPosStatus_Cnt_T_u08</w:t>
            </w:r>
          </w:p>
        </w:tc>
        <w:tc>
          <w:tcPr>
            <w:tcW w:w="1422"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uint8</w:t>
            </w:r>
          </w:p>
        </w:tc>
        <w:tc>
          <w:tcPr>
            <w:tcW w:w="1594"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0U</w:t>
            </w:r>
          </w:p>
        </w:tc>
        <w:tc>
          <w:tcPr>
            <w:tcW w:w="926"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255U</w:t>
            </w:r>
          </w:p>
        </w:tc>
      </w:tr>
      <w:tr w:rsidR="006C1EE7"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6C1EE7" w:rsidRPr="002024D7" w:rsidRDefault="006C1EE7"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6C1EE7" w:rsidRPr="006C1EE7" w:rsidRDefault="006C1EE7" w:rsidP="00E45D20">
            <w:pPr>
              <w:spacing w:after="0"/>
              <w:rPr>
                <w:rFonts w:ascii="Arial" w:hAnsi="Arial" w:cs="Arial"/>
                <w:sz w:val="16"/>
                <w:szCs w:val="16"/>
              </w:rPr>
            </w:pPr>
            <w:r w:rsidRPr="006C1EE7">
              <w:rPr>
                <w:rFonts w:ascii="Arial" w:hAnsi="Arial" w:cs="Arial"/>
                <w:sz w:val="16"/>
                <w:szCs w:val="16"/>
              </w:rPr>
              <w:t>AlignedRelHwPos_HwDeg_T_f32</w:t>
            </w:r>
          </w:p>
        </w:tc>
        <w:tc>
          <w:tcPr>
            <w:tcW w:w="1422"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float32</w:t>
            </w:r>
          </w:p>
        </w:tc>
        <w:tc>
          <w:tcPr>
            <w:tcW w:w="1594"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w:t>
            </w:r>
            <w:r w:rsidRPr="006C1EE7">
              <w:rPr>
                <w:rFonts w:ascii="Arial" w:hAnsi="Arial" w:cs="Arial"/>
                <w:sz w:val="16"/>
                <w:szCs w:val="16"/>
              </w:rPr>
              <w:t>10125</w:t>
            </w:r>
            <w:r>
              <w:rPr>
                <w:rFonts w:ascii="Arial" w:hAnsi="Arial" w:cs="Arial"/>
                <w:sz w:val="16"/>
                <w:szCs w:val="16"/>
              </w:rPr>
              <w:t>.0F</w:t>
            </w:r>
          </w:p>
        </w:tc>
        <w:tc>
          <w:tcPr>
            <w:tcW w:w="926"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sidRPr="006C1EE7">
              <w:rPr>
                <w:rFonts w:ascii="Arial" w:hAnsi="Arial" w:cs="Arial"/>
                <w:sz w:val="16"/>
                <w:szCs w:val="16"/>
              </w:rPr>
              <w:t>10125</w:t>
            </w:r>
            <w:r>
              <w:rPr>
                <w:rFonts w:ascii="Arial" w:hAnsi="Arial" w:cs="Arial"/>
                <w:sz w:val="16"/>
                <w:szCs w:val="16"/>
              </w:rPr>
              <w:t>.0F</w:t>
            </w:r>
          </w:p>
        </w:tc>
      </w:tr>
      <w:tr w:rsidR="006C1EE7"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6C1EE7" w:rsidRPr="002024D7" w:rsidRDefault="006C1EE7"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6C1EE7" w:rsidRPr="006C1EE7" w:rsidRDefault="006C1EE7" w:rsidP="00E45D20">
            <w:pPr>
              <w:spacing w:after="0"/>
              <w:rPr>
                <w:rFonts w:ascii="Arial" w:hAnsi="Arial" w:cs="Arial"/>
                <w:sz w:val="16"/>
                <w:szCs w:val="16"/>
              </w:rPr>
            </w:pPr>
            <w:r w:rsidRPr="006C1EE7">
              <w:rPr>
                <w:rFonts w:ascii="Arial" w:hAnsi="Arial" w:cs="Arial"/>
                <w:sz w:val="16"/>
                <w:szCs w:val="16"/>
              </w:rPr>
              <w:t>RelHwPos_HwDeg_T_f32</w:t>
            </w:r>
          </w:p>
        </w:tc>
        <w:tc>
          <w:tcPr>
            <w:tcW w:w="1422"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float32</w:t>
            </w:r>
          </w:p>
        </w:tc>
        <w:tc>
          <w:tcPr>
            <w:tcW w:w="1594"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w:t>
            </w:r>
            <w:r w:rsidRPr="006C1EE7">
              <w:rPr>
                <w:rFonts w:ascii="Arial" w:hAnsi="Arial" w:cs="Arial"/>
                <w:sz w:val="16"/>
                <w:szCs w:val="16"/>
              </w:rPr>
              <w:t>3200</w:t>
            </w:r>
            <w:r>
              <w:rPr>
                <w:rFonts w:ascii="Arial" w:hAnsi="Arial" w:cs="Arial"/>
                <w:sz w:val="16"/>
                <w:szCs w:val="16"/>
              </w:rPr>
              <w:t>.0F</w:t>
            </w:r>
          </w:p>
        </w:tc>
        <w:tc>
          <w:tcPr>
            <w:tcW w:w="926" w:type="dxa"/>
            <w:tcBorders>
              <w:top w:val="nil"/>
              <w:left w:val="nil"/>
              <w:bottom w:val="single" w:sz="8" w:space="0" w:color="auto"/>
              <w:right w:val="single" w:sz="8" w:space="0" w:color="auto"/>
            </w:tcBorders>
            <w:shd w:val="clear" w:color="000000" w:fill="D9D9D9"/>
            <w:vAlign w:val="center"/>
          </w:tcPr>
          <w:p w:rsidR="006C1EE7" w:rsidRPr="002024D7" w:rsidRDefault="006C1EE7" w:rsidP="00E45D20">
            <w:pPr>
              <w:spacing w:after="0"/>
              <w:rPr>
                <w:rFonts w:ascii="Arial" w:hAnsi="Arial" w:cs="Arial"/>
                <w:sz w:val="16"/>
                <w:szCs w:val="16"/>
              </w:rPr>
            </w:pPr>
            <w:r w:rsidRPr="006C1EE7">
              <w:rPr>
                <w:rFonts w:ascii="Arial" w:hAnsi="Arial" w:cs="Arial"/>
                <w:sz w:val="16"/>
                <w:szCs w:val="16"/>
              </w:rPr>
              <w:t>3200</w:t>
            </w:r>
            <w:r>
              <w:rPr>
                <w:rFonts w:ascii="Arial" w:hAnsi="Arial" w:cs="Arial"/>
                <w:sz w:val="16"/>
                <w:szCs w:val="16"/>
              </w:rPr>
              <w:t>.0F</w:t>
            </w:r>
          </w:p>
        </w:tc>
      </w:tr>
      <w:tr w:rsidR="006C1EE7"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6C1EE7" w:rsidRPr="002024D7" w:rsidRDefault="006C1EE7" w:rsidP="00E45D20">
            <w:pPr>
              <w:spacing w:after="0"/>
              <w:rPr>
                <w:rFonts w:ascii="Arial" w:hAnsi="Arial" w:cs="Arial"/>
                <w:b/>
                <w:bCs/>
                <w:sz w:val="16"/>
                <w:szCs w:val="16"/>
              </w:rPr>
            </w:pPr>
            <w:r w:rsidRPr="002024D7">
              <w:rPr>
                <w:rFonts w:ascii="Arial" w:hAnsi="Arial" w:cs="Arial"/>
                <w:b/>
                <w:bCs/>
                <w:sz w:val="16"/>
              </w:rPr>
              <w:t>Return Value</w:t>
            </w:r>
          </w:p>
        </w:tc>
        <w:tc>
          <w:tcPr>
            <w:tcW w:w="4925" w:type="dxa"/>
            <w:tcBorders>
              <w:top w:val="nil"/>
              <w:left w:val="nil"/>
              <w:bottom w:val="single" w:sz="8" w:space="0" w:color="auto"/>
              <w:right w:val="single" w:sz="8" w:space="0" w:color="auto"/>
            </w:tcBorders>
            <w:shd w:val="clear" w:color="auto" w:fill="auto"/>
            <w:vAlign w:val="center"/>
          </w:tcPr>
          <w:p w:rsidR="006C1EE7" w:rsidRPr="002024D7" w:rsidRDefault="006C1EE7" w:rsidP="00E45D20">
            <w:pPr>
              <w:spacing w:after="0"/>
              <w:rPr>
                <w:rFonts w:ascii="Arial" w:hAnsi="Arial" w:cs="Arial"/>
                <w:sz w:val="16"/>
                <w:szCs w:val="16"/>
              </w:rPr>
            </w:pPr>
            <w:r>
              <w:rPr>
                <w:rFonts w:ascii="Arial" w:hAnsi="Arial" w:cs="Arial"/>
                <w:sz w:val="16"/>
                <w:szCs w:val="16"/>
              </w:rPr>
              <w:t>N/A</w:t>
            </w:r>
          </w:p>
        </w:tc>
        <w:tc>
          <w:tcPr>
            <w:tcW w:w="1422" w:type="dxa"/>
            <w:tcBorders>
              <w:top w:val="nil"/>
              <w:left w:val="nil"/>
              <w:bottom w:val="single" w:sz="8" w:space="0" w:color="auto"/>
              <w:right w:val="single" w:sz="8" w:space="0" w:color="auto"/>
            </w:tcBorders>
            <w:shd w:val="clear" w:color="auto" w:fill="auto"/>
            <w:vAlign w:val="center"/>
          </w:tcPr>
          <w:p w:rsidR="006C1EE7" w:rsidRPr="002024D7" w:rsidRDefault="006C1EE7" w:rsidP="00E45D20">
            <w:pPr>
              <w:spacing w:after="0"/>
              <w:jc w:val="center"/>
              <w:rPr>
                <w:rFonts w:ascii="Arial" w:hAnsi="Arial" w:cs="Arial"/>
                <w:sz w:val="16"/>
                <w:szCs w:val="16"/>
              </w:rPr>
            </w:pPr>
          </w:p>
        </w:tc>
        <w:tc>
          <w:tcPr>
            <w:tcW w:w="1594" w:type="dxa"/>
            <w:tcBorders>
              <w:top w:val="single" w:sz="8" w:space="0" w:color="auto"/>
              <w:left w:val="nil"/>
              <w:bottom w:val="single" w:sz="8" w:space="0" w:color="auto"/>
              <w:right w:val="single" w:sz="8" w:space="0" w:color="000000"/>
            </w:tcBorders>
            <w:shd w:val="clear" w:color="auto" w:fill="auto"/>
            <w:vAlign w:val="center"/>
          </w:tcPr>
          <w:p w:rsidR="006C1EE7" w:rsidRPr="002024D7" w:rsidRDefault="006C1EE7" w:rsidP="00E45D20">
            <w:pPr>
              <w:spacing w:after="0"/>
              <w:jc w:val="center"/>
              <w:rPr>
                <w:rFonts w:ascii="Arial" w:hAnsi="Arial" w:cs="Arial"/>
                <w:sz w:val="16"/>
                <w:szCs w:val="16"/>
              </w:rPr>
            </w:pPr>
          </w:p>
        </w:tc>
        <w:tc>
          <w:tcPr>
            <w:tcW w:w="926" w:type="dxa"/>
            <w:tcBorders>
              <w:top w:val="single" w:sz="8" w:space="0" w:color="auto"/>
              <w:left w:val="nil"/>
              <w:bottom w:val="single" w:sz="8" w:space="0" w:color="auto"/>
              <w:right w:val="single" w:sz="8" w:space="0" w:color="000000"/>
            </w:tcBorders>
            <w:shd w:val="clear" w:color="auto" w:fill="auto"/>
            <w:vAlign w:val="center"/>
          </w:tcPr>
          <w:p w:rsidR="006C1EE7" w:rsidRPr="002024D7" w:rsidRDefault="006C1EE7" w:rsidP="00E45D20">
            <w:pPr>
              <w:spacing w:after="0"/>
              <w:jc w:val="center"/>
              <w:rPr>
                <w:rFonts w:ascii="Arial" w:hAnsi="Arial" w:cs="Arial"/>
                <w:sz w:val="16"/>
                <w:szCs w:val="16"/>
              </w:rPr>
            </w:pPr>
          </w:p>
        </w:tc>
      </w:tr>
    </w:tbl>
    <w:p w:rsidR="006C1EE7" w:rsidRDefault="006C1EE7" w:rsidP="006C1EE7">
      <w:pPr>
        <w:rPr>
          <w:ins w:id="134" w:author="Byrski, Krzysztof" w:date="2018-02-20T09:25:00Z"/>
          <w:lang w:bidi="ar-SA"/>
        </w:rPr>
      </w:pPr>
    </w:p>
    <w:p w:rsidR="000A6648" w:rsidRPr="002439C4" w:rsidRDefault="000A6648" w:rsidP="000A6648">
      <w:pPr>
        <w:pStyle w:val="Heading4"/>
        <w:rPr>
          <w:ins w:id="135" w:author="Byrski, Krzysztof" w:date="2018-02-20T09:25:00Z"/>
        </w:rPr>
      </w:pPr>
      <w:proofErr w:type="spellStart"/>
      <w:ins w:id="136" w:author="Byrski, Krzysztof" w:date="2018-02-20T09:25:00Z">
        <w:r w:rsidRPr="000A6648">
          <w:t>SnsrSupv</w:t>
        </w:r>
        <w:proofErr w:type="spellEnd"/>
      </w:ins>
    </w:p>
    <w:tbl>
      <w:tblPr>
        <w:tblW w:w="9928" w:type="dxa"/>
        <w:tblInd w:w="-10" w:type="dxa"/>
        <w:tblLook w:val="04A0" w:firstRow="1" w:lastRow="0" w:firstColumn="1" w:lastColumn="0" w:noHBand="0" w:noVBand="1"/>
      </w:tblPr>
      <w:tblGrid>
        <w:gridCol w:w="1061"/>
        <w:gridCol w:w="4925"/>
        <w:gridCol w:w="1422"/>
        <w:gridCol w:w="1594"/>
        <w:gridCol w:w="926"/>
      </w:tblGrid>
      <w:tr w:rsidR="000A6648" w:rsidRPr="002024D7" w:rsidTr="00C22E2F">
        <w:trPr>
          <w:trHeight w:val="915"/>
          <w:ins w:id="137" w:author="Byrski, Krzysztof" w:date="2018-02-20T09:25:00Z"/>
        </w:trPr>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A6648" w:rsidRPr="002024D7" w:rsidRDefault="000A6648" w:rsidP="00C22E2F">
            <w:pPr>
              <w:spacing w:after="0"/>
              <w:rPr>
                <w:ins w:id="138" w:author="Byrski, Krzysztof" w:date="2018-02-20T09:25:00Z"/>
                <w:rFonts w:ascii="Arial" w:hAnsi="Arial" w:cs="Arial"/>
                <w:b/>
                <w:bCs/>
                <w:sz w:val="16"/>
                <w:szCs w:val="16"/>
              </w:rPr>
            </w:pPr>
            <w:ins w:id="139" w:author="Byrski, Krzysztof" w:date="2018-02-20T09:25:00Z">
              <w:r w:rsidRPr="002024D7">
                <w:rPr>
                  <w:rFonts w:ascii="Arial" w:hAnsi="Arial" w:cs="Arial"/>
                  <w:b/>
                  <w:bCs/>
                  <w:sz w:val="16"/>
                </w:rPr>
                <w:t>Function Name</w:t>
              </w:r>
            </w:ins>
          </w:p>
        </w:tc>
        <w:tc>
          <w:tcPr>
            <w:tcW w:w="4925" w:type="dxa"/>
            <w:tcBorders>
              <w:top w:val="single" w:sz="8" w:space="0" w:color="auto"/>
              <w:left w:val="nil"/>
              <w:bottom w:val="single" w:sz="8" w:space="0" w:color="auto"/>
              <w:right w:val="single" w:sz="8" w:space="0" w:color="auto"/>
            </w:tcBorders>
            <w:shd w:val="clear" w:color="auto" w:fill="auto"/>
            <w:vAlign w:val="center"/>
            <w:hideMark/>
          </w:tcPr>
          <w:p w:rsidR="000A6648" w:rsidRPr="002024D7" w:rsidRDefault="000A6648" w:rsidP="00C22E2F">
            <w:pPr>
              <w:spacing w:after="0"/>
              <w:rPr>
                <w:ins w:id="140" w:author="Byrski, Krzysztof" w:date="2018-02-20T09:25:00Z"/>
                <w:rFonts w:ascii="Arial" w:hAnsi="Arial" w:cs="Arial"/>
                <w:sz w:val="16"/>
                <w:szCs w:val="16"/>
              </w:rPr>
            </w:pPr>
            <w:proofErr w:type="spellStart"/>
            <w:ins w:id="141" w:author="Byrski, Krzysztof" w:date="2018-02-20T09:25:00Z">
              <w:r w:rsidRPr="000A6648">
                <w:rPr>
                  <w:rFonts w:ascii="Arial" w:hAnsi="Arial" w:cs="Arial"/>
                  <w:sz w:val="16"/>
                </w:rPr>
                <w:t>SnsrSupv</w:t>
              </w:r>
              <w:proofErr w:type="spellEnd"/>
            </w:ins>
          </w:p>
        </w:tc>
        <w:tc>
          <w:tcPr>
            <w:tcW w:w="1422" w:type="dxa"/>
            <w:tcBorders>
              <w:top w:val="single" w:sz="8" w:space="0" w:color="auto"/>
              <w:left w:val="nil"/>
              <w:bottom w:val="single" w:sz="8" w:space="0" w:color="auto"/>
              <w:right w:val="single" w:sz="8" w:space="0" w:color="auto"/>
            </w:tcBorders>
            <w:shd w:val="pct25" w:color="FFFF00" w:fill="FFFFCA"/>
            <w:vAlign w:val="center"/>
            <w:hideMark/>
          </w:tcPr>
          <w:p w:rsidR="000A6648" w:rsidRPr="002024D7" w:rsidRDefault="000A6648" w:rsidP="00C22E2F">
            <w:pPr>
              <w:spacing w:after="0"/>
              <w:jc w:val="center"/>
              <w:rPr>
                <w:ins w:id="142" w:author="Byrski, Krzysztof" w:date="2018-02-20T09:25:00Z"/>
                <w:rFonts w:ascii="Arial" w:hAnsi="Arial" w:cs="Arial"/>
                <w:sz w:val="16"/>
                <w:szCs w:val="16"/>
              </w:rPr>
            </w:pPr>
            <w:ins w:id="143" w:author="Byrski, Krzysztof" w:date="2018-02-20T09:25:00Z">
              <w:r w:rsidRPr="002024D7">
                <w:rPr>
                  <w:rFonts w:ascii="Arial" w:hAnsi="Arial" w:cs="Arial"/>
                  <w:sz w:val="16"/>
                </w:rPr>
                <w:t>Type</w:t>
              </w:r>
            </w:ins>
          </w:p>
        </w:tc>
        <w:tc>
          <w:tcPr>
            <w:tcW w:w="1594" w:type="dxa"/>
            <w:tcBorders>
              <w:top w:val="single" w:sz="8" w:space="0" w:color="auto"/>
              <w:left w:val="nil"/>
              <w:bottom w:val="single" w:sz="8" w:space="0" w:color="auto"/>
              <w:right w:val="single" w:sz="8" w:space="0" w:color="auto"/>
            </w:tcBorders>
            <w:shd w:val="pct25" w:color="FFFF00" w:fill="FFFFCA"/>
            <w:vAlign w:val="center"/>
            <w:hideMark/>
          </w:tcPr>
          <w:p w:rsidR="000A6648" w:rsidRPr="002024D7" w:rsidRDefault="000A6648" w:rsidP="00C22E2F">
            <w:pPr>
              <w:spacing w:after="0"/>
              <w:jc w:val="center"/>
              <w:rPr>
                <w:ins w:id="144" w:author="Byrski, Krzysztof" w:date="2018-02-20T09:25:00Z"/>
                <w:rFonts w:ascii="Arial" w:hAnsi="Arial" w:cs="Arial"/>
                <w:sz w:val="16"/>
                <w:szCs w:val="16"/>
              </w:rPr>
            </w:pPr>
            <w:ins w:id="145" w:author="Byrski, Krzysztof" w:date="2018-02-20T09:25:00Z">
              <w:r w:rsidRPr="002024D7">
                <w:rPr>
                  <w:rFonts w:ascii="Arial" w:hAnsi="Arial" w:cs="Arial"/>
                  <w:sz w:val="16"/>
                </w:rPr>
                <w:t>Min</w:t>
              </w:r>
            </w:ins>
          </w:p>
        </w:tc>
        <w:tc>
          <w:tcPr>
            <w:tcW w:w="926" w:type="dxa"/>
            <w:tcBorders>
              <w:top w:val="single" w:sz="8" w:space="0" w:color="auto"/>
              <w:left w:val="nil"/>
              <w:bottom w:val="single" w:sz="8" w:space="0" w:color="auto"/>
              <w:right w:val="single" w:sz="8" w:space="0" w:color="auto"/>
            </w:tcBorders>
            <w:shd w:val="pct25" w:color="FFFF00" w:fill="FFFFCA"/>
            <w:vAlign w:val="center"/>
            <w:hideMark/>
          </w:tcPr>
          <w:p w:rsidR="000A6648" w:rsidRPr="002024D7" w:rsidRDefault="000A6648" w:rsidP="00C22E2F">
            <w:pPr>
              <w:spacing w:after="0"/>
              <w:jc w:val="center"/>
              <w:rPr>
                <w:ins w:id="146" w:author="Byrski, Krzysztof" w:date="2018-02-20T09:25:00Z"/>
                <w:rFonts w:ascii="Arial" w:hAnsi="Arial" w:cs="Arial"/>
                <w:sz w:val="16"/>
                <w:szCs w:val="16"/>
              </w:rPr>
            </w:pPr>
            <w:ins w:id="147" w:author="Byrski, Krzysztof" w:date="2018-02-20T09:25:00Z">
              <w:r w:rsidRPr="002024D7">
                <w:rPr>
                  <w:rFonts w:ascii="Arial" w:hAnsi="Arial" w:cs="Arial"/>
                  <w:sz w:val="16"/>
                </w:rPr>
                <w:t>Max</w:t>
              </w:r>
            </w:ins>
          </w:p>
        </w:tc>
      </w:tr>
      <w:tr w:rsidR="000A6648" w:rsidRPr="002024D7" w:rsidTr="00C22E2F">
        <w:trPr>
          <w:trHeight w:val="465"/>
          <w:ins w:id="148" w:author="Byrski, Krzysztof" w:date="2018-02-20T09:25:00Z"/>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0A6648" w:rsidRPr="002024D7" w:rsidRDefault="000A6648" w:rsidP="00C22E2F">
            <w:pPr>
              <w:spacing w:after="0"/>
              <w:rPr>
                <w:ins w:id="149" w:author="Byrski, Krzysztof" w:date="2018-02-20T09:25:00Z"/>
                <w:rFonts w:ascii="Arial" w:hAnsi="Arial" w:cs="Arial"/>
                <w:b/>
                <w:bCs/>
                <w:sz w:val="16"/>
                <w:szCs w:val="16"/>
              </w:rPr>
            </w:pPr>
            <w:ins w:id="150" w:author="Byrski, Krzysztof" w:date="2018-02-20T09:25:00Z">
              <w:r w:rsidRPr="002024D7">
                <w:rPr>
                  <w:rFonts w:ascii="Arial" w:hAnsi="Arial" w:cs="Arial"/>
                  <w:b/>
                  <w:bCs/>
                  <w:sz w:val="16"/>
                </w:rPr>
                <w:t xml:space="preserve">Arguments Passed </w:t>
              </w:r>
            </w:ins>
          </w:p>
        </w:tc>
        <w:tc>
          <w:tcPr>
            <w:tcW w:w="4925" w:type="dxa"/>
            <w:tcBorders>
              <w:top w:val="nil"/>
              <w:left w:val="nil"/>
              <w:bottom w:val="single" w:sz="8" w:space="0" w:color="auto"/>
              <w:right w:val="single" w:sz="8" w:space="0" w:color="auto"/>
            </w:tcBorders>
            <w:shd w:val="clear" w:color="auto" w:fill="auto"/>
            <w:vAlign w:val="center"/>
          </w:tcPr>
          <w:p w:rsidR="000A6648" w:rsidRPr="002024D7" w:rsidRDefault="000A6648" w:rsidP="00C22E2F">
            <w:pPr>
              <w:spacing w:after="0"/>
              <w:rPr>
                <w:ins w:id="151" w:author="Byrski, Krzysztof" w:date="2018-02-20T09:25:00Z"/>
                <w:rFonts w:ascii="Arial" w:hAnsi="Arial" w:cs="Arial"/>
                <w:sz w:val="16"/>
                <w:szCs w:val="16"/>
              </w:rPr>
            </w:pPr>
            <w:ins w:id="152" w:author="Byrski, Krzysztof" w:date="2018-02-20T09:25:00Z">
              <w:r>
                <w:rPr>
                  <w:rFonts w:ascii="Arial" w:hAnsi="Arial" w:cs="Arial"/>
                  <w:sz w:val="16"/>
                  <w:szCs w:val="16"/>
                </w:rPr>
                <w:t>-</w:t>
              </w:r>
            </w:ins>
          </w:p>
        </w:tc>
        <w:tc>
          <w:tcPr>
            <w:tcW w:w="1422" w:type="dxa"/>
            <w:tcBorders>
              <w:top w:val="nil"/>
              <w:left w:val="nil"/>
              <w:bottom w:val="single" w:sz="8" w:space="0" w:color="auto"/>
              <w:right w:val="single" w:sz="8" w:space="0" w:color="auto"/>
            </w:tcBorders>
            <w:shd w:val="clear" w:color="000000" w:fill="D9D9D9"/>
            <w:vAlign w:val="center"/>
          </w:tcPr>
          <w:p w:rsidR="000A6648" w:rsidRPr="002024D7" w:rsidRDefault="000A6648" w:rsidP="00C22E2F">
            <w:pPr>
              <w:spacing w:after="0"/>
              <w:rPr>
                <w:ins w:id="153" w:author="Byrski, Krzysztof" w:date="2018-02-20T09:25:00Z"/>
                <w:rFonts w:ascii="Arial" w:hAnsi="Arial" w:cs="Arial"/>
                <w:sz w:val="16"/>
                <w:szCs w:val="16"/>
              </w:rPr>
            </w:pPr>
            <w:ins w:id="154" w:author="Byrski, Krzysztof" w:date="2018-02-20T09:25:00Z">
              <w:r>
                <w:rPr>
                  <w:rFonts w:ascii="Arial" w:hAnsi="Arial" w:cs="Arial"/>
                  <w:sz w:val="16"/>
                  <w:szCs w:val="16"/>
                </w:rPr>
                <w:t>-</w:t>
              </w:r>
            </w:ins>
          </w:p>
        </w:tc>
        <w:tc>
          <w:tcPr>
            <w:tcW w:w="1594" w:type="dxa"/>
            <w:tcBorders>
              <w:top w:val="nil"/>
              <w:left w:val="nil"/>
              <w:bottom w:val="single" w:sz="8" w:space="0" w:color="auto"/>
              <w:right w:val="single" w:sz="8" w:space="0" w:color="auto"/>
            </w:tcBorders>
            <w:shd w:val="clear" w:color="000000" w:fill="D9D9D9"/>
            <w:vAlign w:val="center"/>
          </w:tcPr>
          <w:p w:rsidR="000A6648" w:rsidRPr="002024D7" w:rsidRDefault="000A6648" w:rsidP="00C22E2F">
            <w:pPr>
              <w:spacing w:after="0"/>
              <w:rPr>
                <w:ins w:id="155" w:author="Byrski, Krzysztof" w:date="2018-02-20T09:25:00Z"/>
                <w:rFonts w:ascii="Arial" w:hAnsi="Arial" w:cs="Arial"/>
                <w:sz w:val="16"/>
                <w:szCs w:val="16"/>
              </w:rPr>
            </w:pPr>
            <w:ins w:id="156" w:author="Byrski, Krzysztof" w:date="2018-02-20T09:25:00Z">
              <w:r>
                <w:rPr>
                  <w:rFonts w:ascii="Arial" w:hAnsi="Arial" w:cs="Arial"/>
                  <w:sz w:val="16"/>
                  <w:szCs w:val="16"/>
                </w:rPr>
                <w:t>-</w:t>
              </w:r>
            </w:ins>
          </w:p>
        </w:tc>
        <w:tc>
          <w:tcPr>
            <w:tcW w:w="926" w:type="dxa"/>
            <w:tcBorders>
              <w:top w:val="nil"/>
              <w:left w:val="nil"/>
              <w:bottom w:val="single" w:sz="8" w:space="0" w:color="auto"/>
              <w:right w:val="single" w:sz="8" w:space="0" w:color="auto"/>
            </w:tcBorders>
            <w:shd w:val="clear" w:color="000000" w:fill="D9D9D9"/>
            <w:vAlign w:val="center"/>
          </w:tcPr>
          <w:p w:rsidR="000A6648" w:rsidRPr="002024D7" w:rsidRDefault="000A6648" w:rsidP="00C22E2F">
            <w:pPr>
              <w:spacing w:after="0"/>
              <w:rPr>
                <w:ins w:id="157" w:author="Byrski, Krzysztof" w:date="2018-02-20T09:25:00Z"/>
                <w:rFonts w:ascii="Arial" w:hAnsi="Arial" w:cs="Arial"/>
                <w:sz w:val="16"/>
                <w:szCs w:val="16"/>
              </w:rPr>
            </w:pPr>
            <w:ins w:id="158" w:author="Byrski, Krzysztof" w:date="2018-02-20T09:25:00Z">
              <w:r>
                <w:rPr>
                  <w:rFonts w:ascii="Arial" w:hAnsi="Arial" w:cs="Arial"/>
                  <w:sz w:val="16"/>
                  <w:szCs w:val="16"/>
                </w:rPr>
                <w:t>-</w:t>
              </w:r>
            </w:ins>
          </w:p>
        </w:tc>
      </w:tr>
      <w:tr w:rsidR="000A6648" w:rsidRPr="002024D7" w:rsidTr="00C22E2F">
        <w:trPr>
          <w:trHeight w:val="465"/>
          <w:ins w:id="159" w:author="Byrski, Krzysztof" w:date="2018-02-20T09:25:00Z"/>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0A6648" w:rsidRPr="002024D7" w:rsidRDefault="000A6648" w:rsidP="00C22E2F">
            <w:pPr>
              <w:spacing w:after="0"/>
              <w:rPr>
                <w:ins w:id="160" w:author="Byrski, Krzysztof" w:date="2018-02-20T09:25:00Z"/>
                <w:rFonts w:ascii="Arial" w:hAnsi="Arial" w:cs="Arial"/>
                <w:b/>
                <w:bCs/>
                <w:sz w:val="16"/>
                <w:szCs w:val="16"/>
              </w:rPr>
            </w:pPr>
            <w:ins w:id="161" w:author="Byrski, Krzysztof" w:date="2018-02-20T09:25:00Z">
              <w:r w:rsidRPr="002024D7">
                <w:rPr>
                  <w:rFonts w:ascii="Arial" w:hAnsi="Arial" w:cs="Arial"/>
                  <w:b/>
                  <w:bCs/>
                  <w:sz w:val="16"/>
                </w:rPr>
                <w:t>Return Value</w:t>
              </w:r>
            </w:ins>
          </w:p>
        </w:tc>
        <w:tc>
          <w:tcPr>
            <w:tcW w:w="4925" w:type="dxa"/>
            <w:tcBorders>
              <w:top w:val="nil"/>
              <w:left w:val="nil"/>
              <w:bottom w:val="single" w:sz="8" w:space="0" w:color="auto"/>
              <w:right w:val="single" w:sz="8" w:space="0" w:color="auto"/>
            </w:tcBorders>
            <w:shd w:val="clear" w:color="auto" w:fill="auto"/>
            <w:vAlign w:val="center"/>
          </w:tcPr>
          <w:p w:rsidR="000A6648" w:rsidRPr="002024D7" w:rsidRDefault="000A6648" w:rsidP="00C22E2F">
            <w:pPr>
              <w:spacing w:after="0"/>
              <w:rPr>
                <w:ins w:id="162" w:author="Byrski, Krzysztof" w:date="2018-02-20T09:25:00Z"/>
                <w:rFonts w:ascii="Arial" w:hAnsi="Arial" w:cs="Arial"/>
                <w:sz w:val="16"/>
                <w:szCs w:val="16"/>
              </w:rPr>
            </w:pPr>
            <w:ins w:id="163" w:author="Byrski, Krzysztof" w:date="2018-02-20T09:26:00Z">
              <w:r>
                <w:rPr>
                  <w:rFonts w:ascii="Arial" w:hAnsi="Arial" w:cs="Arial"/>
                  <w:sz w:val="16"/>
                  <w:szCs w:val="16"/>
                </w:rPr>
                <w:t>N/A</w:t>
              </w:r>
            </w:ins>
          </w:p>
        </w:tc>
        <w:tc>
          <w:tcPr>
            <w:tcW w:w="1422" w:type="dxa"/>
            <w:tcBorders>
              <w:top w:val="nil"/>
              <w:left w:val="nil"/>
              <w:bottom w:val="single" w:sz="8" w:space="0" w:color="auto"/>
              <w:right w:val="single" w:sz="8" w:space="0" w:color="auto"/>
            </w:tcBorders>
            <w:shd w:val="clear" w:color="auto" w:fill="auto"/>
            <w:vAlign w:val="center"/>
          </w:tcPr>
          <w:p w:rsidR="000A6648" w:rsidRPr="002024D7" w:rsidRDefault="000A6648" w:rsidP="00C22E2F">
            <w:pPr>
              <w:spacing w:after="0"/>
              <w:jc w:val="center"/>
              <w:rPr>
                <w:ins w:id="164" w:author="Byrski, Krzysztof" w:date="2018-02-20T09:25:00Z"/>
                <w:rFonts w:ascii="Arial" w:hAnsi="Arial" w:cs="Arial"/>
                <w:sz w:val="16"/>
                <w:szCs w:val="16"/>
              </w:rPr>
            </w:pPr>
          </w:p>
        </w:tc>
        <w:tc>
          <w:tcPr>
            <w:tcW w:w="1594" w:type="dxa"/>
            <w:tcBorders>
              <w:top w:val="single" w:sz="8" w:space="0" w:color="auto"/>
              <w:left w:val="nil"/>
              <w:bottom w:val="single" w:sz="8" w:space="0" w:color="auto"/>
              <w:right w:val="single" w:sz="8" w:space="0" w:color="000000"/>
            </w:tcBorders>
            <w:shd w:val="clear" w:color="auto" w:fill="auto"/>
            <w:vAlign w:val="center"/>
          </w:tcPr>
          <w:p w:rsidR="000A6648" w:rsidRPr="002024D7" w:rsidRDefault="000A6648" w:rsidP="00C22E2F">
            <w:pPr>
              <w:spacing w:after="0"/>
              <w:jc w:val="center"/>
              <w:rPr>
                <w:ins w:id="165" w:author="Byrski, Krzysztof" w:date="2018-02-20T09:25:00Z"/>
                <w:rFonts w:ascii="Arial" w:hAnsi="Arial" w:cs="Arial"/>
                <w:sz w:val="16"/>
                <w:szCs w:val="16"/>
              </w:rPr>
            </w:pPr>
          </w:p>
        </w:tc>
        <w:tc>
          <w:tcPr>
            <w:tcW w:w="926" w:type="dxa"/>
            <w:tcBorders>
              <w:top w:val="single" w:sz="8" w:space="0" w:color="auto"/>
              <w:left w:val="nil"/>
              <w:bottom w:val="single" w:sz="8" w:space="0" w:color="auto"/>
              <w:right w:val="single" w:sz="8" w:space="0" w:color="000000"/>
            </w:tcBorders>
            <w:shd w:val="clear" w:color="auto" w:fill="auto"/>
            <w:vAlign w:val="center"/>
          </w:tcPr>
          <w:p w:rsidR="000A6648" w:rsidRPr="002024D7" w:rsidRDefault="000A6648" w:rsidP="00C22E2F">
            <w:pPr>
              <w:spacing w:after="0"/>
              <w:jc w:val="center"/>
              <w:rPr>
                <w:ins w:id="166" w:author="Byrski, Krzysztof" w:date="2018-02-20T09:25:00Z"/>
                <w:rFonts w:ascii="Arial" w:hAnsi="Arial" w:cs="Arial"/>
                <w:sz w:val="16"/>
                <w:szCs w:val="16"/>
              </w:rPr>
            </w:pPr>
          </w:p>
        </w:tc>
      </w:tr>
    </w:tbl>
    <w:p w:rsidR="000A6648" w:rsidRDefault="000A6648" w:rsidP="006C1EE7">
      <w:pPr>
        <w:rPr>
          <w:lang w:bidi="ar-SA"/>
        </w:rPr>
      </w:pPr>
    </w:p>
    <w:p w:rsidR="00935352" w:rsidRPr="002439C4" w:rsidRDefault="00935352" w:rsidP="00935352">
      <w:pPr>
        <w:pStyle w:val="Heading4"/>
      </w:pPr>
      <w:proofErr w:type="spellStart"/>
      <w:r w:rsidRPr="00935352">
        <w:t>RecommendedState</w:t>
      </w:r>
      <w:proofErr w:type="spellEnd"/>
    </w:p>
    <w:tbl>
      <w:tblPr>
        <w:tblW w:w="9928" w:type="dxa"/>
        <w:tblInd w:w="-10" w:type="dxa"/>
        <w:tblLook w:val="04A0" w:firstRow="1" w:lastRow="0" w:firstColumn="1" w:lastColumn="0" w:noHBand="0" w:noVBand="1"/>
      </w:tblPr>
      <w:tblGrid>
        <w:gridCol w:w="1061"/>
        <w:gridCol w:w="4750"/>
        <w:gridCol w:w="1684"/>
        <w:gridCol w:w="1530"/>
        <w:gridCol w:w="903"/>
      </w:tblGrid>
      <w:tr w:rsidR="00935352" w:rsidRPr="002024D7" w:rsidTr="00E45D20">
        <w:trPr>
          <w:trHeight w:val="915"/>
        </w:trPr>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35352" w:rsidRPr="002024D7" w:rsidRDefault="00935352" w:rsidP="00E45D20">
            <w:pPr>
              <w:spacing w:after="0"/>
              <w:rPr>
                <w:rFonts w:ascii="Arial" w:hAnsi="Arial" w:cs="Arial"/>
                <w:b/>
                <w:bCs/>
                <w:sz w:val="16"/>
                <w:szCs w:val="16"/>
              </w:rPr>
            </w:pPr>
            <w:r w:rsidRPr="002024D7">
              <w:rPr>
                <w:rFonts w:ascii="Arial" w:hAnsi="Arial" w:cs="Arial"/>
                <w:b/>
                <w:bCs/>
                <w:sz w:val="16"/>
              </w:rPr>
              <w:t>Function Name</w:t>
            </w:r>
          </w:p>
        </w:tc>
        <w:tc>
          <w:tcPr>
            <w:tcW w:w="4925" w:type="dxa"/>
            <w:tcBorders>
              <w:top w:val="single" w:sz="8" w:space="0" w:color="auto"/>
              <w:left w:val="nil"/>
              <w:bottom w:val="single" w:sz="8" w:space="0" w:color="auto"/>
              <w:right w:val="single" w:sz="8" w:space="0" w:color="auto"/>
            </w:tcBorders>
            <w:shd w:val="clear" w:color="auto" w:fill="auto"/>
            <w:vAlign w:val="center"/>
            <w:hideMark/>
          </w:tcPr>
          <w:p w:rsidR="00935352" w:rsidRPr="002024D7" w:rsidRDefault="00935352" w:rsidP="00E45D20">
            <w:pPr>
              <w:spacing w:after="0"/>
              <w:rPr>
                <w:rFonts w:ascii="Arial" w:hAnsi="Arial" w:cs="Arial"/>
                <w:sz w:val="16"/>
                <w:szCs w:val="16"/>
              </w:rPr>
            </w:pPr>
            <w:proofErr w:type="spellStart"/>
            <w:r w:rsidRPr="00935352">
              <w:rPr>
                <w:rFonts w:ascii="Arial" w:hAnsi="Arial" w:cs="Arial"/>
                <w:sz w:val="16"/>
              </w:rPr>
              <w:t>RecommendedState</w:t>
            </w:r>
            <w:proofErr w:type="spellEnd"/>
          </w:p>
        </w:tc>
        <w:tc>
          <w:tcPr>
            <w:tcW w:w="1422" w:type="dxa"/>
            <w:tcBorders>
              <w:top w:val="single" w:sz="8" w:space="0" w:color="auto"/>
              <w:left w:val="nil"/>
              <w:bottom w:val="single" w:sz="8" w:space="0" w:color="auto"/>
              <w:right w:val="single" w:sz="8" w:space="0" w:color="auto"/>
            </w:tcBorders>
            <w:shd w:val="pct25" w:color="FFFF00" w:fill="FFFFCA"/>
            <w:vAlign w:val="center"/>
            <w:hideMark/>
          </w:tcPr>
          <w:p w:rsidR="00935352" w:rsidRPr="002024D7" w:rsidRDefault="00935352" w:rsidP="00E45D20">
            <w:pPr>
              <w:spacing w:after="0"/>
              <w:jc w:val="center"/>
              <w:rPr>
                <w:rFonts w:ascii="Arial" w:hAnsi="Arial" w:cs="Arial"/>
                <w:sz w:val="16"/>
                <w:szCs w:val="16"/>
              </w:rPr>
            </w:pPr>
            <w:r w:rsidRPr="002024D7">
              <w:rPr>
                <w:rFonts w:ascii="Arial" w:hAnsi="Arial" w:cs="Arial"/>
                <w:sz w:val="16"/>
              </w:rPr>
              <w:t>Type</w:t>
            </w:r>
          </w:p>
        </w:tc>
        <w:tc>
          <w:tcPr>
            <w:tcW w:w="1594" w:type="dxa"/>
            <w:tcBorders>
              <w:top w:val="single" w:sz="8" w:space="0" w:color="auto"/>
              <w:left w:val="nil"/>
              <w:bottom w:val="single" w:sz="8" w:space="0" w:color="auto"/>
              <w:right w:val="single" w:sz="8" w:space="0" w:color="auto"/>
            </w:tcBorders>
            <w:shd w:val="pct25" w:color="FFFF00" w:fill="FFFFCA"/>
            <w:vAlign w:val="center"/>
            <w:hideMark/>
          </w:tcPr>
          <w:p w:rsidR="00935352" w:rsidRPr="002024D7" w:rsidRDefault="00935352" w:rsidP="00E45D20">
            <w:pPr>
              <w:spacing w:after="0"/>
              <w:jc w:val="center"/>
              <w:rPr>
                <w:rFonts w:ascii="Arial" w:hAnsi="Arial" w:cs="Arial"/>
                <w:sz w:val="16"/>
                <w:szCs w:val="16"/>
              </w:rPr>
            </w:pPr>
            <w:r w:rsidRPr="002024D7">
              <w:rPr>
                <w:rFonts w:ascii="Arial" w:hAnsi="Arial" w:cs="Arial"/>
                <w:sz w:val="16"/>
              </w:rPr>
              <w:t>Min</w:t>
            </w:r>
          </w:p>
        </w:tc>
        <w:tc>
          <w:tcPr>
            <w:tcW w:w="926" w:type="dxa"/>
            <w:tcBorders>
              <w:top w:val="single" w:sz="8" w:space="0" w:color="auto"/>
              <w:left w:val="nil"/>
              <w:bottom w:val="single" w:sz="8" w:space="0" w:color="auto"/>
              <w:right w:val="single" w:sz="8" w:space="0" w:color="auto"/>
            </w:tcBorders>
            <w:shd w:val="pct25" w:color="FFFF00" w:fill="FFFFCA"/>
            <w:vAlign w:val="center"/>
            <w:hideMark/>
          </w:tcPr>
          <w:p w:rsidR="00935352" w:rsidRPr="002024D7" w:rsidRDefault="00935352" w:rsidP="00E45D20">
            <w:pPr>
              <w:spacing w:after="0"/>
              <w:jc w:val="center"/>
              <w:rPr>
                <w:rFonts w:ascii="Arial" w:hAnsi="Arial" w:cs="Arial"/>
                <w:sz w:val="16"/>
                <w:szCs w:val="16"/>
              </w:rPr>
            </w:pPr>
            <w:r w:rsidRPr="002024D7">
              <w:rPr>
                <w:rFonts w:ascii="Arial" w:hAnsi="Arial" w:cs="Arial"/>
                <w:sz w:val="16"/>
              </w:rPr>
              <w:t>Max</w:t>
            </w:r>
          </w:p>
        </w:tc>
      </w:tr>
      <w:tr w:rsidR="00935352"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935352" w:rsidRPr="002024D7" w:rsidRDefault="00935352" w:rsidP="00E45D20">
            <w:pPr>
              <w:spacing w:after="0"/>
              <w:rPr>
                <w:rFonts w:ascii="Arial" w:hAnsi="Arial" w:cs="Arial"/>
                <w:b/>
                <w:bCs/>
                <w:sz w:val="16"/>
                <w:szCs w:val="16"/>
              </w:rPr>
            </w:pPr>
            <w:r w:rsidRPr="002024D7">
              <w:rPr>
                <w:rFonts w:ascii="Arial" w:hAnsi="Arial" w:cs="Arial"/>
                <w:b/>
                <w:bCs/>
                <w:sz w:val="16"/>
              </w:rPr>
              <w:t xml:space="preserve">Arguments Passed </w:t>
            </w:r>
          </w:p>
        </w:tc>
        <w:tc>
          <w:tcPr>
            <w:tcW w:w="4925" w:type="dxa"/>
            <w:tcBorders>
              <w:top w:val="nil"/>
              <w:left w:val="nil"/>
              <w:bottom w:val="single" w:sz="8" w:space="0" w:color="auto"/>
              <w:right w:val="single" w:sz="8" w:space="0" w:color="auto"/>
            </w:tcBorders>
            <w:shd w:val="clear" w:color="auto" w:fill="auto"/>
            <w:vAlign w:val="center"/>
          </w:tcPr>
          <w:p w:rsidR="00935352" w:rsidRPr="002024D7" w:rsidRDefault="00935352" w:rsidP="00E45D20">
            <w:pPr>
              <w:spacing w:after="0"/>
              <w:rPr>
                <w:rFonts w:ascii="Arial" w:hAnsi="Arial" w:cs="Arial"/>
                <w:sz w:val="16"/>
                <w:szCs w:val="16"/>
              </w:rPr>
            </w:pPr>
            <w:r>
              <w:rPr>
                <w:rFonts w:ascii="Arial" w:hAnsi="Arial" w:cs="Arial"/>
                <w:sz w:val="16"/>
                <w:szCs w:val="16"/>
              </w:rPr>
              <w:t>-</w:t>
            </w:r>
          </w:p>
        </w:tc>
        <w:tc>
          <w:tcPr>
            <w:tcW w:w="1422" w:type="dxa"/>
            <w:tcBorders>
              <w:top w:val="nil"/>
              <w:left w:val="nil"/>
              <w:bottom w:val="single" w:sz="8" w:space="0" w:color="auto"/>
              <w:right w:val="single" w:sz="8" w:space="0" w:color="auto"/>
            </w:tcBorders>
            <w:shd w:val="clear" w:color="000000" w:fill="D9D9D9"/>
            <w:vAlign w:val="center"/>
          </w:tcPr>
          <w:p w:rsidR="00935352" w:rsidRPr="002024D7" w:rsidRDefault="00935352" w:rsidP="00E45D20">
            <w:pPr>
              <w:spacing w:after="0"/>
              <w:rPr>
                <w:rFonts w:ascii="Arial" w:hAnsi="Arial" w:cs="Arial"/>
                <w:sz w:val="16"/>
                <w:szCs w:val="16"/>
              </w:rPr>
            </w:pPr>
            <w:r>
              <w:rPr>
                <w:rFonts w:ascii="Arial" w:hAnsi="Arial" w:cs="Arial"/>
                <w:sz w:val="16"/>
                <w:szCs w:val="16"/>
              </w:rPr>
              <w:t>-</w:t>
            </w:r>
          </w:p>
        </w:tc>
        <w:tc>
          <w:tcPr>
            <w:tcW w:w="1594" w:type="dxa"/>
            <w:tcBorders>
              <w:top w:val="nil"/>
              <w:left w:val="nil"/>
              <w:bottom w:val="single" w:sz="8" w:space="0" w:color="auto"/>
              <w:right w:val="single" w:sz="8" w:space="0" w:color="auto"/>
            </w:tcBorders>
            <w:shd w:val="clear" w:color="000000" w:fill="D9D9D9"/>
            <w:vAlign w:val="center"/>
          </w:tcPr>
          <w:p w:rsidR="00935352" w:rsidRPr="002024D7" w:rsidRDefault="00935352" w:rsidP="00E45D20">
            <w:pPr>
              <w:spacing w:after="0"/>
              <w:rPr>
                <w:rFonts w:ascii="Arial" w:hAnsi="Arial" w:cs="Arial"/>
                <w:sz w:val="16"/>
                <w:szCs w:val="16"/>
              </w:rPr>
            </w:pPr>
            <w:r>
              <w:rPr>
                <w:rFonts w:ascii="Arial" w:hAnsi="Arial" w:cs="Arial"/>
                <w:sz w:val="16"/>
                <w:szCs w:val="16"/>
              </w:rPr>
              <w:t>-</w:t>
            </w:r>
          </w:p>
        </w:tc>
        <w:tc>
          <w:tcPr>
            <w:tcW w:w="926" w:type="dxa"/>
            <w:tcBorders>
              <w:top w:val="nil"/>
              <w:left w:val="nil"/>
              <w:bottom w:val="single" w:sz="8" w:space="0" w:color="auto"/>
              <w:right w:val="single" w:sz="8" w:space="0" w:color="auto"/>
            </w:tcBorders>
            <w:shd w:val="clear" w:color="000000" w:fill="D9D9D9"/>
            <w:vAlign w:val="center"/>
          </w:tcPr>
          <w:p w:rsidR="00935352" w:rsidRPr="002024D7" w:rsidRDefault="00935352" w:rsidP="00E45D20">
            <w:pPr>
              <w:spacing w:after="0"/>
              <w:rPr>
                <w:rFonts w:ascii="Arial" w:hAnsi="Arial" w:cs="Arial"/>
                <w:sz w:val="16"/>
                <w:szCs w:val="16"/>
              </w:rPr>
            </w:pPr>
            <w:r>
              <w:rPr>
                <w:rFonts w:ascii="Arial" w:hAnsi="Arial" w:cs="Arial"/>
                <w:sz w:val="16"/>
                <w:szCs w:val="16"/>
              </w:rPr>
              <w:t>-</w:t>
            </w:r>
          </w:p>
        </w:tc>
      </w:tr>
      <w:tr w:rsidR="00935352"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935352" w:rsidRPr="002024D7" w:rsidRDefault="00935352" w:rsidP="00E45D20">
            <w:pPr>
              <w:spacing w:after="0"/>
              <w:rPr>
                <w:rFonts w:ascii="Arial" w:hAnsi="Arial" w:cs="Arial"/>
                <w:b/>
                <w:bCs/>
                <w:sz w:val="16"/>
                <w:szCs w:val="16"/>
              </w:rPr>
            </w:pPr>
            <w:r w:rsidRPr="002024D7">
              <w:rPr>
                <w:rFonts w:ascii="Arial" w:hAnsi="Arial" w:cs="Arial"/>
                <w:b/>
                <w:bCs/>
                <w:sz w:val="16"/>
              </w:rPr>
              <w:t>Return Value</w:t>
            </w:r>
          </w:p>
        </w:tc>
        <w:tc>
          <w:tcPr>
            <w:tcW w:w="4925" w:type="dxa"/>
            <w:tcBorders>
              <w:top w:val="nil"/>
              <w:left w:val="nil"/>
              <w:bottom w:val="single" w:sz="8" w:space="0" w:color="auto"/>
              <w:right w:val="single" w:sz="8" w:space="0" w:color="auto"/>
            </w:tcBorders>
            <w:shd w:val="clear" w:color="auto" w:fill="auto"/>
            <w:vAlign w:val="center"/>
          </w:tcPr>
          <w:p w:rsidR="00935352" w:rsidRPr="002024D7" w:rsidRDefault="00935352" w:rsidP="00E45D20">
            <w:pPr>
              <w:spacing w:after="0"/>
              <w:rPr>
                <w:rFonts w:ascii="Arial" w:hAnsi="Arial" w:cs="Arial"/>
                <w:sz w:val="16"/>
                <w:szCs w:val="16"/>
              </w:rPr>
            </w:pPr>
            <w:proofErr w:type="spellStart"/>
            <w:r w:rsidRPr="00935352">
              <w:rPr>
                <w:rFonts w:ascii="Arial" w:hAnsi="Arial" w:cs="Arial"/>
                <w:sz w:val="16"/>
                <w:szCs w:val="16"/>
              </w:rPr>
              <w:t>RecomSt_Cnt_T_enum</w:t>
            </w:r>
            <w:proofErr w:type="spellEnd"/>
          </w:p>
        </w:tc>
        <w:tc>
          <w:tcPr>
            <w:tcW w:w="1422" w:type="dxa"/>
            <w:tcBorders>
              <w:top w:val="nil"/>
              <w:left w:val="nil"/>
              <w:bottom w:val="single" w:sz="8" w:space="0" w:color="auto"/>
              <w:right w:val="single" w:sz="8" w:space="0" w:color="auto"/>
            </w:tcBorders>
            <w:shd w:val="clear" w:color="auto" w:fill="auto"/>
            <w:vAlign w:val="center"/>
          </w:tcPr>
          <w:p w:rsidR="00935352" w:rsidRPr="002024D7" w:rsidRDefault="00935352" w:rsidP="00E45D20">
            <w:pPr>
              <w:spacing w:after="0"/>
              <w:jc w:val="center"/>
              <w:rPr>
                <w:rFonts w:ascii="Arial" w:hAnsi="Arial" w:cs="Arial"/>
                <w:sz w:val="16"/>
                <w:szCs w:val="16"/>
              </w:rPr>
            </w:pPr>
            <w:proofErr w:type="spellStart"/>
            <w:r w:rsidRPr="00935352">
              <w:rPr>
                <w:rFonts w:ascii="Arial" w:hAnsi="Arial" w:cs="Arial"/>
                <w:sz w:val="16"/>
                <w:szCs w:val="16"/>
              </w:rPr>
              <w:t>PsaAgArbnSt_Enum</w:t>
            </w:r>
            <w:proofErr w:type="spellEnd"/>
          </w:p>
        </w:tc>
        <w:tc>
          <w:tcPr>
            <w:tcW w:w="1594" w:type="dxa"/>
            <w:tcBorders>
              <w:top w:val="single" w:sz="8" w:space="0" w:color="auto"/>
              <w:left w:val="nil"/>
              <w:bottom w:val="single" w:sz="8" w:space="0" w:color="auto"/>
              <w:right w:val="single" w:sz="8" w:space="0" w:color="000000"/>
            </w:tcBorders>
            <w:shd w:val="clear" w:color="auto" w:fill="auto"/>
            <w:vAlign w:val="center"/>
          </w:tcPr>
          <w:p w:rsidR="00935352" w:rsidRPr="002024D7" w:rsidRDefault="001617C0" w:rsidP="00E45D20">
            <w:pPr>
              <w:spacing w:after="0"/>
              <w:jc w:val="center"/>
              <w:rPr>
                <w:rFonts w:ascii="Arial" w:hAnsi="Arial" w:cs="Arial"/>
                <w:sz w:val="16"/>
                <w:szCs w:val="16"/>
              </w:rPr>
            </w:pPr>
            <w:r>
              <w:rPr>
                <w:rFonts w:ascii="Arial" w:hAnsi="Arial" w:cs="Arial"/>
                <w:sz w:val="16"/>
                <w:szCs w:val="16"/>
              </w:rPr>
              <w:t>2</w:t>
            </w:r>
            <w:r w:rsidR="00935352">
              <w:rPr>
                <w:rFonts w:ascii="Arial" w:hAnsi="Arial" w:cs="Arial"/>
                <w:sz w:val="16"/>
                <w:szCs w:val="16"/>
              </w:rPr>
              <w:t>U</w:t>
            </w:r>
          </w:p>
        </w:tc>
        <w:tc>
          <w:tcPr>
            <w:tcW w:w="926" w:type="dxa"/>
            <w:tcBorders>
              <w:top w:val="single" w:sz="8" w:space="0" w:color="auto"/>
              <w:left w:val="nil"/>
              <w:bottom w:val="single" w:sz="8" w:space="0" w:color="auto"/>
              <w:right w:val="single" w:sz="8" w:space="0" w:color="000000"/>
            </w:tcBorders>
            <w:shd w:val="clear" w:color="auto" w:fill="auto"/>
            <w:vAlign w:val="center"/>
          </w:tcPr>
          <w:p w:rsidR="00935352" w:rsidRPr="002024D7" w:rsidRDefault="00206038" w:rsidP="00E45D20">
            <w:pPr>
              <w:spacing w:after="0"/>
              <w:jc w:val="center"/>
              <w:rPr>
                <w:rFonts w:ascii="Arial" w:hAnsi="Arial" w:cs="Arial"/>
                <w:sz w:val="16"/>
                <w:szCs w:val="16"/>
              </w:rPr>
            </w:pPr>
            <w:r>
              <w:rPr>
                <w:rFonts w:ascii="Arial" w:hAnsi="Arial" w:cs="Arial"/>
                <w:sz w:val="16"/>
                <w:szCs w:val="16"/>
              </w:rPr>
              <w:t>4</w:t>
            </w:r>
            <w:r w:rsidR="00935352">
              <w:rPr>
                <w:rFonts w:ascii="Arial" w:hAnsi="Arial" w:cs="Arial"/>
                <w:sz w:val="16"/>
                <w:szCs w:val="16"/>
              </w:rPr>
              <w:t>U</w:t>
            </w:r>
          </w:p>
        </w:tc>
      </w:tr>
    </w:tbl>
    <w:p w:rsidR="006C1EE7" w:rsidRDefault="006C1EE7" w:rsidP="002439C4">
      <w:pPr>
        <w:rPr>
          <w:lang w:bidi="ar-SA"/>
        </w:rPr>
      </w:pPr>
    </w:p>
    <w:p w:rsidR="00561263" w:rsidRPr="002439C4" w:rsidRDefault="00273618" w:rsidP="00273618">
      <w:pPr>
        <w:pStyle w:val="Heading4"/>
      </w:pPr>
      <w:proofErr w:type="spellStart"/>
      <w:r w:rsidRPr="00273618">
        <w:t>GenRawAbsltHwPosnSignals</w:t>
      </w:r>
      <w:proofErr w:type="spellEnd"/>
    </w:p>
    <w:tbl>
      <w:tblPr>
        <w:tblW w:w="9928" w:type="dxa"/>
        <w:tblInd w:w="-10" w:type="dxa"/>
        <w:tblLook w:val="04A0" w:firstRow="1" w:lastRow="0" w:firstColumn="1" w:lastColumn="0" w:noHBand="0" w:noVBand="1"/>
      </w:tblPr>
      <w:tblGrid>
        <w:gridCol w:w="1061"/>
        <w:gridCol w:w="4766"/>
        <w:gridCol w:w="1365"/>
        <w:gridCol w:w="1576"/>
        <w:gridCol w:w="1160"/>
      </w:tblGrid>
      <w:tr w:rsidR="00561263" w:rsidRPr="002024D7" w:rsidTr="00E45D20">
        <w:trPr>
          <w:trHeight w:val="915"/>
        </w:trPr>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61263" w:rsidRPr="002024D7" w:rsidRDefault="00561263" w:rsidP="00E45D20">
            <w:pPr>
              <w:spacing w:after="0"/>
              <w:rPr>
                <w:rFonts w:ascii="Arial" w:hAnsi="Arial" w:cs="Arial"/>
                <w:b/>
                <w:bCs/>
                <w:sz w:val="16"/>
                <w:szCs w:val="16"/>
              </w:rPr>
            </w:pPr>
            <w:r w:rsidRPr="002024D7">
              <w:rPr>
                <w:rFonts w:ascii="Arial" w:hAnsi="Arial" w:cs="Arial"/>
                <w:b/>
                <w:bCs/>
                <w:sz w:val="16"/>
              </w:rPr>
              <w:t>Function Name</w:t>
            </w:r>
          </w:p>
        </w:tc>
        <w:tc>
          <w:tcPr>
            <w:tcW w:w="4925" w:type="dxa"/>
            <w:tcBorders>
              <w:top w:val="single" w:sz="8" w:space="0" w:color="auto"/>
              <w:left w:val="nil"/>
              <w:bottom w:val="single" w:sz="8" w:space="0" w:color="auto"/>
              <w:right w:val="single" w:sz="8" w:space="0" w:color="auto"/>
            </w:tcBorders>
            <w:shd w:val="clear" w:color="auto" w:fill="auto"/>
            <w:vAlign w:val="center"/>
            <w:hideMark/>
          </w:tcPr>
          <w:p w:rsidR="00561263" w:rsidRPr="002024D7" w:rsidRDefault="00E3295B" w:rsidP="00E45D20">
            <w:pPr>
              <w:spacing w:after="0"/>
              <w:rPr>
                <w:rFonts w:ascii="Arial" w:hAnsi="Arial" w:cs="Arial"/>
                <w:sz w:val="16"/>
                <w:szCs w:val="16"/>
              </w:rPr>
            </w:pPr>
            <w:proofErr w:type="spellStart"/>
            <w:r w:rsidRPr="00E3295B">
              <w:rPr>
                <w:rFonts w:ascii="Arial" w:hAnsi="Arial" w:cs="Arial"/>
                <w:sz w:val="16"/>
              </w:rPr>
              <w:t>GenRawAbsltHwPosnSignals</w:t>
            </w:r>
            <w:proofErr w:type="spellEnd"/>
          </w:p>
        </w:tc>
        <w:tc>
          <w:tcPr>
            <w:tcW w:w="1422" w:type="dxa"/>
            <w:tcBorders>
              <w:top w:val="single" w:sz="8" w:space="0" w:color="auto"/>
              <w:left w:val="nil"/>
              <w:bottom w:val="single" w:sz="8" w:space="0" w:color="auto"/>
              <w:right w:val="single" w:sz="8" w:space="0" w:color="auto"/>
            </w:tcBorders>
            <w:shd w:val="pct25" w:color="FFFF00" w:fill="FFFFCA"/>
            <w:vAlign w:val="center"/>
            <w:hideMark/>
          </w:tcPr>
          <w:p w:rsidR="00561263" w:rsidRPr="002024D7" w:rsidRDefault="00561263" w:rsidP="00E45D20">
            <w:pPr>
              <w:spacing w:after="0"/>
              <w:jc w:val="center"/>
              <w:rPr>
                <w:rFonts w:ascii="Arial" w:hAnsi="Arial" w:cs="Arial"/>
                <w:sz w:val="16"/>
                <w:szCs w:val="16"/>
              </w:rPr>
            </w:pPr>
            <w:r w:rsidRPr="002024D7">
              <w:rPr>
                <w:rFonts w:ascii="Arial" w:hAnsi="Arial" w:cs="Arial"/>
                <w:sz w:val="16"/>
              </w:rPr>
              <w:t>Type</w:t>
            </w:r>
          </w:p>
        </w:tc>
        <w:tc>
          <w:tcPr>
            <w:tcW w:w="1594" w:type="dxa"/>
            <w:tcBorders>
              <w:top w:val="single" w:sz="8" w:space="0" w:color="auto"/>
              <w:left w:val="nil"/>
              <w:bottom w:val="single" w:sz="8" w:space="0" w:color="auto"/>
              <w:right w:val="single" w:sz="8" w:space="0" w:color="auto"/>
            </w:tcBorders>
            <w:shd w:val="pct25" w:color="FFFF00" w:fill="FFFFCA"/>
            <w:vAlign w:val="center"/>
            <w:hideMark/>
          </w:tcPr>
          <w:p w:rsidR="00561263" w:rsidRPr="002024D7" w:rsidRDefault="00561263" w:rsidP="00E45D20">
            <w:pPr>
              <w:spacing w:after="0"/>
              <w:jc w:val="center"/>
              <w:rPr>
                <w:rFonts w:ascii="Arial" w:hAnsi="Arial" w:cs="Arial"/>
                <w:sz w:val="16"/>
                <w:szCs w:val="16"/>
              </w:rPr>
            </w:pPr>
            <w:r w:rsidRPr="002024D7">
              <w:rPr>
                <w:rFonts w:ascii="Arial" w:hAnsi="Arial" w:cs="Arial"/>
                <w:sz w:val="16"/>
              </w:rPr>
              <w:t>Min</w:t>
            </w:r>
          </w:p>
        </w:tc>
        <w:tc>
          <w:tcPr>
            <w:tcW w:w="926" w:type="dxa"/>
            <w:tcBorders>
              <w:top w:val="single" w:sz="8" w:space="0" w:color="auto"/>
              <w:left w:val="nil"/>
              <w:bottom w:val="single" w:sz="8" w:space="0" w:color="auto"/>
              <w:right w:val="single" w:sz="8" w:space="0" w:color="auto"/>
            </w:tcBorders>
            <w:shd w:val="pct25" w:color="FFFF00" w:fill="FFFFCA"/>
            <w:vAlign w:val="center"/>
            <w:hideMark/>
          </w:tcPr>
          <w:p w:rsidR="00561263" w:rsidRPr="002024D7" w:rsidRDefault="00561263" w:rsidP="00E45D20">
            <w:pPr>
              <w:spacing w:after="0"/>
              <w:jc w:val="center"/>
              <w:rPr>
                <w:rFonts w:ascii="Arial" w:hAnsi="Arial" w:cs="Arial"/>
                <w:sz w:val="16"/>
                <w:szCs w:val="16"/>
              </w:rPr>
            </w:pPr>
            <w:r w:rsidRPr="002024D7">
              <w:rPr>
                <w:rFonts w:ascii="Arial" w:hAnsi="Arial" w:cs="Arial"/>
                <w:sz w:val="16"/>
              </w:rPr>
              <w:t>Max</w:t>
            </w:r>
          </w:p>
        </w:tc>
      </w:tr>
      <w:tr w:rsidR="009872F1"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9872F1" w:rsidRPr="002024D7" w:rsidRDefault="009872F1" w:rsidP="00E45D20">
            <w:pPr>
              <w:spacing w:after="0"/>
              <w:rPr>
                <w:rFonts w:ascii="Arial" w:hAnsi="Arial" w:cs="Arial"/>
                <w:b/>
                <w:bCs/>
                <w:sz w:val="16"/>
                <w:szCs w:val="16"/>
              </w:rPr>
            </w:pPr>
            <w:r w:rsidRPr="002024D7">
              <w:rPr>
                <w:rFonts w:ascii="Arial" w:hAnsi="Arial" w:cs="Arial"/>
                <w:b/>
                <w:bCs/>
                <w:sz w:val="16"/>
              </w:rPr>
              <w:t xml:space="preserve">Arguments Passed </w:t>
            </w:r>
          </w:p>
        </w:tc>
        <w:tc>
          <w:tcPr>
            <w:tcW w:w="4925" w:type="dxa"/>
            <w:tcBorders>
              <w:top w:val="nil"/>
              <w:left w:val="nil"/>
              <w:bottom w:val="single" w:sz="8" w:space="0" w:color="auto"/>
              <w:right w:val="single" w:sz="8" w:space="0" w:color="auto"/>
            </w:tcBorders>
            <w:shd w:val="clear" w:color="auto" w:fill="auto"/>
            <w:vAlign w:val="center"/>
          </w:tcPr>
          <w:p w:rsidR="009872F1" w:rsidRPr="002024D7" w:rsidRDefault="002127D8" w:rsidP="00E45D20">
            <w:pPr>
              <w:spacing w:after="0"/>
              <w:rPr>
                <w:rFonts w:ascii="Arial" w:hAnsi="Arial" w:cs="Arial"/>
                <w:sz w:val="16"/>
                <w:szCs w:val="16"/>
              </w:rPr>
            </w:pPr>
            <w:r>
              <w:rPr>
                <w:rFonts w:ascii="Arial" w:hAnsi="Arial" w:cs="Arial"/>
                <w:sz w:val="16"/>
                <w:szCs w:val="16"/>
              </w:rPr>
              <w:t>*</w:t>
            </w:r>
            <w:proofErr w:type="spellStart"/>
            <w:r w:rsidR="009872F1" w:rsidRPr="009872F1">
              <w:rPr>
                <w:rFonts w:ascii="Arial" w:hAnsi="Arial" w:cs="Arial"/>
                <w:sz w:val="16"/>
                <w:szCs w:val="16"/>
              </w:rPr>
              <w:t>AbsltHwPosnVld_Cnt_T_lgc</w:t>
            </w:r>
            <w:proofErr w:type="spellEnd"/>
          </w:p>
        </w:tc>
        <w:tc>
          <w:tcPr>
            <w:tcW w:w="1422" w:type="dxa"/>
            <w:tcBorders>
              <w:top w:val="nil"/>
              <w:left w:val="nil"/>
              <w:bottom w:val="single" w:sz="8" w:space="0" w:color="auto"/>
              <w:right w:val="single" w:sz="8" w:space="0" w:color="auto"/>
            </w:tcBorders>
            <w:shd w:val="clear" w:color="000000" w:fill="D9D9D9"/>
            <w:vAlign w:val="center"/>
          </w:tcPr>
          <w:p w:rsidR="009872F1" w:rsidRPr="002024D7" w:rsidRDefault="009872F1" w:rsidP="00E45D20">
            <w:pPr>
              <w:spacing w:after="0"/>
              <w:rPr>
                <w:rFonts w:ascii="Arial" w:hAnsi="Arial" w:cs="Arial"/>
                <w:sz w:val="16"/>
                <w:szCs w:val="16"/>
              </w:rPr>
            </w:pPr>
            <w:r>
              <w:rPr>
                <w:rFonts w:ascii="Arial" w:hAnsi="Arial" w:cs="Arial"/>
                <w:sz w:val="16"/>
                <w:szCs w:val="16"/>
              </w:rPr>
              <w:t>boolean</w:t>
            </w:r>
          </w:p>
        </w:tc>
        <w:tc>
          <w:tcPr>
            <w:tcW w:w="1594" w:type="dxa"/>
            <w:tcBorders>
              <w:top w:val="nil"/>
              <w:left w:val="nil"/>
              <w:bottom w:val="single" w:sz="8" w:space="0" w:color="auto"/>
              <w:right w:val="single" w:sz="8" w:space="0" w:color="auto"/>
            </w:tcBorders>
            <w:shd w:val="clear" w:color="000000" w:fill="D9D9D9"/>
            <w:vAlign w:val="center"/>
          </w:tcPr>
          <w:p w:rsidR="009872F1" w:rsidRPr="002024D7" w:rsidRDefault="009872F1" w:rsidP="00E45D20">
            <w:pPr>
              <w:spacing w:after="0"/>
              <w:rPr>
                <w:rFonts w:ascii="Arial" w:hAnsi="Arial" w:cs="Arial"/>
                <w:sz w:val="16"/>
                <w:szCs w:val="16"/>
              </w:rPr>
            </w:pPr>
            <w:r>
              <w:rPr>
                <w:rFonts w:ascii="Arial" w:hAnsi="Arial" w:cs="Arial"/>
                <w:sz w:val="16"/>
                <w:szCs w:val="16"/>
              </w:rPr>
              <w:t>FALSE</w:t>
            </w:r>
          </w:p>
        </w:tc>
        <w:tc>
          <w:tcPr>
            <w:tcW w:w="926" w:type="dxa"/>
            <w:tcBorders>
              <w:top w:val="nil"/>
              <w:left w:val="nil"/>
              <w:bottom w:val="single" w:sz="8" w:space="0" w:color="auto"/>
              <w:right w:val="single" w:sz="8" w:space="0" w:color="auto"/>
            </w:tcBorders>
            <w:shd w:val="clear" w:color="000000" w:fill="D9D9D9"/>
            <w:vAlign w:val="center"/>
          </w:tcPr>
          <w:p w:rsidR="009872F1" w:rsidRPr="002024D7" w:rsidRDefault="009872F1" w:rsidP="00E45D20">
            <w:pPr>
              <w:spacing w:after="0"/>
              <w:rPr>
                <w:rFonts w:ascii="Arial" w:hAnsi="Arial" w:cs="Arial"/>
                <w:sz w:val="16"/>
                <w:szCs w:val="16"/>
              </w:rPr>
            </w:pPr>
            <w:r>
              <w:rPr>
                <w:rFonts w:ascii="Arial" w:hAnsi="Arial" w:cs="Arial"/>
                <w:sz w:val="16"/>
                <w:szCs w:val="16"/>
              </w:rPr>
              <w:t>TRUE</w:t>
            </w:r>
          </w:p>
        </w:tc>
      </w:tr>
      <w:tr w:rsidR="00561263"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561263" w:rsidRPr="002024D7" w:rsidRDefault="00561263"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561263" w:rsidRPr="002024D7" w:rsidRDefault="002127D8" w:rsidP="00E45D20">
            <w:pPr>
              <w:spacing w:after="0"/>
              <w:rPr>
                <w:rFonts w:ascii="Arial" w:hAnsi="Arial" w:cs="Arial"/>
                <w:sz w:val="16"/>
                <w:szCs w:val="16"/>
              </w:rPr>
            </w:pPr>
            <w:r>
              <w:rPr>
                <w:rFonts w:ascii="Arial" w:hAnsi="Arial" w:cs="Arial"/>
                <w:sz w:val="16"/>
                <w:szCs w:val="16"/>
              </w:rPr>
              <w:t>*</w:t>
            </w:r>
            <w:r w:rsidR="009872F1" w:rsidRPr="009872F1">
              <w:rPr>
                <w:rFonts w:ascii="Arial" w:hAnsi="Arial" w:cs="Arial"/>
                <w:sz w:val="16"/>
                <w:szCs w:val="16"/>
              </w:rPr>
              <w:t>AbsltHwPosnLvl1_Cnt_T_lgc</w:t>
            </w:r>
          </w:p>
        </w:tc>
        <w:tc>
          <w:tcPr>
            <w:tcW w:w="1422" w:type="dxa"/>
            <w:tcBorders>
              <w:top w:val="nil"/>
              <w:left w:val="nil"/>
              <w:bottom w:val="single" w:sz="8" w:space="0" w:color="auto"/>
              <w:right w:val="single" w:sz="8" w:space="0" w:color="auto"/>
            </w:tcBorders>
            <w:shd w:val="clear" w:color="000000" w:fill="D9D9D9"/>
            <w:vAlign w:val="center"/>
          </w:tcPr>
          <w:p w:rsidR="00561263" w:rsidRPr="002024D7" w:rsidRDefault="00561263" w:rsidP="00E45D20">
            <w:pPr>
              <w:spacing w:after="0"/>
              <w:rPr>
                <w:rFonts w:ascii="Arial" w:hAnsi="Arial" w:cs="Arial"/>
                <w:sz w:val="16"/>
                <w:szCs w:val="16"/>
              </w:rPr>
            </w:pPr>
            <w:r>
              <w:rPr>
                <w:rFonts w:ascii="Arial" w:hAnsi="Arial" w:cs="Arial"/>
                <w:sz w:val="16"/>
                <w:szCs w:val="16"/>
              </w:rPr>
              <w:t>boolean</w:t>
            </w:r>
          </w:p>
        </w:tc>
        <w:tc>
          <w:tcPr>
            <w:tcW w:w="1594" w:type="dxa"/>
            <w:tcBorders>
              <w:top w:val="nil"/>
              <w:left w:val="nil"/>
              <w:bottom w:val="single" w:sz="8" w:space="0" w:color="auto"/>
              <w:right w:val="single" w:sz="8" w:space="0" w:color="auto"/>
            </w:tcBorders>
            <w:shd w:val="clear" w:color="000000" w:fill="D9D9D9"/>
            <w:vAlign w:val="center"/>
          </w:tcPr>
          <w:p w:rsidR="00561263" w:rsidRPr="002024D7" w:rsidRDefault="00561263" w:rsidP="00E45D20">
            <w:pPr>
              <w:spacing w:after="0"/>
              <w:rPr>
                <w:rFonts w:ascii="Arial" w:hAnsi="Arial" w:cs="Arial"/>
                <w:sz w:val="16"/>
                <w:szCs w:val="16"/>
              </w:rPr>
            </w:pPr>
            <w:r>
              <w:rPr>
                <w:rFonts w:ascii="Arial" w:hAnsi="Arial" w:cs="Arial"/>
                <w:sz w:val="16"/>
                <w:szCs w:val="16"/>
              </w:rPr>
              <w:t>FALSE</w:t>
            </w:r>
          </w:p>
        </w:tc>
        <w:tc>
          <w:tcPr>
            <w:tcW w:w="926" w:type="dxa"/>
            <w:tcBorders>
              <w:top w:val="nil"/>
              <w:left w:val="nil"/>
              <w:bottom w:val="single" w:sz="8" w:space="0" w:color="auto"/>
              <w:right w:val="single" w:sz="8" w:space="0" w:color="auto"/>
            </w:tcBorders>
            <w:shd w:val="clear" w:color="000000" w:fill="D9D9D9"/>
            <w:vAlign w:val="center"/>
          </w:tcPr>
          <w:p w:rsidR="00561263" w:rsidRPr="002024D7" w:rsidRDefault="00561263" w:rsidP="00E45D20">
            <w:pPr>
              <w:spacing w:after="0"/>
              <w:rPr>
                <w:rFonts w:ascii="Arial" w:hAnsi="Arial" w:cs="Arial"/>
                <w:sz w:val="16"/>
                <w:szCs w:val="16"/>
              </w:rPr>
            </w:pPr>
            <w:r>
              <w:rPr>
                <w:rFonts w:ascii="Arial" w:hAnsi="Arial" w:cs="Arial"/>
                <w:sz w:val="16"/>
                <w:szCs w:val="16"/>
              </w:rPr>
              <w:t>TRUE</w:t>
            </w:r>
          </w:p>
        </w:tc>
      </w:tr>
      <w:tr w:rsidR="009872F1"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9872F1" w:rsidRPr="002024D7" w:rsidRDefault="009872F1"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9872F1" w:rsidRPr="002024D7" w:rsidRDefault="002127D8" w:rsidP="00E45D20">
            <w:pPr>
              <w:spacing w:after="0"/>
              <w:rPr>
                <w:rFonts w:ascii="Arial" w:hAnsi="Arial" w:cs="Arial"/>
                <w:sz w:val="16"/>
                <w:szCs w:val="16"/>
              </w:rPr>
            </w:pPr>
            <w:r>
              <w:rPr>
                <w:rFonts w:ascii="Arial" w:hAnsi="Arial" w:cs="Arial"/>
                <w:sz w:val="16"/>
                <w:szCs w:val="16"/>
              </w:rPr>
              <w:t>*</w:t>
            </w:r>
            <w:r w:rsidR="009A087B" w:rsidRPr="009A087B">
              <w:rPr>
                <w:rFonts w:ascii="Arial" w:hAnsi="Arial" w:cs="Arial"/>
                <w:sz w:val="16"/>
                <w:szCs w:val="16"/>
              </w:rPr>
              <w:t>PsaAgAn_AbsltHwPosnLvl2_Cnt_M_lgc</w:t>
            </w:r>
          </w:p>
        </w:tc>
        <w:tc>
          <w:tcPr>
            <w:tcW w:w="1422" w:type="dxa"/>
            <w:tcBorders>
              <w:top w:val="nil"/>
              <w:left w:val="nil"/>
              <w:bottom w:val="single" w:sz="8" w:space="0" w:color="auto"/>
              <w:right w:val="single" w:sz="8" w:space="0" w:color="auto"/>
            </w:tcBorders>
            <w:shd w:val="clear" w:color="000000" w:fill="D9D9D9"/>
            <w:vAlign w:val="center"/>
          </w:tcPr>
          <w:p w:rsidR="009872F1" w:rsidRPr="002024D7" w:rsidRDefault="009872F1" w:rsidP="00E45D20">
            <w:pPr>
              <w:spacing w:after="0"/>
              <w:rPr>
                <w:rFonts w:ascii="Arial" w:hAnsi="Arial" w:cs="Arial"/>
                <w:sz w:val="16"/>
                <w:szCs w:val="16"/>
              </w:rPr>
            </w:pPr>
            <w:r>
              <w:rPr>
                <w:rFonts w:ascii="Arial" w:hAnsi="Arial" w:cs="Arial"/>
                <w:sz w:val="16"/>
                <w:szCs w:val="16"/>
              </w:rPr>
              <w:t>boolean</w:t>
            </w:r>
          </w:p>
        </w:tc>
        <w:tc>
          <w:tcPr>
            <w:tcW w:w="1594" w:type="dxa"/>
            <w:tcBorders>
              <w:top w:val="nil"/>
              <w:left w:val="nil"/>
              <w:bottom w:val="single" w:sz="8" w:space="0" w:color="auto"/>
              <w:right w:val="single" w:sz="8" w:space="0" w:color="auto"/>
            </w:tcBorders>
            <w:shd w:val="clear" w:color="000000" w:fill="D9D9D9"/>
            <w:vAlign w:val="center"/>
          </w:tcPr>
          <w:p w:rsidR="009872F1" w:rsidRPr="002024D7" w:rsidRDefault="009872F1" w:rsidP="00E45D20">
            <w:pPr>
              <w:spacing w:after="0"/>
              <w:rPr>
                <w:rFonts w:ascii="Arial" w:hAnsi="Arial" w:cs="Arial"/>
                <w:sz w:val="16"/>
                <w:szCs w:val="16"/>
              </w:rPr>
            </w:pPr>
            <w:r>
              <w:rPr>
                <w:rFonts w:ascii="Arial" w:hAnsi="Arial" w:cs="Arial"/>
                <w:sz w:val="16"/>
                <w:szCs w:val="16"/>
              </w:rPr>
              <w:t>FALSE</w:t>
            </w:r>
          </w:p>
        </w:tc>
        <w:tc>
          <w:tcPr>
            <w:tcW w:w="926" w:type="dxa"/>
            <w:tcBorders>
              <w:top w:val="nil"/>
              <w:left w:val="nil"/>
              <w:bottom w:val="single" w:sz="8" w:space="0" w:color="auto"/>
              <w:right w:val="single" w:sz="8" w:space="0" w:color="auto"/>
            </w:tcBorders>
            <w:shd w:val="clear" w:color="000000" w:fill="D9D9D9"/>
            <w:vAlign w:val="center"/>
          </w:tcPr>
          <w:p w:rsidR="009872F1" w:rsidRPr="002024D7" w:rsidRDefault="009872F1" w:rsidP="00E45D20">
            <w:pPr>
              <w:spacing w:after="0"/>
              <w:rPr>
                <w:rFonts w:ascii="Arial" w:hAnsi="Arial" w:cs="Arial"/>
                <w:sz w:val="16"/>
                <w:szCs w:val="16"/>
              </w:rPr>
            </w:pPr>
            <w:r>
              <w:rPr>
                <w:rFonts w:ascii="Arial" w:hAnsi="Arial" w:cs="Arial"/>
                <w:sz w:val="16"/>
                <w:szCs w:val="16"/>
              </w:rPr>
              <w:t>TRUE</w:t>
            </w:r>
          </w:p>
        </w:tc>
      </w:tr>
      <w:tr w:rsidR="00561263"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561263" w:rsidRPr="002024D7" w:rsidRDefault="00561263"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561263" w:rsidRPr="006C1EE7" w:rsidRDefault="002127D8" w:rsidP="00E45D20">
            <w:pPr>
              <w:spacing w:after="0"/>
              <w:rPr>
                <w:rFonts w:ascii="Arial" w:hAnsi="Arial" w:cs="Arial"/>
                <w:sz w:val="16"/>
                <w:szCs w:val="16"/>
              </w:rPr>
            </w:pPr>
            <w:r>
              <w:rPr>
                <w:rFonts w:ascii="Arial" w:hAnsi="Arial" w:cs="Arial"/>
                <w:sz w:val="16"/>
                <w:szCs w:val="16"/>
              </w:rPr>
              <w:t>*</w:t>
            </w:r>
            <w:r w:rsidR="009872F1" w:rsidRPr="009872F1">
              <w:rPr>
                <w:rFonts w:ascii="Arial" w:hAnsi="Arial" w:cs="Arial"/>
                <w:sz w:val="16"/>
                <w:szCs w:val="16"/>
              </w:rPr>
              <w:t>AbsltHwPosn_HwDeg_T_f32</w:t>
            </w:r>
          </w:p>
        </w:tc>
        <w:tc>
          <w:tcPr>
            <w:tcW w:w="1422" w:type="dxa"/>
            <w:tcBorders>
              <w:top w:val="nil"/>
              <w:left w:val="nil"/>
              <w:bottom w:val="single" w:sz="8" w:space="0" w:color="auto"/>
              <w:right w:val="single" w:sz="8" w:space="0" w:color="auto"/>
            </w:tcBorders>
            <w:shd w:val="clear" w:color="000000" w:fill="D9D9D9"/>
            <w:vAlign w:val="center"/>
          </w:tcPr>
          <w:p w:rsidR="00561263" w:rsidRPr="002024D7" w:rsidRDefault="00561263" w:rsidP="00E45D20">
            <w:pPr>
              <w:spacing w:after="0"/>
              <w:rPr>
                <w:rFonts w:ascii="Arial" w:hAnsi="Arial" w:cs="Arial"/>
                <w:sz w:val="16"/>
                <w:szCs w:val="16"/>
              </w:rPr>
            </w:pPr>
            <w:r>
              <w:rPr>
                <w:rFonts w:ascii="Arial" w:hAnsi="Arial" w:cs="Arial"/>
                <w:sz w:val="16"/>
                <w:szCs w:val="16"/>
              </w:rPr>
              <w:t>float32</w:t>
            </w:r>
          </w:p>
        </w:tc>
        <w:tc>
          <w:tcPr>
            <w:tcW w:w="1594" w:type="dxa"/>
            <w:tcBorders>
              <w:top w:val="nil"/>
              <w:left w:val="nil"/>
              <w:bottom w:val="single" w:sz="8" w:space="0" w:color="auto"/>
              <w:right w:val="single" w:sz="8" w:space="0" w:color="auto"/>
            </w:tcBorders>
            <w:shd w:val="clear" w:color="000000" w:fill="D9D9D9"/>
            <w:vAlign w:val="center"/>
          </w:tcPr>
          <w:p w:rsidR="00561263" w:rsidRPr="002024D7" w:rsidRDefault="00DB530C" w:rsidP="007A7DEA">
            <w:pPr>
              <w:spacing w:after="0"/>
              <w:rPr>
                <w:rFonts w:ascii="Arial" w:hAnsi="Arial" w:cs="Arial"/>
                <w:sz w:val="16"/>
                <w:szCs w:val="16"/>
              </w:rPr>
            </w:pPr>
            <w:r>
              <w:rPr>
                <w:rFonts w:ascii="Arial" w:hAnsi="Arial" w:cs="Arial"/>
                <w:sz w:val="16"/>
                <w:szCs w:val="16"/>
              </w:rPr>
              <w:t>-</w:t>
            </w:r>
            <w:del w:id="167" w:author="Byrski, Krzysztof" w:date="2018-02-20T09:26:00Z">
              <w:r w:rsidDel="00030D4B">
                <w:rPr>
                  <w:rFonts w:ascii="Arial" w:hAnsi="Arial" w:cs="Arial"/>
                  <w:sz w:val="16"/>
                  <w:szCs w:val="16"/>
                </w:rPr>
                <w:delText>3260.0F</w:delText>
              </w:r>
            </w:del>
            <w:ins w:id="168" w:author="Byrski, Krzysztof" w:date="2018-02-20T09:26:00Z">
              <w:r w:rsidR="00030D4B">
                <w:rPr>
                  <w:rFonts w:ascii="Arial" w:hAnsi="Arial" w:cs="Arial"/>
                  <w:sz w:val="16"/>
                  <w:szCs w:val="16"/>
                </w:rPr>
                <w:t>1600.0F</w:t>
              </w:r>
            </w:ins>
          </w:p>
        </w:tc>
        <w:tc>
          <w:tcPr>
            <w:tcW w:w="926" w:type="dxa"/>
            <w:tcBorders>
              <w:top w:val="nil"/>
              <w:left w:val="nil"/>
              <w:bottom w:val="single" w:sz="8" w:space="0" w:color="auto"/>
              <w:right w:val="single" w:sz="8" w:space="0" w:color="auto"/>
            </w:tcBorders>
            <w:shd w:val="clear" w:color="000000" w:fill="D9D9D9"/>
            <w:vAlign w:val="center"/>
          </w:tcPr>
          <w:p w:rsidR="00561263" w:rsidRPr="002024D7" w:rsidRDefault="00030D4B" w:rsidP="00E45D20">
            <w:pPr>
              <w:spacing w:after="0"/>
              <w:rPr>
                <w:rFonts w:ascii="Arial" w:hAnsi="Arial" w:cs="Arial"/>
                <w:sz w:val="16"/>
                <w:szCs w:val="16"/>
              </w:rPr>
            </w:pPr>
            <w:ins w:id="169" w:author="Byrski, Krzysztof" w:date="2018-02-20T09:27:00Z">
              <w:r>
                <w:rPr>
                  <w:rFonts w:ascii="Arial" w:hAnsi="Arial" w:cs="Arial"/>
                  <w:sz w:val="16"/>
                  <w:szCs w:val="16"/>
                </w:rPr>
                <w:t>1600</w:t>
              </w:r>
            </w:ins>
            <w:del w:id="170" w:author="Byrski, Krzysztof" w:date="2018-02-20T09:27:00Z">
              <w:r w:rsidR="00DB530C" w:rsidDel="00030D4B">
                <w:rPr>
                  <w:rFonts w:ascii="Arial" w:hAnsi="Arial" w:cs="Arial"/>
                  <w:sz w:val="16"/>
                  <w:szCs w:val="16"/>
                </w:rPr>
                <w:delText>3260</w:delText>
              </w:r>
            </w:del>
            <w:r w:rsidR="00561263">
              <w:rPr>
                <w:rFonts w:ascii="Arial" w:hAnsi="Arial" w:cs="Arial"/>
                <w:sz w:val="16"/>
                <w:szCs w:val="16"/>
              </w:rPr>
              <w:t>.0F</w:t>
            </w:r>
          </w:p>
        </w:tc>
      </w:tr>
      <w:tr w:rsidR="00561263"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561263" w:rsidRPr="002024D7" w:rsidRDefault="00561263"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561263" w:rsidRPr="006C1EE7" w:rsidRDefault="002127D8" w:rsidP="00E45D20">
            <w:pPr>
              <w:spacing w:after="0"/>
              <w:rPr>
                <w:rFonts w:ascii="Arial" w:hAnsi="Arial" w:cs="Arial"/>
                <w:sz w:val="16"/>
                <w:szCs w:val="16"/>
              </w:rPr>
            </w:pPr>
            <w:r>
              <w:rPr>
                <w:rFonts w:ascii="Arial" w:hAnsi="Arial" w:cs="Arial"/>
                <w:sz w:val="16"/>
                <w:szCs w:val="16"/>
              </w:rPr>
              <w:t>*</w:t>
            </w:r>
            <w:r w:rsidR="009872F1" w:rsidRPr="009872F1">
              <w:rPr>
                <w:rFonts w:ascii="Arial" w:hAnsi="Arial" w:cs="Arial"/>
                <w:sz w:val="16"/>
                <w:szCs w:val="16"/>
              </w:rPr>
              <w:t>AbsltHwPosnPrecision_HwDeg_T_f32</w:t>
            </w:r>
          </w:p>
        </w:tc>
        <w:tc>
          <w:tcPr>
            <w:tcW w:w="1422" w:type="dxa"/>
            <w:tcBorders>
              <w:top w:val="nil"/>
              <w:left w:val="nil"/>
              <w:bottom w:val="single" w:sz="8" w:space="0" w:color="auto"/>
              <w:right w:val="single" w:sz="8" w:space="0" w:color="auto"/>
            </w:tcBorders>
            <w:shd w:val="clear" w:color="000000" w:fill="D9D9D9"/>
            <w:vAlign w:val="center"/>
          </w:tcPr>
          <w:p w:rsidR="00561263" w:rsidRPr="002024D7" w:rsidRDefault="00561263" w:rsidP="00E45D20">
            <w:pPr>
              <w:spacing w:after="0"/>
              <w:rPr>
                <w:rFonts w:ascii="Arial" w:hAnsi="Arial" w:cs="Arial"/>
                <w:sz w:val="16"/>
                <w:szCs w:val="16"/>
              </w:rPr>
            </w:pPr>
            <w:r>
              <w:rPr>
                <w:rFonts w:ascii="Arial" w:hAnsi="Arial" w:cs="Arial"/>
                <w:sz w:val="16"/>
                <w:szCs w:val="16"/>
              </w:rPr>
              <w:t>float32</w:t>
            </w:r>
          </w:p>
        </w:tc>
        <w:tc>
          <w:tcPr>
            <w:tcW w:w="1594" w:type="dxa"/>
            <w:tcBorders>
              <w:top w:val="nil"/>
              <w:left w:val="nil"/>
              <w:bottom w:val="single" w:sz="8" w:space="0" w:color="auto"/>
              <w:right w:val="single" w:sz="8" w:space="0" w:color="auto"/>
            </w:tcBorders>
            <w:shd w:val="clear" w:color="000000" w:fill="D9D9D9"/>
            <w:vAlign w:val="center"/>
          </w:tcPr>
          <w:p w:rsidR="00561263" w:rsidRPr="002024D7" w:rsidRDefault="00DB530C" w:rsidP="00E45D20">
            <w:pPr>
              <w:spacing w:after="0"/>
              <w:rPr>
                <w:rFonts w:ascii="Arial" w:hAnsi="Arial" w:cs="Arial"/>
                <w:sz w:val="16"/>
                <w:szCs w:val="16"/>
              </w:rPr>
            </w:pPr>
            <w:del w:id="171" w:author="Byrski, Krzysztof" w:date="2018-02-20T09:27:00Z">
              <w:r w:rsidDel="00030D4B">
                <w:rPr>
                  <w:rFonts w:ascii="Arial" w:hAnsi="Arial" w:cs="Arial"/>
                  <w:sz w:val="16"/>
                  <w:szCs w:val="16"/>
                </w:rPr>
                <w:delText>0.0F</w:delText>
              </w:r>
            </w:del>
            <w:ins w:id="172" w:author="Byrski, Krzysztof" w:date="2018-02-20T09:27:00Z">
              <w:r w:rsidR="00030D4B">
                <w:rPr>
                  <w:rFonts w:ascii="Arial" w:hAnsi="Arial" w:cs="Arial"/>
                  <w:sz w:val="16"/>
                  <w:szCs w:val="16"/>
                </w:rPr>
                <w:t>-1679.0F</w:t>
              </w:r>
            </w:ins>
          </w:p>
        </w:tc>
        <w:tc>
          <w:tcPr>
            <w:tcW w:w="926" w:type="dxa"/>
            <w:tcBorders>
              <w:top w:val="nil"/>
              <w:left w:val="nil"/>
              <w:bottom w:val="single" w:sz="8" w:space="0" w:color="auto"/>
              <w:right w:val="single" w:sz="8" w:space="0" w:color="auto"/>
            </w:tcBorders>
            <w:shd w:val="clear" w:color="000000" w:fill="D9D9D9"/>
            <w:vAlign w:val="center"/>
          </w:tcPr>
          <w:p w:rsidR="00561263" w:rsidRPr="002024D7" w:rsidRDefault="00DB530C" w:rsidP="007A7DEA">
            <w:pPr>
              <w:spacing w:after="0"/>
              <w:rPr>
                <w:rFonts w:ascii="Arial" w:hAnsi="Arial" w:cs="Arial"/>
                <w:sz w:val="16"/>
                <w:szCs w:val="16"/>
              </w:rPr>
            </w:pPr>
            <w:r>
              <w:rPr>
                <w:rFonts w:ascii="Arial" w:hAnsi="Arial" w:cs="Arial"/>
                <w:sz w:val="16"/>
                <w:szCs w:val="16"/>
              </w:rPr>
              <w:t>16</w:t>
            </w:r>
            <w:del w:id="173" w:author="Byrski, Krzysztof" w:date="2018-02-20T09:27:00Z">
              <w:r w:rsidDel="00030D4B">
                <w:rPr>
                  <w:rFonts w:ascii="Arial" w:hAnsi="Arial" w:cs="Arial"/>
                  <w:sz w:val="16"/>
                  <w:szCs w:val="16"/>
                </w:rPr>
                <w:delText>30</w:delText>
              </w:r>
            </w:del>
            <w:ins w:id="174" w:author="Byrski, Krzysztof" w:date="2018-02-20T09:27:00Z">
              <w:r w:rsidR="00030D4B">
                <w:rPr>
                  <w:rFonts w:ascii="Arial" w:hAnsi="Arial" w:cs="Arial"/>
                  <w:sz w:val="16"/>
                  <w:szCs w:val="16"/>
                </w:rPr>
                <w:t>79</w:t>
              </w:r>
            </w:ins>
            <w:r>
              <w:rPr>
                <w:rFonts w:ascii="Arial" w:hAnsi="Arial" w:cs="Arial"/>
                <w:sz w:val="16"/>
                <w:szCs w:val="16"/>
              </w:rPr>
              <w:t>.0F</w:t>
            </w:r>
          </w:p>
        </w:tc>
      </w:tr>
      <w:tr w:rsidR="00561263"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561263" w:rsidRPr="002024D7" w:rsidRDefault="00561263" w:rsidP="00E45D20">
            <w:pPr>
              <w:spacing w:after="0"/>
              <w:rPr>
                <w:rFonts w:ascii="Arial" w:hAnsi="Arial" w:cs="Arial"/>
                <w:b/>
                <w:bCs/>
                <w:sz w:val="16"/>
                <w:szCs w:val="16"/>
              </w:rPr>
            </w:pPr>
            <w:r w:rsidRPr="002024D7">
              <w:rPr>
                <w:rFonts w:ascii="Arial" w:hAnsi="Arial" w:cs="Arial"/>
                <w:b/>
                <w:bCs/>
                <w:sz w:val="16"/>
              </w:rPr>
              <w:t>Return Value</w:t>
            </w:r>
          </w:p>
        </w:tc>
        <w:tc>
          <w:tcPr>
            <w:tcW w:w="4925" w:type="dxa"/>
            <w:tcBorders>
              <w:top w:val="nil"/>
              <w:left w:val="nil"/>
              <w:bottom w:val="single" w:sz="8" w:space="0" w:color="auto"/>
              <w:right w:val="single" w:sz="8" w:space="0" w:color="auto"/>
            </w:tcBorders>
            <w:shd w:val="clear" w:color="auto" w:fill="auto"/>
            <w:vAlign w:val="center"/>
          </w:tcPr>
          <w:p w:rsidR="00561263" w:rsidRPr="002024D7" w:rsidRDefault="00561263" w:rsidP="00E45D20">
            <w:pPr>
              <w:spacing w:after="0"/>
              <w:rPr>
                <w:rFonts w:ascii="Arial" w:hAnsi="Arial" w:cs="Arial"/>
                <w:sz w:val="16"/>
                <w:szCs w:val="16"/>
              </w:rPr>
            </w:pPr>
            <w:r>
              <w:rPr>
                <w:rFonts w:ascii="Arial" w:hAnsi="Arial" w:cs="Arial"/>
                <w:sz w:val="16"/>
                <w:szCs w:val="16"/>
              </w:rPr>
              <w:t>N/A</w:t>
            </w:r>
          </w:p>
        </w:tc>
        <w:tc>
          <w:tcPr>
            <w:tcW w:w="1422" w:type="dxa"/>
            <w:tcBorders>
              <w:top w:val="nil"/>
              <w:left w:val="nil"/>
              <w:bottom w:val="single" w:sz="8" w:space="0" w:color="auto"/>
              <w:right w:val="single" w:sz="8" w:space="0" w:color="auto"/>
            </w:tcBorders>
            <w:shd w:val="clear" w:color="auto" w:fill="auto"/>
            <w:vAlign w:val="center"/>
          </w:tcPr>
          <w:p w:rsidR="00561263" w:rsidRPr="002024D7" w:rsidRDefault="00561263" w:rsidP="00E45D20">
            <w:pPr>
              <w:spacing w:after="0"/>
              <w:jc w:val="center"/>
              <w:rPr>
                <w:rFonts w:ascii="Arial" w:hAnsi="Arial" w:cs="Arial"/>
                <w:sz w:val="16"/>
                <w:szCs w:val="16"/>
              </w:rPr>
            </w:pPr>
          </w:p>
        </w:tc>
        <w:tc>
          <w:tcPr>
            <w:tcW w:w="1594" w:type="dxa"/>
            <w:tcBorders>
              <w:top w:val="single" w:sz="8" w:space="0" w:color="auto"/>
              <w:left w:val="nil"/>
              <w:bottom w:val="single" w:sz="8" w:space="0" w:color="auto"/>
              <w:right w:val="single" w:sz="8" w:space="0" w:color="000000"/>
            </w:tcBorders>
            <w:shd w:val="clear" w:color="auto" w:fill="auto"/>
            <w:vAlign w:val="center"/>
          </w:tcPr>
          <w:p w:rsidR="00561263" w:rsidRPr="002024D7" w:rsidRDefault="00561263" w:rsidP="00E45D20">
            <w:pPr>
              <w:spacing w:after="0"/>
              <w:jc w:val="center"/>
              <w:rPr>
                <w:rFonts w:ascii="Arial" w:hAnsi="Arial" w:cs="Arial"/>
                <w:sz w:val="16"/>
                <w:szCs w:val="16"/>
              </w:rPr>
            </w:pPr>
          </w:p>
        </w:tc>
        <w:tc>
          <w:tcPr>
            <w:tcW w:w="926" w:type="dxa"/>
            <w:tcBorders>
              <w:top w:val="single" w:sz="8" w:space="0" w:color="auto"/>
              <w:left w:val="nil"/>
              <w:bottom w:val="single" w:sz="8" w:space="0" w:color="auto"/>
              <w:right w:val="single" w:sz="8" w:space="0" w:color="000000"/>
            </w:tcBorders>
            <w:shd w:val="clear" w:color="auto" w:fill="auto"/>
            <w:vAlign w:val="center"/>
          </w:tcPr>
          <w:p w:rsidR="00561263" w:rsidRPr="002024D7" w:rsidRDefault="00561263" w:rsidP="00E45D20">
            <w:pPr>
              <w:spacing w:after="0"/>
              <w:jc w:val="center"/>
              <w:rPr>
                <w:rFonts w:ascii="Arial" w:hAnsi="Arial" w:cs="Arial"/>
                <w:sz w:val="16"/>
                <w:szCs w:val="16"/>
              </w:rPr>
            </w:pPr>
          </w:p>
        </w:tc>
      </w:tr>
    </w:tbl>
    <w:p w:rsidR="00561263" w:rsidRDefault="00561263" w:rsidP="002127D8">
      <w:pPr>
        <w:pStyle w:val="ListParagraph"/>
        <w:rPr>
          <w:lang w:bidi="ar-SA"/>
        </w:rPr>
      </w:pPr>
    </w:p>
    <w:p w:rsidR="00313AC9" w:rsidRPr="002439C4" w:rsidRDefault="00313AC9" w:rsidP="00313AC9">
      <w:pPr>
        <w:pStyle w:val="Heading4"/>
      </w:pPr>
      <w:proofErr w:type="spellStart"/>
      <w:r w:rsidRPr="00313AC9">
        <w:t>VehCondChk</w:t>
      </w:r>
      <w:proofErr w:type="spellEnd"/>
    </w:p>
    <w:tbl>
      <w:tblPr>
        <w:tblW w:w="9928" w:type="dxa"/>
        <w:tblInd w:w="-10" w:type="dxa"/>
        <w:tblLook w:val="04A0" w:firstRow="1" w:lastRow="0" w:firstColumn="1" w:lastColumn="0" w:noHBand="0" w:noVBand="1"/>
      </w:tblPr>
      <w:tblGrid>
        <w:gridCol w:w="1061"/>
        <w:gridCol w:w="5196"/>
        <w:gridCol w:w="1197"/>
        <w:gridCol w:w="1314"/>
        <w:gridCol w:w="1160"/>
      </w:tblGrid>
      <w:tr w:rsidR="00313AC9" w:rsidRPr="002024D7" w:rsidTr="00E45D20">
        <w:trPr>
          <w:trHeight w:val="915"/>
        </w:trPr>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13AC9" w:rsidRPr="002024D7" w:rsidRDefault="00313AC9" w:rsidP="00E45D20">
            <w:pPr>
              <w:spacing w:after="0"/>
              <w:rPr>
                <w:rFonts w:ascii="Arial" w:hAnsi="Arial" w:cs="Arial"/>
                <w:b/>
                <w:bCs/>
                <w:sz w:val="16"/>
                <w:szCs w:val="16"/>
              </w:rPr>
            </w:pPr>
            <w:r w:rsidRPr="002024D7">
              <w:rPr>
                <w:rFonts w:ascii="Arial" w:hAnsi="Arial" w:cs="Arial"/>
                <w:b/>
                <w:bCs/>
                <w:sz w:val="16"/>
              </w:rPr>
              <w:t>Function Name</w:t>
            </w:r>
          </w:p>
        </w:tc>
        <w:tc>
          <w:tcPr>
            <w:tcW w:w="4925" w:type="dxa"/>
            <w:tcBorders>
              <w:top w:val="single" w:sz="8" w:space="0" w:color="auto"/>
              <w:left w:val="nil"/>
              <w:bottom w:val="single" w:sz="8" w:space="0" w:color="auto"/>
              <w:right w:val="single" w:sz="8" w:space="0" w:color="auto"/>
            </w:tcBorders>
            <w:shd w:val="clear" w:color="auto" w:fill="auto"/>
            <w:vAlign w:val="center"/>
            <w:hideMark/>
          </w:tcPr>
          <w:p w:rsidR="00313AC9" w:rsidRPr="002024D7" w:rsidRDefault="00313AC9" w:rsidP="00E45D20">
            <w:pPr>
              <w:spacing w:after="0"/>
              <w:rPr>
                <w:rFonts w:ascii="Arial" w:hAnsi="Arial" w:cs="Arial"/>
                <w:sz w:val="16"/>
                <w:szCs w:val="16"/>
              </w:rPr>
            </w:pPr>
            <w:proofErr w:type="spellStart"/>
            <w:r w:rsidRPr="00313AC9">
              <w:rPr>
                <w:rFonts w:ascii="Arial" w:hAnsi="Arial" w:cs="Arial"/>
                <w:sz w:val="16"/>
              </w:rPr>
              <w:t>VehCondChk</w:t>
            </w:r>
            <w:proofErr w:type="spellEnd"/>
          </w:p>
        </w:tc>
        <w:tc>
          <w:tcPr>
            <w:tcW w:w="1422" w:type="dxa"/>
            <w:tcBorders>
              <w:top w:val="single" w:sz="8" w:space="0" w:color="auto"/>
              <w:left w:val="nil"/>
              <w:bottom w:val="single" w:sz="8" w:space="0" w:color="auto"/>
              <w:right w:val="single" w:sz="8" w:space="0" w:color="auto"/>
            </w:tcBorders>
            <w:shd w:val="pct25" w:color="FFFF00" w:fill="FFFFCA"/>
            <w:vAlign w:val="center"/>
            <w:hideMark/>
          </w:tcPr>
          <w:p w:rsidR="00313AC9" w:rsidRPr="002024D7" w:rsidRDefault="00313AC9" w:rsidP="00E45D20">
            <w:pPr>
              <w:spacing w:after="0"/>
              <w:jc w:val="center"/>
              <w:rPr>
                <w:rFonts w:ascii="Arial" w:hAnsi="Arial" w:cs="Arial"/>
                <w:sz w:val="16"/>
                <w:szCs w:val="16"/>
              </w:rPr>
            </w:pPr>
            <w:r w:rsidRPr="002024D7">
              <w:rPr>
                <w:rFonts w:ascii="Arial" w:hAnsi="Arial" w:cs="Arial"/>
                <w:sz w:val="16"/>
              </w:rPr>
              <w:t>Type</w:t>
            </w:r>
          </w:p>
        </w:tc>
        <w:tc>
          <w:tcPr>
            <w:tcW w:w="1594" w:type="dxa"/>
            <w:tcBorders>
              <w:top w:val="single" w:sz="8" w:space="0" w:color="auto"/>
              <w:left w:val="nil"/>
              <w:bottom w:val="single" w:sz="8" w:space="0" w:color="auto"/>
              <w:right w:val="single" w:sz="8" w:space="0" w:color="auto"/>
            </w:tcBorders>
            <w:shd w:val="pct25" w:color="FFFF00" w:fill="FFFFCA"/>
            <w:vAlign w:val="center"/>
            <w:hideMark/>
          </w:tcPr>
          <w:p w:rsidR="00313AC9" w:rsidRPr="002024D7" w:rsidRDefault="00313AC9" w:rsidP="00E45D20">
            <w:pPr>
              <w:spacing w:after="0"/>
              <w:jc w:val="center"/>
              <w:rPr>
                <w:rFonts w:ascii="Arial" w:hAnsi="Arial" w:cs="Arial"/>
                <w:sz w:val="16"/>
                <w:szCs w:val="16"/>
              </w:rPr>
            </w:pPr>
            <w:r w:rsidRPr="002024D7">
              <w:rPr>
                <w:rFonts w:ascii="Arial" w:hAnsi="Arial" w:cs="Arial"/>
                <w:sz w:val="16"/>
              </w:rPr>
              <w:t>Min</w:t>
            </w:r>
          </w:p>
        </w:tc>
        <w:tc>
          <w:tcPr>
            <w:tcW w:w="926" w:type="dxa"/>
            <w:tcBorders>
              <w:top w:val="single" w:sz="8" w:space="0" w:color="auto"/>
              <w:left w:val="nil"/>
              <w:bottom w:val="single" w:sz="8" w:space="0" w:color="auto"/>
              <w:right w:val="single" w:sz="8" w:space="0" w:color="auto"/>
            </w:tcBorders>
            <w:shd w:val="pct25" w:color="FFFF00" w:fill="FFFFCA"/>
            <w:vAlign w:val="center"/>
            <w:hideMark/>
          </w:tcPr>
          <w:p w:rsidR="00313AC9" w:rsidRPr="002024D7" w:rsidRDefault="00313AC9" w:rsidP="00E45D20">
            <w:pPr>
              <w:spacing w:after="0"/>
              <w:jc w:val="center"/>
              <w:rPr>
                <w:rFonts w:ascii="Arial" w:hAnsi="Arial" w:cs="Arial"/>
                <w:sz w:val="16"/>
                <w:szCs w:val="16"/>
              </w:rPr>
            </w:pPr>
            <w:r w:rsidRPr="002024D7">
              <w:rPr>
                <w:rFonts w:ascii="Arial" w:hAnsi="Arial" w:cs="Arial"/>
                <w:sz w:val="16"/>
              </w:rPr>
              <w:t>Max</w:t>
            </w:r>
          </w:p>
        </w:tc>
      </w:tr>
      <w:tr w:rsidR="005A21F3" w:rsidRPr="002024D7" w:rsidTr="00D73DE2">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5A21F3" w:rsidRPr="002024D7" w:rsidRDefault="005A21F3" w:rsidP="00E45D20">
            <w:pPr>
              <w:spacing w:after="0"/>
              <w:rPr>
                <w:rFonts w:ascii="Arial" w:hAnsi="Arial" w:cs="Arial"/>
                <w:b/>
                <w:bCs/>
                <w:sz w:val="16"/>
                <w:szCs w:val="16"/>
              </w:rPr>
            </w:pPr>
            <w:r w:rsidRPr="002024D7">
              <w:rPr>
                <w:rFonts w:ascii="Arial" w:hAnsi="Arial" w:cs="Arial"/>
                <w:b/>
                <w:bCs/>
                <w:sz w:val="16"/>
              </w:rPr>
              <w:t xml:space="preserve">Arguments Passed </w:t>
            </w:r>
          </w:p>
        </w:tc>
        <w:tc>
          <w:tcPr>
            <w:tcW w:w="4925" w:type="dxa"/>
            <w:tcBorders>
              <w:top w:val="nil"/>
              <w:left w:val="nil"/>
              <w:bottom w:val="single" w:sz="8" w:space="0" w:color="auto"/>
              <w:right w:val="single" w:sz="8" w:space="0" w:color="auto"/>
            </w:tcBorders>
            <w:shd w:val="clear" w:color="auto" w:fill="auto"/>
            <w:vAlign w:val="center"/>
          </w:tcPr>
          <w:p w:rsidR="005A21F3" w:rsidRPr="002024D7" w:rsidRDefault="00030D4B" w:rsidP="00E45D20">
            <w:pPr>
              <w:spacing w:after="0"/>
              <w:rPr>
                <w:rFonts w:ascii="Arial" w:hAnsi="Arial" w:cs="Arial"/>
                <w:sz w:val="16"/>
                <w:szCs w:val="16"/>
              </w:rPr>
            </w:pPr>
            <w:ins w:id="175" w:author="Byrski, Krzysztof" w:date="2018-02-20T09:28:00Z">
              <w:r w:rsidRPr="00030D4B">
                <w:rPr>
                  <w:rFonts w:ascii="Arial" w:hAnsi="Arial" w:cs="Arial"/>
                  <w:sz w:val="16"/>
                  <w:szCs w:val="16"/>
                </w:rPr>
                <w:t>FiltMtrVelCRF_MtrRadpS_T_f32</w:t>
              </w:r>
            </w:ins>
            <w:del w:id="176" w:author="Byrski, Krzysztof" w:date="2018-02-20T09:28:00Z">
              <w:r w:rsidR="005A21F3" w:rsidRPr="00313AC9" w:rsidDel="00030D4B">
                <w:rPr>
                  <w:rFonts w:ascii="Arial" w:hAnsi="Arial" w:cs="Arial"/>
                  <w:sz w:val="16"/>
                  <w:szCs w:val="16"/>
                </w:rPr>
                <w:delText>FiltAbsltMtrVelCRF_MtrRadpS_T_f32</w:delText>
              </w:r>
            </w:del>
          </w:p>
        </w:tc>
        <w:tc>
          <w:tcPr>
            <w:tcW w:w="1422" w:type="dxa"/>
            <w:tcBorders>
              <w:top w:val="nil"/>
              <w:left w:val="nil"/>
              <w:bottom w:val="single" w:sz="8" w:space="0" w:color="auto"/>
              <w:right w:val="single" w:sz="8" w:space="0" w:color="auto"/>
            </w:tcBorders>
            <w:shd w:val="clear" w:color="000000" w:fill="D9D9D9"/>
          </w:tcPr>
          <w:p w:rsidR="005A21F3" w:rsidRDefault="005A21F3">
            <w:r w:rsidRPr="00912D77">
              <w:rPr>
                <w:rFonts w:ascii="Arial" w:hAnsi="Arial" w:cs="Arial"/>
                <w:sz w:val="16"/>
                <w:szCs w:val="16"/>
              </w:rPr>
              <w:t>float32</w:t>
            </w:r>
          </w:p>
        </w:tc>
        <w:tc>
          <w:tcPr>
            <w:tcW w:w="1594" w:type="dxa"/>
            <w:tcBorders>
              <w:top w:val="nil"/>
              <w:left w:val="nil"/>
              <w:bottom w:val="single" w:sz="8" w:space="0" w:color="auto"/>
              <w:right w:val="single" w:sz="8" w:space="0" w:color="auto"/>
            </w:tcBorders>
            <w:shd w:val="clear" w:color="000000" w:fill="D9D9D9"/>
            <w:vAlign w:val="center"/>
          </w:tcPr>
          <w:p w:rsidR="005A21F3" w:rsidRPr="002024D7" w:rsidRDefault="00030D4B" w:rsidP="00E45D20">
            <w:pPr>
              <w:spacing w:after="0"/>
              <w:rPr>
                <w:rFonts w:ascii="Arial" w:hAnsi="Arial" w:cs="Arial"/>
                <w:sz w:val="16"/>
                <w:szCs w:val="16"/>
              </w:rPr>
            </w:pPr>
            <w:ins w:id="177" w:author="Byrski, Krzysztof" w:date="2018-02-20T09:29:00Z">
              <w:r>
                <w:rPr>
                  <w:rFonts w:ascii="Arial" w:hAnsi="Arial" w:cs="Arial"/>
                  <w:sz w:val="16"/>
                  <w:szCs w:val="16"/>
                </w:rPr>
                <w:t>-135</w:t>
              </w:r>
            </w:ins>
            <w:r w:rsidR="005A21F3">
              <w:rPr>
                <w:rFonts w:ascii="Arial" w:hAnsi="Arial" w:cs="Arial"/>
                <w:sz w:val="16"/>
                <w:szCs w:val="16"/>
              </w:rPr>
              <w:t>0.0F</w:t>
            </w:r>
          </w:p>
        </w:tc>
        <w:tc>
          <w:tcPr>
            <w:tcW w:w="926" w:type="dxa"/>
            <w:tcBorders>
              <w:top w:val="nil"/>
              <w:left w:val="nil"/>
              <w:bottom w:val="single" w:sz="8" w:space="0" w:color="auto"/>
              <w:right w:val="single" w:sz="8" w:space="0" w:color="auto"/>
            </w:tcBorders>
            <w:shd w:val="clear" w:color="000000" w:fill="D9D9D9"/>
            <w:vAlign w:val="center"/>
          </w:tcPr>
          <w:p w:rsidR="005A21F3" w:rsidRPr="002024D7" w:rsidRDefault="005A21F3" w:rsidP="007A7DEA">
            <w:pPr>
              <w:spacing w:after="0"/>
              <w:rPr>
                <w:rFonts w:ascii="Arial" w:hAnsi="Arial" w:cs="Arial"/>
                <w:sz w:val="16"/>
                <w:szCs w:val="16"/>
              </w:rPr>
            </w:pPr>
            <w:del w:id="178" w:author="Byrski, Krzysztof" w:date="2018-02-20T09:29:00Z">
              <w:r w:rsidDel="00030D4B">
                <w:rPr>
                  <w:rFonts w:ascii="Arial" w:hAnsi="Arial" w:cs="Arial"/>
                  <w:sz w:val="16"/>
                  <w:szCs w:val="16"/>
                </w:rPr>
                <w:delText>2000</w:delText>
              </w:r>
            </w:del>
            <w:ins w:id="179" w:author="Byrski, Krzysztof" w:date="2018-02-20T09:29:00Z">
              <w:r w:rsidR="00030D4B">
                <w:rPr>
                  <w:rFonts w:ascii="Arial" w:hAnsi="Arial" w:cs="Arial"/>
                  <w:sz w:val="16"/>
                  <w:szCs w:val="16"/>
                </w:rPr>
                <w:t>1350</w:t>
              </w:r>
            </w:ins>
            <w:r>
              <w:rPr>
                <w:rFonts w:ascii="Arial" w:hAnsi="Arial" w:cs="Arial"/>
                <w:sz w:val="16"/>
                <w:szCs w:val="16"/>
              </w:rPr>
              <w:t>.0F</w:t>
            </w:r>
          </w:p>
        </w:tc>
      </w:tr>
      <w:tr w:rsidR="005A21F3" w:rsidRPr="002024D7" w:rsidTr="00D73DE2">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5A21F3" w:rsidRPr="002024D7" w:rsidRDefault="005A21F3"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5A21F3" w:rsidRPr="002024D7" w:rsidRDefault="00030D4B" w:rsidP="00E45D20">
            <w:pPr>
              <w:spacing w:after="0"/>
              <w:rPr>
                <w:rFonts w:ascii="Arial" w:hAnsi="Arial" w:cs="Arial"/>
                <w:sz w:val="16"/>
                <w:szCs w:val="16"/>
              </w:rPr>
            </w:pPr>
            <w:ins w:id="180" w:author="Byrski, Krzysztof" w:date="2018-02-20T09:28:00Z">
              <w:r w:rsidRPr="00030D4B">
                <w:rPr>
                  <w:rFonts w:ascii="Arial" w:hAnsi="Arial" w:cs="Arial"/>
                  <w:sz w:val="16"/>
                  <w:szCs w:val="16"/>
                </w:rPr>
                <w:t>FiltPinionTrq_HwNm_T_f32</w:t>
              </w:r>
            </w:ins>
            <w:del w:id="181" w:author="Byrski, Krzysztof" w:date="2018-02-20T09:28:00Z">
              <w:r w:rsidR="005A21F3" w:rsidRPr="00313AC9" w:rsidDel="00030D4B">
                <w:rPr>
                  <w:rFonts w:ascii="Arial" w:hAnsi="Arial" w:cs="Arial"/>
                  <w:sz w:val="16"/>
                  <w:szCs w:val="16"/>
                </w:rPr>
                <w:delText>FiltAbsltPinionTrq_HwNm_T_f32</w:delText>
              </w:r>
            </w:del>
          </w:p>
        </w:tc>
        <w:tc>
          <w:tcPr>
            <w:tcW w:w="1422" w:type="dxa"/>
            <w:tcBorders>
              <w:top w:val="nil"/>
              <w:left w:val="nil"/>
              <w:bottom w:val="single" w:sz="8" w:space="0" w:color="auto"/>
              <w:right w:val="single" w:sz="8" w:space="0" w:color="auto"/>
            </w:tcBorders>
            <w:shd w:val="clear" w:color="000000" w:fill="D9D9D9"/>
          </w:tcPr>
          <w:p w:rsidR="005A21F3" w:rsidRDefault="005A21F3">
            <w:r w:rsidRPr="00912D77">
              <w:rPr>
                <w:rFonts w:ascii="Arial" w:hAnsi="Arial" w:cs="Arial"/>
                <w:sz w:val="16"/>
                <w:szCs w:val="16"/>
              </w:rPr>
              <w:t>float32</w:t>
            </w:r>
          </w:p>
        </w:tc>
        <w:tc>
          <w:tcPr>
            <w:tcW w:w="1594" w:type="dxa"/>
            <w:tcBorders>
              <w:top w:val="nil"/>
              <w:left w:val="nil"/>
              <w:bottom w:val="single" w:sz="8" w:space="0" w:color="auto"/>
              <w:right w:val="single" w:sz="8" w:space="0" w:color="auto"/>
            </w:tcBorders>
            <w:shd w:val="clear" w:color="000000" w:fill="D9D9D9"/>
            <w:vAlign w:val="center"/>
          </w:tcPr>
          <w:p w:rsidR="005A21F3" w:rsidRPr="002024D7" w:rsidRDefault="005A21F3" w:rsidP="00E45D20">
            <w:pPr>
              <w:spacing w:after="0"/>
              <w:rPr>
                <w:rFonts w:ascii="Arial" w:hAnsi="Arial" w:cs="Arial"/>
                <w:sz w:val="16"/>
                <w:szCs w:val="16"/>
              </w:rPr>
            </w:pPr>
            <w:del w:id="182" w:author="Byrski, Krzysztof" w:date="2018-02-20T09:32:00Z">
              <w:r w:rsidDel="008963D2">
                <w:rPr>
                  <w:rFonts w:ascii="Arial" w:hAnsi="Arial" w:cs="Arial"/>
                  <w:sz w:val="16"/>
                  <w:szCs w:val="16"/>
                </w:rPr>
                <w:delText>0.0F</w:delText>
              </w:r>
            </w:del>
            <w:ins w:id="183" w:author="Byrski, Krzysztof" w:date="2018-02-20T09:32:00Z">
              <w:r w:rsidR="008963D2">
                <w:rPr>
                  <w:rFonts w:ascii="Arial" w:hAnsi="Arial" w:cs="Arial"/>
                  <w:sz w:val="16"/>
                  <w:szCs w:val="16"/>
                </w:rPr>
                <w:t>-</w:t>
              </w:r>
              <w:r w:rsidR="008963D2" w:rsidRPr="008963D2">
                <w:rPr>
                  <w:rFonts w:ascii="Arial" w:hAnsi="Arial" w:cs="Arial"/>
                  <w:sz w:val="16"/>
                  <w:szCs w:val="16"/>
                </w:rPr>
                <w:t>890</w:t>
              </w:r>
              <w:r w:rsidR="008963D2">
                <w:rPr>
                  <w:rFonts w:ascii="Arial" w:hAnsi="Arial" w:cs="Arial"/>
                  <w:sz w:val="16"/>
                  <w:szCs w:val="16"/>
                </w:rPr>
                <w:t>.0F</w:t>
              </w:r>
            </w:ins>
          </w:p>
        </w:tc>
        <w:tc>
          <w:tcPr>
            <w:tcW w:w="926" w:type="dxa"/>
            <w:tcBorders>
              <w:top w:val="nil"/>
              <w:left w:val="nil"/>
              <w:bottom w:val="single" w:sz="8" w:space="0" w:color="auto"/>
              <w:right w:val="single" w:sz="8" w:space="0" w:color="auto"/>
            </w:tcBorders>
            <w:shd w:val="clear" w:color="000000" w:fill="D9D9D9"/>
            <w:vAlign w:val="center"/>
          </w:tcPr>
          <w:p w:rsidR="005A21F3" w:rsidRPr="002024D7" w:rsidRDefault="005A21F3" w:rsidP="00E45D20">
            <w:pPr>
              <w:spacing w:after="0"/>
              <w:rPr>
                <w:rFonts w:ascii="Arial" w:hAnsi="Arial" w:cs="Arial"/>
                <w:sz w:val="16"/>
                <w:szCs w:val="16"/>
              </w:rPr>
            </w:pPr>
            <w:r>
              <w:rPr>
                <w:rFonts w:ascii="Arial" w:hAnsi="Arial" w:cs="Arial"/>
                <w:sz w:val="16"/>
                <w:szCs w:val="16"/>
              </w:rPr>
              <w:t>890.0F</w:t>
            </w:r>
          </w:p>
        </w:tc>
      </w:tr>
      <w:tr w:rsidR="005A21F3" w:rsidRPr="002024D7" w:rsidTr="00D73DE2">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5A21F3" w:rsidRPr="002024D7" w:rsidRDefault="005A21F3"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5A21F3" w:rsidRPr="002024D7" w:rsidRDefault="00030D4B" w:rsidP="00E45D20">
            <w:pPr>
              <w:spacing w:after="0"/>
              <w:rPr>
                <w:rFonts w:ascii="Arial" w:hAnsi="Arial" w:cs="Arial"/>
                <w:sz w:val="16"/>
                <w:szCs w:val="16"/>
              </w:rPr>
            </w:pPr>
            <w:ins w:id="184" w:author="Byrski, Krzysztof" w:date="2018-02-20T09:28:00Z">
              <w:r w:rsidRPr="00030D4B">
                <w:rPr>
                  <w:rFonts w:ascii="Arial" w:hAnsi="Arial" w:cs="Arial"/>
                  <w:sz w:val="16"/>
                  <w:szCs w:val="16"/>
                </w:rPr>
                <w:t>FiltHwTrq_HwNm_T_f32</w:t>
              </w:r>
            </w:ins>
            <w:del w:id="185" w:author="Byrski, Krzysztof" w:date="2018-02-20T09:28:00Z">
              <w:r w:rsidR="005A21F3" w:rsidRPr="00313AC9" w:rsidDel="00030D4B">
                <w:rPr>
                  <w:rFonts w:ascii="Arial" w:hAnsi="Arial" w:cs="Arial"/>
                  <w:sz w:val="16"/>
                  <w:szCs w:val="16"/>
                </w:rPr>
                <w:delText>FiltAbsltHwTrq_HwNm_T_f32</w:delText>
              </w:r>
            </w:del>
          </w:p>
        </w:tc>
        <w:tc>
          <w:tcPr>
            <w:tcW w:w="1422" w:type="dxa"/>
            <w:tcBorders>
              <w:top w:val="nil"/>
              <w:left w:val="nil"/>
              <w:bottom w:val="single" w:sz="8" w:space="0" w:color="auto"/>
              <w:right w:val="single" w:sz="8" w:space="0" w:color="auto"/>
            </w:tcBorders>
            <w:shd w:val="clear" w:color="000000" w:fill="D9D9D9"/>
          </w:tcPr>
          <w:p w:rsidR="005A21F3" w:rsidRDefault="005A21F3">
            <w:r w:rsidRPr="00912D77">
              <w:rPr>
                <w:rFonts w:ascii="Arial" w:hAnsi="Arial" w:cs="Arial"/>
                <w:sz w:val="16"/>
                <w:szCs w:val="16"/>
              </w:rPr>
              <w:t>float32</w:t>
            </w:r>
          </w:p>
        </w:tc>
        <w:tc>
          <w:tcPr>
            <w:tcW w:w="1594" w:type="dxa"/>
            <w:tcBorders>
              <w:top w:val="nil"/>
              <w:left w:val="nil"/>
              <w:bottom w:val="single" w:sz="8" w:space="0" w:color="auto"/>
              <w:right w:val="single" w:sz="8" w:space="0" w:color="auto"/>
            </w:tcBorders>
            <w:shd w:val="clear" w:color="000000" w:fill="D9D9D9"/>
            <w:vAlign w:val="center"/>
          </w:tcPr>
          <w:p w:rsidR="005A21F3" w:rsidRPr="002024D7" w:rsidRDefault="00030D4B" w:rsidP="00E45D20">
            <w:pPr>
              <w:spacing w:after="0"/>
              <w:rPr>
                <w:rFonts w:ascii="Arial" w:hAnsi="Arial" w:cs="Arial"/>
                <w:sz w:val="16"/>
                <w:szCs w:val="16"/>
              </w:rPr>
            </w:pPr>
            <w:ins w:id="186" w:author="Byrski, Krzysztof" w:date="2018-02-20T09:30:00Z">
              <w:r>
                <w:rPr>
                  <w:rFonts w:ascii="Arial" w:hAnsi="Arial" w:cs="Arial"/>
                  <w:sz w:val="16"/>
                  <w:szCs w:val="16"/>
                </w:rPr>
                <w:t>-1</w:t>
              </w:r>
            </w:ins>
            <w:r w:rsidR="005A21F3">
              <w:rPr>
                <w:rFonts w:ascii="Arial" w:hAnsi="Arial" w:cs="Arial"/>
                <w:sz w:val="16"/>
                <w:szCs w:val="16"/>
              </w:rPr>
              <w:t>0.0F</w:t>
            </w:r>
          </w:p>
        </w:tc>
        <w:tc>
          <w:tcPr>
            <w:tcW w:w="926" w:type="dxa"/>
            <w:tcBorders>
              <w:top w:val="nil"/>
              <w:left w:val="nil"/>
              <w:bottom w:val="single" w:sz="8" w:space="0" w:color="auto"/>
              <w:right w:val="single" w:sz="8" w:space="0" w:color="auto"/>
            </w:tcBorders>
            <w:shd w:val="clear" w:color="000000" w:fill="D9D9D9"/>
            <w:vAlign w:val="center"/>
          </w:tcPr>
          <w:p w:rsidR="005A21F3" w:rsidRPr="002024D7" w:rsidRDefault="005A21F3" w:rsidP="00E45D20">
            <w:pPr>
              <w:spacing w:after="0"/>
              <w:rPr>
                <w:rFonts w:ascii="Arial" w:hAnsi="Arial" w:cs="Arial"/>
                <w:sz w:val="16"/>
                <w:szCs w:val="16"/>
              </w:rPr>
            </w:pPr>
            <w:r>
              <w:rPr>
                <w:rFonts w:ascii="Arial" w:hAnsi="Arial" w:cs="Arial"/>
                <w:sz w:val="16"/>
                <w:szCs w:val="16"/>
              </w:rPr>
              <w:t>10.0F</w:t>
            </w:r>
          </w:p>
        </w:tc>
      </w:tr>
      <w:tr w:rsidR="00313AC9"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313AC9" w:rsidRPr="002024D7" w:rsidRDefault="00313AC9"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313AC9" w:rsidRPr="006C1EE7" w:rsidRDefault="00313AC9" w:rsidP="00E45D20">
            <w:pPr>
              <w:spacing w:after="0"/>
              <w:rPr>
                <w:rFonts w:ascii="Arial" w:hAnsi="Arial" w:cs="Arial"/>
                <w:sz w:val="16"/>
                <w:szCs w:val="16"/>
              </w:rPr>
            </w:pPr>
            <w:r w:rsidRPr="00313AC9">
              <w:rPr>
                <w:rFonts w:ascii="Arial" w:hAnsi="Arial" w:cs="Arial"/>
                <w:sz w:val="16"/>
                <w:szCs w:val="16"/>
              </w:rPr>
              <w:t>VehicleSpeed_Kph_T_f32</w:t>
            </w:r>
          </w:p>
        </w:tc>
        <w:tc>
          <w:tcPr>
            <w:tcW w:w="1422" w:type="dxa"/>
            <w:tcBorders>
              <w:top w:val="nil"/>
              <w:left w:val="nil"/>
              <w:bottom w:val="single" w:sz="8" w:space="0" w:color="auto"/>
              <w:right w:val="single" w:sz="8" w:space="0" w:color="auto"/>
            </w:tcBorders>
            <w:shd w:val="clear" w:color="000000" w:fill="D9D9D9"/>
            <w:vAlign w:val="center"/>
          </w:tcPr>
          <w:p w:rsidR="00313AC9" w:rsidRPr="002024D7" w:rsidRDefault="00313AC9" w:rsidP="00E45D20">
            <w:pPr>
              <w:spacing w:after="0"/>
              <w:rPr>
                <w:rFonts w:ascii="Arial" w:hAnsi="Arial" w:cs="Arial"/>
                <w:sz w:val="16"/>
                <w:szCs w:val="16"/>
              </w:rPr>
            </w:pPr>
            <w:r>
              <w:rPr>
                <w:rFonts w:ascii="Arial" w:hAnsi="Arial" w:cs="Arial"/>
                <w:sz w:val="16"/>
                <w:szCs w:val="16"/>
              </w:rPr>
              <w:t>float32</w:t>
            </w:r>
          </w:p>
        </w:tc>
        <w:tc>
          <w:tcPr>
            <w:tcW w:w="1594" w:type="dxa"/>
            <w:tcBorders>
              <w:top w:val="nil"/>
              <w:left w:val="nil"/>
              <w:bottom w:val="single" w:sz="8" w:space="0" w:color="auto"/>
              <w:right w:val="single" w:sz="8" w:space="0" w:color="auto"/>
            </w:tcBorders>
            <w:shd w:val="clear" w:color="000000" w:fill="D9D9D9"/>
            <w:vAlign w:val="center"/>
          </w:tcPr>
          <w:p w:rsidR="00313AC9" w:rsidRPr="002024D7" w:rsidRDefault="00313AC9" w:rsidP="00E45D20">
            <w:pPr>
              <w:spacing w:after="0"/>
              <w:rPr>
                <w:rFonts w:ascii="Arial" w:hAnsi="Arial" w:cs="Arial"/>
                <w:sz w:val="16"/>
                <w:szCs w:val="16"/>
              </w:rPr>
            </w:pPr>
            <w:r>
              <w:rPr>
                <w:rFonts w:ascii="Arial" w:hAnsi="Arial" w:cs="Arial"/>
                <w:sz w:val="16"/>
                <w:szCs w:val="16"/>
              </w:rPr>
              <w:t>0.0F</w:t>
            </w:r>
          </w:p>
        </w:tc>
        <w:tc>
          <w:tcPr>
            <w:tcW w:w="926" w:type="dxa"/>
            <w:tcBorders>
              <w:top w:val="nil"/>
              <w:left w:val="nil"/>
              <w:bottom w:val="single" w:sz="8" w:space="0" w:color="auto"/>
              <w:right w:val="single" w:sz="8" w:space="0" w:color="auto"/>
            </w:tcBorders>
            <w:shd w:val="clear" w:color="000000" w:fill="D9D9D9"/>
            <w:vAlign w:val="center"/>
          </w:tcPr>
          <w:p w:rsidR="00313AC9" w:rsidRPr="002024D7" w:rsidRDefault="00313AC9" w:rsidP="00E45D20">
            <w:pPr>
              <w:spacing w:after="0"/>
              <w:rPr>
                <w:rFonts w:ascii="Arial" w:hAnsi="Arial" w:cs="Arial"/>
                <w:sz w:val="16"/>
                <w:szCs w:val="16"/>
              </w:rPr>
            </w:pPr>
            <w:r>
              <w:rPr>
                <w:rFonts w:ascii="Arial" w:hAnsi="Arial" w:cs="Arial"/>
                <w:sz w:val="16"/>
                <w:szCs w:val="16"/>
              </w:rPr>
              <w:t>511.0F</w:t>
            </w:r>
          </w:p>
        </w:tc>
      </w:tr>
      <w:tr w:rsidR="00313AC9"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313AC9" w:rsidRPr="002024D7" w:rsidRDefault="00313AC9" w:rsidP="00E45D20">
            <w:pPr>
              <w:spacing w:after="0"/>
              <w:rPr>
                <w:rFonts w:ascii="Arial" w:hAnsi="Arial" w:cs="Arial"/>
                <w:b/>
                <w:bCs/>
                <w:sz w:val="16"/>
              </w:rPr>
            </w:pPr>
          </w:p>
        </w:tc>
        <w:tc>
          <w:tcPr>
            <w:tcW w:w="4925" w:type="dxa"/>
            <w:tcBorders>
              <w:top w:val="nil"/>
              <w:left w:val="nil"/>
              <w:bottom w:val="single" w:sz="8" w:space="0" w:color="auto"/>
              <w:right w:val="single" w:sz="8" w:space="0" w:color="auto"/>
            </w:tcBorders>
            <w:shd w:val="clear" w:color="auto" w:fill="auto"/>
            <w:vAlign w:val="center"/>
          </w:tcPr>
          <w:p w:rsidR="00313AC9" w:rsidRPr="006C1EE7" w:rsidRDefault="00313AC9" w:rsidP="00E45D20">
            <w:pPr>
              <w:spacing w:after="0"/>
              <w:rPr>
                <w:rFonts w:ascii="Arial" w:hAnsi="Arial" w:cs="Arial"/>
                <w:sz w:val="16"/>
                <w:szCs w:val="16"/>
              </w:rPr>
            </w:pPr>
            <w:proofErr w:type="spellStart"/>
            <w:r w:rsidRPr="00313AC9">
              <w:rPr>
                <w:rFonts w:ascii="Arial" w:hAnsi="Arial" w:cs="Arial"/>
                <w:sz w:val="16"/>
                <w:szCs w:val="16"/>
              </w:rPr>
              <w:t>VehicleSpeedValid_Cnt_T_lgc</w:t>
            </w:r>
            <w:proofErr w:type="spellEnd"/>
          </w:p>
        </w:tc>
        <w:tc>
          <w:tcPr>
            <w:tcW w:w="1422" w:type="dxa"/>
            <w:tcBorders>
              <w:top w:val="nil"/>
              <w:left w:val="nil"/>
              <w:bottom w:val="single" w:sz="8" w:space="0" w:color="auto"/>
              <w:right w:val="single" w:sz="8" w:space="0" w:color="auto"/>
            </w:tcBorders>
            <w:shd w:val="clear" w:color="000000" w:fill="D9D9D9"/>
            <w:vAlign w:val="center"/>
          </w:tcPr>
          <w:p w:rsidR="00313AC9" w:rsidRPr="002024D7" w:rsidRDefault="00313AC9" w:rsidP="00E45D20">
            <w:pPr>
              <w:spacing w:after="0"/>
              <w:rPr>
                <w:rFonts w:ascii="Arial" w:hAnsi="Arial" w:cs="Arial"/>
                <w:sz w:val="16"/>
                <w:szCs w:val="16"/>
              </w:rPr>
            </w:pPr>
            <w:r>
              <w:rPr>
                <w:rFonts w:ascii="Arial" w:hAnsi="Arial" w:cs="Arial"/>
                <w:sz w:val="16"/>
                <w:szCs w:val="16"/>
              </w:rPr>
              <w:t>boolean</w:t>
            </w:r>
          </w:p>
        </w:tc>
        <w:tc>
          <w:tcPr>
            <w:tcW w:w="1594" w:type="dxa"/>
            <w:tcBorders>
              <w:top w:val="nil"/>
              <w:left w:val="nil"/>
              <w:bottom w:val="single" w:sz="8" w:space="0" w:color="auto"/>
              <w:right w:val="single" w:sz="8" w:space="0" w:color="auto"/>
            </w:tcBorders>
            <w:shd w:val="clear" w:color="000000" w:fill="D9D9D9"/>
            <w:vAlign w:val="center"/>
          </w:tcPr>
          <w:p w:rsidR="00313AC9" w:rsidRPr="002024D7" w:rsidRDefault="00313AC9" w:rsidP="00E45D20">
            <w:pPr>
              <w:spacing w:after="0"/>
              <w:rPr>
                <w:rFonts w:ascii="Arial" w:hAnsi="Arial" w:cs="Arial"/>
                <w:sz w:val="16"/>
                <w:szCs w:val="16"/>
              </w:rPr>
            </w:pPr>
            <w:r>
              <w:rPr>
                <w:rFonts w:ascii="Arial" w:hAnsi="Arial" w:cs="Arial"/>
                <w:sz w:val="16"/>
                <w:szCs w:val="16"/>
              </w:rPr>
              <w:t>FALSE</w:t>
            </w:r>
          </w:p>
        </w:tc>
        <w:tc>
          <w:tcPr>
            <w:tcW w:w="926" w:type="dxa"/>
            <w:tcBorders>
              <w:top w:val="nil"/>
              <w:left w:val="nil"/>
              <w:bottom w:val="single" w:sz="8" w:space="0" w:color="auto"/>
              <w:right w:val="single" w:sz="8" w:space="0" w:color="auto"/>
            </w:tcBorders>
            <w:shd w:val="clear" w:color="000000" w:fill="D9D9D9"/>
            <w:vAlign w:val="center"/>
          </w:tcPr>
          <w:p w:rsidR="00313AC9" w:rsidRPr="002024D7" w:rsidRDefault="00313AC9" w:rsidP="00E45D20">
            <w:pPr>
              <w:spacing w:after="0"/>
              <w:rPr>
                <w:rFonts w:ascii="Arial" w:hAnsi="Arial" w:cs="Arial"/>
                <w:sz w:val="16"/>
                <w:szCs w:val="16"/>
              </w:rPr>
            </w:pPr>
            <w:r>
              <w:rPr>
                <w:rFonts w:ascii="Arial" w:hAnsi="Arial" w:cs="Arial"/>
                <w:sz w:val="16"/>
                <w:szCs w:val="16"/>
              </w:rPr>
              <w:t>TRUE</w:t>
            </w:r>
          </w:p>
        </w:tc>
      </w:tr>
      <w:tr w:rsidR="00A17F30"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A17F30" w:rsidRPr="002024D7" w:rsidRDefault="00A17F30" w:rsidP="00E45D20">
            <w:pPr>
              <w:spacing w:after="0"/>
              <w:rPr>
                <w:rFonts w:ascii="Arial" w:hAnsi="Arial" w:cs="Arial"/>
                <w:b/>
                <w:bCs/>
                <w:sz w:val="16"/>
                <w:szCs w:val="16"/>
              </w:rPr>
            </w:pPr>
            <w:r w:rsidRPr="002024D7">
              <w:rPr>
                <w:rFonts w:ascii="Arial" w:hAnsi="Arial" w:cs="Arial"/>
                <w:b/>
                <w:bCs/>
                <w:sz w:val="16"/>
              </w:rPr>
              <w:t>Return Value</w:t>
            </w:r>
          </w:p>
        </w:tc>
        <w:tc>
          <w:tcPr>
            <w:tcW w:w="4925" w:type="dxa"/>
            <w:tcBorders>
              <w:top w:val="nil"/>
              <w:left w:val="nil"/>
              <w:bottom w:val="single" w:sz="8" w:space="0" w:color="auto"/>
              <w:right w:val="single" w:sz="8" w:space="0" w:color="auto"/>
            </w:tcBorders>
            <w:shd w:val="clear" w:color="auto" w:fill="auto"/>
            <w:vAlign w:val="center"/>
          </w:tcPr>
          <w:p w:rsidR="00A17F30" w:rsidRPr="002024D7" w:rsidRDefault="00A17F30" w:rsidP="00E45D20">
            <w:pPr>
              <w:spacing w:after="0"/>
              <w:rPr>
                <w:rFonts w:ascii="Arial" w:hAnsi="Arial" w:cs="Arial"/>
                <w:sz w:val="16"/>
                <w:szCs w:val="16"/>
              </w:rPr>
            </w:pPr>
            <w:proofErr w:type="spellStart"/>
            <w:r w:rsidRPr="00A17F30">
              <w:rPr>
                <w:rFonts w:ascii="Arial" w:hAnsi="Arial" w:cs="Arial"/>
                <w:sz w:val="16"/>
                <w:szCs w:val="16"/>
              </w:rPr>
              <w:t>VehCond_Cnt_T_lgc</w:t>
            </w:r>
            <w:proofErr w:type="spellEnd"/>
          </w:p>
        </w:tc>
        <w:tc>
          <w:tcPr>
            <w:tcW w:w="1422" w:type="dxa"/>
            <w:tcBorders>
              <w:top w:val="nil"/>
              <w:left w:val="nil"/>
              <w:bottom w:val="single" w:sz="8" w:space="0" w:color="auto"/>
              <w:right w:val="single" w:sz="8" w:space="0" w:color="auto"/>
            </w:tcBorders>
            <w:shd w:val="clear" w:color="auto" w:fill="auto"/>
            <w:vAlign w:val="center"/>
          </w:tcPr>
          <w:p w:rsidR="00A17F30" w:rsidRPr="002024D7" w:rsidRDefault="00A17F30" w:rsidP="00E45D20">
            <w:pPr>
              <w:spacing w:after="0"/>
              <w:rPr>
                <w:rFonts w:ascii="Arial" w:hAnsi="Arial" w:cs="Arial"/>
                <w:sz w:val="16"/>
                <w:szCs w:val="16"/>
              </w:rPr>
            </w:pPr>
            <w:r>
              <w:rPr>
                <w:rFonts w:ascii="Arial" w:hAnsi="Arial" w:cs="Arial"/>
                <w:sz w:val="16"/>
                <w:szCs w:val="16"/>
              </w:rPr>
              <w:t>boolean</w:t>
            </w:r>
          </w:p>
        </w:tc>
        <w:tc>
          <w:tcPr>
            <w:tcW w:w="1594" w:type="dxa"/>
            <w:tcBorders>
              <w:top w:val="single" w:sz="8" w:space="0" w:color="auto"/>
              <w:left w:val="nil"/>
              <w:bottom w:val="single" w:sz="8" w:space="0" w:color="auto"/>
              <w:right w:val="single" w:sz="8" w:space="0" w:color="000000"/>
            </w:tcBorders>
            <w:shd w:val="clear" w:color="auto" w:fill="auto"/>
            <w:vAlign w:val="center"/>
          </w:tcPr>
          <w:p w:rsidR="00A17F30" w:rsidRPr="002024D7" w:rsidRDefault="00A17F30" w:rsidP="00E45D20">
            <w:pPr>
              <w:spacing w:after="0"/>
              <w:rPr>
                <w:rFonts w:ascii="Arial" w:hAnsi="Arial" w:cs="Arial"/>
                <w:sz w:val="16"/>
                <w:szCs w:val="16"/>
              </w:rPr>
            </w:pPr>
            <w:r>
              <w:rPr>
                <w:rFonts w:ascii="Arial" w:hAnsi="Arial" w:cs="Arial"/>
                <w:sz w:val="16"/>
                <w:szCs w:val="16"/>
              </w:rPr>
              <w:t>FALSE</w:t>
            </w:r>
          </w:p>
        </w:tc>
        <w:tc>
          <w:tcPr>
            <w:tcW w:w="926" w:type="dxa"/>
            <w:tcBorders>
              <w:top w:val="single" w:sz="8" w:space="0" w:color="auto"/>
              <w:left w:val="nil"/>
              <w:bottom w:val="single" w:sz="8" w:space="0" w:color="auto"/>
              <w:right w:val="single" w:sz="8" w:space="0" w:color="000000"/>
            </w:tcBorders>
            <w:shd w:val="clear" w:color="auto" w:fill="auto"/>
            <w:vAlign w:val="center"/>
          </w:tcPr>
          <w:p w:rsidR="00A17F30" w:rsidRPr="002024D7" w:rsidRDefault="00A17F30" w:rsidP="00E45D20">
            <w:pPr>
              <w:spacing w:after="0"/>
              <w:rPr>
                <w:rFonts w:ascii="Arial" w:hAnsi="Arial" w:cs="Arial"/>
                <w:sz w:val="16"/>
                <w:szCs w:val="16"/>
              </w:rPr>
            </w:pPr>
            <w:r>
              <w:rPr>
                <w:rFonts w:ascii="Arial" w:hAnsi="Arial" w:cs="Arial"/>
                <w:sz w:val="16"/>
                <w:szCs w:val="16"/>
              </w:rPr>
              <w:t>TRUE</w:t>
            </w:r>
          </w:p>
        </w:tc>
      </w:tr>
    </w:tbl>
    <w:p w:rsidR="00313AC9" w:rsidRDefault="00313AC9" w:rsidP="00313AC9">
      <w:pPr>
        <w:rPr>
          <w:lang w:bidi="ar-SA"/>
        </w:rPr>
      </w:pPr>
    </w:p>
    <w:p w:rsidR="00A17F30" w:rsidRPr="002439C4" w:rsidRDefault="00A17F30" w:rsidP="00A17F30">
      <w:pPr>
        <w:pStyle w:val="Heading4"/>
      </w:pPr>
      <w:proofErr w:type="spellStart"/>
      <w:r w:rsidRPr="00A17F30">
        <w:t>SwitchOffs</w:t>
      </w:r>
      <w:proofErr w:type="spellEnd"/>
    </w:p>
    <w:tbl>
      <w:tblPr>
        <w:tblW w:w="9928" w:type="dxa"/>
        <w:tblInd w:w="-10" w:type="dxa"/>
        <w:tblLook w:val="04A0" w:firstRow="1" w:lastRow="0" w:firstColumn="1" w:lastColumn="0" w:noHBand="0" w:noVBand="1"/>
      </w:tblPr>
      <w:tblGrid>
        <w:gridCol w:w="1061"/>
        <w:gridCol w:w="4925"/>
        <w:gridCol w:w="1422"/>
        <w:gridCol w:w="1594"/>
        <w:gridCol w:w="926"/>
      </w:tblGrid>
      <w:tr w:rsidR="00A17F30" w:rsidRPr="002024D7" w:rsidTr="00E45D20">
        <w:trPr>
          <w:trHeight w:val="915"/>
        </w:trPr>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17F30" w:rsidRPr="002024D7" w:rsidRDefault="00A17F30" w:rsidP="00E45D20">
            <w:pPr>
              <w:spacing w:after="0"/>
              <w:rPr>
                <w:rFonts w:ascii="Arial" w:hAnsi="Arial" w:cs="Arial"/>
                <w:b/>
                <w:bCs/>
                <w:sz w:val="16"/>
                <w:szCs w:val="16"/>
              </w:rPr>
            </w:pPr>
            <w:r w:rsidRPr="002024D7">
              <w:rPr>
                <w:rFonts w:ascii="Arial" w:hAnsi="Arial" w:cs="Arial"/>
                <w:b/>
                <w:bCs/>
                <w:sz w:val="16"/>
              </w:rPr>
              <w:t>Function Name</w:t>
            </w:r>
          </w:p>
        </w:tc>
        <w:tc>
          <w:tcPr>
            <w:tcW w:w="4925" w:type="dxa"/>
            <w:tcBorders>
              <w:top w:val="single" w:sz="8" w:space="0" w:color="auto"/>
              <w:left w:val="nil"/>
              <w:bottom w:val="single" w:sz="8" w:space="0" w:color="auto"/>
              <w:right w:val="single" w:sz="8" w:space="0" w:color="auto"/>
            </w:tcBorders>
            <w:shd w:val="clear" w:color="auto" w:fill="auto"/>
            <w:vAlign w:val="center"/>
            <w:hideMark/>
          </w:tcPr>
          <w:p w:rsidR="00A17F30" w:rsidRPr="002024D7" w:rsidRDefault="00A17F30" w:rsidP="00E45D20">
            <w:pPr>
              <w:spacing w:after="0"/>
              <w:rPr>
                <w:rFonts w:ascii="Arial" w:hAnsi="Arial" w:cs="Arial"/>
                <w:sz w:val="16"/>
                <w:szCs w:val="16"/>
              </w:rPr>
            </w:pPr>
            <w:proofErr w:type="spellStart"/>
            <w:r w:rsidRPr="00A17F30">
              <w:rPr>
                <w:rFonts w:ascii="Arial" w:hAnsi="Arial" w:cs="Arial"/>
                <w:sz w:val="16"/>
              </w:rPr>
              <w:t>SwitchOffs</w:t>
            </w:r>
            <w:proofErr w:type="spellEnd"/>
          </w:p>
        </w:tc>
        <w:tc>
          <w:tcPr>
            <w:tcW w:w="1422" w:type="dxa"/>
            <w:tcBorders>
              <w:top w:val="single" w:sz="8" w:space="0" w:color="auto"/>
              <w:left w:val="nil"/>
              <w:bottom w:val="single" w:sz="8" w:space="0" w:color="auto"/>
              <w:right w:val="single" w:sz="8" w:space="0" w:color="auto"/>
            </w:tcBorders>
            <w:shd w:val="pct25" w:color="FFFF00" w:fill="FFFFCA"/>
            <w:vAlign w:val="center"/>
            <w:hideMark/>
          </w:tcPr>
          <w:p w:rsidR="00A17F30" w:rsidRPr="002024D7" w:rsidRDefault="00A17F30" w:rsidP="00E45D20">
            <w:pPr>
              <w:spacing w:after="0"/>
              <w:jc w:val="center"/>
              <w:rPr>
                <w:rFonts w:ascii="Arial" w:hAnsi="Arial" w:cs="Arial"/>
                <w:sz w:val="16"/>
                <w:szCs w:val="16"/>
              </w:rPr>
            </w:pPr>
            <w:r w:rsidRPr="002024D7">
              <w:rPr>
                <w:rFonts w:ascii="Arial" w:hAnsi="Arial" w:cs="Arial"/>
                <w:sz w:val="16"/>
              </w:rPr>
              <w:t>Type</w:t>
            </w:r>
          </w:p>
        </w:tc>
        <w:tc>
          <w:tcPr>
            <w:tcW w:w="1594" w:type="dxa"/>
            <w:tcBorders>
              <w:top w:val="single" w:sz="8" w:space="0" w:color="auto"/>
              <w:left w:val="nil"/>
              <w:bottom w:val="single" w:sz="8" w:space="0" w:color="auto"/>
              <w:right w:val="single" w:sz="8" w:space="0" w:color="auto"/>
            </w:tcBorders>
            <w:shd w:val="pct25" w:color="FFFF00" w:fill="FFFFCA"/>
            <w:vAlign w:val="center"/>
            <w:hideMark/>
          </w:tcPr>
          <w:p w:rsidR="00A17F30" w:rsidRPr="002024D7" w:rsidRDefault="00A17F30" w:rsidP="00E45D20">
            <w:pPr>
              <w:spacing w:after="0"/>
              <w:jc w:val="center"/>
              <w:rPr>
                <w:rFonts w:ascii="Arial" w:hAnsi="Arial" w:cs="Arial"/>
                <w:sz w:val="16"/>
                <w:szCs w:val="16"/>
              </w:rPr>
            </w:pPr>
            <w:r w:rsidRPr="002024D7">
              <w:rPr>
                <w:rFonts w:ascii="Arial" w:hAnsi="Arial" w:cs="Arial"/>
                <w:sz w:val="16"/>
              </w:rPr>
              <w:t>Min</w:t>
            </w:r>
          </w:p>
        </w:tc>
        <w:tc>
          <w:tcPr>
            <w:tcW w:w="926" w:type="dxa"/>
            <w:tcBorders>
              <w:top w:val="single" w:sz="8" w:space="0" w:color="auto"/>
              <w:left w:val="nil"/>
              <w:bottom w:val="single" w:sz="8" w:space="0" w:color="auto"/>
              <w:right w:val="single" w:sz="8" w:space="0" w:color="auto"/>
            </w:tcBorders>
            <w:shd w:val="pct25" w:color="FFFF00" w:fill="FFFFCA"/>
            <w:vAlign w:val="center"/>
            <w:hideMark/>
          </w:tcPr>
          <w:p w:rsidR="00A17F30" w:rsidRPr="002024D7" w:rsidRDefault="00A17F30" w:rsidP="00E45D20">
            <w:pPr>
              <w:spacing w:after="0"/>
              <w:jc w:val="center"/>
              <w:rPr>
                <w:rFonts w:ascii="Arial" w:hAnsi="Arial" w:cs="Arial"/>
                <w:sz w:val="16"/>
                <w:szCs w:val="16"/>
              </w:rPr>
            </w:pPr>
            <w:r w:rsidRPr="002024D7">
              <w:rPr>
                <w:rFonts w:ascii="Arial" w:hAnsi="Arial" w:cs="Arial"/>
                <w:sz w:val="16"/>
              </w:rPr>
              <w:t>Max</w:t>
            </w:r>
          </w:p>
        </w:tc>
      </w:tr>
      <w:tr w:rsidR="00A17F30"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tcPr>
          <w:p w:rsidR="00A17F30" w:rsidRPr="002024D7" w:rsidRDefault="00D64A47" w:rsidP="00E45D20">
            <w:pPr>
              <w:spacing w:after="0"/>
              <w:rPr>
                <w:rFonts w:ascii="Arial" w:hAnsi="Arial" w:cs="Arial"/>
                <w:b/>
                <w:bCs/>
                <w:sz w:val="16"/>
              </w:rPr>
            </w:pPr>
            <w:r w:rsidRPr="002024D7">
              <w:rPr>
                <w:rFonts w:ascii="Arial" w:hAnsi="Arial" w:cs="Arial"/>
                <w:b/>
                <w:bCs/>
                <w:sz w:val="16"/>
              </w:rPr>
              <w:t>Arguments Passed</w:t>
            </w:r>
          </w:p>
        </w:tc>
        <w:tc>
          <w:tcPr>
            <w:tcW w:w="4925" w:type="dxa"/>
            <w:tcBorders>
              <w:top w:val="nil"/>
              <w:left w:val="nil"/>
              <w:bottom w:val="single" w:sz="8" w:space="0" w:color="auto"/>
              <w:right w:val="single" w:sz="8" w:space="0" w:color="auto"/>
            </w:tcBorders>
            <w:shd w:val="clear" w:color="auto" w:fill="auto"/>
            <w:vAlign w:val="center"/>
          </w:tcPr>
          <w:p w:rsidR="00A17F30" w:rsidRPr="00A17F30" w:rsidRDefault="00A17F30" w:rsidP="00E45D20">
            <w:pPr>
              <w:spacing w:after="0"/>
              <w:rPr>
                <w:rFonts w:ascii="Arial" w:hAnsi="Arial" w:cs="Arial"/>
                <w:sz w:val="16"/>
                <w:szCs w:val="16"/>
              </w:rPr>
            </w:pPr>
            <w:proofErr w:type="spellStart"/>
            <w:r w:rsidRPr="00A17F30">
              <w:rPr>
                <w:rFonts w:ascii="Arial" w:hAnsi="Arial" w:cs="Arial"/>
                <w:sz w:val="16"/>
                <w:szCs w:val="16"/>
              </w:rPr>
              <w:t>VehCond_Cnt_T_lgc</w:t>
            </w:r>
            <w:proofErr w:type="spellEnd"/>
          </w:p>
        </w:tc>
        <w:tc>
          <w:tcPr>
            <w:tcW w:w="1422" w:type="dxa"/>
            <w:tcBorders>
              <w:top w:val="nil"/>
              <w:left w:val="nil"/>
              <w:bottom w:val="single" w:sz="8" w:space="0" w:color="auto"/>
              <w:right w:val="single" w:sz="8" w:space="0" w:color="auto"/>
            </w:tcBorders>
            <w:shd w:val="clear" w:color="000000" w:fill="D9D9D9"/>
            <w:vAlign w:val="center"/>
          </w:tcPr>
          <w:p w:rsidR="00A17F30" w:rsidRPr="002024D7" w:rsidRDefault="00A17F30" w:rsidP="00E45D20">
            <w:pPr>
              <w:spacing w:after="0"/>
              <w:rPr>
                <w:rFonts w:ascii="Arial" w:hAnsi="Arial" w:cs="Arial"/>
                <w:sz w:val="16"/>
                <w:szCs w:val="16"/>
              </w:rPr>
            </w:pPr>
            <w:r>
              <w:rPr>
                <w:rFonts w:ascii="Arial" w:hAnsi="Arial" w:cs="Arial"/>
                <w:sz w:val="16"/>
                <w:szCs w:val="16"/>
              </w:rPr>
              <w:t>boolean</w:t>
            </w:r>
          </w:p>
        </w:tc>
        <w:tc>
          <w:tcPr>
            <w:tcW w:w="1594" w:type="dxa"/>
            <w:tcBorders>
              <w:top w:val="nil"/>
              <w:left w:val="nil"/>
              <w:bottom w:val="single" w:sz="8" w:space="0" w:color="auto"/>
              <w:right w:val="single" w:sz="8" w:space="0" w:color="auto"/>
            </w:tcBorders>
            <w:shd w:val="clear" w:color="000000" w:fill="D9D9D9"/>
            <w:vAlign w:val="center"/>
          </w:tcPr>
          <w:p w:rsidR="00A17F30" w:rsidRPr="002024D7" w:rsidRDefault="00A17F30" w:rsidP="00E45D20">
            <w:pPr>
              <w:spacing w:after="0"/>
              <w:rPr>
                <w:rFonts w:ascii="Arial" w:hAnsi="Arial" w:cs="Arial"/>
                <w:sz w:val="16"/>
                <w:szCs w:val="16"/>
              </w:rPr>
            </w:pPr>
            <w:r>
              <w:rPr>
                <w:rFonts w:ascii="Arial" w:hAnsi="Arial" w:cs="Arial"/>
                <w:sz w:val="16"/>
                <w:szCs w:val="16"/>
              </w:rPr>
              <w:t>FALSE</w:t>
            </w:r>
          </w:p>
        </w:tc>
        <w:tc>
          <w:tcPr>
            <w:tcW w:w="926" w:type="dxa"/>
            <w:tcBorders>
              <w:top w:val="nil"/>
              <w:left w:val="nil"/>
              <w:bottom w:val="single" w:sz="8" w:space="0" w:color="auto"/>
              <w:right w:val="single" w:sz="8" w:space="0" w:color="auto"/>
            </w:tcBorders>
            <w:shd w:val="clear" w:color="000000" w:fill="D9D9D9"/>
            <w:vAlign w:val="center"/>
          </w:tcPr>
          <w:p w:rsidR="00A17F30" w:rsidRPr="002024D7" w:rsidRDefault="00A17F30" w:rsidP="00E45D20">
            <w:pPr>
              <w:spacing w:after="0"/>
              <w:rPr>
                <w:rFonts w:ascii="Arial" w:hAnsi="Arial" w:cs="Arial"/>
                <w:sz w:val="16"/>
                <w:szCs w:val="16"/>
              </w:rPr>
            </w:pPr>
            <w:r>
              <w:rPr>
                <w:rFonts w:ascii="Arial" w:hAnsi="Arial" w:cs="Arial"/>
                <w:sz w:val="16"/>
                <w:szCs w:val="16"/>
              </w:rPr>
              <w:t>TRUE</w:t>
            </w:r>
          </w:p>
        </w:tc>
      </w:tr>
      <w:tr w:rsidR="00A17F30" w:rsidRPr="002024D7" w:rsidTr="00E45D20">
        <w:trPr>
          <w:trHeight w:val="465"/>
        </w:trPr>
        <w:tc>
          <w:tcPr>
            <w:tcW w:w="1061" w:type="dxa"/>
            <w:tcBorders>
              <w:top w:val="nil"/>
              <w:left w:val="single" w:sz="8" w:space="0" w:color="auto"/>
              <w:bottom w:val="single" w:sz="8" w:space="0" w:color="auto"/>
              <w:right w:val="single" w:sz="8" w:space="0" w:color="auto"/>
            </w:tcBorders>
            <w:shd w:val="clear" w:color="auto" w:fill="auto"/>
            <w:vAlign w:val="center"/>
            <w:hideMark/>
          </w:tcPr>
          <w:p w:rsidR="00A17F30" w:rsidRPr="002024D7" w:rsidRDefault="00A17F30" w:rsidP="00E45D20">
            <w:pPr>
              <w:spacing w:after="0"/>
              <w:rPr>
                <w:rFonts w:ascii="Arial" w:hAnsi="Arial" w:cs="Arial"/>
                <w:b/>
                <w:bCs/>
                <w:sz w:val="16"/>
                <w:szCs w:val="16"/>
              </w:rPr>
            </w:pPr>
            <w:r w:rsidRPr="002024D7">
              <w:rPr>
                <w:rFonts w:ascii="Arial" w:hAnsi="Arial" w:cs="Arial"/>
                <w:b/>
                <w:bCs/>
                <w:sz w:val="16"/>
              </w:rPr>
              <w:t>Return Value</w:t>
            </w:r>
          </w:p>
        </w:tc>
        <w:tc>
          <w:tcPr>
            <w:tcW w:w="4925" w:type="dxa"/>
            <w:tcBorders>
              <w:top w:val="nil"/>
              <w:left w:val="nil"/>
              <w:bottom w:val="single" w:sz="8" w:space="0" w:color="auto"/>
              <w:right w:val="single" w:sz="8" w:space="0" w:color="auto"/>
            </w:tcBorders>
            <w:shd w:val="clear" w:color="auto" w:fill="auto"/>
            <w:vAlign w:val="center"/>
          </w:tcPr>
          <w:p w:rsidR="00A17F30" w:rsidRPr="002024D7" w:rsidRDefault="00A17F30" w:rsidP="00E45D20">
            <w:pPr>
              <w:spacing w:after="0"/>
              <w:rPr>
                <w:rFonts w:ascii="Arial" w:hAnsi="Arial" w:cs="Arial"/>
                <w:sz w:val="16"/>
                <w:szCs w:val="16"/>
              </w:rPr>
            </w:pPr>
            <w:r>
              <w:rPr>
                <w:rFonts w:ascii="Arial" w:hAnsi="Arial" w:cs="Arial"/>
                <w:sz w:val="16"/>
                <w:szCs w:val="16"/>
              </w:rPr>
              <w:t>N/A</w:t>
            </w:r>
          </w:p>
        </w:tc>
        <w:tc>
          <w:tcPr>
            <w:tcW w:w="1422" w:type="dxa"/>
            <w:tcBorders>
              <w:top w:val="nil"/>
              <w:left w:val="nil"/>
              <w:bottom w:val="single" w:sz="8" w:space="0" w:color="auto"/>
              <w:right w:val="single" w:sz="8" w:space="0" w:color="auto"/>
            </w:tcBorders>
            <w:shd w:val="clear" w:color="auto" w:fill="auto"/>
            <w:vAlign w:val="center"/>
          </w:tcPr>
          <w:p w:rsidR="00A17F30" w:rsidRPr="002024D7" w:rsidRDefault="00A17F30" w:rsidP="00E45D20">
            <w:pPr>
              <w:spacing w:after="0"/>
              <w:jc w:val="center"/>
              <w:rPr>
                <w:rFonts w:ascii="Arial" w:hAnsi="Arial" w:cs="Arial"/>
                <w:sz w:val="16"/>
                <w:szCs w:val="16"/>
              </w:rPr>
            </w:pPr>
          </w:p>
        </w:tc>
        <w:tc>
          <w:tcPr>
            <w:tcW w:w="1594" w:type="dxa"/>
            <w:tcBorders>
              <w:top w:val="single" w:sz="8" w:space="0" w:color="auto"/>
              <w:left w:val="nil"/>
              <w:bottom w:val="single" w:sz="8" w:space="0" w:color="auto"/>
              <w:right w:val="single" w:sz="8" w:space="0" w:color="000000"/>
            </w:tcBorders>
            <w:shd w:val="clear" w:color="auto" w:fill="auto"/>
            <w:vAlign w:val="center"/>
          </w:tcPr>
          <w:p w:rsidR="00A17F30" w:rsidRPr="002024D7" w:rsidRDefault="00A17F30" w:rsidP="00E45D20">
            <w:pPr>
              <w:spacing w:after="0"/>
              <w:jc w:val="center"/>
              <w:rPr>
                <w:rFonts w:ascii="Arial" w:hAnsi="Arial" w:cs="Arial"/>
                <w:sz w:val="16"/>
                <w:szCs w:val="16"/>
              </w:rPr>
            </w:pPr>
          </w:p>
        </w:tc>
        <w:tc>
          <w:tcPr>
            <w:tcW w:w="926" w:type="dxa"/>
            <w:tcBorders>
              <w:top w:val="single" w:sz="8" w:space="0" w:color="auto"/>
              <w:left w:val="nil"/>
              <w:bottom w:val="single" w:sz="8" w:space="0" w:color="auto"/>
              <w:right w:val="single" w:sz="8" w:space="0" w:color="000000"/>
            </w:tcBorders>
            <w:shd w:val="clear" w:color="auto" w:fill="auto"/>
            <w:vAlign w:val="center"/>
          </w:tcPr>
          <w:p w:rsidR="00A17F30" w:rsidRPr="002024D7" w:rsidRDefault="00A17F30" w:rsidP="00E45D20">
            <w:pPr>
              <w:spacing w:after="0"/>
              <w:jc w:val="center"/>
              <w:rPr>
                <w:rFonts w:ascii="Arial" w:hAnsi="Arial" w:cs="Arial"/>
                <w:sz w:val="16"/>
                <w:szCs w:val="16"/>
              </w:rPr>
            </w:pPr>
          </w:p>
        </w:tc>
      </w:tr>
    </w:tbl>
    <w:p w:rsidR="00313AC9" w:rsidRPr="002439C4" w:rsidRDefault="00313AC9" w:rsidP="002127D8">
      <w:pPr>
        <w:pStyle w:val="ListParagraph"/>
        <w:rPr>
          <w:lang w:bidi="ar-SA"/>
        </w:rPr>
      </w:pPr>
    </w:p>
    <w:p w:rsidR="002B094F" w:rsidRDefault="002B094F" w:rsidP="002B094F">
      <w:pPr>
        <w:pStyle w:val="Heading3"/>
        <w:tabs>
          <w:tab w:val="clear" w:pos="1017"/>
          <w:tab w:val="num" w:pos="927"/>
        </w:tabs>
        <w:ind w:left="567"/>
        <w:rPr>
          <w:rFonts w:ascii="Calibri" w:hAnsi="Calibri"/>
        </w:rPr>
      </w:pPr>
      <w:bookmarkStart w:id="187" w:name="_Toc418080075"/>
      <w:bookmarkStart w:id="188" w:name="_Toc421709920"/>
      <w:bookmarkStart w:id="189" w:name="_Toc477435104"/>
      <w:r w:rsidRPr="002E3F2E">
        <w:rPr>
          <w:rFonts w:ascii="Calibri" w:hAnsi="Calibri"/>
        </w:rPr>
        <w:t>Transition Functions</w:t>
      </w:r>
      <w:bookmarkEnd w:id="187"/>
      <w:bookmarkEnd w:id="188"/>
      <w:bookmarkEnd w:id="189"/>
    </w:p>
    <w:p w:rsidR="00B22F23" w:rsidRDefault="00BB7DD7" w:rsidP="00B22F23">
      <w:pPr>
        <w:rPr>
          <w:lang w:bidi="ar-SA"/>
        </w:rPr>
      </w:pPr>
      <w:r>
        <w:rPr>
          <w:lang w:bidi="ar-SA"/>
        </w:rPr>
        <w:t>None</w:t>
      </w:r>
    </w:p>
    <w:p w:rsidR="009A1E88" w:rsidRPr="00B22F23" w:rsidRDefault="009A1E88" w:rsidP="00B22F23">
      <w:pPr>
        <w:rPr>
          <w:lang w:bidi="ar-SA"/>
        </w:rPr>
      </w:pPr>
    </w:p>
    <w:p w:rsidR="00733679" w:rsidRPr="00733679" w:rsidRDefault="00733679" w:rsidP="00733679">
      <w:pPr>
        <w:rPr>
          <w:lang w:bidi="ar-SA"/>
        </w:rPr>
      </w:pPr>
    </w:p>
    <w:p w:rsidR="002B094F" w:rsidRDefault="002B094F" w:rsidP="002B094F">
      <w:pPr>
        <w:rPr>
          <w:lang w:bidi="ar-SA"/>
        </w:rPr>
      </w:pPr>
    </w:p>
    <w:p w:rsid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90" w:name="_Toc418080076"/>
      <w:bookmarkStart w:id="191" w:name="_Toc421709921"/>
      <w:bookmarkStart w:id="192" w:name="_Toc477435105"/>
      <w:r w:rsidRPr="002E3F2E">
        <w:rPr>
          <w:rFonts w:ascii="Calibri" w:hAnsi="Calibri"/>
        </w:rPr>
        <w:lastRenderedPageBreak/>
        <w:t>Known</w:t>
      </w:r>
      <w:r w:rsidRPr="00AA38E8">
        <w:rPr>
          <w:rFonts w:ascii="Calibri" w:hAnsi="Calibri" w:cs="Calibri"/>
        </w:rPr>
        <w:t xml:space="preserve"> Limitations with Design</w:t>
      </w:r>
      <w:bookmarkEnd w:id="190"/>
      <w:bookmarkEnd w:id="191"/>
      <w:bookmarkEnd w:id="192"/>
    </w:p>
    <w:p w:rsidR="00C5447A" w:rsidRDefault="00C5447A"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93" w:name="_Toc382297449"/>
      <w:bookmarkStart w:id="194" w:name="_Toc418080077"/>
      <w:bookmarkStart w:id="195" w:name="_Toc421709922"/>
      <w:bookmarkStart w:id="196" w:name="_Toc477435106"/>
      <w:r w:rsidRPr="00E75CFE">
        <w:rPr>
          <w:rFonts w:ascii="Calibri" w:hAnsi="Calibri" w:cs="Calibri"/>
        </w:rPr>
        <w:lastRenderedPageBreak/>
        <w:t>UNIT TEST CONSIDERATION</w:t>
      </w:r>
      <w:bookmarkEnd w:id="193"/>
      <w:bookmarkEnd w:id="194"/>
      <w:bookmarkEnd w:id="195"/>
      <w:bookmarkEnd w:id="196"/>
    </w:p>
    <w:p w:rsidR="00531B8C" w:rsidRPr="00531B8C" w:rsidRDefault="00733679" w:rsidP="00531B8C">
      <w:pPr>
        <w:rPr>
          <w:lang w:bidi="ar-SA"/>
        </w:rPr>
      </w:pPr>
      <w:r>
        <w:rPr>
          <w:rFonts w:cs="Calibri"/>
        </w:rPr>
        <w:t>None</w:t>
      </w:r>
    </w:p>
    <w:p w:rsidR="00786BDF" w:rsidRPr="00A158C7" w:rsidRDefault="00786BDF" w:rsidP="000B37D5">
      <w:pPr>
        <w:pStyle w:val="Heading7"/>
      </w:pPr>
      <w:r w:rsidRPr="00A158C7">
        <w:lastRenderedPageBreak/>
        <w:t>Abbreviations and Acronyms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r w:rsidRPr="00A158C7">
        <w:lastRenderedPageBreak/>
        <w:t>Glossary</w:t>
      </w:r>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633175">
            <w:pPr>
              <w:rPr>
                <w:sz w:val="19"/>
              </w:rPr>
            </w:pPr>
            <w:r>
              <w:rPr>
                <w:sz w:val="19"/>
              </w:rPr>
              <w:t>MDD</w:t>
            </w:r>
          </w:p>
        </w:tc>
        <w:tc>
          <w:tcPr>
            <w:tcW w:w="4950" w:type="dxa"/>
          </w:tcPr>
          <w:p w:rsidR="00531B8C" w:rsidRPr="009643A3" w:rsidRDefault="00531B8C" w:rsidP="00633175">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633175">
            <w:pPr>
              <w:rPr>
                <w:sz w:val="19"/>
              </w:rPr>
            </w:pPr>
            <w:r>
              <w:rPr>
                <w:sz w:val="19"/>
              </w:rPr>
              <w:t>DFD</w:t>
            </w:r>
          </w:p>
        </w:tc>
        <w:tc>
          <w:tcPr>
            <w:tcW w:w="4950" w:type="dxa"/>
          </w:tcPr>
          <w:p w:rsidR="00531B8C" w:rsidRDefault="00531B8C" w:rsidP="00633175">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r w:rsidRPr="00A158C7">
        <w:lastRenderedPageBreak/>
        <w:t>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633175">
        <w:tc>
          <w:tcPr>
            <w:tcW w:w="738" w:type="dxa"/>
            <w:shd w:val="clear" w:color="auto" w:fill="auto"/>
          </w:tcPr>
          <w:p w:rsidR="00531B8C" w:rsidRDefault="00531B8C" w:rsidP="00633175">
            <w:pPr>
              <w:jc w:val="center"/>
              <w:rPr>
                <w:lang w:bidi="ar-SA"/>
              </w:rPr>
            </w:pPr>
            <w:r>
              <w:rPr>
                <w:lang w:bidi="ar-SA"/>
              </w:rPr>
              <w:t>1</w:t>
            </w:r>
          </w:p>
        </w:tc>
        <w:tc>
          <w:tcPr>
            <w:tcW w:w="6458" w:type="dxa"/>
            <w:shd w:val="clear" w:color="auto" w:fill="auto"/>
          </w:tcPr>
          <w:p w:rsidR="00531B8C" w:rsidRDefault="00531B8C" w:rsidP="00633175">
            <w:pPr>
              <w:keepNext/>
            </w:pPr>
            <w:bookmarkStart w:id="197"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97"/>
          </w:p>
        </w:tc>
        <w:tc>
          <w:tcPr>
            <w:tcW w:w="2091" w:type="dxa"/>
            <w:shd w:val="clear" w:color="auto" w:fill="auto"/>
          </w:tcPr>
          <w:p w:rsidR="00531B8C" w:rsidRDefault="00531B8C" w:rsidP="00633175">
            <w:pPr>
              <w:rPr>
                <w:lang w:bidi="ar-SA"/>
              </w:rPr>
            </w:pPr>
            <w:r>
              <w:t>v1.3.0 R4.0 Rev 2</w:t>
            </w:r>
          </w:p>
        </w:tc>
      </w:tr>
      <w:tr w:rsidR="00531B8C" w:rsidRPr="00A158C7" w:rsidTr="00633175">
        <w:tc>
          <w:tcPr>
            <w:tcW w:w="738" w:type="dxa"/>
            <w:shd w:val="clear" w:color="auto" w:fill="auto"/>
          </w:tcPr>
          <w:p w:rsidR="00531B8C" w:rsidRDefault="00531B8C" w:rsidP="00633175">
            <w:pPr>
              <w:jc w:val="center"/>
              <w:rPr>
                <w:lang w:bidi="ar-SA"/>
              </w:rPr>
            </w:pPr>
            <w:r>
              <w:rPr>
                <w:lang w:bidi="ar-SA"/>
              </w:rPr>
              <w:t>2</w:t>
            </w:r>
          </w:p>
        </w:tc>
        <w:tc>
          <w:tcPr>
            <w:tcW w:w="6458" w:type="dxa"/>
            <w:shd w:val="clear" w:color="auto" w:fill="auto"/>
          </w:tcPr>
          <w:p w:rsidR="00531B8C" w:rsidRDefault="00531B8C" w:rsidP="00633175">
            <w:pPr>
              <w:rPr>
                <w:lang w:bidi="ar-SA"/>
              </w:rPr>
            </w:pPr>
            <w:r>
              <w:t xml:space="preserve">MDD Guideline </w:t>
            </w:r>
          </w:p>
        </w:tc>
        <w:tc>
          <w:tcPr>
            <w:tcW w:w="2091" w:type="dxa"/>
            <w:shd w:val="clear" w:color="auto" w:fill="auto"/>
          </w:tcPr>
          <w:p w:rsidR="00531B8C" w:rsidRDefault="00531B8C" w:rsidP="00633175">
            <w:pPr>
              <w:rPr>
                <w:lang w:bidi="ar-SA"/>
              </w:rPr>
            </w:pPr>
            <w:r>
              <w:rPr>
                <w:lang w:bidi="ar-SA"/>
              </w:rPr>
              <w:t>EA3 01.04.00</w:t>
            </w:r>
          </w:p>
        </w:tc>
      </w:tr>
      <w:tr w:rsidR="00531B8C" w:rsidRPr="00A158C7" w:rsidTr="00633175">
        <w:tc>
          <w:tcPr>
            <w:tcW w:w="738" w:type="dxa"/>
            <w:shd w:val="clear" w:color="auto" w:fill="auto"/>
          </w:tcPr>
          <w:p w:rsidR="00531B8C" w:rsidRDefault="00531B8C" w:rsidP="00633175">
            <w:pPr>
              <w:jc w:val="center"/>
            </w:pPr>
            <w:r>
              <w:t>3</w:t>
            </w:r>
          </w:p>
        </w:tc>
        <w:tc>
          <w:tcPr>
            <w:tcW w:w="6458" w:type="dxa"/>
            <w:shd w:val="clear" w:color="auto" w:fill="auto"/>
          </w:tcPr>
          <w:p w:rsidR="00531B8C" w:rsidRDefault="007019B1" w:rsidP="00633175">
            <w:pPr>
              <w:keepNext/>
            </w:pPr>
            <w:hyperlink r:id="rId15" w:history="1">
              <w:bookmarkStart w:id="198" w:name="_Ref335300243"/>
              <w:r w:rsidR="00531B8C" w:rsidRPr="00FC427F">
                <w:t>Software Naming Conventions.doc</w:t>
              </w:r>
              <w:bookmarkEnd w:id="198"/>
            </w:hyperlink>
          </w:p>
        </w:tc>
        <w:tc>
          <w:tcPr>
            <w:tcW w:w="2091" w:type="dxa"/>
            <w:shd w:val="clear" w:color="auto" w:fill="auto"/>
          </w:tcPr>
          <w:p w:rsidR="00531B8C" w:rsidRDefault="00332D23" w:rsidP="00633175">
            <w:pPr>
              <w:rPr>
                <w:lang w:bidi="ar-SA"/>
              </w:rPr>
            </w:pPr>
            <w:r>
              <w:rPr>
                <w:lang w:bidi="ar-SA"/>
              </w:rPr>
              <w:t>2</w:t>
            </w:r>
            <w:r w:rsidR="00531B8C">
              <w:rPr>
                <w:lang w:bidi="ar-SA"/>
              </w:rPr>
              <w:t>.0</w:t>
            </w:r>
          </w:p>
        </w:tc>
      </w:tr>
      <w:tr w:rsidR="00531B8C" w:rsidRPr="00A158C7" w:rsidTr="00633175">
        <w:tc>
          <w:tcPr>
            <w:tcW w:w="738" w:type="dxa"/>
            <w:shd w:val="clear" w:color="auto" w:fill="auto"/>
          </w:tcPr>
          <w:p w:rsidR="00531B8C" w:rsidRDefault="00531B8C" w:rsidP="00633175">
            <w:pPr>
              <w:jc w:val="center"/>
            </w:pPr>
            <w:r>
              <w:t>4</w:t>
            </w:r>
          </w:p>
        </w:tc>
        <w:bookmarkStart w:id="199" w:name="0AL0_1a67a9"/>
        <w:tc>
          <w:tcPr>
            <w:tcW w:w="6458" w:type="dxa"/>
            <w:shd w:val="clear" w:color="auto" w:fill="auto"/>
          </w:tcPr>
          <w:p w:rsidR="00531B8C" w:rsidRDefault="00531B8C" w:rsidP="00633175">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99"/>
          </w:p>
        </w:tc>
        <w:tc>
          <w:tcPr>
            <w:tcW w:w="2091" w:type="dxa"/>
            <w:shd w:val="clear" w:color="auto" w:fill="auto"/>
          </w:tcPr>
          <w:p w:rsidR="00531B8C" w:rsidRDefault="00531B8C" w:rsidP="00633175">
            <w:pPr>
              <w:rPr>
                <w:lang w:bidi="ar-SA"/>
              </w:rPr>
            </w:pPr>
            <w:r>
              <w:rPr>
                <w:lang w:bidi="ar-SA"/>
              </w:rPr>
              <w:t>2.</w:t>
            </w:r>
            <w:r w:rsidR="001B0521">
              <w:rPr>
                <w:lang w:bidi="ar-SA"/>
              </w:rPr>
              <w:t>1</w:t>
            </w:r>
          </w:p>
        </w:tc>
      </w:tr>
      <w:tr w:rsidR="001B0521" w:rsidRPr="00A158C7" w:rsidTr="00633175">
        <w:tc>
          <w:tcPr>
            <w:tcW w:w="738" w:type="dxa"/>
            <w:shd w:val="clear" w:color="auto" w:fill="auto"/>
          </w:tcPr>
          <w:p w:rsidR="001B0521" w:rsidRDefault="001B0521" w:rsidP="00633175">
            <w:pPr>
              <w:jc w:val="center"/>
            </w:pPr>
            <w:r>
              <w:t>5</w:t>
            </w:r>
          </w:p>
        </w:tc>
        <w:tc>
          <w:tcPr>
            <w:tcW w:w="6458" w:type="dxa"/>
            <w:shd w:val="clear" w:color="auto" w:fill="auto"/>
          </w:tcPr>
          <w:p w:rsidR="001B0521" w:rsidRDefault="007F5786" w:rsidP="00B013AF">
            <w:pPr>
              <w:keepNext/>
            </w:pPr>
            <w:r>
              <w:t xml:space="preserve">FDD CF039A </w:t>
            </w:r>
            <w:proofErr w:type="spellStart"/>
            <w:r>
              <w:t>PsaAgArbn</w:t>
            </w:r>
            <w:proofErr w:type="spellEnd"/>
          </w:p>
        </w:tc>
        <w:tc>
          <w:tcPr>
            <w:tcW w:w="2091" w:type="dxa"/>
            <w:shd w:val="clear" w:color="auto" w:fill="auto"/>
          </w:tcPr>
          <w:p w:rsidR="001B0521" w:rsidRDefault="00B013AF" w:rsidP="00B013AF">
            <w:pPr>
              <w:rPr>
                <w:lang w:bidi="ar-SA"/>
              </w:rPr>
            </w:pPr>
            <w:del w:id="200" w:author="Byrski, Krzysztof" w:date="2018-02-20T09:32:00Z">
              <w:r w:rsidDel="00F07789">
                <w:rPr>
                  <w:lang w:bidi="ar-SA"/>
                </w:rPr>
                <w:delText>1</w:delText>
              </w:r>
            </w:del>
            <w:ins w:id="201" w:author="Byrski, Krzysztof" w:date="2018-02-20T09:32:00Z">
              <w:r w:rsidR="00F07789">
                <w:rPr>
                  <w:lang w:bidi="ar-SA"/>
                </w:rPr>
                <w:t>2</w:t>
              </w:r>
            </w:ins>
            <w:r w:rsidR="004451D0">
              <w:rPr>
                <w:lang w:bidi="ar-SA"/>
              </w:rPr>
              <w:t>.</w:t>
            </w:r>
            <w:ins w:id="202" w:author="Byrski, Krzysztof" w:date="2018-02-20T09:32:00Z">
              <w:r w:rsidR="00F07789">
                <w:rPr>
                  <w:lang w:bidi="ar-SA"/>
                </w:rPr>
                <w:t>0</w:t>
              </w:r>
            </w:ins>
            <w:del w:id="203" w:author="Byrski, Krzysztof" w:date="2018-02-20T09:32:00Z">
              <w:r w:rsidR="000A1908" w:rsidDel="00F07789">
                <w:rPr>
                  <w:lang w:bidi="ar-SA"/>
                </w:rPr>
                <w:delText>2</w:delText>
              </w:r>
            </w:del>
            <w:r w:rsidR="004451D0">
              <w:rPr>
                <w:lang w:bidi="ar-SA"/>
              </w:rPr>
              <w:t>.0</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9B1" w:rsidRDefault="007019B1">
      <w:r>
        <w:separator/>
      </w:r>
    </w:p>
  </w:endnote>
  <w:endnote w:type="continuationSeparator" w:id="0">
    <w:p w:rsidR="007019B1" w:rsidRDefault="0070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E4453" w:rsidRPr="00B10816" w:rsidTr="00866672">
      <w:tc>
        <w:tcPr>
          <w:tcW w:w="1667" w:type="pct"/>
          <w:vAlign w:val="center"/>
        </w:tcPr>
        <w:p w:rsidR="00FE4453" w:rsidRPr="00B10816" w:rsidRDefault="00FE4453" w:rsidP="00B10816">
          <w:pPr>
            <w:pStyle w:val="Footer"/>
            <w:spacing w:after="0"/>
            <w:rPr>
              <w:sz w:val="16"/>
              <w:szCs w:val="16"/>
            </w:rPr>
          </w:pPr>
          <w:r w:rsidRPr="00B10816">
            <w:rPr>
              <w:sz w:val="16"/>
              <w:szCs w:val="16"/>
            </w:rPr>
            <w:t xml:space="preserve">Document: </w:t>
          </w:r>
          <w:proofErr w:type="spellStart"/>
          <w:r w:rsidR="00D236E7">
            <w:rPr>
              <w:sz w:val="16"/>
              <w:szCs w:val="16"/>
            </w:rPr>
            <w:t>PsaAgAn</w:t>
          </w:r>
          <w:proofErr w:type="spellEnd"/>
        </w:p>
        <w:p w:rsidR="00FE4453" w:rsidRPr="00B10816" w:rsidRDefault="00FE4453" w:rsidP="00B10816">
          <w:pPr>
            <w:pStyle w:val="Footer"/>
            <w:spacing w:after="0"/>
            <w:rPr>
              <w:sz w:val="16"/>
              <w:szCs w:val="16"/>
            </w:rPr>
          </w:pPr>
          <w:r>
            <w:rPr>
              <w:sz w:val="16"/>
              <w:szCs w:val="16"/>
            </w:rPr>
            <w:t>Template:</w:t>
          </w:r>
          <w:r w:rsidRPr="00B10816">
            <w:rPr>
              <w:sz w:val="16"/>
              <w:szCs w:val="16"/>
            </w:rPr>
            <w:t xml:space="preserve"> </w:t>
          </w:r>
          <w:r w:rsidRPr="00B10816">
            <w:rPr>
              <w:sz w:val="16"/>
              <w:szCs w:val="16"/>
            </w:rPr>
            <w:fldChar w:fldCharType="begin"/>
          </w:r>
          <w:r w:rsidRPr="00B10816">
            <w:rPr>
              <w:sz w:val="16"/>
              <w:szCs w:val="16"/>
            </w:rPr>
            <w:instrText xml:space="preserve"> DOCPROPERTY  "Document Version"  \* MERGEFORMAT </w:instrText>
          </w:r>
          <w:r w:rsidRPr="00B10816">
            <w:rPr>
              <w:sz w:val="16"/>
              <w:szCs w:val="16"/>
            </w:rPr>
            <w:fldChar w:fldCharType="separate"/>
          </w:r>
          <w:r>
            <w:rPr>
              <w:sz w:val="16"/>
              <w:szCs w:val="16"/>
            </w:rPr>
            <w:t>EA3 01.05.00</w:t>
          </w:r>
          <w:r w:rsidRPr="00B10816">
            <w:rPr>
              <w:sz w:val="16"/>
              <w:szCs w:val="16"/>
            </w:rPr>
            <w:fldChar w:fldCharType="end"/>
          </w:r>
        </w:p>
      </w:tc>
      <w:tc>
        <w:tcPr>
          <w:tcW w:w="1667" w:type="pct"/>
          <w:vAlign w:val="center"/>
        </w:tcPr>
        <w:p w:rsidR="00FE4453" w:rsidRDefault="00251A07" w:rsidP="00B10816">
          <w:pPr>
            <w:pStyle w:val="Footer"/>
            <w:spacing w:after="0"/>
            <w:jc w:val="center"/>
            <w:rPr>
              <w:sz w:val="16"/>
              <w:szCs w:val="16"/>
            </w:rPr>
          </w:pPr>
          <w:r>
            <w:rPr>
              <w:sz w:val="16"/>
              <w:szCs w:val="16"/>
            </w:rPr>
            <w:t>April</w:t>
          </w:r>
          <w:r w:rsidR="00CF5DEA">
            <w:rPr>
              <w:sz w:val="16"/>
              <w:szCs w:val="16"/>
            </w:rPr>
            <w:t xml:space="preserve"> </w:t>
          </w:r>
          <w:r w:rsidR="004C57D8">
            <w:rPr>
              <w:sz w:val="16"/>
              <w:szCs w:val="16"/>
            </w:rPr>
            <w:t>0</w:t>
          </w:r>
          <w:r w:rsidR="00CF5DEA">
            <w:rPr>
              <w:sz w:val="16"/>
              <w:szCs w:val="16"/>
            </w:rPr>
            <w:t>5</w:t>
          </w:r>
          <w:r w:rsidR="001A1794">
            <w:rPr>
              <w:sz w:val="16"/>
              <w:szCs w:val="16"/>
            </w:rPr>
            <w:t>,2017</w:t>
          </w:r>
        </w:p>
        <w:p w:rsidR="00FE4453" w:rsidRPr="00B10816" w:rsidRDefault="00FE4453"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E4453" w:rsidRPr="00B10816" w:rsidRDefault="00FE4453" w:rsidP="00B10816">
              <w:pPr>
                <w:pStyle w:val="Footer"/>
                <w:spacing w:after="0"/>
                <w:jc w:val="right"/>
                <w:rPr>
                  <w:sz w:val="16"/>
                  <w:szCs w:val="16"/>
                </w:rPr>
              </w:pPr>
              <w:r w:rsidRPr="00CA64F7">
                <w:rPr>
                  <w:sz w:val="16"/>
                  <w:szCs w:val="16"/>
                </w:rPr>
                <w:t>Module Design Document</w:t>
              </w:r>
            </w:p>
          </w:sdtContent>
        </w:sdt>
        <w:p w:rsidR="00FE4453" w:rsidRPr="00B10816" w:rsidRDefault="00FE4453"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7A7DEA">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7A7DEA">
            <w:rPr>
              <w:b/>
              <w:noProof/>
              <w:sz w:val="16"/>
              <w:szCs w:val="16"/>
            </w:rPr>
            <w:t>15</w:t>
          </w:r>
          <w:r w:rsidRPr="00B10816">
            <w:rPr>
              <w:b/>
              <w:sz w:val="16"/>
              <w:szCs w:val="16"/>
            </w:rPr>
            <w:fldChar w:fldCharType="end"/>
          </w:r>
        </w:p>
      </w:tc>
    </w:tr>
  </w:tbl>
  <w:p w:rsidR="00FE4453" w:rsidRPr="00B10816" w:rsidRDefault="00FE4453"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9B1" w:rsidRDefault="007019B1">
      <w:r>
        <w:separator/>
      </w:r>
    </w:p>
  </w:footnote>
  <w:footnote w:type="continuationSeparator" w:id="0">
    <w:p w:rsidR="007019B1" w:rsidRDefault="00701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E4453" w:rsidRPr="008969C4" w:rsidTr="00866672">
      <w:trPr>
        <w:trHeight w:val="438"/>
      </w:trPr>
      <w:tc>
        <w:tcPr>
          <w:tcW w:w="1443" w:type="pct"/>
        </w:tcPr>
        <w:p w:rsidR="00FE4453" w:rsidRPr="008969C4" w:rsidRDefault="00FE4453"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E4453" w:rsidRPr="00891F29" w:rsidRDefault="00FE4453" w:rsidP="00B10816">
          <w:pPr>
            <w:pStyle w:val="Header"/>
            <w:spacing w:after="0"/>
            <w:jc w:val="right"/>
            <w:rPr>
              <w:sz w:val="16"/>
              <w:szCs w:val="20"/>
            </w:rPr>
          </w:pPr>
          <w:r w:rsidRPr="00891F29">
            <w:rPr>
              <w:sz w:val="16"/>
              <w:szCs w:val="20"/>
            </w:rPr>
            <w:t>Nexteer Automotive Confidential Proprietary Information</w:t>
          </w:r>
        </w:p>
        <w:p w:rsidR="00FE4453" w:rsidRDefault="00FE4453" w:rsidP="00B10816">
          <w:pPr>
            <w:pStyle w:val="Header"/>
            <w:spacing w:after="0"/>
            <w:jc w:val="right"/>
            <w:rPr>
              <w:sz w:val="16"/>
              <w:szCs w:val="20"/>
            </w:rPr>
          </w:pPr>
          <w:r w:rsidRPr="00891F29">
            <w:rPr>
              <w:sz w:val="16"/>
              <w:szCs w:val="20"/>
            </w:rPr>
            <w:t>Do Not Copy/Distribute Without Prior Permission</w:t>
          </w:r>
        </w:p>
        <w:p w:rsidR="00FE4453" w:rsidRPr="008969C4" w:rsidRDefault="00FE4453" w:rsidP="00B10816">
          <w:pPr>
            <w:pStyle w:val="Header"/>
            <w:spacing w:after="0"/>
            <w:jc w:val="right"/>
            <w:rPr>
              <w:szCs w:val="20"/>
            </w:rPr>
          </w:pPr>
          <w:r w:rsidRPr="000B0DB8">
            <w:rPr>
              <w:sz w:val="16"/>
              <w:szCs w:val="20"/>
            </w:rPr>
            <w:t>This Document Is Uncontrolled When Printed – Verify Version Before Use</w:t>
          </w:r>
        </w:p>
      </w:tc>
    </w:tr>
  </w:tbl>
  <w:p w:rsidR="00FE4453" w:rsidRDefault="00FE4453">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85E781B"/>
    <w:multiLevelType w:val="hybridMultilevel"/>
    <w:tmpl w:val="DBA02D82"/>
    <w:lvl w:ilvl="0" w:tplc="04090001">
      <w:start w:val="326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7E456902"/>
    <w:multiLevelType w:val="hybridMultilevel"/>
    <w:tmpl w:val="B3D213C0"/>
    <w:lvl w:ilvl="0" w:tplc="04090001">
      <w:start w:val="326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01"/>
    <w:rsid w:val="00001F1D"/>
    <w:rsid w:val="000040A2"/>
    <w:rsid w:val="00007969"/>
    <w:rsid w:val="00007F30"/>
    <w:rsid w:val="00010BFD"/>
    <w:rsid w:val="00015232"/>
    <w:rsid w:val="000201AB"/>
    <w:rsid w:val="00030567"/>
    <w:rsid w:val="00030607"/>
    <w:rsid w:val="00030D4B"/>
    <w:rsid w:val="000318E7"/>
    <w:rsid w:val="0004234C"/>
    <w:rsid w:val="00047917"/>
    <w:rsid w:val="0005113A"/>
    <w:rsid w:val="000515DF"/>
    <w:rsid w:val="000558D3"/>
    <w:rsid w:val="000573ED"/>
    <w:rsid w:val="00057E0F"/>
    <w:rsid w:val="00063A7A"/>
    <w:rsid w:val="0006733C"/>
    <w:rsid w:val="000718C3"/>
    <w:rsid w:val="00076DD2"/>
    <w:rsid w:val="00082AEF"/>
    <w:rsid w:val="00086B0F"/>
    <w:rsid w:val="00090124"/>
    <w:rsid w:val="00096B85"/>
    <w:rsid w:val="000A1908"/>
    <w:rsid w:val="000A5FB2"/>
    <w:rsid w:val="000A6648"/>
    <w:rsid w:val="000B01C4"/>
    <w:rsid w:val="000B0DB8"/>
    <w:rsid w:val="000B37D5"/>
    <w:rsid w:val="000B5C1E"/>
    <w:rsid w:val="000B6648"/>
    <w:rsid w:val="000D07FE"/>
    <w:rsid w:val="000D4578"/>
    <w:rsid w:val="000E0B71"/>
    <w:rsid w:val="000E102A"/>
    <w:rsid w:val="000E3512"/>
    <w:rsid w:val="000E548A"/>
    <w:rsid w:val="00101127"/>
    <w:rsid w:val="00102C25"/>
    <w:rsid w:val="00105535"/>
    <w:rsid w:val="00105C99"/>
    <w:rsid w:val="001063C7"/>
    <w:rsid w:val="00107593"/>
    <w:rsid w:val="00113021"/>
    <w:rsid w:val="00114319"/>
    <w:rsid w:val="001161D2"/>
    <w:rsid w:val="00123509"/>
    <w:rsid w:val="001278D4"/>
    <w:rsid w:val="00133350"/>
    <w:rsid w:val="00135743"/>
    <w:rsid w:val="001449F2"/>
    <w:rsid w:val="00144BD1"/>
    <w:rsid w:val="00145E51"/>
    <w:rsid w:val="00152830"/>
    <w:rsid w:val="001617C0"/>
    <w:rsid w:val="00164967"/>
    <w:rsid w:val="00180DD1"/>
    <w:rsid w:val="00181748"/>
    <w:rsid w:val="001833C5"/>
    <w:rsid w:val="00186C07"/>
    <w:rsid w:val="00194117"/>
    <w:rsid w:val="001953CB"/>
    <w:rsid w:val="00196283"/>
    <w:rsid w:val="001A069D"/>
    <w:rsid w:val="001A1794"/>
    <w:rsid w:val="001A6A75"/>
    <w:rsid w:val="001B0521"/>
    <w:rsid w:val="001B11CC"/>
    <w:rsid w:val="001B1516"/>
    <w:rsid w:val="001B15E2"/>
    <w:rsid w:val="001B4CA5"/>
    <w:rsid w:val="001B716A"/>
    <w:rsid w:val="001C3CBB"/>
    <w:rsid w:val="001D0F84"/>
    <w:rsid w:val="001D2F1D"/>
    <w:rsid w:val="001D37E2"/>
    <w:rsid w:val="001D417D"/>
    <w:rsid w:val="001D6053"/>
    <w:rsid w:val="001E4877"/>
    <w:rsid w:val="001F0A02"/>
    <w:rsid w:val="001F7A45"/>
    <w:rsid w:val="00203950"/>
    <w:rsid w:val="00206038"/>
    <w:rsid w:val="00206564"/>
    <w:rsid w:val="002065C6"/>
    <w:rsid w:val="00207BE0"/>
    <w:rsid w:val="00210877"/>
    <w:rsid w:val="002127D8"/>
    <w:rsid w:val="00213F47"/>
    <w:rsid w:val="00214D4E"/>
    <w:rsid w:val="00216577"/>
    <w:rsid w:val="00216E0A"/>
    <w:rsid w:val="00217199"/>
    <w:rsid w:val="00222301"/>
    <w:rsid w:val="0022572C"/>
    <w:rsid w:val="00226086"/>
    <w:rsid w:val="00230DD5"/>
    <w:rsid w:val="002366F0"/>
    <w:rsid w:val="00237876"/>
    <w:rsid w:val="00241551"/>
    <w:rsid w:val="002439C4"/>
    <w:rsid w:val="00246432"/>
    <w:rsid w:val="00246474"/>
    <w:rsid w:val="00246930"/>
    <w:rsid w:val="002518E0"/>
    <w:rsid w:val="00251A07"/>
    <w:rsid w:val="00252485"/>
    <w:rsid w:val="002540D9"/>
    <w:rsid w:val="00256656"/>
    <w:rsid w:val="00256D7F"/>
    <w:rsid w:val="00260133"/>
    <w:rsid w:val="00260A45"/>
    <w:rsid w:val="00273618"/>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3AC9"/>
    <w:rsid w:val="00314939"/>
    <w:rsid w:val="00322B18"/>
    <w:rsid w:val="003267EF"/>
    <w:rsid w:val="00326A13"/>
    <w:rsid w:val="00327A5B"/>
    <w:rsid w:val="00330ED1"/>
    <w:rsid w:val="003313B5"/>
    <w:rsid w:val="00332D23"/>
    <w:rsid w:val="0034184E"/>
    <w:rsid w:val="00347652"/>
    <w:rsid w:val="00354C3B"/>
    <w:rsid w:val="00361921"/>
    <w:rsid w:val="00362B86"/>
    <w:rsid w:val="00362CE5"/>
    <w:rsid w:val="00364BF7"/>
    <w:rsid w:val="00364F00"/>
    <w:rsid w:val="00372CE1"/>
    <w:rsid w:val="003849A4"/>
    <w:rsid w:val="00385119"/>
    <w:rsid w:val="00387BF4"/>
    <w:rsid w:val="00393DBF"/>
    <w:rsid w:val="003A5B2A"/>
    <w:rsid w:val="003B4A55"/>
    <w:rsid w:val="003B5244"/>
    <w:rsid w:val="003D456D"/>
    <w:rsid w:val="003F3205"/>
    <w:rsid w:val="00405E64"/>
    <w:rsid w:val="00410E30"/>
    <w:rsid w:val="004147D1"/>
    <w:rsid w:val="0041637C"/>
    <w:rsid w:val="00423335"/>
    <w:rsid w:val="00431255"/>
    <w:rsid w:val="00436F3E"/>
    <w:rsid w:val="004377FE"/>
    <w:rsid w:val="00444F99"/>
    <w:rsid w:val="004451D0"/>
    <w:rsid w:val="004526E6"/>
    <w:rsid w:val="004538E2"/>
    <w:rsid w:val="00453CBC"/>
    <w:rsid w:val="004610FA"/>
    <w:rsid w:val="00462B18"/>
    <w:rsid w:val="00462D3A"/>
    <w:rsid w:val="00467BB2"/>
    <w:rsid w:val="00475CE5"/>
    <w:rsid w:val="00480A9D"/>
    <w:rsid w:val="0048222F"/>
    <w:rsid w:val="00482BAD"/>
    <w:rsid w:val="004863BF"/>
    <w:rsid w:val="004907B4"/>
    <w:rsid w:val="00496E7C"/>
    <w:rsid w:val="00497491"/>
    <w:rsid w:val="004A0EA5"/>
    <w:rsid w:val="004A3AD6"/>
    <w:rsid w:val="004A6AD1"/>
    <w:rsid w:val="004B0D79"/>
    <w:rsid w:val="004C1331"/>
    <w:rsid w:val="004C57D8"/>
    <w:rsid w:val="004D0FAD"/>
    <w:rsid w:val="004D5D37"/>
    <w:rsid w:val="004E39D0"/>
    <w:rsid w:val="004E7BC8"/>
    <w:rsid w:val="004F3C64"/>
    <w:rsid w:val="00507960"/>
    <w:rsid w:val="00507CF1"/>
    <w:rsid w:val="00510DB3"/>
    <w:rsid w:val="00514FCB"/>
    <w:rsid w:val="005200B6"/>
    <w:rsid w:val="00521AA6"/>
    <w:rsid w:val="00527EC6"/>
    <w:rsid w:val="00531660"/>
    <w:rsid w:val="00531B8C"/>
    <w:rsid w:val="0053510E"/>
    <w:rsid w:val="005366FA"/>
    <w:rsid w:val="00540486"/>
    <w:rsid w:val="00540749"/>
    <w:rsid w:val="00541D9D"/>
    <w:rsid w:val="00541E2D"/>
    <w:rsid w:val="00544BE6"/>
    <w:rsid w:val="0054769F"/>
    <w:rsid w:val="00551E95"/>
    <w:rsid w:val="005539DB"/>
    <w:rsid w:val="00553CD9"/>
    <w:rsid w:val="00561263"/>
    <w:rsid w:val="00580C6B"/>
    <w:rsid w:val="00585674"/>
    <w:rsid w:val="0058629C"/>
    <w:rsid w:val="00591CEF"/>
    <w:rsid w:val="00592519"/>
    <w:rsid w:val="005955D1"/>
    <w:rsid w:val="005A1C6A"/>
    <w:rsid w:val="005A21F3"/>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5C0B"/>
    <w:rsid w:val="006114E3"/>
    <w:rsid w:val="00614D08"/>
    <w:rsid w:val="006171B3"/>
    <w:rsid w:val="006224AE"/>
    <w:rsid w:val="00624AEC"/>
    <w:rsid w:val="00633175"/>
    <w:rsid w:val="00633FE1"/>
    <w:rsid w:val="00635297"/>
    <w:rsid w:val="006374FA"/>
    <w:rsid w:val="00645E3D"/>
    <w:rsid w:val="00646455"/>
    <w:rsid w:val="00660449"/>
    <w:rsid w:val="00665E4E"/>
    <w:rsid w:val="00667AE7"/>
    <w:rsid w:val="00673A6E"/>
    <w:rsid w:val="00674817"/>
    <w:rsid w:val="0067654E"/>
    <w:rsid w:val="006811FF"/>
    <w:rsid w:val="00681E5A"/>
    <w:rsid w:val="006845E9"/>
    <w:rsid w:val="00685A11"/>
    <w:rsid w:val="00686ED4"/>
    <w:rsid w:val="0069657C"/>
    <w:rsid w:val="006A61EA"/>
    <w:rsid w:val="006A7C28"/>
    <w:rsid w:val="006B5229"/>
    <w:rsid w:val="006B5F56"/>
    <w:rsid w:val="006C1EE7"/>
    <w:rsid w:val="006C2D7D"/>
    <w:rsid w:val="006D04CF"/>
    <w:rsid w:val="006E1C97"/>
    <w:rsid w:val="006F2855"/>
    <w:rsid w:val="006F3CF4"/>
    <w:rsid w:val="007019B1"/>
    <w:rsid w:val="007028BF"/>
    <w:rsid w:val="00702C1E"/>
    <w:rsid w:val="00707BA6"/>
    <w:rsid w:val="0071315D"/>
    <w:rsid w:val="00715441"/>
    <w:rsid w:val="007219DD"/>
    <w:rsid w:val="00722EA8"/>
    <w:rsid w:val="00725671"/>
    <w:rsid w:val="0072580F"/>
    <w:rsid w:val="00727610"/>
    <w:rsid w:val="007314C9"/>
    <w:rsid w:val="00733679"/>
    <w:rsid w:val="00737A19"/>
    <w:rsid w:val="00737E8F"/>
    <w:rsid w:val="00745F16"/>
    <w:rsid w:val="00751961"/>
    <w:rsid w:val="0075721A"/>
    <w:rsid w:val="00765195"/>
    <w:rsid w:val="00767585"/>
    <w:rsid w:val="00770295"/>
    <w:rsid w:val="007703A4"/>
    <w:rsid w:val="007726A6"/>
    <w:rsid w:val="00773CA8"/>
    <w:rsid w:val="00780D29"/>
    <w:rsid w:val="00783974"/>
    <w:rsid w:val="007839D1"/>
    <w:rsid w:val="00784FF5"/>
    <w:rsid w:val="00786BDF"/>
    <w:rsid w:val="00787AF1"/>
    <w:rsid w:val="0079479A"/>
    <w:rsid w:val="007A2CEC"/>
    <w:rsid w:val="007A3BEB"/>
    <w:rsid w:val="007A3D19"/>
    <w:rsid w:val="007A7DEA"/>
    <w:rsid w:val="007B71B8"/>
    <w:rsid w:val="007C0067"/>
    <w:rsid w:val="007C3A2E"/>
    <w:rsid w:val="007C4A1B"/>
    <w:rsid w:val="007D326F"/>
    <w:rsid w:val="007D7251"/>
    <w:rsid w:val="007E00D7"/>
    <w:rsid w:val="007E0373"/>
    <w:rsid w:val="007E1C02"/>
    <w:rsid w:val="007E4EF4"/>
    <w:rsid w:val="007E625F"/>
    <w:rsid w:val="007E6421"/>
    <w:rsid w:val="007E73AF"/>
    <w:rsid w:val="007F1DE9"/>
    <w:rsid w:val="007F5786"/>
    <w:rsid w:val="007F746C"/>
    <w:rsid w:val="008068A5"/>
    <w:rsid w:val="00806BF6"/>
    <w:rsid w:val="008119C7"/>
    <w:rsid w:val="00820AE5"/>
    <w:rsid w:val="0082456E"/>
    <w:rsid w:val="0082534B"/>
    <w:rsid w:val="00832905"/>
    <w:rsid w:val="008347C6"/>
    <w:rsid w:val="00836552"/>
    <w:rsid w:val="008438F4"/>
    <w:rsid w:val="0084459F"/>
    <w:rsid w:val="00847EDF"/>
    <w:rsid w:val="00852CB9"/>
    <w:rsid w:val="00862735"/>
    <w:rsid w:val="0086536C"/>
    <w:rsid w:val="00865ACA"/>
    <w:rsid w:val="00866672"/>
    <w:rsid w:val="00866C6E"/>
    <w:rsid w:val="00871C89"/>
    <w:rsid w:val="008721B1"/>
    <w:rsid w:val="008721C3"/>
    <w:rsid w:val="00881135"/>
    <w:rsid w:val="00881279"/>
    <w:rsid w:val="00885B34"/>
    <w:rsid w:val="00891F29"/>
    <w:rsid w:val="008943A3"/>
    <w:rsid w:val="00895757"/>
    <w:rsid w:val="008963D2"/>
    <w:rsid w:val="008969C4"/>
    <w:rsid w:val="00897591"/>
    <w:rsid w:val="008A0BF7"/>
    <w:rsid w:val="008A1CA9"/>
    <w:rsid w:val="008A3325"/>
    <w:rsid w:val="008A3DEA"/>
    <w:rsid w:val="008B2A08"/>
    <w:rsid w:val="008C31B1"/>
    <w:rsid w:val="008C4FBE"/>
    <w:rsid w:val="008D0BA5"/>
    <w:rsid w:val="008D1A6A"/>
    <w:rsid w:val="008D299A"/>
    <w:rsid w:val="008D3DCA"/>
    <w:rsid w:val="008D69B7"/>
    <w:rsid w:val="008D6AFC"/>
    <w:rsid w:val="008E6480"/>
    <w:rsid w:val="008F09CA"/>
    <w:rsid w:val="008F11FD"/>
    <w:rsid w:val="008F1C9A"/>
    <w:rsid w:val="008F3245"/>
    <w:rsid w:val="008F38B3"/>
    <w:rsid w:val="008F402B"/>
    <w:rsid w:val="008F4A9B"/>
    <w:rsid w:val="008F7506"/>
    <w:rsid w:val="009017D0"/>
    <w:rsid w:val="00903165"/>
    <w:rsid w:val="00905396"/>
    <w:rsid w:val="00912AE0"/>
    <w:rsid w:val="0091328D"/>
    <w:rsid w:val="009132C7"/>
    <w:rsid w:val="0091423E"/>
    <w:rsid w:val="00921DE0"/>
    <w:rsid w:val="009253B7"/>
    <w:rsid w:val="00926383"/>
    <w:rsid w:val="0092752F"/>
    <w:rsid w:val="009318C4"/>
    <w:rsid w:val="00934099"/>
    <w:rsid w:val="00935352"/>
    <w:rsid w:val="009358E8"/>
    <w:rsid w:val="00942D04"/>
    <w:rsid w:val="00945677"/>
    <w:rsid w:val="00947A9A"/>
    <w:rsid w:val="00947EA9"/>
    <w:rsid w:val="00957855"/>
    <w:rsid w:val="00964105"/>
    <w:rsid w:val="009643A3"/>
    <w:rsid w:val="00970DBB"/>
    <w:rsid w:val="0097381A"/>
    <w:rsid w:val="00974079"/>
    <w:rsid w:val="009839AF"/>
    <w:rsid w:val="009872F1"/>
    <w:rsid w:val="009877AA"/>
    <w:rsid w:val="00992EB9"/>
    <w:rsid w:val="009A087B"/>
    <w:rsid w:val="009A1E88"/>
    <w:rsid w:val="009B0C02"/>
    <w:rsid w:val="009B754B"/>
    <w:rsid w:val="009C5629"/>
    <w:rsid w:val="009C5E90"/>
    <w:rsid w:val="009C71A3"/>
    <w:rsid w:val="009C7F7D"/>
    <w:rsid w:val="009D1773"/>
    <w:rsid w:val="009D493A"/>
    <w:rsid w:val="009E1596"/>
    <w:rsid w:val="009E6A87"/>
    <w:rsid w:val="009F3119"/>
    <w:rsid w:val="00A049EB"/>
    <w:rsid w:val="00A05B7E"/>
    <w:rsid w:val="00A158C7"/>
    <w:rsid w:val="00A17F30"/>
    <w:rsid w:val="00A201F1"/>
    <w:rsid w:val="00A237C1"/>
    <w:rsid w:val="00A25B61"/>
    <w:rsid w:val="00A31EF6"/>
    <w:rsid w:val="00A365F0"/>
    <w:rsid w:val="00A37E34"/>
    <w:rsid w:val="00A453BC"/>
    <w:rsid w:val="00A47FCF"/>
    <w:rsid w:val="00A639FF"/>
    <w:rsid w:val="00A6463B"/>
    <w:rsid w:val="00A656E4"/>
    <w:rsid w:val="00A71774"/>
    <w:rsid w:val="00A71A73"/>
    <w:rsid w:val="00A72ADF"/>
    <w:rsid w:val="00A75159"/>
    <w:rsid w:val="00A75452"/>
    <w:rsid w:val="00A855DC"/>
    <w:rsid w:val="00A90F28"/>
    <w:rsid w:val="00A92EE5"/>
    <w:rsid w:val="00AA2199"/>
    <w:rsid w:val="00AA3A38"/>
    <w:rsid w:val="00AA61A8"/>
    <w:rsid w:val="00AB1565"/>
    <w:rsid w:val="00AB200C"/>
    <w:rsid w:val="00AB2785"/>
    <w:rsid w:val="00AC1BE0"/>
    <w:rsid w:val="00AC40DF"/>
    <w:rsid w:val="00AC4A58"/>
    <w:rsid w:val="00AC6E5E"/>
    <w:rsid w:val="00AD135E"/>
    <w:rsid w:val="00AD1F0E"/>
    <w:rsid w:val="00AD3866"/>
    <w:rsid w:val="00AD3DBF"/>
    <w:rsid w:val="00AE0435"/>
    <w:rsid w:val="00AE0DCB"/>
    <w:rsid w:val="00AE3BF5"/>
    <w:rsid w:val="00AE41D4"/>
    <w:rsid w:val="00AE5C76"/>
    <w:rsid w:val="00AE730D"/>
    <w:rsid w:val="00AF6D2A"/>
    <w:rsid w:val="00AF7DDD"/>
    <w:rsid w:val="00B0024F"/>
    <w:rsid w:val="00B013AF"/>
    <w:rsid w:val="00B0532F"/>
    <w:rsid w:val="00B10816"/>
    <w:rsid w:val="00B11BE8"/>
    <w:rsid w:val="00B154E6"/>
    <w:rsid w:val="00B21802"/>
    <w:rsid w:val="00B22F23"/>
    <w:rsid w:val="00B25D10"/>
    <w:rsid w:val="00B35242"/>
    <w:rsid w:val="00B35F84"/>
    <w:rsid w:val="00B44A1F"/>
    <w:rsid w:val="00B44F4C"/>
    <w:rsid w:val="00B5178F"/>
    <w:rsid w:val="00B52330"/>
    <w:rsid w:val="00B557BA"/>
    <w:rsid w:val="00B5628C"/>
    <w:rsid w:val="00B629B6"/>
    <w:rsid w:val="00B647EA"/>
    <w:rsid w:val="00B72FDD"/>
    <w:rsid w:val="00B81B39"/>
    <w:rsid w:val="00B81C1B"/>
    <w:rsid w:val="00B85D5F"/>
    <w:rsid w:val="00B92F19"/>
    <w:rsid w:val="00B9722C"/>
    <w:rsid w:val="00BA089B"/>
    <w:rsid w:val="00BA0D62"/>
    <w:rsid w:val="00BA5041"/>
    <w:rsid w:val="00BA7BCD"/>
    <w:rsid w:val="00BB166E"/>
    <w:rsid w:val="00BB4210"/>
    <w:rsid w:val="00BB7DD7"/>
    <w:rsid w:val="00BC45C7"/>
    <w:rsid w:val="00BC6B0F"/>
    <w:rsid w:val="00BD17E2"/>
    <w:rsid w:val="00BD29F5"/>
    <w:rsid w:val="00BD7322"/>
    <w:rsid w:val="00BE76C8"/>
    <w:rsid w:val="00BE7F06"/>
    <w:rsid w:val="00BF5242"/>
    <w:rsid w:val="00C0276C"/>
    <w:rsid w:val="00C04F32"/>
    <w:rsid w:val="00C145F2"/>
    <w:rsid w:val="00C22A00"/>
    <w:rsid w:val="00C2356B"/>
    <w:rsid w:val="00C32CAC"/>
    <w:rsid w:val="00C373E0"/>
    <w:rsid w:val="00C375E8"/>
    <w:rsid w:val="00C53F02"/>
    <w:rsid w:val="00C5447A"/>
    <w:rsid w:val="00C54CBD"/>
    <w:rsid w:val="00C62193"/>
    <w:rsid w:val="00C642B0"/>
    <w:rsid w:val="00C64761"/>
    <w:rsid w:val="00C70668"/>
    <w:rsid w:val="00C71EF8"/>
    <w:rsid w:val="00C728E9"/>
    <w:rsid w:val="00C7430F"/>
    <w:rsid w:val="00C74FE6"/>
    <w:rsid w:val="00C77D0E"/>
    <w:rsid w:val="00C8041D"/>
    <w:rsid w:val="00C845F5"/>
    <w:rsid w:val="00C97286"/>
    <w:rsid w:val="00CA5A53"/>
    <w:rsid w:val="00CA5BBE"/>
    <w:rsid w:val="00CA64F7"/>
    <w:rsid w:val="00CB03C3"/>
    <w:rsid w:val="00CB0B31"/>
    <w:rsid w:val="00CB724F"/>
    <w:rsid w:val="00CC44B7"/>
    <w:rsid w:val="00CC6EFC"/>
    <w:rsid w:val="00CE1AE1"/>
    <w:rsid w:val="00CF089D"/>
    <w:rsid w:val="00CF0E43"/>
    <w:rsid w:val="00CF107F"/>
    <w:rsid w:val="00CF2A9A"/>
    <w:rsid w:val="00CF5BE3"/>
    <w:rsid w:val="00CF5C62"/>
    <w:rsid w:val="00CF5D7C"/>
    <w:rsid w:val="00CF5DEA"/>
    <w:rsid w:val="00CF763B"/>
    <w:rsid w:val="00D00A39"/>
    <w:rsid w:val="00D10A25"/>
    <w:rsid w:val="00D16229"/>
    <w:rsid w:val="00D229A6"/>
    <w:rsid w:val="00D236E7"/>
    <w:rsid w:val="00D23CB7"/>
    <w:rsid w:val="00D26802"/>
    <w:rsid w:val="00D30924"/>
    <w:rsid w:val="00D4065B"/>
    <w:rsid w:val="00D42EF2"/>
    <w:rsid w:val="00D443E7"/>
    <w:rsid w:val="00D47901"/>
    <w:rsid w:val="00D51275"/>
    <w:rsid w:val="00D57071"/>
    <w:rsid w:val="00D57F9F"/>
    <w:rsid w:val="00D60445"/>
    <w:rsid w:val="00D618AD"/>
    <w:rsid w:val="00D64A47"/>
    <w:rsid w:val="00D657F3"/>
    <w:rsid w:val="00D66E85"/>
    <w:rsid w:val="00D70B1D"/>
    <w:rsid w:val="00D757BC"/>
    <w:rsid w:val="00D762B8"/>
    <w:rsid w:val="00D775AC"/>
    <w:rsid w:val="00D77952"/>
    <w:rsid w:val="00D819DD"/>
    <w:rsid w:val="00D8298E"/>
    <w:rsid w:val="00D86C2B"/>
    <w:rsid w:val="00D92A88"/>
    <w:rsid w:val="00D9725C"/>
    <w:rsid w:val="00DA5C5C"/>
    <w:rsid w:val="00DB1985"/>
    <w:rsid w:val="00DB213C"/>
    <w:rsid w:val="00DB42EA"/>
    <w:rsid w:val="00DB530C"/>
    <w:rsid w:val="00DC0959"/>
    <w:rsid w:val="00DC598C"/>
    <w:rsid w:val="00DD3B65"/>
    <w:rsid w:val="00DE23CE"/>
    <w:rsid w:val="00DE2FDE"/>
    <w:rsid w:val="00DE3A11"/>
    <w:rsid w:val="00DF22C6"/>
    <w:rsid w:val="00DF4415"/>
    <w:rsid w:val="00DF766D"/>
    <w:rsid w:val="00E020FC"/>
    <w:rsid w:val="00E03151"/>
    <w:rsid w:val="00E044C8"/>
    <w:rsid w:val="00E129A4"/>
    <w:rsid w:val="00E14572"/>
    <w:rsid w:val="00E16D14"/>
    <w:rsid w:val="00E176AB"/>
    <w:rsid w:val="00E17E9C"/>
    <w:rsid w:val="00E21499"/>
    <w:rsid w:val="00E23E66"/>
    <w:rsid w:val="00E31AE9"/>
    <w:rsid w:val="00E3295B"/>
    <w:rsid w:val="00E3395D"/>
    <w:rsid w:val="00E35A9F"/>
    <w:rsid w:val="00E3609B"/>
    <w:rsid w:val="00E36420"/>
    <w:rsid w:val="00E4191F"/>
    <w:rsid w:val="00E41A19"/>
    <w:rsid w:val="00E46EBF"/>
    <w:rsid w:val="00E51408"/>
    <w:rsid w:val="00E52161"/>
    <w:rsid w:val="00E61FD9"/>
    <w:rsid w:val="00E6550B"/>
    <w:rsid w:val="00E71AAB"/>
    <w:rsid w:val="00E775EF"/>
    <w:rsid w:val="00E9004B"/>
    <w:rsid w:val="00E92A82"/>
    <w:rsid w:val="00EB1228"/>
    <w:rsid w:val="00EC34ED"/>
    <w:rsid w:val="00ED3D2B"/>
    <w:rsid w:val="00ED62DB"/>
    <w:rsid w:val="00EE263E"/>
    <w:rsid w:val="00EE26AB"/>
    <w:rsid w:val="00EE3BBC"/>
    <w:rsid w:val="00EE50B0"/>
    <w:rsid w:val="00EF190F"/>
    <w:rsid w:val="00F07789"/>
    <w:rsid w:val="00F1257A"/>
    <w:rsid w:val="00F33382"/>
    <w:rsid w:val="00F337E6"/>
    <w:rsid w:val="00F33BD1"/>
    <w:rsid w:val="00F36729"/>
    <w:rsid w:val="00F36CC2"/>
    <w:rsid w:val="00F374F3"/>
    <w:rsid w:val="00F417BB"/>
    <w:rsid w:val="00F43F8E"/>
    <w:rsid w:val="00F51C8D"/>
    <w:rsid w:val="00F56F9A"/>
    <w:rsid w:val="00F602B0"/>
    <w:rsid w:val="00F651F5"/>
    <w:rsid w:val="00F727CE"/>
    <w:rsid w:val="00F737FE"/>
    <w:rsid w:val="00F90FCC"/>
    <w:rsid w:val="00F91518"/>
    <w:rsid w:val="00F95E33"/>
    <w:rsid w:val="00FA604A"/>
    <w:rsid w:val="00FB39DC"/>
    <w:rsid w:val="00FC02CC"/>
    <w:rsid w:val="00FC45EA"/>
    <w:rsid w:val="00FC5A02"/>
    <w:rsid w:val="00FD293C"/>
    <w:rsid w:val="00FD60F0"/>
    <w:rsid w:val="00FE1C1D"/>
    <w:rsid w:val="00FE4453"/>
    <w:rsid w:val="00FE5DF5"/>
    <w:rsid w:val="00FF0123"/>
    <w:rsid w:val="00FF5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link w:val="Heading5Char"/>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5Char">
    <w:name w:val="Heading 5 Char"/>
    <w:basedOn w:val="DefaultParagraphFont"/>
    <w:link w:val="Heading5"/>
    <w:rsid w:val="004E7BC8"/>
    <w:rPr>
      <w:rFonts w:ascii="Arial" w:hAnsi="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link w:val="Heading5Char"/>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5Char">
    <w:name w:val="Heading 5 Char"/>
    <w:basedOn w:val="DefaultParagraphFont"/>
    <w:link w:val="Heading5"/>
    <w:rsid w:val="004E7BC8"/>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89093">
      <w:bodyDiv w:val="1"/>
      <w:marLeft w:val="0"/>
      <w:marRight w:val="0"/>
      <w:marTop w:val="0"/>
      <w:marBottom w:val="0"/>
      <w:divBdr>
        <w:top w:val="none" w:sz="0" w:space="0" w:color="auto"/>
        <w:left w:val="none" w:sz="0" w:space="0" w:color="auto"/>
        <w:bottom w:val="none" w:sz="0" w:space="0" w:color="auto"/>
        <w:right w:val="none" w:sz="0" w:space="0" w:color="auto"/>
      </w:divBdr>
    </w:div>
    <w:div w:id="382365072">
      <w:bodyDiv w:val="1"/>
      <w:marLeft w:val="0"/>
      <w:marRight w:val="0"/>
      <w:marTop w:val="0"/>
      <w:marBottom w:val="0"/>
      <w:divBdr>
        <w:top w:val="none" w:sz="0" w:space="0" w:color="auto"/>
        <w:left w:val="none" w:sz="0" w:space="0" w:color="auto"/>
        <w:bottom w:val="none" w:sz="0" w:space="0" w:color="auto"/>
        <w:right w:val="none" w:sz="0" w:space="0" w:color="auto"/>
      </w:divBdr>
    </w:div>
    <w:div w:id="855314240">
      <w:bodyDiv w:val="1"/>
      <w:marLeft w:val="0"/>
      <w:marRight w:val="0"/>
      <w:marTop w:val="0"/>
      <w:marBottom w:val="0"/>
      <w:divBdr>
        <w:top w:val="none" w:sz="0" w:space="0" w:color="auto"/>
        <w:left w:val="none" w:sz="0" w:space="0" w:color="auto"/>
        <w:bottom w:val="none" w:sz="0" w:space="0" w:color="auto"/>
        <w:right w:val="none" w:sz="0" w:space="0" w:color="auto"/>
      </w:divBdr>
    </w:div>
    <w:div w:id="1064646149">
      <w:bodyDiv w:val="1"/>
      <w:marLeft w:val="0"/>
      <w:marRight w:val="0"/>
      <w:marTop w:val="0"/>
      <w:marBottom w:val="0"/>
      <w:divBdr>
        <w:top w:val="none" w:sz="0" w:space="0" w:color="auto"/>
        <w:left w:val="none" w:sz="0" w:space="0" w:color="auto"/>
        <w:bottom w:val="none" w:sz="0" w:space="0" w:color="auto"/>
        <w:right w:val="none" w:sz="0" w:space="0" w:color="auto"/>
      </w:divBdr>
    </w:div>
    <w:div w:id="1069301550">
      <w:bodyDiv w:val="1"/>
      <w:marLeft w:val="0"/>
      <w:marRight w:val="0"/>
      <w:marTop w:val="0"/>
      <w:marBottom w:val="0"/>
      <w:divBdr>
        <w:top w:val="none" w:sz="0" w:space="0" w:color="auto"/>
        <w:left w:val="none" w:sz="0" w:space="0" w:color="auto"/>
        <w:bottom w:val="none" w:sz="0" w:space="0" w:color="auto"/>
        <w:right w:val="none" w:sz="0" w:space="0" w:color="auto"/>
      </w:divBdr>
    </w:div>
    <w:div w:id="1572348415">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21198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0E834AD437485C84E6E851D0A03445"/>
        <w:category>
          <w:name w:val="General"/>
          <w:gallery w:val="placeholder"/>
        </w:category>
        <w:types>
          <w:type w:val="bbPlcHdr"/>
        </w:types>
        <w:behaviors>
          <w:behavior w:val="content"/>
        </w:behaviors>
        <w:guid w:val="{673C5577-B371-490A-8CEE-38FF691CBE1E}"/>
      </w:docPartPr>
      <w:docPartBody>
        <w:p w:rsidR="00D63924" w:rsidRDefault="00345137">
          <w:pPr>
            <w:pStyle w:val="E30E834AD437485C84E6E851D0A03445"/>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137"/>
    <w:rsid w:val="00060AAA"/>
    <w:rsid w:val="00081B59"/>
    <w:rsid w:val="002043A8"/>
    <w:rsid w:val="00235283"/>
    <w:rsid w:val="00257854"/>
    <w:rsid w:val="00271421"/>
    <w:rsid w:val="002E5919"/>
    <w:rsid w:val="0033429A"/>
    <w:rsid w:val="00345137"/>
    <w:rsid w:val="003B18F4"/>
    <w:rsid w:val="005C4050"/>
    <w:rsid w:val="006F1212"/>
    <w:rsid w:val="00715469"/>
    <w:rsid w:val="00781833"/>
    <w:rsid w:val="007C1F4A"/>
    <w:rsid w:val="00A73313"/>
    <w:rsid w:val="00AD5092"/>
    <w:rsid w:val="00B03058"/>
    <w:rsid w:val="00B05696"/>
    <w:rsid w:val="00B23662"/>
    <w:rsid w:val="00BE4180"/>
    <w:rsid w:val="00D42D3A"/>
    <w:rsid w:val="00D63924"/>
    <w:rsid w:val="00D729C7"/>
    <w:rsid w:val="00E811F2"/>
    <w:rsid w:val="00F462E2"/>
    <w:rsid w:val="00FB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0E834AD437485C84E6E851D0A03445">
    <w:name w:val="E30E834AD437485C84E6E851D0A03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0E834AD437485C84E6E851D0A03445">
    <w:name w:val="E30E834AD437485C84E6E851D0A03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78A64A62-19CB-4F2F-B419-4B9068C9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7974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Slawomir Witczak</dc:creator>
  <cp:lastModifiedBy>Byrski, Krzysztof</cp:lastModifiedBy>
  <cp:revision>137</cp:revision>
  <cp:lastPrinted>2014-12-17T17:01:00Z</cp:lastPrinted>
  <dcterms:created xsi:type="dcterms:W3CDTF">2016-07-29T14:46:00Z</dcterms:created>
  <dcterms:modified xsi:type="dcterms:W3CDTF">2018-02-20T08:36:00Z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GmAtnmsCmdStMac</vt:lpwstr>
  </property>
  <property fmtid="{D5CDD505-2E9C-101B-9397-08002B2CF9AE}" pid="3" name="Template Version">
    <vt:lpwstr>01.00.02</vt:lpwstr>
  </property>
  <property fmtid="{D5CDD505-2E9C-101B-9397-08002B2CF9AE}" pid="4" name="Release Date">
    <vt:lpwstr>February 20, 2018</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