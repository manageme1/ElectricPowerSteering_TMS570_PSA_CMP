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ACF5C80D2CB64C4EA6669EA54B0B002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D229A6" w:rsidRDefault="007C4A1B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>
        <w:rPr>
          <w:rFonts w:cs="Calibri"/>
          <w:b/>
          <w:sz w:val="48"/>
          <w:szCs w:val="48"/>
        </w:rPr>
        <w:fldChar w:fldCharType="begin"/>
      </w:r>
      <w:r>
        <w:rPr>
          <w:rFonts w:cs="Calibri"/>
          <w:b/>
          <w:sz w:val="48"/>
          <w:szCs w:val="48"/>
        </w:rPr>
        <w:instrText xml:space="preserve"> DOCPROPERTY  "Document Version"  \* MERGEFORMAT </w:instrText>
      </w:r>
      <w:r>
        <w:rPr>
          <w:rFonts w:cs="Calibri"/>
          <w:b/>
          <w:sz w:val="48"/>
          <w:szCs w:val="48"/>
        </w:rPr>
        <w:fldChar w:fldCharType="separate"/>
      </w:r>
      <w:r w:rsidR="00321D91">
        <w:rPr>
          <w:rFonts w:cs="Calibri"/>
          <w:b/>
          <w:sz w:val="48"/>
          <w:szCs w:val="48"/>
        </w:rPr>
        <w:t>CF13 PSA State Handler</w:t>
      </w:r>
      <w:r>
        <w:rPr>
          <w:rFonts w:cs="Calibri"/>
          <w:b/>
          <w:sz w:val="48"/>
          <w:szCs w:val="48"/>
        </w:rPr>
        <w:fldChar w:fldCharType="end"/>
      </w: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 w:rsidRPr="007E0373">
        <w:rPr>
          <w:b/>
          <w:sz w:val="36"/>
        </w:rPr>
        <w:fldChar w:fldCharType="begin"/>
      </w:r>
      <w:r w:rsidRPr="007E0373">
        <w:rPr>
          <w:b/>
          <w:sz w:val="36"/>
        </w:rPr>
        <w:instrText xml:space="preserve"> DOCPROPERTY  "Release Date"  \* MERGEFORMAT </w:instrText>
      </w:r>
      <w:r w:rsidRPr="007E0373">
        <w:rPr>
          <w:b/>
          <w:sz w:val="36"/>
        </w:rPr>
        <w:fldChar w:fldCharType="separate"/>
      </w:r>
      <w:ins w:id="0" w:author="Byrski, Krzysztof" w:date="2018-02-08T14:50:00Z">
        <w:del w:id="1" w:author="Brykczynski, Marek" w:date="2018-07-17T10:50:00Z">
          <w:r w:rsidR="00321D91" w:rsidDel="00BB4BEE">
            <w:rPr>
              <w:b/>
              <w:sz w:val="36"/>
            </w:rPr>
            <w:delText>February</w:delText>
          </w:r>
        </w:del>
      </w:ins>
      <w:ins w:id="2" w:author="Brykczynski, Marek" w:date="2018-07-17T10:50:00Z">
        <w:r w:rsidR="00BB4BEE">
          <w:rPr>
            <w:b/>
            <w:sz w:val="36"/>
          </w:rPr>
          <w:t>July</w:t>
        </w:r>
      </w:ins>
      <w:ins w:id="3" w:author="Byrski, Krzysztof" w:date="2018-02-08T14:50:00Z">
        <w:r w:rsidR="00321D91">
          <w:rPr>
            <w:b/>
            <w:sz w:val="36"/>
          </w:rPr>
          <w:t xml:space="preserve"> </w:t>
        </w:r>
      </w:ins>
      <w:ins w:id="4" w:author="Brykczynski, Marek" w:date="2018-07-17T10:50:00Z">
        <w:r w:rsidR="00BB4BEE">
          <w:rPr>
            <w:b/>
            <w:sz w:val="36"/>
          </w:rPr>
          <w:t>17</w:t>
        </w:r>
      </w:ins>
      <w:ins w:id="5" w:author="Byrski, Krzysztof" w:date="2018-02-08T14:50:00Z">
        <w:del w:id="6" w:author="Brykczynski, Marek" w:date="2018-07-17T10:50:00Z">
          <w:r w:rsidR="00321D91" w:rsidDel="00BB4BEE">
            <w:rPr>
              <w:b/>
              <w:sz w:val="36"/>
            </w:rPr>
            <w:delText>08</w:delText>
          </w:r>
        </w:del>
        <w:r w:rsidR="00321D91">
          <w:rPr>
            <w:b/>
            <w:sz w:val="36"/>
          </w:rPr>
          <w:t>, 2017</w:t>
        </w:r>
      </w:ins>
      <w:del w:id="7" w:author="Byrski, Krzysztof" w:date="2018-02-08T14:17:00Z">
        <w:r w:rsidR="00D850CA" w:rsidDel="00FA2DEC">
          <w:rPr>
            <w:b/>
            <w:sz w:val="36"/>
          </w:rPr>
          <w:delText>August 21, 2017</w:delText>
        </w:r>
      </w:del>
      <w:r w:rsidRPr="007E0373">
        <w:rPr>
          <w:b/>
          <w:sz w:val="36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321D91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321D91">
        <w:rPr>
          <w:b/>
          <w:sz w:val="24"/>
        </w:rPr>
        <w:t>Nexteer</w:t>
      </w:r>
      <w:proofErr w:type="spellEnd"/>
      <w:r w:rsidR="00321D91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321D91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54769F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by Group"  \* MERGEFORMAT </w:instrText>
      </w:r>
      <w:r>
        <w:rPr>
          <w:b/>
          <w:sz w:val="24"/>
        </w:rPr>
        <w:fldChar w:fldCharType="separate"/>
      </w:r>
      <w:r w:rsidR="00321D91">
        <w:rPr>
          <w:b/>
          <w:sz w:val="24"/>
        </w:rPr>
        <w:t>SEPG</w:t>
      </w:r>
      <w:r>
        <w:rPr>
          <w:b/>
          <w:sz w:val="24"/>
        </w:rPr>
        <w:fldChar w:fldCharType="end"/>
      </w:r>
      <w:r w:rsidR="00891F29" w:rsidRPr="00A158C7">
        <w:rPr>
          <w:b/>
          <w:sz w:val="24"/>
        </w:rPr>
        <w:t>,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321D91">
        <w:rPr>
          <w:b/>
          <w:sz w:val="24"/>
        </w:rPr>
        <w:t>Nexteer</w:t>
      </w:r>
      <w:proofErr w:type="spellEnd"/>
      <w:r w:rsidR="00321D91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321D91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6"/>
        <w:gridCol w:w="3425"/>
        <w:gridCol w:w="1346"/>
        <w:gridCol w:w="1955"/>
      </w:tblGrid>
      <w:tr w:rsidR="00AA67B6" w:rsidRPr="00AA38E8" w:rsidTr="00360334">
        <w:tc>
          <w:tcPr>
            <w:tcW w:w="1687" w:type="pct"/>
          </w:tcPr>
          <w:p w:rsidR="00AA67B6" w:rsidRPr="00AA38E8" w:rsidRDefault="00AA67B6" w:rsidP="00D229A6">
            <w:pPr>
              <w:jc w:val="center"/>
              <w:rPr>
                <w:rFonts w:cs="Calibri"/>
                <w:b/>
              </w:rPr>
            </w:pPr>
            <w:bookmarkStart w:id="8" w:name="_Toc348792978"/>
            <w:bookmarkStart w:id="9" w:name="_Toc348793074"/>
            <w:bookmarkStart w:id="10" w:name="_Toc348793965"/>
            <w:bookmarkStart w:id="11" w:name="_Toc349459173"/>
            <w:bookmarkStart w:id="12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1687" w:type="pct"/>
          </w:tcPr>
          <w:p w:rsidR="00AA67B6" w:rsidRPr="00AA38E8" w:rsidRDefault="00AA67B6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663" w:type="pct"/>
          </w:tcPr>
          <w:p w:rsidR="00AA67B6" w:rsidRPr="00AA38E8" w:rsidRDefault="00AA67B6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963" w:type="pct"/>
          </w:tcPr>
          <w:p w:rsidR="00AA67B6" w:rsidRPr="00AA38E8" w:rsidRDefault="00AA67B6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776EEB" w:rsidRPr="00AA38E8" w:rsidTr="00360334">
        <w:tc>
          <w:tcPr>
            <w:tcW w:w="1687" w:type="pct"/>
          </w:tcPr>
          <w:p w:rsidR="00776EEB" w:rsidRPr="00AA38E8" w:rsidRDefault="00776EEB" w:rsidP="009D352D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1687" w:type="pct"/>
          </w:tcPr>
          <w:p w:rsidR="00776EEB" w:rsidRPr="00AA38E8" w:rsidRDefault="00776EEB" w:rsidP="009D352D">
            <w:pPr>
              <w:rPr>
                <w:rFonts w:cs="Calibri"/>
              </w:rPr>
            </w:pPr>
            <w:proofErr w:type="spellStart"/>
            <w:r>
              <w:t>Sankardu</w:t>
            </w:r>
            <w:proofErr w:type="spellEnd"/>
            <w:r>
              <w:t xml:space="preserve"> </w:t>
            </w:r>
            <w:proofErr w:type="spellStart"/>
            <w:r>
              <w:t>Varadapureddi</w:t>
            </w:r>
            <w:proofErr w:type="spellEnd"/>
          </w:p>
        </w:tc>
        <w:tc>
          <w:tcPr>
            <w:tcW w:w="663" w:type="pct"/>
          </w:tcPr>
          <w:p w:rsidR="00776EEB" w:rsidRPr="00AA38E8" w:rsidRDefault="00776EEB" w:rsidP="009D352D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963" w:type="pct"/>
          </w:tcPr>
          <w:p w:rsidR="00776EEB" w:rsidRPr="00AA38E8" w:rsidRDefault="00776EEB" w:rsidP="009D352D">
            <w:pPr>
              <w:rPr>
                <w:rFonts w:cs="Calibri"/>
              </w:rPr>
            </w:pPr>
            <w:r>
              <w:rPr>
                <w:rFonts w:cs="Calibri"/>
              </w:rPr>
              <w:t>27-Feb-2015</w:t>
            </w:r>
          </w:p>
        </w:tc>
      </w:tr>
      <w:tr w:rsidR="00776EEB" w:rsidRPr="00AA38E8" w:rsidTr="00360334">
        <w:tc>
          <w:tcPr>
            <w:tcW w:w="1687" w:type="pct"/>
          </w:tcPr>
          <w:p w:rsidR="00776EEB" w:rsidRPr="00AA38E8" w:rsidRDefault="00776EEB" w:rsidP="009D352D">
            <w:pPr>
              <w:rPr>
                <w:rFonts w:cs="Calibri"/>
              </w:rPr>
            </w:pPr>
            <w:r>
              <w:rPr>
                <w:rFonts w:cs="Calibri"/>
              </w:rPr>
              <w:t>Updated for FDD version 4.1.0</w:t>
            </w:r>
          </w:p>
        </w:tc>
        <w:tc>
          <w:tcPr>
            <w:tcW w:w="1687" w:type="pct"/>
          </w:tcPr>
          <w:p w:rsidR="00776EEB" w:rsidRPr="00AA38E8" w:rsidRDefault="00776EEB" w:rsidP="009D352D">
            <w:pPr>
              <w:rPr>
                <w:rFonts w:cs="Calibri"/>
              </w:rPr>
            </w:pPr>
            <w:proofErr w:type="spellStart"/>
            <w:r>
              <w:t>Sankardu</w:t>
            </w:r>
            <w:proofErr w:type="spellEnd"/>
            <w:r>
              <w:t xml:space="preserve"> </w:t>
            </w:r>
            <w:proofErr w:type="spellStart"/>
            <w:r>
              <w:t>Varadapureddi</w:t>
            </w:r>
            <w:proofErr w:type="spellEnd"/>
          </w:p>
        </w:tc>
        <w:tc>
          <w:tcPr>
            <w:tcW w:w="663" w:type="pct"/>
          </w:tcPr>
          <w:p w:rsidR="00776EEB" w:rsidRPr="00AA38E8" w:rsidRDefault="00776EEB" w:rsidP="009D352D">
            <w:pPr>
              <w:rPr>
                <w:rFonts w:cs="Calibri"/>
              </w:rPr>
            </w:pPr>
            <w:r>
              <w:rPr>
                <w:rFonts w:cs="Calibri"/>
              </w:rPr>
              <w:t>2.0</w:t>
            </w:r>
          </w:p>
        </w:tc>
        <w:tc>
          <w:tcPr>
            <w:tcW w:w="963" w:type="pct"/>
          </w:tcPr>
          <w:p w:rsidR="00776EEB" w:rsidRPr="00AA38E8" w:rsidRDefault="00776EEB" w:rsidP="009D352D">
            <w:pPr>
              <w:rPr>
                <w:rFonts w:cs="Calibri"/>
              </w:rPr>
            </w:pPr>
            <w:r>
              <w:rPr>
                <w:rFonts w:cs="Calibri"/>
              </w:rPr>
              <w:t>6-June-2016</w:t>
            </w:r>
          </w:p>
        </w:tc>
      </w:tr>
      <w:tr w:rsidR="00776EEB" w:rsidRPr="00AA38E8" w:rsidTr="00360334">
        <w:tc>
          <w:tcPr>
            <w:tcW w:w="1687" w:type="pct"/>
          </w:tcPr>
          <w:p w:rsidR="00776EEB" w:rsidRDefault="00776EEB" w:rsidP="009D352D">
            <w:r>
              <w:rPr>
                <w:rFonts w:cs="Calibri"/>
              </w:rPr>
              <w:t>Updated till FDD version 5.1.0</w:t>
            </w:r>
          </w:p>
        </w:tc>
        <w:tc>
          <w:tcPr>
            <w:tcW w:w="1687" w:type="pct"/>
          </w:tcPr>
          <w:p w:rsidR="00776EEB" w:rsidRDefault="00776EEB" w:rsidP="009D352D">
            <w:pPr>
              <w:rPr>
                <w:rFonts w:cs="Calibri"/>
              </w:rPr>
            </w:pPr>
            <w:r>
              <w:t>Krishna Anne</w:t>
            </w:r>
          </w:p>
        </w:tc>
        <w:tc>
          <w:tcPr>
            <w:tcW w:w="663" w:type="pct"/>
          </w:tcPr>
          <w:p w:rsidR="00776EEB" w:rsidRDefault="00776EEB" w:rsidP="009D352D">
            <w:pPr>
              <w:rPr>
                <w:rFonts w:cs="Calibri"/>
              </w:rPr>
            </w:pPr>
            <w:r>
              <w:rPr>
                <w:rFonts w:cs="Calibri"/>
              </w:rPr>
              <w:t>3.0</w:t>
            </w:r>
          </w:p>
        </w:tc>
        <w:tc>
          <w:tcPr>
            <w:tcW w:w="963" w:type="pct"/>
          </w:tcPr>
          <w:p w:rsidR="00776EEB" w:rsidRDefault="00776EEB" w:rsidP="009D352D">
            <w:pPr>
              <w:rPr>
                <w:rFonts w:cs="Calibri"/>
              </w:rPr>
            </w:pPr>
            <w:r>
              <w:rPr>
                <w:rFonts w:cs="Calibri"/>
              </w:rPr>
              <w:t>26-Oct-2016</w:t>
            </w:r>
          </w:p>
        </w:tc>
      </w:tr>
      <w:tr w:rsidR="00776EEB" w:rsidRPr="00AA38E8" w:rsidTr="00360334">
        <w:tc>
          <w:tcPr>
            <w:tcW w:w="1687" w:type="pct"/>
          </w:tcPr>
          <w:p w:rsidR="00776EEB" w:rsidRDefault="00776EEB" w:rsidP="009D352D">
            <w:pPr>
              <w:rPr>
                <w:rFonts w:cs="Calibri"/>
              </w:rPr>
            </w:pPr>
            <w:r>
              <w:rPr>
                <w:rFonts w:cs="Calibri"/>
              </w:rPr>
              <w:t xml:space="preserve">Updated till FDD version 5.3.0 </w:t>
            </w:r>
            <w:r w:rsidRPr="003024DD">
              <w:rPr>
                <w:rFonts w:cs="Calibri"/>
              </w:rPr>
              <w:t>Fix for anomaly EA3#13197</w:t>
            </w:r>
          </w:p>
        </w:tc>
        <w:tc>
          <w:tcPr>
            <w:tcW w:w="1687" w:type="pct"/>
          </w:tcPr>
          <w:p w:rsidR="00776EEB" w:rsidRDefault="00776EEB" w:rsidP="009D352D">
            <w:r>
              <w:t>Krishna Anne</w:t>
            </w:r>
          </w:p>
        </w:tc>
        <w:tc>
          <w:tcPr>
            <w:tcW w:w="663" w:type="pct"/>
          </w:tcPr>
          <w:p w:rsidR="00776EEB" w:rsidRDefault="00776EEB" w:rsidP="009D352D">
            <w:pPr>
              <w:rPr>
                <w:rFonts w:cs="Calibri"/>
              </w:rPr>
            </w:pPr>
            <w:r>
              <w:rPr>
                <w:rFonts w:cs="Calibri"/>
              </w:rPr>
              <w:t>4.0</w:t>
            </w:r>
          </w:p>
        </w:tc>
        <w:tc>
          <w:tcPr>
            <w:tcW w:w="963" w:type="pct"/>
          </w:tcPr>
          <w:p w:rsidR="00776EEB" w:rsidRDefault="00776EEB" w:rsidP="009D352D">
            <w:pPr>
              <w:rPr>
                <w:rFonts w:cs="Calibri"/>
              </w:rPr>
            </w:pPr>
            <w:r>
              <w:rPr>
                <w:rFonts w:cs="Calibri"/>
              </w:rPr>
              <w:t>15-Dec-2016</w:t>
            </w:r>
          </w:p>
        </w:tc>
      </w:tr>
      <w:tr w:rsidR="00776EEB" w:rsidRPr="00AA38E8" w:rsidTr="00360334">
        <w:tc>
          <w:tcPr>
            <w:tcW w:w="1687" w:type="pct"/>
          </w:tcPr>
          <w:p w:rsidR="00776EEB" w:rsidRDefault="00776EEB" w:rsidP="009D352D">
            <w:pPr>
              <w:rPr>
                <w:rFonts w:cs="Calibri"/>
              </w:rPr>
            </w:pPr>
            <w:r>
              <w:rPr>
                <w:rFonts w:cs="Calibri"/>
              </w:rPr>
              <w:t>Updated for FDD version 6.1.0</w:t>
            </w:r>
          </w:p>
        </w:tc>
        <w:tc>
          <w:tcPr>
            <w:tcW w:w="1687" w:type="pct"/>
          </w:tcPr>
          <w:p w:rsidR="00776EEB" w:rsidRDefault="00776EEB" w:rsidP="009D352D">
            <w:r>
              <w:t>Krishna Anne</w:t>
            </w:r>
          </w:p>
        </w:tc>
        <w:tc>
          <w:tcPr>
            <w:tcW w:w="663" w:type="pct"/>
          </w:tcPr>
          <w:p w:rsidR="00776EEB" w:rsidRDefault="00776EEB" w:rsidP="009D352D">
            <w:pPr>
              <w:rPr>
                <w:rFonts w:cs="Calibri"/>
              </w:rPr>
            </w:pPr>
            <w:r>
              <w:rPr>
                <w:rFonts w:cs="Calibri"/>
              </w:rPr>
              <w:t>5.0</w:t>
            </w:r>
          </w:p>
        </w:tc>
        <w:tc>
          <w:tcPr>
            <w:tcW w:w="963" w:type="pct"/>
          </w:tcPr>
          <w:p w:rsidR="00776EEB" w:rsidRDefault="00776EEB" w:rsidP="009D352D">
            <w:pPr>
              <w:rPr>
                <w:rFonts w:cs="Calibri"/>
              </w:rPr>
            </w:pPr>
            <w:r>
              <w:rPr>
                <w:rFonts w:cs="Calibri"/>
              </w:rPr>
              <w:t>23-Feb-2017</w:t>
            </w:r>
          </w:p>
        </w:tc>
      </w:tr>
      <w:tr w:rsidR="00776EEB" w:rsidRPr="00AA38E8" w:rsidTr="00360334">
        <w:tc>
          <w:tcPr>
            <w:tcW w:w="1687" w:type="pct"/>
          </w:tcPr>
          <w:p w:rsidR="00776EEB" w:rsidRDefault="00776EEB" w:rsidP="009D352D">
            <w:pPr>
              <w:rPr>
                <w:rFonts w:cs="Calibri"/>
              </w:rPr>
            </w:pPr>
            <w:r>
              <w:rPr>
                <w:rFonts w:cs="Calibri"/>
              </w:rPr>
              <w:t>Updated for FDD version 7.0.0</w:t>
            </w:r>
          </w:p>
        </w:tc>
        <w:tc>
          <w:tcPr>
            <w:tcW w:w="1687" w:type="pct"/>
          </w:tcPr>
          <w:p w:rsidR="00776EEB" w:rsidRDefault="00776EEB" w:rsidP="009D352D">
            <w:r>
              <w:t xml:space="preserve">Krzysztof </w:t>
            </w:r>
            <w:proofErr w:type="spellStart"/>
            <w:r>
              <w:t>Byrski</w:t>
            </w:r>
            <w:proofErr w:type="spellEnd"/>
          </w:p>
        </w:tc>
        <w:tc>
          <w:tcPr>
            <w:tcW w:w="663" w:type="pct"/>
          </w:tcPr>
          <w:p w:rsidR="00776EEB" w:rsidRDefault="00776EEB" w:rsidP="009D352D">
            <w:pPr>
              <w:rPr>
                <w:rFonts w:cs="Calibri"/>
              </w:rPr>
            </w:pPr>
            <w:r>
              <w:rPr>
                <w:rFonts w:cs="Calibri"/>
              </w:rPr>
              <w:t>6.0</w:t>
            </w:r>
          </w:p>
        </w:tc>
        <w:tc>
          <w:tcPr>
            <w:tcW w:w="963" w:type="pct"/>
          </w:tcPr>
          <w:p w:rsidR="00776EEB" w:rsidRDefault="00776EEB" w:rsidP="009D352D">
            <w:pPr>
              <w:rPr>
                <w:rFonts w:cs="Calibri"/>
              </w:rPr>
            </w:pPr>
            <w:r>
              <w:rPr>
                <w:rFonts w:cs="Calibri"/>
              </w:rPr>
              <w:t>16-Aug-2017</w:t>
            </w:r>
          </w:p>
        </w:tc>
      </w:tr>
      <w:tr w:rsidR="00DE2CBE" w:rsidRPr="00AA38E8" w:rsidTr="00360334">
        <w:trPr>
          <w:ins w:id="13" w:author="Byrski, Krzysztof" w:date="2018-02-08T14:17:00Z"/>
        </w:trPr>
        <w:tc>
          <w:tcPr>
            <w:tcW w:w="1687" w:type="pct"/>
          </w:tcPr>
          <w:p w:rsidR="00DE2CBE" w:rsidRDefault="00DE2CBE" w:rsidP="00DE2CBE">
            <w:pPr>
              <w:rPr>
                <w:ins w:id="14" w:author="Byrski, Krzysztof" w:date="2018-02-08T14:17:00Z"/>
                <w:rFonts w:cs="Calibri"/>
              </w:rPr>
            </w:pPr>
            <w:ins w:id="15" w:author="Byrski, Krzysztof" w:date="2018-02-08T14:18:00Z">
              <w:r>
                <w:rPr>
                  <w:rFonts w:cs="Calibri"/>
                </w:rPr>
                <w:t>Updated for FDD version 8.0.0</w:t>
              </w:r>
            </w:ins>
          </w:p>
        </w:tc>
        <w:tc>
          <w:tcPr>
            <w:tcW w:w="1687" w:type="pct"/>
          </w:tcPr>
          <w:p w:rsidR="00DE2CBE" w:rsidRDefault="00DE2CBE" w:rsidP="009D352D">
            <w:pPr>
              <w:rPr>
                <w:ins w:id="16" w:author="Byrski, Krzysztof" w:date="2018-02-08T14:17:00Z"/>
              </w:rPr>
            </w:pPr>
            <w:ins w:id="17" w:author="Byrski, Krzysztof" w:date="2018-02-08T14:18:00Z">
              <w:r>
                <w:t xml:space="preserve">Krzysztof </w:t>
              </w:r>
              <w:proofErr w:type="spellStart"/>
              <w:r>
                <w:t>Byrski</w:t>
              </w:r>
            </w:ins>
            <w:proofErr w:type="spellEnd"/>
          </w:p>
        </w:tc>
        <w:tc>
          <w:tcPr>
            <w:tcW w:w="663" w:type="pct"/>
          </w:tcPr>
          <w:p w:rsidR="00DE2CBE" w:rsidRDefault="00DE2CBE" w:rsidP="009D352D">
            <w:pPr>
              <w:rPr>
                <w:ins w:id="18" w:author="Byrski, Krzysztof" w:date="2018-02-08T14:17:00Z"/>
                <w:rFonts w:cs="Calibri"/>
              </w:rPr>
            </w:pPr>
            <w:ins w:id="19" w:author="Byrski, Krzysztof" w:date="2018-02-08T14:18:00Z">
              <w:r>
                <w:rPr>
                  <w:rFonts w:cs="Calibri"/>
                </w:rPr>
                <w:t>7.0</w:t>
              </w:r>
            </w:ins>
          </w:p>
        </w:tc>
        <w:tc>
          <w:tcPr>
            <w:tcW w:w="963" w:type="pct"/>
          </w:tcPr>
          <w:p w:rsidR="00DE2CBE" w:rsidRDefault="00DE2CBE" w:rsidP="009D352D">
            <w:pPr>
              <w:rPr>
                <w:ins w:id="20" w:author="Byrski, Krzysztof" w:date="2018-02-08T14:17:00Z"/>
                <w:rFonts w:cs="Calibri"/>
              </w:rPr>
            </w:pPr>
            <w:ins w:id="21" w:author="Byrski, Krzysztof" w:date="2018-02-08T14:18:00Z">
              <w:r>
                <w:rPr>
                  <w:rFonts w:cs="Calibri"/>
                </w:rPr>
                <w:t>08-Feb-2018</w:t>
              </w:r>
            </w:ins>
          </w:p>
        </w:tc>
      </w:tr>
      <w:tr w:rsidR="00AD11F6" w:rsidRPr="00AA38E8" w:rsidTr="00360334">
        <w:trPr>
          <w:ins w:id="22" w:author="Brykczynski, Marek" w:date="2018-07-17T10:49:00Z"/>
        </w:trPr>
        <w:tc>
          <w:tcPr>
            <w:tcW w:w="1687" w:type="pct"/>
          </w:tcPr>
          <w:p w:rsidR="00AD11F6" w:rsidRDefault="00AD11F6" w:rsidP="00DE2CBE">
            <w:pPr>
              <w:rPr>
                <w:ins w:id="23" w:author="Brykczynski, Marek" w:date="2018-07-17T10:49:00Z"/>
                <w:rFonts w:cs="Calibri"/>
              </w:rPr>
            </w:pPr>
            <w:ins w:id="24" w:author="Brykczynski, Marek" w:date="2018-07-17T10:49:00Z">
              <w:r>
                <w:rPr>
                  <w:rFonts w:cs="Calibri"/>
                </w:rPr>
                <w:t>Updated for FDD version 8.3.0</w:t>
              </w:r>
            </w:ins>
          </w:p>
        </w:tc>
        <w:tc>
          <w:tcPr>
            <w:tcW w:w="1687" w:type="pct"/>
          </w:tcPr>
          <w:p w:rsidR="00AD11F6" w:rsidRDefault="00AD11F6" w:rsidP="009D352D">
            <w:pPr>
              <w:rPr>
                <w:ins w:id="25" w:author="Brykczynski, Marek" w:date="2018-07-17T10:49:00Z"/>
              </w:rPr>
            </w:pPr>
            <w:ins w:id="26" w:author="Brykczynski, Marek" w:date="2018-07-17T10:49:00Z">
              <w:r>
                <w:t xml:space="preserve">Marek </w:t>
              </w:r>
              <w:proofErr w:type="spellStart"/>
              <w:r>
                <w:t>Brykczyński</w:t>
              </w:r>
              <w:proofErr w:type="spellEnd"/>
            </w:ins>
          </w:p>
        </w:tc>
        <w:tc>
          <w:tcPr>
            <w:tcW w:w="663" w:type="pct"/>
          </w:tcPr>
          <w:p w:rsidR="00AD11F6" w:rsidRDefault="00AD11F6" w:rsidP="009D352D">
            <w:pPr>
              <w:rPr>
                <w:ins w:id="27" w:author="Brykczynski, Marek" w:date="2018-07-17T10:49:00Z"/>
                <w:rFonts w:cs="Calibri"/>
              </w:rPr>
            </w:pPr>
            <w:ins w:id="28" w:author="Brykczynski, Marek" w:date="2018-07-17T10:49:00Z">
              <w:r>
                <w:rPr>
                  <w:rFonts w:cs="Calibri"/>
                </w:rPr>
                <w:t>8.0</w:t>
              </w:r>
            </w:ins>
          </w:p>
        </w:tc>
        <w:tc>
          <w:tcPr>
            <w:tcW w:w="963" w:type="pct"/>
          </w:tcPr>
          <w:p w:rsidR="00AD11F6" w:rsidRDefault="00AD11F6">
            <w:pPr>
              <w:rPr>
                <w:ins w:id="29" w:author="Brykczynski, Marek" w:date="2018-07-17T10:49:00Z"/>
                <w:rFonts w:cs="Calibri"/>
              </w:rPr>
            </w:pPr>
            <w:ins w:id="30" w:author="Brykczynski, Marek" w:date="2018-07-17T10:49:00Z">
              <w:r>
                <w:rPr>
                  <w:rFonts w:cs="Calibri"/>
                </w:rPr>
                <w:t>17-Jul-2018</w:t>
              </w:r>
            </w:ins>
          </w:p>
        </w:tc>
      </w:tr>
    </w:tbl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A73DB8" w:rsidRDefault="00891F29">
      <w:pPr>
        <w:pStyle w:val="TOC1"/>
        <w:rPr>
          <w:ins w:id="31" w:author="Byrski, Krzysztof" w:date="2018-02-08T14:50:00Z"/>
          <w:b w:val="0"/>
          <w:sz w:val="32"/>
          <w:szCs w:val="32"/>
          <w:u w:val="single"/>
        </w:rPr>
      </w:pPr>
      <w:bookmarkStart w:id="32" w:name="_Toc519587982"/>
      <w:r w:rsidRPr="00C728E9">
        <w:rPr>
          <w:b w:val="0"/>
          <w:sz w:val="32"/>
          <w:szCs w:val="32"/>
          <w:u w:val="single"/>
        </w:rPr>
        <w:t>Table of Contents</w:t>
      </w:r>
      <w:bookmarkEnd w:id="32"/>
    </w:p>
    <w:p w:rsidR="00843E63" w:rsidRDefault="00E16D14">
      <w:pPr>
        <w:pStyle w:val="TOC1"/>
        <w:rPr>
          <w:ins w:id="33" w:author="Brykczynski, Marek" w:date="2018-07-17T10:5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r>
        <w:rPr>
          <w:caps/>
          <w:sz w:val="32"/>
          <w:szCs w:val="32"/>
        </w:rPr>
        <w:fldChar w:fldCharType="begin"/>
      </w:r>
      <w:r w:rsidR="00114734">
        <w:rPr>
          <w:caps/>
          <w:sz w:val="32"/>
          <w:szCs w:val="32"/>
        </w:rPr>
        <w:instrText xml:space="preserve"> TOC \o "1</w:instrText>
      </w:r>
      <w:r w:rsidRPr="00C728E9">
        <w:rPr>
          <w:caps/>
          <w:sz w:val="32"/>
          <w:szCs w:val="32"/>
        </w:rPr>
        <w:instrText>-3" \</w:instrText>
      </w:r>
      <w:r w:rsidR="00114734">
        <w:rPr>
          <w:caps/>
          <w:sz w:val="32"/>
          <w:szCs w:val="32"/>
        </w:rPr>
        <w:instrText xml:space="preserve">h \Z </w:instrText>
      </w:r>
      <w:r w:rsidRPr="00C728E9">
        <w:rPr>
          <w:caps/>
          <w:sz w:val="32"/>
          <w:szCs w:val="32"/>
        </w:rPr>
        <w:instrText xml:space="preserve"> </w:instrText>
      </w:r>
      <w:r>
        <w:rPr>
          <w:caps/>
          <w:sz w:val="32"/>
          <w:szCs w:val="32"/>
        </w:rPr>
        <w:fldChar w:fldCharType="separate"/>
      </w:r>
      <w:ins w:id="34" w:author="Brykczynski, Marek" w:date="2018-07-17T10:50:00Z">
        <w:r w:rsidR="00843E63" w:rsidRPr="00602DC0">
          <w:rPr>
            <w:rStyle w:val="Hyperlink"/>
          </w:rPr>
          <w:fldChar w:fldCharType="begin"/>
        </w:r>
        <w:r w:rsidR="00843E63" w:rsidRPr="00602DC0">
          <w:rPr>
            <w:rStyle w:val="Hyperlink"/>
          </w:rPr>
          <w:instrText xml:space="preserve"> </w:instrText>
        </w:r>
        <w:r w:rsidR="00843E63">
          <w:instrText>HYPERLINK \l "_Toc519587982"</w:instrText>
        </w:r>
        <w:r w:rsidR="00843E63" w:rsidRPr="00602DC0">
          <w:rPr>
            <w:rStyle w:val="Hyperlink"/>
          </w:rPr>
          <w:instrText xml:space="preserve"> </w:instrText>
        </w:r>
        <w:r w:rsidR="00843E63" w:rsidRPr="00602DC0">
          <w:rPr>
            <w:rStyle w:val="Hyperlink"/>
          </w:rPr>
        </w:r>
        <w:r w:rsidR="00843E63" w:rsidRPr="00602DC0">
          <w:rPr>
            <w:rStyle w:val="Hyperlink"/>
          </w:rPr>
          <w:fldChar w:fldCharType="separate"/>
        </w:r>
        <w:r w:rsidR="00843E63" w:rsidRPr="00602DC0">
          <w:rPr>
            <w:rStyle w:val="Hyperlink"/>
          </w:rPr>
          <w:t>Table of Contents</w:t>
        </w:r>
        <w:r w:rsidR="00843E63">
          <w:rPr>
            <w:webHidden/>
          </w:rPr>
          <w:tab/>
        </w:r>
        <w:r w:rsidR="00843E63">
          <w:rPr>
            <w:webHidden/>
          </w:rPr>
          <w:fldChar w:fldCharType="begin"/>
        </w:r>
        <w:r w:rsidR="00843E63">
          <w:rPr>
            <w:webHidden/>
          </w:rPr>
          <w:instrText xml:space="preserve"> PAGEREF _Toc519587982 \h </w:instrText>
        </w:r>
        <w:r w:rsidR="00843E63">
          <w:rPr>
            <w:webHidden/>
          </w:rPr>
        </w:r>
      </w:ins>
      <w:r w:rsidR="00843E63">
        <w:rPr>
          <w:webHidden/>
        </w:rPr>
        <w:fldChar w:fldCharType="separate"/>
      </w:r>
      <w:ins w:id="35" w:author="Brykczynski, Marek" w:date="2018-07-17T10:50:00Z">
        <w:r w:rsidR="00843E63">
          <w:rPr>
            <w:webHidden/>
          </w:rPr>
          <w:t>3</w:t>
        </w:r>
        <w:r w:rsidR="00843E63">
          <w:rPr>
            <w:webHidden/>
          </w:rPr>
          <w:fldChar w:fldCharType="end"/>
        </w:r>
        <w:r w:rsidR="00843E63" w:rsidRPr="00602DC0">
          <w:rPr>
            <w:rStyle w:val="Hyperlink"/>
          </w:rPr>
          <w:fldChar w:fldCharType="end"/>
        </w:r>
      </w:ins>
    </w:p>
    <w:p w:rsidR="00843E63" w:rsidRDefault="00843E63">
      <w:pPr>
        <w:pStyle w:val="TOC1"/>
        <w:rPr>
          <w:ins w:id="36" w:author="Brykczynski, Marek" w:date="2018-07-17T10:5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37" w:author="Brykczynski, Marek" w:date="2018-07-17T10:50:00Z">
        <w:r w:rsidRPr="00602DC0">
          <w:rPr>
            <w:rStyle w:val="Hyperlink"/>
          </w:rPr>
          <w:fldChar w:fldCharType="begin"/>
        </w:r>
        <w:r w:rsidRPr="00602DC0">
          <w:rPr>
            <w:rStyle w:val="Hyperlink"/>
          </w:rPr>
          <w:instrText xml:space="preserve"> </w:instrText>
        </w:r>
        <w:r>
          <w:instrText>HYPERLINK \l "_Toc519587983"</w:instrText>
        </w:r>
        <w:r w:rsidRPr="00602DC0">
          <w:rPr>
            <w:rStyle w:val="Hyperlink"/>
          </w:rPr>
          <w:instrText xml:space="preserve"> </w:instrText>
        </w:r>
        <w:r w:rsidRPr="00602DC0">
          <w:rPr>
            <w:rStyle w:val="Hyperlink"/>
          </w:rPr>
        </w:r>
        <w:r w:rsidRPr="00602DC0">
          <w:rPr>
            <w:rStyle w:val="Hyperlink"/>
          </w:rPr>
          <w:fldChar w:fldCharType="separate"/>
        </w:r>
        <w:r w:rsidRPr="00602DC0">
          <w:rPr>
            <w:rStyle w:val="Hyperlink"/>
          </w:rPr>
          <w:t>1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602DC0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_Toc519587983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38" w:author="Brykczynski, Marek" w:date="2018-07-17T10:50:00Z">
        <w:r>
          <w:rPr>
            <w:webHidden/>
          </w:rPr>
          <w:t>4</w:t>
        </w:r>
        <w:r>
          <w:rPr>
            <w:webHidden/>
          </w:rPr>
          <w:fldChar w:fldCharType="end"/>
        </w:r>
        <w:r w:rsidRPr="00602DC0">
          <w:rPr>
            <w:rStyle w:val="Hyperlink"/>
          </w:rPr>
          <w:fldChar w:fldCharType="end"/>
        </w:r>
      </w:ins>
    </w:p>
    <w:p w:rsidR="00843E63" w:rsidRDefault="00843E63">
      <w:pPr>
        <w:pStyle w:val="TOC2"/>
        <w:rPr>
          <w:ins w:id="39" w:author="Brykczynski, Marek" w:date="2018-07-17T10:50:00Z"/>
          <w:rFonts w:asciiTheme="minorHAnsi" w:eastAsiaTheme="minorEastAsia" w:hAnsiTheme="minorHAnsi"/>
          <w:color w:val="auto"/>
          <w:kern w:val="0"/>
          <w:szCs w:val="22"/>
        </w:rPr>
      </w:pPr>
      <w:ins w:id="40" w:author="Brykczynski, Marek" w:date="2018-07-17T10:50:00Z">
        <w:r w:rsidRPr="00602DC0">
          <w:rPr>
            <w:rStyle w:val="Hyperlink"/>
          </w:rPr>
          <w:fldChar w:fldCharType="begin"/>
        </w:r>
        <w:r w:rsidRPr="00602DC0">
          <w:rPr>
            <w:rStyle w:val="Hyperlink"/>
          </w:rPr>
          <w:instrText xml:space="preserve"> </w:instrText>
        </w:r>
        <w:r>
          <w:instrText>HYPERLINK \l "_Toc519587984"</w:instrText>
        </w:r>
        <w:r w:rsidRPr="00602DC0">
          <w:rPr>
            <w:rStyle w:val="Hyperlink"/>
          </w:rPr>
          <w:instrText xml:space="preserve"> </w:instrText>
        </w:r>
        <w:r w:rsidRPr="00602DC0">
          <w:rPr>
            <w:rStyle w:val="Hyperlink"/>
          </w:rPr>
        </w:r>
        <w:r w:rsidRPr="00602DC0">
          <w:rPr>
            <w:rStyle w:val="Hyperlink"/>
          </w:rPr>
          <w:fldChar w:fldCharType="separate"/>
        </w:r>
        <w:r w:rsidRPr="00602DC0">
          <w:rPr>
            <w:rStyle w:val="Hyperlink"/>
          </w:rPr>
          <w:t>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02DC0">
          <w:rPr>
            <w:rStyle w:val="Hyperli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_Toc519587984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41" w:author="Brykczynski, Marek" w:date="2018-07-17T10:50:00Z">
        <w:r>
          <w:rPr>
            <w:webHidden/>
          </w:rPr>
          <w:t>4</w:t>
        </w:r>
        <w:r>
          <w:rPr>
            <w:webHidden/>
          </w:rPr>
          <w:fldChar w:fldCharType="end"/>
        </w:r>
        <w:r w:rsidRPr="00602DC0">
          <w:rPr>
            <w:rStyle w:val="Hyperlink"/>
          </w:rPr>
          <w:fldChar w:fldCharType="end"/>
        </w:r>
      </w:ins>
    </w:p>
    <w:p w:rsidR="00843E63" w:rsidRDefault="00843E63">
      <w:pPr>
        <w:pStyle w:val="TOC2"/>
        <w:rPr>
          <w:ins w:id="42" w:author="Brykczynski, Marek" w:date="2018-07-17T10:50:00Z"/>
          <w:rFonts w:asciiTheme="minorHAnsi" w:eastAsiaTheme="minorEastAsia" w:hAnsiTheme="minorHAnsi"/>
          <w:color w:val="auto"/>
          <w:kern w:val="0"/>
          <w:szCs w:val="22"/>
        </w:rPr>
      </w:pPr>
      <w:ins w:id="43" w:author="Brykczynski, Marek" w:date="2018-07-17T10:50:00Z">
        <w:r w:rsidRPr="00602DC0">
          <w:rPr>
            <w:rStyle w:val="Hyperlink"/>
          </w:rPr>
          <w:fldChar w:fldCharType="begin"/>
        </w:r>
        <w:r w:rsidRPr="00602DC0">
          <w:rPr>
            <w:rStyle w:val="Hyperlink"/>
          </w:rPr>
          <w:instrText xml:space="preserve"> </w:instrText>
        </w:r>
        <w:r>
          <w:instrText>HYPERLINK \l "_Toc519587985"</w:instrText>
        </w:r>
        <w:r w:rsidRPr="00602DC0">
          <w:rPr>
            <w:rStyle w:val="Hyperlink"/>
          </w:rPr>
          <w:instrText xml:space="preserve"> </w:instrText>
        </w:r>
        <w:r w:rsidRPr="00602DC0">
          <w:rPr>
            <w:rStyle w:val="Hyperlink"/>
          </w:rPr>
        </w:r>
        <w:r w:rsidRPr="00602DC0">
          <w:rPr>
            <w:rStyle w:val="Hyperlink"/>
          </w:rPr>
          <w:fldChar w:fldCharType="separate"/>
        </w:r>
        <w:r w:rsidRPr="00602DC0">
          <w:rPr>
            <w:rStyle w:val="Hyperlink"/>
          </w:rPr>
          <w:t>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02DC0">
          <w:rPr>
            <w:rStyle w:val="Hyperlink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_Toc519587985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44" w:author="Brykczynski, Marek" w:date="2018-07-17T10:50:00Z">
        <w:r>
          <w:rPr>
            <w:webHidden/>
          </w:rPr>
          <w:t>4</w:t>
        </w:r>
        <w:r>
          <w:rPr>
            <w:webHidden/>
          </w:rPr>
          <w:fldChar w:fldCharType="end"/>
        </w:r>
        <w:r w:rsidRPr="00602DC0">
          <w:rPr>
            <w:rStyle w:val="Hyperlink"/>
          </w:rPr>
          <w:fldChar w:fldCharType="end"/>
        </w:r>
      </w:ins>
    </w:p>
    <w:p w:rsidR="00843E63" w:rsidRDefault="00843E63">
      <w:pPr>
        <w:pStyle w:val="TOC1"/>
        <w:rPr>
          <w:ins w:id="45" w:author="Brykczynski, Marek" w:date="2018-07-17T10:5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46" w:author="Brykczynski, Marek" w:date="2018-07-17T10:50:00Z">
        <w:r w:rsidRPr="00602DC0">
          <w:rPr>
            <w:rStyle w:val="Hyperlink"/>
          </w:rPr>
          <w:fldChar w:fldCharType="begin"/>
        </w:r>
        <w:r w:rsidRPr="00602DC0">
          <w:rPr>
            <w:rStyle w:val="Hyperlink"/>
          </w:rPr>
          <w:instrText xml:space="preserve"> </w:instrText>
        </w:r>
        <w:r>
          <w:instrText>HYPERLINK \l "_Toc519587986"</w:instrText>
        </w:r>
        <w:r w:rsidRPr="00602DC0">
          <w:rPr>
            <w:rStyle w:val="Hyperlink"/>
          </w:rPr>
          <w:instrText xml:space="preserve"> </w:instrText>
        </w:r>
        <w:r w:rsidRPr="00602DC0">
          <w:rPr>
            <w:rStyle w:val="Hyperlink"/>
          </w:rPr>
        </w:r>
        <w:r w:rsidRPr="00602DC0">
          <w:rPr>
            <w:rStyle w:val="Hyperlink"/>
          </w:rPr>
          <w:fldChar w:fldCharType="separate"/>
        </w:r>
        <w:r w:rsidRPr="00602DC0">
          <w:rPr>
            <w:rStyle w:val="Hyperlink"/>
          </w:rPr>
          <w:t>2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602DC0">
          <w:rPr>
            <w:rStyle w:val="Hyperlink"/>
          </w:rPr>
          <w:t>CF13 PSA State Handler &amp; High-Level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_Toc519587986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47" w:author="Brykczynski, Marek" w:date="2018-07-17T10:50:00Z">
        <w:r>
          <w:rPr>
            <w:webHidden/>
          </w:rPr>
          <w:t>5</w:t>
        </w:r>
        <w:r>
          <w:rPr>
            <w:webHidden/>
          </w:rPr>
          <w:fldChar w:fldCharType="end"/>
        </w:r>
        <w:r w:rsidRPr="00602DC0">
          <w:rPr>
            <w:rStyle w:val="Hyperlink"/>
          </w:rPr>
          <w:fldChar w:fldCharType="end"/>
        </w:r>
      </w:ins>
    </w:p>
    <w:p w:rsidR="00843E63" w:rsidRDefault="00843E63">
      <w:pPr>
        <w:pStyle w:val="TOC1"/>
        <w:rPr>
          <w:ins w:id="48" w:author="Brykczynski, Marek" w:date="2018-07-17T10:5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49" w:author="Brykczynski, Marek" w:date="2018-07-17T10:50:00Z">
        <w:r w:rsidRPr="00602DC0">
          <w:rPr>
            <w:rStyle w:val="Hyperlink"/>
          </w:rPr>
          <w:fldChar w:fldCharType="begin"/>
        </w:r>
        <w:r w:rsidRPr="00602DC0">
          <w:rPr>
            <w:rStyle w:val="Hyperlink"/>
          </w:rPr>
          <w:instrText xml:space="preserve"> </w:instrText>
        </w:r>
        <w:r>
          <w:instrText>HYPERLINK \l "_Toc519587987"</w:instrText>
        </w:r>
        <w:r w:rsidRPr="00602DC0">
          <w:rPr>
            <w:rStyle w:val="Hyperlink"/>
          </w:rPr>
          <w:instrText xml:space="preserve"> </w:instrText>
        </w:r>
        <w:r w:rsidRPr="00602DC0">
          <w:rPr>
            <w:rStyle w:val="Hyperlink"/>
          </w:rPr>
        </w:r>
        <w:r w:rsidRPr="00602DC0">
          <w:rPr>
            <w:rStyle w:val="Hyperlink"/>
          </w:rPr>
          <w:fldChar w:fldCharType="separate"/>
        </w:r>
        <w:r w:rsidRPr="00602DC0">
          <w:rPr>
            <w:rStyle w:val="Hyperlink"/>
          </w:rPr>
          <w:t>3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602DC0">
          <w:rPr>
            <w:rStyle w:val="Hyperlink"/>
          </w:rPr>
          <w:t>Design details of software module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_Toc519587987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50" w:author="Brykczynski, Marek" w:date="2018-07-17T10:50:00Z">
        <w:r>
          <w:rPr>
            <w:webHidden/>
          </w:rPr>
          <w:t>6</w:t>
        </w:r>
        <w:r>
          <w:rPr>
            <w:webHidden/>
          </w:rPr>
          <w:fldChar w:fldCharType="end"/>
        </w:r>
        <w:r w:rsidRPr="00602DC0">
          <w:rPr>
            <w:rStyle w:val="Hyperlink"/>
          </w:rPr>
          <w:fldChar w:fldCharType="end"/>
        </w:r>
      </w:ins>
    </w:p>
    <w:p w:rsidR="00843E63" w:rsidRDefault="00843E63">
      <w:pPr>
        <w:pStyle w:val="TOC2"/>
        <w:rPr>
          <w:ins w:id="51" w:author="Brykczynski, Marek" w:date="2018-07-17T10:50:00Z"/>
          <w:rFonts w:asciiTheme="minorHAnsi" w:eastAsiaTheme="minorEastAsia" w:hAnsiTheme="minorHAnsi"/>
          <w:color w:val="auto"/>
          <w:kern w:val="0"/>
          <w:szCs w:val="22"/>
        </w:rPr>
      </w:pPr>
      <w:ins w:id="52" w:author="Brykczynski, Marek" w:date="2018-07-17T10:50:00Z">
        <w:r w:rsidRPr="00602DC0">
          <w:rPr>
            <w:rStyle w:val="Hyperlink"/>
          </w:rPr>
          <w:fldChar w:fldCharType="begin"/>
        </w:r>
        <w:r w:rsidRPr="00602DC0">
          <w:rPr>
            <w:rStyle w:val="Hyperlink"/>
          </w:rPr>
          <w:instrText xml:space="preserve"> </w:instrText>
        </w:r>
        <w:r>
          <w:instrText>HYPERLINK \l "_Toc519587988"</w:instrText>
        </w:r>
        <w:r w:rsidRPr="00602DC0">
          <w:rPr>
            <w:rStyle w:val="Hyperlink"/>
          </w:rPr>
          <w:instrText xml:space="preserve"> </w:instrText>
        </w:r>
        <w:r w:rsidRPr="00602DC0">
          <w:rPr>
            <w:rStyle w:val="Hyperlink"/>
          </w:rPr>
        </w:r>
        <w:r w:rsidRPr="00602DC0">
          <w:rPr>
            <w:rStyle w:val="Hyperlink"/>
          </w:rPr>
          <w:fldChar w:fldCharType="separate"/>
        </w:r>
        <w:r w:rsidRPr="00602DC0">
          <w:rPr>
            <w:rStyle w:val="Hyperlink"/>
          </w:rPr>
          <w:t>3.1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02DC0">
          <w:rPr>
            <w:rStyle w:val="Hyperlink"/>
          </w:rPr>
          <w:t>Graphical representation of CF13 PSA State Handler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_Toc519587988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53" w:author="Brykczynski, Marek" w:date="2018-07-17T10:50:00Z">
        <w:r>
          <w:rPr>
            <w:webHidden/>
          </w:rPr>
          <w:t>6</w:t>
        </w:r>
        <w:r>
          <w:rPr>
            <w:webHidden/>
          </w:rPr>
          <w:fldChar w:fldCharType="end"/>
        </w:r>
        <w:r w:rsidRPr="00602DC0">
          <w:rPr>
            <w:rStyle w:val="Hyperlink"/>
          </w:rPr>
          <w:fldChar w:fldCharType="end"/>
        </w:r>
      </w:ins>
    </w:p>
    <w:p w:rsidR="00843E63" w:rsidRDefault="00843E63">
      <w:pPr>
        <w:pStyle w:val="TOC2"/>
        <w:rPr>
          <w:ins w:id="54" w:author="Brykczynski, Marek" w:date="2018-07-17T10:50:00Z"/>
          <w:rFonts w:asciiTheme="minorHAnsi" w:eastAsiaTheme="minorEastAsia" w:hAnsiTheme="minorHAnsi"/>
          <w:color w:val="auto"/>
          <w:kern w:val="0"/>
          <w:szCs w:val="22"/>
        </w:rPr>
      </w:pPr>
      <w:ins w:id="55" w:author="Brykczynski, Marek" w:date="2018-07-17T10:50:00Z">
        <w:r w:rsidRPr="00602DC0">
          <w:rPr>
            <w:rStyle w:val="Hyperlink"/>
          </w:rPr>
          <w:fldChar w:fldCharType="begin"/>
        </w:r>
        <w:r w:rsidRPr="00602DC0">
          <w:rPr>
            <w:rStyle w:val="Hyperlink"/>
          </w:rPr>
          <w:instrText xml:space="preserve"> </w:instrText>
        </w:r>
        <w:r>
          <w:instrText>HYPERLINK \l "_Toc519587989"</w:instrText>
        </w:r>
        <w:r w:rsidRPr="00602DC0">
          <w:rPr>
            <w:rStyle w:val="Hyperlink"/>
          </w:rPr>
          <w:instrText xml:space="preserve"> </w:instrText>
        </w:r>
        <w:r w:rsidRPr="00602DC0">
          <w:rPr>
            <w:rStyle w:val="Hyperlink"/>
          </w:rPr>
        </w:r>
        <w:r w:rsidRPr="00602DC0">
          <w:rPr>
            <w:rStyle w:val="Hyperlink"/>
          </w:rPr>
          <w:fldChar w:fldCharType="separate"/>
        </w:r>
        <w:r w:rsidRPr="00602DC0">
          <w:rPr>
            <w:rStyle w:val="Hyperlink"/>
          </w:rPr>
          <w:t>3.2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02DC0">
          <w:rPr>
            <w:rStyle w:val="Hyperlink"/>
          </w:rPr>
          <w:t>Data Flow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_Toc519587989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56" w:author="Brykczynski, Marek" w:date="2018-07-17T10:50:00Z">
        <w:r>
          <w:rPr>
            <w:webHidden/>
          </w:rPr>
          <w:t>6</w:t>
        </w:r>
        <w:r>
          <w:rPr>
            <w:webHidden/>
          </w:rPr>
          <w:fldChar w:fldCharType="end"/>
        </w:r>
        <w:r w:rsidRPr="00602DC0">
          <w:rPr>
            <w:rStyle w:val="Hyperlink"/>
          </w:rPr>
          <w:fldChar w:fldCharType="end"/>
        </w:r>
      </w:ins>
    </w:p>
    <w:p w:rsidR="00843E63" w:rsidRDefault="00843E63">
      <w:pPr>
        <w:pStyle w:val="TOC3"/>
        <w:tabs>
          <w:tab w:val="left" w:pos="1200"/>
        </w:tabs>
        <w:rPr>
          <w:ins w:id="57" w:author="Brykczynski, Marek" w:date="2018-07-17T10:50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58" w:author="Brykczynski, Marek" w:date="2018-07-17T10:50:00Z">
        <w:r w:rsidRPr="00602DC0">
          <w:rPr>
            <w:rStyle w:val="Hyperlink"/>
          </w:rPr>
          <w:fldChar w:fldCharType="begin"/>
        </w:r>
        <w:r w:rsidRPr="00602DC0">
          <w:rPr>
            <w:rStyle w:val="Hyperlink"/>
          </w:rPr>
          <w:instrText xml:space="preserve"> </w:instrText>
        </w:r>
        <w:r>
          <w:instrText>HYPERLINK \l "_Toc519587990"</w:instrText>
        </w:r>
        <w:r w:rsidRPr="00602DC0">
          <w:rPr>
            <w:rStyle w:val="Hyperlink"/>
          </w:rPr>
          <w:instrText xml:space="preserve"> </w:instrText>
        </w:r>
        <w:r w:rsidRPr="00602DC0">
          <w:rPr>
            <w:rStyle w:val="Hyperlink"/>
          </w:rPr>
        </w:r>
        <w:r w:rsidRPr="00602DC0">
          <w:rPr>
            <w:rStyle w:val="Hyperlink"/>
          </w:rPr>
          <w:fldChar w:fldCharType="separate"/>
        </w:r>
        <w:r w:rsidRPr="00602DC0">
          <w:rPr>
            <w:rStyle w:val="Hyperlink"/>
          </w:rPr>
          <w:t>3.2.1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602DC0">
          <w:rPr>
            <w:rStyle w:val="Hyperlink"/>
          </w:rPr>
          <w:t>Module 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_Toc519587990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59" w:author="Brykczynski, Marek" w:date="2018-07-17T10:50:00Z">
        <w:r>
          <w:rPr>
            <w:webHidden/>
          </w:rPr>
          <w:t>6</w:t>
        </w:r>
        <w:r>
          <w:rPr>
            <w:webHidden/>
          </w:rPr>
          <w:fldChar w:fldCharType="end"/>
        </w:r>
        <w:r w:rsidRPr="00602DC0">
          <w:rPr>
            <w:rStyle w:val="Hyperlink"/>
          </w:rPr>
          <w:fldChar w:fldCharType="end"/>
        </w:r>
      </w:ins>
    </w:p>
    <w:p w:rsidR="00843E63" w:rsidRDefault="00843E63">
      <w:pPr>
        <w:pStyle w:val="TOC3"/>
        <w:tabs>
          <w:tab w:val="left" w:pos="1200"/>
        </w:tabs>
        <w:rPr>
          <w:ins w:id="60" w:author="Brykczynski, Marek" w:date="2018-07-17T10:50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61" w:author="Brykczynski, Marek" w:date="2018-07-17T10:50:00Z">
        <w:r w:rsidRPr="00602DC0">
          <w:rPr>
            <w:rStyle w:val="Hyperlink"/>
          </w:rPr>
          <w:fldChar w:fldCharType="begin"/>
        </w:r>
        <w:r w:rsidRPr="00602DC0">
          <w:rPr>
            <w:rStyle w:val="Hyperlink"/>
          </w:rPr>
          <w:instrText xml:space="preserve"> </w:instrText>
        </w:r>
        <w:r>
          <w:instrText>HYPERLINK \l "_Toc519587991"</w:instrText>
        </w:r>
        <w:r w:rsidRPr="00602DC0">
          <w:rPr>
            <w:rStyle w:val="Hyperlink"/>
          </w:rPr>
          <w:instrText xml:space="preserve"> </w:instrText>
        </w:r>
        <w:r w:rsidRPr="00602DC0">
          <w:rPr>
            <w:rStyle w:val="Hyperlink"/>
          </w:rPr>
        </w:r>
        <w:r w:rsidRPr="00602DC0">
          <w:rPr>
            <w:rStyle w:val="Hyperlink"/>
          </w:rPr>
          <w:fldChar w:fldCharType="separate"/>
        </w:r>
        <w:r w:rsidRPr="00602DC0">
          <w:rPr>
            <w:rStyle w:val="Hyperlink"/>
          </w:rPr>
          <w:t>3.2.2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602DC0">
          <w:rPr>
            <w:rStyle w:val="Hyperlink"/>
          </w:rPr>
          <w:t>Sub-Module 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_Toc519587991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62" w:author="Brykczynski, Marek" w:date="2018-07-17T10:50:00Z">
        <w:r>
          <w:rPr>
            <w:webHidden/>
          </w:rPr>
          <w:t>6</w:t>
        </w:r>
        <w:r>
          <w:rPr>
            <w:webHidden/>
          </w:rPr>
          <w:fldChar w:fldCharType="end"/>
        </w:r>
        <w:r w:rsidRPr="00602DC0">
          <w:rPr>
            <w:rStyle w:val="Hyperlink"/>
          </w:rPr>
          <w:fldChar w:fldCharType="end"/>
        </w:r>
      </w:ins>
    </w:p>
    <w:p w:rsidR="00843E63" w:rsidRDefault="00843E63">
      <w:pPr>
        <w:pStyle w:val="TOC2"/>
        <w:rPr>
          <w:ins w:id="63" w:author="Brykczynski, Marek" w:date="2018-07-17T10:50:00Z"/>
          <w:rFonts w:asciiTheme="minorHAnsi" w:eastAsiaTheme="minorEastAsia" w:hAnsiTheme="minorHAnsi"/>
          <w:color w:val="auto"/>
          <w:kern w:val="0"/>
          <w:szCs w:val="22"/>
        </w:rPr>
      </w:pPr>
      <w:ins w:id="64" w:author="Brykczynski, Marek" w:date="2018-07-17T10:50:00Z">
        <w:r w:rsidRPr="00602DC0">
          <w:rPr>
            <w:rStyle w:val="Hyperlink"/>
          </w:rPr>
          <w:fldChar w:fldCharType="begin"/>
        </w:r>
        <w:r w:rsidRPr="00602DC0">
          <w:rPr>
            <w:rStyle w:val="Hyperlink"/>
          </w:rPr>
          <w:instrText xml:space="preserve"> </w:instrText>
        </w:r>
        <w:r>
          <w:instrText>HYPERLINK \l "_Toc519587992"</w:instrText>
        </w:r>
        <w:r w:rsidRPr="00602DC0">
          <w:rPr>
            <w:rStyle w:val="Hyperlink"/>
          </w:rPr>
          <w:instrText xml:space="preserve"> </w:instrText>
        </w:r>
        <w:r w:rsidRPr="00602DC0">
          <w:rPr>
            <w:rStyle w:val="Hyperlink"/>
          </w:rPr>
        </w:r>
        <w:r w:rsidRPr="00602DC0">
          <w:rPr>
            <w:rStyle w:val="Hyperlink"/>
          </w:rPr>
          <w:fldChar w:fldCharType="separate"/>
        </w:r>
        <w:r w:rsidRPr="00602DC0">
          <w:rPr>
            <w:rStyle w:val="Hyperlink"/>
          </w:rPr>
          <w:t>3.3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02DC0">
          <w:rPr>
            <w:rStyle w:val="Hyperlink"/>
          </w:rPr>
          <w:t>Component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_Toc519587992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65" w:author="Brykczynski, Marek" w:date="2018-07-17T10:50:00Z">
        <w:r>
          <w:rPr>
            <w:webHidden/>
          </w:rPr>
          <w:t>6</w:t>
        </w:r>
        <w:r>
          <w:rPr>
            <w:webHidden/>
          </w:rPr>
          <w:fldChar w:fldCharType="end"/>
        </w:r>
        <w:r w:rsidRPr="00602DC0">
          <w:rPr>
            <w:rStyle w:val="Hyperlink"/>
          </w:rPr>
          <w:fldChar w:fldCharType="end"/>
        </w:r>
      </w:ins>
    </w:p>
    <w:p w:rsidR="00843E63" w:rsidRDefault="00843E63">
      <w:pPr>
        <w:pStyle w:val="TOC2"/>
        <w:rPr>
          <w:ins w:id="66" w:author="Brykczynski, Marek" w:date="2018-07-17T10:50:00Z"/>
          <w:rFonts w:asciiTheme="minorHAnsi" w:eastAsiaTheme="minorEastAsia" w:hAnsiTheme="minorHAnsi"/>
          <w:color w:val="auto"/>
          <w:kern w:val="0"/>
          <w:szCs w:val="22"/>
        </w:rPr>
      </w:pPr>
      <w:ins w:id="67" w:author="Brykczynski, Marek" w:date="2018-07-17T10:50:00Z">
        <w:r w:rsidRPr="00602DC0">
          <w:rPr>
            <w:rStyle w:val="Hyperlink"/>
          </w:rPr>
          <w:fldChar w:fldCharType="begin"/>
        </w:r>
        <w:r w:rsidRPr="00602DC0">
          <w:rPr>
            <w:rStyle w:val="Hyperlink"/>
          </w:rPr>
          <w:instrText xml:space="preserve"> </w:instrText>
        </w:r>
        <w:r>
          <w:instrText>HYPERLINK \l "_Toc519587993"</w:instrText>
        </w:r>
        <w:r w:rsidRPr="00602DC0">
          <w:rPr>
            <w:rStyle w:val="Hyperlink"/>
          </w:rPr>
          <w:instrText xml:space="preserve"> </w:instrText>
        </w:r>
        <w:r w:rsidRPr="00602DC0">
          <w:rPr>
            <w:rStyle w:val="Hyperlink"/>
          </w:rPr>
        </w:r>
        <w:r w:rsidRPr="00602DC0">
          <w:rPr>
            <w:rStyle w:val="Hyperlink"/>
          </w:rPr>
          <w:fldChar w:fldCharType="separate"/>
        </w:r>
        <w:r w:rsidRPr="00602DC0">
          <w:rPr>
            <w:rStyle w:val="Hyperlink"/>
          </w:rPr>
          <w:t>3.4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02DC0">
          <w:rPr>
            <w:rStyle w:val="Hyperlink"/>
          </w:rPr>
          <w:t>Variable Data Dictionary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_Toc519587993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68" w:author="Brykczynski, Marek" w:date="2018-07-17T10:50:00Z">
        <w:r>
          <w:rPr>
            <w:webHidden/>
          </w:rPr>
          <w:t>6</w:t>
        </w:r>
        <w:r>
          <w:rPr>
            <w:webHidden/>
          </w:rPr>
          <w:fldChar w:fldCharType="end"/>
        </w:r>
        <w:r w:rsidRPr="00602DC0">
          <w:rPr>
            <w:rStyle w:val="Hyperlink"/>
          </w:rPr>
          <w:fldChar w:fldCharType="end"/>
        </w:r>
      </w:ins>
    </w:p>
    <w:p w:rsidR="00843E63" w:rsidRDefault="00843E63">
      <w:pPr>
        <w:pStyle w:val="TOC3"/>
        <w:tabs>
          <w:tab w:val="left" w:pos="1200"/>
        </w:tabs>
        <w:rPr>
          <w:ins w:id="69" w:author="Brykczynski, Marek" w:date="2018-07-17T10:50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70" w:author="Brykczynski, Marek" w:date="2018-07-17T10:50:00Z">
        <w:r w:rsidRPr="00602DC0">
          <w:rPr>
            <w:rStyle w:val="Hyperlink"/>
          </w:rPr>
          <w:fldChar w:fldCharType="begin"/>
        </w:r>
        <w:r w:rsidRPr="00602DC0">
          <w:rPr>
            <w:rStyle w:val="Hyperlink"/>
          </w:rPr>
          <w:instrText xml:space="preserve"> </w:instrText>
        </w:r>
        <w:r>
          <w:instrText>HYPERLINK \l "_Toc519587994"</w:instrText>
        </w:r>
        <w:r w:rsidRPr="00602DC0">
          <w:rPr>
            <w:rStyle w:val="Hyperlink"/>
          </w:rPr>
          <w:instrText xml:space="preserve"> </w:instrText>
        </w:r>
        <w:r w:rsidRPr="00602DC0">
          <w:rPr>
            <w:rStyle w:val="Hyperlink"/>
          </w:rPr>
        </w:r>
        <w:r w:rsidRPr="00602DC0">
          <w:rPr>
            <w:rStyle w:val="Hyperlink"/>
          </w:rPr>
          <w:fldChar w:fldCharType="separate"/>
        </w:r>
        <w:r w:rsidRPr="00602DC0">
          <w:rPr>
            <w:rStyle w:val="Hyperlink"/>
          </w:rPr>
          <w:t>3.4.1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602DC0">
          <w:rPr>
            <w:rStyle w:val="Hyperlink"/>
          </w:rPr>
          <w:t>User defined ‘typedef’ definition/declaration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_Toc519587994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71" w:author="Brykczynski, Marek" w:date="2018-07-17T10:50:00Z">
        <w:r>
          <w:rPr>
            <w:webHidden/>
          </w:rPr>
          <w:t>6</w:t>
        </w:r>
        <w:r>
          <w:rPr>
            <w:webHidden/>
          </w:rPr>
          <w:fldChar w:fldCharType="end"/>
        </w:r>
        <w:r w:rsidRPr="00602DC0">
          <w:rPr>
            <w:rStyle w:val="Hyperlink"/>
          </w:rPr>
          <w:fldChar w:fldCharType="end"/>
        </w:r>
      </w:ins>
    </w:p>
    <w:p w:rsidR="00843E63" w:rsidRDefault="00843E63">
      <w:pPr>
        <w:pStyle w:val="TOC3"/>
        <w:tabs>
          <w:tab w:val="left" w:pos="1200"/>
        </w:tabs>
        <w:rPr>
          <w:ins w:id="72" w:author="Brykczynski, Marek" w:date="2018-07-17T10:50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73" w:author="Brykczynski, Marek" w:date="2018-07-17T10:50:00Z">
        <w:r w:rsidRPr="00602DC0">
          <w:rPr>
            <w:rStyle w:val="Hyperlink"/>
          </w:rPr>
          <w:fldChar w:fldCharType="begin"/>
        </w:r>
        <w:r w:rsidRPr="00602DC0">
          <w:rPr>
            <w:rStyle w:val="Hyperlink"/>
          </w:rPr>
          <w:instrText xml:space="preserve"> </w:instrText>
        </w:r>
        <w:r>
          <w:instrText>HYPERLINK \l "_Toc519587995"</w:instrText>
        </w:r>
        <w:r w:rsidRPr="00602DC0">
          <w:rPr>
            <w:rStyle w:val="Hyperlink"/>
          </w:rPr>
          <w:instrText xml:space="preserve"> </w:instrText>
        </w:r>
        <w:r w:rsidRPr="00602DC0">
          <w:rPr>
            <w:rStyle w:val="Hyperlink"/>
          </w:rPr>
        </w:r>
        <w:r w:rsidRPr="00602DC0">
          <w:rPr>
            <w:rStyle w:val="Hyperlink"/>
          </w:rPr>
          <w:fldChar w:fldCharType="separate"/>
        </w:r>
        <w:r w:rsidRPr="00602DC0">
          <w:rPr>
            <w:rStyle w:val="Hyperlink"/>
          </w:rPr>
          <w:t>3.4.2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602DC0">
          <w:rPr>
            <w:rStyle w:val="Hyperlink"/>
          </w:rPr>
          <w:t>Variable definition for enumerated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_Toc519587995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74" w:author="Brykczynski, Marek" w:date="2018-07-17T10:50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602DC0">
          <w:rPr>
            <w:rStyle w:val="Hyperlink"/>
          </w:rPr>
          <w:fldChar w:fldCharType="end"/>
        </w:r>
      </w:ins>
    </w:p>
    <w:p w:rsidR="00843E63" w:rsidRDefault="00843E63">
      <w:pPr>
        <w:pStyle w:val="TOC2"/>
        <w:rPr>
          <w:ins w:id="75" w:author="Brykczynski, Marek" w:date="2018-07-17T10:50:00Z"/>
          <w:rFonts w:asciiTheme="minorHAnsi" w:eastAsiaTheme="minorEastAsia" w:hAnsiTheme="minorHAnsi"/>
          <w:color w:val="auto"/>
          <w:kern w:val="0"/>
          <w:szCs w:val="22"/>
        </w:rPr>
      </w:pPr>
      <w:ins w:id="76" w:author="Brykczynski, Marek" w:date="2018-07-17T10:50:00Z">
        <w:r w:rsidRPr="00602DC0">
          <w:rPr>
            <w:rStyle w:val="Hyperlink"/>
          </w:rPr>
          <w:fldChar w:fldCharType="begin"/>
        </w:r>
        <w:r w:rsidRPr="00602DC0">
          <w:rPr>
            <w:rStyle w:val="Hyperlink"/>
          </w:rPr>
          <w:instrText xml:space="preserve"> </w:instrText>
        </w:r>
        <w:r>
          <w:instrText>HYPERLINK \l "_Toc519587996"</w:instrText>
        </w:r>
        <w:r w:rsidRPr="00602DC0">
          <w:rPr>
            <w:rStyle w:val="Hyperlink"/>
          </w:rPr>
          <w:instrText xml:space="preserve"> </w:instrText>
        </w:r>
        <w:r w:rsidRPr="00602DC0">
          <w:rPr>
            <w:rStyle w:val="Hyperlink"/>
          </w:rPr>
        </w:r>
        <w:r w:rsidRPr="00602DC0">
          <w:rPr>
            <w:rStyle w:val="Hyperlink"/>
          </w:rPr>
          <w:fldChar w:fldCharType="separate"/>
        </w:r>
        <w:r w:rsidRPr="00602DC0">
          <w:rPr>
            <w:rStyle w:val="Hyperlink"/>
          </w:rPr>
          <w:t>3.5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02DC0">
          <w:rPr>
            <w:rStyle w:val="Hyperlink"/>
          </w:rPr>
          <w:t>Constant Data Dictionary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_Toc519587996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77" w:author="Brykczynski, Marek" w:date="2018-07-17T10:50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602DC0">
          <w:rPr>
            <w:rStyle w:val="Hyperlink"/>
          </w:rPr>
          <w:fldChar w:fldCharType="end"/>
        </w:r>
      </w:ins>
    </w:p>
    <w:p w:rsidR="00843E63" w:rsidRDefault="00843E63">
      <w:pPr>
        <w:pStyle w:val="TOC3"/>
        <w:tabs>
          <w:tab w:val="left" w:pos="1200"/>
        </w:tabs>
        <w:rPr>
          <w:ins w:id="78" w:author="Brykczynski, Marek" w:date="2018-07-17T10:50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79" w:author="Brykczynski, Marek" w:date="2018-07-17T10:50:00Z">
        <w:r w:rsidRPr="00602DC0">
          <w:rPr>
            <w:rStyle w:val="Hyperlink"/>
          </w:rPr>
          <w:fldChar w:fldCharType="begin"/>
        </w:r>
        <w:r w:rsidRPr="00602DC0">
          <w:rPr>
            <w:rStyle w:val="Hyperlink"/>
          </w:rPr>
          <w:instrText xml:space="preserve"> </w:instrText>
        </w:r>
        <w:r>
          <w:instrText>HYPERLINK \l "_Toc519587997"</w:instrText>
        </w:r>
        <w:r w:rsidRPr="00602DC0">
          <w:rPr>
            <w:rStyle w:val="Hyperlink"/>
          </w:rPr>
          <w:instrText xml:space="preserve"> </w:instrText>
        </w:r>
        <w:r w:rsidRPr="00602DC0">
          <w:rPr>
            <w:rStyle w:val="Hyperlink"/>
          </w:rPr>
        </w:r>
        <w:r w:rsidRPr="00602DC0">
          <w:rPr>
            <w:rStyle w:val="Hyperlink"/>
          </w:rPr>
          <w:fldChar w:fldCharType="separate"/>
        </w:r>
        <w:r w:rsidRPr="00602DC0">
          <w:rPr>
            <w:rStyle w:val="Hyperlink"/>
          </w:rPr>
          <w:t>3.5.1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602DC0">
          <w:rPr>
            <w:rStyle w:val="Hyperlink"/>
          </w:rPr>
          <w:t>Program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_Toc519587997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80" w:author="Brykczynski, Marek" w:date="2018-07-17T10:50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602DC0">
          <w:rPr>
            <w:rStyle w:val="Hyperlink"/>
          </w:rPr>
          <w:fldChar w:fldCharType="end"/>
        </w:r>
      </w:ins>
    </w:p>
    <w:p w:rsidR="00843E63" w:rsidRDefault="00843E63">
      <w:pPr>
        <w:pStyle w:val="TOC3"/>
        <w:tabs>
          <w:tab w:val="left" w:pos="1200"/>
        </w:tabs>
        <w:rPr>
          <w:ins w:id="81" w:author="Brykczynski, Marek" w:date="2018-07-17T10:50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82" w:author="Brykczynski, Marek" w:date="2018-07-17T10:50:00Z">
        <w:r w:rsidRPr="00602DC0">
          <w:rPr>
            <w:rStyle w:val="Hyperlink"/>
          </w:rPr>
          <w:fldChar w:fldCharType="begin"/>
        </w:r>
        <w:r w:rsidRPr="00602DC0">
          <w:rPr>
            <w:rStyle w:val="Hyperlink"/>
          </w:rPr>
          <w:instrText xml:space="preserve"> </w:instrText>
        </w:r>
        <w:r>
          <w:instrText>HYPERLINK \l "_Toc519587998"</w:instrText>
        </w:r>
        <w:r w:rsidRPr="00602DC0">
          <w:rPr>
            <w:rStyle w:val="Hyperlink"/>
          </w:rPr>
          <w:instrText xml:space="preserve"> </w:instrText>
        </w:r>
        <w:r w:rsidRPr="00602DC0">
          <w:rPr>
            <w:rStyle w:val="Hyperlink"/>
          </w:rPr>
        </w:r>
        <w:r w:rsidRPr="00602DC0">
          <w:rPr>
            <w:rStyle w:val="Hyperlink"/>
          </w:rPr>
          <w:fldChar w:fldCharType="separate"/>
        </w:r>
        <w:r w:rsidRPr="00602DC0">
          <w:rPr>
            <w:rStyle w:val="Hyperlink"/>
          </w:rPr>
          <w:t>3.5.2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602DC0">
          <w:rPr>
            <w:rStyle w:val="Hyperlink"/>
          </w:rPr>
          <w:t>Module Specific Lookup Tables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_Toc519587998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83" w:author="Brykczynski, Marek" w:date="2018-07-17T10:50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602DC0">
          <w:rPr>
            <w:rStyle w:val="Hyperlink"/>
          </w:rPr>
          <w:fldChar w:fldCharType="end"/>
        </w:r>
      </w:ins>
    </w:p>
    <w:p w:rsidR="00843E63" w:rsidRDefault="00843E63">
      <w:pPr>
        <w:pStyle w:val="TOC2"/>
        <w:rPr>
          <w:ins w:id="84" w:author="Brykczynski, Marek" w:date="2018-07-17T10:50:00Z"/>
          <w:rFonts w:asciiTheme="minorHAnsi" w:eastAsiaTheme="minorEastAsia" w:hAnsiTheme="minorHAnsi"/>
          <w:color w:val="auto"/>
          <w:kern w:val="0"/>
          <w:szCs w:val="22"/>
        </w:rPr>
      </w:pPr>
      <w:ins w:id="85" w:author="Brykczynski, Marek" w:date="2018-07-17T10:50:00Z">
        <w:r w:rsidRPr="00602DC0">
          <w:rPr>
            <w:rStyle w:val="Hyperlink"/>
          </w:rPr>
          <w:fldChar w:fldCharType="begin"/>
        </w:r>
        <w:r w:rsidRPr="00602DC0">
          <w:rPr>
            <w:rStyle w:val="Hyperlink"/>
          </w:rPr>
          <w:instrText xml:space="preserve"> </w:instrText>
        </w:r>
        <w:r>
          <w:instrText>HYPERLINK \l "_Toc519587999"</w:instrText>
        </w:r>
        <w:r w:rsidRPr="00602DC0">
          <w:rPr>
            <w:rStyle w:val="Hyperlink"/>
          </w:rPr>
          <w:instrText xml:space="preserve"> </w:instrText>
        </w:r>
        <w:r w:rsidRPr="00602DC0">
          <w:rPr>
            <w:rStyle w:val="Hyperlink"/>
          </w:rPr>
        </w:r>
        <w:r w:rsidRPr="00602DC0">
          <w:rPr>
            <w:rStyle w:val="Hyperlink"/>
          </w:rPr>
          <w:fldChar w:fldCharType="separate"/>
        </w:r>
        <w:r w:rsidRPr="00602DC0">
          <w:rPr>
            <w:rStyle w:val="Hyperlink"/>
          </w:rPr>
          <w:t>3.6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02DC0">
          <w:rPr>
            <w:rStyle w:val="Hyperlink"/>
          </w:rPr>
          <w:t>Software Module 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_Toc519587999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86" w:author="Brykczynski, Marek" w:date="2018-07-17T10:50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602DC0">
          <w:rPr>
            <w:rStyle w:val="Hyperlink"/>
          </w:rPr>
          <w:fldChar w:fldCharType="end"/>
        </w:r>
      </w:ins>
    </w:p>
    <w:p w:rsidR="00843E63" w:rsidRDefault="00843E63">
      <w:pPr>
        <w:pStyle w:val="TOC3"/>
        <w:tabs>
          <w:tab w:val="left" w:pos="1200"/>
        </w:tabs>
        <w:rPr>
          <w:ins w:id="87" w:author="Brykczynski, Marek" w:date="2018-07-17T10:50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88" w:author="Brykczynski, Marek" w:date="2018-07-17T10:50:00Z">
        <w:r w:rsidRPr="00602DC0">
          <w:rPr>
            <w:rStyle w:val="Hyperlink"/>
          </w:rPr>
          <w:fldChar w:fldCharType="begin"/>
        </w:r>
        <w:r w:rsidRPr="00602DC0">
          <w:rPr>
            <w:rStyle w:val="Hyperlink"/>
          </w:rPr>
          <w:instrText xml:space="preserve"> </w:instrText>
        </w:r>
        <w:r>
          <w:instrText>HYPERLINK \l "_Toc519588000"</w:instrText>
        </w:r>
        <w:r w:rsidRPr="00602DC0">
          <w:rPr>
            <w:rStyle w:val="Hyperlink"/>
          </w:rPr>
          <w:instrText xml:space="preserve"> </w:instrText>
        </w:r>
        <w:r w:rsidRPr="00602DC0">
          <w:rPr>
            <w:rStyle w:val="Hyperlink"/>
          </w:rPr>
        </w:r>
        <w:r w:rsidRPr="00602DC0">
          <w:rPr>
            <w:rStyle w:val="Hyperlink"/>
          </w:rPr>
          <w:fldChar w:fldCharType="separate"/>
        </w:r>
        <w:r w:rsidRPr="00602DC0">
          <w:rPr>
            <w:rStyle w:val="Hyperlink"/>
          </w:rPr>
          <w:t>3.6.1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602DC0">
          <w:rPr>
            <w:rStyle w:val="Hyperlink"/>
          </w:rPr>
          <w:t>Sub-Module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_Toc519588000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89" w:author="Brykczynski, Marek" w:date="2018-07-17T10:50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602DC0">
          <w:rPr>
            <w:rStyle w:val="Hyperlink"/>
          </w:rPr>
          <w:fldChar w:fldCharType="end"/>
        </w:r>
      </w:ins>
    </w:p>
    <w:p w:rsidR="00843E63" w:rsidRDefault="00843E63">
      <w:pPr>
        <w:pStyle w:val="TOC3"/>
        <w:tabs>
          <w:tab w:val="left" w:pos="1200"/>
        </w:tabs>
        <w:rPr>
          <w:ins w:id="90" w:author="Brykczynski, Marek" w:date="2018-07-17T10:50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91" w:author="Brykczynski, Marek" w:date="2018-07-17T10:50:00Z">
        <w:r w:rsidRPr="00602DC0">
          <w:rPr>
            <w:rStyle w:val="Hyperlink"/>
          </w:rPr>
          <w:fldChar w:fldCharType="begin"/>
        </w:r>
        <w:r w:rsidRPr="00602DC0">
          <w:rPr>
            <w:rStyle w:val="Hyperlink"/>
          </w:rPr>
          <w:instrText xml:space="preserve"> </w:instrText>
        </w:r>
        <w:r>
          <w:instrText>HYPERLINK \l "_Toc519588001"</w:instrText>
        </w:r>
        <w:r w:rsidRPr="00602DC0">
          <w:rPr>
            <w:rStyle w:val="Hyperlink"/>
          </w:rPr>
          <w:instrText xml:space="preserve"> </w:instrText>
        </w:r>
        <w:r w:rsidRPr="00602DC0">
          <w:rPr>
            <w:rStyle w:val="Hyperlink"/>
          </w:rPr>
        </w:r>
        <w:r w:rsidRPr="00602DC0">
          <w:rPr>
            <w:rStyle w:val="Hyperlink"/>
          </w:rPr>
          <w:fldChar w:fldCharType="separate"/>
        </w:r>
        <w:r w:rsidRPr="00602DC0">
          <w:rPr>
            <w:rStyle w:val="Hyperlink"/>
          </w:rPr>
          <w:t>3.6.2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602DC0">
          <w:rPr>
            <w:rStyle w:val="Hyperlink"/>
          </w:rPr>
          <w:t>Interrupt Service Routines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_Toc519588001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92" w:author="Brykczynski, Marek" w:date="2018-07-17T10:50:00Z">
        <w:r>
          <w:rPr>
            <w:webHidden/>
          </w:rPr>
          <w:t>10</w:t>
        </w:r>
        <w:r>
          <w:rPr>
            <w:webHidden/>
          </w:rPr>
          <w:fldChar w:fldCharType="end"/>
        </w:r>
        <w:r w:rsidRPr="00602DC0">
          <w:rPr>
            <w:rStyle w:val="Hyperlink"/>
          </w:rPr>
          <w:fldChar w:fldCharType="end"/>
        </w:r>
      </w:ins>
    </w:p>
    <w:p w:rsidR="00843E63" w:rsidRDefault="00843E63">
      <w:pPr>
        <w:pStyle w:val="TOC3"/>
        <w:tabs>
          <w:tab w:val="left" w:pos="1200"/>
        </w:tabs>
        <w:rPr>
          <w:ins w:id="93" w:author="Brykczynski, Marek" w:date="2018-07-17T10:50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94" w:author="Brykczynski, Marek" w:date="2018-07-17T10:50:00Z">
        <w:r w:rsidRPr="00602DC0">
          <w:rPr>
            <w:rStyle w:val="Hyperlink"/>
          </w:rPr>
          <w:fldChar w:fldCharType="begin"/>
        </w:r>
        <w:r w:rsidRPr="00602DC0">
          <w:rPr>
            <w:rStyle w:val="Hyperlink"/>
          </w:rPr>
          <w:instrText xml:space="preserve"> </w:instrText>
        </w:r>
        <w:r>
          <w:instrText>HYPERLINK \l "_Toc519588002"</w:instrText>
        </w:r>
        <w:r w:rsidRPr="00602DC0">
          <w:rPr>
            <w:rStyle w:val="Hyperlink"/>
          </w:rPr>
          <w:instrText xml:space="preserve"> </w:instrText>
        </w:r>
        <w:r w:rsidRPr="00602DC0">
          <w:rPr>
            <w:rStyle w:val="Hyperlink"/>
          </w:rPr>
        </w:r>
        <w:r w:rsidRPr="00602DC0">
          <w:rPr>
            <w:rStyle w:val="Hyperlink"/>
          </w:rPr>
          <w:fldChar w:fldCharType="separate"/>
        </w:r>
        <w:r w:rsidRPr="00602DC0">
          <w:rPr>
            <w:rStyle w:val="Hyperlink"/>
          </w:rPr>
          <w:t>3.6.3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602DC0">
          <w:rPr>
            <w:rStyle w:val="Hyperlink"/>
          </w:rPr>
          <w:t>_SCOMM ()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_Toc519588002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95" w:author="Brykczynski, Marek" w:date="2018-07-17T10:50:00Z">
        <w:r>
          <w:rPr>
            <w:webHidden/>
          </w:rPr>
          <w:t>10</w:t>
        </w:r>
        <w:r>
          <w:rPr>
            <w:webHidden/>
          </w:rPr>
          <w:fldChar w:fldCharType="end"/>
        </w:r>
        <w:r w:rsidRPr="00602DC0">
          <w:rPr>
            <w:rStyle w:val="Hyperlink"/>
          </w:rPr>
          <w:fldChar w:fldCharType="end"/>
        </w:r>
      </w:ins>
    </w:p>
    <w:p w:rsidR="00843E63" w:rsidRDefault="00843E63">
      <w:pPr>
        <w:pStyle w:val="TOC3"/>
        <w:tabs>
          <w:tab w:val="left" w:pos="1200"/>
        </w:tabs>
        <w:rPr>
          <w:ins w:id="96" w:author="Brykczynski, Marek" w:date="2018-07-17T10:50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97" w:author="Brykczynski, Marek" w:date="2018-07-17T10:50:00Z">
        <w:r w:rsidRPr="00602DC0">
          <w:rPr>
            <w:rStyle w:val="Hyperlink"/>
          </w:rPr>
          <w:fldChar w:fldCharType="begin"/>
        </w:r>
        <w:r w:rsidRPr="00602DC0">
          <w:rPr>
            <w:rStyle w:val="Hyperlink"/>
          </w:rPr>
          <w:instrText xml:space="preserve"> </w:instrText>
        </w:r>
        <w:r>
          <w:instrText>HYPERLINK \l "_Toc519588003"</w:instrText>
        </w:r>
        <w:r w:rsidRPr="00602DC0">
          <w:rPr>
            <w:rStyle w:val="Hyperlink"/>
          </w:rPr>
          <w:instrText xml:space="preserve"> </w:instrText>
        </w:r>
        <w:r w:rsidRPr="00602DC0">
          <w:rPr>
            <w:rStyle w:val="Hyperlink"/>
          </w:rPr>
        </w:r>
        <w:r w:rsidRPr="00602DC0">
          <w:rPr>
            <w:rStyle w:val="Hyperlink"/>
          </w:rPr>
          <w:fldChar w:fldCharType="separate"/>
        </w:r>
        <w:r w:rsidRPr="00602DC0">
          <w:rPr>
            <w:rStyle w:val="Hyperlink"/>
          </w:rPr>
          <w:t>3.6.4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602DC0">
          <w:rPr>
            <w:rStyle w:val="Hyperlink"/>
          </w:rPr>
          <w:t>Module Internal (Local)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_Toc519588003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98" w:author="Brykczynski, Marek" w:date="2018-07-17T10:50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602DC0">
          <w:rPr>
            <w:rStyle w:val="Hyperlink"/>
          </w:rPr>
          <w:fldChar w:fldCharType="end"/>
        </w:r>
      </w:ins>
    </w:p>
    <w:p w:rsidR="00843E63" w:rsidRDefault="00843E63">
      <w:pPr>
        <w:pStyle w:val="TOC3"/>
        <w:tabs>
          <w:tab w:val="left" w:pos="1200"/>
        </w:tabs>
        <w:rPr>
          <w:ins w:id="99" w:author="Brykczynski, Marek" w:date="2018-07-17T10:50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100" w:author="Brykczynski, Marek" w:date="2018-07-17T10:50:00Z">
        <w:r w:rsidRPr="00602DC0">
          <w:rPr>
            <w:rStyle w:val="Hyperlink"/>
          </w:rPr>
          <w:fldChar w:fldCharType="begin"/>
        </w:r>
        <w:r w:rsidRPr="00602DC0">
          <w:rPr>
            <w:rStyle w:val="Hyperlink"/>
          </w:rPr>
          <w:instrText xml:space="preserve"> </w:instrText>
        </w:r>
        <w:r>
          <w:instrText>HYPERLINK \l "_Toc519588004"</w:instrText>
        </w:r>
        <w:r w:rsidRPr="00602DC0">
          <w:rPr>
            <w:rStyle w:val="Hyperlink"/>
          </w:rPr>
          <w:instrText xml:space="preserve"> </w:instrText>
        </w:r>
        <w:r w:rsidRPr="00602DC0">
          <w:rPr>
            <w:rStyle w:val="Hyperlink"/>
          </w:rPr>
        </w:r>
        <w:r w:rsidRPr="00602DC0">
          <w:rPr>
            <w:rStyle w:val="Hyperlink"/>
          </w:rPr>
          <w:fldChar w:fldCharType="separate"/>
        </w:r>
        <w:r w:rsidRPr="00602DC0">
          <w:rPr>
            <w:rStyle w:val="Hyperlink"/>
          </w:rPr>
          <w:t>3.6.5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602DC0">
          <w:rPr>
            <w:rStyle w:val="Hyperlink"/>
          </w:rPr>
          <w:t>Transition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_Toc519588004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101" w:author="Brykczynski, Marek" w:date="2018-07-17T10:50:00Z">
        <w:r>
          <w:rPr>
            <w:webHidden/>
          </w:rPr>
          <w:t>23</w:t>
        </w:r>
        <w:r>
          <w:rPr>
            <w:webHidden/>
          </w:rPr>
          <w:fldChar w:fldCharType="end"/>
        </w:r>
        <w:r w:rsidRPr="00602DC0">
          <w:rPr>
            <w:rStyle w:val="Hyperlink"/>
          </w:rPr>
          <w:fldChar w:fldCharType="end"/>
        </w:r>
      </w:ins>
    </w:p>
    <w:p w:rsidR="00843E63" w:rsidRDefault="00843E63">
      <w:pPr>
        <w:pStyle w:val="TOC1"/>
        <w:rPr>
          <w:ins w:id="102" w:author="Brykczynski, Marek" w:date="2018-07-17T10:5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103" w:author="Brykczynski, Marek" w:date="2018-07-17T10:50:00Z">
        <w:r w:rsidRPr="00602DC0">
          <w:rPr>
            <w:rStyle w:val="Hyperlink"/>
          </w:rPr>
          <w:fldChar w:fldCharType="begin"/>
        </w:r>
        <w:r w:rsidRPr="00602DC0">
          <w:rPr>
            <w:rStyle w:val="Hyperlink"/>
          </w:rPr>
          <w:instrText xml:space="preserve"> </w:instrText>
        </w:r>
        <w:r>
          <w:instrText>HYPERLINK \l "_Toc519588005"</w:instrText>
        </w:r>
        <w:r w:rsidRPr="00602DC0">
          <w:rPr>
            <w:rStyle w:val="Hyperlink"/>
          </w:rPr>
          <w:instrText xml:space="preserve"> </w:instrText>
        </w:r>
        <w:r w:rsidRPr="00602DC0">
          <w:rPr>
            <w:rStyle w:val="Hyperlink"/>
          </w:rPr>
        </w:r>
        <w:r w:rsidRPr="00602DC0">
          <w:rPr>
            <w:rStyle w:val="Hyperlink"/>
          </w:rPr>
          <w:fldChar w:fldCharType="separate"/>
        </w:r>
        <w:r w:rsidRPr="00602DC0">
          <w:rPr>
            <w:rStyle w:val="Hyperlink"/>
          </w:rPr>
          <w:t>4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602DC0">
          <w:rPr>
            <w:rStyle w:val="Hyperlink"/>
          </w:rPr>
          <w:t>Known Limitations with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_Toc519588005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104" w:author="Brykczynski, Marek" w:date="2018-07-17T10:50:00Z">
        <w:r>
          <w:rPr>
            <w:webHidden/>
          </w:rPr>
          <w:t>24</w:t>
        </w:r>
        <w:r>
          <w:rPr>
            <w:webHidden/>
          </w:rPr>
          <w:fldChar w:fldCharType="end"/>
        </w:r>
        <w:r w:rsidRPr="00602DC0">
          <w:rPr>
            <w:rStyle w:val="Hyperlink"/>
          </w:rPr>
          <w:fldChar w:fldCharType="end"/>
        </w:r>
      </w:ins>
    </w:p>
    <w:p w:rsidR="00843E63" w:rsidRDefault="00843E63">
      <w:pPr>
        <w:pStyle w:val="TOC1"/>
        <w:rPr>
          <w:ins w:id="105" w:author="Brykczynski, Marek" w:date="2018-07-17T10:5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106" w:author="Brykczynski, Marek" w:date="2018-07-17T10:50:00Z">
        <w:r w:rsidRPr="00602DC0">
          <w:rPr>
            <w:rStyle w:val="Hyperlink"/>
          </w:rPr>
          <w:fldChar w:fldCharType="begin"/>
        </w:r>
        <w:r w:rsidRPr="00602DC0">
          <w:rPr>
            <w:rStyle w:val="Hyperlink"/>
          </w:rPr>
          <w:instrText xml:space="preserve"> </w:instrText>
        </w:r>
        <w:r>
          <w:instrText>HYPERLINK \l "_Toc519588006"</w:instrText>
        </w:r>
        <w:r w:rsidRPr="00602DC0">
          <w:rPr>
            <w:rStyle w:val="Hyperlink"/>
          </w:rPr>
          <w:instrText xml:space="preserve"> </w:instrText>
        </w:r>
        <w:r w:rsidRPr="00602DC0">
          <w:rPr>
            <w:rStyle w:val="Hyperlink"/>
          </w:rPr>
        </w:r>
        <w:r w:rsidRPr="00602DC0">
          <w:rPr>
            <w:rStyle w:val="Hyperlink"/>
          </w:rPr>
          <w:fldChar w:fldCharType="separate"/>
        </w:r>
        <w:r w:rsidRPr="00602DC0">
          <w:rPr>
            <w:rStyle w:val="Hyperlink"/>
          </w:rPr>
          <w:t>5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602DC0">
          <w:rPr>
            <w:rStyle w:val="Hyperlink"/>
          </w:rPr>
          <w:t>UNIT TEST CONSIDERATION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_Toc519588006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107" w:author="Brykczynski, Marek" w:date="2018-07-17T10:50:00Z">
        <w:r>
          <w:rPr>
            <w:webHidden/>
          </w:rPr>
          <w:t>25</w:t>
        </w:r>
        <w:r>
          <w:rPr>
            <w:webHidden/>
          </w:rPr>
          <w:fldChar w:fldCharType="end"/>
        </w:r>
        <w:r w:rsidRPr="00602DC0">
          <w:rPr>
            <w:rStyle w:val="Hyperlink"/>
          </w:rPr>
          <w:fldChar w:fldCharType="end"/>
        </w:r>
      </w:ins>
    </w:p>
    <w:p w:rsidR="00843E63" w:rsidRDefault="00843E63">
      <w:pPr>
        <w:pStyle w:val="TOC1"/>
        <w:tabs>
          <w:tab w:val="left" w:pos="1400"/>
        </w:tabs>
        <w:rPr>
          <w:ins w:id="108" w:author="Brykczynski, Marek" w:date="2018-07-17T10:5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109" w:author="Brykczynski, Marek" w:date="2018-07-17T10:50:00Z">
        <w:r w:rsidRPr="00602DC0">
          <w:rPr>
            <w:rStyle w:val="Hyperlink"/>
          </w:rPr>
          <w:fldChar w:fldCharType="begin"/>
        </w:r>
        <w:r w:rsidRPr="00602DC0">
          <w:rPr>
            <w:rStyle w:val="Hyperlink"/>
          </w:rPr>
          <w:instrText xml:space="preserve"> </w:instrText>
        </w:r>
        <w:r>
          <w:instrText>HYPERLINK \l "_Toc519588007"</w:instrText>
        </w:r>
        <w:r w:rsidRPr="00602DC0">
          <w:rPr>
            <w:rStyle w:val="Hyperlink"/>
          </w:rPr>
          <w:instrText xml:space="preserve"> </w:instrText>
        </w:r>
        <w:r w:rsidRPr="00602DC0">
          <w:rPr>
            <w:rStyle w:val="Hyperlink"/>
          </w:rPr>
        </w:r>
        <w:r w:rsidRPr="00602DC0">
          <w:rPr>
            <w:rStyle w:val="Hyperlink"/>
          </w:rPr>
          <w:fldChar w:fldCharType="separate"/>
        </w:r>
        <w:r w:rsidRPr="00602DC0">
          <w:rPr>
            <w:rStyle w:val="Hyperlink"/>
          </w:rPr>
          <w:t>Appendix A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602DC0">
          <w:rPr>
            <w:rStyle w:val="Hyperlink"/>
          </w:rPr>
          <w:t>Abbreviations and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_Toc519588007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110" w:author="Brykczynski, Marek" w:date="2018-07-17T10:50:00Z">
        <w:r>
          <w:rPr>
            <w:webHidden/>
          </w:rPr>
          <w:t>26</w:t>
        </w:r>
        <w:r>
          <w:rPr>
            <w:webHidden/>
          </w:rPr>
          <w:fldChar w:fldCharType="end"/>
        </w:r>
        <w:r w:rsidRPr="00602DC0">
          <w:rPr>
            <w:rStyle w:val="Hyperlink"/>
          </w:rPr>
          <w:fldChar w:fldCharType="end"/>
        </w:r>
      </w:ins>
    </w:p>
    <w:p w:rsidR="00843E63" w:rsidRDefault="00843E63">
      <w:pPr>
        <w:pStyle w:val="TOC1"/>
        <w:tabs>
          <w:tab w:val="left" w:pos="1400"/>
        </w:tabs>
        <w:rPr>
          <w:ins w:id="111" w:author="Brykczynski, Marek" w:date="2018-07-17T10:5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112" w:author="Brykczynski, Marek" w:date="2018-07-17T10:50:00Z">
        <w:r w:rsidRPr="00602DC0">
          <w:rPr>
            <w:rStyle w:val="Hyperlink"/>
          </w:rPr>
          <w:fldChar w:fldCharType="begin"/>
        </w:r>
        <w:r w:rsidRPr="00602DC0">
          <w:rPr>
            <w:rStyle w:val="Hyperlink"/>
          </w:rPr>
          <w:instrText xml:space="preserve"> </w:instrText>
        </w:r>
        <w:r>
          <w:instrText>HYPERLINK \l "_Toc519588008"</w:instrText>
        </w:r>
        <w:r w:rsidRPr="00602DC0">
          <w:rPr>
            <w:rStyle w:val="Hyperlink"/>
          </w:rPr>
          <w:instrText xml:space="preserve"> </w:instrText>
        </w:r>
        <w:r w:rsidRPr="00602DC0">
          <w:rPr>
            <w:rStyle w:val="Hyperlink"/>
          </w:rPr>
        </w:r>
        <w:r w:rsidRPr="00602DC0">
          <w:rPr>
            <w:rStyle w:val="Hyperlink"/>
          </w:rPr>
          <w:fldChar w:fldCharType="separate"/>
        </w:r>
        <w:r w:rsidRPr="00602DC0">
          <w:rPr>
            <w:rStyle w:val="Hyperlink"/>
          </w:rPr>
          <w:t>Appendix B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602DC0">
          <w:rPr>
            <w:rStyle w:val="Hyperlink"/>
          </w:rPr>
          <w:t>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_Toc519588008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113" w:author="Brykczynski, Marek" w:date="2018-07-17T10:50:00Z">
        <w:r>
          <w:rPr>
            <w:webHidden/>
          </w:rPr>
          <w:t>27</w:t>
        </w:r>
        <w:r>
          <w:rPr>
            <w:webHidden/>
          </w:rPr>
          <w:fldChar w:fldCharType="end"/>
        </w:r>
        <w:r w:rsidRPr="00602DC0">
          <w:rPr>
            <w:rStyle w:val="Hyperlink"/>
          </w:rPr>
          <w:fldChar w:fldCharType="end"/>
        </w:r>
      </w:ins>
    </w:p>
    <w:p w:rsidR="00843E63" w:rsidRDefault="00843E63">
      <w:pPr>
        <w:pStyle w:val="TOC1"/>
        <w:tabs>
          <w:tab w:val="left" w:pos="1400"/>
        </w:tabs>
        <w:rPr>
          <w:ins w:id="114" w:author="Brykczynski, Marek" w:date="2018-07-17T10:5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115" w:author="Brykczynski, Marek" w:date="2018-07-17T10:50:00Z">
        <w:r w:rsidRPr="00602DC0">
          <w:rPr>
            <w:rStyle w:val="Hyperlink"/>
          </w:rPr>
          <w:fldChar w:fldCharType="begin"/>
        </w:r>
        <w:r w:rsidRPr="00602DC0">
          <w:rPr>
            <w:rStyle w:val="Hyperlink"/>
          </w:rPr>
          <w:instrText xml:space="preserve"> </w:instrText>
        </w:r>
        <w:r>
          <w:instrText>HYPERLINK \l "_Toc519588009"</w:instrText>
        </w:r>
        <w:r w:rsidRPr="00602DC0">
          <w:rPr>
            <w:rStyle w:val="Hyperlink"/>
          </w:rPr>
          <w:instrText xml:space="preserve"> </w:instrText>
        </w:r>
        <w:r w:rsidRPr="00602DC0">
          <w:rPr>
            <w:rStyle w:val="Hyperlink"/>
          </w:rPr>
        </w:r>
        <w:r w:rsidRPr="00602DC0">
          <w:rPr>
            <w:rStyle w:val="Hyperlink"/>
          </w:rPr>
          <w:fldChar w:fldCharType="separate"/>
        </w:r>
        <w:r w:rsidRPr="00602DC0">
          <w:rPr>
            <w:rStyle w:val="Hyperlink"/>
          </w:rPr>
          <w:t>Appendix C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602DC0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_Toc519588009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116" w:author="Brykczynski, Marek" w:date="2018-07-17T10:50:00Z">
        <w:r>
          <w:rPr>
            <w:webHidden/>
          </w:rPr>
          <w:t>28</w:t>
        </w:r>
        <w:r>
          <w:rPr>
            <w:webHidden/>
          </w:rPr>
          <w:fldChar w:fldCharType="end"/>
        </w:r>
        <w:r w:rsidRPr="00602DC0">
          <w:rPr>
            <w:rStyle w:val="Hyperlink"/>
          </w:rPr>
          <w:fldChar w:fldCharType="end"/>
        </w:r>
      </w:ins>
    </w:p>
    <w:p w:rsidR="00321D91" w:rsidDel="00843E63" w:rsidRDefault="00321D91">
      <w:pPr>
        <w:pStyle w:val="TOC1"/>
        <w:rPr>
          <w:ins w:id="117" w:author="Byrski, Krzysztof" w:date="2018-02-08T14:50:00Z"/>
          <w:del w:id="118" w:author="Brykczynski, Marek" w:date="2018-07-17T10:5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119" w:author="Byrski, Krzysztof" w:date="2018-02-08T14:50:00Z">
        <w:del w:id="120" w:author="Brykczynski, Marek" w:date="2018-07-17T10:50:00Z">
          <w:r w:rsidRPr="00843E63" w:rsidDel="00843E63">
            <w:rPr>
              <w:rStyle w:val="Hyperlink"/>
              <w:rPrChange w:id="121" w:author="Brykczynski, Marek" w:date="2018-07-17T10:50:00Z">
                <w:rPr>
                  <w:rStyle w:val="Hyperlink"/>
                </w:rPr>
              </w:rPrChange>
            </w:rPr>
            <w:delText>Table of Contents</w:delText>
          </w:r>
          <w:r w:rsidDel="00843E63">
            <w:rPr>
              <w:webHidden/>
            </w:rPr>
            <w:tab/>
            <w:delText>3</w:delText>
          </w:r>
        </w:del>
      </w:ins>
    </w:p>
    <w:p w:rsidR="00321D91" w:rsidDel="00843E63" w:rsidRDefault="00321D91">
      <w:pPr>
        <w:pStyle w:val="TOC1"/>
        <w:rPr>
          <w:ins w:id="122" w:author="Byrski, Krzysztof" w:date="2018-02-08T14:50:00Z"/>
          <w:del w:id="123" w:author="Brykczynski, Marek" w:date="2018-07-17T10:5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124" w:author="Byrski, Krzysztof" w:date="2018-02-08T14:50:00Z">
        <w:del w:id="125" w:author="Brykczynski, Marek" w:date="2018-07-17T10:50:00Z">
          <w:r w:rsidRPr="00843E63" w:rsidDel="00843E63">
            <w:rPr>
              <w:rStyle w:val="Hyperlink"/>
              <w:rPrChange w:id="126" w:author="Brykczynski, Marek" w:date="2018-07-17T10:50:00Z">
                <w:rPr>
                  <w:rStyle w:val="Hyperlink"/>
                </w:rPr>
              </w:rPrChange>
            </w:rPr>
            <w:delText>1</w:delText>
          </w:r>
          <w:r w:rsidDel="00843E63">
            <w:rPr>
              <w:rFonts w:eastAsiaTheme="minorEastAsia"/>
              <w:b w:val="0"/>
              <w:color w:val="auto"/>
              <w:kern w:val="0"/>
              <w:sz w:val="22"/>
              <w:szCs w:val="22"/>
              <w:lang w:val="en-US"/>
            </w:rPr>
            <w:tab/>
          </w:r>
          <w:r w:rsidRPr="00843E63" w:rsidDel="00843E63">
            <w:rPr>
              <w:rStyle w:val="Hyperlink"/>
              <w:rPrChange w:id="127" w:author="Brykczynski, Marek" w:date="2018-07-17T10:50:00Z">
                <w:rPr>
                  <w:rStyle w:val="Hyperlink"/>
                </w:rPr>
              </w:rPrChange>
            </w:rPr>
            <w:delText>Introduction</w:delText>
          </w:r>
          <w:r w:rsidDel="00843E63">
            <w:rPr>
              <w:webHidden/>
            </w:rPr>
            <w:tab/>
            <w:delText>4</w:delText>
          </w:r>
        </w:del>
      </w:ins>
    </w:p>
    <w:p w:rsidR="00321D91" w:rsidDel="00843E63" w:rsidRDefault="00321D91">
      <w:pPr>
        <w:pStyle w:val="TOC2"/>
        <w:rPr>
          <w:ins w:id="128" w:author="Byrski, Krzysztof" w:date="2018-02-08T14:50:00Z"/>
          <w:del w:id="129" w:author="Brykczynski, Marek" w:date="2018-07-17T10:50:00Z"/>
          <w:rFonts w:asciiTheme="minorHAnsi" w:eastAsiaTheme="minorEastAsia" w:hAnsiTheme="minorHAnsi"/>
          <w:color w:val="auto"/>
          <w:kern w:val="0"/>
          <w:szCs w:val="22"/>
        </w:rPr>
      </w:pPr>
      <w:ins w:id="130" w:author="Byrski, Krzysztof" w:date="2018-02-08T14:50:00Z">
        <w:del w:id="131" w:author="Brykczynski, Marek" w:date="2018-07-17T10:50:00Z">
          <w:r w:rsidRPr="00843E63" w:rsidDel="00843E63">
            <w:rPr>
              <w:rStyle w:val="Hyperlink"/>
              <w:rPrChange w:id="132" w:author="Brykczynski, Marek" w:date="2018-07-17T10:50:00Z">
                <w:rPr>
                  <w:rStyle w:val="Hyperlink"/>
                </w:rPr>
              </w:rPrChange>
            </w:rPr>
            <w:delText>1.1</w:delText>
          </w:r>
          <w:r w:rsidDel="00843E63">
            <w:rPr>
              <w:rFonts w:asciiTheme="minorHAnsi" w:eastAsiaTheme="minorEastAsia" w:hAnsiTheme="minorHAnsi"/>
              <w:color w:val="auto"/>
              <w:kern w:val="0"/>
              <w:szCs w:val="22"/>
            </w:rPr>
            <w:tab/>
          </w:r>
          <w:r w:rsidRPr="00843E63" w:rsidDel="00843E63">
            <w:rPr>
              <w:rStyle w:val="Hyperlink"/>
              <w:rPrChange w:id="133" w:author="Brykczynski, Marek" w:date="2018-07-17T10:50:00Z">
                <w:rPr>
                  <w:rStyle w:val="Hyperlink"/>
                </w:rPr>
              </w:rPrChange>
            </w:rPr>
            <w:delText>Purpose</w:delText>
          </w:r>
          <w:r w:rsidDel="00843E63">
            <w:rPr>
              <w:webHidden/>
            </w:rPr>
            <w:tab/>
            <w:delText>4</w:delText>
          </w:r>
        </w:del>
      </w:ins>
    </w:p>
    <w:p w:rsidR="00321D91" w:rsidDel="00843E63" w:rsidRDefault="00321D91">
      <w:pPr>
        <w:pStyle w:val="TOC2"/>
        <w:rPr>
          <w:ins w:id="134" w:author="Byrski, Krzysztof" w:date="2018-02-08T14:50:00Z"/>
          <w:del w:id="135" w:author="Brykczynski, Marek" w:date="2018-07-17T10:50:00Z"/>
          <w:rFonts w:asciiTheme="minorHAnsi" w:eastAsiaTheme="minorEastAsia" w:hAnsiTheme="minorHAnsi"/>
          <w:color w:val="auto"/>
          <w:kern w:val="0"/>
          <w:szCs w:val="22"/>
        </w:rPr>
      </w:pPr>
      <w:ins w:id="136" w:author="Byrski, Krzysztof" w:date="2018-02-08T14:50:00Z">
        <w:del w:id="137" w:author="Brykczynski, Marek" w:date="2018-07-17T10:50:00Z">
          <w:r w:rsidRPr="00843E63" w:rsidDel="00843E63">
            <w:rPr>
              <w:rStyle w:val="Hyperlink"/>
              <w:rPrChange w:id="138" w:author="Brykczynski, Marek" w:date="2018-07-17T10:50:00Z">
                <w:rPr>
                  <w:rStyle w:val="Hyperlink"/>
                </w:rPr>
              </w:rPrChange>
            </w:rPr>
            <w:delText>1.2</w:delText>
          </w:r>
          <w:r w:rsidDel="00843E63">
            <w:rPr>
              <w:rFonts w:asciiTheme="minorHAnsi" w:eastAsiaTheme="minorEastAsia" w:hAnsiTheme="minorHAnsi"/>
              <w:color w:val="auto"/>
              <w:kern w:val="0"/>
              <w:szCs w:val="22"/>
            </w:rPr>
            <w:tab/>
          </w:r>
          <w:r w:rsidRPr="00843E63" w:rsidDel="00843E63">
            <w:rPr>
              <w:rStyle w:val="Hyperlink"/>
              <w:rPrChange w:id="139" w:author="Brykczynski, Marek" w:date="2018-07-17T10:50:00Z">
                <w:rPr>
                  <w:rStyle w:val="Hyperlink"/>
                </w:rPr>
              </w:rPrChange>
            </w:rPr>
            <w:delText>Scope</w:delText>
          </w:r>
          <w:r w:rsidDel="00843E63">
            <w:rPr>
              <w:webHidden/>
            </w:rPr>
            <w:tab/>
            <w:delText>4</w:delText>
          </w:r>
        </w:del>
      </w:ins>
    </w:p>
    <w:p w:rsidR="00321D91" w:rsidDel="00843E63" w:rsidRDefault="00321D91">
      <w:pPr>
        <w:pStyle w:val="TOC1"/>
        <w:rPr>
          <w:ins w:id="140" w:author="Byrski, Krzysztof" w:date="2018-02-08T14:50:00Z"/>
          <w:del w:id="141" w:author="Brykczynski, Marek" w:date="2018-07-17T10:5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142" w:author="Byrski, Krzysztof" w:date="2018-02-08T14:50:00Z">
        <w:del w:id="143" w:author="Brykczynski, Marek" w:date="2018-07-17T10:50:00Z">
          <w:r w:rsidRPr="00843E63" w:rsidDel="00843E63">
            <w:rPr>
              <w:rStyle w:val="Hyperlink"/>
              <w:rPrChange w:id="144" w:author="Brykczynski, Marek" w:date="2018-07-17T10:50:00Z">
                <w:rPr>
                  <w:rStyle w:val="Hyperlink"/>
                </w:rPr>
              </w:rPrChange>
            </w:rPr>
            <w:delText>2</w:delText>
          </w:r>
          <w:r w:rsidDel="00843E63">
            <w:rPr>
              <w:rFonts w:eastAsiaTheme="minorEastAsia"/>
              <w:b w:val="0"/>
              <w:color w:val="auto"/>
              <w:kern w:val="0"/>
              <w:sz w:val="22"/>
              <w:szCs w:val="22"/>
              <w:lang w:val="en-US"/>
            </w:rPr>
            <w:tab/>
          </w:r>
          <w:r w:rsidRPr="00843E63" w:rsidDel="00843E63">
            <w:rPr>
              <w:rStyle w:val="Hyperlink"/>
              <w:rPrChange w:id="145" w:author="Brykczynski, Marek" w:date="2018-07-17T10:50:00Z">
                <w:rPr>
                  <w:rStyle w:val="Hyperlink"/>
                </w:rPr>
              </w:rPrChange>
            </w:rPr>
            <w:delText>CF13 PSA State Handler &amp; High-Level Description</w:delText>
          </w:r>
          <w:r w:rsidDel="00843E63">
            <w:rPr>
              <w:webHidden/>
            </w:rPr>
            <w:tab/>
            <w:delText>5</w:delText>
          </w:r>
        </w:del>
      </w:ins>
    </w:p>
    <w:p w:rsidR="00321D91" w:rsidDel="00843E63" w:rsidRDefault="00321D91">
      <w:pPr>
        <w:pStyle w:val="TOC1"/>
        <w:rPr>
          <w:ins w:id="146" w:author="Byrski, Krzysztof" w:date="2018-02-08T14:50:00Z"/>
          <w:del w:id="147" w:author="Brykczynski, Marek" w:date="2018-07-17T10:5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148" w:author="Byrski, Krzysztof" w:date="2018-02-08T14:50:00Z">
        <w:del w:id="149" w:author="Brykczynski, Marek" w:date="2018-07-17T10:50:00Z">
          <w:r w:rsidRPr="00843E63" w:rsidDel="00843E63">
            <w:rPr>
              <w:rStyle w:val="Hyperlink"/>
              <w:rPrChange w:id="150" w:author="Brykczynski, Marek" w:date="2018-07-17T10:50:00Z">
                <w:rPr>
                  <w:rStyle w:val="Hyperlink"/>
                </w:rPr>
              </w:rPrChange>
            </w:rPr>
            <w:delText>3</w:delText>
          </w:r>
          <w:r w:rsidDel="00843E63">
            <w:rPr>
              <w:rFonts w:eastAsiaTheme="minorEastAsia"/>
              <w:b w:val="0"/>
              <w:color w:val="auto"/>
              <w:kern w:val="0"/>
              <w:sz w:val="22"/>
              <w:szCs w:val="22"/>
              <w:lang w:val="en-US"/>
            </w:rPr>
            <w:tab/>
          </w:r>
          <w:r w:rsidRPr="00843E63" w:rsidDel="00843E63">
            <w:rPr>
              <w:rStyle w:val="Hyperlink"/>
              <w:rPrChange w:id="151" w:author="Brykczynski, Marek" w:date="2018-07-17T10:50:00Z">
                <w:rPr>
                  <w:rStyle w:val="Hyperlink"/>
                </w:rPr>
              </w:rPrChange>
            </w:rPr>
            <w:delText>Design details of software module</w:delText>
          </w:r>
          <w:r w:rsidDel="00843E63">
            <w:rPr>
              <w:webHidden/>
            </w:rPr>
            <w:tab/>
            <w:delText>6</w:delText>
          </w:r>
        </w:del>
      </w:ins>
    </w:p>
    <w:p w:rsidR="00321D91" w:rsidDel="00843E63" w:rsidRDefault="00321D91">
      <w:pPr>
        <w:pStyle w:val="TOC2"/>
        <w:rPr>
          <w:ins w:id="152" w:author="Byrski, Krzysztof" w:date="2018-02-08T14:50:00Z"/>
          <w:del w:id="153" w:author="Brykczynski, Marek" w:date="2018-07-17T10:50:00Z"/>
          <w:rFonts w:asciiTheme="minorHAnsi" w:eastAsiaTheme="minorEastAsia" w:hAnsiTheme="minorHAnsi"/>
          <w:color w:val="auto"/>
          <w:kern w:val="0"/>
          <w:szCs w:val="22"/>
        </w:rPr>
      </w:pPr>
      <w:ins w:id="154" w:author="Byrski, Krzysztof" w:date="2018-02-08T14:50:00Z">
        <w:del w:id="155" w:author="Brykczynski, Marek" w:date="2018-07-17T10:50:00Z">
          <w:r w:rsidRPr="00843E63" w:rsidDel="00843E63">
            <w:rPr>
              <w:rStyle w:val="Hyperlink"/>
              <w:rPrChange w:id="156" w:author="Brykczynski, Marek" w:date="2018-07-17T10:50:00Z">
                <w:rPr>
                  <w:rStyle w:val="Hyperlink"/>
                </w:rPr>
              </w:rPrChange>
            </w:rPr>
            <w:delText>3.1</w:delText>
          </w:r>
          <w:r w:rsidDel="00843E63">
            <w:rPr>
              <w:rFonts w:asciiTheme="minorHAnsi" w:eastAsiaTheme="minorEastAsia" w:hAnsiTheme="minorHAnsi"/>
              <w:color w:val="auto"/>
              <w:kern w:val="0"/>
              <w:szCs w:val="22"/>
            </w:rPr>
            <w:tab/>
          </w:r>
          <w:r w:rsidRPr="00843E63" w:rsidDel="00843E63">
            <w:rPr>
              <w:rStyle w:val="Hyperlink"/>
              <w:rPrChange w:id="157" w:author="Brykczynski, Marek" w:date="2018-07-17T10:50:00Z">
                <w:rPr>
                  <w:rStyle w:val="Hyperlink"/>
                </w:rPr>
              </w:rPrChange>
            </w:rPr>
            <w:delText>Graphical representation of CF13 PSA State Handler</w:delText>
          </w:r>
          <w:r w:rsidDel="00843E63">
            <w:rPr>
              <w:webHidden/>
            </w:rPr>
            <w:tab/>
            <w:delText>6</w:delText>
          </w:r>
        </w:del>
      </w:ins>
    </w:p>
    <w:p w:rsidR="00321D91" w:rsidDel="00843E63" w:rsidRDefault="00321D91">
      <w:pPr>
        <w:pStyle w:val="TOC2"/>
        <w:rPr>
          <w:ins w:id="158" w:author="Byrski, Krzysztof" w:date="2018-02-08T14:50:00Z"/>
          <w:del w:id="159" w:author="Brykczynski, Marek" w:date="2018-07-17T10:50:00Z"/>
          <w:rFonts w:asciiTheme="minorHAnsi" w:eastAsiaTheme="minorEastAsia" w:hAnsiTheme="minorHAnsi"/>
          <w:color w:val="auto"/>
          <w:kern w:val="0"/>
          <w:szCs w:val="22"/>
        </w:rPr>
      </w:pPr>
      <w:ins w:id="160" w:author="Byrski, Krzysztof" w:date="2018-02-08T14:50:00Z">
        <w:del w:id="161" w:author="Brykczynski, Marek" w:date="2018-07-17T10:50:00Z">
          <w:r w:rsidRPr="00843E63" w:rsidDel="00843E63">
            <w:rPr>
              <w:rStyle w:val="Hyperlink"/>
              <w:rPrChange w:id="162" w:author="Brykczynski, Marek" w:date="2018-07-17T10:50:00Z">
                <w:rPr>
                  <w:rStyle w:val="Hyperlink"/>
                </w:rPr>
              </w:rPrChange>
            </w:rPr>
            <w:delText>3.2</w:delText>
          </w:r>
          <w:r w:rsidDel="00843E63">
            <w:rPr>
              <w:rFonts w:asciiTheme="minorHAnsi" w:eastAsiaTheme="minorEastAsia" w:hAnsiTheme="minorHAnsi"/>
              <w:color w:val="auto"/>
              <w:kern w:val="0"/>
              <w:szCs w:val="22"/>
            </w:rPr>
            <w:tab/>
          </w:r>
          <w:r w:rsidRPr="00843E63" w:rsidDel="00843E63">
            <w:rPr>
              <w:rStyle w:val="Hyperlink"/>
              <w:rPrChange w:id="163" w:author="Brykczynski, Marek" w:date="2018-07-17T10:50:00Z">
                <w:rPr>
                  <w:rStyle w:val="Hyperlink"/>
                </w:rPr>
              </w:rPrChange>
            </w:rPr>
            <w:delText>Data Flow Diagram</w:delText>
          </w:r>
          <w:r w:rsidDel="00843E63">
            <w:rPr>
              <w:webHidden/>
            </w:rPr>
            <w:tab/>
            <w:delText>6</w:delText>
          </w:r>
        </w:del>
      </w:ins>
    </w:p>
    <w:p w:rsidR="00321D91" w:rsidDel="00843E63" w:rsidRDefault="00321D91">
      <w:pPr>
        <w:pStyle w:val="TOC3"/>
        <w:tabs>
          <w:tab w:val="left" w:pos="1200"/>
        </w:tabs>
        <w:rPr>
          <w:ins w:id="164" w:author="Byrski, Krzysztof" w:date="2018-02-08T14:50:00Z"/>
          <w:del w:id="165" w:author="Brykczynski, Marek" w:date="2018-07-17T10:50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166" w:author="Byrski, Krzysztof" w:date="2018-02-08T14:50:00Z">
        <w:del w:id="167" w:author="Brykczynski, Marek" w:date="2018-07-17T10:50:00Z">
          <w:r w:rsidRPr="00843E63" w:rsidDel="00843E63">
            <w:rPr>
              <w:rStyle w:val="Hyperlink"/>
              <w:rPrChange w:id="168" w:author="Brykczynski, Marek" w:date="2018-07-17T10:50:00Z">
                <w:rPr>
                  <w:rStyle w:val="Hyperlink"/>
                </w:rPr>
              </w:rPrChange>
            </w:rPr>
            <w:delText>3.2.1</w:delText>
          </w:r>
          <w:r w:rsidDel="00843E63">
            <w:rPr>
              <w:rFonts w:asciiTheme="minorHAnsi" w:eastAsiaTheme="minorEastAsia" w:hAnsiTheme="minorHAnsi"/>
              <w:color w:val="auto"/>
              <w:kern w:val="0"/>
              <w:sz w:val="22"/>
              <w:szCs w:val="22"/>
            </w:rPr>
            <w:tab/>
          </w:r>
          <w:r w:rsidRPr="00843E63" w:rsidDel="00843E63">
            <w:rPr>
              <w:rStyle w:val="Hyperlink"/>
              <w:rPrChange w:id="169" w:author="Brykczynski, Marek" w:date="2018-07-17T10:50:00Z">
                <w:rPr>
                  <w:rStyle w:val="Hyperlink"/>
                </w:rPr>
              </w:rPrChange>
            </w:rPr>
            <w:delText>Module level DFD</w:delText>
          </w:r>
          <w:r w:rsidDel="00843E63">
            <w:rPr>
              <w:webHidden/>
            </w:rPr>
            <w:tab/>
            <w:delText>6</w:delText>
          </w:r>
        </w:del>
      </w:ins>
    </w:p>
    <w:p w:rsidR="00321D91" w:rsidDel="00843E63" w:rsidRDefault="00321D91">
      <w:pPr>
        <w:pStyle w:val="TOC3"/>
        <w:tabs>
          <w:tab w:val="left" w:pos="1200"/>
        </w:tabs>
        <w:rPr>
          <w:ins w:id="170" w:author="Byrski, Krzysztof" w:date="2018-02-08T14:50:00Z"/>
          <w:del w:id="171" w:author="Brykczynski, Marek" w:date="2018-07-17T10:50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172" w:author="Byrski, Krzysztof" w:date="2018-02-08T14:50:00Z">
        <w:del w:id="173" w:author="Brykczynski, Marek" w:date="2018-07-17T10:50:00Z">
          <w:r w:rsidRPr="00843E63" w:rsidDel="00843E63">
            <w:rPr>
              <w:rStyle w:val="Hyperlink"/>
              <w:rPrChange w:id="174" w:author="Brykczynski, Marek" w:date="2018-07-17T10:50:00Z">
                <w:rPr>
                  <w:rStyle w:val="Hyperlink"/>
                </w:rPr>
              </w:rPrChange>
            </w:rPr>
            <w:delText>3.2.2</w:delText>
          </w:r>
          <w:r w:rsidDel="00843E63">
            <w:rPr>
              <w:rFonts w:asciiTheme="minorHAnsi" w:eastAsiaTheme="minorEastAsia" w:hAnsiTheme="minorHAnsi"/>
              <w:color w:val="auto"/>
              <w:kern w:val="0"/>
              <w:sz w:val="22"/>
              <w:szCs w:val="22"/>
            </w:rPr>
            <w:tab/>
          </w:r>
          <w:r w:rsidRPr="00843E63" w:rsidDel="00843E63">
            <w:rPr>
              <w:rStyle w:val="Hyperlink"/>
              <w:rPrChange w:id="175" w:author="Brykczynski, Marek" w:date="2018-07-17T10:50:00Z">
                <w:rPr>
                  <w:rStyle w:val="Hyperlink"/>
                </w:rPr>
              </w:rPrChange>
            </w:rPr>
            <w:delText>Sub-Module level DFD</w:delText>
          </w:r>
          <w:r w:rsidDel="00843E63">
            <w:rPr>
              <w:webHidden/>
            </w:rPr>
            <w:tab/>
            <w:delText>6</w:delText>
          </w:r>
        </w:del>
      </w:ins>
    </w:p>
    <w:p w:rsidR="00321D91" w:rsidDel="00843E63" w:rsidRDefault="00321D91">
      <w:pPr>
        <w:pStyle w:val="TOC2"/>
        <w:rPr>
          <w:ins w:id="176" w:author="Byrski, Krzysztof" w:date="2018-02-08T14:50:00Z"/>
          <w:del w:id="177" w:author="Brykczynski, Marek" w:date="2018-07-17T10:50:00Z"/>
          <w:rFonts w:asciiTheme="minorHAnsi" w:eastAsiaTheme="minorEastAsia" w:hAnsiTheme="minorHAnsi"/>
          <w:color w:val="auto"/>
          <w:kern w:val="0"/>
          <w:szCs w:val="22"/>
        </w:rPr>
      </w:pPr>
      <w:ins w:id="178" w:author="Byrski, Krzysztof" w:date="2018-02-08T14:50:00Z">
        <w:del w:id="179" w:author="Brykczynski, Marek" w:date="2018-07-17T10:50:00Z">
          <w:r w:rsidRPr="00843E63" w:rsidDel="00843E63">
            <w:rPr>
              <w:rStyle w:val="Hyperlink"/>
              <w:rPrChange w:id="180" w:author="Brykczynski, Marek" w:date="2018-07-17T10:50:00Z">
                <w:rPr>
                  <w:rStyle w:val="Hyperlink"/>
                </w:rPr>
              </w:rPrChange>
            </w:rPr>
            <w:delText>3.3</w:delText>
          </w:r>
          <w:r w:rsidDel="00843E63">
            <w:rPr>
              <w:rFonts w:asciiTheme="minorHAnsi" w:eastAsiaTheme="minorEastAsia" w:hAnsiTheme="minorHAnsi"/>
              <w:color w:val="auto"/>
              <w:kern w:val="0"/>
              <w:szCs w:val="22"/>
            </w:rPr>
            <w:tab/>
          </w:r>
          <w:r w:rsidRPr="00843E63" w:rsidDel="00843E63">
            <w:rPr>
              <w:rStyle w:val="Hyperlink"/>
              <w:rPrChange w:id="181" w:author="Brykczynski, Marek" w:date="2018-07-17T10:50:00Z">
                <w:rPr>
                  <w:rStyle w:val="Hyperlink"/>
                </w:rPr>
              </w:rPrChange>
            </w:rPr>
            <w:delText>Component diagram</w:delText>
          </w:r>
          <w:r w:rsidDel="00843E63">
            <w:rPr>
              <w:webHidden/>
            </w:rPr>
            <w:tab/>
            <w:delText>6</w:delText>
          </w:r>
        </w:del>
      </w:ins>
    </w:p>
    <w:p w:rsidR="00321D91" w:rsidDel="00843E63" w:rsidRDefault="00321D91">
      <w:pPr>
        <w:pStyle w:val="TOC2"/>
        <w:rPr>
          <w:ins w:id="182" w:author="Byrski, Krzysztof" w:date="2018-02-08T14:50:00Z"/>
          <w:del w:id="183" w:author="Brykczynski, Marek" w:date="2018-07-17T10:50:00Z"/>
          <w:rFonts w:asciiTheme="minorHAnsi" w:eastAsiaTheme="minorEastAsia" w:hAnsiTheme="minorHAnsi"/>
          <w:color w:val="auto"/>
          <w:kern w:val="0"/>
          <w:szCs w:val="22"/>
        </w:rPr>
      </w:pPr>
      <w:ins w:id="184" w:author="Byrski, Krzysztof" w:date="2018-02-08T14:50:00Z">
        <w:del w:id="185" w:author="Brykczynski, Marek" w:date="2018-07-17T10:50:00Z">
          <w:r w:rsidRPr="00843E63" w:rsidDel="00843E63">
            <w:rPr>
              <w:rStyle w:val="Hyperlink"/>
              <w:rPrChange w:id="186" w:author="Brykczynski, Marek" w:date="2018-07-17T10:50:00Z">
                <w:rPr>
                  <w:rStyle w:val="Hyperlink"/>
                </w:rPr>
              </w:rPrChange>
            </w:rPr>
            <w:delText>3.4</w:delText>
          </w:r>
          <w:r w:rsidDel="00843E63">
            <w:rPr>
              <w:rFonts w:asciiTheme="minorHAnsi" w:eastAsiaTheme="minorEastAsia" w:hAnsiTheme="minorHAnsi"/>
              <w:color w:val="auto"/>
              <w:kern w:val="0"/>
              <w:szCs w:val="22"/>
            </w:rPr>
            <w:tab/>
          </w:r>
          <w:r w:rsidRPr="00843E63" w:rsidDel="00843E63">
            <w:rPr>
              <w:rStyle w:val="Hyperlink"/>
              <w:rPrChange w:id="187" w:author="Brykczynski, Marek" w:date="2018-07-17T10:50:00Z">
                <w:rPr>
                  <w:rStyle w:val="Hyperlink"/>
                </w:rPr>
              </w:rPrChange>
            </w:rPr>
            <w:delText>Variable Data Dictionary</w:delText>
          </w:r>
          <w:r w:rsidDel="00843E63">
            <w:rPr>
              <w:webHidden/>
            </w:rPr>
            <w:tab/>
            <w:delText>6</w:delText>
          </w:r>
        </w:del>
      </w:ins>
    </w:p>
    <w:p w:rsidR="00321D91" w:rsidDel="00843E63" w:rsidRDefault="00321D91">
      <w:pPr>
        <w:pStyle w:val="TOC3"/>
        <w:tabs>
          <w:tab w:val="left" w:pos="1200"/>
        </w:tabs>
        <w:rPr>
          <w:ins w:id="188" w:author="Byrski, Krzysztof" w:date="2018-02-08T14:50:00Z"/>
          <w:del w:id="189" w:author="Brykczynski, Marek" w:date="2018-07-17T10:50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190" w:author="Byrski, Krzysztof" w:date="2018-02-08T14:50:00Z">
        <w:del w:id="191" w:author="Brykczynski, Marek" w:date="2018-07-17T10:50:00Z">
          <w:r w:rsidRPr="00843E63" w:rsidDel="00843E63">
            <w:rPr>
              <w:rStyle w:val="Hyperlink"/>
              <w:rPrChange w:id="192" w:author="Brykczynski, Marek" w:date="2018-07-17T10:50:00Z">
                <w:rPr>
                  <w:rStyle w:val="Hyperlink"/>
                </w:rPr>
              </w:rPrChange>
            </w:rPr>
            <w:delText>3.4.1</w:delText>
          </w:r>
          <w:r w:rsidDel="00843E63">
            <w:rPr>
              <w:rFonts w:asciiTheme="minorHAnsi" w:eastAsiaTheme="minorEastAsia" w:hAnsiTheme="minorHAnsi"/>
              <w:color w:val="auto"/>
              <w:kern w:val="0"/>
              <w:sz w:val="22"/>
              <w:szCs w:val="22"/>
            </w:rPr>
            <w:tab/>
          </w:r>
          <w:r w:rsidRPr="00843E63" w:rsidDel="00843E63">
            <w:rPr>
              <w:rStyle w:val="Hyperlink"/>
              <w:rPrChange w:id="193" w:author="Brykczynski, Marek" w:date="2018-07-17T10:50:00Z">
                <w:rPr>
                  <w:rStyle w:val="Hyperlink"/>
                </w:rPr>
              </w:rPrChange>
            </w:rPr>
            <w:delText>User defined ‘typedef’ definition/declaration</w:delText>
          </w:r>
          <w:r w:rsidDel="00843E63">
            <w:rPr>
              <w:webHidden/>
            </w:rPr>
            <w:tab/>
            <w:delText>6</w:delText>
          </w:r>
        </w:del>
      </w:ins>
    </w:p>
    <w:p w:rsidR="00321D91" w:rsidDel="00843E63" w:rsidRDefault="00321D91">
      <w:pPr>
        <w:pStyle w:val="TOC3"/>
        <w:tabs>
          <w:tab w:val="left" w:pos="1200"/>
        </w:tabs>
        <w:rPr>
          <w:ins w:id="194" w:author="Byrski, Krzysztof" w:date="2018-02-08T14:50:00Z"/>
          <w:del w:id="195" w:author="Brykczynski, Marek" w:date="2018-07-17T10:50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196" w:author="Byrski, Krzysztof" w:date="2018-02-08T14:50:00Z">
        <w:del w:id="197" w:author="Brykczynski, Marek" w:date="2018-07-17T10:50:00Z">
          <w:r w:rsidRPr="00843E63" w:rsidDel="00843E63">
            <w:rPr>
              <w:rStyle w:val="Hyperlink"/>
              <w:rPrChange w:id="198" w:author="Brykczynski, Marek" w:date="2018-07-17T10:50:00Z">
                <w:rPr>
                  <w:rStyle w:val="Hyperlink"/>
                </w:rPr>
              </w:rPrChange>
            </w:rPr>
            <w:delText>3.4.2</w:delText>
          </w:r>
          <w:r w:rsidDel="00843E63">
            <w:rPr>
              <w:rFonts w:asciiTheme="minorHAnsi" w:eastAsiaTheme="minorEastAsia" w:hAnsiTheme="minorHAnsi"/>
              <w:color w:val="auto"/>
              <w:kern w:val="0"/>
              <w:sz w:val="22"/>
              <w:szCs w:val="22"/>
            </w:rPr>
            <w:tab/>
          </w:r>
          <w:r w:rsidRPr="00843E63" w:rsidDel="00843E63">
            <w:rPr>
              <w:rStyle w:val="Hyperlink"/>
              <w:rPrChange w:id="199" w:author="Brykczynski, Marek" w:date="2018-07-17T10:50:00Z">
                <w:rPr>
                  <w:rStyle w:val="Hyperlink"/>
                </w:rPr>
              </w:rPrChange>
            </w:rPr>
            <w:delText>Variable definition for enumerated types</w:delText>
          </w:r>
          <w:r w:rsidDel="00843E63">
            <w:rPr>
              <w:webHidden/>
            </w:rPr>
            <w:tab/>
            <w:delText>7</w:delText>
          </w:r>
        </w:del>
      </w:ins>
    </w:p>
    <w:p w:rsidR="00321D91" w:rsidDel="00843E63" w:rsidRDefault="00321D91">
      <w:pPr>
        <w:pStyle w:val="TOC2"/>
        <w:rPr>
          <w:ins w:id="200" w:author="Byrski, Krzysztof" w:date="2018-02-08T14:50:00Z"/>
          <w:del w:id="201" w:author="Brykczynski, Marek" w:date="2018-07-17T10:50:00Z"/>
          <w:rFonts w:asciiTheme="minorHAnsi" w:eastAsiaTheme="minorEastAsia" w:hAnsiTheme="minorHAnsi"/>
          <w:color w:val="auto"/>
          <w:kern w:val="0"/>
          <w:szCs w:val="22"/>
        </w:rPr>
      </w:pPr>
      <w:ins w:id="202" w:author="Byrski, Krzysztof" w:date="2018-02-08T14:50:00Z">
        <w:del w:id="203" w:author="Brykczynski, Marek" w:date="2018-07-17T10:50:00Z">
          <w:r w:rsidRPr="00843E63" w:rsidDel="00843E63">
            <w:rPr>
              <w:rStyle w:val="Hyperlink"/>
              <w:rPrChange w:id="204" w:author="Brykczynski, Marek" w:date="2018-07-17T10:50:00Z">
                <w:rPr>
                  <w:rStyle w:val="Hyperlink"/>
                </w:rPr>
              </w:rPrChange>
            </w:rPr>
            <w:delText>3.5</w:delText>
          </w:r>
          <w:r w:rsidDel="00843E63">
            <w:rPr>
              <w:rFonts w:asciiTheme="minorHAnsi" w:eastAsiaTheme="minorEastAsia" w:hAnsiTheme="minorHAnsi"/>
              <w:color w:val="auto"/>
              <w:kern w:val="0"/>
              <w:szCs w:val="22"/>
            </w:rPr>
            <w:tab/>
          </w:r>
          <w:r w:rsidRPr="00843E63" w:rsidDel="00843E63">
            <w:rPr>
              <w:rStyle w:val="Hyperlink"/>
              <w:rPrChange w:id="205" w:author="Brykczynski, Marek" w:date="2018-07-17T10:50:00Z">
                <w:rPr>
                  <w:rStyle w:val="Hyperlink"/>
                </w:rPr>
              </w:rPrChange>
            </w:rPr>
            <w:delText>Constant Data Dictionary</w:delText>
          </w:r>
          <w:r w:rsidDel="00843E63">
            <w:rPr>
              <w:webHidden/>
            </w:rPr>
            <w:tab/>
            <w:delText>8</w:delText>
          </w:r>
        </w:del>
      </w:ins>
    </w:p>
    <w:p w:rsidR="00321D91" w:rsidDel="00843E63" w:rsidRDefault="00321D91">
      <w:pPr>
        <w:pStyle w:val="TOC3"/>
        <w:tabs>
          <w:tab w:val="left" w:pos="1200"/>
        </w:tabs>
        <w:rPr>
          <w:ins w:id="206" w:author="Byrski, Krzysztof" w:date="2018-02-08T14:50:00Z"/>
          <w:del w:id="207" w:author="Brykczynski, Marek" w:date="2018-07-17T10:50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208" w:author="Byrski, Krzysztof" w:date="2018-02-08T14:50:00Z">
        <w:del w:id="209" w:author="Brykczynski, Marek" w:date="2018-07-17T10:50:00Z">
          <w:r w:rsidRPr="00843E63" w:rsidDel="00843E63">
            <w:rPr>
              <w:rStyle w:val="Hyperlink"/>
              <w:rPrChange w:id="210" w:author="Brykczynski, Marek" w:date="2018-07-17T10:50:00Z">
                <w:rPr>
                  <w:rStyle w:val="Hyperlink"/>
                </w:rPr>
              </w:rPrChange>
            </w:rPr>
            <w:delText>3.5.1</w:delText>
          </w:r>
          <w:r w:rsidDel="00843E63">
            <w:rPr>
              <w:rFonts w:asciiTheme="minorHAnsi" w:eastAsiaTheme="minorEastAsia" w:hAnsiTheme="minorHAnsi"/>
              <w:color w:val="auto"/>
              <w:kern w:val="0"/>
              <w:sz w:val="22"/>
              <w:szCs w:val="22"/>
            </w:rPr>
            <w:tab/>
          </w:r>
          <w:r w:rsidRPr="00843E63" w:rsidDel="00843E63">
            <w:rPr>
              <w:rStyle w:val="Hyperlink"/>
              <w:rPrChange w:id="211" w:author="Brykczynski, Marek" w:date="2018-07-17T10:50:00Z">
                <w:rPr>
                  <w:rStyle w:val="Hyperlink"/>
                </w:rPr>
              </w:rPrChange>
            </w:rPr>
            <w:delText>Program Constants</w:delText>
          </w:r>
          <w:r w:rsidDel="00843E63">
            <w:rPr>
              <w:webHidden/>
            </w:rPr>
            <w:tab/>
            <w:delText>8</w:delText>
          </w:r>
        </w:del>
      </w:ins>
    </w:p>
    <w:p w:rsidR="00321D91" w:rsidDel="00843E63" w:rsidRDefault="00321D91">
      <w:pPr>
        <w:pStyle w:val="TOC3"/>
        <w:tabs>
          <w:tab w:val="left" w:pos="1200"/>
        </w:tabs>
        <w:rPr>
          <w:ins w:id="212" w:author="Byrski, Krzysztof" w:date="2018-02-08T14:50:00Z"/>
          <w:del w:id="213" w:author="Brykczynski, Marek" w:date="2018-07-17T10:50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214" w:author="Byrski, Krzysztof" w:date="2018-02-08T14:50:00Z">
        <w:del w:id="215" w:author="Brykczynski, Marek" w:date="2018-07-17T10:50:00Z">
          <w:r w:rsidRPr="00843E63" w:rsidDel="00843E63">
            <w:rPr>
              <w:rStyle w:val="Hyperlink"/>
              <w:rPrChange w:id="216" w:author="Brykczynski, Marek" w:date="2018-07-17T10:50:00Z">
                <w:rPr>
                  <w:rStyle w:val="Hyperlink"/>
                </w:rPr>
              </w:rPrChange>
            </w:rPr>
            <w:delText>3.5.2</w:delText>
          </w:r>
          <w:r w:rsidDel="00843E63">
            <w:rPr>
              <w:rFonts w:asciiTheme="minorHAnsi" w:eastAsiaTheme="minorEastAsia" w:hAnsiTheme="minorHAnsi"/>
              <w:color w:val="auto"/>
              <w:kern w:val="0"/>
              <w:sz w:val="22"/>
              <w:szCs w:val="22"/>
            </w:rPr>
            <w:tab/>
          </w:r>
          <w:r w:rsidRPr="00843E63" w:rsidDel="00843E63">
            <w:rPr>
              <w:rStyle w:val="Hyperlink"/>
              <w:rPrChange w:id="217" w:author="Brykczynski, Marek" w:date="2018-07-17T10:50:00Z">
                <w:rPr>
                  <w:rStyle w:val="Hyperlink"/>
                </w:rPr>
              </w:rPrChange>
            </w:rPr>
            <w:delText>Module Specific Lookup Tables</w:delText>
          </w:r>
          <w:r w:rsidDel="00843E63">
            <w:rPr>
              <w:webHidden/>
            </w:rPr>
            <w:tab/>
            <w:delText>9</w:delText>
          </w:r>
        </w:del>
      </w:ins>
    </w:p>
    <w:p w:rsidR="00321D91" w:rsidDel="00843E63" w:rsidRDefault="00321D91">
      <w:pPr>
        <w:pStyle w:val="TOC2"/>
        <w:rPr>
          <w:ins w:id="218" w:author="Byrski, Krzysztof" w:date="2018-02-08T14:50:00Z"/>
          <w:del w:id="219" w:author="Brykczynski, Marek" w:date="2018-07-17T10:50:00Z"/>
          <w:rFonts w:asciiTheme="minorHAnsi" w:eastAsiaTheme="minorEastAsia" w:hAnsiTheme="minorHAnsi"/>
          <w:color w:val="auto"/>
          <w:kern w:val="0"/>
          <w:szCs w:val="22"/>
        </w:rPr>
      </w:pPr>
      <w:ins w:id="220" w:author="Byrski, Krzysztof" w:date="2018-02-08T14:50:00Z">
        <w:del w:id="221" w:author="Brykczynski, Marek" w:date="2018-07-17T10:50:00Z">
          <w:r w:rsidRPr="00843E63" w:rsidDel="00843E63">
            <w:rPr>
              <w:rStyle w:val="Hyperlink"/>
              <w:rPrChange w:id="222" w:author="Brykczynski, Marek" w:date="2018-07-17T10:50:00Z">
                <w:rPr>
                  <w:rStyle w:val="Hyperlink"/>
                </w:rPr>
              </w:rPrChange>
            </w:rPr>
            <w:delText>3.6</w:delText>
          </w:r>
          <w:r w:rsidDel="00843E63">
            <w:rPr>
              <w:rFonts w:asciiTheme="minorHAnsi" w:eastAsiaTheme="minorEastAsia" w:hAnsiTheme="minorHAnsi"/>
              <w:color w:val="auto"/>
              <w:kern w:val="0"/>
              <w:szCs w:val="22"/>
            </w:rPr>
            <w:tab/>
          </w:r>
          <w:r w:rsidRPr="00843E63" w:rsidDel="00843E63">
            <w:rPr>
              <w:rStyle w:val="Hyperlink"/>
              <w:rPrChange w:id="223" w:author="Brykczynski, Marek" w:date="2018-07-17T10:50:00Z">
                <w:rPr>
                  <w:rStyle w:val="Hyperlink"/>
                </w:rPr>
              </w:rPrChange>
            </w:rPr>
            <w:delText>Software Module Implementation</w:delText>
          </w:r>
          <w:r w:rsidDel="00843E63">
            <w:rPr>
              <w:webHidden/>
            </w:rPr>
            <w:tab/>
            <w:delText>9</w:delText>
          </w:r>
        </w:del>
      </w:ins>
    </w:p>
    <w:p w:rsidR="00321D91" w:rsidDel="00843E63" w:rsidRDefault="00321D91">
      <w:pPr>
        <w:pStyle w:val="TOC3"/>
        <w:tabs>
          <w:tab w:val="left" w:pos="1200"/>
        </w:tabs>
        <w:rPr>
          <w:ins w:id="224" w:author="Byrski, Krzysztof" w:date="2018-02-08T14:50:00Z"/>
          <w:del w:id="225" w:author="Brykczynski, Marek" w:date="2018-07-17T10:50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226" w:author="Byrski, Krzysztof" w:date="2018-02-08T14:50:00Z">
        <w:del w:id="227" w:author="Brykczynski, Marek" w:date="2018-07-17T10:50:00Z">
          <w:r w:rsidRPr="00843E63" w:rsidDel="00843E63">
            <w:rPr>
              <w:rStyle w:val="Hyperlink"/>
              <w:rPrChange w:id="228" w:author="Brykczynski, Marek" w:date="2018-07-17T10:50:00Z">
                <w:rPr>
                  <w:rStyle w:val="Hyperlink"/>
                </w:rPr>
              </w:rPrChange>
            </w:rPr>
            <w:delText>3.6.1</w:delText>
          </w:r>
          <w:r w:rsidDel="00843E63">
            <w:rPr>
              <w:rFonts w:asciiTheme="minorHAnsi" w:eastAsiaTheme="minorEastAsia" w:hAnsiTheme="minorHAnsi"/>
              <w:color w:val="auto"/>
              <w:kern w:val="0"/>
              <w:sz w:val="22"/>
              <w:szCs w:val="22"/>
            </w:rPr>
            <w:tab/>
          </w:r>
          <w:r w:rsidRPr="00843E63" w:rsidDel="00843E63">
            <w:rPr>
              <w:rStyle w:val="Hyperlink"/>
              <w:rPrChange w:id="229" w:author="Brykczynski, Marek" w:date="2018-07-17T10:50:00Z">
                <w:rPr>
                  <w:rStyle w:val="Hyperlink"/>
                </w:rPr>
              </w:rPrChange>
            </w:rPr>
            <w:delText>Sub-Module Functions</w:delText>
          </w:r>
          <w:r w:rsidDel="00843E63">
            <w:rPr>
              <w:webHidden/>
            </w:rPr>
            <w:tab/>
            <w:delText>9</w:delText>
          </w:r>
        </w:del>
      </w:ins>
    </w:p>
    <w:p w:rsidR="00321D91" w:rsidDel="00843E63" w:rsidRDefault="00321D91">
      <w:pPr>
        <w:pStyle w:val="TOC3"/>
        <w:tabs>
          <w:tab w:val="left" w:pos="1200"/>
        </w:tabs>
        <w:rPr>
          <w:ins w:id="230" w:author="Byrski, Krzysztof" w:date="2018-02-08T14:50:00Z"/>
          <w:del w:id="231" w:author="Brykczynski, Marek" w:date="2018-07-17T10:50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232" w:author="Byrski, Krzysztof" w:date="2018-02-08T14:50:00Z">
        <w:del w:id="233" w:author="Brykczynski, Marek" w:date="2018-07-17T10:50:00Z">
          <w:r w:rsidRPr="00843E63" w:rsidDel="00843E63">
            <w:rPr>
              <w:rStyle w:val="Hyperlink"/>
              <w:rPrChange w:id="234" w:author="Brykczynski, Marek" w:date="2018-07-17T10:50:00Z">
                <w:rPr>
                  <w:rStyle w:val="Hyperlink"/>
                </w:rPr>
              </w:rPrChange>
            </w:rPr>
            <w:delText>3.6.2</w:delText>
          </w:r>
          <w:r w:rsidDel="00843E63">
            <w:rPr>
              <w:rFonts w:asciiTheme="minorHAnsi" w:eastAsiaTheme="minorEastAsia" w:hAnsiTheme="minorHAnsi"/>
              <w:color w:val="auto"/>
              <w:kern w:val="0"/>
              <w:sz w:val="22"/>
              <w:szCs w:val="22"/>
            </w:rPr>
            <w:tab/>
          </w:r>
          <w:r w:rsidRPr="00843E63" w:rsidDel="00843E63">
            <w:rPr>
              <w:rStyle w:val="Hyperlink"/>
              <w:rPrChange w:id="235" w:author="Brykczynski, Marek" w:date="2018-07-17T10:50:00Z">
                <w:rPr>
                  <w:rStyle w:val="Hyperlink"/>
                </w:rPr>
              </w:rPrChange>
            </w:rPr>
            <w:delText>Interrupt Service Routines</w:delText>
          </w:r>
          <w:r w:rsidDel="00843E63">
            <w:rPr>
              <w:webHidden/>
            </w:rPr>
            <w:tab/>
            <w:delText>10</w:delText>
          </w:r>
        </w:del>
      </w:ins>
    </w:p>
    <w:p w:rsidR="00321D91" w:rsidDel="00843E63" w:rsidRDefault="00321D91">
      <w:pPr>
        <w:pStyle w:val="TOC3"/>
        <w:tabs>
          <w:tab w:val="left" w:pos="1200"/>
        </w:tabs>
        <w:rPr>
          <w:ins w:id="236" w:author="Byrski, Krzysztof" w:date="2018-02-08T14:50:00Z"/>
          <w:del w:id="237" w:author="Brykczynski, Marek" w:date="2018-07-17T10:50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238" w:author="Byrski, Krzysztof" w:date="2018-02-08T14:50:00Z">
        <w:del w:id="239" w:author="Brykczynski, Marek" w:date="2018-07-17T10:50:00Z">
          <w:r w:rsidRPr="00843E63" w:rsidDel="00843E63">
            <w:rPr>
              <w:rStyle w:val="Hyperlink"/>
              <w:rPrChange w:id="240" w:author="Brykczynski, Marek" w:date="2018-07-17T10:50:00Z">
                <w:rPr>
                  <w:rStyle w:val="Hyperlink"/>
                </w:rPr>
              </w:rPrChange>
            </w:rPr>
            <w:delText>3.6.3</w:delText>
          </w:r>
          <w:r w:rsidDel="00843E63">
            <w:rPr>
              <w:rFonts w:asciiTheme="minorHAnsi" w:eastAsiaTheme="minorEastAsia" w:hAnsiTheme="minorHAnsi"/>
              <w:color w:val="auto"/>
              <w:kern w:val="0"/>
              <w:sz w:val="22"/>
              <w:szCs w:val="22"/>
            </w:rPr>
            <w:tab/>
          </w:r>
          <w:r w:rsidRPr="00843E63" w:rsidDel="00843E63">
            <w:rPr>
              <w:rStyle w:val="Hyperlink"/>
              <w:rPrChange w:id="241" w:author="Brykczynski, Marek" w:date="2018-07-17T10:50:00Z">
                <w:rPr>
                  <w:rStyle w:val="Hyperlink"/>
                </w:rPr>
              </w:rPrChange>
            </w:rPr>
            <w:delText>_SCOMM () Functions</w:delText>
          </w:r>
          <w:r w:rsidDel="00843E63">
            <w:rPr>
              <w:webHidden/>
            </w:rPr>
            <w:tab/>
            <w:delText>10</w:delText>
          </w:r>
        </w:del>
      </w:ins>
    </w:p>
    <w:p w:rsidR="00321D91" w:rsidDel="00843E63" w:rsidRDefault="00321D91">
      <w:pPr>
        <w:pStyle w:val="TOC3"/>
        <w:tabs>
          <w:tab w:val="left" w:pos="1200"/>
        </w:tabs>
        <w:rPr>
          <w:ins w:id="242" w:author="Byrski, Krzysztof" w:date="2018-02-08T14:50:00Z"/>
          <w:del w:id="243" w:author="Brykczynski, Marek" w:date="2018-07-17T10:50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244" w:author="Byrski, Krzysztof" w:date="2018-02-08T14:50:00Z">
        <w:del w:id="245" w:author="Brykczynski, Marek" w:date="2018-07-17T10:50:00Z">
          <w:r w:rsidRPr="00843E63" w:rsidDel="00843E63">
            <w:rPr>
              <w:rStyle w:val="Hyperlink"/>
              <w:rPrChange w:id="246" w:author="Brykczynski, Marek" w:date="2018-07-17T10:50:00Z">
                <w:rPr>
                  <w:rStyle w:val="Hyperlink"/>
                </w:rPr>
              </w:rPrChange>
            </w:rPr>
            <w:delText>3.6.4</w:delText>
          </w:r>
          <w:r w:rsidDel="00843E63">
            <w:rPr>
              <w:rFonts w:asciiTheme="minorHAnsi" w:eastAsiaTheme="minorEastAsia" w:hAnsiTheme="minorHAnsi"/>
              <w:color w:val="auto"/>
              <w:kern w:val="0"/>
              <w:sz w:val="22"/>
              <w:szCs w:val="22"/>
            </w:rPr>
            <w:tab/>
          </w:r>
          <w:r w:rsidRPr="00843E63" w:rsidDel="00843E63">
            <w:rPr>
              <w:rStyle w:val="Hyperlink"/>
              <w:rPrChange w:id="247" w:author="Brykczynski, Marek" w:date="2018-07-17T10:50:00Z">
                <w:rPr>
                  <w:rStyle w:val="Hyperlink"/>
                </w:rPr>
              </w:rPrChange>
            </w:rPr>
            <w:delText>Module Internal (Local) Functions</w:delText>
          </w:r>
          <w:r w:rsidDel="00843E63">
            <w:rPr>
              <w:webHidden/>
            </w:rPr>
            <w:tab/>
            <w:delText>11</w:delText>
          </w:r>
        </w:del>
      </w:ins>
    </w:p>
    <w:p w:rsidR="00321D91" w:rsidDel="00843E63" w:rsidRDefault="00321D91">
      <w:pPr>
        <w:pStyle w:val="TOC3"/>
        <w:tabs>
          <w:tab w:val="left" w:pos="1200"/>
        </w:tabs>
        <w:rPr>
          <w:ins w:id="248" w:author="Byrski, Krzysztof" w:date="2018-02-08T14:50:00Z"/>
          <w:del w:id="249" w:author="Brykczynski, Marek" w:date="2018-07-17T10:50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250" w:author="Byrski, Krzysztof" w:date="2018-02-08T14:50:00Z">
        <w:del w:id="251" w:author="Brykczynski, Marek" w:date="2018-07-17T10:50:00Z">
          <w:r w:rsidRPr="00843E63" w:rsidDel="00843E63">
            <w:rPr>
              <w:rStyle w:val="Hyperlink"/>
              <w:rPrChange w:id="252" w:author="Brykczynski, Marek" w:date="2018-07-17T10:50:00Z">
                <w:rPr>
                  <w:rStyle w:val="Hyperlink"/>
                </w:rPr>
              </w:rPrChange>
            </w:rPr>
            <w:delText>3.6.5</w:delText>
          </w:r>
          <w:r w:rsidDel="00843E63">
            <w:rPr>
              <w:rFonts w:asciiTheme="minorHAnsi" w:eastAsiaTheme="minorEastAsia" w:hAnsiTheme="minorHAnsi"/>
              <w:color w:val="auto"/>
              <w:kern w:val="0"/>
              <w:sz w:val="22"/>
              <w:szCs w:val="22"/>
            </w:rPr>
            <w:tab/>
          </w:r>
          <w:r w:rsidRPr="00843E63" w:rsidDel="00843E63">
            <w:rPr>
              <w:rStyle w:val="Hyperlink"/>
              <w:rPrChange w:id="253" w:author="Brykczynski, Marek" w:date="2018-07-17T10:50:00Z">
                <w:rPr>
                  <w:rStyle w:val="Hyperlink"/>
                </w:rPr>
              </w:rPrChange>
            </w:rPr>
            <w:delText>Transition Functions</w:delText>
          </w:r>
          <w:r w:rsidDel="00843E63">
            <w:rPr>
              <w:webHidden/>
            </w:rPr>
            <w:tab/>
            <w:delText>23</w:delText>
          </w:r>
        </w:del>
      </w:ins>
    </w:p>
    <w:p w:rsidR="00321D91" w:rsidDel="00843E63" w:rsidRDefault="00321D91">
      <w:pPr>
        <w:pStyle w:val="TOC1"/>
        <w:rPr>
          <w:ins w:id="254" w:author="Byrski, Krzysztof" w:date="2018-02-08T14:50:00Z"/>
          <w:del w:id="255" w:author="Brykczynski, Marek" w:date="2018-07-17T10:5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256" w:author="Byrski, Krzysztof" w:date="2018-02-08T14:50:00Z">
        <w:del w:id="257" w:author="Brykczynski, Marek" w:date="2018-07-17T10:50:00Z">
          <w:r w:rsidRPr="00843E63" w:rsidDel="00843E63">
            <w:rPr>
              <w:rStyle w:val="Hyperlink"/>
              <w:rPrChange w:id="258" w:author="Brykczynski, Marek" w:date="2018-07-17T10:50:00Z">
                <w:rPr>
                  <w:rStyle w:val="Hyperlink"/>
                </w:rPr>
              </w:rPrChange>
            </w:rPr>
            <w:delText>4</w:delText>
          </w:r>
          <w:r w:rsidDel="00843E63">
            <w:rPr>
              <w:rFonts w:eastAsiaTheme="minorEastAsia"/>
              <w:b w:val="0"/>
              <w:color w:val="auto"/>
              <w:kern w:val="0"/>
              <w:sz w:val="22"/>
              <w:szCs w:val="22"/>
              <w:lang w:val="en-US"/>
            </w:rPr>
            <w:tab/>
          </w:r>
          <w:r w:rsidRPr="00843E63" w:rsidDel="00843E63">
            <w:rPr>
              <w:rStyle w:val="Hyperlink"/>
              <w:rPrChange w:id="259" w:author="Brykczynski, Marek" w:date="2018-07-17T10:50:00Z">
                <w:rPr>
                  <w:rStyle w:val="Hyperlink"/>
                </w:rPr>
              </w:rPrChange>
            </w:rPr>
            <w:delText>Known Limitations with Design</w:delText>
          </w:r>
          <w:r w:rsidDel="00843E63">
            <w:rPr>
              <w:webHidden/>
            </w:rPr>
            <w:tab/>
            <w:delText>24</w:delText>
          </w:r>
        </w:del>
      </w:ins>
    </w:p>
    <w:p w:rsidR="00321D91" w:rsidDel="00843E63" w:rsidRDefault="00321D91">
      <w:pPr>
        <w:pStyle w:val="TOC1"/>
        <w:rPr>
          <w:ins w:id="260" w:author="Byrski, Krzysztof" w:date="2018-02-08T14:50:00Z"/>
          <w:del w:id="261" w:author="Brykczynski, Marek" w:date="2018-07-17T10:5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262" w:author="Byrski, Krzysztof" w:date="2018-02-08T14:50:00Z">
        <w:del w:id="263" w:author="Brykczynski, Marek" w:date="2018-07-17T10:50:00Z">
          <w:r w:rsidRPr="00843E63" w:rsidDel="00843E63">
            <w:rPr>
              <w:rStyle w:val="Hyperlink"/>
              <w:rPrChange w:id="264" w:author="Brykczynski, Marek" w:date="2018-07-17T10:50:00Z">
                <w:rPr>
                  <w:rStyle w:val="Hyperlink"/>
                </w:rPr>
              </w:rPrChange>
            </w:rPr>
            <w:delText>5</w:delText>
          </w:r>
          <w:r w:rsidDel="00843E63">
            <w:rPr>
              <w:rFonts w:eastAsiaTheme="minorEastAsia"/>
              <w:b w:val="0"/>
              <w:color w:val="auto"/>
              <w:kern w:val="0"/>
              <w:sz w:val="22"/>
              <w:szCs w:val="22"/>
              <w:lang w:val="en-US"/>
            </w:rPr>
            <w:tab/>
          </w:r>
          <w:r w:rsidRPr="00843E63" w:rsidDel="00843E63">
            <w:rPr>
              <w:rStyle w:val="Hyperlink"/>
              <w:rPrChange w:id="265" w:author="Brykczynski, Marek" w:date="2018-07-17T10:50:00Z">
                <w:rPr>
                  <w:rStyle w:val="Hyperlink"/>
                </w:rPr>
              </w:rPrChange>
            </w:rPr>
            <w:delText>UNIT TEST CONSIDERATION</w:delText>
          </w:r>
          <w:r w:rsidDel="00843E63">
            <w:rPr>
              <w:webHidden/>
            </w:rPr>
            <w:tab/>
            <w:delText>25</w:delText>
          </w:r>
        </w:del>
      </w:ins>
    </w:p>
    <w:p w:rsidR="00321D91" w:rsidDel="00843E63" w:rsidRDefault="00321D91">
      <w:pPr>
        <w:pStyle w:val="TOC1"/>
        <w:tabs>
          <w:tab w:val="left" w:pos="1400"/>
        </w:tabs>
        <w:rPr>
          <w:ins w:id="266" w:author="Byrski, Krzysztof" w:date="2018-02-08T14:50:00Z"/>
          <w:del w:id="267" w:author="Brykczynski, Marek" w:date="2018-07-17T10:5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268" w:author="Byrski, Krzysztof" w:date="2018-02-08T14:50:00Z">
        <w:del w:id="269" w:author="Brykczynski, Marek" w:date="2018-07-17T10:50:00Z">
          <w:r w:rsidRPr="00843E63" w:rsidDel="00843E63">
            <w:rPr>
              <w:rStyle w:val="Hyperlink"/>
              <w:rPrChange w:id="270" w:author="Brykczynski, Marek" w:date="2018-07-17T10:50:00Z">
                <w:rPr>
                  <w:rStyle w:val="Hyperlink"/>
                </w:rPr>
              </w:rPrChange>
            </w:rPr>
            <w:delText>Appendix A</w:delText>
          </w:r>
          <w:r w:rsidDel="00843E63">
            <w:rPr>
              <w:rFonts w:eastAsiaTheme="minorEastAsia"/>
              <w:b w:val="0"/>
              <w:color w:val="auto"/>
              <w:kern w:val="0"/>
              <w:sz w:val="22"/>
              <w:szCs w:val="22"/>
              <w:lang w:val="en-US"/>
            </w:rPr>
            <w:tab/>
          </w:r>
          <w:r w:rsidRPr="00843E63" w:rsidDel="00843E63">
            <w:rPr>
              <w:rStyle w:val="Hyperlink"/>
              <w:rPrChange w:id="271" w:author="Brykczynski, Marek" w:date="2018-07-17T10:50:00Z">
                <w:rPr>
                  <w:rStyle w:val="Hyperlink"/>
                </w:rPr>
              </w:rPrChange>
            </w:rPr>
            <w:delText>Abbreviations and Acronyms</w:delText>
          </w:r>
          <w:r w:rsidDel="00843E63">
            <w:rPr>
              <w:webHidden/>
            </w:rPr>
            <w:tab/>
            <w:delText>26</w:delText>
          </w:r>
        </w:del>
      </w:ins>
    </w:p>
    <w:p w:rsidR="00321D91" w:rsidDel="00843E63" w:rsidRDefault="00321D91">
      <w:pPr>
        <w:pStyle w:val="TOC1"/>
        <w:tabs>
          <w:tab w:val="left" w:pos="1400"/>
        </w:tabs>
        <w:rPr>
          <w:ins w:id="272" w:author="Byrski, Krzysztof" w:date="2018-02-08T14:50:00Z"/>
          <w:del w:id="273" w:author="Brykczynski, Marek" w:date="2018-07-17T10:5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274" w:author="Byrski, Krzysztof" w:date="2018-02-08T14:50:00Z">
        <w:del w:id="275" w:author="Brykczynski, Marek" w:date="2018-07-17T10:50:00Z">
          <w:r w:rsidRPr="00843E63" w:rsidDel="00843E63">
            <w:rPr>
              <w:rStyle w:val="Hyperlink"/>
              <w:rPrChange w:id="276" w:author="Brykczynski, Marek" w:date="2018-07-17T10:50:00Z">
                <w:rPr>
                  <w:rStyle w:val="Hyperlink"/>
                </w:rPr>
              </w:rPrChange>
            </w:rPr>
            <w:delText>Appendix B</w:delText>
          </w:r>
          <w:r w:rsidDel="00843E63">
            <w:rPr>
              <w:rFonts w:eastAsiaTheme="minorEastAsia"/>
              <w:b w:val="0"/>
              <w:color w:val="auto"/>
              <w:kern w:val="0"/>
              <w:sz w:val="22"/>
              <w:szCs w:val="22"/>
              <w:lang w:val="en-US"/>
            </w:rPr>
            <w:tab/>
          </w:r>
          <w:r w:rsidRPr="00843E63" w:rsidDel="00843E63">
            <w:rPr>
              <w:rStyle w:val="Hyperlink"/>
              <w:rPrChange w:id="277" w:author="Brykczynski, Marek" w:date="2018-07-17T10:50:00Z">
                <w:rPr>
                  <w:rStyle w:val="Hyperlink"/>
                </w:rPr>
              </w:rPrChange>
            </w:rPr>
            <w:delText>Glossary</w:delText>
          </w:r>
          <w:r w:rsidDel="00843E63">
            <w:rPr>
              <w:webHidden/>
            </w:rPr>
            <w:tab/>
            <w:delText>27</w:delText>
          </w:r>
        </w:del>
      </w:ins>
    </w:p>
    <w:p w:rsidR="00321D91" w:rsidDel="00843E63" w:rsidRDefault="00321D91">
      <w:pPr>
        <w:pStyle w:val="TOC1"/>
        <w:tabs>
          <w:tab w:val="left" w:pos="1400"/>
        </w:tabs>
        <w:rPr>
          <w:ins w:id="278" w:author="Byrski, Krzysztof" w:date="2018-02-08T14:50:00Z"/>
          <w:del w:id="279" w:author="Brykczynski, Marek" w:date="2018-07-17T10:5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280" w:author="Byrski, Krzysztof" w:date="2018-02-08T14:50:00Z">
        <w:del w:id="281" w:author="Brykczynski, Marek" w:date="2018-07-17T10:50:00Z">
          <w:r w:rsidRPr="00843E63" w:rsidDel="00843E63">
            <w:rPr>
              <w:rStyle w:val="Hyperlink"/>
              <w:rPrChange w:id="282" w:author="Brykczynski, Marek" w:date="2018-07-17T10:50:00Z">
                <w:rPr>
                  <w:rStyle w:val="Hyperlink"/>
                </w:rPr>
              </w:rPrChange>
            </w:rPr>
            <w:delText>Appendix C</w:delText>
          </w:r>
          <w:r w:rsidDel="00843E63">
            <w:rPr>
              <w:rFonts w:eastAsiaTheme="minorEastAsia"/>
              <w:b w:val="0"/>
              <w:color w:val="auto"/>
              <w:kern w:val="0"/>
              <w:sz w:val="22"/>
              <w:szCs w:val="22"/>
              <w:lang w:val="en-US"/>
            </w:rPr>
            <w:tab/>
          </w:r>
          <w:r w:rsidRPr="00843E63" w:rsidDel="00843E63">
            <w:rPr>
              <w:rStyle w:val="Hyperlink"/>
              <w:rPrChange w:id="283" w:author="Brykczynski, Marek" w:date="2018-07-17T10:50:00Z">
                <w:rPr>
                  <w:rStyle w:val="Hyperlink"/>
                </w:rPr>
              </w:rPrChange>
            </w:rPr>
            <w:delText>References</w:delText>
          </w:r>
          <w:r w:rsidDel="00843E63">
            <w:rPr>
              <w:webHidden/>
            </w:rPr>
            <w:tab/>
            <w:delText>28</w:delText>
          </w:r>
        </w:del>
      </w:ins>
    </w:p>
    <w:p w:rsidR="00A73DB8" w:rsidDel="00843E63" w:rsidRDefault="00A73DB8" w:rsidP="00E16D14">
      <w:pPr>
        <w:jc w:val="center"/>
        <w:rPr>
          <w:del w:id="284" w:author="Brykczynski, Marek" w:date="2018-07-17T10:50:00Z"/>
          <w:noProof/>
        </w:rPr>
      </w:pPr>
    </w:p>
    <w:p w:rsidR="00435F4D" w:rsidDel="00843E63" w:rsidRDefault="00435F4D" w:rsidP="00E16D14">
      <w:pPr>
        <w:jc w:val="center"/>
        <w:rPr>
          <w:del w:id="285" w:author="Brykczynski, Marek" w:date="2018-07-17T10:50:00Z"/>
          <w:noProof/>
        </w:rPr>
      </w:pPr>
    </w:p>
    <w:p w:rsidR="00435F4D" w:rsidDel="00843E63" w:rsidRDefault="00435F4D">
      <w:pPr>
        <w:pStyle w:val="TOC1"/>
        <w:rPr>
          <w:del w:id="286" w:author="Brykczynski, Marek" w:date="2018-07-17T10:5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287" w:author="Brykczynski, Marek" w:date="2018-07-17T10:50:00Z">
        <w:r w:rsidRPr="00A73DB8" w:rsidDel="00843E63">
          <w:rPr>
            <w:rPrChange w:id="288" w:author="Byrski, Krzysztof" w:date="2018-02-08T14:50:00Z">
              <w:rPr>
                <w:rStyle w:val="Hyperlink"/>
              </w:rPr>
            </w:rPrChange>
          </w:rPr>
          <w:delText>1</w:delText>
        </w:r>
        <w:r w:rsidDel="00843E63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A73DB8" w:rsidDel="00843E63">
          <w:rPr>
            <w:rPrChange w:id="289" w:author="Byrski, Krzysztof" w:date="2018-02-08T14:50:00Z">
              <w:rPr>
                <w:rStyle w:val="Hyperlink"/>
              </w:rPr>
            </w:rPrChange>
          </w:rPr>
          <w:delText>Introduction</w:delText>
        </w:r>
        <w:r w:rsidDel="00843E63">
          <w:rPr>
            <w:webHidden/>
          </w:rPr>
          <w:tab/>
          <w:delText>4</w:delText>
        </w:r>
      </w:del>
    </w:p>
    <w:p w:rsidR="00435F4D" w:rsidDel="00843E63" w:rsidRDefault="00435F4D">
      <w:pPr>
        <w:pStyle w:val="TOC2"/>
        <w:rPr>
          <w:del w:id="290" w:author="Brykczynski, Marek" w:date="2018-07-17T10:50:00Z"/>
          <w:rFonts w:asciiTheme="minorHAnsi" w:eastAsiaTheme="minorEastAsia" w:hAnsiTheme="minorHAnsi"/>
          <w:color w:val="auto"/>
          <w:kern w:val="0"/>
          <w:szCs w:val="22"/>
        </w:rPr>
      </w:pPr>
      <w:del w:id="291" w:author="Brykczynski, Marek" w:date="2018-07-17T10:50:00Z">
        <w:r w:rsidRPr="00A73DB8" w:rsidDel="00843E63">
          <w:rPr>
            <w:rPrChange w:id="292" w:author="Byrski, Krzysztof" w:date="2018-02-08T14:50:00Z">
              <w:rPr>
                <w:rStyle w:val="Hyperlink"/>
              </w:rPr>
            </w:rPrChange>
          </w:rPr>
          <w:delText>1.1</w:delText>
        </w:r>
        <w:r w:rsidDel="00843E63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A73DB8" w:rsidDel="00843E63">
          <w:rPr>
            <w:rPrChange w:id="293" w:author="Byrski, Krzysztof" w:date="2018-02-08T14:50:00Z">
              <w:rPr>
                <w:rStyle w:val="Hyperlink"/>
              </w:rPr>
            </w:rPrChange>
          </w:rPr>
          <w:delText>Purpose</w:delText>
        </w:r>
        <w:r w:rsidDel="00843E63">
          <w:rPr>
            <w:webHidden/>
          </w:rPr>
          <w:tab/>
          <w:delText>4</w:delText>
        </w:r>
      </w:del>
    </w:p>
    <w:p w:rsidR="00435F4D" w:rsidDel="00843E63" w:rsidRDefault="00435F4D">
      <w:pPr>
        <w:pStyle w:val="TOC2"/>
        <w:rPr>
          <w:del w:id="294" w:author="Brykczynski, Marek" w:date="2018-07-17T10:50:00Z"/>
          <w:rFonts w:asciiTheme="minorHAnsi" w:eastAsiaTheme="minorEastAsia" w:hAnsiTheme="minorHAnsi"/>
          <w:color w:val="auto"/>
          <w:kern w:val="0"/>
          <w:szCs w:val="22"/>
        </w:rPr>
      </w:pPr>
      <w:del w:id="295" w:author="Brykczynski, Marek" w:date="2018-07-17T10:50:00Z">
        <w:r w:rsidRPr="00A73DB8" w:rsidDel="00843E63">
          <w:rPr>
            <w:rPrChange w:id="296" w:author="Byrski, Krzysztof" w:date="2018-02-08T14:50:00Z">
              <w:rPr>
                <w:rStyle w:val="Hyperlink"/>
              </w:rPr>
            </w:rPrChange>
          </w:rPr>
          <w:delText>1.2</w:delText>
        </w:r>
        <w:r w:rsidDel="00843E63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A73DB8" w:rsidDel="00843E63">
          <w:rPr>
            <w:rPrChange w:id="297" w:author="Byrski, Krzysztof" w:date="2018-02-08T14:50:00Z">
              <w:rPr>
                <w:rStyle w:val="Hyperlink"/>
              </w:rPr>
            </w:rPrChange>
          </w:rPr>
          <w:delText>Scope</w:delText>
        </w:r>
        <w:r w:rsidDel="00843E63">
          <w:rPr>
            <w:webHidden/>
          </w:rPr>
          <w:tab/>
          <w:delText>4</w:delText>
        </w:r>
      </w:del>
    </w:p>
    <w:p w:rsidR="00435F4D" w:rsidDel="00843E63" w:rsidRDefault="00435F4D">
      <w:pPr>
        <w:pStyle w:val="TOC1"/>
        <w:rPr>
          <w:del w:id="298" w:author="Brykczynski, Marek" w:date="2018-07-17T10:5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299" w:author="Brykczynski, Marek" w:date="2018-07-17T10:50:00Z">
        <w:r w:rsidRPr="00A73DB8" w:rsidDel="00843E63">
          <w:rPr>
            <w:rPrChange w:id="300" w:author="Byrski, Krzysztof" w:date="2018-02-08T14:50:00Z">
              <w:rPr>
                <w:rStyle w:val="Hyperlink"/>
              </w:rPr>
            </w:rPrChange>
          </w:rPr>
          <w:delText>2</w:delText>
        </w:r>
        <w:r w:rsidDel="00843E63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A73DB8" w:rsidDel="00843E63">
          <w:rPr>
            <w:rPrChange w:id="301" w:author="Byrski, Krzysztof" w:date="2018-02-08T14:50:00Z">
              <w:rPr>
                <w:rStyle w:val="Hyperlink"/>
              </w:rPr>
            </w:rPrChange>
          </w:rPr>
          <w:delText>CF13 PSA State Handler &amp; High-Level Description</w:delText>
        </w:r>
        <w:r w:rsidDel="00843E63">
          <w:rPr>
            <w:webHidden/>
          </w:rPr>
          <w:tab/>
          <w:delText>5</w:delText>
        </w:r>
      </w:del>
    </w:p>
    <w:p w:rsidR="00435F4D" w:rsidDel="00843E63" w:rsidRDefault="00435F4D">
      <w:pPr>
        <w:pStyle w:val="TOC1"/>
        <w:rPr>
          <w:del w:id="302" w:author="Brykczynski, Marek" w:date="2018-07-17T10:5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303" w:author="Brykczynski, Marek" w:date="2018-07-17T10:50:00Z">
        <w:r w:rsidRPr="00A73DB8" w:rsidDel="00843E63">
          <w:rPr>
            <w:rPrChange w:id="304" w:author="Byrski, Krzysztof" w:date="2018-02-08T14:50:00Z">
              <w:rPr>
                <w:rStyle w:val="Hyperlink"/>
              </w:rPr>
            </w:rPrChange>
          </w:rPr>
          <w:delText>3</w:delText>
        </w:r>
        <w:r w:rsidDel="00843E63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A73DB8" w:rsidDel="00843E63">
          <w:rPr>
            <w:rPrChange w:id="305" w:author="Byrski, Krzysztof" w:date="2018-02-08T14:50:00Z">
              <w:rPr>
                <w:rStyle w:val="Hyperlink"/>
              </w:rPr>
            </w:rPrChange>
          </w:rPr>
          <w:delText>Design details of software module</w:delText>
        </w:r>
        <w:r w:rsidDel="00843E63">
          <w:rPr>
            <w:webHidden/>
          </w:rPr>
          <w:tab/>
          <w:delText>6</w:delText>
        </w:r>
      </w:del>
    </w:p>
    <w:p w:rsidR="00435F4D" w:rsidDel="00843E63" w:rsidRDefault="00435F4D">
      <w:pPr>
        <w:pStyle w:val="TOC2"/>
        <w:rPr>
          <w:del w:id="306" w:author="Brykczynski, Marek" w:date="2018-07-17T10:50:00Z"/>
          <w:rFonts w:asciiTheme="minorHAnsi" w:eastAsiaTheme="minorEastAsia" w:hAnsiTheme="minorHAnsi"/>
          <w:color w:val="auto"/>
          <w:kern w:val="0"/>
          <w:szCs w:val="22"/>
        </w:rPr>
      </w:pPr>
      <w:del w:id="307" w:author="Brykczynski, Marek" w:date="2018-07-17T10:50:00Z">
        <w:r w:rsidRPr="00A73DB8" w:rsidDel="00843E63">
          <w:rPr>
            <w:rPrChange w:id="308" w:author="Byrski, Krzysztof" w:date="2018-02-08T14:50:00Z">
              <w:rPr>
                <w:rStyle w:val="Hyperlink"/>
              </w:rPr>
            </w:rPrChange>
          </w:rPr>
          <w:delText>3.1</w:delText>
        </w:r>
        <w:r w:rsidDel="00843E63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A73DB8" w:rsidDel="00843E63">
          <w:rPr>
            <w:rPrChange w:id="309" w:author="Byrski, Krzysztof" w:date="2018-02-08T14:50:00Z">
              <w:rPr>
                <w:rStyle w:val="Hyperlink"/>
              </w:rPr>
            </w:rPrChange>
          </w:rPr>
          <w:delText>Graphical representation of CF13 PSA State Handler</w:delText>
        </w:r>
        <w:r w:rsidDel="00843E63">
          <w:rPr>
            <w:webHidden/>
          </w:rPr>
          <w:tab/>
          <w:delText>6</w:delText>
        </w:r>
      </w:del>
    </w:p>
    <w:p w:rsidR="00435F4D" w:rsidDel="00843E63" w:rsidRDefault="00435F4D">
      <w:pPr>
        <w:pStyle w:val="TOC2"/>
        <w:rPr>
          <w:del w:id="310" w:author="Brykczynski, Marek" w:date="2018-07-17T10:50:00Z"/>
          <w:rFonts w:asciiTheme="minorHAnsi" w:eastAsiaTheme="minorEastAsia" w:hAnsiTheme="minorHAnsi"/>
          <w:color w:val="auto"/>
          <w:kern w:val="0"/>
          <w:szCs w:val="22"/>
        </w:rPr>
      </w:pPr>
      <w:del w:id="311" w:author="Brykczynski, Marek" w:date="2018-07-17T10:50:00Z">
        <w:r w:rsidRPr="00A73DB8" w:rsidDel="00843E63">
          <w:rPr>
            <w:rPrChange w:id="312" w:author="Byrski, Krzysztof" w:date="2018-02-08T14:50:00Z">
              <w:rPr>
                <w:rStyle w:val="Hyperlink"/>
              </w:rPr>
            </w:rPrChange>
          </w:rPr>
          <w:delText>3.2</w:delText>
        </w:r>
        <w:r w:rsidDel="00843E63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A73DB8" w:rsidDel="00843E63">
          <w:rPr>
            <w:rPrChange w:id="313" w:author="Byrski, Krzysztof" w:date="2018-02-08T14:50:00Z">
              <w:rPr>
                <w:rStyle w:val="Hyperlink"/>
              </w:rPr>
            </w:rPrChange>
          </w:rPr>
          <w:delText>Data Flow Diagram</w:delText>
        </w:r>
        <w:r w:rsidDel="00843E63">
          <w:rPr>
            <w:webHidden/>
          </w:rPr>
          <w:tab/>
          <w:delText>6</w:delText>
        </w:r>
      </w:del>
    </w:p>
    <w:p w:rsidR="00435F4D" w:rsidDel="00843E63" w:rsidRDefault="00435F4D">
      <w:pPr>
        <w:pStyle w:val="TOC3"/>
        <w:tabs>
          <w:tab w:val="left" w:pos="1200"/>
        </w:tabs>
        <w:rPr>
          <w:del w:id="314" w:author="Brykczynski, Marek" w:date="2018-07-17T10:50:00Z"/>
          <w:rFonts w:asciiTheme="minorHAnsi" w:eastAsiaTheme="minorEastAsia" w:hAnsiTheme="minorHAnsi"/>
          <w:color w:val="auto"/>
          <w:kern w:val="0"/>
          <w:sz w:val="22"/>
          <w:szCs w:val="22"/>
        </w:rPr>
      </w:pPr>
      <w:del w:id="315" w:author="Brykczynski, Marek" w:date="2018-07-17T10:50:00Z">
        <w:r w:rsidRPr="00A73DB8" w:rsidDel="00843E63">
          <w:rPr>
            <w:rPrChange w:id="316" w:author="Byrski, Krzysztof" w:date="2018-02-08T14:50:00Z">
              <w:rPr>
                <w:rStyle w:val="Hyperlink"/>
              </w:rPr>
            </w:rPrChange>
          </w:rPr>
          <w:delText>3.2.1</w:delText>
        </w:r>
        <w:r w:rsidDel="00843E63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A73DB8" w:rsidDel="00843E63">
          <w:rPr>
            <w:rPrChange w:id="317" w:author="Byrski, Krzysztof" w:date="2018-02-08T14:50:00Z">
              <w:rPr>
                <w:rStyle w:val="Hyperlink"/>
              </w:rPr>
            </w:rPrChange>
          </w:rPr>
          <w:delText>Module level DFD</w:delText>
        </w:r>
        <w:r w:rsidDel="00843E63">
          <w:rPr>
            <w:webHidden/>
          </w:rPr>
          <w:tab/>
          <w:delText>6</w:delText>
        </w:r>
      </w:del>
    </w:p>
    <w:p w:rsidR="00435F4D" w:rsidDel="00843E63" w:rsidRDefault="00435F4D">
      <w:pPr>
        <w:pStyle w:val="TOC3"/>
        <w:tabs>
          <w:tab w:val="left" w:pos="1200"/>
        </w:tabs>
        <w:rPr>
          <w:del w:id="318" w:author="Brykczynski, Marek" w:date="2018-07-17T10:50:00Z"/>
          <w:rFonts w:asciiTheme="minorHAnsi" w:eastAsiaTheme="minorEastAsia" w:hAnsiTheme="minorHAnsi"/>
          <w:color w:val="auto"/>
          <w:kern w:val="0"/>
          <w:sz w:val="22"/>
          <w:szCs w:val="22"/>
        </w:rPr>
      </w:pPr>
      <w:del w:id="319" w:author="Brykczynski, Marek" w:date="2018-07-17T10:50:00Z">
        <w:r w:rsidRPr="00A73DB8" w:rsidDel="00843E63">
          <w:rPr>
            <w:rPrChange w:id="320" w:author="Byrski, Krzysztof" w:date="2018-02-08T14:50:00Z">
              <w:rPr>
                <w:rStyle w:val="Hyperlink"/>
              </w:rPr>
            </w:rPrChange>
          </w:rPr>
          <w:delText>3.2.2</w:delText>
        </w:r>
        <w:r w:rsidDel="00843E63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A73DB8" w:rsidDel="00843E63">
          <w:rPr>
            <w:rPrChange w:id="321" w:author="Byrski, Krzysztof" w:date="2018-02-08T14:50:00Z">
              <w:rPr>
                <w:rStyle w:val="Hyperlink"/>
              </w:rPr>
            </w:rPrChange>
          </w:rPr>
          <w:delText>Sub-Module level DFD</w:delText>
        </w:r>
        <w:r w:rsidDel="00843E63">
          <w:rPr>
            <w:webHidden/>
          </w:rPr>
          <w:tab/>
          <w:delText>6</w:delText>
        </w:r>
      </w:del>
    </w:p>
    <w:p w:rsidR="00435F4D" w:rsidDel="00843E63" w:rsidRDefault="00435F4D">
      <w:pPr>
        <w:pStyle w:val="TOC2"/>
        <w:rPr>
          <w:del w:id="322" w:author="Brykczynski, Marek" w:date="2018-07-17T10:50:00Z"/>
          <w:rFonts w:asciiTheme="minorHAnsi" w:eastAsiaTheme="minorEastAsia" w:hAnsiTheme="minorHAnsi"/>
          <w:color w:val="auto"/>
          <w:kern w:val="0"/>
          <w:szCs w:val="22"/>
        </w:rPr>
      </w:pPr>
      <w:del w:id="323" w:author="Brykczynski, Marek" w:date="2018-07-17T10:50:00Z">
        <w:r w:rsidRPr="00A73DB8" w:rsidDel="00843E63">
          <w:rPr>
            <w:rPrChange w:id="324" w:author="Byrski, Krzysztof" w:date="2018-02-08T14:50:00Z">
              <w:rPr>
                <w:rStyle w:val="Hyperlink"/>
              </w:rPr>
            </w:rPrChange>
          </w:rPr>
          <w:delText>3.3</w:delText>
        </w:r>
        <w:r w:rsidDel="00843E63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A73DB8" w:rsidDel="00843E63">
          <w:rPr>
            <w:rPrChange w:id="325" w:author="Byrski, Krzysztof" w:date="2018-02-08T14:50:00Z">
              <w:rPr>
                <w:rStyle w:val="Hyperlink"/>
              </w:rPr>
            </w:rPrChange>
          </w:rPr>
          <w:delText>Component diagram</w:delText>
        </w:r>
        <w:r w:rsidDel="00843E63">
          <w:rPr>
            <w:webHidden/>
          </w:rPr>
          <w:tab/>
          <w:delText>6</w:delText>
        </w:r>
      </w:del>
    </w:p>
    <w:p w:rsidR="00435F4D" w:rsidDel="00843E63" w:rsidRDefault="00435F4D">
      <w:pPr>
        <w:pStyle w:val="TOC2"/>
        <w:rPr>
          <w:del w:id="326" w:author="Brykczynski, Marek" w:date="2018-07-17T10:50:00Z"/>
          <w:rFonts w:asciiTheme="minorHAnsi" w:eastAsiaTheme="minorEastAsia" w:hAnsiTheme="minorHAnsi"/>
          <w:color w:val="auto"/>
          <w:kern w:val="0"/>
          <w:szCs w:val="22"/>
        </w:rPr>
      </w:pPr>
      <w:del w:id="327" w:author="Brykczynski, Marek" w:date="2018-07-17T10:50:00Z">
        <w:r w:rsidRPr="00A73DB8" w:rsidDel="00843E63">
          <w:rPr>
            <w:rPrChange w:id="328" w:author="Byrski, Krzysztof" w:date="2018-02-08T14:50:00Z">
              <w:rPr>
                <w:rStyle w:val="Hyperlink"/>
              </w:rPr>
            </w:rPrChange>
          </w:rPr>
          <w:delText>3.4</w:delText>
        </w:r>
        <w:r w:rsidDel="00843E63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A73DB8" w:rsidDel="00843E63">
          <w:rPr>
            <w:rPrChange w:id="329" w:author="Byrski, Krzysztof" w:date="2018-02-08T14:50:00Z">
              <w:rPr>
                <w:rStyle w:val="Hyperlink"/>
              </w:rPr>
            </w:rPrChange>
          </w:rPr>
          <w:delText>Variable Data Dictionary</w:delText>
        </w:r>
        <w:r w:rsidDel="00843E63">
          <w:rPr>
            <w:webHidden/>
          </w:rPr>
          <w:tab/>
          <w:delText>6</w:delText>
        </w:r>
      </w:del>
    </w:p>
    <w:p w:rsidR="00435F4D" w:rsidDel="00843E63" w:rsidRDefault="00435F4D">
      <w:pPr>
        <w:pStyle w:val="TOC3"/>
        <w:tabs>
          <w:tab w:val="left" w:pos="1200"/>
        </w:tabs>
        <w:rPr>
          <w:del w:id="330" w:author="Brykczynski, Marek" w:date="2018-07-17T10:50:00Z"/>
          <w:rFonts w:asciiTheme="minorHAnsi" w:eastAsiaTheme="minorEastAsia" w:hAnsiTheme="minorHAnsi"/>
          <w:color w:val="auto"/>
          <w:kern w:val="0"/>
          <w:sz w:val="22"/>
          <w:szCs w:val="22"/>
        </w:rPr>
      </w:pPr>
      <w:del w:id="331" w:author="Brykczynski, Marek" w:date="2018-07-17T10:50:00Z">
        <w:r w:rsidRPr="00A73DB8" w:rsidDel="00843E63">
          <w:rPr>
            <w:rPrChange w:id="332" w:author="Byrski, Krzysztof" w:date="2018-02-08T14:50:00Z">
              <w:rPr>
                <w:rStyle w:val="Hyperlink"/>
              </w:rPr>
            </w:rPrChange>
          </w:rPr>
          <w:delText>3.4.1</w:delText>
        </w:r>
        <w:r w:rsidDel="00843E63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A73DB8" w:rsidDel="00843E63">
          <w:rPr>
            <w:rPrChange w:id="333" w:author="Byrski, Krzysztof" w:date="2018-02-08T14:50:00Z">
              <w:rPr>
                <w:rStyle w:val="Hyperlink"/>
              </w:rPr>
            </w:rPrChange>
          </w:rPr>
          <w:delText>User defined ‘typedef’ definition/declaration</w:delText>
        </w:r>
        <w:r w:rsidDel="00843E63">
          <w:rPr>
            <w:webHidden/>
          </w:rPr>
          <w:tab/>
          <w:delText>6</w:delText>
        </w:r>
      </w:del>
    </w:p>
    <w:p w:rsidR="00435F4D" w:rsidDel="00843E63" w:rsidRDefault="00435F4D">
      <w:pPr>
        <w:pStyle w:val="TOC3"/>
        <w:tabs>
          <w:tab w:val="left" w:pos="1200"/>
        </w:tabs>
        <w:rPr>
          <w:del w:id="334" w:author="Brykczynski, Marek" w:date="2018-07-17T10:50:00Z"/>
          <w:rFonts w:asciiTheme="minorHAnsi" w:eastAsiaTheme="minorEastAsia" w:hAnsiTheme="minorHAnsi"/>
          <w:color w:val="auto"/>
          <w:kern w:val="0"/>
          <w:sz w:val="22"/>
          <w:szCs w:val="22"/>
        </w:rPr>
      </w:pPr>
      <w:del w:id="335" w:author="Brykczynski, Marek" w:date="2018-07-17T10:50:00Z">
        <w:r w:rsidRPr="00A73DB8" w:rsidDel="00843E63">
          <w:rPr>
            <w:rPrChange w:id="336" w:author="Byrski, Krzysztof" w:date="2018-02-08T14:50:00Z">
              <w:rPr>
                <w:rStyle w:val="Hyperlink"/>
              </w:rPr>
            </w:rPrChange>
          </w:rPr>
          <w:delText>3.4.2</w:delText>
        </w:r>
        <w:r w:rsidDel="00843E63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A73DB8" w:rsidDel="00843E63">
          <w:rPr>
            <w:rPrChange w:id="337" w:author="Byrski, Krzysztof" w:date="2018-02-08T14:50:00Z">
              <w:rPr>
                <w:rStyle w:val="Hyperlink"/>
              </w:rPr>
            </w:rPrChange>
          </w:rPr>
          <w:delText>Variable definition for enumerated types</w:delText>
        </w:r>
        <w:r w:rsidDel="00843E63">
          <w:rPr>
            <w:webHidden/>
          </w:rPr>
          <w:tab/>
          <w:delText>7</w:delText>
        </w:r>
      </w:del>
    </w:p>
    <w:p w:rsidR="00435F4D" w:rsidDel="00843E63" w:rsidRDefault="00435F4D">
      <w:pPr>
        <w:pStyle w:val="TOC2"/>
        <w:rPr>
          <w:del w:id="338" w:author="Brykczynski, Marek" w:date="2018-07-17T10:50:00Z"/>
          <w:rFonts w:asciiTheme="minorHAnsi" w:eastAsiaTheme="minorEastAsia" w:hAnsiTheme="minorHAnsi"/>
          <w:color w:val="auto"/>
          <w:kern w:val="0"/>
          <w:szCs w:val="22"/>
        </w:rPr>
      </w:pPr>
      <w:del w:id="339" w:author="Brykczynski, Marek" w:date="2018-07-17T10:50:00Z">
        <w:r w:rsidRPr="00A73DB8" w:rsidDel="00843E63">
          <w:rPr>
            <w:rPrChange w:id="340" w:author="Byrski, Krzysztof" w:date="2018-02-08T14:50:00Z">
              <w:rPr>
                <w:rStyle w:val="Hyperlink"/>
              </w:rPr>
            </w:rPrChange>
          </w:rPr>
          <w:delText>3.5</w:delText>
        </w:r>
        <w:r w:rsidDel="00843E63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A73DB8" w:rsidDel="00843E63">
          <w:rPr>
            <w:rPrChange w:id="341" w:author="Byrski, Krzysztof" w:date="2018-02-08T14:50:00Z">
              <w:rPr>
                <w:rStyle w:val="Hyperlink"/>
              </w:rPr>
            </w:rPrChange>
          </w:rPr>
          <w:delText>Constant Data Dictionary</w:delText>
        </w:r>
        <w:r w:rsidDel="00843E63">
          <w:rPr>
            <w:webHidden/>
          </w:rPr>
          <w:tab/>
          <w:delText>8</w:delText>
        </w:r>
      </w:del>
    </w:p>
    <w:p w:rsidR="00435F4D" w:rsidDel="00843E63" w:rsidRDefault="00435F4D">
      <w:pPr>
        <w:pStyle w:val="TOC3"/>
        <w:tabs>
          <w:tab w:val="left" w:pos="1200"/>
        </w:tabs>
        <w:rPr>
          <w:del w:id="342" w:author="Brykczynski, Marek" w:date="2018-07-17T10:50:00Z"/>
          <w:rFonts w:asciiTheme="minorHAnsi" w:eastAsiaTheme="minorEastAsia" w:hAnsiTheme="minorHAnsi"/>
          <w:color w:val="auto"/>
          <w:kern w:val="0"/>
          <w:sz w:val="22"/>
          <w:szCs w:val="22"/>
        </w:rPr>
      </w:pPr>
      <w:del w:id="343" w:author="Brykczynski, Marek" w:date="2018-07-17T10:50:00Z">
        <w:r w:rsidRPr="00A73DB8" w:rsidDel="00843E63">
          <w:rPr>
            <w:rPrChange w:id="344" w:author="Byrski, Krzysztof" w:date="2018-02-08T14:50:00Z">
              <w:rPr>
                <w:rStyle w:val="Hyperlink"/>
              </w:rPr>
            </w:rPrChange>
          </w:rPr>
          <w:delText>3.5.1</w:delText>
        </w:r>
        <w:r w:rsidDel="00843E63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A73DB8" w:rsidDel="00843E63">
          <w:rPr>
            <w:rPrChange w:id="345" w:author="Byrski, Krzysztof" w:date="2018-02-08T14:50:00Z">
              <w:rPr>
                <w:rStyle w:val="Hyperlink"/>
              </w:rPr>
            </w:rPrChange>
          </w:rPr>
          <w:delText>Program Constants</w:delText>
        </w:r>
        <w:r w:rsidDel="00843E63">
          <w:rPr>
            <w:webHidden/>
          </w:rPr>
          <w:tab/>
          <w:delText>8</w:delText>
        </w:r>
      </w:del>
    </w:p>
    <w:p w:rsidR="00435F4D" w:rsidDel="00843E63" w:rsidRDefault="00435F4D">
      <w:pPr>
        <w:pStyle w:val="TOC3"/>
        <w:tabs>
          <w:tab w:val="left" w:pos="1200"/>
        </w:tabs>
        <w:rPr>
          <w:del w:id="346" w:author="Brykczynski, Marek" w:date="2018-07-17T10:50:00Z"/>
          <w:rFonts w:asciiTheme="minorHAnsi" w:eastAsiaTheme="minorEastAsia" w:hAnsiTheme="minorHAnsi"/>
          <w:color w:val="auto"/>
          <w:kern w:val="0"/>
          <w:sz w:val="22"/>
          <w:szCs w:val="22"/>
        </w:rPr>
      </w:pPr>
      <w:del w:id="347" w:author="Brykczynski, Marek" w:date="2018-07-17T10:50:00Z">
        <w:r w:rsidRPr="00A73DB8" w:rsidDel="00843E63">
          <w:rPr>
            <w:rPrChange w:id="348" w:author="Byrski, Krzysztof" w:date="2018-02-08T14:50:00Z">
              <w:rPr>
                <w:rStyle w:val="Hyperlink"/>
              </w:rPr>
            </w:rPrChange>
          </w:rPr>
          <w:delText>3.5.2</w:delText>
        </w:r>
        <w:r w:rsidDel="00843E63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A73DB8" w:rsidDel="00843E63">
          <w:rPr>
            <w:rPrChange w:id="349" w:author="Byrski, Krzysztof" w:date="2018-02-08T14:50:00Z">
              <w:rPr>
                <w:rStyle w:val="Hyperlink"/>
              </w:rPr>
            </w:rPrChange>
          </w:rPr>
          <w:delText>Module Specific Lookup Tables</w:delText>
        </w:r>
        <w:r w:rsidDel="00843E63">
          <w:rPr>
            <w:webHidden/>
          </w:rPr>
          <w:tab/>
          <w:delText>9</w:delText>
        </w:r>
      </w:del>
    </w:p>
    <w:p w:rsidR="00435F4D" w:rsidDel="00843E63" w:rsidRDefault="00435F4D">
      <w:pPr>
        <w:pStyle w:val="TOC2"/>
        <w:rPr>
          <w:del w:id="350" w:author="Brykczynski, Marek" w:date="2018-07-17T10:50:00Z"/>
          <w:rFonts w:asciiTheme="minorHAnsi" w:eastAsiaTheme="minorEastAsia" w:hAnsiTheme="minorHAnsi"/>
          <w:color w:val="auto"/>
          <w:kern w:val="0"/>
          <w:szCs w:val="22"/>
        </w:rPr>
      </w:pPr>
      <w:del w:id="351" w:author="Brykczynski, Marek" w:date="2018-07-17T10:50:00Z">
        <w:r w:rsidRPr="00A73DB8" w:rsidDel="00843E63">
          <w:rPr>
            <w:rPrChange w:id="352" w:author="Byrski, Krzysztof" w:date="2018-02-08T14:50:00Z">
              <w:rPr>
                <w:rStyle w:val="Hyperlink"/>
              </w:rPr>
            </w:rPrChange>
          </w:rPr>
          <w:delText>3.6</w:delText>
        </w:r>
        <w:r w:rsidDel="00843E63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A73DB8" w:rsidDel="00843E63">
          <w:rPr>
            <w:rPrChange w:id="353" w:author="Byrski, Krzysztof" w:date="2018-02-08T14:50:00Z">
              <w:rPr>
                <w:rStyle w:val="Hyperlink"/>
              </w:rPr>
            </w:rPrChange>
          </w:rPr>
          <w:delText>Software Module Implementation</w:delText>
        </w:r>
        <w:r w:rsidDel="00843E63">
          <w:rPr>
            <w:webHidden/>
          </w:rPr>
          <w:tab/>
          <w:delText>9</w:delText>
        </w:r>
      </w:del>
    </w:p>
    <w:p w:rsidR="00435F4D" w:rsidDel="00843E63" w:rsidRDefault="00435F4D">
      <w:pPr>
        <w:pStyle w:val="TOC3"/>
        <w:tabs>
          <w:tab w:val="left" w:pos="1200"/>
        </w:tabs>
        <w:rPr>
          <w:del w:id="354" w:author="Brykczynski, Marek" w:date="2018-07-17T10:50:00Z"/>
          <w:rFonts w:asciiTheme="minorHAnsi" w:eastAsiaTheme="minorEastAsia" w:hAnsiTheme="minorHAnsi"/>
          <w:color w:val="auto"/>
          <w:kern w:val="0"/>
          <w:sz w:val="22"/>
          <w:szCs w:val="22"/>
        </w:rPr>
      </w:pPr>
      <w:del w:id="355" w:author="Brykczynski, Marek" w:date="2018-07-17T10:50:00Z">
        <w:r w:rsidRPr="00A73DB8" w:rsidDel="00843E63">
          <w:rPr>
            <w:rPrChange w:id="356" w:author="Byrski, Krzysztof" w:date="2018-02-08T14:50:00Z">
              <w:rPr>
                <w:rStyle w:val="Hyperlink"/>
              </w:rPr>
            </w:rPrChange>
          </w:rPr>
          <w:delText>3.6.1</w:delText>
        </w:r>
        <w:r w:rsidDel="00843E63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A73DB8" w:rsidDel="00843E63">
          <w:rPr>
            <w:rPrChange w:id="357" w:author="Byrski, Krzysztof" w:date="2018-02-08T14:50:00Z">
              <w:rPr>
                <w:rStyle w:val="Hyperlink"/>
              </w:rPr>
            </w:rPrChange>
          </w:rPr>
          <w:delText>Sub-Module Functions</w:delText>
        </w:r>
        <w:r w:rsidDel="00843E63">
          <w:rPr>
            <w:webHidden/>
          </w:rPr>
          <w:tab/>
          <w:delText>9</w:delText>
        </w:r>
      </w:del>
    </w:p>
    <w:p w:rsidR="00435F4D" w:rsidDel="00843E63" w:rsidRDefault="00435F4D">
      <w:pPr>
        <w:pStyle w:val="TOC3"/>
        <w:tabs>
          <w:tab w:val="left" w:pos="1200"/>
        </w:tabs>
        <w:rPr>
          <w:del w:id="358" w:author="Brykczynski, Marek" w:date="2018-07-17T10:50:00Z"/>
          <w:rFonts w:asciiTheme="minorHAnsi" w:eastAsiaTheme="minorEastAsia" w:hAnsiTheme="minorHAnsi"/>
          <w:color w:val="auto"/>
          <w:kern w:val="0"/>
          <w:sz w:val="22"/>
          <w:szCs w:val="22"/>
        </w:rPr>
      </w:pPr>
      <w:del w:id="359" w:author="Brykczynski, Marek" w:date="2018-07-17T10:50:00Z">
        <w:r w:rsidRPr="00A73DB8" w:rsidDel="00843E63">
          <w:rPr>
            <w:rPrChange w:id="360" w:author="Byrski, Krzysztof" w:date="2018-02-08T14:50:00Z">
              <w:rPr>
                <w:rStyle w:val="Hyperlink"/>
              </w:rPr>
            </w:rPrChange>
          </w:rPr>
          <w:delText>3.6.2</w:delText>
        </w:r>
        <w:r w:rsidDel="00843E63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A73DB8" w:rsidDel="00843E63">
          <w:rPr>
            <w:rPrChange w:id="361" w:author="Byrski, Krzysztof" w:date="2018-02-08T14:50:00Z">
              <w:rPr>
                <w:rStyle w:val="Hyperlink"/>
              </w:rPr>
            </w:rPrChange>
          </w:rPr>
          <w:delText>Interrupt Service Routines</w:delText>
        </w:r>
        <w:r w:rsidDel="00843E63">
          <w:rPr>
            <w:webHidden/>
          </w:rPr>
          <w:tab/>
          <w:delText>10</w:delText>
        </w:r>
      </w:del>
    </w:p>
    <w:p w:rsidR="00435F4D" w:rsidDel="00843E63" w:rsidRDefault="00435F4D">
      <w:pPr>
        <w:pStyle w:val="TOC3"/>
        <w:tabs>
          <w:tab w:val="left" w:pos="1200"/>
        </w:tabs>
        <w:rPr>
          <w:del w:id="362" w:author="Brykczynski, Marek" w:date="2018-07-17T10:50:00Z"/>
          <w:rFonts w:asciiTheme="minorHAnsi" w:eastAsiaTheme="minorEastAsia" w:hAnsiTheme="minorHAnsi"/>
          <w:color w:val="auto"/>
          <w:kern w:val="0"/>
          <w:sz w:val="22"/>
          <w:szCs w:val="22"/>
        </w:rPr>
      </w:pPr>
      <w:del w:id="363" w:author="Brykczynski, Marek" w:date="2018-07-17T10:50:00Z">
        <w:r w:rsidRPr="00A73DB8" w:rsidDel="00843E63">
          <w:rPr>
            <w:rPrChange w:id="364" w:author="Byrski, Krzysztof" w:date="2018-02-08T14:50:00Z">
              <w:rPr>
                <w:rStyle w:val="Hyperlink"/>
              </w:rPr>
            </w:rPrChange>
          </w:rPr>
          <w:delText>3.6.3</w:delText>
        </w:r>
        <w:r w:rsidDel="00843E63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A73DB8" w:rsidDel="00843E63">
          <w:rPr>
            <w:rPrChange w:id="365" w:author="Byrski, Krzysztof" w:date="2018-02-08T14:50:00Z">
              <w:rPr>
                <w:rStyle w:val="Hyperlink"/>
              </w:rPr>
            </w:rPrChange>
          </w:rPr>
          <w:delText>_SCOMM () Functions</w:delText>
        </w:r>
        <w:r w:rsidDel="00843E63">
          <w:rPr>
            <w:webHidden/>
          </w:rPr>
          <w:tab/>
          <w:delText>10</w:delText>
        </w:r>
      </w:del>
    </w:p>
    <w:p w:rsidR="00435F4D" w:rsidDel="00843E63" w:rsidRDefault="00435F4D">
      <w:pPr>
        <w:pStyle w:val="TOC3"/>
        <w:tabs>
          <w:tab w:val="left" w:pos="1200"/>
        </w:tabs>
        <w:rPr>
          <w:del w:id="366" w:author="Brykczynski, Marek" w:date="2018-07-17T10:50:00Z"/>
          <w:rFonts w:asciiTheme="minorHAnsi" w:eastAsiaTheme="minorEastAsia" w:hAnsiTheme="minorHAnsi"/>
          <w:color w:val="auto"/>
          <w:kern w:val="0"/>
          <w:sz w:val="22"/>
          <w:szCs w:val="22"/>
        </w:rPr>
      </w:pPr>
      <w:del w:id="367" w:author="Brykczynski, Marek" w:date="2018-07-17T10:50:00Z">
        <w:r w:rsidRPr="00A73DB8" w:rsidDel="00843E63">
          <w:rPr>
            <w:rPrChange w:id="368" w:author="Byrski, Krzysztof" w:date="2018-02-08T14:50:00Z">
              <w:rPr>
                <w:rStyle w:val="Hyperlink"/>
              </w:rPr>
            </w:rPrChange>
          </w:rPr>
          <w:delText>3.6.4</w:delText>
        </w:r>
        <w:r w:rsidDel="00843E63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A73DB8" w:rsidDel="00843E63">
          <w:rPr>
            <w:rPrChange w:id="369" w:author="Byrski, Krzysztof" w:date="2018-02-08T14:50:00Z">
              <w:rPr>
                <w:rStyle w:val="Hyperlink"/>
              </w:rPr>
            </w:rPrChange>
          </w:rPr>
          <w:delText>Module Internal (Local) Functions</w:delText>
        </w:r>
        <w:r w:rsidDel="00843E63">
          <w:rPr>
            <w:webHidden/>
          </w:rPr>
          <w:tab/>
          <w:delText>11</w:delText>
        </w:r>
      </w:del>
    </w:p>
    <w:p w:rsidR="00435F4D" w:rsidDel="00843E63" w:rsidRDefault="00435F4D">
      <w:pPr>
        <w:pStyle w:val="TOC3"/>
        <w:tabs>
          <w:tab w:val="left" w:pos="1200"/>
        </w:tabs>
        <w:rPr>
          <w:del w:id="370" w:author="Brykczynski, Marek" w:date="2018-07-17T10:50:00Z"/>
          <w:rFonts w:asciiTheme="minorHAnsi" w:eastAsiaTheme="minorEastAsia" w:hAnsiTheme="minorHAnsi"/>
          <w:color w:val="auto"/>
          <w:kern w:val="0"/>
          <w:sz w:val="22"/>
          <w:szCs w:val="22"/>
        </w:rPr>
      </w:pPr>
      <w:del w:id="371" w:author="Brykczynski, Marek" w:date="2018-07-17T10:50:00Z">
        <w:r w:rsidRPr="00A73DB8" w:rsidDel="00843E63">
          <w:rPr>
            <w:rPrChange w:id="372" w:author="Byrski, Krzysztof" w:date="2018-02-08T14:50:00Z">
              <w:rPr>
                <w:rStyle w:val="Hyperlink"/>
              </w:rPr>
            </w:rPrChange>
          </w:rPr>
          <w:delText>3.6.5</w:delText>
        </w:r>
        <w:r w:rsidDel="00843E63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A73DB8" w:rsidDel="00843E63">
          <w:rPr>
            <w:rPrChange w:id="373" w:author="Byrski, Krzysztof" w:date="2018-02-08T14:50:00Z">
              <w:rPr>
                <w:rStyle w:val="Hyperlink"/>
              </w:rPr>
            </w:rPrChange>
          </w:rPr>
          <w:delText>Transition Functions</w:delText>
        </w:r>
        <w:r w:rsidDel="00843E63">
          <w:rPr>
            <w:webHidden/>
          </w:rPr>
          <w:tab/>
          <w:delText>20</w:delText>
        </w:r>
      </w:del>
    </w:p>
    <w:p w:rsidR="00435F4D" w:rsidDel="00843E63" w:rsidRDefault="00435F4D">
      <w:pPr>
        <w:pStyle w:val="TOC1"/>
        <w:rPr>
          <w:del w:id="374" w:author="Brykczynski, Marek" w:date="2018-07-17T10:5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375" w:author="Brykczynski, Marek" w:date="2018-07-17T10:50:00Z">
        <w:r w:rsidRPr="00A73DB8" w:rsidDel="00843E63">
          <w:rPr>
            <w:rPrChange w:id="376" w:author="Byrski, Krzysztof" w:date="2018-02-08T14:50:00Z">
              <w:rPr>
                <w:rStyle w:val="Hyperlink"/>
              </w:rPr>
            </w:rPrChange>
          </w:rPr>
          <w:delText>4</w:delText>
        </w:r>
        <w:r w:rsidDel="00843E63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A73DB8" w:rsidDel="00843E63">
          <w:rPr>
            <w:rPrChange w:id="377" w:author="Byrski, Krzysztof" w:date="2018-02-08T14:50:00Z">
              <w:rPr>
                <w:rStyle w:val="Hyperlink"/>
              </w:rPr>
            </w:rPrChange>
          </w:rPr>
          <w:delText>Known Limitations with Design</w:delText>
        </w:r>
        <w:r w:rsidDel="00843E63">
          <w:rPr>
            <w:webHidden/>
          </w:rPr>
          <w:tab/>
          <w:delText>21</w:delText>
        </w:r>
      </w:del>
    </w:p>
    <w:p w:rsidR="00435F4D" w:rsidDel="00843E63" w:rsidRDefault="00435F4D">
      <w:pPr>
        <w:pStyle w:val="TOC1"/>
        <w:rPr>
          <w:del w:id="378" w:author="Brykczynski, Marek" w:date="2018-07-17T10:5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379" w:author="Brykczynski, Marek" w:date="2018-07-17T10:50:00Z">
        <w:r w:rsidRPr="00A73DB8" w:rsidDel="00843E63">
          <w:rPr>
            <w:rPrChange w:id="380" w:author="Byrski, Krzysztof" w:date="2018-02-08T14:50:00Z">
              <w:rPr>
                <w:rStyle w:val="Hyperlink"/>
              </w:rPr>
            </w:rPrChange>
          </w:rPr>
          <w:delText>5</w:delText>
        </w:r>
        <w:r w:rsidDel="00843E63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A73DB8" w:rsidDel="00843E63">
          <w:rPr>
            <w:rPrChange w:id="381" w:author="Byrski, Krzysztof" w:date="2018-02-08T14:50:00Z">
              <w:rPr>
                <w:rStyle w:val="Hyperlink"/>
              </w:rPr>
            </w:rPrChange>
          </w:rPr>
          <w:delText>UNIT TEST CONSIDERATION</w:delText>
        </w:r>
        <w:r w:rsidDel="00843E63">
          <w:rPr>
            <w:webHidden/>
          </w:rPr>
          <w:tab/>
          <w:delText>22</w:delText>
        </w:r>
      </w:del>
    </w:p>
    <w:p w:rsidR="00435F4D" w:rsidDel="00843E63" w:rsidRDefault="00435F4D">
      <w:pPr>
        <w:pStyle w:val="TOC1"/>
        <w:tabs>
          <w:tab w:val="left" w:pos="1400"/>
        </w:tabs>
        <w:rPr>
          <w:del w:id="382" w:author="Brykczynski, Marek" w:date="2018-07-17T10:5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383" w:author="Brykczynski, Marek" w:date="2018-07-17T10:50:00Z">
        <w:r w:rsidRPr="00A73DB8" w:rsidDel="00843E63">
          <w:rPr>
            <w:rPrChange w:id="384" w:author="Byrski, Krzysztof" w:date="2018-02-08T14:50:00Z">
              <w:rPr>
                <w:rStyle w:val="Hyperlink"/>
              </w:rPr>
            </w:rPrChange>
          </w:rPr>
          <w:delText>Appendix A</w:delText>
        </w:r>
        <w:r w:rsidDel="00843E63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A73DB8" w:rsidDel="00843E63">
          <w:rPr>
            <w:rPrChange w:id="385" w:author="Byrski, Krzysztof" w:date="2018-02-08T14:50:00Z">
              <w:rPr>
                <w:rStyle w:val="Hyperlink"/>
              </w:rPr>
            </w:rPrChange>
          </w:rPr>
          <w:delText>Abbreviations and Acronyms</w:delText>
        </w:r>
        <w:r w:rsidDel="00843E63">
          <w:rPr>
            <w:webHidden/>
          </w:rPr>
          <w:tab/>
          <w:delText>23</w:delText>
        </w:r>
      </w:del>
    </w:p>
    <w:p w:rsidR="00435F4D" w:rsidDel="00843E63" w:rsidRDefault="00435F4D">
      <w:pPr>
        <w:pStyle w:val="TOC1"/>
        <w:tabs>
          <w:tab w:val="left" w:pos="1400"/>
        </w:tabs>
        <w:rPr>
          <w:del w:id="386" w:author="Brykczynski, Marek" w:date="2018-07-17T10:5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387" w:author="Brykczynski, Marek" w:date="2018-07-17T10:50:00Z">
        <w:r w:rsidRPr="00A73DB8" w:rsidDel="00843E63">
          <w:rPr>
            <w:rPrChange w:id="388" w:author="Byrski, Krzysztof" w:date="2018-02-08T14:50:00Z">
              <w:rPr>
                <w:rStyle w:val="Hyperlink"/>
              </w:rPr>
            </w:rPrChange>
          </w:rPr>
          <w:delText>Appendix B</w:delText>
        </w:r>
        <w:r w:rsidDel="00843E63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A73DB8" w:rsidDel="00843E63">
          <w:rPr>
            <w:rPrChange w:id="389" w:author="Byrski, Krzysztof" w:date="2018-02-08T14:50:00Z">
              <w:rPr>
                <w:rStyle w:val="Hyperlink"/>
              </w:rPr>
            </w:rPrChange>
          </w:rPr>
          <w:delText>Glossary</w:delText>
        </w:r>
        <w:r w:rsidDel="00843E63">
          <w:rPr>
            <w:webHidden/>
          </w:rPr>
          <w:tab/>
          <w:delText>24</w:delText>
        </w:r>
      </w:del>
    </w:p>
    <w:p w:rsidR="00435F4D" w:rsidDel="00843E63" w:rsidRDefault="00435F4D">
      <w:pPr>
        <w:pStyle w:val="TOC1"/>
        <w:tabs>
          <w:tab w:val="left" w:pos="1400"/>
        </w:tabs>
        <w:rPr>
          <w:del w:id="390" w:author="Brykczynski, Marek" w:date="2018-07-17T10:5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391" w:author="Brykczynski, Marek" w:date="2018-07-17T10:50:00Z">
        <w:r w:rsidRPr="00A73DB8" w:rsidDel="00843E63">
          <w:rPr>
            <w:rPrChange w:id="392" w:author="Byrski, Krzysztof" w:date="2018-02-08T14:50:00Z">
              <w:rPr>
                <w:rStyle w:val="Hyperlink"/>
              </w:rPr>
            </w:rPrChange>
          </w:rPr>
          <w:delText>Appendix C</w:delText>
        </w:r>
        <w:r w:rsidDel="00843E63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A73DB8" w:rsidDel="00843E63">
          <w:rPr>
            <w:rPrChange w:id="393" w:author="Byrski, Krzysztof" w:date="2018-02-08T14:50:00Z">
              <w:rPr>
                <w:rStyle w:val="Hyperlink"/>
              </w:rPr>
            </w:rPrChange>
          </w:rPr>
          <w:delText>References</w:delText>
        </w:r>
        <w:r w:rsidDel="00843E63">
          <w:rPr>
            <w:webHidden/>
          </w:rPr>
          <w:tab/>
          <w:delText>25</w:delText>
        </w:r>
      </w:del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B81C1B" w:rsidRPr="0029000A" w:rsidRDefault="00FE5DF5" w:rsidP="0029000A">
      <w:pPr>
        <w:pStyle w:val="Heading1"/>
      </w:pPr>
      <w:bookmarkStart w:id="394" w:name="_Toc519587983"/>
      <w:r w:rsidRPr="0029000A">
        <w:lastRenderedPageBreak/>
        <w:t>Introduction</w:t>
      </w:r>
      <w:bookmarkEnd w:id="394"/>
    </w:p>
    <w:p w:rsidR="00063A7A" w:rsidRPr="0029000A" w:rsidRDefault="00FE5DF5" w:rsidP="0029000A">
      <w:pPr>
        <w:pStyle w:val="Heading2"/>
      </w:pPr>
      <w:bookmarkStart w:id="395" w:name="_Toc519587984"/>
      <w:r w:rsidRPr="0029000A">
        <w:t>Purpose</w:t>
      </w:r>
      <w:bookmarkEnd w:id="395"/>
    </w:p>
    <w:p w:rsidR="00DC0959" w:rsidRPr="00A158C7" w:rsidRDefault="00DC0959" w:rsidP="00DC0959">
      <w:pPr>
        <w:rPr>
          <w:lang w:bidi="ar-SA"/>
        </w:rPr>
      </w:pPr>
      <w:proofErr w:type="gramStart"/>
      <w:r>
        <w:rPr>
          <w:lang w:bidi="ar-SA"/>
        </w:rPr>
        <w:t>Module Design Document for</w:t>
      </w:r>
      <w:r w:rsidR="00D63A5C">
        <w:rPr>
          <w:lang w:bidi="ar-SA"/>
        </w:rPr>
        <w:t xml:space="preserve"> </w:t>
      </w:r>
      <w:r w:rsidR="00D63A5C" w:rsidRPr="00D63A5C">
        <w:rPr>
          <w:lang w:bidi="ar-SA"/>
        </w:rPr>
        <w:t>CF13 PSA State Handler</w:t>
      </w:r>
      <w:r>
        <w:rPr>
          <w:lang w:bidi="ar-SA"/>
        </w:rPr>
        <w:t>.</w:t>
      </w:r>
      <w:proofErr w:type="gramEnd"/>
    </w:p>
    <w:p w:rsidR="00AE0435" w:rsidRPr="0029000A" w:rsidRDefault="00FE5DF5" w:rsidP="0029000A">
      <w:pPr>
        <w:pStyle w:val="Heading2"/>
      </w:pPr>
      <w:bookmarkStart w:id="396" w:name="_Toc519587985"/>
      <w:r w:rsidRPr="0029000A">
        <w:t>Scope</w:t>
      </w:r>
      <w:bookmarkEnd w:id="396"/>
    </w:p>
    <w:p w:rsidR="00DC0959" w:rsidRPr="008C412D" w:rsidRDefault="00DC0959" w:rsidP="00DC0959">
      <w:pPr>
        <w:jc w:val="both"/>
        <w:rPr>
          <w:rFonts w:cs="Calibri"/>
        </w:rPr>
      </w:pPr>
      <w:r w:rsidRPr="008C412D">
        <w:rPr>
          <w:rFonts w:cs="Calibri"/>
        </w:rPr>
        <w:t>The following definitions are used throughout this document:</w:t>
      </w:r>
    </w:p>
    <w:p w:rsidR="00DC0959" w:rsidRPr="008C412D" w:rsidRDefault="00DC0959" w:rsidP="00DF766D">
      <w:pPr>
        <w:keepNext/>
        <w:numPr>
          <w:ilvl w:val="0"/>
          <w:numId w:val="14"/>
        </w:numPr>
        <w:jc w:val="both"/>
        <w:rPr>
          <w:rFonts w:cs="Calibri"/>
        </w:rPr>
      </w:pPr>
      <w:r w:rsidRPr="008C412D">
        <w:rPr>
          <w:rFonts w:cs="Calibri"/>
          <w:b/>
          <w:bCs/>
          <w:u w:val="single"/>
        </w:rPr>
        <w:t>Shall</w:t>
      </w:r>
      <w:r w:rsidRPr="008C412D">
        <w:rPr>
          <w:rFonts w:cs="Calibri"/>
        </w:rPr>
        <w:t xml:space="preserve">: indicates a mandatory requirement without exception in compliance. </w:t>
      </w:r>
    </w:p>
    <w:p w:rsidR="00DC0959" w:rsidRPr="008C412D" w:rsidRDefault="00DC0959" w:rsidP="00DF766D">
      <w:pPr>
        <w:keepNext/>
        <w:numPr>
          <w:ilvl w:val="0"/>
          <w:numId w:val="14"/>
        </w:numPr>
        <w:jc w:val="both"/>
        <w:rPr>
          <w:rFonts w:cs="Calibri"/>
        </w:rPr>
      </w:pPr>
      <w:r w:rsidRPr="008C412D">
        <w:rPr>
          <w:rFonts w:cs="Calibri"/>
          <w:b/>
          <w:bCs/>
          <w:u w:val="single"/>
        </w:rPr>
        <w:t>Should</w:t>
      </w:r>
      <w:r w:rsidRPr="008C412D">
        <w:rPr>
          <w:rFonts w:cs="Calibri"/>
        </w:rPr>
        <w:t>: indicates a mandatory requirement</w:t>
      </w:r>
      <w:r>
        <w:rPr>
          <w:rFonts w:cs="Calibri"/>
        </w:rPr>
        <w:t>;</w:t>
      </w:r>
      <w:r w:rsidRPr="008C412D">
        <w:rPr>
          <w:rFonts w:cs="Calibri"/>
        </w:rPr>
        <w:t xml:space="preserve"> </w:t>
      </w:r>
      <w:r>
        <w:rPr>
          <w:rFonts w:cs="Calibri"/>
        </w:rPr>
        <w:t>exceptions</w:t>
      </w:r>
      <w:r w:rsidRPr="008C412D">
        <w:rPr>
          <w:rFonts w:cs="Calibri"/>
        </w:rPr>
        <w:t xml:space="preserve"> allowed </w:t>
      </w:r>
      <w:r>
        <w:rPr>
          <w:rFonts w:cs="Calibri"/>
        </w:rPr>
        <w:t>only with documented justification</w:t>
      </w:r>
      <w:r w:rsidRPr="008C412D">
        <w:rPr>
          <w:rFonts w:cs="Calibri"/>
        </w:rPr>
        <w:t xml:space="preserve">.  </w:t>
      </w:r>
    </w:p>
    <w:p w:rsidR="00DC0959" w:rsidRPr="008C412D" w:rsidRDefault="00DC0959" w:rsidP="00DF766D">
      <w:pPr>
        <w:keepNext/>
        <w:numPr>
          <w:ilvl w:val="0"/>
          <w:numId w:val="14"/>
        </w:numPr>
        <w:jc w:val="both"/>
        <w:rPr>
          <w:rFonts w:cs="Calibri"/>
        </w:rPr>
      </w:pPr>
      <w:r w:rsidRPr="008C412D">
        <w:rPr>
          <w:rFonts w:cs="Calibri"/>
          <w:b/>
          <w:bCs/>
          <w:u w:val="single"/>
        </w:rPr>
        <w:t>May</w:t>
      </w:r>
      <w:r w:rsidRPr="008C412D">
        <w:rPr>
          <w:rFonts w:cs="Calibri"/>
        </w:rPr>
        <w:t>: indicates an optional action.</w:t>
      </w:r>
    </w:p>
    <w:p w:rsidR="00F95E33" w:rsidRPr="00A158C7" w:rsidRDefault="00F95E33" w:rsidP="00E16D14"/>
    <w:bookmarkStart w:id="397" w:name="_Toc406065228"/>
    <w:bookmarkEnd w:id="8"/>
    <w:bookmarkEnd w:id="9"/>
    <w:bookmarkEnd w:id="10"/>
    <w:bookmarkEnd w:id="11"/>
    <w:bookmarkEnd w:id="12"/>
    <w:p w:rsidR="00312179" w:rsidRPr="0029000A" w:rsidRDefault="002B094F" w:rsidP="0029000A">
      <w:pPr>
        <w:pStyle w:val="Heading1"/>
      </w:pPr>
      <w:r w:rsidRPr="0029000A">
        <w:lastRenderedPageBreak/>
        <w:fldChar w:fldCharType="begin"/>
      </w:r>
      <w:r w:rsidRPr="0029000A">
        <w:instrText xml:space="preserve"> DOCPROPERTY  "Document Version"  \* MERGEFORMAT </w:instrText>
      </w:r>
      <w:r w:rsidRPr="0029000A">
        <w:fldChar w:fldCharType="separate"/>
      </w:r>
      <w:bookmarkStart w:id="398" w:name="_Toc519587986"/>
      <w:r w:rsidR="00321D91">
        <w:t>CF13 PSA State Handler</w:t>
      </w:r>
      <w:r w:rsidRPr="0029000A">
        <w:fldChar w:fldCharType="end"/>
      </w:r>
      <w:r w:rsidRPr="0029000A">
        <w:t xml:space="preserve"> </w:t>
      </w:r>
      <w:r w:rsidR="00D229A6" w:rsidRPr="0029000A">
        <w:t>&amp; High-Level Description</w:t>
      </w:r>
      <w:bookmarkEnd w:id="397"/>
      <w:bookmarkEnd w:id="398"/>
    </w:p>
    <w:p w:rsidR="00776EEB" w:rsidRDefault="00776EEB" w:rsidP="00776EEB">
      <w:r>
        <w:t xml:space="preserve">PSA state handler function will determine the state of the City Park. The states include Unavailable, Available, Control in Progress and Defective. </w:t>
      </w:r>
    </w:p>
    <w:p w:rsidR="00776EEB" w:rsidRDefault="00776EEB" w:rsidP="00776EEB">
      <w:r>
        <w:t xml:space="preserve">The states of the City Park State Handler Function are dependent upon Vehicle speed, Activation Request from the PSA City Park Controller, System Ambient temperature, Thermal </w:t>
      </w:r>
      <w:proofErr w:type="spellStart"/>
      <w:r>
        <w:t>Derating</w:t>
      </w:r>
      <w:proofErr w:type="spellEnd"/>
      <w:r>
        <w:t xml:space="preserve"> and Hand wheel Torque. </w:t>
      </w:r>
    </w:p>
    <w:p w:rsidR="00D229A6" w:rsidRDefault="00776EEB" w:rsidP="00776EEB">
      <w:pPr>
        <w:rPr>
          <w:rFonts w:cs="Calibri"/>
          <w:i/>
        </w:rPr>
      </w:pPr>
      <w:r>
        <w:t>This City Park State Handler provides input to the Torque Arbitrator of City Park function.</w:t>
      </w:r>
    </w:p>
    <w:p w:rsidR="00D229A6" w:rsidRDefault="00D229A6" w:rsidP="00D229A6">
      <w:pPr>
        <w:rPr>
          <w:rFonts w:cs="Calibri"/>
          <w:i/>
        </w:rPr>
      </w:pPr>
    </w:p>
    <w:p w:rsidR="00D229A6" w:rsidRPr="0029000A" w:rsidRDefault="00D229A6" w:rsidP="0029000A">
      <w:pPr>
        <w:pStyle w:val="Heading1"/>
      </w:pPr>
      <w:bookmarkStart w:id="399" w:name="_Toc406065229"/>
      <w:bookmarkStart w:id="400" w:name="_Toc519587987"/>
      <w:r w:rsidRPr="0029000A">
        <w:lastRenderedPageBreak/>
        <w:t>Design details of software module</w:t>
      </w:r>
      <w:bookmarkEnd w:id="399"/>
      <w:bookmarkEnd w:id="400"/>
    </w:p>
    <w:p w:rsidR="00D229A6" w:rsidRPr="0029000A" w:rsidRDefault="00D229A6" w:rsidP="0029000A">
      <w:pPr>
        <w:pStyle w:val="Heading2"/>
      </w:pPr>
      <w:bookmarkStart w:id="401" w:name="_Toc406065230"/>
      <w:bookmarkStart w:id="402" w:name="_Toc519587988"/>
      <w:r w:rsidRPr="0029000A">
        <w:t xml:space="preserve">Graphical representation of </w:t>
      </w:r>
      <w:bookmarkEnd w:id="401"/>
      <w:r w:rsidR="002B094F" w:rsidRPr="0029000A">
        <w:fldChar w:fldCharType="begin"/>
      </w:r>
      <w:r w:rsidR="002B094F" w:rsidRPr="0029000A">
        <w:instrText xml:space="preserve"> DOCPROPERTY  "Document Version"  \* MERGEFORMAT </w:instrText>
      </w:r>
      <w:r w:rsidR="002B094F" w:rsidRPr="0029000A">
        <w:fldChar w:fldCharType="separate"/>
      </w:r>
      <w:r w:rsidR="00321D91">
        <w:t>CF13 PSA State Handler</w:t>
      </w:r>
      <w:bookmarkEnd w:id="402"/>
      <w:r w:rsidR="002B094F" w:rsidRPr="0029000A">
        <w:fldChar w:fldCharType="end"/>
      </w:r>
    </w:p>
    <w:p w:rsidR="00D229A6" w:rsidRDefault="00582BC8" w:rsidP="00582BC8">
      <w:pPr>
        <w:jc w:val="center"/>
        <w:rPr>
          <w:rFonts w:cs="Calibri"/>
          <w:i/>
        </w:rPr>
      </w:pPr>
      <w:del w:id="403" w:author="Byrski, Krzysztof" w:date="2018-02-08T14:18:00Z">
        <w:r w:rsidDel="00DE2CBE">
          <w:rPr>
            <w:noProof/>
            <w:lang w:bidi="ar-SA"/>
          </w:rPr>
          <w:drawing>
            <wp:inline distT="0" distB="0" distL="0" distR="0" wp14:anchorId="11B22E6A" wp14:editId="7BAB61EF">
              <wp:extent cx="3448050" cy="3707736"/>
              <wp:effectExtent l="0" t="0" r="0" b="762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48050" cy="370773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404" w:author="Byrski, Krzysztof" w:date="2018-02-08T14:18:00Z">
        <w:r w:rsidR="00DE2CBE" w:rsidRPr="00DE2CBE">
          <w:rPr>
            <w:noProof/>
            <w:lang w:bidi="ar-SA"/>
          </w:rPr>
          <w:t xml:space="preserve"> </w:t>
        </w:r>
        <w:r w:rsidR="00DE2CBE">
          <w:rPr>
            <w:noProof/>
            <w:lang w:bidi="ar-SA"/>
          </w:rPr>
          <w:drawing>
            <wp:inline distT="0" distB="0" distL="0" distR="0" wp14:anchorId="4AF142E1" wp14:editId="249F8450">
              <wp:extent cx="3631721" cy="3913916"/>
              <wp:effectExtent l="0" t="0" r="6985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34086" cy="391646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D229A6" w:rsidRPr="0029000A" w:rsidRDefault="00D229A6" w:rsidP="0029000A">
      <w:pPr>
        <w:pStyle w:val="Heading2"/>
      </w:pPr>
      <w:bookmarkStart w:id="405" w:name="_Toc406065231"/>
      <w:bookmarkStart w:id="406" w:name="_Toc519587989"/>
      <w:r w:rsidRPr="0029000A">
        <w:t>Data Flow Diagram</w:t>
      </w:r>
      <w:bookmarkEnd w:id="405"/>
      <w:bookmarkEnd w:id="406"/>
    </w:p>
    <w:p w:rsidR="00D229A6" w:rsidRPr="002B094F" w:rsidRDefault="00582BC8" w:rsidP="00D229A6">
      <w:pPr>
        <w:rPr>
          <w:rFonts w:cs="Calibri"/>
        </w:rPr>
      </w:pPr>
      <w:r w:rsidRPr="00582BC8">
        <w:rPr>
          <w:rFonts w:cs="Calibri"/>
        </w:rPr>
        <w:t>Refer FDD</w:t>
      </w:r>
    </w:p>
    <w:p w:rsidR="00D229A6" w:rsidRPr="0029000A" w:rsidRDefault="00D229A6" w:rsidP="0029000A">
      <w:pPr>
        <w:pStyle w:val="Heading3"/>
      </w:pPr>
      <w:bookmarkStart w:id="407" w:name="_Toc375924736"/>
      <w:bookmarkStart w:id="408" w:name="_Toc406065232"/>
      <w:bookmarkStart w:id="409" w:name="_Toc519587990"/>
      <w:r w:rsidRPr="0029000A">
        <w:t>Module level DFD</w:t>
      </w:r>
      <w:bookmarkEnd w:id="407"/>
      <w:bookmarkEnd w:id="408"/>
      <w:bookmarkEnd w:id="409"/>
    </w:p>
    <w:p w:rsidR="00D229A6" w:rsidRPr="002B094F" w:rsidRDefault="00582BC8" w:rsidP="00D229A6">
      <w:pPr>
        <w:rPr>
          <w:lang w:bidi="ar-SA"/>
        </w:rPr>
      </w:pPr>
      <w:r w:rsidRPr="00582BC8">
        <w:rPr>
          <w:lang w:bidi="ar-SA"/>
        </w:rPr>
        <w:t>Refer FDD</w:t>
      </w:r>
    </w:p>
    <w:p w:rsidR="00D229A6" w:rsidRPr="0029000A" w:rsidRDefault="00D229A6" w:rsidP="0029000A">
      <w:pPr>
        <w:pStyle w:val="Heading3"/>
      </w:pPr>
      <w:bookmarkStart w:id="410" w:name="_Toc375924737"/>
      <w:bookmarkStart w:id="411" w:name="_Toc406065233"/>
      <w:bookmarkStart w:id="412" w:name="_Toc519587991"/>
      <w:r w:rsidRPr="0029000A">
        <w:t>Sub-Module level DFD</w:t>
      </w:r>
      <w:bookmarkEnd w:id="410"/>
      <w:bookmarkEnd w:id="411"/>
      <w:bookmarkEnd w:id="412"/>
    </w:p>
    <w:p w:rsidR="00D229A6" w:rsidRPr="002B094F" w:rsidRDefault="00582BC8" w:rsidP="00D229A6">
      <w:pPr>
        <w:rPr>
          <w:lang w:bidi="ar-SA"/>
        </w:rPr>
      </w:pPr>
      <w:r w:rsidRPr="00582BC8">
        <w:rPr>
          <w:lang w:bidi="ar-SA"/>
        </w:rPr>
        <w:t>Refer FDD</w:t>
      </w:r>
    </w:p>
    <w:p w:rsidR="00D229A6" w:rsidRPr="0029000A" w:rsidRDefault="002B094F" w:rsidP="0029000A">
      <w:pPr>
        <w:pStyle w:val="Heading2"/>
      </w:pPr>
      <w:bookmarkStart w:id="413" w:name="_Toc418080058"/>
      <w:bookmarkStart w:id="414" w:name="_Toc421709908"/>
      <w:bookmarkStart w:id="415" w:name="_Toc519587992"/>
      <w:r w:rsidRPr="0029000A">
        <w:t>Component diagram</w:t>
      </w:r>
      <w:bookmarkEnd w:id="413"/>
      <w:bookmarkEnd w:id="414"/>
      <w:bookmarkEnd w:id="415"/>
    </w:p>
    <w:p w:rsidR="00D229A6" w:rsidRPr="00D229A6" w:rsidRDefault="008B303D" w:rsidP="00D229A6">
      <w:pPr>
        <w:rPr>
          <w:lang w:bidi="ar-SA"/>
        </w:rPr>
      </w:pPr>
      <w:r w:rsidRPr="008B303D">
        <w:rPr>
          <w:lang w:bidi="ar-SA"/>
        </w:rPr>
        <w:t>Refer FDD</w:t>
      </w:r>
    </w:p>
    <w:p w:rsidR="002B094F" w:rsidRPr="0029000A" w:rsidRDefault="002B094F" w:rsidP="0029000A">
      <w:pPr>
        <w:pStyle w:val="Heading2"/>
      </w:pPr>
      <w:bookmarkStart w:id="416" w:name="_Toc338170474"/>
      <w:bookmarkStart w:id="417" w:name="_Toc375678227"/>
      <w:bookmarkStart w:id="418" w:name="_Toc418080059"/>
      <w:bookmarkStart w:id="419" w:name="_Toc421709909"/>
      <w:bookmarkStart w:id="420" w:name="_Toc519587993"/>
      <w:r w:rsidRPr="0029000A">
        <w:t>Variable Data Dictionary</w:t>
      </w:r>
      <w:bookmarkEnd w:id="416"/>
      <w:bookmarkEnd w:id="417"/>
      <w:bookmarkEnd w:id="418"/>
      <w:bookmarkEnd w:id="419"/>
      <w:bookmarkEnd w:id="420"/>
    </w:p>
    <w:p w:rsidR="002B094F" w:rsidRPr="0029000A" w:rsidRDefault="002B094F" w:rsidP="0029000A">
      <w:pPr>
        <w:pStyle w:val="Heading3"/>
      </w:pPr>
      <w:bookmarkStart w:id="421" w:name="_Toc338170477"/>
      <w:bookmarkStart w:id="422" w:name="_Toc418080060"/>
      <w:bookmarkStart w:id="423" w:name="_Toc421709910"/>
      <w:bookmarkStart w:id="424" w:name="_Toc519587994"/>
      <w:r w:rsidRPr="0029000A">
        <w:t>User defined ‘</w:t>
      </w:r>
      <w:proofErr w:type="spellStart"/>
      <w:r w:rsidRPr="0029000A">
        <w:t>typedef</w:t>
      </w:r>
      <w:proofErr w:type="spellEnd"/>
      <w:r w:rsidRPr="0029000A">
        <w:t>’ definition/declaration</w:t>
      </w:r>
      <w:bookmarkStart w:id="425" w:name="OLE_LINK7"/>
      <w:bookmarkStart w:id="426" w:name="OLE_LINK8"/>
      <w:bookmarkEnd w:id="421"/>
      <w:bookmarkEnd w:id="422"/>
      <w:bookmarkEnd w:id="423"/>
      <w:bookmarkEnd w:id="424"/>
    </w:p>
    <w:tbl>
      <w:tblPr>
        <w:tblW w:w="98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48"/>
        <w:gridCol w:w="3097"/>
        <w:gridCol w:w="1126"/>
        <w:gridCol w:w="1126"/>
        <w:gridCol w:w="1126"/>
      </w:tblGrid>
      <w:tr w:rsidR="00375724" w:rsidRPr="00AA38E8" w:rsidTr="00375724">
        <w:tc>
          <w:tcPr>
            <w:tcW w:w="3348" w:type="dxa"/>
            <w:shd w:val="pct30" w:color="FFFF00" w:fill="FFFFFF"/>
          </w:tcPr>
          <w:p w:rsidR="00375724" w:rsidRPr="00AA38E8" w:rsidRDefault="00375724" w:rsidP="00375724">
            <w:pPr>
              <w:spacing w:before="60"/>
              <w:jc w:val="center"/>
              <w:rPr>
                <w:rFonts w:cs="Calibri"/>
                <w:sz w:val="16"/>
              </w:rPr>
            </w:pPr>
            <w:proofErr w:type="spellStart"/>
            <w:r w:rsidRPr="00AA38E8">
              <w:rPr>
                <w:rFonts w:cs="Calibri"/>
                <w:sz w:val="16"/>
              </w:rPr>
              <w:t>Typedef</w:t>
            </w:r>
            <w:proofErr w:type="spellEnd"/>
            <w:r w:rsidRPr="00AA38E8">
              <w:rPr>
                <w:rFonts w:cs="Calibri"/>
                <w:sz w:val="16"/>
              </w:rPr>
              <w:t xml:space="preserve"> Name</w:t>
            </w:r>
          </w:p>
        </w:tc>
        <w:tc>
          <w:tcPr>
            <w:tcW w:w="3097" w:type="dxa"/>
            <w:shd w:val="pct30" w:color="FFFF00" w:fill="FFFFFF"/>
          </w:tcPr>
          <w:p w:rsidR="00375724" w:rsidRPr="00AA38E8" w:rsidRDefault="00375724" w:rsidP="00375724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Element Name</w:t>
            </w:r>
          </w:p>
        </w:tc>
        <w:tc>
          <w:tcPr>
            <w:tcW w:w="1126" w:type="dxa"/>
            <w:shd w:val="pct30" w:color="FFFF00" w:fill="FFFFFF"/>
          </w:tcPr>
          <w:p w:rsidR="00375724" w:rsidRPr="00AA38E8" w:rsidRDefault="00375724" w:rsidP="00375724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User Defined Type</w:t>
            </w:r>
          </w:p>
        </w:tc>
        <w:tc>
          <w:tcPr>
            <w:tcW w:w="1126" w:type="dxa"/>
            <w:shd w:val="pct30" w:color="FFFF00" w:fill="FFFFFF"/>
          </w:tcPr>
          <w:p w:rsidR="00375724" w:rsidRPr="00AA38E8" w:rsidRDefault="00375724" w:rsidP="00375724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Legal Range</w:t>
            </w:r>
          </w:p>
          <w:p w:rsidR="00375724" w:rsidRPr="00AA38E8" w:rsidRDefault="00375724" w:rsidP="00375724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(min)</w:t>
            </w:r>
          </w:p>
        </w:tc>
        <w:tc>
          <w:tcPr>
            <w:tcW w:w="1126" w:type="dxa"/>
            <w:shd w:val="pct30" w:color="FFFF00" w:fill="FFFFFF"/>
          </w:tcPr>
          <w:p w:rsidR="00375724" w:rsidRPr="00AA38E8" w:rsidRDefault="00375724" w:rsidP="00375724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Legal Range</w:t>
            </w:r>
          </w:p>
          <w:p w:rsidR="00375724" w:rsidRPr="00AA38E8" w:rsidRDefault="00375724" w:rsidP="00375724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(max)</w:t>
            </w:r>
          </w:p>
        </w:tc>
      </w:tr>
      <w:tr w:rsidR="00375724" w:rsidRPr="00AA38E8" w:rsidTr="00375724">
        <w:tc>
          <w:tcPr>
            <w:tcW w:w="3348" w:type="dxa"/>
          </w:tcPr>
          <w:p w:rsidR="00375724" w:rsidRPr="00AA38E8" w:rsidRDefault="00375724" w:rsidP="00375724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3097" w:type="dxa"/>
          </w:tcPr>
          <w:p w:rsidR="00375724" w:rsidRPr="00AA38E8" w:rsidRDefault="00375724" w:rsidP="00375724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375724" w:rsidRPr="00AA38E8" w:rsidRDefault="00375724" w:rsidP="00375724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375724" w:rsidRPr="00AA38E8" w:rsidRDefault="00375724" w:rsidP="00375724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375724" w:rsidRPr="00AA38E8" w:rsidRDefault="00375724" w:rsidP="00375724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2B094F" w:rsidRPr="002B094F" w:rsidRDefault="002B094F" w:rsidP="002B094F">
      <w:pPr>
        <w:rPr>
          <w:lang w:bidi="ar-SA"/>
        </w:rPr>
      </w:pPr>
    </w:p>
    <w:p w:rsidR="002B094F" w:rsidRPr="0029000A" w:rsidRDefault="002B094F" w:rsidP="0029000A">
      <w:pPr>
        <w:pStyle w:val="Heading3"/>
      </w:pPr>
      <w:bookmarkStart w:id="427" w:name="_Toc338170478"/>
      <w:bookmarkStart w:id="428" w:name="_Toc418080061"/>
      <w:bookmarkStart w:id="429" w:name="_Toc421709911"/>
      <w:bookmarkStart w:id="430" w:name="_Toc519587995"/>
      <w:bookmarkEnd w:id="425"/>
      <w:bookmarkEnd w:id="426"/>
      <w:r w:rsidRPr="0029000A">
        <w:lastRenderedPageBreak/>
        <w:t>Variable definition for enumerated types</w:t>
      </w:r>
      <w:bookmarkEnd w:id="427"/>
      <w:bookmarkEnd w:id="428"/>
      <w:bookmarkEnd w:id="429"/>
      <w:bookmarkEnd w:id="430"/>
    </w:p>
    <w:tbl>
      <w:tblPr>
        <w:tblW w:w="75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48"/>
        <w:gridCol w:w="3097"/>
        <w:gridCol w:w="1126"/>
      </w:tblGrid>
      <w:tr w:rsidR="00375724" w:rsidRPr="00AA38E8" w:rsidTr="00375724">
        <w:tc>
          <w:tcPr>
            <w:tcW w:w="3348" w:type="dxa"/>
            <w:shd w:val="pct30" w:color="FFFF00" w:fill="FFFFFF"/>
          </w:tcPr>
          <w:p w:rsidR="00375724" w:rsidRPr="00AA38E8" w:rsidRDefault="00375724" w:rsidP="00375724">
            <w:pPr>
              <w:spacing w:before="60"/>
              <w:jc w:val="center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Enum</w:t>
            </w:r>
            <w:proofErr w:type="spellEnd"/>
            <w:r>
              <w:rPr>
                <w:rFonts w:cs="Calibri"/>
                <w:sz w:val="16"/>
              </w:rPr>
              <w:t xml:space="preserve"> </w:t>
            </w:r>
            <w:r w:rsidRPr="00AA38E8">
              <w:rPr>
                <w:rFonts w:cs="Calibri"/>
                <w:sz w:val="16"/>
              </w:rPr>
              <w:t xml:space="preserve"> Name</w:t>
            </w:r>
          </w:p>
        </w:tc>
        <w:tc>
          <w:tcPr>
            <w:tcW w:w="3097" w:type="dxa"/>
            <w:shd w:val="pct30" w:color="FFFF00" w:fill="FFFFFF"/>
          </w:tcPr>
          <w:p w:rsidR="00375724" w:rsidRPr="00AA38E8" w:rsidRDefault="00375724" w:rsidP="00375724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Element Name</w:t>
            </w:r>
          </w:p>
        </w:tc>
        <w:tc>
          <w:tcPr>
            <w:tcW w:w="1126" w:type="dxa"/>
            <w:shd w:val="pct30" w:color="FFFF00" w:fill="FFFFFF"/>
          </w:tcPr>
          <w:p w:rsidR="00375724" w:rsidRPr="00AA38E8" w:rsidRDefault="00375724" w:rsidP="00375724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Value</w:t>
            </w:r>
          </w:p>
        </w:tc>
      </w:tr>
      <w:tr w:rsidR="00375724" w:rsidRPr="00AA38E8" w:rsidTr="00375724">
        <w:tc>
          <w:tcPr>
            <w:tcW w:w="3348" w:type="dxa"/>
          </w:tcPr>
          <w:p w:rsidR="00375724" w:rsidRPr="00AA38E8" w:rsidRDefault="00375724" w:rsidP="00375724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3097" w:type="dxa"/>
          </w:tcPr>
          <w:p w:rsidR="00375724" w:rsidRPr="00AA38E8" w:rsidRDefault="00375724" w:rsidP="00375724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375724" w:rsidRPr="00AA38E8" w:rsidRDefault="00375724" w:rsidP="00375724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2B094F" w:rsidRDefault="002B094F" w:rsidP="002B094F">
      <w:pPr>
        <w:rPr>
          <w:lang w:bidi="ar-SA"/>
        </w:rPr>
      </w:pPr>
    </w:p>
    <w:p w:rsidR="002B094F" w:rsidRPr="0029000A" w:rsidRDefault="00375724" w:rsidP="0029000A">
      <w:pPr>
        <w:pStyle w:val="Heading2"/>
      </w:pPr>
      <w:bookmarkStart w:id="431" w:name="_Toc338170479"/>
      <w:bookmarkStart w:id="432" w:name="_Toc375678228"/>
      <w:bookmarkStart w:id="433" w:name="_Toc418080062"/>
      <w:bookmarkStart w:id="434" w:name="_Toc421709912"/>
      <w:r>
        <w:br w:type="column"/>
      </w:r>
      <w:bookmarkStart w:id="435" w:name="_Toc519587996"/>
      <w:r w:rsidR="002B094F" w:rsidRPr="0029000A">
        <w:lastRenderedPageBreak/>
        <w:t>Constant Data Dictionary</w:t>
      </w:r>
      <w:bookmarkEnd w:id="431"/>
      <w:bookmarkEnd w:id="432"/>
      <w:bookmarkEnd w:id="433"/>
      <w:bookmarkEnd w:id="434"/>
      <w:bookmarkEnd w:id="435"/>
    </w:p>
    <w:p w:rsidR="002B094F" w:rsidRPr="0029000A" w:rsidRDefault="002B094F" w:rsidP="0029000A">
      <w:pPr>
        <w:pStyle w:val="Heading3"/>
      </w:pPr>
      <w:bookmarkStart w:id="436" w:name="_Toc338170481"/>
      <w:bookmarkStart w:id="437" w:name="_Toc418080063"/>
      <w:bookmarkStart w:id="438" w:name="_Toc421709913"/>
      <w:bookmarkStart w:id="439" w:name="_Toc519587997"/>
      <w:r w:rsidRPr="0029000A">
        <w:t>Program Constants</w:t>
      </w:r>
      <w:bookmarkEnd w:id="436"/>
      <w:bookmarkEnd w:id="437"/>
      <w:bookmarkEnd w:id="438"/>
      <w:bookmarkEnd w:id="439"/>
    </w:p>
    <w:p w:rsidR="002B094F" w:rsidRPr="0029000A" w:rsidRDefault="002B094F" w:rsidP="0029000A">
      <w:pPr>
        <w:pStyle w:val="Heading4"/>
      </w:pPr>
      <w:bookmarkStart w:id="440" w:name="_Toc418080064"/>
      <w:r w:rsidRPr="0029000A">
        <w:t>Local Constants</w:t>
      </w:r>
      <w:bookmarkEnd w:id="440"/>
    </w:p>
    <w:tbl>
      <w:tblPr>
        <w:tblW w:w="5000" w:type="pct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944"/>
        <w:gridCol w:w="2071"/>
        <w:gridCol w:w="1470"/>
        <w:gridCol w:w="1667"/>
      </w:tblGrid>
      <w:tr w:rsidR="00375724" w:rsidRPr="00375724" w:rsidTr="00965E15">
        <w:tc>
          <w:tcPr>
            <w:tcW w:w="2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375724" w:rsidRPr="00375724" w:rsidRDefault="00375724" w:rsidP="00375724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375724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375724" w:rsidRPr="00375724" w:rsidRDefault="00375724" w:rsidP="00375724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375724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375724" w:rsidRPr="00375724" w:rsidRDefault="00375724" w:rsidP="00375724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375724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375724" w:rsidRPr="00375724" w:rsidRDefault="00375724" w:rsidP="00375724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375724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965E15" w:rsidRPr="00375724" w:rsidTr="00965E15">
        <w:tc>
          <w:tcPr>
            <w:tcW w:w="2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Pr="00C312CE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65E15">
              <w:rPr>
                <w:rFonts w:cs="Calibri"/>
                <w:sz w:val="16"/>
                <w:szCs w:val="16"/>
              </w:rPr>
              <w:t>D_APA_UNAVAILABLE_CNT_U08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8B303D">
            <w:pPr>
              <w:tabs>
                <w:tab w:val="left" w:pos="1551"/>
              </w:tabs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 w:rsidRPr="00965E15"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991515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</w:t>
            </w:r>
          </w:p>
        </w:tc>
      </w:tr>
      <w:tr w:rsidR="00965E15" w:rsidRPr="00375724" w:rsidTr="00965E15">
        <w:tc>
          <w:tcPr>
            <w:tcW w:w="2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Pr="00C312CE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65E15">
              <w:rPr>
                <w:rFonts w:cs="Calibri"/>
                <w:sz w:val="16"/>
                <w:szCs w:val="16"/>
              </w:rPr>
              <w:t>D_APA_UNAVAILABLE_THERMALLIMIT_CNT_U08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8B303D">
            <w:pPr>
              <w:tabs>
                <w:tab w:val="left" w:pos="1551"/>
              </w:tabs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 w:rsidRPr="00965E15"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991515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</w:tr>
      <w:tr w:rsidR="00965E15" w:rsidRPr="00375724" w:rsidTr="00965E15">
        <w:tc>
          <w:tcPr>
            <w:tcW w:w="2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Pr="00C312CE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65E15">
              <w:rPr>
                <w:rFonts w:cs="Calibri"/>
                <w:sz w:val="16"/>
                <w:szCs w:val="16"/>
              </w:rPr>
              <w:t>D_APA_UNAVAILABLE_NOAUTHORIZATION_CNT_U08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8B303D">
            <w:pPr>
              <w:tabs>
                <w:tab w:val="left" w:pos="1551"/>
              </w:tabs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 w:rsidRPr="00965E15"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991515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</w:t>
            </w:r>
          </w:p>
        </w:tc>
      </w:tr>
      <w:tr w:rsidR="00965E15" w:rsidRPr="00375724" w:rsidTr="00965E15">
        <w:tc>
          <w:tcPr>
            <w:tcW w:w="2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Pr="00C312CE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65E15">
              <w:rPr>
                <w:rFonts w:cs="Calibri"/>
                <w:sz w:val="16"/>
                <w:szCs w:val="16"/>
              </w:rPr>
              <w:t>D_APA_DEFECT_CNT_U08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8B303D">
            <w:pPr>
              <w:tabs>
                <w:tab w:val="left" w:pos="1551"/>
              </w:tabs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 w:rsidRPr="00965E15"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991515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3</w:t>
            </w:r>
          </w:p>
        </w:tc>
      </w:tr>
      <w:tr w:rsidR="00965E15" w:rsidRPr="00375724" w:rsidTr="00965E15">
        <w:tc>
          <w:tcPr>
            <w:tcW w:w="2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Pr="00C312CE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65E15">
              <w:rPr>
                <w:rFonts w:cs="Calibri"/>
                <w:sz w:val="16"/>
                <w:szCs w:val="16"/>
              </w:rPr>
              <w:t>D_APA_AVAILABLE_CNT_U08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8B303D">
            <w:pPr>
              <w:tabs>
                <w:tab w:val="left" w:pos="1551"/>
              </w:tabs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 w:rsidRPr="00965E15"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991515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4</w:t>
            </w:r>
          </w:p>
        </w:tc>
      </w:tr>
      <w:tr w:rsidR="00965E15" w:rsidRPr="00375724" w:rsidTr="00965E15">
        <w:tc>
          <w:tcPr>
            <w:tcW w:w="2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Pr="00C312CE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65E15">
              <w:rPr>
                <w:rFonts w:cs="Calibri"/>
                <w:sz w:val="16"/>
                <w:szCs w:val="16"/>
              </w:rPr>
              <w:t>D_APA_AVAILABLE_VEHICLESPEEDTOOHIGH_CNT_U08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8B303D">
            <w:pPr>
              <w:tabs>
                <w:tab w:val="left" w:pos="1551"/>
              </w:tabs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 w:rsidRPr="00965E15"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991515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</w:tc>
      </w:tr>
      <w:tr w:rsidR="00965E15" w:rsidRPr="00375724" w:rsidTr="00965E15">
        <w:tc>
          <w:tcPr>
            <w:tcW w:w="2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Pr="00C312CE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65E15">
              <w:rPr>
                <w:rFonts w:cs="Calibri"/>
                <w:sz w:val="16"/>
                <w:szCs w:val="16"/>
              </w:rPr>
              <w:t>D_APA_AVAILABLE_HWTORQUETOOHIGH_CNT_U08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991515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8B303D">
            <w:pPr>
              <w:tabs>
                <w:tab w:val="left" w:pos="1551"/>
              </w:tabs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 w:rsidRPr="00965E15"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991515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6</w:t>
            </w:r>
          </w:p>
        </w:tc>
      </w:tr>
      <w:tr w:rsidR="00965E15" w:rsidRPr="00375724" w:rsidTr="00965E15">
        <w:tc>
          <w:tcPr>
            <w:tcW w:w="2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Pr="00C312CE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65E15">
              <w:rPr>
                <w:rFonts w:cs="Calibri"/>
                <w:sz w:val="16"/>
                <w:szCs w:val="16"/>
              </w:rPr>
              <w:t>D_APA_AVAILABLE_MOTORSTALLED_CNT_U08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991515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8B303D">
            <w:pPr>
              <w:tabs>
                <w:tab w:val="left" w:pos="1551"/>
              </w:tabs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 w:rsidRPr="00965E15"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991515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7</w:t>
            </w:r>
          </w:p>
        </w:tc>
      </w:tr>
      <w:tr w:rsidR="00965E15" w:rsidRPr="00375724" w:rsidTr="00965E15">
        <w:tc>
          <w:tcPr>
            <w:tcW w:w="2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Pr="00C312CE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65E15">
              <w:rPr>
                <w:rFonts w:cs="Calibri"/>
                <w:sz w:val="16"/>
                <w:szCs w:val="16"/>
              </w:rPr>
              <w:t>D_APA_AVAILABLE_HWANGLECONTROLERROR_CNT_U08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991515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8B303D">
            <w:pPr>
              <w:tabs>
                <w:tab w:val="left" w:pos="1551"/>
              </w:tabs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 w:rsidRPr="00965E15"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991515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8</w:t>
            </w:r>
          </w:p>
        </w:tc>
      </w:tr>
      <w:tr w:rsidR="00965E15" w:rsidRPr="00375724" w:rsidTr="00965E15">
        <w:tc>
          <w:tcPr>
            <w:tcW w:w="2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Pr="00C312CE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65E15">
              <w:rPr>
                <w:rFonts w:cs="Calibri"/>
                <w:sz w:val="16"/>
                <w:szCs w:val="16"/>
              </w:rPr>
              <w:t>D_APA_CONTROLPROGRESS_CNT_U08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991515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8B303D">
            <w:pPr>
              <w:tabs>
                <w:tab w:val="left" w:pos="1551"/>
              </w:tabs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 w:rsidRPr="00965E15"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991515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9</w:t>
            </w:r>
          </w:p>
        </w:tc>
      </w:tr>
      <w:tr w:rsidR="00965E15" w:rsidRPr="00965E15" w:rsidTr="00965E15">
        <w:tc>
          <w:tcPr>
            <w:tcW w:w="2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Pr="00991515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  <w:lang w:val="pl-PL"/>
              </w:rPr>
            </w:pPr>
            <w:r w:rsidRPr="00991515">
              <w:rPr>
                <w:rFonts w:cs="Calibri"/>
                <w:sz w:val="16"/>
                <w:szCs w:val="16"/>
                <w:lang w:val="pl-PL"/>
              </w:rPr>
              <w:t>D_APA_DEFAULT_CNT_U08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991515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Pr="00965E15" w:rsidRDefault="00965E15" w:rsidP="008B303D">
            <w:pPr>
              <w:tabs>
                <w:tab w:val="left" w:pos="1551"/>
              </w:tabs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 w:rsidRPr="00965E15"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Pr="00965E15" w:rsidRDefault="00965E15" w:rsidP="00991515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65E15">
              <w:rPr>
                <w:rFonts w:cs="Calibri"/>
                <w:sz w:val="16"/>
                <w:szCs w:val="16"/>
              </w:rPr>
              <w:t>255</w:t>
            </w:r>
          </w:p>
        </w:tc>
      </w:tr>
      <w:tr w:rsidR="00965E15" w:rsidRPr="00375724" w:rsidTr="00965E15">
        <w:tc>
          <w:tcPr>
            <w:tcW w:w="2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Pr="00C312CE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65E15">
              <w:rPr>
                <w:rFonts w:cs="Calibri"/>
                <w:sz w:val="16"/>
                <w:szCs w:val="16"/>
              </w:rPr>
              <w:t>D_LXA_UNAUTHORIZED_CNT_U08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991515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8B303D">
            <w:pPr>
              <w:tabs>
                <w:tab w:val="left" w:pos="1551"/>
              </w:tabs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 w:rsidRPr="00965E15"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991515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</w:t>
            </w:r>
          </w:p>
        </w:tc>
      </w:tr>
      <w:tr w:rsidR="00965E15" w:rsidRPr="00375724" w:rsidTr="00965E15">
        <w:tc>
          <w:tcPr>
            <w:tcW w:w="2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Pr="00C312CE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65E15">
              <w:rPr>
                <w:rFonts w:cs="Calibri"/>
                <w:sz w:val="16"/>
                <w:szCs w:val="16"/>
              </w:rPr>
              <w:t>D_LXA_AUTHORIZED_CNT_U08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8B303D">
            <w:pPr>
              <w:tabs>
                <w:tab w:val="left" w:pos="1551"/>
              </w:tabs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 w:rsidRPr="00965E15"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991515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</w:tr>
      <w:tr w:rsidR="00965E15" w:rsidRPr="00375724" w:rsidTr="00965E15">
        <w:tc>
          <w:tcPr>
            <w:tcW w:w="2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Pr="00C312CE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65E15">
              <w:rPr>
                <w:rFonts w:cs="Calibri"/>
                <w:sz w:val="16"/>
                <w:szCs w:val="16"/>
              </w:rPr>
              <w:t>D_LXA_AVAILABLE_CNT_U08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991515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8B303D">
            <w:pPr>
              <w:tabs>
                <w:tab w:val="left" w:pos="1551"/>
              </w:tabs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 w:rsidRPr="00965E15"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991515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</w:t>
            </w:r>
          </w:p>
        </w:tc>
      </w:tr>
      <w:tr w:rsidR="00965E15" w:rsidRPr="00375724" w:rsidTr="00965E15">
        <w:tc>
          <w:tcPr>
            <w:tcW w:w="2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Pr="00C312CE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65E15">
              <w:rPr>
                <w:rFonts w:cs="Calibri"/>
                <w:sz w:val="16"/>
                <w:szCs w:val="16"/>
              </w:rPr>
              <w:t>D_LXA_ACTIVE_CNT_U08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991515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8B303D">
            <w:pPr>
              <w:tabs>
                <w:tab w:val="left" w:pos="1551"/>
              </w:tabs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 w:rsidRPr="00965E15"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991515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3</w:t>
            </w:r>
          </w:p>
        </w:tc>
      </w:tr>
      <w:tr w:rsidR="00965E15" w:rsidRPr="00375724" w:rsidTr="00965E15">
        <w:tc>
          <w:tcPr>
            <w:tcW w:w="2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Pr="00C312CE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65E15">
              <w:rPr>
                <w:rFonts w:cs="Calibri"/>
                <w:sz w:val="16"/>
                <w:szCs w:val="16"/>
              </w:rPr>
              <w:t>D_LXA_DEFECT_CNT_U08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991515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8B303D">
            <w:pPr>
              <w:tabs>
                <w:tab w:val="left" w:pos="1551"/>
              </w:tabs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 w:rsidRPr="00965E15"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991515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4</w:t>
            </w:r>
          </w:p>
        </w:tc>
      </w:tr>
      <w:tr w:rsidR="00965E15" w:rsidRPr="00965E15" w:rsidTr="00965E15">
        <w:tc>
          <w:tcPr>
            <w:tcW w:w="2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Pr="00991515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  <w:lang w:val="pl-PL"/>
              </w:rPr>
            </w:pPr>
            <w:r w:rsidRPr="00991515">
              <w:rPr>
                <w:rFonts w:cs="Calibri"/>
                <w:sz w:val="16"/>
                <w:szCs w:val="16"/>
                <w:lang w:val="pl-PL"/>
              </w:rPr>
              <w:t>D_LXA_DEFAULT_CNT_U08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991515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Pr="00965E15" w:rsidRDefault="00965E15" w:rsidP="008B303D">
            <w:pPr>
              <w:tabs>
                <w:tab w:val="left" w:pos="1551"/>
              </w:tabs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 w:rsidRPr="00965E15"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Pr="00965E15" w:rsidRDefault="00965E15" w:rsidP="00991515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65E15">
              <w:rPr>
                <w:rFonts w:cs="Calibri"/>
                <w:sz w:val="16"/>
                <w:szCs w:val="16"/>
              </w:rPr>
              <w:t>255</w:t>
            </w:r>
          </w:p>
        </w:tc>
      </w:tr>
      <w:tr w:rsidR="00965E15" w:rsidRPr="00375724" w:rsidTr="00965E15">
        <w:tc>
          <w:tcPr>
            <w:tcW w:w="2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Pr="00C312CE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65E15">
              <w:rPr>
                <w:rFonts w:cs="Calibri"/>
                <w:sz w:val="16"/>
                <w:szCs w:val="16"/>
              </w:rPr>
              <w:t>D_FLTEPSILON_ULS_F32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91515" w:rsidP="00991515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91515">
              <w:rPr>
                <w:rFonts w:cs="Calibri"/>
                <w:sz w:val="16"/>
                <w:szCs w:val="16"/>
              </w:rPr>
              <w:t>Single Precision float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8B303D">
            <w:pPr>
              <w:tabs>
                <w:tab w:val="left" w:pos="1551"/>
              </w:tabs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Uls</w:t>
            </w:r>
            <w:proofErr w:type="spellEnd"/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991515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65E15">
              <w:rPr>
                <w:rFonts w:cs="Calibri"/>
                <w:sz w:val="16"/>
                <w:szCs w:val="16"/>
              </w:rPr>
              <w:t>1.192092896e-07</w:t>
            </w:r>
          </w:p>
        </w:tc>
      </w:tr>
      <w:tr w:rsidR="00965E15" w:rsidRPr="00375724" w:rsidTr="00965E15">
        <w:tc>
          <w:tcPr>
            <w:tcW w:w="2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Pr="003162BA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65E15">
              <w:rPr>
                <w:rFonts w:cs="Calibri"/>
                <w:sz w:val="16"/>
                <w:szCs w:val="16"/>
              </w:rPr>
              <w:t>D_HWTRQBUFSIZE_ULS_U08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991515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8B303D">
            <w:pPr>
              <w:tabs>
                <w:tab w:val="left" w:pos="1551"/>
              </w:tabs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Uls</w:t>
            </w:r>
            <w:proofErr w:type="spellEnd"/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Del="003162BA" w:rsidRDefault="00965E15" w:rsidP="00991515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250</w:t>
            </w:r>
          </w:p>
        </w:tc>
      </w:tr>
      <w:tr w:rsidR="00965E15" w:rsidRPr="00375724" w:rsidTr="00965E15">
        <w:tc>
          <w:tcPr>
            <w:tcW w:w="2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Pr="00AA38E8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65E15">
              <w:rPr>
                <w:rFonts w:cs="Calibri"/>
                <w:sz w:val="16"/>
                <w:szCs w:val="16"/>
              </w:rPr>
              <w:t>D_HWTRQRATEMAXLIM_HWDEGPS_F32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915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91515">
              <w:rPr>
                <w:rFonts w:cs="Calibri"/>
                <w:sz w:val="16"/>
                <w:szCs w:val="16"/>
              </w:rPr>
              <w:t>Single Precision float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8B303D">
            <w:pPr>
              <w:tabs>
                <w:tab w:val="left" w:pos="1551"/>
              </w:tabs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HwDegPS</w:t>
            </w:r>
            <w:proofErr w:type="spellEnd"/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991515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2000.0</w:t>
            </w:r>
          </w:p>
        </w:tc>
      </w:tr>
      <w:tr w:rsidR="00965E15" w:rsidRPr="00375724" w:rsidTr="00965E15">
        <w:tc>
          <w:tcPr>
            <w:tcW w:w="2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65E15">
              <w:rPr>
                <w:rFonts w:cs="Calibri"/>
                <w:sz w:val="16"/>
                <w:szCs w:val="16"/>
              </w:rPr>
              <w:t>D_HWTRQRATEMINLIM_HWDEGPS_F32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Del="003162BA" w:rsidRDefault="009915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91515">
              <w:rPr>
                <w:rFonts w:cs="Calibri"/>
                <w:sz w:val="16"/>
                <w:szCs w:val="16"/>
              </w:rPr>
              <w:t>Single Precision float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Del="003162BA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HwDegPS</w:t>
            </w:r>
            <w:proofErr w:type="spellEnd"/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Del="003162BA" w:rsidRDefault="00965E15" w:rsidP="00991515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0.0</w:t>
            </w:r>
          </w:p>
        </w:tc>
      </w:tr>
      <w:tr w:rsidR="00C63C61" w:rsidRPr="00375724" w:rsidTr="00965E15">
        <w:trPr>
          <w:ins w:id="441" w:author="Byrski, Krzysztof" w:date="2018-02-08T14:19:00Z"/>
        </w:trPr>
        <w:tc>
          <w:tcPr>
            <w:tcW w:w="2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C61" w:rsidRPr="00965E15" w:rsidRDefault="00C63C61" w:rsidP="008B303D">
            <w:pPr>
              <w:spacing w:before="60"/>
              <w:jc w:val="center"/>
              <w:rPr>
                <w:ins w:id="442" w:author="Byrski, Krzysztof" w:date="2018-02-08T14:19:00Z"/>
                <w:rFonts w:cs="Calibri"/>
                <w:sz w:val="16"/>
                <w:szCs w:val="16"/>
              </w:rPr>
            </w:pPr>
            <w:ins w:id="443" w:author="Byrski, Krzysztof" w:date="2018-02-08T14:19:00Z">
              <w:r w:rsidRPr="00C63C61">
                <w:rPr>
                  <w:rFonts w:cs="Calibri"/>
                  <w:sz w:val="16"/>
                  <w:szCs w:val="16"/>
                </w:rPr>
                <w:t>D_LXATQFACREQAVRG_ULS_F32</w:t>
              </w:r>
            </w:ins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C61" w:rsidRPr="00991515" w:rsidRDefault="00C63C61" w:rsidP="008B303D">
            <w:pPr>
              <w:spacing w:before="60"/>
              <w:jc w:val="center"/>
              <w:rPr>
                <w:ins w:id="444" w:author="Byrski, Krzysztof" w:date="2018-02-08T14:19:00Z"/>
                <w:rFonts w:cs="Calibri"/>
                <w:sz w:val="16"/>
                <w:szCs w:val="16"/>
              </w:rPr>
            </w:pPr>
            <w:ins w:id="445" w:author="Byrski, Krzysztof" w:date="2018-02-08T14:20:00Z">
              <w:r w:rsidRPr="00991515">
                <w:rPr>
                  <w:rFonts w:cs="Calibri"/>
                  <w:sz w:val="16"/>
                  <w:szCs w:val="16"/>
                </w:rPr>
                <w:t>Single Precision float</w:t>
              </w:r>
            </w:ins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C61" w:rsidRDefault="00C63C61" w:rsidP="008B303D">
            <w:pPr>
              <w:spacing w:before="60"/>
              <w:jc w:val="center"/>
              <w:rPr>
                <w:ins w:id="446" w:author="Byrski, Krzysztof" w:date="2018-02-08T14:19:00Z"/>
                <w:rFonts w:cs="Calibri"/>
                <w:sz w:val="16"/>
                <w:szCs w:val="16"/>
              </w:rPr>
            </w:pPr>
            <w:proofErr w:type="spellStart"/>
            <w:ins w:id="447" w:author="Byrski, Krzysztof" w:date="2018-02-08T14:20:00Z">
              <w:r>
                <w:rPr>
                  <w:rFonts w:cs="Calibri"/>
                  <w:sz w:val="16"/>
                  <w:szCs w:val="16"/>
                </w:rPr>
                <w:t>Uls</w:t>
              </w:r>
            </w:ins>
            <w:proofErr w:type="spellEnd"/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C61" w:rsidRDefault="00C63C61" w:rsidP="00991515">
            <w:pPr>
              <w:spacing w:before="60"/>
              <w:jc w:val="center"/>
              <w:rPr>
                <w:ins w:id="448" w:author="Byrski, Krzysztof" w:date="2018-02-08T14:19:00Z"/>
                <w:rFonts w:cs="Calibri"/>
                <w:sz w:val="16"/>
                <w:szCs w:val="16"/>
              </w:rPr>
            </w:pPr>
            <w:ins w:id="449" w:author="Byrski, Krzysztof" w:date="2018-02-08T14:20:00Z">
              <w:r>
                <w:rPr>
                  <w:rFonts w:cs="Calibri"/>
                  <w:sz w:val="16"/>
                  <w:szCs w:val="16"/>
                </w:rPr>
                <w:t>0.04</w:t>
              </w:r>
            </w:ins>
          </w:p>
        </w:tc>
      </w:tr>
      <w:tr w:rsidR="00C63C61" w:rsidRPr="00375724" w:rsidTr="00965E15">
        <w:trPr>
          <w:ins w:id="450" w:author="Byrski, Krzysztof" w:date="2018-02-08T14:19:00Z"/>
        </w:trPr>
        <w:tc>
          <w:tcPr>
            <w:tcW w:w="2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C61" w:rsidRPr="00C63C61" w:rsidRDefault="00C63C61" w:rsidP="008B303D">
            <w:pPr>
              <w:spacing w:before="60"/>
              <w:jc w:val="center"/>
              <w:rPr>
                <w:ins w:id="451" w:author="Byrski, Krzysztof" w:date="2018-02-08T14:19:00Z"/>
                <w:rFonts w:cs="Calibri"/>
                <w:sz w:val="16"/>
                <w:szCs w:val="16"/>
              </w:rPr>
            </w:pPr>
            <w:ins w:id="452" w:author="Byrski, Krzysztof" w:date="2018-02-08T14:19:00Z">
              <w:r w:rsidRPr="00C63C61">
                <w:rPr>
                  <w:rFonts w:cs="Calibri"/>
                  <w:sz w:val="16"/>
                  <w:szCs w:val="16"/>
                </w:rPr>
                <w:t>D_LXATQFACREQBUFSIZE_CNT_U08</w:t>
              </w:r>
            </w:ins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C61" w:rsidRPr="00991515" w:rsidRDefault="00C63C61" w:rsidP="008B303D">
            <w:pPr>
              <w:spacing w:before="60"/>
              <w:jc w:val="center"/>
              <w:rPr>
                <w:ins w:id="453" w:author="Byrski, Krzysztof" w:date="2018-02-08T14:19:00Z"/>
                <w:rFonts w:cs="Calibri"/>
                <w:sz w:val="16"/>
                <w:szCs w:val="16"/>
              </w:rPr>
            </w:pPr>
            <w:ins w:id="454" w:author="Byrski, Krzysztof" w:date="2018-02-08T14:20:00Z">
              <w:r>
                <w:rPr>
                  <w:rFonts w:cs="Calibri"/>
                  <w:sz w:val="16"/>
                  <w:szCs w:val="16"/>
                </w:rPr>
                <w:t>1</w:t>
              </w:r>
            </w:ins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C61" w:rsidRDefault="00C63C61" w:rsidP="008B303D">
            <w:pPr>
              <w:spacing w:before="60"/>
              <w:jc w:val="center"/>
              <w:rPr>
                <w:ins w:id="455" w:author="Byrski, Krzysztof" w:date="2018-02-08T14:19:00Z"/>
                <w:rFonts w:cs="Calibri"/>
                <w:sz w:val="16"/>
                <w:szCs w:val="16"/>
              </w:rPr>
            </w:pPr>
            <w:proofErr w:type="spellStart"/>
            <w:ins w:id="456" w:author="Byrski, Krzysztof" w:date="2018-02-08T14:20:00Z">
              <w:r>
                <w:rPr>
                  <w:rFonts w:cs="Calibri"/>
                  <w:sz w:val="16"/>
                  <w:szCs w:val="16"/>
                </w:rPr>
                <w:t>Cnt</w:t>
              </w:r>
            </w:ins>
            <w:proofErr w:type="spellEnd"/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C61" w:rsidRDefault="00C63C61" w:rsidP="00991515">
            <w:pPr>
              <w:spacing w:before="60"/>
              <w:jc w:val="center"/>
              <w:rPr>
                <w:ins w:id="457" w:author="Byrski, Krzysztof" w:date="2018-02-08T14:19:00Z"/>
                <w:rFonts w:cs="Calibri"/>
                <w:sz w:val="16"/>
                <w:szCs w:val="16"/>
              </w:rPr>
            </w:pPr>
            <w:ins w:id="458" w:author="Byrski, Krzysztof" w:date="2018-02-08T14:20:00Z">
              <w:r>
                <w:rPr>
                  <w:rFonts w:cs="Calibri"/>
                  <w:sz w:val="16"/>
                  <w:szCs w:val="16"/>
                </w:rPr>
                <w:t>25</w:t>
              </w:r>
            </w:ins>
          </w:p>
        </w:tc>
      </w:tr>
      <w:tr w:rsidR="00C55276" w:rsidRPr="00375724" w:rsidTr="00965E15">
        <w:trPr>
          <w:ins w:id="459" w:author="Brykczynski, Marek" w:date="2018-07-17T10:53:00Z"/>
        </w:trPr>
        <w:tc>
          <w:tcPr>
            <w:tcW w:w="2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276" w:rsidRPr="00C63C61" w:rsidRDefault="00C55276" w:rsidP="008B303D">
            <w:pPr>
              <w:spacing w:before="60"/>
              <w:jc w:val="center"/>
              <w:rPr>
                <w:ins w:id="460" w:author="Brykczynski, Marek" w:date="2018-07-17T10:53:00Z"/>
                <w:rFonts w:cs="Calibri"/>
                <w:sz w:val="16"/>
                <w:szCs w:val="16"/>
              </w:rPr>
            </w:pPr>
            <w:ins w:id="461" w:author="Brykczynski, Marek" w:date="2018-07-17T10:53:00Z">
              <w:r w:rsidRPr="00C55276">
                <w:rPr>
                  <w:rFonts w:cs="Calibri"/>
                  <w:sz w:val="16"/>
                  <w:szCs w:val="16"/>
                </w:rPr>
                <w:t>D_LXATQFACREQBUFSIZE_ULS_F32</w:t>
              </w:r>
            </w:ins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276" w:rsidRDefault="00C55276" w:rsidP="008B303D">
            <w:pPr>
              <w:spacing w:before="60"/>
              <w:jc w:val="center"/>
              <w:rPr>
                <w:ins w:id="462" w:author="Brykczynski, Marek" w:date="2018-07-17T10:53:00Z"/>
                <w:rFonts w:cs="Calibri"/>
                <w:sz w:val="16"/>
                <w:szCs w:val="16"/>
              </w:rPr>
            </w:pPr>
            <w:ins w:id="463" w:author="Brykczynski, Marek" w:date="2018-07-17T10:53:00Z">
              <w:r w:rsidRPr="00991515">
                <w:rPr>
                  <w:rFonts w:cs="Calibri"/>
                  <w:sz w:val="16"/>
                  <w:szCs w:val="16"/>
                </w:rPr>
                <w:t>Single Precision float</w:t>
              </w:r>
            </w:ins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276" w:rsidRDefault="00C55276" w:rsidP="008B303D">
            <w:pPr>
              <w:spacing w:before="60"/>
              <w:jc w:val="center"/>
              <w:rPr>
                <w:ins w:id="464" w:author="Brykczynski, Marek" w:date="2018-07-17T10:53:00Z"/>
                <w:rFonts w:cs="Calibri"/>
                <w:sz w:val="16"/>
                <w:szCs w:val="16"/>
              </w:rPr>
            </w:pPr>
            <w:proofErr w:type="spellStart"/>
            <w:ins w:id="465" w:author="Brykczynski, Marek" w:date="2018-07-17T10:53:00Z">
              <w:r>
                <w:rPr>
                  <w:rFonts w:cs="Calibri"/>
                  <w:sz w:val="16"/>
                  <w:szCs w:val="16"/>
                </w:rPr>
                <w:t>Uls</w:t>
              </w:r>
              <w:proofErr w:type="spellEnd"/>
            </w:ins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276" w:rsidRDefault="00C55276" w:rsidP="00991515">
            <w:pPr>
              <w:spacing w:before="60"/>
              <w:jc w:val="center"/>
              <w:rPr>
                <w:ins w:id="466" w:author="Brykczynski, Marek" w:date="2018-07-17T10:53:00Z"/>
                <w:rFonts w:cs="Calibri"/>
                <w:sz w:val="16"/>
                <w:szCs w:val="16"/>
              </w:rPr>
            </w:pPr>
            <w:ins w:id="467" w:author="Brykczynski, Marek" w:date="2018-07-17T10:53:00Z">
              <w:r>
                <w:rPr>
                  <w:rFonts w:cs="Calibri"/>
                  <w:sz w:val="16"/>
                  <w:szCs w:val="16"/>
                </w:rPr>
                <w:t>25</w:t>
              </w:r>
            </w:ins>
          </w:p>
        </w:tc>
      </w:tr>
      <w:tr w:rsidR="00C63C61" w:rsidRPr="00375724" w:rsidTr="00965E15">
        <w:trPr>
          <w:ins w:id="468" w:author="Byrski, Krzysztof" w:date="2018-02-08T14:19:00Z"/>
        </w:trPr>
        <w:tc>
          <w:tcPr>
            <w:tcW w:w="2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C61" w:rsidRPr="00C63C61" w:rsidRDefault="00C63C61" w:rsidP="008B303D">
            <w:pPr>
              <w:spacing w:before="60"/>
              <w:jc w:val="center"/>
              <w:rPr>
                <w:ins w:id="469" w:author="Byrski, Krzysztof" w:date="2018-02-08T14:19:00Z"/>
                <w:rFonts w:cs="Calibri"/>
                <w:sz w:val="16"/>
                <w:szCs w:val="16"/>
              </w:rPr>
            </w:pPr>
            <w:ins w:id="470" w:author="Byrski, Krzysztof" w:date="2018-02-08T14:20:00Z">
              <w:r w:rsidRPr="00C63C61">
                <w:rPr>
                  <w:rFonts w:cs="Calibri"/>
                  <w:sz w:val="16"/>
                  <w:szCs w:val="16"/>
                </w:rPr>
                <w:t>D_ONE_CNT_U08</w:t>
              </w:r>
            </w:ins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C61" w:rsidRPr="00991515" w:rsidRDefault="00C63C61" w:rsidP="008B303D">
            <w:pPr>
              <w:spacing w:before="60"/>
              <w:jc w:val="center"/>
              <w:rPr>
                <w:ins w:id="471" w:author="Byrski, Krzysztof" w:date="2018-02-08T14:19:00Z"/>
                <w:rFonts w:cs="Calibri"/>
                <w:sz w:val="16"/>
                <w:szCs w:val="16"/>
              </w:rPr>
            </w:pPr>
            <w:ins w:id="472" w:author="Byrski, Krzysztof" w:date="2018-02-08T14:20:00Z">
              <w:r>
                <w:rPr>
                  <w:rFonts w:cs="Calibri"/>
                  <w:sz w:val="16"/>
                  <w:szCs w:val="16"/>
                </w:rPr>
                <w:t>1</w:t>
              </w:r>
            </w:ins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C61" w:rsidRDefault="00C63C61" w:rsidP="008B303D">
            <w:pPr>
              <w:spacing w:before="60"/>
              <w:jc w:val="center"/>
              <w:rPr>
                <w:ins w:id="473" w:author="Byrski, Krzysztof" w:date="2018-02-08T14:19:00Z"/>
                <w:rFonts w:cs="Calibri"/>
                <w:sz w:val="16"/>
                <w:szCs w:val="16"/>
              </w:rPr>
            </w:pPr>
            <w:proofErr w:type="spellStart"/>
            <w:ins w:id="474" w:author="Byrski, Krzysztof" w:date="2018-02-08T14:20:00Z">
              <w:r>
                <w:rPr>
                  <w:rFonts w:cs="Calibri"/>
                  <w:sz w:val="16"/>
                  <w:szCs w:val="16"/>
                </w:rPr>
                <w:t>Cnt</w:t>
              </w:r>
            </w:ins>
            <w:proofErr w:type="spellEnd"/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C61" w:rsidRDefault="00C63C61" w:rsidP="00991515">
            <w:pPr>
              <w:spacing w:before="60"/>
              <w:jc w:val="center"/>
              <w:rPr>
                <w:ins w:id="475" w:author="Byrski, Krzysztof" w:date="2018-02-08T14:19:00Z"/>
                <w:rFonts w:cs="Calibri"/>
                <w:sz w:val="16"/>
                <w:szCs w:val="16"/>
              </w:rPr>
            </w:pPr>
            <w:ins w:id="476" w:author="Byrski, Krzysztof" w:date="2018-02-08T14:20:00Z">
              <w:r>
                <w:rPr>
                  <w:rFonts w:cs="Calibri"/>
                  <w:sz w:val="16"/>
                  <w:szCs w:val="16"/>
                </w:rPr>
                <w:t>1</w:t>
              </w:r>
            </w:ins>
          </w:p>
        </w:tc>
      </w:tr>
      <w:tr w:rsidR="00965E15" w:rsidRPr="00375724" w:rsidTr="00965E15">
        <w:tc>
          <w:tcPr>
            <w:tcW w:w="2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65E15">
              <w:rPr>
                <w:rFonts w:cs="Calibri"/>
                <w:sz w:val="16"/>
                <w:szCs w:val="16"/>
              </w:rPr>
              <w:t>D_POSSERVOHWAGMAXLIM_HWDEG_F32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Del="003162BA" w:rsidRDefault="009915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91515">
              <w:rPr>
                <w:rFonts w:cs="Calibri"/>
                <w:sz w:val="16"/>
                <w:szCs w:val="16"/>
              </w:rPr>
              <w:t>Single Precision float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Del="003162BA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HwDeg</w:t>
            </w:r>
            <w:proofErr w:type="spellEnd"/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Del="003162BA" w:rsidRDefault="00965E15" w:rsidP="006A03F5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  <w:del w:id="477" w:author="Byrski, Krzysztof" w:date="2018-02-08T14:20:00Z">
              <w:r w:rsidDel="00C63C61">
                <w:rPr>
                  <w:rFonts w:cs="Calibri"/>
                  <w:sz w:val="16"/>
                  <w:szCs w:val="16"/>
                </w:rPr>
                <w:delText>440</w:delText>
              </w:r>
            </w:del>
            <w:ins w:id="478" w:author="Byrski, Krzysztof" w:date="2018-02-08T14:20:00Z">
              <w:r w:rsidR="00C63C61">
                <w:rPr>
                  <w:rFonts w:cs="Calibri"/>
                  <w:sz w:val="16"/>
                  <w:szCs w:val="16"/>
                </w:rPr>
                <w:t>600</w:t>
              </w:r>
            </w:ins>
            <w:r>
              <w:rPr>
                <w:rFonts w:cs="Calibri"/>
                <w:sz w:val="16"/>
                <w:szCs w:val="16"/>
              </w:rPr>
              <w:t>.0</w:t>
            </w:r>
          </w:p>
        </w:tc>
      </w:tr>
      <w:tr w:rsidR="00965E15" w:rsidRPr="00375724" w:rsidTr="00965E15">
        <w:tc>
          <w:tcPr>
            <w:tcW w:w="2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65E15">
              <w:rPr>
                <w:rFonts w:cs="Calibri"/>
                <w:sz w:val="16"/>
                <w:szCs w:val="16"/>
              </w:rPr>
              <w:t>D_POSSERVOHWAGMINLIM_HWDEG_F32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Del="003162BA" w:rsidRDefault="009915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91515">
              <w:rPr>
                <w:rFonts w:cs="Calibri"/>
                <w:sz w:val="16"/>
                <w:szCs w:val="16"/>
              </w:rPr>
              <w:t>Single Precision float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Del="003162BA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HwDeg</w:t>
            </w:r>
            <w:proofErr w:type="spellEnd"/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Del="003162BA" w:rsidRDefault="00965E15" w:rsidP="00991515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-1</w:t>
            </w:r>
            <w:ins w:id="479" w:author="Byrski, Krzysztof" w:date="2018-02-08T14:20:00Z">
              <w:r w:rsidR="00C63C61">
                <w:rPr>
                  <w:rFonts w:cs="Calibri"/>
                  <w:sz w:val="16"/>
                  <w:szCs w:val="16"/>
                </w:rPr>
                <w:t>60</w:t>
              </w:r>
            </w:ins>
            <w:del w:id="480" w:author="Byrski, Krzysztof" w:date="2018-02-08T14:20:00Z">
              <w:r w:rsidDel="00C63C61">
                <w:rPr>
                  <w:rFonts w:cs="Calibri"/>
                  <w:sz w:val="16"/>
                  <w:szCs w:val="16"/>
                </w:rPr>
                <w:delText>44</w:delText>
              </w:r>
            </w:del>
            <w:r>
              <w:rPr>
                <w:rFonts w:cs="Calibri"/>
                <w:sz w:val="16"/>
                <w:szCs w:val="16"/>
              </w:rPr>
              <w:t>0</w:t>
            </w:r>
            <w:ins w:id="481" w:author="Byrski, Krzysztof" w:date="2018-02-08T14:21:00Z">
              <w:r w:rsidR="006A03F5">
                <w:rPr>
                  <w:rFonts w:cs="Calibri"/>
                  <w:sz w:val="16"/>
                  <w:szCs w:val="16"/>
                </w:rPr>
                <w:t>.0</w:t>
              </w:r>
            </w:ins>
          </w:p>
        </w:tc>
      </w:tr>
      <w:tr w:rsidR="00965E15" w:rsidRPr="00375724" w:rsidTr="00965E15">
        <w:tc>
          <w:tcPr>
            <w:tcW w:w="2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65E15">
              <w:rPr>
                <w:rFonts w:cs="Calibri"/>
                <w:sz w:val="16"/>
                <w:szCs w:val="16"/>
              </w:rPr>
              <w:t>D_SAMPLETIME_CNT_U16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Del="003162BA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65E15"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Del="003162BA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Del="003162BA" w:rsidRDefault="00965E15" w:rsidP="00991515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65E15">
              <w:rPr>
                <w:rFonts w:cs="Calibri"/>
                <w:sz w:val="16"/>
                <w:szCs w:val="16"/>
              </w:rPr>
              <w:t>2</w:t>
            </w:r>
          </w:p>
        </w:tc>
      </w:tr>
      <w:tr w:rsidR="00965E15" w:rsidRPr="00375724" w:rsidTr="00965E15">
        <w:tc>
          <w:tcPr>
            <w:tcW w:w="2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65E15">
              <w:rPr>
                <w:rFonts w:cs="Calibri"/>
                <w:sz w:val="16"/>
                <w:szCs w:val="16"/>
              </w:rPr>
              <w:t>D_U16MAX_CNT_U16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Del="003162BA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65E15"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Del="003162BA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Del="003162BA" w:rsidRDefault="00965E15" w:rsidP="00991515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65E15">
              <w:rPr>
                <w:rFonts w:cs="Calibri"/>
                <w:sz w:val="16"/>
                <w:szCs w:val="16"/>
              </w:rPr>
              <w:t>65535U</w:t>
            </w:r>
          </w:p>
        </w:tc>
      </w:tr>
      <w:tr w:rsidR="00965E15" w:rsidRPr="00375724" w:rsidTr="00965E15">
        <w:tc>
          <w:tcPr>
            <w:tcW w:w="2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65E15">
              <w:rPr>
                <w:rFonts w:cs="Calibri"/>
                <w:sz w:val="16"/>
                <w:szCs w:val="16"/>
              </w:rPr>
              <w:lastRenderedPageBreak/>
              <w:t>D_U16MAX_HWDEG_F32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Del="003162BA" w:rsidRDefault="009915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91515">
              <w:rPr>
                <w:rFonts w:cs="Calibri"/>
                <w:sz w:val="16"/>
                <w:szCs w:val="16"/>
              </w:rPr>
              <w:t>Single Precision float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Del="003162BA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HwDeg</w:t>
            </w:r>
            <w:proofErr w:type="spellEnd"/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Del="003162BA" w:rsidRDefault="00965E15" w:rsidP="00991515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65E15">
              <w:rPr>
                <w:rFonts w:cs="Calibri"/>
                <w:sz w:val="16"/>
                <w:szCs w:val="16"/>
              </w:rPr>
              <w:t>65535U.0</w:t>
            </w:r>
          </w:p>
        </w:tc>
      </w:tr>
      <w:tr w:rsidR="00C63C61" w:rsidRPr="00375724" w:rsidTr="00965E15">
        <w:trPr>
          <w:ins w:id="482" w:author="Byrski, Krzysztof" w:date="2018-02-08T14:20:00Z"/>
        </w:trPr>
        <w:tc>
          <w:tcPr>
            <w:tcW w:w="2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C61" w:rsidRPr="00965E15" w:rsidRDefault="00C63C61" w:rsidP="008B303D">
            <w:pPr>
              <w:spacing w:before="60"/>
              <w:jc w:val="center"/>
              <w:rPr>
                <w:ins w:id="483" w:author="Byrski, Krzysztof" w:date="2018-02-08T14:20:00Z"/>
                <w:rFonts w:cs="Calibri"/>
                <w:sz w:val="16"/>
                <w:szCs w:val="16"/>
              </w:rPr>
            </w:pPr>
            <w:ins w:id="484" w:author="Byrski, Krzysztof" w:date="2018-02-08T14:20:00Z">
              <w:r w:rsidRPr="00C63C61">
                <w:rPr>
                  <w:rFonts w:cs="Calibri"/>
                  <w:sz w:val="16"/>
                  <w:szCs w:val="16"/>
                </w:rPr>
                <w:t>D_ZERO_CNT_U08</w:t>
              </w:r>
            </w:ins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C61" w:rsidRPr="00991515" w:rsidRDefault="00C63C61" w:rsidP="008B303D">
            <w:pPr>
              <w:spacing w:before="60"/>
              <w:jc w:val="center"/>
              <w:rPr>
                <w:ins w:id="485" w:author="Byrski, Krzysztof" w:date="2018-02-08T14:20:00Z"/>
                <w:rFonts w:cs="Calibri"/>
                <w:sz w:val="16"/>
                <w:szCs w:val="16"/>
              </w:rPr>
            </w:pPr>
            <w:ins w:id="486" w:author="Byrski, Krzysztof" w:date="2018-02-08T14:20:00Z">
              <w:r>
                <w:rPr>
                  <w:rFonts w:cs="Calibri"/>
                  <w:sz w:val="16"/>
                  <w:szCs w:val="16"/>
                </w:rPr>
                <w:t>1</w:t>
              </w:r>
            </w:ins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C61" w:rsidRDefault="00C63C61" w:rsidP="008B303D">
            <w:pPr>
              <w:spacing w:before="60"/>
              <w:jc w:val="center"/>
              <w:rPr>
                <w:ins w:id="487" w:author="Byrski, Krzysztof" w:date="2018-02-08T14:20:00Z"/>
                <w:rFonts w:cs="Calibri"/>
                <w:sz w:val="16"/>
                <w:szCs w:val="16"/>
              </w:rPr>
            </w:pPr>
            <w:proofErr w:type="spellStart"/>
            <w:ins w:id="488" w:author="Byrski, Krzysztof" w:date="2018-02-08T14:20:00Z">
              <w:r>
                <w:rPr>
                  <w:rFonts w:cs="Calibri"/>
                  <w:sz w:val="16"/>
                  <w:szCs w:val="16"/>
                </w:rPr>
                <w:t>Cnt</w:t>
              </w:r>
              <w:proofErr w:type="spellEnd"/>
            </w:ins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C61" w:rsidRDefault="00C63C61" w:rsidP="00991515">
            <w:pPr>
              <w:spacing w:before="60"/>
              <w:jc w:val="center"/>
              <w:rPr>
                <w:ins w:id="489" w:author="Byrski, Krzysztof" w:date="2018-02-08T14:20:00Z"/>
                <w:rFonts w:cs="Calibri"/>
                <w:sz w:val="16"/>
                <w:szCs w:val="16"/>
              </w:rPr>
            </w:pPr>
            <w:ins w:id="490" w:author="Byrski, Krzysztof" w:date="2018-02-08T14:20:00Z">
              <w:r>
                <w:rPr>
                  <w:rFonts w:cs="Calibri"/>
                  <w:sz w:val="16"/>
                  <w:szCs w:val="16"/>
                </w:rPr>
                <w:t>0</w:t>
              </w:r>
            </w:ins>
          </w:p>
        </w:tc>
      </w:tr>
      <w:tr w:rsidR="00965E15" w:rsidRPr="00375724" w:rsidTr="00965E15">
        <w:tc>
          <w:tcPr>
            <w:tcW w:w="2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Pr="00965E15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65E15">
              <w:rPr>
                <w:rFonts w:cs="Calibri"/>
                <w:sz w:val="16"/>
                <w:szCs w:val="16"/>
              </w:rPr>
              <w:t>D_ZERO_HWDEG_F32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Del="003162BA" w:rsidRDefault="009915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91515">
              <w:rPr>
                <w:rFonts w:cs="Calibri"/>
                <w:sz w:val="16"/>
                <w:szCs w:val="16"/>
              </w:rPr>
              <w:t>Single Precision float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Del="003162BA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HwDeg</w:t>
            </w:r>
            <w:proofErr w:type="spellEnd"/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Del="003162BA" w:rsidRDefault="00965E15" w:rsidP="00991515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0.0</w:t>
            </w:r>
          </w:p>
        </w:tc>
      </w:tr>
      <w:tr w:rsidR="00965E15" w:rsidRPr="00375724" w:rsidTr="00965E15">
        <w:tc>
          <w:tcPr>
            <w:tcW w:w="2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65E15">
              <w:rPr>
                <w:rFonts w:cs="Calibri"/>
                <w:sz w:val="16"/>
                <w:szCs w:val="16"/>
              </w:rPr>
              <w:t>D_ZERO_HWNMPS_F32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Del="003162BA" w:rsidRDefault="009915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91515">
              <w:rPr>
                <w:rFonts w:cs="Calibri"/>
                <w:sz w:val="16"/>
                <w:szCs w:val="16"/>
              </w:rPr>
              <w:t>Single Precision float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Del="003162BA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 w:rsidRPr="00965E15">
              <w:rPr>
                <w:rFonts w:cs="Calibri"/>
                <w:sz w:val="16"/>
                <w:szCs w:val="16"/>
              </w:rPr>
              <w:t>HwNmPS</w:t>
            </w:r>
            <w:proofErr w:type="spellEnd"/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Del="003162BA" w:rsidRDefault="00965E15" w:rsidP="00991515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0.0</w:t>
            </w:r>
          </w:p>
        </w:tc>
      </w:tr>
      <w:tr w:rsidR="00965E15" w:rsidRPr="00375724" w:rsidTr="00965E15">
        <w:tc>
          <w:tcPr>
            <w:tcW w:w="2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65E15">
              <w:rPr>
                <w:rFonts w:cs="Calibri"/>
                <w:sz w:val="16"/>
                <w:szCs w:val="16"/>
              </w:rPr>
              <w:t>D_ZERO_SEC_F32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Del="003162BA" w:rsidRDefault="00C63C61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ins w:id="491" w:author="Byrski, Krzysztof" w:date="2018-02-08T14:20:00Z">
              <w:r w:rsidRPr="00991515">
                <w:rPr>
                  <w:rFonts w:cs="Calibri"/>
                  <w:sz w:val="16"/>
                  <w:szCs w:val="16"/>
                </w:rPr>
                <w:t>Single Precision float</w:t>
              </w:r>
            </w:ins>
            <w:del w:id="492" w:author="Byrski, Krzysztof" w:date="2018-02-08T14:20:00Z">
              <w:r w:rsidR="00965E15" w:rsidDel="00C63C61">
                <w:rPr>
                  <w:rFonts w:cs="Calibri"/>
                  <w:sz w:val="16"/>
                  <w:szCs w:val="16"/>
                </w:rPr>
                <w:delText>0.0</w:delText>
              </w:r>
            </w:del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Del="003162BA" w:rsidRDefault="00965E15" w:rsidP="008B303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Sec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E15" w:rsidDel="003162BA" w:rsidRDefault="00965E15" w:rsidP="00991515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0.0</w:t>
            </w:r>
          </w:p>
        </w:tc>
      </w:tr>
    </w:tbl>
    <w:p w:rsidR="002B094F" w:rsidRPr="0048012A" w:rsidRDefault="002B094F" w:rsidP="002518E0">
      <w:pPr>
        <w:pStyle w:val="BodyText"/>
        <w:spacing w:before="0"/>
        <w:rPr>
          <w:rFonts w:ascii="Calibri" w:hAnsi="Calibri" w:cs="Calibri"/>
          <w:sz w:val="20"/>
        </w:rPr>
      </w:pPr>
    </w:p>
    <w:p w:rsidR="002B094F" w:rsidRPr="00375724" w:rsidRDefault="002B094F" w:rsidP="002B094F">
      <w:pPr>
        <w:pStyle w:val="Heading4"/>
      </w:pPr>
      <w:bookmarkStart w:id="493" w:name="_Ref196624734"/>
      <w:bookmarkStart w:id="494" w:name="_Toc418080065"/>
      <w:r w:rsidRPr="0029000A">
        <w:t>Global Constants</w:t>
      </w:r>
      <w:bookmarkEnd w:id="493"/>
      <w:bookmarkEnd w:id="494"/>
    </w:p>
    <w:tbl>
      <w:tblPr>
        <w:tblW w:w="46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08"/>
      </w:tblGrid>
      <w:tr w:rsidR="00375724" w:rsidRPr="00AA38E8" w:rsidTr="00375724"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375724" w:rsidRPr="00AA38E8" w:rsidRDefault="00375724" w:rsidP="00375724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</w:tr>
      <w:tr w:rsidR="00D36841" w:rsidRPr="00AA38E8" w:rsidTr="00D36841"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841" w:rsidRPr="003162BA" w:rsidRDefault="00D36841" w:rsidP="00F76CF7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D36841">
              <w:rPr>
                <w:rFonts w:cs="Calibri"/>
                <w:sz w:val="16"/>
                <w:szCs w:val="16"/>
              </w:rPr>
              <w:t>D_FALSE_CNT_LGC</w:t>
            </w:r>
          </w:p>
        </w:tc>
      </w:tr>
      <w:tr w:rsidR="00D36841" w:rsidRPr="00AA38E8" w:rsidTr="00D36841"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841" w:rsidRPr="003162BA" w:rsidRDefault="00D36841" w:rsidP="00F76CF7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D36841">
              <w:rPr>
                <w:rFonts w:cs="Calibri"/>
                <w:sz w:val="16"/>
                <w:szCs w:val="16"/>
              </w:rPr>
              <w:t>D_TRUE_CNT_LGC</w:t>
            </w:r>
          </w:p>
        </w:tc>
      </w:tr>
      <w:tr w:rsidR="00D36841" w:rsidRPr="00AA38E8" w:rsidTr="00D36841"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841" w:rsidRPr="003162BA" w:rsidRDefault="00D36841" w:rsidP="00F76CF7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D36841">
              <w:rPr>
                <w:rFonts w:cs="Calibri"/>
                <w:sz w:val="16"/>
                <w:szCs w:val="16"/>
              </w:rPr>
              <w:t>D_2MS_SEC_F32</w:t>
            </w:r>
          </w:p>
        </w:tc>
      </w:tr>
      <w:tr w:rsidR="008B303D" w:rsidRPr="00AA38E8" w:rsidTr="00D36841"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03D" w:rsidRPr="00AA38E8" w:rsidRDefault="008B303D" w:rsidP="00F76CF7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3162BA">
              <w:rPr>
                <w:rFonts w:cs="Calibri"/>
                <w:sz w:val="16"/>
                <w:szCs w:val="16"/>
              </w:rPr>
              <w:t>D_MSECPERSEC_ULS_F32</w:t>
            </w:r>
          </w:p>
        </w:tc>
      </w:tr>
      <w:tr w:rsidR="00D36841" w:rsidRPr="00AA38E8" w:rsidTr="00D36841"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841" w:rsidRPr="003162BA" w:rsidRDefault="00D36841" w:rsidP="00F76CF7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D36841">
              <w:rPr>
                <w:rFonts w:cs="Calibri"/>
                <w:sz w:val="16"/>
                <w:szCs w:val="16"/>
              </w:rPr>
              <w:t>D_MTRTRQCMDHILMT_MTRNM_F32</w:t>
            </w:r>
          </w:p>
        </w:tc>
      </w:tr>
      <w:tr w:rsidR="008B303D" w:rsidRPr="00AA38E8" w:rsidTr="00D36841"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03D" w:rsidRPr="003162BA" w:rsidRDefault="00D36841" w:rsidP="00F76CF7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D36841">
              <w:rPr>
                <w:rFonts w:cs="Calibri"/>
                <w:sz w:val="16"/>
                <w:szCs w:val="16"/>
              </w:rPr>
              <w:t>D_ONE_ULS_F32</w:t>
            </w:r>
          </w:p>
        </w:tc>
      </w:tr>
      <w:tr w:rsidR="008B303D" w:rsidRPr="00AA38E8" w:rsidTr="00D36841"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03D" w:rsidRPr="003162BA" w:rsidRDefault="00D36841" w:rsidP="00F76CF7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D36841">
              <w:rPr>
                <w:rFonts w:cs="Calibri"/>
                <w:sz w:val="16"/>
                <w:szCs w:val="16"/>
              </w:rPr>
              <w:t>D_ZERO_ULS_F32</w:t>
            </w:r>
          </w:p>
        </w:tc>
      </w:tr>
      <w:tr w:rsidR="008B303D" w:rsidRPr="00AA38E8" w:rsidTr="00D36841"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03D" w:rsidRPr="00867F58" w:rsidRDefault="00D36841" w:rsidP="00F76CF7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D36841">
              <w:rPr>
                <w:rFonts w:cs="Calibri"/>
                <w:sz w:val="16"/>
                <w:szCs w:val="16"/>
              </w:rPr>
              <w:t>D_PSAAPASTINIT_CNT_ENUM</w:t>
            </w:r>
          </w:p>
        </w:tc>
      </w:tr>
      <w:tr w:rsidR="008B303D" w:rsidRPr="00AA38E8" w:rsidTr="00D36841"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03D" w:rsidRPr="00867F58" w:rsidRDefault="00D36841" w:rsidP="00F76CF7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D36841">
              <w:rPr>
                <w:rFonts w:cs="Calibri"/>
                <w:sz w:val="16"/>
                <w:szCs w:val="16"/>
              </w:rPr>
              <w:t>D_PSAAPATRANCAUSEINIT_CNT_ENUM</w:t>
            </w:r>
          </w:p>
        </w:tc>
      </w:tr>
      <w:tr w:rsidR="008B303D" w:rsidRPr="00AA38E8" w:rsidTr="00D36841"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03D" w:rsidRPr="00867F58" w:rsidRDefault="00D36841" w:rsidP="00F76CF7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D36841">
              <w:rPr>
                <w:rFonts w:cs="Calibri"/>
                <w:sz w:val="16"/>
                <w:szCs w:val="16"/>
              </w:rPr>
              <w:t>D_PSAEPSSTLXAINIT_CNT_ENUM</w:t>
            </w:r>
          </w:p>
        </w:tc>
      </w:tr>
      <w:tr w:rsidR="008B303D" w:rsidRPr="00AA38E8" w:rsidTr="00D36841"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03D" w:rsidRPr="00867F58" w:rsidRDefault="00D36841" w:rsidP="00F76CF7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D36841">
              <w:rPr>
                <w:rFonts w:cs="Calibri"/>
                <w:sz w:val="16"/>
                <w:szCs w:val="16"/>
              </w:rPr>
              <w:t>D_PSALXASTINIT_CNT_ENUM</w:t>
            </w:r>
          </w:p>
        </w:tc>
      </w:tr>
      <w:tr w:rsidR="008B303D" w:rsidRPr="00AA38E8" w:rsidTr="00D36841"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03D" w:rsidRPr="00867F58" w:rsidRDefault="00D36841" w:rsidP="00F76CF7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D36841">
              <w:rPr>
                <w:rFonts w:cs="Calibri"/>
                <w:sz w:val="16"/>
                <w:szCs w:val="16"/>
              </w:rPr>
              <w:t>D_ZERO_CNT_S8</w:t>
            </w:r>
          </w:p>
        </w:tc>
      </w:tr>
      <w:tr w:rsidR="00D36841" w:rsidRPr="00AA38E8" w:rsidTr="00D36841"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841" w:rsidRPr="00D36841" w:rsidRDefault="00D36841" w:rsidP="00F76CF7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D36841">
              <w:rPr>
                <w:rFonts w:cs="Calibri"/>
                <w:sz w:val="16"/>
                <w:szCs w:val="16"/>
              </w:rPr>
              <w:t>D_ZERO_CNT_U16</w:t>
            </w:r>
          </w:p>
        </w:tc>
      </w:tr>
      <w:tr w:rsidR="00D36841" w:rsidRPr="00AA38E8" w:rsidTr="00D36841"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841" w:rsidRPr="00D36841" w:rsidRDefault="00D36841" w:rsidP="00F76CF7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D36841">
              <w:rPr>
                <w:rFonts w:cs="Calibri"/>
                <w:sz w:val="16"/>
                <w:szCs w:val="16"/>
              </w:rPr>
              <w:t>D_ONE_CNT_U8</w:t>
            </w:r>
          </w:p>
        </w:tc>
      </w:tr>
      <w:tr w:rsidR="00D36841" w:rsidRPr="00AA38E8" w:rsidTr="00D36841"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841" w:rsidRPr="00D36841" w:rsidRDefault="00D36841" w:rsidP="00F76CF7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D36841">
              <w:rPr>
                <w:rFonts w:cs="Calibri"/>
                <w:sz w:val="16"/>
                <w:szCs w:val="16"/>
              </w:rPr>
              <w:t>D_ZERO_CNT_U8</w:t>
            </w:r>
          </w:p>
        </w:tc>
      </w:tr>
    </w:tbl>
    <w:p w:rsidR="00375724" w:rsidRDefault="00375724" w:rsidP="002B094F">
      <w:pPr>
        <w:rPr>
          <w:lang w:bidi="ar-SA"/>
        </w:rPr>
      </w:pPr>
    </w:p>
    <w:p w:rsidR="002B094F" w:rsidRPr="0029000A" w:rsidRDefault="002B094F" w:rsidP="0029000A">
      <w:pPr>
        <w:pStyle w:val="Heading3"/>
      </w:pPr>
      <w:bookmarkStart w:id="495" w:name="_Ref196642567"/>
      <w:bookmarkStart w:id="496" w:name="_Toc338170482"/>
      <w:bookmarkStart w:id="497" w:name="_Toc418080066"/>
      <w:bookmarkStart w:id="498" w:name="_Toc421709914"/>
      <w:bookmarkStart w:id="499" w:name="_Toc519587998"/>
      <w:r w:rsidRPr="0029000A">
        <w:t>Module Specific Lookup Tables</w:t>
      </w:r>
      <w:bookmarkEnd w:id="495"/>
      <w:bookmarkEnd w:id="496"/>
      <w:bookmarkEnd w:id="497"/>
      <w:bookmarkEnd w:id="498"/>
      <w:bookmarkEnd w:id="499"/>
    </w:p>
    <w:tbl>
      <w:tblPr>
        <w:tblW w:w="5000" w:type="pct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290"/>
        <w:gridCol w:w="2132"/>
        <w:gridCol w:w="1866"/>
        <w:gridCol w:w="1864"/>
      </w:tblGrid>
      <w:tr w:rsidR="001037D9" w:rsidRPr="00AA38E8" w:rsidTr="001037D9">
        <w:tc>
          <w:tcPr>
            <w:tcW w:w="21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1037D9" w:rsidRPr="00AA38E8" w:rsidRDefault="001037D9" w:rsidP="009D352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0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1037D9" w:rsidRPr="00AA38E8" w:rsidRDefault="001037D9" w:rsidP="009D352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1037D9" w:rsidRPr="00AA38E8" w:rsidRDefault="001037D9" w:rsidP="009D352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1037D9" w:rsidRPr="00AA38E8" w:rsidRDefault="001037D9" w:rsidP="009D352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Software Segment</w:t>
            </w:r>
          </w:p>
        </w:tc>
      </w:tr>
      <w:tr w:rsidR="001037D9" w:rsidRPr="00AA38E8" w:rsidTr="001037D9">
        <w:trPr>
          <w:trHeight w:val="372"/>
        </w:trPr>
        <w:tc>
          <w:tcPr>
            <w:tcW w:w="21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7D9" w:rsidRPr="00AA38E8" w:rsidRDefault="001037D9" w:rsidP="009D352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10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7D9" w:rsidRPr="00AA38E8" w:rsidRDefault="00991515" w:rsidP="009D352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-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7D9" w:rsidRPr="00AA38E8" w:rsidRDefault="00991515" w:rsidP="009D352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-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7D9" w:rsidRPr="00AA38E8" w:rsidRDefault="00991515" w:rsidP="009D352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-</w:t>
            </w:r>
          </w:p>
        </w:tc>
      </w:tr>
    </w:tbl>
    <w:p w:rsidR="002B094F" w:rsidRPr="0048012A" w:rsidRDefault="002B094F" w:rsidP="002518E0">
      <w:pPr>
        <w:pStyle w:val="BodyText3"/>
        <w:rPr>
          <w:rFonts w:cs="Calibri"/>
          <w:sz w:val="20"/>
          <w:szCs w:val="20"/>
        </w:rPr>
      </w:pPr>
    </w:p>
    <w:p w:rsidR="002B094F" w:rsidRPr="0029000A" w:rsidRDefault="002B094F" w:rsidP="0029000A">
      <w:pPr>
        <w:pStyle w:val="Heading2"/>
      </w:pPr>
      <w:bookmarkStart w:id="500" w:name="_Ref87065593"/>
      <w:bookmarkStart w:id="501" w:name="_Toc338170483"/>
      <w:bookmarkStart w:id="502" w:name="_Toc375678229"/>
      <w:bookmarkStart w:id="503" w:name="_Toc418080067"/>
      <w:bookmarkStart w:id="504" w:name="_Toc421709915"/>
      <w:bookmarkStart w:id="505" w:name="_Toc519587999"/>
      <w:r w:rsidRPr="0029000A">
        <w:t>Software Module Implementation</w:t>
      </w:r>
      <w:bookmarkEnd w:id="500"/>
      <w:bookmarkEnd w:id="501"/>
      <w:bookmarkEnd w:id="502"/>
      <w:bookmarkEnd w:id="503"/>
      <w:bookmarkEnd w:id="504"/>
      <w:bookmarkEnd w:id="505"/>
    </w:p>
    <w:p w:rsidR="002B094F" w:rsidRPr="008B303D" w:rsidRDefault="002B094F" w:rsidP="002B094F">
      <w:pPr>
        <w:pStyle w:val="Heading3"/>
      </w:pPr>
      <w:bookmarkStart w:id="506" w:name="_Toc338170484"/>
      <w:bookmarkStart w:id="507" w:name="_Toc418080068"/>
      <w:bookmarkStart w:id="508" w:name="_Toc421709916"/>
      <w:bookmarkStart w:id="509" w:name="_Toc519588000"/>
      <w:r w:rsidRPr="0029000A">
        <w:t>Sub-Module Functions</w:t>
      </w:r>
      <w:bookmarkEnd w:id="506"/>
      <w:bookmarkEnd w:id="507"/>
      <w:bookmarkEnd w:id="508"/>
      <w:bookmarkEnd w:id="509"/>
    </w:p>
    <w:p w:rsidR="002B094F" w:rsidRPr="0029000A" w:rsidRDefault="002B094F" w:rsidP="009243B8">
      <w:pPr>
        <w:pStyle w:val="Heading4"/>
      </w:pPr>
      <w:bookmarkStart w:id="510" w:name="_Toc418080069"/>
      <w:r w:rsidRPr="0029000A">
        <w:t xml:space="preserve">Initialization sub-module </w:t>
      </w:r>
      <w:bookmarkEnd w:id="510"/>
      <w:r w:rsidR="009243B8" w:rsidRPr="009243B8">
        <w:t>PSASH_Init1</w:t>
      </w:r>
    </w:p>
    <w:p w:rsidR="009243B8" w:rsidRPr="009243B8" w:rsidRDefault="00F64FF4" w:rsidP="009243B8">
      <w:pPr>
        <w:rPr>
          <w:rFonts w:cs="Calibri"/>
        </w:rPr>
      </w:pPr>
      <w:r>
        <w:rPr>
          <w:rFonts w:cs="Calibri"/>
        </w:rPr>
        <w:t>Refer FDD</w:t>
      </w:r>
    </w:p>
    <w:p w:rsidR="002B094F" w:rsidRDefault="002B094F" w:rsidP="009243B8">
      <w:pPr>
        <w:pStyle w:val="Heading4"/>
        <w:rPr>
          <w:rFonts w:cs="Calibri"/>
        </w:rPr>
      </w:pPr>
      <w:bookmarkStart w:id="511" w:name="_Toc418080070"/>
      <w:r w:rsidRPr="0029000A">
        <w:lastRenderedPageBreak/>
        <w:t xml:space="preserve">Periodic sub-module </w:t>
      </w:r>
      <w:bookmarkEnd w:id="511"/>
      <w:r w:rsidR="009243B8" w:rsidRPr="009243B8">
        <w:t>PSASH_Per1</w:t>
      </w:r>
      <w:r w:rsidRPr="009243B8">
        <w:rPr>
          <w:rFonts w:cs="Calibri"/>
        </w:rPr>
        <w:t xml:space="preserve"> </w:t>
      </w:r>
    </w:p>
    <w:p w:rsidR="00A5141C" w:rsidRPr="009243B8" w:rsidRDefault="00F64FF4" w:rsidP="009243B8">
      <w:pPr>
        <w:rPr>
          <w:lang w:bidi="ar-SA"/>
        </w:rPr>
      </w:pPr>
      <w:r>
        <w:rPr>
          <w:lang w:bidi="ar-SA"/>
        </w:rPr>
        <w:t>Refer FDD</w:t>
      </w:r>
    </w:p>
    <w:p w:rsidR="009243B8" w:rsidRDefault="002B094F" w:rsidP="002B094F">
      <w:pPr>
        <w:pStyle w:val="Heading4"/>
      </w:pPr>
      <w:bookmarkStart w:id="512" w:name="_Toc418080071"/>
      <w:r w:rsidRPr="0029000A">
        <w:t>Non Periodic sub-module {_</w:t>
      </w:r>
      <w:proofErr w:type="spellStart"/>
      <w:proofErr w:type="gramStart"/>
      <w:r w:rsidRPr="0029000A">
        <w:t>NONPer</w:t>
      </w:r>
      <w:proofErr w:type="spellEnd"/>
      <w:r w:rsidRPr="0029000A">
        <w:t>(</w:t>
      </w:r>
      <w:proofErr w:type="gramEnd"/>
      <w:r w:rsidRPr="0029000A">
        <w:t>)}</w:t>
      </w:r>
      <w:bookmarkEnd w:id="512"/>
    </w:p>
    <w:p w:rsidR="009243B8" w:rsidRPr="009243B8" w:rsidRDefault="009243B8" w:rsidP="009243B8">
      <w:r w:rsidRPr="009243B8">
        <w:t>None</w:t>
      </w:r>
    </w:p>
    <w:p w:rsidR="00750CFE" w:rsidRDefault="002B094F" w:rsidP="002B094F">
      <w:pPr>
        <w:pStyle w:val="Heading3"/>
      </w:pPr>
      <w:bookmarkStart w:id="513" w:name="_Toc382301471"/>
      <w:bookmarkStart w:id="514" w:name="_Toc383698997"/>
      <w:bookmarkStart w:id="515" w:name="_Toc418080072"/>
      <w:bookmarkStart w:id="516" w:name="_Toc421709917"/>
      <w:bookmarkStart w:id="517" w:name="_Toc519588001"/>
      <w:bookmarkEnd w:id="513"/>
      <w:bookmarkEnd w:id="514"/>
      <w:r w:rsidRPr="0029000A">
        <w:t>Interrupt Service Routines</w:t>
      </w:r>
      <w:bookmarkEnd w:id="515"/>
      <w:bookmarkEnd w:id="516"/>
      <w:bookmarkEnd w:id="517"/>
    </w:p>
    <w:p w:rsidR="00750CFE" w:rsidRPr="00F64FF4" w:rsidRDefault="00750CFE" w:rsidP="00750CFE">
      <w:r w:rsidRPr="00750CFE">
        <w:t>None</w:t>
      </w:r>
    </w:p>
    <w:p w:rsidR="002B094F" w:rsidRPr="0029000A" w:rsidRDefault="002B094F" w:rsidP="0029000A">
      <w:pPr>
        <w:pStyle w:val="Heading3"/>
      </w:pPr>
      <w:bookmarkStart w:id="518" w:name="_Toc418080073"/>
      <w:bookmarkStart w:id="519" w:name="_Toc421709918"/>
      <w:bookmarkStart w:id="520" w:name="_Toc519588002"/>
      <w:r w:rsidRPr="0029000A">
        <w:t>_SCOMM () Functions</w:t>
      </w:r>
      <w:bookmarkEnd w:id="518"/>
      <w:bookmarkEnd w:id="519"/>
      <w:bookmarkEnd w:id="520"/>
    </w:p>
    <w:p w:rsidR="002B094F" w:rsidRDefault="00750CFE" w:rsidP="00114734">
      <w:pPr>
        <w:pStyle w:val="BodyText"/>
        <w:spacing w:before="0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None</w:t>
      </w:r>
    </w:p>
    <w:p w:rsidR="00750CFE" w:rsidRPr="00B64C5D" w:rsidRDefault="00750CFE" w:rsidP="00114734">
      <w:pPr>
        <w:pStyle w:val="BodyText"/>
        <w:spacing w:before="0"/>
        <w:rPr>
          <w:rFonts w:ascii="Calibri" w:hAnsi="Calibri" w:cs="Calibri"/>
          <w:sz w:val="20"/>
        </w:rPr>
      </w:pPr>
    </w:p>
    <w:p w:rsidR="002B094F" w:rsidRDefault="00A5141C" w:rsidP="0029000A">
      <w:pPr>
        <w:pStyle w:val="Heading3"/>
      </w:pPr>
      <w:bookmarkStart w:id="521" w:name="_Toc338170485"/>
      <w:bookmarkStart w:id="522" w:name="_Toc418080074"/>
      <w:bookmarkStart w:id="523" w:name="_Toc421709919"/>
      <w:r>
        <w:br w:type="column"/>
      </w:r>
      <w:bookmarkStart w:id="524" w:name="_Toc519588003"/>
      <w:r w:rsidR="002B094F" w:rsidRPr="0029000A">
        <w:lastRenderedPageBreak/>
        <w:t>Module Internal (Local) Functions</w:t>
      </w:r>
      <w:bookmarkEnd w:id="521"/>
      <w:bookmarkEnd w:id="522"/>
      <w:bookmarkEnd w:id="523"/>
      <w:bookmarkEnd w:id="524"/>
    </w:p>
    <w:p w:rsidR="001037D9" w:rsidRDefault="001037D9" w:rsidP="00A5141C">
      <w:pPr>
        <w:pStyle w:val="Heading4"/>
      </w:pPr>
      <w:bookmarkStart w:id="525" w:name="_Toc421011540"/>
      <w:bookmarkStart w:id="526" w:name="_Toc483215666"/>
      <w:r w:rsidRPr="00AA38E8">
        <w:t xml:space="preserve">Local Function </w:t>
      </w:r>
      <w:bookmarkEnd w:id="525"/>
      <w:bookmarkEnd w:id="526"/>
      <w:proofErr w:type="spellStart"/>
      <w:r w:rsidR="00A5141C" w:rsidRPr="00A5141C">
        <w:t>ComputeLxaDrvrBhvr</w:t>
      </w:r>
      <w:proofErr w:type="spellEnd"/>
    </w:p>
    <w:p w:rsidR="00A5141C" w:rsidRPr="00A5141C" w:rsidRDefault="00A5141C" w:rsidP="00A5141C">
      <w:pPr>
        <w:rPr>
          <w:lang w:bidi="ar-SA"/>
        </w:rPr>
      </w:pPr>
      <w:proofErr w:type="gramStart"/>
      <w:r w:rsidRPr="004832DF">
        <w:rPr>
          <w:lang w:bidi="ar-SA"/>
        </w:rPr>
        <w:t>Implementation of "</w:t>
      </w:r>
      <w:proofErr w:type="spellStart"/>
      <w:r w:rsidRPr="004832DF">
        <w:rPr>
          <w:lang w:bidi="ar-SA"/>
        </w:rPr>
        <w:t>Compute_LxaDrvrBhvr</w:t>
      </w:r>
      <w:proofErr w:type="spellEnd"/>
      <w:r w:rsidRPr="004832DF">
        <w:rPr>
          <w:lang w:bidi="ar-SA"/>
        </w:rPr>
        <w:t>" block</w:t>
      </w:r>
      <w:proofErr w:type="gramEnd"/>
      <w:r w:rsidRPr="004832DF">
        <w:rPr>
          <w:lang w:bidi="ar-SA"/>
        </w:rPr>
        <w:t xml:space="preserve"> in the FDD.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3"/>
        <w:gridCol w:w="4329"/>
        <w:gridCol w:w="968"/>
        <w:gridCol w:w="957"/>
        <w:gridCol w:w="971"/>
      </w:tblGrid>
      <w:tr w:rsidR="00A5141C" w:rsidRPr="00AA38E8" w:rsidTr="009D352D">
        <w:tc>
          <w:tcPr>
            <w:tcW w:w="1779" w:type="dxa"/>
          </w:tcPr>
          <w:p w:rsidR="00A5141C" w:rsidRPr="00AA38E8" w:rsidRDefault="00A5141C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A5141C" w:rsidRPr="00AA38E8" w:rsidRDefault="00A5141C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7F3DBA">
              <w:rPr>
                <w:rFonts w:cs="Calibri"/>
                <w:sz w:val="16"/>
              </w:rPr>
              <w:t>ComputeLxaDrvrBhvr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A5141C" w:rsidRPr="00AA38E8" w:rsidRDefault="00A5141C" w:rsidP="009D352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A5141C" w:rsidRPr="00AA38E8" w:rsidRDefault="00A5141C" w:rsidP="009D352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A5141C" w:rsidRPr="00AA38E8" w:rsidRDefault="00A5141C" w:rsidP="009D352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A5141C" w:rsidRPr="00AA38E8" w:rsidDel="006A03F5" w:rsidTr="009D352D">
        <w:trPr>
          <w:del w:id="527" w:author="Byrski, Krzysztof" w:date="2018-02-08T14:23:00Z"/>
        </w:trPr>
        <w:tc>
          <w:tcPr>
            <w:tcW w:w="1779" w:type="dxa"/>
          </w:tcPr>
          <w:p w:rsidR="00A5141C" w:rsidRPr="00AA38E8" w:rsidDel="006A03F5" w:rsidRDefault="00A5141C" w:rsidP="009D352D">
            <w:pPr>
              <w:spacing w:before="60"/>
              <w:rPr>
                <w:del w:id="528" w:author="Byrski, Krzysztof" w:date="2018-02-08T14:23:00Z"/>
                <w:rFonts w:cs="Calibri"/>
                <w:b/>
                <w:bCs/>
                <w:sz w:val="16"/>
              </w:rPr>
            </w:pPr>
            <w:del w:id="529" w:author="Byrski, Krzysztof" w:date="2018-02-08T14:23:00Z">
              <w:r w:rsidRPr="00AA38E8" w:rsidDel="006A03F5">
                <w:rPr>
                  <w:rFonts w:cs="Calibri"/>
                  <w:b/>
                  <w:bCs/>
                  <w:sz w:val="16"/>
                </w:rPr>
                <w:delText xml:space="preserve">Arguments Passed </w:delText>
              </w:r>
            </w:del>
          </w:p>
        </w:tc>
        <w:tc>
          <w:tcPr>
            <w:tcW w:w="4179" w:type="dxa"/>
          </w:tcPr>
          <w:p w:rsidR="00A5141C" w:rsidRPr="00AA38E8" w:rsidDel="006A03F5" w:rsidRDefault="00A5141C" w:rsidP="009D352D">
            <w:pPr>
              <w:spacing w:before="60"/>
              <w:rPr>
                <w:del w:id="530" w:author="Byrski, Krzysztof" w:date="2018-02-08T14:23:00Z"/>
                <w:rFonts w:cs="Calibri"/>
                <w:sz w:val="16"/>
              </w:rPr>
            </w:pPr>
            <w:del w:id="531" w:author="Byrski, Krzysztof" w:date="2018-02-08T14:23:00Z">
              <w:r w:rsidRPr="007F3DBA" w:rsidDel="006A03F5">
                <w:rPr>
                  <w:rFonts w:cs="Calibri"/>
                  <w:sz w:val="16"/>
                </w:rPr>
                <w:delText>VehicleSpeed_Kph_T_u9p7</w:delText>
              </w:r>
            </w:del>
          </w:p>
        </w:tc>
        <w:tc>
          <w:tcPr>
            <w:tcW w:w="990" w:type="dxa"/>
          </w:tcPr>
          <w:p w:rsidR="00A5141C" w:rsidRPr="00AA38E8" w:rsidDel="006A03F5" w:rsidRDefault="00A5141C" w:rsidP="009D352D">
            <w:pPr>
              <w:spacing w:before="60"/>
              <w:rPr>
                <w:del w:id="532" w:author="Byrski, Krzysztof" w:date="2018-02-08T14:23:00Z"/>
                <w:rFonts w:cs="Calibri"/>
                <w:sz w:val="16"/>
              </w:rPr>
            </w:pPr>
            <w:del w:id="533" w:author="Byrski, Krzysztof" w:date="2018-02-08T14:23:00Z">
              <w:r w:rsidRPr="007F3DBA" w:rsidDel="006A03F5">
                <w:rPr>
                  <w:rFonts w:cs="Calibri"/>
                  <w:sz w:val="16"/>
                </w:rPr>
                <w:delText>uint16</w:delText>
              </w:r>
            </w:del>
          </w:p>
        </w:tc>
        <w:tc>
          <w:tcPr>
            <w:tcW w:w="990" w:type="dxa"/>
          </w:tcPr>
          <w:p w:rsidR="00A5141C" w:rsidRPr="00AA38E8" w:rsidDel="006A03F5" w:rsidRDefault="00A5141C" w:rsidP="009D352D">
            <w:pPr>
              <w:spacing w:before="60"/>
              <w:rPr>
                <w:del w:id="534" w:author="Byrski, Krzysztof" w:date="2018-02-08T14:23:00Z"/>
                <w:rFonts w:cs="Calibri"/>
                <w:sz w:val="16"/>
              </w:rPr>
            </w:pPr>
            <w:del w:id="535" w:author="Byrski, Krzysztof" w:date="2018-02-08T14:23:00Z">
              <w:r w:rsidDel="006A03F5">
                <w:rPr>
                  <w:rFonts w:cs="Calibri"/>
                  <w:sz w:val="16"/>
                </w:rPr>
                <w:delText>0</w:delText>
              </w:r>
            </w:del>
          </w:p>
        </w:tc>
        <w:tc>
          <w:tcPr>
            <w:tcW w:w="990" w:type="dxa"/>
          </w:tcPr>
          <w:p w:rsidR="00A5141C" w:rsidRPr="00AA38E8" w:rsidDel="006A03F5" w:rsidRDefault="00A5141C" w:rsidP="009D352D">
            <w:pPr>
              <w:spacing w:before="60"/>
              <w:rPr>
                <w:del w:id="536" w:author="Byrski, Krzysztof" w:date="2018-02-08T14:23:00Z"/>
                <w:rFonts w:cs="Calibri"/>
                <w:sz w:val="16"/>
              </w:rPr>
            </w:pPr>
            <w:del w:id="537" w:author="Byrski, Krzysztof" w:date="2018-02-08T14:23:00Z">
              <w:r w:rsidRPr="00C02E80" w:rsidDel="006A03F5">
                <w:rPr>
                  <w:rFonts w:cs="Calibri"/>
                  <w:sz w:val="16"/>
                </w:rPr>
                <w:delText xml:space="preserve">65408 </w:delText>
              </w:r>
            </w:del>
          </w:p>
        </w:tc>
      </w:tr>
      <w:tr w:rsidR="00A5141C" w:rsidRPr="00AA38E8" w:rsidTr="009D352D">
        <w:tc>
          <w:tcPr>
            <w:tcW w:w="1779" w:type="dxa"/>
          </w:tcPr>
          <w:p w:rsidR="00A5141C" w:rsidRPr="00AA38E8" w:rsidRDefault="006A03F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ins w:id="538" w:author="Byrski, Krzysztof" w:date="2018-02-08T14:22:00Z">
              <w:r w:rsidRPr="00AA38E8">
                <w:rPr>
                  <w:rFonts w:cs="Calibri"/>
                  <w:b/>
                  <w:bCs/>
                  <w:sz w:val="16"/>
                </w:rPr>
                <w:t>Arguments Passed</w:t>
              </w:r>
            </w:ins>
          </w:p>
        </w:tc>
        <w:tc>
          <w:tcPr>
            <w:tcW w:w="4179" w:type="dxa"/>
          </w:tcPr>
          <w:p w:rsidR="00A5141C" w:rsidRPr="009A5FE8" w:rsidRDefault="00A5141C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7F3DBA">
              <w:rPr>
                <w:rFonts w:cs="Calibri"/>
                <w:sz w:val="16"/>
              </w:rPr>
              <w:t>LxaSelected_Cnt_T_lgc</w:t>
            </w:r>
            <w:proofErr w:type="spellEnd"/>
          </w:p>
        </w:tc>
        <w:tc>
          <w:tcPr>
            <w:tcW w:w="990" w:type="dxa"/>
          </w:tcPr>
          <w:p w:rsidR="00A5141C" w:rsidRDefault="00A5141C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7F3DBA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A5141C" w:rsidRDefault="00A5141C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A5141C" w:rsidRDefault="00A5141C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A5141C" w:rsidRPr="00AA38E8" w:rsidTr="009D352D">
        <w:tc>
          <w:tcPr>
            <w:tcW w:w="1779" w:type="dxa"/>
          </w:tcPr>
          <w:p w:rsidR="00A5141C" w:rsidRPr="00AA38E8" w:rsidRDefault="00A5141C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A5141C" w:rsidRPr="007F3DBA" w:rsidRDefault="00A5141C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HOWState_Cnt_T_s08</w:t>
            </w:r>
          </w:p>
        </w:tc>
        <w:tc>
          <w:tcPr>
            <w:tcW w:w="990" w:type="dxa"/>
          </w:tcPr>
          <w:p w:rsidR="00A5141C" w:rsidRDefault="00A5141C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sint8</w:t>
            </w:r>
          </w:p>
        </w:tc>
        <w:tc>
          <w:tcPr>
            <w:tcW w:w="990" w:type="dxa"/>
          </w:tcPr>
          <w:p w:rsidR="00A5141C" w:rsidRDefault="00A5141C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-3</w:t>
            </w:r>
          </w:p>
        </w:tc>
        <w:tc>
          <w:tcPr>
            <w:tcW w:w="990" w:type="dxa"/>
          </w:tcPr>
          <w:p w:rsidR="00A5141C" w:rsidRDefault="00A5141C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</w:t>
            </w:r>
          </w:p>
        </w:tc>
      </w:tr>
      <w:tr w:rsidR="00A5141C" w:rsidRPr="00AA38E8" w:rsidTr="009D352D">
        <w:tc>
          <w:tcPr>
            <w:tcW w:w="1779" w:type="dxa"/>
          </w:tcPr>
          <w:p w:rsidR="00A5141C" w:rsidRPr="00AA38E8" w:rsidRDefault="00A5141C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A5141C" w:rsidRPr="007F3DBA" w:rsidRDefault="00A5141C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7F3DBA">
              <w:rPr>
                <w:rFonts w:cs="Calibri"/>
                <w:sz w:val="16"/>
              </w:rPr>
              <w:t>LxaInpVld_Cnt_T_lgc</w:t>
            </w:r>
            <w:proofErr w:type="spellEnd"/>
          </w:p>
        </w:tc>
        <w:tc>
          <w:tcPr>
            <w:tcW w:w="990" w:type="dxa"/>
          </w:tcPr>
          <w:p w:rsidR="00A5141C" w:rsidRDefault="00A5141C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7F3DBA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A5141C" w:rsidRDefault="00A5141C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A5141C" w:rsidRDefault="00A5141C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A5141C" w:rsidRPr="00AA38E8" w:rsidTr="009D352D">
        <w:tc>
          <w:tcPr>
            <w:tcW w:w="1779" w:type="dxa"/>
          </w:tcPr>
          <w:p w:rsidR="00A5141C" w:rsidRPr="00AA38E8" w:rsidRDefault="00A5141C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A5141C" w:rsidRPr="007F3DBA" w:rsidRDefault="00A5141C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7F3DBA">
              <w:rPr>
                <w:rFonts w:cs="Calibri"/>
                <w:sz w:val="16"/>
              </w:rPr>
              <w:t>LxaState_Cnt_T_enum</w:t>
            </w:r>
            <w:proofErr w:type="spellEnd"/>
          </w:p>
        </w:tc>
        <w:tc>
          <w:tcPr>
            <w:tcW w:w="990" w:type="dxa"/>
          </w:tcPr>
          <w:p w:rsidR="00A5141C" w:rsidRDefault="00A5141C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enum</w:t>
            </w:r>
            <w:proofErr w:type="spellEnd"/>
          </w:p>
        </w:tc>
        <w:tc>
          <w:tcPr>
            <w:tcW w:w="990" w:type="dxa"/>
          </w:tcPr>
          <w:p w:rsidR="00A5141C" w:rsidRDefault="00A5141C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A5141C" w:rsidRDefault="00A5141C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</w:t>
            </w:r>
          </w:p>
        </w:tc>
      </w:tr>
      <w:tr w:rsidR="00A5141C" w:rsidRPr="00AA38E8" w:rsidTr="009D352D">
        <w:tc>
          <w:tcPr>
            <w:tcW w:w="1779" w:type="dxa"/>
          </w:tcPr>
          <w:p w:rsidR="00A5141C" w:rsidRPr="00AA38E8" w:rsidRDefault="00A5141C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A5141C" w:rsidRPr="007F3DBA" w:rsidRDefault="00A5141C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HandwheelVelocity_HwRadpS_T_f32</w:t>
            </w:r>
          </w:p>
        </w:tc>
        <w:tc>
          <w:tcPr>
            <w:tcW w:w="990" w:type="dxa"/>
          </w:tcPr>
          <w:p w:rsidR="00A5141C" w:rsidRDefault="00A5141C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A5141C" w:rsidRDefault="00A5141C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-32</w:t>
            </w:r>
          </w:p>
        </w:tc>
        <w:tc>
          <w:tcPr>
            <w:tcW w:w="990" w:type="dxa"/>
          </w:tcPr>
          <w:p w:rsidR="00A5141C" w:rsidRDefault="00A5141C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32</w:t>
            </w:r>
          </w:p>
        </w:tc>
      </w:tr>
      <w:tr w:rsidR="00A5141C" w:rsidRPr="00AA38E8" w:rsidTr="009D352D">
        <w:tc>
          <w:tcPr>
            <w:tcW w:w="1779" w:type="dxa"/>
          </w:tcPr>
          <w:p w:rsidR="00A5141C" w:rsidRPr="00AA38E8" w:rsidRDefault="00A5141C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A5141C" w:rsidRPr="007F3DBA" w:rsidRDefault="00A5141C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HwTqFild_HwNm_T_f32</w:t>
            </w:r>
          </w:p>
        </w:tc>
        <w:tc>
          <w:tcPr>
            <w:tcW w:w="990" w:type="dxa"/>
          </w:tcPr>
          <w:p w:rsidR="00A5141C" w:rsidRDefault="00A5141C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A5141C" w:rsidRDefault="00A5141C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-10</w:t>
            </w:r>
          </w:p>
        </w:tc>
        <w:tc>
          <w:tcPr>
            <w:tcW w:w="990" w:type="dxa"/>
          </w:tcPr>
          <w:p w:rsidR="00A5141C" w:rsidRDefault="00A5141C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10</w:t>
            </w:r>
          </w:p>
        </w:tc>
      </w:tr>
      <w:tr w:rsidR="00A5141C" w:rsidRPr="00AA38E8" w:rsidTr="009D352D">
        <w:tc>
          <w:tcPr>
            <w:tcW w:w="1779" w:type="dxa"/>
          </w:tcPr>
          <w:p w:rsidR="00A5141C" w:rsidRPr="00AA38E8" w:rsidRDefault="00A5141C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A5141C" w:rsidRPr="007F3DBA" w:rsidRDefault="00A5141C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7F3DBA">
              <w:rPr>
                <w:rFonts w:cs="Calibri"/>
                <w:sz w:val="16"/>
              </w:rPr>
              <w:t>LpaSeld_Cnt_T_lgc</w:t>
            </w:r>
            <w:proofErr w:type="spellEnd"/>
          </w:p>
        </w:tc>
        <w:tc>
          <w:tcPr>
            <w:tcW w:w="990" w:type="dxa"/>
          </w:tcPr>
          <w:p w:rsidR="00A5141C" w:rsidRDefault="00A5141C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7F3DBA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A5141C" w:rsidRDefault="00A5141C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A5141C" w:rsidRDefault="00A5141C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A5141C" w:rsidRPr="00AA38E8" w:rsidTr="009D352D">
        <w:tc>
          <w:tcPr>
            <w:tcW w:w="1779" w:type="dxa"/>
          </w:tcPr>
          <w:p w:rsidR="00A5141C" w:rsidRPr="00AA38E8" w:rsidRDefault="00A5141C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A5141C" w:rsidRPr="007F3DBA" w:rsidRDefault="006A03F5" w:rsidP="009D352D">
            <w:pPr>
              <w:spacing w:before="60"/>
              <w:rPr>
                <w:rFonts w:cs="Calibri"/>
                <w:sz w:val="16"/>
              </w:rPr>
            </w:pPr>
            <w:ins w:id="539" w:author="Byrski, Krzysztof" w:date="2018-02-08T14:23:00Z">
              <w:r w:rsidRPr="006A03F5">
                <w:rPr>
                  <w:rFonts w:cs="Calibri"/>
                  <w:sz w:val="16"/>
                </w:rPr>
                <w:t>AbsltHwPosn_HwDeg_T_f32</w:t>
              </w:r>
            </w:ins>
            <w:del w:id="540" w:author="Byrski, Krzysztof" w:date="2018-02-08T14:23:00Z">
              <w:r w:rsidR="00A5141C" w:rsidRPr="007F3DBA" w:rsidDel="006A03F5">
                <w:rPr>
                  <w:rFonts w:cs="Calibri"/>
                  <w:sz w:val="16"/>
                </w:rPr>
                <w:delText>HandwheelPosition_HwDeg_T_f32</w:delText>
              </w:r>
            </w:del>
          </w:p>
        </w:tc>
        <w:tc>
          <w:tcPr>
            <w:tcW w:w="990" w:type="dxa"/>
          </w:tcPr>
          <w:p w:rsidR="00A5141C" w:rsidRDefault="00A5141C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A5141C" w:rsidRDefault="00A5141C" w:rsidP="009D352D">
            <w:pPr>
              <w:spacing w:before="60"/>
              <w:rPr>
                <w:rFonts w:cs="Calibri"/>
                <w:sz w:val="16"/>
              </w:rPr>
            </w:pPr>
            <w:del w:id="541" w:author="Byrski, Krzysztof" w:date="2018-02-08T14:23:00Z">
              <w:r w:rsidDel="006A03F5">
                <w:rPr>
                  <w:rFonts w:cs="Calibri"/>
                  <w:sz w:val="16"/>
                </w:rPr>
                <w:delText>-1440</w:delText>
              </w:r>
            </w:del>
            <w:ins w:id="542" w:author="Byrski, Krzysztof" w:date="2018-02-08T14:23:00Z">
              <w:r w:rsidR="006A03F5">
                <w:rPr>
                  <w:rFonts w:cs="Calibri"/>
                  <w:sz w:val="16"/>
                </w:rPr>
                <w:t>0</w:t>
              </w:r>
            </w:ins>
          </w:p>
        </w:tc>
        <w:tc>
          <w:tcPr>
            <w:tcW w:w="990" w:type="dxa"/>
          </w:tcPr>
          <w:p w:rsidR="00A5141C" w:rsidRDefault="00A5141C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  <w:ins w:id="543" w:author="Byrski, Krzysztof" w:date="2018-02-08T14:39:00Z">
              <w:r w:rsidR="000C4102">
                <w:rPr>
                  <w:rFonts w:cs="Calibri"/>
                  <w:sz w:val="16"/>
                </w:rPr>
                <w:t>600</w:t>
              </w:r>
            </w:ins>
            <w:del w:id="544" w:author="Byrski, Krzysztof" w:date="2018-02-08T14:39:00Z">
              <w:r w:rsidDel="000C4102">
                <w:rPr>
                  <w:rFonts w:cs="Calibri"/>
                  <w:sz w:val="16"/>
                </w:rPr>
                <w:delText>440</w:delText>
              </w:r>
            </w:del>
          </w:p>
        </w:tc>
      </w:tr>
      <w:tr w:rsidR="006A03F5" w:rsidRPr="00AA38E8" w:rsidTr="009D352D">
        <w:trPr>
          <w:ins w:id="545" w:author="Byrski, Krzysztof" w:date="2018-02-08T14:23:00Z"/>
        </w:trPr>
        <w:tc>
          <w:tcPr>
            <w:tcW w:w="1779" w:type="dxa"/>
          </w:tcPr>
          <w:p w:rsidR="006A03F5" w:rsidRPr="00AA38E8" w:rsidRDefault="006A03F5" w:rsidP="009D352D">
            <w:pPr>
              <w:spacing w:before="60"/>
              <w:rPr>
                <w:ins w:id="546" w:author="Byrski, Krzysztof" w:date="2018-02-08T14:23:00Z"/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6A03F5" w:rsidRPr="007F3DBA" w:rsidRDefault="006A03F5" w:rsidP="009D352D">
            <w:pPr>
              <w:spacing w:before="60"/>
              <w:rPr>
                <w:ins w:id="547" w:author="Byrski, Krzysztof" w:date="2018-02-08T14:23:00Z"/>
                <w:rFonts w:cs="Calibri"/>
                <w:sz w:val="16"/>
              </w:rPr>
            </w:pPr>
            <w:ins w:id="548" w:author="Byrski, Krzysztof" w:date="2018-02-08T14:23:00Z">
              <w:r w:rsidRPr="007F3DBA">
                <w:rPr>
                  <w:rFonts w:cs="Calibri"/>
                  <w:sz w:val="16"/>
                </w:rPr>
                <w:t>VehicleSpeed_Kph_T_u9p7</w:t>
              </w:r>
            </w:ins>
          </w:p>
        </w:tc>
        <w:tc>
          <w:tcPr>
            <w:tcW w:w="990" w:type="dxa"/>
          </w:tcPr>
          <w:p w:rsidR="006A03F5" w:rsidRPr="007F3DBA" w:rsidRDefault="006A03F5" w:rsidP="009D352D">
            <w:pPr>
              <w:spacing w:before="60"/>
              <w:rPr>
                <w:ins w:id="549" w:author="Byrski, Krzysztof" w:date="2018-02-08T14:23:00Z"/>
                <w:rFonts w:cs="Calibri"/>
                <w:sz w:val="16"/>
              </w:rPr>
            </w:pPr>
            <w:ins w:id="550" w:author="Byrski, Krzysztof" w:date="2018-02-08T14:23:00Z">
              <w:r w:rsidRPr="007F3DBA">
                <w:rPr>
                  <w:rFonts w:cs="Calibri"/>
                  <w:sz w:val="16"/>
                </w:rPr>
                <w:t>uint16</w:t>
              </w:r>
            </w:ins>
          </w:p>
        </w:tc>
        <w:tc>
          <w:tcPr>
            <w:tcW w:w="990" w:type="dxa"/>
          </w:tcPr>
          <w:p w:rsidR="006A03F5" w:rsidRDefault="006A03F5" w:rsidP="009D352D">
            <w:pPr>
              <w:spacing w:before="60"/>
              <w:rPr>
                <w:ins w:id="551" w:author="Byrski, Krzysztof" w:date="2018-02-08T14:23:00Z"/>
                <w:rFonts w:cs="Calibri"/>
                <w:sz w:val="16"/>
              </w:rPr>
            </w:pPr>
            <w:ins w:id="552" w:author="Byrski, Krzysztof" w:date="2018-02-08T14:23:00Z">
              <w:r>
                <w:rPr>
                  <w:rFonts w:cs="Calibri"/>
                  <w:sz w:val="16"/>
                </w:rPr>
                <w:t>0</w:t>
              </w:r>
            </w:ins>
          </w:p>
        </w:tc>
        <w:tc>
          <w:tcPr>
            <w:tcW w:w="990" w:type="dxa"/>
          </w:tcPr>
          <w:p w:rsidR="006A03F5" w:rsidRDefault="006A03F5" w:rsidP="009D352D">
            <w:pPr>
              <w:spacing w:before="60"/>
              <w:rPr>
                <w:ins w:id="553" w:author="Byrski, Krzysztof" w:date="2018-02-08T14:23:00Z"/>
                <w:rFonts w:cs="Calibri"/>
                <w:sz w:val="16"/>
              </w:rPr>
            </w:pPr>
            <w:ins w:id="554" w:author="Byrski, Krzysztof" w:date="2018-02-08T14:23:00Z">
              <w:r w:rsidRPr="00C02E80">
                <w:rPr>
                  <w:rFonts w:cs="Calibri"/>
                  <w:sz w:val="16"/>
                </w:rPr>
                <w:t>65408</w:t>
              </w:r>
            </w:ins>
          </w:p>
        </w:tc>
      </w:tr>
      <w:tr w:rsidR="00A5141C" w:rsidRPr="00AA38E8" w:rsidTr="009D352D">
        <w:tc>
          <w:tcPr>
            <w:tcW w:w="1779" w:type="dxa"/>
          </w:tcPr>
          <w:p w:rsidR="00A5141C" w:rsidRPr="00AA38E8" w:rsidRDefault="00A5141C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A5141C" w:rsidRPr="00AA38E8" w:rsidRDefault="00A5141C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7F3DBA">
              <w:rPr>
                <w:rFonts w:cs="Calibri"/>
                <w:sz w:val="16"/>
              </w:rPr>
              <w:t>DrvrIntvDetd_Cnt_T_lgc</w:t>
            </w:r>
            <w:proofErr w:type="spellEnd"/>
          </w:p>
        </w:tc>
        <w:tc>
          <w:tcPr>
            <w:tcW w:w="990" w:type="dxa"/>
          </w:tcPr>
          <w:p w:rsidR="00A5141C" w:rsidRPr="00AA38E8" w:rsidRDefault="00A5141C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7F3DBA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A5141C" w:rsidRPr="00AA38E8" w:rsidRDefault="00A5141C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A5141C" w:rsidRPr="00AA38E8" w:rsidRDefault="00A5141C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A5141C" w:rsidRPr="00AA38E8" w:rsidTr="009D352D">
        <w:tc>
          <w:tcPr>
            <w:tcW w:w="1779" w:type="dxa"/>
          </w:tcPr>
          <w:p w:rsidR="00A5141C" w:rsidRPr="00AA38E8" w:rsidRDefault="00A5141C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A5141C" w:rsidRDefault="00A5141C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HwTrqRate_HwNmpS_T_f32</w:t>
            </w:r>
          </w:p>
        </w:tc>
        <w:tc>
          <w:tcPr>
            <w:tcW w:w="990" w:type="dxa"/>
          </w:tcPr>
          <w:p w:rsidR="00A5141C" w:rsidRPr="00AA38E8" w:rsidRDefault="00A5141C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A5141C" w:rsidRPr="00AA38E8" w:rsidRDefault="00A5141C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A5141C" w:rsidRPr="00AA38E8" w:rsidRDefault="00A5141C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2000</w:t>
            </w:r>
          </w:p>
        </w:tc>
      </w:tr>
    </w:tbl>
    <w:p w:rsidR="00A5141C" w:rsidRDefault="00A5141C" w:rsidP="008A7E06">
      <w:pPr>
        <w:rPr>
          <w:lang w:bidi="ar-SA"/>
        </w:rPr>
      </w:pPr>
    </w:p>
    <w:p w:rsidR="009D352D" w:rsidRDefault="009D352D" w:rsidP="009D352D">
      <w:pPr>
        <w:pStyle w:val="Heading4"/>
      </w:pPr>
      <w:bookmarkStart w:id="555" w:name="_Toc491076794"/>
      <w:r w:rsidRPr="009D352D">
        <w:t xml:space="preserve">Local Function </w:t>
      </w:r>
      <w:bookmarkEnd w:id="555"/>
      <w:proofErr w:type="spellStart"/>
      <w:r w:rsidRPr="009D352D">
        <w:t>ComputeLxaHwAgThd</w:t>
      </w:r>
      <w:proofErr w:type="spellEnd"/>
    </w:p>
    <w:p w:rsidR="009D352D" w:rsidRPr="009D352D" w:rsidRDefault="009D352D" w:rsidP="009D352D">
      <w:pPr>
        <w:rPr>
          <w:lang w:bidi="ar-SA"/>
        </w:rPr>
      </w:pPr>
      <w:proofErr w:type="gramStart"/>
      <w:r w:rsidRPr="00FF2579">
        <w:rPr>
          <w:lang w:bidi="ar-SA"/>
        </w:rPr>
        <w:t>Implementation of "</w:t>
      </w:r>
      <w:proofErr w:type="spellStart"/>
      <w:r w:rsidRPr="00FF2579">
        <w:rPr>
          <w:lang w:bidi="ar-SA"/>
        </w:rPr>
        <w:t>Compute_LxaHwAgThd</w:t>
      </w:r>
      <w:proofErr w:type="spellEnd"/>
      <w:r w:rsidRPr="00FF2579">
        <w:rPr>
          <w:lang w:bidi="ar-SA"/>
        </w:rPr>
        <w:t>" block</w:t>
      </w:r>
      <w:r w:rsidRPr="00320097">
        <w:rPr>
          <w:lang w:bidi="ar-SA"/>
        </w:rPr>
        <w:t>.</w:t>
      </w:r>
      <w:proofErr w:type="gramEnd"/>
      <w:r>
        <w:rPr>
          <w:lang w:bidi="ar-SA"/>
        </w:rPr>
        <w:t xml:space="preserve"> This function determines </w:t>
      </w:r>
      <w:r w:rsidRPr="00FF2579">
        <w:rPr>
          <w:lang w:bidi="ar-SA"/>
        </w:rPr>
        <w:t>'</w:t>
      </w:r>
      <w:r w:rsidRPr="003973BD">
        <w:rPr>
          <w:lang w:bidi="ar-SA"/>
        </w:rPr>
        <w:t>LxaHwAgDetnCntrNStep_Cnt_T_u16</w:t>
      </w:r>
      <w:r w:rsidRPr="00FF2579">
        <w:rPr>
          <w:lang w:bidi="ar-SA"/>
        </w:rPr>
        <w:t>',</w:t>
      </w:r>
      <w:r>
        <w:rPr>
          <w:lang w:bidi="ar-SA"/>
        </w:rPr>
        <w:t xml:space="preserve"> ‘</w:t>
      </w:r>
      <w:r w:rsidRPr="003973BD">
        <w:rPr>
          <w:lang w:bidi="ar-SA"/>
        </w:rPr>
        <w:t>LxaHwAgDetnCntrPStep_Cnt_T_u16</w:t>
      </w:r>
      <w:r w:rsidRPr="00FF2579">
        <w:rPr>
          <w:lang w:bidi="ar-SA"/>
        </w:rPr>
        <w:t xml:space="preserve">' and </w:t>
      </w:r>
      <w:r>
        <w:rPr>
          <w:lang w:bidi="ar-SA"/>
        </w:rPr>
        <w:t>‘</w:t>
      </w:r>
      <w:r w:rsidRPr="003973BD">
        <w:rPr>
          <w:lang w:bidi="ar-SA"/>
        </w:rPr>
        <w:t>LxaHwAgThd_HwDeg_T_f32</w:t>
      </w:r>
      <w:r w:rsidRPr="00FF2579">
        <w:rPr>
          <w:lang w:bidi="ar-SA"/>
        </w:rPr>
        <w:t>'.</w:t>
      </w:r>
    </w:p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6"/>
        <w:gridCol w:w="4080"/>
        <w:gridCol w:w="882"/>
        <w:gridCol w:w="1170"/>
        <w:gridCol w:w="1170"/>
      </w:tblGrid>
      <w:tr w:rsidR="009D352D" w:rsidRPr="00AA38E8" w:rsidTr="009D352D">
        <w:tc>
          <w:tcPr>
            <w:tcW w:w="1716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08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B826CD">
              <w:rPr>
                <w:rFonts w:cs="Calibri"/>
                <w:sz w:val="16"/>
              </w:rPr>
              <w:t>ComputeLxaHwAgThd</w:t>
            </w:r>
            <w:proofErr w:type="spellEnd"/>
          </w:p>
        </w:tc>
        <w:tc>
          <w:tcPr>
            <w:tcW w:w="882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7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17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9D352D" w:rsidRPr="00AA38E8" w:rsidTr="009D352D">
        <w:tc>
          <w:tcPr>
            <w:tcW w:w="1716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8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0B0C6C">
              <w:rPr>
                <w:rFonts w:cs="Calibri"/>
                <w:sz w:val="16"/>
              </w:rPr>
              <w:t>VehicleSpeed_Kph_T_u9p7</w:t>
            </w:r>
          </w:p>
        </w:tc>
        <w:tc>
          <w:tcPr>
            <w:tcW w:w="882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0B0C6C">
              <w:rPr>
                <w:rFonts w:cs="Calibri"/>
                <w:sz w:val="16"/>
              </w:rPr>
              <w:t>uint16</w:t>
            </w:r>
          </w:p>
        </w:tc>
        <w:tc>
          <w:tcPr>
            <w:tcW w:w="1170" w:type="dxa"/>
          </w:tcPr>
          <w:p w:rsidR="009D352D" w:rsidRPr="0075257E" w:rsidRDefault="009D352D" w:rsidP="009D352D">
            <w:pPr>
              <w:spacing w:before="6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</w:t>
            </w:r>
          </w:p>
        </w:tc>
        <w:tc>
          <w:tcPr>
            <w:tcW w:w="1170" w:type="dxa"/>
          </w:tcPr>
          <w:p w:rsidR="009D352D" w:rsidRPr="008E1AB4" w:rsidRDefault="009D352D" w:rsidP="009D352D">
            <w:pPr>
              <w:spacing w:before="60"/>
              <w:rPr>
                <w:rFonts w:cs="Calibri"/>
                <w:sz w:val="16"/>
                <w:szCs w:val="16"/>
              </w:rPr>
            </w:pPr>
            <w:r w:rsidRPr="000B0C6C">
              <w:rPr>
                <w:rFonts w:cs="Calibri"/>
                <w:sz w:val="16"/>
                <w:szCs w:val="16"/>
              </w:rPr>
              <w:t>65408</w:t>
            </w:r>
          </w:p>
        </w:tc>
      </w:tr>
      <w:tr w:rsidR="009D352D" w:rsidRPr="00AA38E8" w:rsidTr="009D352D">
        <w:tc>
          <w:tcPr>
            <w:tcW w:w="1716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080" w:type="dxa"/>
          </w:tcPr>
          <w:p w:rsidR="009D352D" w:rsidRPr="00AA38E8" w:rsidRDefault="006A03F5" w:rsidP="009D352D">
            <w:pPr>
              <w:spacing w:before="60"/>
              <w:rPr>
                <w:rFonts w:cs="Calibri"/>
                <w:sz w:val="16"/>
              </w:rPr>
            </w:pPr>
            <w:ins w:id="556" w:author="Byrski, Krzysztof" w:date="2018-02-08T14:23:00Z">
              <w:r w:rsidRPr="006A03F5">
                <w:rPr>
                  <w:rFonts w:cs="Calibri"/>
                  <w:sz w:val="16"/>
                </w:rPr>
                <w:t>AbsltHwPosn_HwDeg_T_f32</w:t>
              </w:r>
            </w:ins>
            <w:del w:id="557" w:author="Byrski, Krzysztof" w:date="2018-02-08T14:23:00Z">
              <w:r w:rsidR="009D352D" w:rsidRPr="000B0C6C" w:rsidDel="006A03F5">
                <w:rPr>
                  <w:rFonts w:cs="Calibri"/>
                  <w:sz w:val="16"/>
                </w:rPr>
                <w:delText>HandwheelPosition_HwDeg_T_f32,</w:delText>
              </w:r>
            </w:del>
          </w:p>
        </w:tc>
        <w:tc>
          <w:tcPr>
            <w:tcW w:w="882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0B0C6C">
              <w:rPr>
                <w:rFonts w:cs="Calibri"/>
                <w:sz w:val="16"/>
              </w:rPr>
              <w:t>float32</w:t>
            </w:r>
          </w:p>
        </w:tc>
        <w:tc>
          <w:tcPr>
            <w:tcW w:w="1170" w:type="dxa"/>
          </w:tcPr>
          <w:p w:rsidR="009D352D" w:rsidRPr="008E1AB4" w:rsidRDefault="009D352D" w:rsidP="009D352D">
            <w:pPr>
              <w:spacing w:before="60"/>
              <w:rPr>
                <w:rFonts w:cs="Calibri"/>
                <w:sz w:val="16"/>
                <w:szCs w:val="16"/>
              </w:rPr>
            </w:pPr>
            <w:del w:id="558" w:author="Byrski, Krzysztof" w:date="2018-02-08T14:23:00Z">
              <w:r w:rsidDel="006A03F5">
                <w:rPr>
                  <w:rFonts w:cs="Calibri"/>
                  <w:sz w:val="16"/>
                  <w:szCs w:val="16"/>
                </w:rPr>
                <w:delText>-1440</w:delText>
              </w:r>
            </w:del>
            <w:ins w:id="559" w:author="Byrski, Krzysztof" w:date="2018-02-08T14:23:00Z">
              <w:r w:rsidR="006A03F5">
                <w:rPr>
                  <w:rFonts w:cs="Calibri"/>
                  <w:sz w:val="16"/>
                  <w:szCs w:val="16"/>
                </w:rPr>
                <w:t>0</w:t>
              </w:r>
            </w:ins>
          </w:p>
        </w:tc>
        <w:tc>
          <w:tcPr>
            <w:tcW w:w="1170" w:type="dxa"/>
          </w:tcPr>
          <w:p w:rsidR="009D352D" w:rsidRPr="008E1AB4" w:rsidRDefault="009D352D" w:rsidP="0093505D">
            <w:pPr>
              <w:spacing w:before="6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  <w:del w:id="560" w:author="Byrski, Krzysztof" w:date="2018-02-08T14:39:00Z">
              <w:r w:rsidDel="000C4102">
                <w:rPr>
                  <w:rFonts w:cs="Calibri"/>
                  <w:sz w:val="16"/>
                  <w:szCs w:val="16"/>
                </w:rPr>
                <w:delText>44</w:delText>
              </w:r>
            </w:del>
            <w:ins w:id="561" w:author="Byrski, Krzysztof" w:date="2018-02-08T14:39:00Z">
              <w:r w:rsidR="000C4102">
                <w:rPr>
                  <w:rFonts w:cs="Calibri"/>
                  <w:sz w:val="16"/>
                  <w:szCs w:val="16"/>
                </w:rPr>
                <w:t>60</w:t>
              </w:r>
            </w:ins>
            <w:r>
              <w:rPr>
                <w:rFonts w:cs="Calibri"/>
                <w:sz w:val="16"/>
                <w:szCs w:val="16"/>
              </w:rPr>
              <w:t>0</w:t>
            </w:r>
          </w:p>
        </w:tc>
      </w:tr>
      <w:tr w:rsidR="009D352D" w:rsidRPr="00AA38E8" w:rsidTr="009D352D">
        <w:tc>
          <w:tcPr>
            <w:tcW w:w="1716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08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0B0C6C">
              <w:rPr>
                <w:rFonts w:cs="Calibri"/>
                <w:sz w:val="16"/>
              </w:rPr>
              <w:t>LxaHwAgDetnCntrNStep_Cnt_T_u16</w:t>
            </w:r>
          </w:p>
        </w:tc>
        <w:tc>
          <w:tcPr>
            <w:tcW w:w="882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0B0C6C">
              <w:rPr>
                <w:rFonts w:cs="Calibri"/>
                <w:sz w:val="16"/>
              </w:rPr>
              <w:t>uint16</w:t>
            </w:r>
          </w:p>
        </w:tc>
        <w:tc>
          <w:tcPr>
            <w:tcW w:w="117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17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0B0C6C">
              <w:rPr>
                <w:rFonts w:cs="Calibri"/>
                <w:sz w:val="16"/>
              </w:rPr>
              <w:t>65535</w:t>
            </w:r>
          </w:p>
        </w:tc>
      </w:tr>
      <w:tr w:rsidR="009D352D" w:rsidRPr="00AA38E8" w:rsidTr="009D352D">
        <w:tc>
          <w:tcPr>
            <w:tcW w:w="1716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080" w:type="dxa"/>
          </w:tcPr>
          <w:p w:rsidR="009D352D" w:rsidRPr="000B0C6C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0B0C6C">
              <w:rPr>
                <w:rFonts w:cs="Calibri"/>
                <w:sz w:val="16"/>
              </w:rPr>
              <w:t>LxaHwAgDetnCntrPStep_Cnt_T_u16</w:t>
            </w:r>
          </w:p>
        </w:tc>
        <w:tc>
          <w:tcPr>
            <w:tcW w:w="882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0B0C6C">
              <w:rPr>
                <w:rFonts w:cs="Calibri"/>
                <w:sz w:val="16"/>
              </w:rPr>
              <w:t>uint16</w:t>
            </w:r>
          </w:p>
        </w:tc>
        <w:tc>
          <w:tcPr>
            <w:tcW w:w="117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17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0B0C6C">
              <w:rPr>
                <w:rFonts w:cs="Calibri"/>
                <w:sz w:val="16"/>
              </w:rPr>
              <w:t>65535</w:t>
            </w:r>
          </w:p>
        </w:tc>
      </w:tr>
      <w:tr w:rsidR="009D352D" w:rsidRPr="00AA38E8" w:rsidTr="009D352D">
        <w:tc>
          <w:tcPr>
            <w:tcW w:w="1716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080" w:type="dxa"/>
          </w:tcPr>
          <w:p w:rsidR="009D352D" w:rsidRPr="000B0C6C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0B0C6C">
              <w:rPr>
                <w:rFonts w:cs="Calibri"/>
                <w:sz w:val="16"/>
              </w:rPr>
              <w:t>LxaHwAgThd_HwDeg_T_f32</w:t>
            </w:r>
          </w:p>
        </w:tc>
        <w:tc>
          <w:tcPr>
            <w:tcW w:w="882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0B0C6C">
              <w:rPr>
                <w:rFonts w:cs="Calibri"/>
                <w:sz w:val="16"/>
              </w:rPr>
              <w:t>float32</w:t>
            </w:r>
          </w:p>
        </w:tc>
        <w:tc>
          <w:tcPr>
            <w:tcW w:w="117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17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0B0C6C">
              <w:rPr>
                <w:rFonts w:cs="Calibri"/>
                <w:sz w:val="16"/>
              </w:rPr>
              <w:t>65535</w:t>
            </w:r>
          </w:p>
        </w:tc>
      </w:tr>
    </w:tbl>
    <w:p w:rsidR="008A7E06" w:rsidRDefault="008A7E06" w:rsidP="008A7E06">
      <w:bookmarkStart w:id="562" w:name="_Toc491076797"/>
    </w:p>
    <w:p w:rsidR="009D352D" w:rsidRDefault="009D352D" w:rsidP="008A7E06">
      <w:pPr>
        <w:pStyle w:val="Heading4"/>
      </w:pPr>
      <w:r w:rsidRPr="00AA38E8">
        <w:t>L</w:t>
      </w:r>
      <w:r>
        <w:t xml:space="preserve">ocal Function </w:t>
      </w:r>
      <w:bookmarkEnd w:id="562"/>
      <w:proofErr w:type="spellStart"/>
      <w:r w:rsidRPr="00D81665">
        <w:t>ComputeLxaHwVelThd</w:t>
      </w:r>
      <w:proofErr w:type="spellEnd"/>
    </w:p>
    <w:p w:rsidR="008A7E06" w:rsidRPr="008A7E06" w:rsidRDefault="008A7E06" w:rsidP="008A7E06">
      <w:pPr>
        <w:rPr>
          <w:lang w:bidi="ar-SA"/>
        </w:rPr>
      </w:pPr>
      <w:proofErr w:type="gramStart"/>
      <w:r w:rsidRPr="00604D26">
        <w:rPr>
          <w:lang w:bidi="ar-SA"/>
        </w:rPr>
        <w:t>Implementation of "</w:t>
      </w:r>
      <w:proofErr w:type="spellStart"/>
      <w:r w:rsidRPr="00604D26">
        <w:rPr>
          <w:lang w:bidi="ar-SA"/>
        </w:rPr>
        <w:t>Compute_LxaHwVelThd</w:t>
      </w:r>
      <w:proofErr w:type="spellEnd"/>
      <w:r w:rsidRPr="00604D26">
        <w:rPr>
          <w:lang w:bidi="ar-SA"/>
        </w:rPr>
        <w:t>" block</w:t>
      </w:r>
      <w:r w:rsidRPr="00FF2579">
        <w:rPr>
          <w:lang w:bidi="ar-SA"/>
        </w:rPr>
        <w:t>.</w:t>
      </w:r>
      <w:proofErr w:type="gram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D81665">
              <w:rPr>
                <w:rFonts w:cs="Calibri"/>
                <w:sz w:val="16"/>
              </w:rPr>
              <w:t>ComputeLxaHwVelThd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D81665">
              <w:rPr>
                <w:rFonts w:cs="Calibri"/>
                <w:sz w:val="16"/>
              </w:rPr>
              <w:t>VehicleSpeed_Kph_T_u9p7</w:t>
            </w:r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uint16</w:t>
            </w:r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101EE1">
              <w:rPr>
                <w:rFonts w:cs="Calibri"/>
                <w:sz w:val="16"/>
              </w:rPr>
              <w:t>65408</w:t>
            </w:r>
            <w:r w:rsidRPr="00101EE1" w:rsidDel="00D81665">
              <w:rPr>
                <w:rFonts w:cs="Calibri"/>
                <w:sz w:val="16"/>
              </w:rPr>
              <w:t xml:space="preserve"> 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D81665">
              <w:rPr>
                <w:rFonts w:cs="Calibri"/>
                <w:sz w:val="16"/>
              </w:rPr>
              <w:t>HandwheelVelocity_HwRadpS_T_f32</w:t>
            </w:r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-32</w:t>
            </w:r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32</w:t>
            </w:r>
          </w:p>
        </w:tc>
      </w:tr>
      <w:tr w:rsidR="00626CC9" w:rsidRPr="00AA38E8" w:rsidTr="009D352D">
        <w:trPr>
          <w:ins w:id="563" w:author="Byrski, Krzysztof" w:date="2018-02-08T14:23:00Z"/>
        </w:trPr>
        <w:tc>
          <w:tcPr>
            <w:tcW w:w="1779" w:type="dxa"/>
          </w:tcPr>
          <w:p w:rsidR="00626CC9" w:rsidRPr="00AA38E8" w:rsidRDefault="00626CC9" w:rsidP="009D352D">
            <w:pPr>
              <w:spacing w:before="60"/>
              <w:rPr>
                <w:ins w:id="564" w:author="Byrski, Krzysztof" w:date="2018-02-08T14:23:00Z"/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626CC9" w:rsidRPr="00D81665" w:rsidRDefault="00626CC9" w:rsidP="009D352D">
            <w:pPr>
              <w:spacing w:before="60"/>
              <w:rPr>
                <w:ins w:id="565" w:author="Byrski, Krzysztof" w:date="2018-02-08T14:23:00Z"/>
                <w:rFonts w:cs="Calibri"/>
                <w:sz w:val="16"/>
              </w:rPr>
            </w:pPr>
            <w:ins w:id="566" w:author="Byrski, Krzysztof" w:date="2018-02-08T14:23:00Z">
              <w:r w:rsidRPr="00626CC9">
                <w:rPr>
                  <w:rFonts w:cs="Calibri"/>
                  <w:sz w:val="16"/>
                </w:rPr>
                <w:t>HwTqFild_HwNm_T_f32</w:t>
              </w:r>
            </w:ins>
          </w:p>
        </w:tc>
        <w:tc>
          <w:tcPr>
            <w:tcW w:w="990" w:type="dxa"/>
          </w:tcPr>
          <w:p w:rsidR="00626CC9" w:rsidRPr="00F45192" w:rsidRDefault="00626CC9" w:rsidP="009D352D">
            <w:pPr>
              <w:spacing w:before="60"/>
              <w:rPr>
                <w:ins w:id="567" w:author="Byrski, Krzysztof" w:date="2018-02-08T14:23:00Z"/>
                <w:rFonts w:cs="Calibri"/>
                <w:sz w:val="16"/>
              </w:rPr>
            </w:pPr>
            <w:ins w:id="568" w:author="Byrski, Krzysztof" w:date="2018-02-08T14:23:00Z">
              <w:r w:rsidRPr="00F45192">
                <w:rPr>
                  <w:rFonts w:cs="Calibri"/>
                  <w:sz w:val="16"/>
                </w:rPr>
                <w:t>float32</w:t>
              </w:r>
            </w:ins>
          </w:p>
        </w:tc>
        <w:tc>
          <w:tcPr>
            <w:tcW w:w="990" w:type="dxa"/>
          </w:tcPr>
          <w:p w:rsidR="00626CC9" w:rsidRDefault="00626CC9" w:rsidP="009D352D">
            <w:pPr>
              <w:spacing w:before="60"/>
              <w:rPr>
                <w:ins w:id="569" w:author="Byrski, Krzysztof" w:date="2018-02-08T14:23:00Z"/>
                <w:rFonts w:cs="Calibri"/>
                <w:sz w:val="16"/>
              </w:rPr>
            </w:pPr>
            <w:ins w:id="570" w:author="Byrski, Krzysztof" w:date="2018-02-08T14:24:00Z">
              <w:r>
                <w:rPr>
                  <w:rFonts w:cs="Calibri"/>
                  <w:sz w:val="16"/>
                </w:rPr>
                <w:t>-10</w:t>
              </w:r>
            </w:ins>
          </w:p>
        </w:tc>
        <w:tc>
          <w:tcPr>
            <w:tcW w:w="990" w:type="dxa"/>
          </w:tcPr>
          <w:p w:rsidR="00626CC9" w:rsidRDefault="00626CC9" w:rsidP="009D352D">
            <w:pPr>
              <w:spacing w:before="60"/>
              <w:rPr>
                <w:ins w:id="571" w:author="Byrski, Krzysztof" w:date="2018-02-08T14:23:00Z"/>
                <w:rFonts w:cs="Calibri"/>
                <w:sz w:val="16"/>
              </w:rPr>
            </w:pPr>
            <w:ins w:id="572" w:author="Byrski, Krzysztof" w:date="2018-02-08T14:24:00Z">
              <w:r>
                <w:rPr>
                  <w:rFonts w:cs="Calibri"/>
                  <w:sz w:val="16"/>
                </w:rPr>
                <w:t>10</w:t>
              </w:r>
            </w:ins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D81665">
              <w:rPr>
                <w:rFonts w:cs="Calibri"/>
                <w:sz w:val="16"/>
              </w:rPr>
              <w:t>LxaHwVelDetnCntrNStep_Cnt_T_u16</w:t>
            </w:r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uint16</w:t>
            </w:r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656CC3">
              <w:rPr>
                <w:rFonts w:cs="Calibri"/>
                <w:sz w:val="16"/>
              </w:rPr>
              <w:t>65535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Pr="00D81665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D81665">
              <w:rPr>
                <w:rFonts w:cs="Calibri"/>
                <w:sz w:val="16"/>
              </w:rPr>
              <w:t>LxaHwVelDetnCntrPStep_Cnt_T_u16</w:t>
            </w:r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uint16</w:t>
            </w:r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656CC3">
              <w:rPr>
                <w:rFonts w:cs="Calibri"/>
                <w:sz w:val="16"/>
              </w:rPr>
              <w:t>65535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Pr="00D81665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D81665">
              <w:rPr>
                <w:rFonts w:cs="Calibri"/>
                <w:sz w:val="16"/>
              </w:rPr>
              <w:t>LxaDrvrAbsntHwVelDetnCntrNStep_Cnt_T_u16</w:t>
            </w:r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uint16</w:t>
            </w:r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656CC3">
              <w:rPr>
                <w:rFonts w:cs="Calibri"/>
                <w:sz w:val="16"/>
              </w:rPr>
              <w:t>65535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Pr="00D81665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LxaDrvrAbsntHwVelDetnCntrPStep_Cnt_T_u16</w:t>
            </w:r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uint16</w:t>
            </w:r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656CC3">
              <w:rPr>
                <w:rFonts w:cs="Calibri"/>
                <w:sz w:val="16"/>
              </w:rPr>
              <w:t>65535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Pr="00F45192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LxaDrvrAbsntHwVelThd_HwRadpS_T_f32</w:t>
            </w:r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128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Pr="00F45192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LxaHwVelThd_HwRadpS_T_f32</w:t>
            </w:r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128</w:t>
            </w:r>
          </w:p>
        </w:tc>
      </w:tr>
    </w:tbl>
    <w:p w:rsidR="009D352D" w:rsidRPr="00F45192" w:rsidRDefault="009D352D" w:rsidP="009D352D">
      <w:pPr>
        <w:rPr>
          <w:lang w:bidi="ar-SA"/>
        </w:rPr>
      </w:pPr>
    </w:p>
    <w:p w:rsidR="009D352D" w:rsidRDefault="009D352D" w:rsidP="008A7E06">
      <w:pPr>
        <w:pStyle w:val="Heading4"/>
      </w:pPr>
      <w:r w:rsidRPr="00AA38E8">
        <w:t>L</w:t>
      </w:r>
      <w:r>
        <w:t xml:space="preserve">ocal Function </w:t>
      </w:r>
      <w:proofErr w:type="spellStart"/>
      <w:r w:rsidRPr="00F45192">
        <w:t>ComputeLxaHowDetnTime</w:t>
      </w:r>
      <w:proofErr w:type="spellEnd"/>
    </w:p>
    <w:p w:rsidR="008A7E06" w:rsidRPr="008A7E06" w:rsidRDefault="008A7E06" w:rsidP="008A7E06">
      <w:pPr>
        <w:rPr>
          <w:lang w:bidi="ar-SA"/>
        </w:rPr>
      </w:pPr>
      <w:proofErr w:type="gramStart"/>
      <w:r w:rsidRPr="009D386B">
        <w:rPr>
          <w:lang w:bidi="ar-SA"/>
        </w:rPr>
        <w:t>Implementation of "</w:t>
      </w:r>
      <w:proofErr w:type="spellStart"/>
      <w:r w:rsidRPr="009D386B">
        <w:rPr>
          <w:lang w:bidi="ar-SA"/>
        </w:rPr>
        <w:t>Compute_LxaHowDetnTime</w:t>
      </w:r>
      <w:proofErr w:type="spellEnd"/>
      <w:r w:rsidRPr="009D386B">
        <w:rPr>
          <w:lang w:bidi="ar-SA"/>
        </w:rPr>
        <w:t>" block.</w:t>
      </w:r>
      <w:proofErr w:type="gramEnd"/>
      <w:r w:rsidRPr="009D386B">
        <w:rPr>
          <w:lang w:bidi="ar-SA"/>
        </w:rPr>
        <w:t xml:space="preserve"> </w:t>
      </w:r>
      <w:r>
        <w:rPr>
          <w:lang w:bidi="ar-SA"/>
        </w:rPr>
        <w:t>This function determines '</w:t>
      </w:r>
      <w:r w:rsidRPr="009D386B">
        <w:rPr>
          <w:lang w:bidi="ar-SA"/>
        </w:rPr>
        <w:t>LxaDrvrAbsntDetdTi_Sec_T_f32'</w:t>
      </w:r>
      <w:r>
        <w:rPr>
          <w:lang w:bidi="ar-SA"/>
        </w:rPr>
        <w:t>.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5"/>
        <w:gridCol w:w="4212"/>
        <w:gridCol w:w="985"/>
        <w:gridCol w:w="983"/>
        <w:gridCol w:w="983"/>
      </w:tblGrid>
      <w:tr w:rsidR="009D352D" w:rsidRPr="00AA38E8" w:rsidTr="009D352D">
        <w:tc>
          <w:tcPr>
            <w:tcW w:w="1765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212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ComputeLxaHowDetnTime</w:t>
            </w:r>
            <w:proofErr w:type="spellEnd"/>
          </w:p>
        </w:tc>
        <w:tc>
          <w:tcPr>
            <w:tcW w:w="985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83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83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9D352D" w:rsidRPr="00AA38E8" w:rsidTr="009D352D">
        <w:tc>
          <w:tcPr>
            <w:tcW w:w="1765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212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VehicleSpeed_Kph_T_u9p7</w:t>
            </w:r>
          </w:p>
        </w:tc>
        <w:tc>
          <w:tcPr>
            <w:tcW w:w="985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uint16</w:t>
            </w:r>
          </w:p>
        </w:tc>
        <w:tc>
          <w:tcPr>
            <w:tcW w:w="983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83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656CC3">
              <w:rPr>
                <w:rFonts w:cs="Calibri"/>
                <w:sz w:val="16"/>
              </w:rPr>
              <w:t>65408</w:t>
            </w:r>
          </w:p>
        </w:tc>
      </w:tr>
      <w:tr w:rsidR="009D352D" w:rsidRPr="00AA38E8" w:rsidTr="009D352D">
        <w:tc>
          <w:tcPr>
            <w:tcW w:w="1765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212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LpaSeld_Cnt_T_lgc</w:t>
            </w:r>
            <w:proofErr w:type="spellEnd"/>
          </w:p>
        </w:tc>
        <w:tc>
          <w:tcPr>
            <w:tcW w:w="985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D81665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83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83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9D352D" w:rsidRPr="00AA38E8" w:rsidTr="009D352D">
        <w:tc>
          <w:tcPr>
            <w:tcW w:w="1765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212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LxaDrvrAbsntDetdTi_Sec_T_f32</w:t>
            </w:r>
          </w:p>
        </w:tc>
        <w:tc>
          <w:tcPr>
            <w:tcW w:w="985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float32</w:t>
            </w:r>
          </w:p>
        </w:tc>
        <w:tc>
          <w:tcPr>
            <w:tcW w:w="983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83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512</w:t>
            </w:r>
          </w:p>
        </w:tc>
      </w:tr>
    </w:tbl>
    <w:p w:rsidR="008A7E06" w:rsidRPr="008A7E06" w:rsidRDefault="008A7E06" w:rsidP="008A7E06">
      <w:bookmarkStart w:id="573" w:name="_Toc491076804"/>
    </w:p>
    <w:p w:rsidR="009D352D" w:rsidRDefault="009D352D" w:rsidP="008A7E06">
      <w:pPr>
        <w:pStyle w:val="Heading4"/>
      </w:pPr>
      <w:r w:rsidRPr="00AA38E8">
        <w:t>L</w:t>
      </w:r>
      <w:r>
        <w:t xml:space="preserve">ocal Function </w:t>
      </w:r>
      <w:bookmarkEnd w:id="573"/>
      <w:proofErr w:type="spellStart"/>
      <w:r w:rsidRPr="008A7E06">
        <w:t>ComputeLxaInactivOnDrvrBhvr</w:t>
      </w:r>
      <w:proofErr w:type="spellEnd"/>
    </w:p>
    <w:p w:rsidR="008A7E06" w:rsidRPr="008A7E06" w:rsidRDefault="008A7E06" w:rsidP="008A7E06">
      <w:pPr>
        <w:rPr>
          <w:lang w:bidi="ar-SA"/>
        </w:rPr>
      </w:pPr>
      <w:proofErr w:type="gramStart"/>
      <w:r w:rsidRPr="00EF527E">
        <w:rPr>
          <w:lang w:bidi="ar-SA"/>
        </w:rPr>
        <w:t>Implementation of "</w:t>
      </w:r>
      <w:proofErr w:type="spellStart"/>
      <w:r w:rsidRPr="00EF527E">
        <w:rPr>
          <w:lang w:bidi="ar-SA"/>
        </w:rPr>
        <w:t>Compute_LxaInactivOnDrvrBhvr</w:t>
      </w:r>
      <w:proofErr w:type="spellEnd"/>
      <w:r w:rsidRPr="00EF527E">
        <w:rPr>
          <w:lang w:bidi="ar-SA"/>
        </w:rPr>
        <w:t>" state flow in the FDD.</w:t>
      </w:r>
      <w:proofErr w:type="gram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1"/>
        <w:gridCol w:w="4329"/>
        <w:gridCol w:w="960"/>
        <w:gridCol w:w="944"/>
        <w:gridCol w:w="1034"/>
      </w:tblGrid>
      <w:tr w:rsidR="009D352D" w:rsidRPr="00AA38E8" w:rsidTr="009D352D">
        <w:tc>
          <w:tcPr>
            <w:tcW w:w="1752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49" w:type="dxa"/>
          </w:tcPr>
          <w:p w:rsidR="009D352D" w:rsidRPr="00E12567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ComputeLxaInactivOnDrvrBhvr</w:t>
            </w:r>
            <w:proofErr w:type="spellEnd"/>
          </w:p>
        </w:tc>
        <w:tc>
          <w:tcPr>
            <w:tcW w:w="982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77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068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9D352D" w:rsidRPr="00AA38E8" w:rsidTr="009D352D">
        <w:tc>
          <w:tcPr>
            <w:tcW w:w="1752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49" w:type="dxa"/>
          </w:tcPr>
          <w:p w:rsidR="009D352D" w:rsidRPr="00E12567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LxaInpVld_Cnt_T_lgc</w:t>
            </w:r>
            <w:proofErr w:type="spellEnd"/>
          </w:p>
        </w:tc>
        <w:tc>
          <w:tcPr>
            <w:tcW w:w="982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77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068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  <w:r w:rsidRPr="00C12E5F" w:rsidDel="009D6742">
              <w:rPr>
                <w:rFonts w:cs="Calibri"/>
                <w:sz w:val="16"/>
              </w:rPr>
              <w:t xml:space="preserve"> </w:t>
            </w:r>
          </w:p>
        </w:tc>
      </w:tr>
      <w:tr w:rsidR="009D352D" w:rsidRPr="00AA38E8" w:rsidTr="009D352D">
        <w:tc>
          <w:tcPr>
            <w:tcW w:w="1752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49" w:type="dxa"/>
          </w:tcPr>
          <w:p w:rsidR="009D352D" w:rsidRPr="005A6B9E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DrvrIntvDetd_Cnt_T_lgc</w:t>
            </w:r>
            <w:proofErr w:type="spellEnd"/>
          </w:p>
        </w:tc>
        <w:tc>
          <w:tcPr>
            <w:tcW w:w="982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77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068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9D352D" w:rsidRPr="00AA38E8" w:rsidTr="009D352D">
        <w:tc>
          <w:tcPr>
            <w:tcW w:w="1752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49" w:type="dxa"/>
          </w:tcPr>
          <w:p w:rsidR="009D352D" w:rsidRPr="00F45192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HwTqFild_HwNm_T_f32</w:t>
            </w:r>
          </w:p>
        </w:tc>
        <w:tc>
          <w:tcPr>
            <w:tcW w:w="982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float32</w:t>
            </w:r>
          </w:p>
        </w:tc>
        <w:tc>
          <w:tcPr>
            <w:tcW w:w="977" w:type="dxa"/>
          </w:tcPr>
          <w:p w:rsidR="009D352D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-10</w:t>
            </w:r>
          </w:p>
        </w:tc>
        <w:tc>
          <w:tcPr>
            <w:tcW w:w="1068" w:type="dxa"/>
          </w:tcPr>
          <w:p w:rsidR="009D352D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10</w:t>
            </w:r>
          </w:p>
        </w:tc>
      </w:tr>
      <w:tr w:rsidR="009D352D" w:rsidRPr="00AA38E8" w:rsidTr="009D352D">
        <w:tc>
          <w:tcPr>
            <w:tcW w:w="1752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49" w:type="dxa"/>
          </w:tcPr>
          <w:p w:rsidR="009D352D" w:rsidRPr="00F45192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AbsltHandwheelVelocity_HwRadpS_T_f32</w:t>
            </w:r>
          </w:p>
        </w:tc>
        <w:tc>
          <w:tcPr>
            <w:tcW w:w="982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float32</w:t>
            </w:r>
          </w:p>
        </w:tc>
        <w:tc>
          <w:tcPr>
            <w:tcW w:w="977" w:type="dxa"/>
          </w:tcPr>
          <w:p w:rsidR="009D352D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68" w:type="dxa"/>
          </w:tcPr>
          <w:p w:rsidR="009D352D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32</w:t>
            </w:r>
          </w:p>
        </w:tc>
      </w:tr>
      <w:tr w:rsidR="009D352D" w:rsidRPr="00AA38E8" w:rsidTr="009D352D">
        <w:tc>
          <w:tcPr>
            <w:tcW w:w="1752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49" w:type="dxa"/>
          </w:tcPr>
          <w:p w:rsidR="009D352D" w:rsidRPr="00F45192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LxaHwVelThd_HwRadpS_T_f32</w:t>
            </w:r>
          </w:p>
        </w:tc>
        <w:tc>
          <w:tcPr>
            <w:tcW w:w="982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float32</w:t>
            </w:r>
          </w:p>
        </w:tc>
        <w:tc>
          <w:tcPr>
            <w:tcW w:w="977" w:type="dxa"/>
          </w:tcPr>
          <w:p w:rsidR="009D352D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68" w:type="dxa"/>
          </w:tcPr>
          <w:p w:rsidR="009D352D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128</w:t>
            </w:r>
          </w:p>
        </w:tc>
      </w:tr>
      <w:tr w:rsidR="009D352D" w:rsidRPr="00AA38E8" w:rsidTr="009D352D">
        <w:tc>
          <w:tcPr>
            <w:tcW w:w="1752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49" w:type="dxa"/>
          </w:tcPr>
          <w:p w:rsidR="009D352D" w:rsidRPr="00F45192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LxaHwVelDetnCntrNStep_Cnt_T_u16</w:t>
            </w:r>
          </w:p>
        </w:tc>
        <w:tc>
          <w:tcPr>
            <w:tcW w:w="982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E12567">
              <w:rPr>
                <w:rFonts w:cs="Calibri"/>
                <w:sz w:val="16"/>
              </w:rPr>
              <w:t>uint16</w:t>
            </w:r>
          </w:p>
        </w:tc>
        <w:tc>
          <w:tcPr>
            <w:tcW w:w="977" w:type="dxa"/>
          </w:tcPr>
          <w:p w:rsidR="009D352D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68" w:type="dxa"/>
          </w:tcPr>
          <w:p w:rsidR="009D352D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65535</w:t>
            </w:r>
          </w:p>
        </w:tc>
      </w:tr>
      <w:tr w:rsidR="009D352D" w:rsidRPr="00AA38E8" w:rsidTr="009D352D">
        <w:tc>
          <w:tcPr>
            <w:tcW w:w="1752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49" w:type="dxa"/>
          </w:tcPr>
          <w:p w:rsidR="009D352D" w:rsidRPr="00F45192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LxaHwVelDetnCntrPStep_Cnt_T_u16</w:t>
            </w:r>
          </w:p>
        </w:tc>
        <w:tc>
          <w:tcPr>
            <w:tcW w:w="982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E12567">
              <w:rPr>
                <w:rFonts w:cs="Calibri"/>
                <w:sz w:val="16"/>
              </w:rPr>
              <w:t>uint16</w:t>
            </w:r>
          </w:p>
        </w:tc>
        <w:tc>
          <w:tcPr>
            <w:tcW w:w="977" w:type="dxa"/>
          </w:tcPr>
          <w:p w:rsidR="009D352D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68" w:type="dxa"/>
          </w:tcPr>
          <w:p w:rsidR="009D352D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65535</w:t>
            </w:r>
          </w:p>
        </w:tc>
      </w:tr>
      <w:tr w:rsidR="009D352D" w:rsidRPr="00AA38E8" w:rsidTr="009D352D">
        <w:tc>
          <w:tcPr>
            <w:tcW w:w="1752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49" w:type="dxa"/>
          </w:tcPr>
          <w:p w:rsidR="009D352D" w:rsidRPr="00F45192" w:rsidRDefault="00626CC9" w:rsidP="009D352D">
            <w:pPr>
              <w:spacing w:before="60"/>
              <w:rPr>
                <w:rFonts w:cs="Calibri"/>
                <w:sz w:val="16"/>
              </w:rPr>
            </w:pPr>
            <w:ins w:id="574" w:author="Byrski, Krzysztof" w:date="2018-02-08T14:24:00Z">
              <w:r w:rsidRPr="00626CC9">
                <w:rPr>
                  <w:rFonts w:cs="Calibri"/>
                  <w:sz w:val="16"/>
                </w:rPr>
                <w:t>AbsltHwPosn_HwDeg_T_f32</w:t>
              </w:r>
            </w:ins>
            <w:del w:id="575" w:author="Byrski, Krzysztof" w:date="2018-02-08T14:24:00Z">
              <w:r w:rsidR="009D352D" w:rsidRPr="00F45192" w:rsidDel="00626CC9">
                <w:rPr>
                  <w:rFonts w:cs="Calibri"/>
                  <w:sz w:val="16"/>
                </w:rPr>
                <w:delText>HandwheelPosition_HwDeg_T_f32</w:delText>
              </w:r>
            </w:del>
          </w:p>
        </w:tc>
        <w:tc>
          <w:tcPr>
            <w:tcW w:w="982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float32</w:t>
            </w:r>
          </w:p>
        </w:tc>
        <w:tc>
          <w:tcPr>
            <w:tcW w:w="977" w:type="dxa"/>
          </w:tcPr>
          <w:p w:rsidR="009D352D" w:rsidRDefault="00BD0836" w:rsidP="009D352D">
            <w:pPr>
              <w:spacing w:before="60"/>
              <w:rPr>
                <w:rFonts w:cs="Calibri"/>
                <w:sz w:val="16"/>
              </w:rPr>
            </w:pPr>
            <w:del w:id="576" w:author="Byrski, Krzysztof" w:date="2018-02-08T14:24:00Z">
              <w:r w:rsidDel="00626CC9">
                <w:rPr>
                  <w:rFonts w:cs="Calibri"/>
                  <w:sz w:val="16"/>
                </w:rPr>
                <w:delText>-1440</w:delText>
              </w:r>
            </w:del>
            <w:ins w:id="577" w:author="Byrski, Krzysztof" w:date="2018-02-08T14:24:00Z">
              <w:r w:rsidR="00626CC9">
                <w:rPr>
                  <w:rFonts w:cs="Calibri"/>
                  <w:sz w:val="16"/>
                </w:rPr>
                <w:t>0</w:t>
              </w:r>
            </w:ins>
          </w:p>
        </w:tc>
        <w:tc>
          <w:tcPr>
            <w:tcW w:w="1068" w:type="dxa"/>
          </w:tcPr>
          <w:p w:rsidR="009D352D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  <w:ins w:id="578" w:author="Byrski, Krzysztof" w:date="2018-02-08T14:39:00Z">
              <w:r w:rsidR="000C4102">
                <w:rPr>
                  <w:rFonts w:cs="Calibri"/>
                  <w:sz w:val="16"/>
                </w:rPr>
                <w:t>60</w:t>
              </w:r>
            </w:ins>
            <w:del w:id="579" w:author="Byrski, Krzysztof" w:date="2018-02-08T14:39:00Z">
              <w:r w:rsidDel="000C4102">
                <w:rPr>
                  <w:rFonts w:cs="Calibri"/>
                  <w:sz w:val="16"/>
                </w:rPr>
                <w:delText>44</w:delText>
              </w:r>
            </w:del>
            <w:r>
              <w:rPr>
                <w:rFonts w:cs="Calibri"/>
                <w:sz w:val="16"/>
              </w:rPr>
              <w:t>0</w:t>
            </w:r>
          </w:p>
        </w:tc>
      </w:tr>
      <w:tr w:rsidR="009D352D" w:rsidRPr="00AA38E8" w:rsidTr="009D352D">
        <w:tc>
          <w:tcPr>
            <w:tcW w:w="1752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49" w:type="dxa"/>
          </w:tcPr>
          <w:p w:rsidR="009D352D" w:rsidRPr="00F45192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LxaHwAgThd_HwDeg_T_f32</w:t>
            </w:r>
          </w:p>
        </w:tc>
        <w:tc>
          <w:tcPr>
            <w:tcW w:w="982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float32</w:t>
            </w:r>
          </w:p>
        </w:tc>
        <w:tc>
          <w:tcPr>
            <w:tcW w:w="977" w:type="dxa"/>
          </w:tcPr>
          <w:p w:rsidR="009D352D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68" w:type="dxa"/>
          </w:tcPr>
          <w:p w:rsidR="009D352D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65535</w:t>
            </w:r>
          </w:p>
        </w:tc>
      </w:tr>
      <w:tr w:rsidR="009D352D" w:rsidRPr="00AA38E8" w:rsidTr="009D352D">
        <w:tc>
          <w:tcPr>
            <w:tcW w:w="1752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49" w:type="dxa"/>
          </w:tcPr>
          <w:p w:rsidR="009D352D" w:rsidRPr="00F45192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LxaHwAgDetnCntrNStep_Cnt_T_u16</w:t>
            </w:r>
          </w:p>
        </w:tc>
        <w:tc>
          <w:tcPr>
            <w:tcW w:w="982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E12567">
              <w:rPr>
                <w:rFonts w:cs="Calibri"/>
                <w:sz w:val="16"/>
              </w:rPr>
              <w:t>uint16</w:t>
            </w:r>
          </w:p>
        </w:tc>
        <w:tc>
          <w:tcPr>
            <w:tcW w:w="977" w:type="dxa"/>
          </w:tcPr>
          <w:p w:rsidR="009D352D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68" w:type="dxa"/>
          </w:tcPr>
          <w:p w:rsidR="009D352D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65535</w:t>
            </w:r>
          </w:p>
        </w:tc>
      </w:tr>
      <w:tr w:rsidR="009D352D" w:rsidRPr="00AA38E8" w:rsidTr="009D352D">
        <w:tc>
          <w:tcPr>
            <w:tcW w:w="1752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49" w:type="dxa"/>
          </w:tcPr>
          <w:p w:rsidR="009D352D" w:rsidRPr="00F45192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LxaHwAgDetnCntrPStep_Cnt_T_u16</w:t>
            </w:r>
          </w:p>
        </w:tc>
        <w:tc>
          <w:tcPr>
            <w:tcW w:w="982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E12567">
              <w:rPr>
                <w:rFonts w:cs="Calibri"/>
                <w:sz w:val="16"/>
              </w:rPr>
              <w:t>uint16</w:t>
            </w:r>
          </w:p>
        </w:tc>
        <w:tc>
          <w:tcPr>
            <w:tcW w:w="977" w:type="dxa"/>
          </w:tcPr>
          <w:p w:rsidR="009D352D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68" w:type="dxa"/>
          </w:tcPr>
          <w:p w:rsidR="009D352D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65535</w:t>
            </w:r>
          </w:p>
        </w:tc>
      </w:tr>
      <w:tr w:rsidR="009D352D" w:rsidRPr="00AA38E8" w:rsidTr="009D352D">
        <w:tc>
          <w:tcPr>
            <w:tcW w:w="1752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49" w:type="dxa"/>
          </w:tcPr>
          <w:p w:rsidR="009D352D" w:rsidRPr="00E12567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LxaInactivOnDrvrBhvr_Cnt_T_lgc</w:t>
            </w:r>
            <w:proofErr w:type="spellEnd"/>
          </w:p>
        </w:tc>
        <w:tc>
          <w:tcPr>
            <w:tcW w:w="982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77" w:type="dxa"/>
          </w:tcPr>
          <w:p w:rsidR="009D352D" w:rsidRPr="00AA38E8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068" w:type="dxa"/>
          </w:tcPr>
          <w:p w:rsidR="009D352D" w:rsidRPr="00AA38E8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9D352D" w:rsidRPr="00AA38E8" w:rsidTr="009D352D">
        <w:tc>
          <w:tcPr>
            <w:tcW w:w="1752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49" w:type="dxa"/>
          </w:tcPr>
          <w:p w:rsidR="009D352D" w:rsidDel="009D6742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HwTrqRate_HwNmpS_T_f32</w:t>
            </w:r>
          </w:p>
        </w:tc>
        <w:tc>
          <w:tcPr>
            <w:tcW w:w="982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float32</w:t>
            </w:r>
          </w:p>
        </w:tc>
        <w:tc>
          <w:tcPr>
            <w:tcW w:w="977" w:type="dxa"/>
          </w:tcPr>
          <w:p w:rsidR="009D352D" w:rsidRPr="00AA38E8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68" w:type="dxa"/>
          </w:tcPr>
          <w:p w:rsidR="009D352D" w:rsidRPr="00AA38E8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2000</w:t>
            </w:r>
          </w:p>
        </w:tc>
      </w:tr>
      <w:tr w:rsidR="009D352D" w:rsidRPr="00AA38E8" w:rsidTr="009D352D">
        <w:tc>
          <w:tcPr>
            <w:tcW w:w="1752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49" w:type="dxa"/>
          </w:tcPr>
          <w:p w:rsidR="009D352D" w:rsidDel="009D6742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LxaHwAgDetd_Cnt_T_lgc</w:t>
            </w:r>
            <w:proofErr w:type="spellEnd"/>
          </w:p>
        </w:tc>
        <w:tc>
          <w:tcPr>
            <w:tcW w:w="982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77" w:type="dxa"/>
          </w:tcPr>
          <w:p w:rsidR="009D352D" w:rsidRPr="00AA38E8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068" w:type="dxa"/>
          </w:tcPr>
          <w:p w:rsidR="009D352D" w:rsidRPr="00AA38E8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9D352D" w:rsidRPr="00AA38E8" w:rsidTr="009D352D">
        <w:tc>
          <w:tcPr>
            <w:tcW w:w="1752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49" w:type="dxa"/>
          </w:tcPr>
          <w:p w:rsidR="009D352D" w:rsidDel="009D6742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HwVelDetnCntr_Cnt_T_u16</w:t>
            </w:r>
          </w:p>
        </w:tc>
        <w:tc>
          <w:tcPr>
            <w:tcW w:w="982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E12567">
              <w:rPr>
                <w:rFonts w:cs="Calibri"/>
                <w:sz w:val="16"/>
              </w:rPr>
              <w:t>uint16</w:t>
            </w:r>
          </w:p>
        </w:tc>
        <w:tc>
          <w:tcPr>
            <w:tcW w:w="977" w:type="dxa"/>
          </w:tcPr>
          <w:p w:rsidR="009D352D" w:rsidRPr="00AA38E8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68" w:type="dxa"/>
          </w:tcPr>
          <w:p w:rsidR="009D352D" w:rsidRPr="00AA38E8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65535</w:t>
            </w:r>
          </w:p>
        </w:tc>
      </w:tr>
      <w:tr w:rsidR="009D352D" w:rsidRPr="00AA38E8" w:rsidTr="009D352D">
        <w:tc>
          <w:tcPr>
            <w:tcW w:w="1752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49" w:type="dxa"/>
          </w:tcPr>
          <w:p w:rsidR="009D352D" w:rsidDel="009D6742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TempLxaInactivRstTmrDi_Cnt_T_lgc</w:t>
            </w:r>
            <w:proofErr w:type="spellEnd"/>
          </w:p>
        </w:tc>
        <w:tc>
          <w:tcPr>
            <w:tcW w:w="982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77" w:type="dxa"/>
          </w:tcPr>
          <w:p w:rsidR="009D352D" w:rsidRPr="00AA38E8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068" w:type="dxa"/>
          </w:tcPr>
          <w:p w:rsidR="009D352D" w:rsidRPr="00AA38E8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</w:tbl>
    <w:p w:rsidR="008A7E06" w:rsidRPr="008A7E06" w:rsidRDefault="008A7E06" w:rsidP="008A7E06">
      <w:bookmarkStart w:id="580" w:name="_Toc491076806"/>
    </w:p>
    <w:p w:rsidR="009D352D" w:rsidRDefault="009D352D" w:rsidP="008A7E06">
      <w:pPr>
        <w:pStyle w:val="Heading4"/>
        <w:rPr>
          <w:sz w:val="16"/>
          <w:szCs w:val="24"/>
          <w:lang w:bidi="ur-PK"/>
        </w:rPr>
      </w:pPr>
      <w:r w:rsidRPr="00AA38E8">
        <w:t>L</w:t>
      </w:r>
      <w:r>
        <w:t xml:space="preserve">ocal Function </w:t>
      </w:r>
      <w:proofErr w:type="spellStart"/>
      <w:r w:rsidRPr="008A7E06">
        <w:t>LxaHwAgMon</w:t>
      </w:r>
      <w:bookmarkEnd w:id="580"/>
      <w:proofErr w:type="spellEnd"/>
    </w:p>
    <w:p w:rsidR="008A7E06" w:rsidRPr="008A7E06" w:rsidRDefault="008A7E06" w:rsidP="008A7E06">
      <w:pPr>
        <w:rPr>
          <w:lang w:bidi="ar-SA"/>
        </w:rPr>
      </w:pPr>
      <w:proofErr w:type="gramStart"/>
      <w:r w:rsidRPr="001E163D">
        <w:rPr>
          <w:lang w:bidi="ar-SA"/>
        </w:rPr>
        <w:t>Implementation of "</w:t>
      </w:r>
      <w:proofErr w:type="spellStart"/>
      <w:r w:rsidRPr="001E163D">
        <w:rPr>
          <w:lang w:bidi="ar-SA"/>
        </w:rPr>
        <w:t>LxaHwAgMon</w:t>
      </w:r>
      <w:proofErr w:type="spellEnd"/>
      <w:r w:rsidRPr="001E163D">
        <w:rPr>
          <w:lang w:bidi="ar-SA"/>
        </w:rPr>
        <w:t>" state flow in the FDD</w:t>
      </w:r>
      <w:r w:rsidRPr="00FF2579">
        <w:rPr>
          <w:lang w:bidi="ar-SA"/>
        </w:rPr>
        <w:t>.</w:t>
      </w:r>
      <w:proofErr w:type="gram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4"/>
        <w:gridCol w:w="4329"/>
        <w:gridCol w:w="1129"/>
        <w:gridCol w:w="869"/>
        <w:gridCol w:w="1087"/>
      </w:tblGrid>
      <w:tr w:rsidR="009D352D" w:rsidRPr="00AA38E8" w:rsidTr="009D352D">
        <w:tc>
          <w:tcPr>
            <w:tcW w:w="1605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lastRenderedPageBreak/>
              <w:t>Function Name</w:t>
            </w:r>
          </w:p>
        </w:tc>
        <w:tc>
          <w:tcPr>
            <w:tcW w:w="4074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LxaHwAgMon</w:t>
            </w:r>
            <w:proofErr w:type="spellEnd"/>
          </w:p>
        </w:tc>
        <w:tc>
          <w:tcPr>
            <w:tcW w:w="1191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09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149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9D352D" w:rsidRPr="00AA38E8" w:rsidTr="009D352D">
        <w:tc>
          <w:tcPr>
            <w:tcW w:w="1605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74" w:type="dxa"/>
          </w:tcPr>
          <w:p w:rsidR="009D352D" w:rsidRPr="00AA38E8" w:rsidRDefault="00626CC9" w:rsidP="009D352D">
            <w:pPr>
              <w:spacing w:before="60"/>
              <w:rPr>
                <w:rFonts w:cs="Calibri"/>
                <w:sz w:val="16"/>
              </w:rPr>
            </w:pPr>
            <w:ins w:id="581" w:author="Byrski, Krzysztof" w:date="2018-02-08T14:24:00Z">
              <w:r w:rsidRPr="00626CC9">
                <w:rPr>
                  <w:rFonts w:cs="Calibri"/>
                  <w:sz w:val="16"/>
                </w:rPr>
                <w:t>AbsltHwPosn_HwDeg_T_f32</w:t>
              </w:r>
            </w:ins>
            <w:del w:id="582" w:author="Byrski, Krzysztof" w:date="2018-02-08T14:24:00Z">
              <w:r w:rsidR="009D352D" w:rsidRPr="00F45192" w:rsidDel="00626CC9">
                <w:rPr>
                  <w:rFonts w:cs="Calibri"/>
                  <w:sz w:val="16"/>
                </w:rPr>
                <w:delText>HandwheelPosition_HwDeg_T_f32</w:delText>
              </w:r>
            </w:del>
          </w:p>
        </w:tc>
        <w:tc>
          <w:tcPr>
            <w:tcW w:w="1191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float32</w:t>
            </w:r>
          </w:p>
        </w:tc>
        <w:tc>
          <w:tcPr>
            <w:tcW w:w="909" w:type="dxa"/>
          </w:tcPr>
          <w:p w:rsidR="009D352D" w:rsidRPr="00AA38E8" w:rsidRDefault="00BD0836" w:rsidP="009D352D">
            <w:pPr>
              <w:spacing w:before="60"/>
              <w:rPr>
                <w:rFonts w:cs="Calibri"/>
                <w:sz w:val="16"/>
              </w:rPr>
            </w:pPr>
            <w:del w:id="583" w:author="Byrski, Krzysztof" w:date="2018-02-08T14:24:00Z">
              <w:r w:rsidDel="00626CC9">
                <w:rPr>
                  <w:rFonts w:cs="Calibri"/>
                  <w:sz w:val="16"/>
                </w:rPr>
                <w:delText>-1440</w:delText>
              </w:r>
            </w:del>
            <w:ins w:id="584" w:author="Byrski, Krzysztof" w:date="2018-02-08T14:24:00Z">
              <w:r w:rsidR="00626CC9">
                <w:rPr>
                  <w:rFonts w:cs="Calibri"/>
                  <w:sz w:val="16"/>
                </w:rPr>
                <w:t>0</w:t>
              </w:r>
            </w:ins>
          </w:p>
        </w:tc>
        <w:tc>
          <w:tcPr>
            <w:tcW w:w="1149" w:type="dxa"/>
          </w:tcPr>
          <w:p w:rsidR="009D352D" w:rsidRPr="00AA38E8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  <w:ins w:id="585" w:author="Byrski, Krzysztof" w:date="2018-02-08T14:40:00Z">
              <w:r w:rsidR="000C4102">
                <w:rPr>
                  <w:rFonts w:cs="Calibri"/>
                  <w:sz w:val="16"/>
                </w:rPr>
                <w:t>60</w:t>
              </w:r>
            </w:ins>
            <w:del w:id="586" w:author="Byrski, Krzysztof" w:date="2018-02-08T14:40:00Z">
              <w:r w:rsidDel="000C4102">
                <w:rPr>
                  <w:rFonts w:cs="Calibri"/>
                  <w:sz w:val="16"/>
                </w:rPr>
                <w:delText>44</w:delText>
              </w:r>
            </w:del>
            <w:r>
              <w:rPr>
                <w:rFonts w:cs="Calibri"/>
                <w:sz w:val="16"/>
              </w:rPr>
              <w:t>0</w:t>
            </w:r>
          </w:p>
        </w:tc>
      </w:tr>
      <w:tr w:rsidR="009D352D" w:rsidRPr="00AA38E8" w:rsidTr="009D352D">
        <w:tc>
          <w:tcPr>
            <w:tcW w:w="1605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074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LxaHwAgThd_HwDeg_T_f32</w:t>
            </w:r>
          </w:p>
        </w:tc>
        <w:tc>
          <w:tcPr>
            <w:tcW w:w="1191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float32</w:t>
            </w:r>
          </w:p>
        </w:tc>
        <w:tc>
          <w:tcPr>
            <w:tcW w:w="909" w:type="dxa"/>
          </w:tcPr>
          <w:p w:rsidR="009D352D" w:rsidRPr="00AA38E8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149" w:type="dxa"/>
          </w:tcPr>
          <w:p w:rsidR="009D352D" w:rsidRPr="00AA38E8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65535</w:t>
            </w:r>
          </w:p>
        </w:tc>
      </w:tr>
      <w:tr w:rsidR="009D352D" w:rsidRPr="00AA38E8" w:rsidTr="009D352D">
        <w:tc>
          <w:tcPr>
            <w:tcW w:w="1605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074" w:type="dxa"/>
          </w:tcPr>
          <w:p w:rsidR="009D352D" w:rsidRPr="009618C9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LxaHwAgDetnCntrNStep_Cnt_T_u16</w:t>
            </w:r>
          </w:p>
        </w:tc>
        <w:tc>
          <w:tcPr>
            <w:tcW w:w="1191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E12567">
              <w:rPr>
                <w:rFonts w:cs="Calibri"/>
                <w:sz w:val="16"/>
              </w:rPr>
              <w:t>uint16</w:t>
            </w:r>
          </w:p>
        </w:tc>
        <w:tc>
          <w:tcPr>
            <w:tcW w:w="909" w:type="dxa"/>
          </w:tcPr>
          <w:p w:rsidR="009D352D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149" w:type="dxa"/>
          </w:tcPr>
          <w:p w:rsidR="009D352D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65535</w:t>
            </w:r>
          </w:p>
        </w:tc>
      </w:tr>
      <w:tr w:rsidR="009D352D" w:rsidRPr="00AA38E8" w:rsidTr="009D352D">
        <w:tc>
          <w:tcPr>
            <w:tcW w:w="1605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074" w:type="dxa"/>
          </w:tcPr>
          <w:p w:rsidR="009D352D" w:rsidRPr="00F45192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LxaHwAgDetnCntrPStep_Cnt_T_u16</w:t>
            </w:r>
          </w:p>
        </w:tc>
        <w:tc>
          <w:tcPr>
            <w:tcW w:w="1191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E12567">
              <w:rPr>
                <w:rFonts w:cs="Calibri"/>
                <w:sz w:val="16"/>
              </w:rPr>
              <w:t>uint16</w:t>
            </w:r>
          </w:p>
        </w:tc>
        <w:tc>
          <w:tcPr>
            <w:tcW w:w="909" w:type="dxa"/>
          </w:tcPr>
          <w:p w:rsidR="009D352D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149" w:type="dxa"/>
          </w:tcPr>
          <w:p w:rsidR="009D352D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65535</w:t>
            </w:r>
          </w:p>
        </w:tc>
      </w:tr>
      <w:tr w:rsidR="009D352D" w:rsidRPr="00AA38E8" w:rsidTr="009D352D">
        <w:tc>
          <w:tcPr>
            <w:tcW w:w="1605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074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LxaHwAgDetd_Cnt_T_lgc</w:t>
            </w:r>
            <w:proofErr w:type="spellEnd"/>
          </w:p>
        </w:tc>
        <w:tc>
          <w:tcPr>
            <w:tcW w:w="1191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09" w:type="dxa"/>
          </w:tcPr>
          <w:p w:rsidR="009D352D" w:rsidRPr="00AA38E8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149" w:type="dxa"/>
          </w:tcPr>
          <w:p w:rsidR="009D352D" w:rsidRPr="00AA38E8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9D352D" w:rsidRPr="00AA38E8" w:rsidTr="009D352D">
        <w:tc>
          <w:tcPr>
            <w:tcW w:w="1605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074" w:type="dxa"/>
          </w:tcPr>
          <w:p w:rsidR="009D352D" w:rsidRPr="002A2ED6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TempLxaInactivRstTmrDi_Cnt_T_lgc</w:t>
            </w:r>
            <w:proofErr w:type="spellEnd"/>
          </w:p>
        </w:tc>
        <w:tc>
          <w:tcPr>
            <w:tcW w:w="1191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09" w:type="dxa"/>
          </w:tcPr>
          <w:p w:rsidR="009D352D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149" w:type="dxa"/>
          </w:tcPr>
          <w:p w:rsidR="009D352D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</w:tbl>
    <w:p w:rsidR="009D352D" w:rsidRDefault="009D352D" w:rsidP="009D352D">
      <w:pPr>
        <w:rPr>
          <w:lang w:bidi="ar-SA"/>
        </w:rPr>
      </w:pPr>
    </w:p>
    <w:p w:rsidR="009D352D" w:rsidRPr="008A7E06" w:rsidRDefault="009D352D" w:rsidP="008A7E06">
      <w:pPr>
        <w:pStyle w:val="Heading4"/>
      </w:pPr>
      <w:bookmarkStart w:id="587" w:name="_Toc491076808"/>
      <w:r w:rsidRPr="008A7E06">
        <w:t xml:space="preserve">Local Function </w:t>
      </w:r>
      <w:bookmarkEnd w:id="587"/>
      <w:proofErr w:type="spellStart"/>
      <w:r w:rsidRPr="008A7E06">
        <w:t>LxaHwTrqMon</w:t>
      </w:r>
      <w:proofErr w:type="spellEnd"/>
    </w:p>
    <w:p w:rsidR="008A7E06" w:rsidRPr="008A7E06" w:rsidRDefault="008A7E06" w:rsidP="008A7E06">
      <w:pPr>
        <w:rPr>
          <w:lang w:bidi="ar-SA"/>
        </w:rPr>
      </w:pPr>
      <w:proofErr w:type="gramStart"/>
      <w:r w:rsidRPr="00EF527E">
        <w:rPr>
          <w:lang w:bidi="ar-SA"/>
        </w:rPr>
        <w:t>Implementation of "</w:t>
      </w:r>
      <w:proofErr w:type="spellStart"/>
      <w:r w:rsidRPr="00EF527E">
        <w:rPr>
          <w:lang w:bidi="ar-SA"/>
        </w:rPr>
        <w:t>LxaHwTrqMon</w:t>
      </w:r>
      <w:proofErr w:type="spellEnd"/>
      <w:r w:rsidRPr="00EF527E">
        <w:rPr>
          <w:lang w:bidi="ar-SA"/>
        </w:rPr>
        <w:t>" state flow in the FDD.</w:t>
      </w:r>
      <w:proofErr w:type="gram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4540"/>
        <w:gridCol w:w="944"/>
        <w:gridCol w:w="916"/>
        <w:gridCol w:w="908"/>
      </w:tblGrid>
      <w:tr w:rsidR="009D352D" w:rsidRPr="00AA38E8" w:rsidTr="009D352D">
        <w:tc>
          <w:tcPr>
            <w:tcW w:w="162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54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LxaHwTrqMon</w:t>
            </w:r>
            <w:proofErr w:type="spellEnd"/>
          </w:p>
        </w:tc>
        <w:tc>
          <w:tcPr>
            <w:tcW w:w="944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16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08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9D352D" w:rsidRPr="00AA38E8" w:rsidTr="009D352D">
        <w:tc>
          <w:tcPr>
            <w:tcW w:w="162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54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854F37">
              <w:rPr>
                <w:rFonts w:cs="Calibri"/>
                <w:sz w:val="16"/>
              </w:rPr>
              <w:t>HwTqFild_HwNm_T_f32</w:t>
            </w:r>
          </w:p>
        </w:tc>
        <w:tc>
          <w:tcPr>
            <w:tcW w:w="944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float32</w:t>
            </w:r>
          </w:p>
        </w:tc>
        <w:tc>
          <w:tcPr>
            <w:tcW w:w="916" w:type="dxa"/>
          </w:tcPr>
          <w:p w:rsidR="009D352D" w:rsidRPr="00AA38E8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-10</w:t>
            </w:r>
          </w:p>
        </w:tc>
        <w:tc>
          <w:tcPr>
            <w:tcW w:w="908" w:type="dxa"/>
          </w:tcPr>
          <w:p w:rsidR="009D352D" w:rsidRPr="00AA38E8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10</w:t>
            </w:r>
          </w:p>
        </w:tc>
      </w:tr>
      <w:tr w:rsidR="009D352D" w:rsidRPr="00AA38E8" w:rsidTr="009D352D">
        <w:tc>
          <w:tcPr>
            <w:tcW w:w="162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54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LxaInactivOnDrvrBhvr_Cnt_T_lgc</w:t>
            </w:r>
            <w:proofErr w:type="spellEnd"/>
          </w:p>
        </w:tc>
        <w:tc>
          <w:tcPr>
            <w:tcW w:w="944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16" w:type="dxa"/>
          </w:tcPr>
          <w:p w:rsidR="009D352D" w:rsidRPr="00AA38E8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08" w:type="dxa"/>
          </w:tcPr>
          <w:p w:rsidR="009D352D" w:rsidRPr="00AA38E8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9D352D" w:rsidRPr="00AA38E8" w:rsidTr="009D352D">
        <w:tc>
          <w:tcPr>
            <w:tcW w:w="162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540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HwTrqRate_HwNmpS_T_f32</w:t>
            </w:r>
          </w:p>
        </w:tc>
        <w:tc>
          <w:tcPr>
            <w:tcW w:w="944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float32</w:t>
            </w:r>
          </w:p>
        </w:tc>
        <w:tc>
          <w:tcPr>
            <w:tcW w:w="916" w:type="dxa"/>
          </w:tcPr>
          <w:p w:rsidR="009D352D" w:rsidRPr="00AA38E8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08" w:type="dxa"/>
          </w:tcPr>
          <w:p w:rsidR="009D352D" w:rsidRPr="00AA38E8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2000</w:t>
            </w:r>
          </w:p>
        </w:tc>
      </w:tr>
      <w:tr w:rsidR="009D352D" w:rsidRPr="00AA38E8" w:rsidTr="009D352D">
        <w:tc>
          <w:tcPr>
            <w:tcW w:w="162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540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TempLxaInactivRstTmrDi_Cnt_T_lgc</w:t>
            </w:r>
            <w:proofErr w:type="spellEnd"/>
          </w:p>
        </w:tc>
        <w:tc>
          <w:tcPr>
            <w:tcW w:w="944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16" w:type="dxa"/>
          </w:tcPr>
          <w:p w:rsidR="009D352D" w:rsidRPr="00AA38E8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08" w:type="dxa"/>
          </w:tcPr>
          <w:p w:rsidR="009D352D" w:rsidRPr="00AA38E8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</w:tbl>
    <w:p w:rsidR="009D352D" w:rsidRDefault="009D352D" w:rsidP="008A7E06">
      <w:pPr>
        <w:rPr>
          <w:lang w:bidi="ar-SA"/>
        </w:rPr>
      </w:pPr>
    </w:p>
    <w:p w:rsidR="009D352D" w:rsidRPr="008A7E06" w:rsidRDefault="009D352D" w:rsidP="008A7E06">
      <w:pPr>
        <w:pStyle w:val="Heading4"/>
      </w:pPr>
      <w:bookmarkStart w:id="588" w:name="_Toc491076810"/>
      <w:r w:rsidRPr="008A7E06">
        <w:t xml:space="preserve">Local Function </w:t>
      </w:r>
      <w:bookmarkEnd w:id="588"/>
      <w:proofErr w:type="spellStart"/>
      <w:r w:rsidRPr="008A7E06">
        <w:t>LxaHwVelMon</w:t>
      </w:r>
      <w:proofErr w:type="spellEnd"/>
    </w:p>
    <w:p w:rsidR="008A7E06" w:rsidRPr="008A7E06" w:rsidRDefault="008A7E06" w:rsidP="008A7E06">
      <w:proofErr w:type="gramStart"/>
      <w:r w:rsidRPr="00EF527E">
        <w:rPr>
          <w:lang w:bidi="ar-SA"/>
        </w:rPr>
        <w:t>Implementation of "</w:t>
      </w:r>
      <w:proofErr w:type="spellStart"/>
      <w:r w:rsidRPr="00EF527E">
        <w:rPr>
          <w:lang w:bidi="ar-SA"/>
        </w:rPr>
        <w:t>LxaHwVelMon</w:t>
      </w:r>
      <w:proofErr w:type="spellEnd"/>
      <w:r w:rsidRPr="00EF527E">
        <w:rPr>
          <w:lang w:bidi="ar-SA"/>
        </w:rPr>
        <w:t>" state flow in the FDD.</w:t>
      </w:r>
      <w:proofErr w:type="gram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LxaHwVelMon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AbsltHandwheelVelocity_HwRadpS_T_f32</w:t>
            </w:r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9D352D" w:rsidRPr="00AA38E8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Pr="00AA38E8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32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LxaHwVelThd_HwRadpS_T_f32</w:t>
            </w:r>
          </w:p>
        </w:tc>
        <w:tc>
          <w:tcPr>
            <w:tcW w:w="990" w:type="dxa"/>
          </w:tcPr>
          <w:p w:rsidR="009D352D" w:rsidRPr="00E12567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9D352D" w:rsidRPr="00AA38E8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Pr="00AA38E8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128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Pr="00233E6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LxaHwVelDetnCntrNStep_Cnt_T_u16</w:t>
            </w:r>
          </w:p>
        </w:tc>
        <w:tc>
          <w:tcPr>
            <w:tcW w:w="990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E12567">
              <w:rPr>
                <w:rFonts w:cs="Calibri"/>
                <w:sz w:val="16"/>
              </w:rPr>
              <w:t>uint16</w:t>
            </w:r>
          </w:p>
        </w:tc>
        <w:tc>
          <w:tcPr>
            <w:tcW w:w="990" w:type="dxa"/>
          </w:tcPr>
          <w:p w:rsidR="009D352D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65535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Pr="00233E6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LxaHwVelDetnCntrPStep_Cnt_T_u16</w:t>
            </w:r>
          </w:p>
        </w:tc>
        <w:tc>
          <w:tcPr>
            <w:tcW w:w="990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E12567">
              <w:rPr>
                <w:rFonts w:cs="Calibri"/>
                <w:sz w:val="16"/>
              </w:rPr>
              <w:t>uint16</w:t>
            </w:r>
          </w:p>
        </w:tc>
        <w:tc>
          <w:tcPr>
            <w:tcW w:w="990" w:type="dxa"/>
          </w:tcPr>
          <w:p w:rsidR="009D352D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65535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LxaInactivOnDrvrBhvr_Cnt_T_lgc</w:t>
            </w:r>
            <w:proofErr w:type="spellEnd"/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9D352D" w:rsidRPr="00AA38E8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9D352D" w:rsidRPr="00AA38E8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HwVelDetnCntr_Cnt_T_u16</w:t>
            </w:r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E12567">
              <w:rPr>
                <w:rFonts w:cs="Calibri"/>
                <w:sz w:val="16"/>
              </w:rPr>
              <w:t>uint16</w:t>
            </w:r>
          </w:p>
        </w:tc>
        <w:tc>
          <w:tcPr>
            <w:tcW w:w="990" w:type="dxa"/>
          </w:tcPr>
          <w:p w:rsidR="009D352D" w:rsidRPr="00AA38E8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Pr="00AA38E8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655335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TempLxaInactivRstTmrDi_Cnt_T_lgc</w:t>
            </w:r>
            <w:proofErr w:type="spellEnd"/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9D352D" w:rsidRPr="00AA38E8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9D352D" w:rsidRPr="00AA38E8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</w:tbl>
    <w:p w:rsidR="009D352D" w:rsidRDefault="009D352D" w:rsidP="008A7E06">
      <w:pPr>
        <w:rPr>
          <w:lang w:bidi="ar-SA"/>
        </w:rPr>
      </w:pPr>
    </w:p>
    <w:p w:rsidR="005A05E0" w:rsidRDefault="005A05E0">
      <w:pPr>
        <w:spacing w:after="0"/>
        <w:rPr>
          <w:ins w:id="589" w:author="Byrski, Krzysztof" w:date="2018-02-08T14:39:00Z"/>
          <w:b/>
          <w:szCs w:val="20"/>
          <w:lang w:bidi="ar-SA"/>
        </w:rPr>
      </w:pPr>
      <w:bookmarkStart w:id="590" w:name="_Toc491076812"/>
      <w:bookmarkStart w:id="591" w:name="_Toc491076813"/>
      <w:bookmarkEnd w:id="590"/>
      <w:ins w:id="592" w:author="Byrski, Krzysztof" w:date="2018-02-08T14:39:00Z">
        <w:r>
          <w:br w:type="page"/>
        </w:r>
      </w:ins>
    </w:p>
    <w:p w:rsidR="009D352D" w:rsidRDefault="009D352D" w:rsidP="008A7E06">
      <w:pPr>
        <w:pStyle w:val="Heading4"/>
      </w:pPr>
      <w:r w:rsidRPr="00AA38E8">
        <w:lastRenderedPageBreak/>
        <w:t>L</w:t>
      </w:r>
      <w:r>
        <w:t xml:space="preserve">ocal Function </w:t>
      </w:r>
      <w:bookmarkEnd w:id="591"/>
      <w:proofErr w:type="spellStart"/>
      <w:r w:rsidRPr="00F45192">
        <w:t>ComputeLxaDrvrAbsntDetd</w:t>
      </w:r>
      <w:proofErr w:type="spellEnd"/>
    </w:p>
    <w:p w:rsidR="008A7E06" w:rsidRPr="008A7E06" w:rsidRDefault="008A7E06" w:rsidP="008A7E06">
      <w:pPr>
        <w:rPr>
          <w:lang w:bidi="ar-SA"/>
        </w:rPr>
      </w:pPr>
      <w:proofErr w:type="gramStart"/>
      <w:r w:rsidRPr="001E163D">
        <w:rPr>
          <w:lang w:bidi="ar-SA"/>
        </w:rPr>
        <w:t>Implementation of "</w:t>
      </w:r>
      <w:proofErr w:type="spellStart"/>
      <w:r w:rsidRPr="001E163D">
        <w:rPr>
          <w:lang w:bidi="ar-SA"/>
        </w:rPr>
        <w:t>Compute_LxaDrvrAbsntDetd</w:t>
      </w:r>
      <w:proofErr w:type="spellEnd"/>
      <w:r w:rsidRPr="001E163D">
        <w:rPr>
          <w:lang w:bidi="ar-SA"/>
        </w:rPr>
        <w:t>" state flow in the FDD</w:t>
      </w:r>
      <w:r w:rsidRPr="00FF2579">
        <w:rPr>
          <w:lang w:bidi="ar-SA"/>
        </w:rPr>
        <w:t>.</w:t>
      </w:r>
      <w:proofErr w:type="gram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ComputeLxaDrvrAbsntDetd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DrvrIntvDetd_Cnt_T_lgc</w:t>
            </w:r>
            <w:proofErr w:type="spellEnd"/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9D352D" w:rsidRPr="00AA38E8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9D352D" w:rsidRPr="00AA38E8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LxaDrvrAbsntDetdTi_Sec_T_f32</w:t>
            </w:r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9D352D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512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Pr="00320097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AbsltHandwheelVelocity_HwRadpS_T_f32</w:t>
            </w:r>
          </w:p>
        </w:tc>
        <w:tc>
          <w:tcPr>
            <w:tcW w:w="990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32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Pr="00F45192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LxaDrvrAbsntHwVelThd_HwRadpS_T_f32</w:t>
            </w:r>
          </w:p>
        </w:tc>
        <w:tc>
          <w:tcPr>
            <w:tcW w:w="990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128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Pr="00F45192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LxaDrvrAbsntHwVelDetnCntrPStep_Cnt_T_u16</w:t>
            </w:r>
          </w:p>
        </w:tc>
        <w:tc>
          <w:tcPr>
            <w:tcW w:w="990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E12567">
              <w:rPr>
                <w:rFonts w:cs="Calibri"/>
                <w:sz w:val="16"/>
              </w:rPr>
              <w:t>uint16</w:t>
            </w:r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65535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Pr="00F45192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LxaDrvrAbsntHwVelDetnCntrNStep_Cnt_T_u16</w:t>
            </w:r>
          </w:p>
        </w:tc>
        <w:tc>
          <w:tcPr>
            <w:tcW w:w="990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E12567">
              <w:rPr>
                <w:rFonts w:cs="Calibri"/>
                <w:sz w:val="16"/>
              </w:rPr>
              <w:t>uint16</w:t>
            </w:r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65535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Pr="00F45192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HwVelDetnCntr_Cnt_T_u16</w:t>
            </w:r>
          </w:p>
        </w:tc>
        <w:tc>
          <w:tcPr>
            <w:tcW w:w="990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E12567">
              <w:rPr>
                <w:rFonts w:cs="Calibri"/>
                <w:sz w:val="16"/>
              </w:rPr>
              <w:t>uint16</w:t>
            </w:r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65535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Pr="00F45192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TempLxaInactivRstTmrDi_Cnt_T_lgc</w:t>
            </w:r>
            <w:proofErr w:type="spellEnd"/>
          </w:p>
        </w:tc>
        <w:tc>
          <w:tcPr>
            <w:tcW w:w="990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9D352D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9D352D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LxaDrvrAbsntHwVelDetd_Cnt_T_lgc</w:t>
            </w:r>
            <w:proofErr w:type="spellEnd"/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9D352D" w:rsidRPr="00AA38E8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9D352D" w:rsidRPr="00AA38E8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LxaInactivRstTmrDi_Cnt_T_lgc</w:t>
            </w:r>
            <w:proofErr w:type="spellEnd"/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9D352D" w:rsidRPr="00AA38E8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9D352D" w:rsidRPr="00AA38E8" w:rsidRDefault="00BD083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</w:tbl>
    <w:p w:rsidR="009D352D" w:rsidRDefault="009D352D" w:rsidP="009D352D">
      <w:pPr>
        <w:rPr>
          <w:lang w:bidi="ar-SA"/>
        </w:rPr>
      </w:pPr>
    </w:p>
    <w:p w:rsidR="009D352D" w:rsidRDefault="009D352D" w:rsidP="008A7E06">
      <w:pPr>
        <w:pStyle w:val="Heading4"/>
      </w:pPr>
      <w:bookmarkStart w:id="593" w:name="_Toc491076815"/>
      <w:r w:rsidRPr="00AA38E8">
        <w:t>L</w:t>
      </w:r>
      <w:r>
        <w:t xml:space="preserve">ocal </w:t>
      </w:r>
      <w:r w:rsidRPr="008A7E06">
        <w:t xml:space="preserve">Function </w:t>
      </w:r>
      <w:bookmarkEnd w:id="593"/>
      <w:proofErr w:type="spellStart"/>
      <w:r w:rsidRPr="008A7E06">
        <w:t>ComputeLxaInactivRstTmr</w:t>
      </w:r>
      <w:proofErr w:type="spellEnd"/>
    </w:p>
    <w:p w:rsidR="008A7E06" w:rsidRPr="008A7E06" w:rsidRDefault="008A7E06" w:rsidP="008A7E06">
      <w:pPr>
        <w:rPr>
          <w:lang w:bidi="ar-SA"/>
        </w:rPr>
      </w:pPr>
      <w:proofErr w:type="gramStart"/>
      <w:r w:rsidRPr="0049774A">
        <w:rPr>
          <w:lang w:bidi="ar-SA"/>
        </w:rPr>
        <w:t>Implementatio</w:t>
      </w:r>
      <w:r>
        <w:rPr>
          <w:lang w:bidi="ar-SA"/>
        </w:rPr>
        <w:t>n of "</w:t>
      </w:r>
      <w:proofErr w:type="spellStart"/>
      <w:r>
        <w:rPr>
          <w:lang w:bidi="ar-SA"/>
        </w:rPr>
        <w:t>Compute_LxaInactivRstTmr</w:t>
      </w:r>
      <w:proofErr w:type="spellEnd"/>
      <w:r>
        <w:rPr>
          <w:lang w:bidi="ar-SA"/>
        </w:rPr>
        <w:t>" block</w:t>
      </w:r>
      <w:proofErr w:type="gramEnd"/>
      <w:r>
        <w:rPr>
          <w:lang w:bidi="ar-SA"/>
        </w:rPr>
        <w:t xml:space="preserve"> </w:t>
      </w:r>
      <w:r w:rsidRPr="0049774A">
        <w:rPr>
          <w:lang w:bidi="ar-SA"/>
        </w:rPr>
        <w:t>flow in the FDD.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9"/>
        <w:gridCol w:w="5711"/>
        <w:gridCol w:w="784"/>
        <w:gridCol w:w="618"/>
        <w:gridCol w:w="636"/>
      </w:tblGrid>
      <w:tr w:rsidR="009D352D" w:rsidRPr="00AA38E8" w:rsidTr="009D352D">
        <w:tc>
          <w:tcPr>
            <w:tcW w:w="11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5711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ComputeLxaInactivRstTmr</w:t>
            </w:r>
            <w:proofErr w:type="spellEnd"/>
          </w:p>
        </w:tc>
        <w:tc>
          <w:tcPr>
            <w:tcW w:w="784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618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636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263855" w:rsidRPr="00AA38E8" w:rsidTr="00263855">
        <w:tc>
          <w:tcPr>
            <w:tcW w:w="11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5711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LxaInactivOnDrvrBhvr_Cnt_T_lgc</w:t>
            </w:r>
            <w:proofErr w:type="spellEnd"/>
          </w:p>
        </w:tc>
        <w:tc>
          <w:tcPr>
            <w:tcW w:w="784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618" w:type="dxa"/>
            <w:vAlign w:val="center"/>
          </w:tcPr>
          <w:p w:rsidR="00263855" w:rsidRPr="00AA38E8" w:rsidRDefault="00263855" w:rsidP="00263855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636" w:type="dxa"/>
            <w:vAlign w:val="center"/>
          </w:tcPr>
          <w:p w:rsidR="00263855" w:rsidRDefault="00263855" w:rsidP="00263855">
            <w:r w:rsidRPr="00111A3A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263855">
        <w:tc>
          <w:tcPr>
            <w:tcW w:w="11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5711" w:type="dxa"/>
          </w:tcPr>
          <w:p w:rsidR="00263855" w:rsidRPr="00233E6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LxaDrvrAbsntHwVelDetd_Cnt_T_lgc</w:t>
            </w:r>
            <w:proofErr w:type="spellEnd"/>
          </w:p>
        </w:tc>
        <w:tc>
          <w:tcPr>
            <w:tcW w:w="784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618" w:type="dxa"/>
            <w:vAlign w:val="center"/>
          </w:tcPr>
          <w:p w:rsidR="00263855" w:rsidRDefault="00263855" w:rsidP="00263855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636" w:type="dxa"/>
            <w:vAlign w:val="center"/>
          </w:tcPr>
          <w:p w:rsidR="00263855" w:rsidRDefault="00263855" w:rsidP="00263855">
            <w:pPr>
              <w:jc w:val="center"/>
            </w:pPr>
            <w:r w:rsidRPr="00111A3A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263855">
        <w:tc>
          <w:tcPr>
            <w:tcW w:w="11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5711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LxaHwAgDetd_Cnt_T_lgc</w:t>
            </w:r>
            <w:proofErr w:type="spellEnd"/>
          </w:p>
        </w:tc>
        <w:tc>
          <w:tcPr>
            <w:tcW w:w="784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618" w:type="dxa"/>
            <w:vAlign w:val="center"/>
          </w:tcPr>
          <w:p w:rsidR="00263855" w:rsidRDefault="00263855" w:rsidP="00263855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636" w:type="dxa"/>
            <w:vAlign w:val="center"/>
          </w:tcPr>
          <w:p w:rsidR="00263855" w:rsidRDefault="00263855" w:rsidP="00263855">
            <w:pPr>
              <w:jc w:val="center"/>
            </w:pPr>
            <w:r w:rsidRPr="00111A3A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263855">
        <w:tc>
          <w:tcPr>
            <w:tcW w:w="11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5711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LpaSeld_Cnt_T_lgc</w:t>
            </w:r>
            <w:proofErr w:type="spellEnd"/>
          </w:p>
        </w:tc>
        <w:tc>
          <w:tcPr>
            <w:tcW w:w="784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618" w:type="dxa"/>
            <w:vAlign w:val="center"/>
          </w:tcPr>
          <w:p w:rsidR="00263855" w:rsidRDefault="00263855" w:rsidP="00263855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636" w:type="dxa"/>
            <w:vAlign w:val="center"/>
          </w:tcPr>
          <w:p w:rsidR="00263855" w:rsidRDefault="00263855" w:rsidP="00263855">
            <w:pPr>
              <w:jc w:val="center"/>
            </w:pPr>
            <w:r w:rsidRPr="00111A3A">
              <w:rPr>
                <w:rFonts w:cs="Calibri"/>
                <w:sz w:val="16"/>
              </w:rPr>
              <w:t>TRUE</w:t>
            </w:r>
          </w:p>
        </w:tc>
      </w:tr>
      <w:tr w:rsidR="009D352D" w:rsidRPr="00AA38E8" w:rsidTr="00263855">
        <w:tc>
          <w:tcPr>
            <w:tcW w:w="11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5711" w:type="dxa"/>
          </w:tcPr>
          <w:p w:rsidR="009D352D" w:rsidRPr="00F45192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LxaState_Cnt_T_enum</w:t>
            </w:r>
            <w:proofErr w:type="spellEnd"/>
          </w:p>
        </w:tc>
        <w:tc>
          <w:tcPr>
            <w:tcW w:w="784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enum</w:t>
            </w:r>
            <w:proofErr w:type="spellEnd"/>
          </w:p>
        </w:tc>
        <w:tc>
          <w:tcPr>
            <w:tcW w:w="618" w:type="dxa"/>
            <w:vAlign w:val="center"/>
          </w:tcPr>
          <w:p w:rsidR="009D352D" w:rsidRDefault="00263855" w:rsidP="00263855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636" w:type="dxa"/>
            <w:vAlign w:val="center"/>
          </w:tcPr>
          <w:p w:rsidR="009D352D" w:rsidRDefault="00263855" w:rsidP="00263855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</w:t>
            </w:r>
          </w:p>
        </w:tc>
      </w:tr>
      <w:tr w:rsidR="009D352D" w:rsidRPr="00AA38E8" w:rsidTr="00263855">
        <w:tc>
          <w:tcPr>
            <w:tcW w:w="11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5711" w:type="dxa"/>
          </w:tcPr>
          <w:p w:rsidR="009D352D" w:rsidRPr="00F45192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LxaInactivRstTmrDi_Cnt_T_lgc</w:t>
            </w:r>
            <w:proofErr w:type="spellEnd"/>
          </w:p>
        </w:tc>
        <w:tc>
          <w:tcPr>
            <w:tcW w:w="784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618" w:type="dxa"/>
            <w:vAlign w:val="center"/>
          </w:tcPr>
          <w:p w:rsidR="009D352D" w:rsidRDefault="00263855" w:rsidP="00263855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636" w:type="dxa"/>
            <w:vAlign w:val="center"/>
          </w:tcPr>
          <w:p w:rsidR="009D352D" w:rsidRDefault="00263855" w:rsidP="00263855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075E1F" w:rsidRPr="00AA38E8" w:rsidTr="00263855">
        <w:trPr>
          <w:ins w:id="594" w:author="Byrski, Krzysztof" w:date="2018-02-08T14:25:00Z"/>
        </w:trPr>
        <w:tc>
          <w:tcPr>
            <w:tcW w:w="1179" w:type="dxa"/>
          </w:tcPr>
          <w:p w:rsidR="00075E1F" w:rsidRPr="00AA38E8" w:rsidRDefault="00075E1F" w:rsidP="009D352D">
            <w:pPr>
              <w:spacing w:before="60"/>
              <w:rPr>
                <w:ins w:id="595" w:author="Byrski, Krzysztof" w:date="2018-02-08T14:25:00Z"/>
                <w:rFonts w:cs="Calibri"/>
                <w:b/>
                <w:bCs/>
                <w:sz w:val="16"/>
              </w:rPr>
            </w:pPr>
          </w:p>
        </w:tc>
        <w:tc>
          <w:tcPr>
            <w:tcW w:w="5711" w:type="dxa"/>
          </w:tcPr>
          <w:p w:rsidR="00075E1F" w:rsidRPr="00F45192" w:rsidRDefault="00075E1F" w:rsidP="009D352D">
            <w:pPr>
              <w:spacing w:before="60"/>
              <w:rPr>
                <w:ins w:id="596" w:author="Byrski, Krzysztof" w:date="2018-02-08T14:25:00Z"/>
                <w:rFonts w:cs="Calibri"/>
                <w:sz w:val="16"/>
              </w:rPr>
            </w:pPr>
            <w:ins w:id="597" w:author="Byrski, Krzysztof" w:date="2018-02-08T14:25:00Z">
              <w:r w:rsidRPr="00075E1F">
                <w:rPr>
                  <w:rFonts w:cs="Calibri"/>
                  <w:sz w:val="16"/>
                </w:rPr>
                <w:t>VehicleSpeed_Kph_T_u9p7</w:t>
              </w:r>
            </w:ins>
          </w:p>
        </w:tc>
        <w:tc>
          <w:tcPr>
            <w:tcW w:w="784" w:type="dxa"/>
          </w:tcPr>
          <w:p w:rsidR="00075E1F" w:rsidRPr="00E12567" w:rsidRDefault="00075E1F" w:rsidP="009D352D">
            <w:pPr>
              <w:spacing w:before="60"/>
              <w:rPr>
                <w:ins w:id="598" w:author="Byrski, Krzysztof" w:date="2018-02-08T14:25:00Z"/>
                <w:rFonts w:cs="Calibri"/>
                <w:sz w:val="16"/>
              </w:rPr>
            </w:pPr>
            <w:ins w:id="599" w:author="Byrski, Krzysztof" w:date="2018-02-08T14:25:00Z">
              <w:r w:rsidRPr="00E12567">
                <w:rPr>
                  <w:rFonts w:cs="Calibri"/>
                  <w:sz w:val="16"/>
                </w:rPr>
                <w:t>uint16</w:t>
              </w:r>
            </w:ins>
          </w:p>
        </w:tc>
        <w:tc>
          <w:tcPr>
            <w:tcW w:w="618" w:type="dxa"/>
            <w:vAlign w:val="center"/>
          </w:tcPr>
          <w:p w:rsidR="00075E1F" w:rsidRDefault="00075E1F" w:rsidP="00263855">
            <w:pPr>
              <w:spacing w:before="60"/>
              <w:jc w:val="center"/>
              <w:rPr>
                <w:ins w:id="600" w:author="Byrski, Krzysztof" w:date="2018-02-08T14:25:00Z"/>
                <w:rFonts w:cs="Calibri"/>
                <w:sz w:val="16"/>
              </w:rPr>
            </w:pPr>
            <w:ins w:id="601" w:author="Byrski, Krzysztof" w:date="2018-02-08T14:25:00Z">
              <w:r>
                <w:rPr>
                  <w:rFonts w:cs="Calibri"/>
                  <w:sz w:val="16"/>
                </w:rPr>
                <w:t>0</w:t>
              </w:r>
            </w:ins>
          </w:p>
        </w:tc>
        <w:tc>
          <w:tcPr>
            <w:tcW w:w="636" w:type="dxa"/>
            <w:vAlign w:val="center"/>
          </w:tcPr>
          <w:p w:rsidR="00075E1F" w:rsidRDefault="00075E1F" w:rsidP="00263855">
            <w:pPr>
              <w:spacing w:before="60"/>
              <w:jc w:val="center"/>
              <w:rPr>
                <w:ins w:id="602" w:author="Byrski, Krzysztof" w:date="2018-02-08T14:25:00Z"/>
                <w:rFonts w:cs="Calibri"/>
                <w:sz w:val="16"/>
              </w:rPr>
            </w:pPr>
            <w:ins w:id="603" w:author="Byrski, Krzysztof" w:date="2018-02-08T14:25:00Z">
              <w:r w:rsidRPr="00C02E80">
                <w:rPr>
                  <w:rFonts w:cs="Calibri"/>
                  <w:sz w:val="16"/>
                </w:rPr>
                <w:t>65408</w:t>
              </w:r>
            </w:ins>
          </w:p>
        </w:tc>
      </w:tr>
      <w:tr w:rsidR="009D352D" w:rsidRPr="00AA38E8" w:rsidTr="00263855">
        <w:tc>
          <w:tcPr>
            <w:tcW w:w="11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5711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N/A</w:t>
            </w:r>
          </w:p>
        </w:tc>
        <w:tc>
          <w:tcPr>
            <w:tcW w:w="784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618" w:type="dxa"/>
            <w:vAlign w:val="center"/>
          </w:tcPr>
          <w:p w:rsidR="009D352D" w:rsidRPr="00AA38E8" w:rsidRDefault="009D352D" w:rsidP="00263855">
            <w:pPr>
              <w:spacing w:before="60"/>
              <w:jc w:val="center"/>
              <w:rPr>
                <w:rFonts w:cs="Calibri"/>
                <w:sz w:val="16"/>
              </w:rPr>
            </w:pPr>
          </w:p>
        </w:tc>
        <w:tc>
          <w:tcPr>
            <w:tcW w:w="636" w:type="dxa"/>
            <w:vAlign w:val="center"/>
          </w:tcPr>
          <w:p w:rsidR="009D352D" w:rsidRPr="00AA38E8" w:rsidRDefault="009D352D" w:rsidP="00263855">
            <w:pPr>
              <w:spacing w:before="60"/>
              <w:jc w:val="center"/>
              <w:rPr>
                <w:rFonts w:cs="Calibri"/>
                <w:sz w:val="16"/>
              </w:rPr>
            </w:pPr>
          </w:p>
        </w:tc>
      </w:tr>
    </w:tbl>
    <w:p w:rsidR="009D352D" w:rsidRDefault="009D352D" w:rsidP="009D352D">
      <w:pPr>
        <w:rPr>
          <w:lang w:bidi="ar-SA"/>
        </w:rPr>
      </w:pPr>
    </w:p>
    <w:p w:rsidR="005A05E0" w:rsidRDefault="005A05E0">
      <w:pPr>
        <w:spacing w:after="0"/>
        <w:rPr>
          <w:ins w:id="604" w:author="Byrski, Krzysztof" w:date="2018-02-08T14:39:00Z"/>
          <w:b/>
          <w:szCs w:val="20"/>
          <w:lang w:bidi="ar-SA"/>
        </w:rPr>
      </w:pPr>
      <w:bookmarkStart w:id="605" w:name="_Toc491076817"/>
      <w:ins w:id="606" w:author="Byrski, Krzysztof" w:date="2018-02-08T14:39:00Z">
        <w:r>
          <w:br w:type="page"/>
        </w:r>
      </w:ins>
    </w:p>
    <w:p w:rsidR="009D352D" w:rsidRDefault="009D352D" w:rsidP="008A7E06">
      <w:pPr>
        <w:pStyle w:val="Heading4"/>
      </w:pPr>
      <w:r w:rsidRPr="00AA38E8">
        <w:lastRenderedPageBreak/>
        <w:t>L</w:t>
      </w:r>
      <w:r>
        <w:t xml:space="preserve">ocal Function </w:t>
      </w:r>
      <w:bookmarkEnd w:id="605"/>
      <w:proofErr w:type="spellStart"/>
      <w:r w:rsidRPr="00F45192">
        <w:t>ComputeEPSState</w:t>
      </w:r>
      <w:proofErr w:type="spellEnd"/>
    </w:p>
    <w:p w:rsidR="008A7E06" w:rsidRDefault="008A7E06" w:rsidP="008A7E06">
      <w:pPr>
        <w:rPr>
          <w:lang w:bidi="ar-SA"/>
        </w:rPr>
      </w:pPr>
      <w:proofErr w:type="gramStart"/>
      <w:r w:rsidRPr="00423BE5">
        <w:rPr>
          <w:lang w:bidi="ar-SA"/>
        </w:rPr>
        <w:t>Implementation of "</w:t>
      </w:r>
      <w:proofErr w:type="spellStart"/>
      <w:r w:rsidRPr="00423BE5">
        <w:rPr>
          <w:lang w:bidi="ar-SA"/>
        </w:rPr>
        <w:t>Compute_EPSState</w:t>
      </w:r>
      <w:proofErr w:type="spellEnd"/>
      <w:r w:rsidRPr="00423BE5">
        <w:rPr>
          <w:lang w:bidi="ar-SA"/>
        </w:rPr>
        <w:t>" block</w:t>
      </w:r>
      <w:r w:rsidRPr="00FF2579">
        <w:rPr>
          <w:lang w:bidi="ar-SA"/>
        </w:rPr>
        <w:t>.</w:t>
      </w:r>
      <w:proofErr w:type="gramEnd"/>
      <w:r>
        <w:rPr>
          <w:lang w:bidi="ar-SA"/>
        </w:rPr>
        <w:t xml:space="preserve"> This function determines '</w:t>
      </w:r>
      <w:proofErr w:type="spellStart"/>
      <w:r w:rsidRPr="003973BD">
        <w:rPr>
          <w:lang w:bidi="ar-SA"/>
        </w:rPr>
        <w:t>EPSState_Cnt_T_enum</w:t>
      </w:r>
      <w:proofErr w:type="spellEnd"/>
      <w:r>
        <w:rPr>
          <w:lang w:bidi="ar-SA"/>
        </w:rPr>
        <w:t>’.</w:t>
      </w:r>
    </w:p>
    <w:p w:rsidR="008A7E06" w:rsidRPr="008A7E06" w:rsidRDefault="008A7E06" w:rsidP="008A7E06"/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9"/>
        <w:gridCol w:w="4385"/>
        <w:gridCol w:w="962"/>
        <w:gridCol w:w="940"/>
        <w:gridCol w:w="942"/>
      </w:tblGrid>
      <w:tr w:rsidR="009D352D" w:rsidRPr="00AA38E8" w:rsidTr="009D352D">
        <w:tc>
          <w:tcPr>
            <w:tcW w:w="169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385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ComputeEPSState</w:t>
            </w:r>
            <w:proofErr w:type="spellEnd"/>
          </w:p>
        </w:tc>
        <w:tc>
          <w:tcPr>
            <w:tcW w:w="962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4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42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9D352D" w:rsidRPr="00AA38E8" w:rsidTr="009D352D">
        <w:tc>
          <w:tcPr>
            <w:tcW w:w="169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385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SystemState_Cnt_T_u08</w:t>
            </w:r>
          </w:p>
        </w:tc>
        <w:tc>
          <w:tcPr>
            <w:tcW w:w="962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sint8</w:t>
            </w:r>
          </w:p>
        </w:tc>
        <w:tc>
          <w:tcPr>
            <w:tcW w:w="940" w:type="dxa"/>
          </w:tcPr>
          <w:p w:rsidR="009D352D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42" w:type="dxa"/>
          </w:tcPr>
          <w:p w:rsidR="009D352D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</w:t>
            </w:r>
          </w:p>
        </w:tc>
      </w:tr>
      <w:tr w:rsidR="009D352D" w:rsidRPr="00AA38E8" w:rsidTr="009D352D">
        <w:tc>
          <w:tcPr>
            <w:tcW w:w="169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385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OutputRampMult_Uls_T_f32</w:t>
            </w:r>
          </w:p>
        </w:tc>
        <w:tc>
          <w:tcPr>
            <w:tcW w:w="962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float32</w:t>
            </w:r>
          </w:p>
        </w:tc>
        <w:tc>
          <w:tcPr>
            <w:tcW w:w="940" w:type="dxa"/>
          </w:tcPr>
          <w:p w:rsidR="009D352D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42" w:type="dxa"/>
          </w:tcPr>
          <w:p w:rsidR="009D352D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  <w:tr w:rsidR="009D352D" w:rsidRPr="00AA38E8" w:rsidTr="009D352D">
        <w:tc>
          <w:tcPr>
            <w:tcW w:w="169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385" w:type="dxa"/>
          </w:tcPr>
          <w:p w:rsidR="009D352D" w:rsidRPr="00233E6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FTermActv_Cnt_T_lgc</w:t>
            </w:r>
            <w:proofErr w:type="spellEnd"/>
          </w:p>
        </w:tc>
        <w:tc>
          <w:tcPr>
            <w:tcW w:w="962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4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42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9D352D" w:rsidRPr="00AA38E8" w:rsidTr="009D352D">
        <w:tc>
          <w:tcPr>
            <w:tcW w:w="169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385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EPSState_Cnt_T_enum</w:t>
            </w:r>
            <w:proofErr w:type="spellEnd"/>
          </w:p>
        </w:tc>
        <w:tc>
          <w:tcPr>
            <w:tcW w:w="962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enum</w:t>
            </w:r>
            <w:proofErr w:type="spellEnd"/>
          </w:p>
        </w:tc>
        <w:tc>
          <w:tcPr>
            <w:tcW w:w="940" w:type="dxa"/>
          </w:tcPr>
          <w:p w:rsidR="009D352D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42" w:type="dxa"/>
          </w:tcPr>
          <w:p w:rsidR="009D352D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</w:t>
            </w:r>
          </w:p>
        </w:tc>
      </w:tr>
    </w:tbl>
    <w:p w:rsidR="008A7E06" w:rsidRDefault="008A7E06" w:rsidP="008A7E06">
      <w:pPr>
        <w:rPr>
          <w:ins w:id="607" w:author="Byrski, Krzysztof" w:date="2018-02-08T14:25:00Z"/>
        </w:rPr>
      </w:pPr>
      <w:bookmarkStart w:id="608" w:name="_Toc491076819"/>
    </w:p>
    <w:p w:rsidR="00075E1F" w:rsidRDefault="00075E1F" w:rsidP="00075E1F">
      <w:pPr>
        <w:pStyle w:val="Heading4"/>
        <w:rPr>
          <w:ins w:id="609" w:author="Byrski, Krzysztof" w:date="2018-02-08T14:25:00Z"/>
        </w:rPr>
      </w:pPr>
      <w:ins w:id="610" w:author="Byrski, Krzysztof" w:date="2018-02-08T14:25:00Z">
        <w:r w:rsidRPr="00AA38E8">
          <w:t>L</w:t>
        </w:r>
        <w:r>
          <w:t xml:space="preserve">ocal Function </w:t>
        </w:r>
      </w:ins>
      <w:proofErr w:type="spellStart"/>
      <w:ins w:id="611" w:author="Byrski, Krzysztof" w:date="2018-02-08T14:26:00Z">
        <w:r w:rsidRPr="00075E1F">
          <w:t>ComputeLxaCorrnFacReqLimd</w:t>
        </w:r>
      </w:ins>
      <w:proofErr w:type="spellEnd"/>
    </w:p>
    <w:p w:rsidR="00075E1F" w:rsidRDefault="00075E1F" w:rsidP="00075E1F">
      <w:pPr>
        <w:rPr>
          <w:ins w:id="612" w:author="Byrski, Krzysztof" w:date="2018-02-08T14:25:00Z"/>
          <w:lang w:bidi="ar-SA"/>
        </w:rPr>
      </w:pPr>
      <w:ins w:id="613" w:author="Byrski, Krzysztof" w:date="2018-02-08T14:25:00Z">
        <w:r w:rsidRPr="00423BE5">
          <w:rPr>
            <w:lang w:bidi="ar-SA"/>
          </w:rPr>
          <w:t xml:space="preserve">Implementation of </w:t>
        </w:r>
        <w:proofErr w:type="gramStart"/>
        <w:r w:rsidRPr="00423BE5">
          <w:rPr>
            <w:lang w:bidi="ar-SA"/>
          </w:rPr>
          <w:t>"</w:t>
        </w:r>
      </w:ins>
      <w:ins w:id="614" w:author="Byrski, Krzysztof" w:date="2018-02-08T14:26:00Z">
        <w:r w:rsidRPr="00075E1F">
          <w:t xml:space="preserve"> </w:t>
        </w:r>
        <w:proofErr w:type="spellStart"/>
        <w:r w:rsidRPr="00075E1F">
          <w:rPr>
            <w:lang w:bidi="ar-SA"/>
          </w:rPr>
          <w:t>Compute</w:t>
        </w:r>
        <w:proofErr w:type="gramEnd"/>
        <w:r w:rsidRPr="00075E1F">
          <w:rPr>
            <w:lang w:bidi="ar-SA"/>
          </w:rPr>
          <w:t>_LxaCorrnFacReqLimd</w:t>
        </w:r>
      </w:ins>
      <w:proofErr w:type="spellEnd"/>
      <w:ins w:id="615" w:author="Byrski, Krzysztof" w:date="2018-02-08T14:25:00Z">
        <w:r w:rsidRPr="00423BE5">
          <w:rPr>
            <w:lang w:bidi="ar-SA"/>
          </w:rPr>
          <w:t>" block</w:t>
        </w:r>
        <w:r w:rsidRPr="00FF2579">
          <w:rPr>
            <w:lang w:bidi="ar-SA"/>
          </w:rPr>
          <w:t>.</w:t>
        </w:r>
        <w:r>
          <w:rPr>
            <w:lang w:bidi="ar-SA"/>
          </w:rPr>
          <w:t xml:space="preserve"> This function determines '</w:t>
        </w:r>
      </w:ins>
      <w:ins w:id="616" w:author="Byrski, Krzysztof" w:date="2018-02-08T14:27:00Z">
        <w:r w:rsidRPr="00075E1F">
          <w:rPr>
            <w:lang w:bidi="ar-SA"/>
          </w:rPr>
          <w:t>LxaCorrnFacReqLimd_Uls_T_f32</w:t>
        </w:r>
      </w:ins>
      <w:ins w:id="617" w:author="Byrski, Krzysztof" w:date="2018-02-08T14:25:00Z">
        <w:r>
          <w:rPr>
            <w:lang w:bidi="ar-SA"/>
          </w:rPr>
          <w:t>’.</w:t>
        </w:r>
      </w:ins>
    </w:p>
    <w:p w:rsidR="00075E1F" w:rsidRPr="008A7E06" w:rsidRDefault="00075E1F" w:rsidP="00075E1F">
      <w:pPr>
        <w:rPr>
          <w:ins w:id="618" w:author="Byrski, Krzysztof" w:date="2018-02-08T14:25:00Z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9"/>
        <w:gridCol w:w="4385"/>
        <w:gridCol w:w="962"/>
        <w:gridCol w:w="940"/>
        <w:gridCol w:w="942"/>
      </w:tblGrid>
      <w:tr w:rsidR="00075E1F" w:rsidRPr="00AA38E8" w:rsidTr="00075E1F">
        <w:trPr>
          <w:ins w:id="619" w:author="Byrski, Krzysztof" w:date="2018-02-08T14:25:00Z"/>
        </w:trPr>
        <w:tc>
          <w:tcPr>
            <w:tcW w:w="1699" w:type="dxa"/>
          </w:tcPr>
          <w:p w:rsidR="00075E1F" w:rsidRPr="00AA38E8" w:rsidRDefault="00075E1F" w:rsidP="00075E1F">
            <w:pPr>
              <w:spacing w:before="60"/>
              <w:rPr>
                <w:ins w:id="620" w:author="Byrski, Krzysztof" w:date="2018-02-08T14:25:00Z"/>
                <w:rFonts w:cs="Calibri"/>
                <w:b/>
                <w:bCs/>
                <w:sz w:val="16"/>
              </w:rPr>
            </w:pPr>
            <w:ins w:id="621" w:author="Byrski, Krzysztof" w:date="2018-02-08T14:25:00Z">
              <w:r w:rsidRPr="00AA38E8">
                <w:rPr>
                  <w:rFonts w:cs="Calibri"/>
                  <w:b/>
                  <w:bCs/>
                  <w:sz w:val="16"/>
                </w:rPr>
                <w:t>Function Name</w:t>
              </w:r>
            </w:ins>
          </w:p>
        </w:tc>
        <w:tc>
          <w:tcPr>
            <w:tcW w:w="4385" w:type="dxa"/>
          </w:tcPr>
          <w:p w:rsidR="00075E1F" w:rsidRPr="00AA38E8" w:rsidRDefault="003E4D41" w:rsidP="00075E1F">
            <w:pPr>
              <w:spacing w:before="60"/>
              <w:rPr>
                <w:ins w:id="622" w:author="Byrski, Krzysztof" w:date="2018-02-08T14:25:00Z"/>
                <w:rFonts w:cs="Calibri"/>
                <w:sz w:val="16"/>
              </w:rPr>
            </w:pPr>
            <w:proofErr w:type="spellStart"/>
            <w:ins w:id="623" w:author="Byrski, Krzysztof" w:date="2018-02-08T14:34:00Z">
              <w:r w:rsidRPr="003E4D41">
                <w:rPr>
                  <w:rFonts w:cs="Calibri"/>
                  <w:sz w:val="16"/>
                </w:rPr>
                <w:t>ComputeLxaCorrnFacReqLimd</w:t>
              </w:r>
            </w:ins>
            <w:proofErr w:type="spellEnd"/>
          </w:p>
        </w:tc>
        <w:tc>
          <w:tcPr>
            <w:tcW w:w="962" w:type="dxa"/>
            <w:shd w:val="pct30" w:color="FFFF00" w:fill="auto"/>
          </w:tcPr>
          <w:p w:rsidR="00075E1F" w:rsidRPr="00AA38E8" w:rsidRDefault="00075E1F" w:rsidP="00075E1F">
            <w:pPr>
              <w:spacing w:before="60"/>
              <w:rPr>
                <w:ins w:id="624" w:author="Byrski, Krzysztof" w:date="2018-02-08T14:25:00Z"/>
                <w:rFonts w:cs="Calibri"/>
                <w:sz w:val="16"/>
              </w:rPr>
            </w:pPr>
            <w:ins w:id="625" w:author="Byrski, Krzysztof" w:date="2018-02-08T14:25:00Z">
              <w:r w:rsidRPr="00AA38E8">
                <w:rPr>
                  <w:rFonts w:cs="Calibri"/>
                  <w:sz w:val="16"/>
                </w:rPr>
                <w:t>Type</w:t>
              </w:r>
            </w:ins>
          </w:p>
        </w:tc>
        <w:tc>
          <w:tcPr>
            <w:tcW w:w="940" w:type="dxa"/>
            <w:shd w:val="pct30" w:color="FFFF00" w:fill="auto"/>
          </w:tcPr>
          <w:p w:rsidR="00075E1F" w:rsidRPr="00AA38E8" w:rsidRDefault="00075E1F" w:rsidP="00075E1F">
            <w:pPr>
              <w:spacing w:before="60"/>
              <w:rPr>
                <w:ins w:id="626" w:author="Byrski, Krzysztof" w:date="2018-02-08T14:25:00Z"/>
                <w:rFonts w:cs="Calibri"/>
                <w:sz w:val="16"/>
              </w:rPr>
            </w:pPr>
            <w:ins w:id="627" w:author="Byrski, Krzysztof" w:date="2018-02-08T14:25:00Z">
              <w:r w:rsidRPr="00AA38E8">
                <w:rPr>
                  <w:rFonts w:cs="Calibri"/>
                  <w:sz w:val="16"/>
                </w:rPr>
                <w:t>Min</w:t>
              </w:r>
            </w:ins>
          </w:p>
        </w:tc>
        <w:tc>
          <w:tcPr>
            <w:tcW w:w="942" w:type="dxa"/>
            <w:shd w:val="pct30" w:color="FFFF00" w:fill="auto"/>
          </w:tcPr>
          <w:p w:rsidR="00075E1F" w:rsidRPr="00AA38E8" w:rsidRDefault="00075E1F" w:rsidP="00075E1F">
            <w:pPr>
              <w:spacing w:before="60"/>
              <w:rPr>
                <w:ins w:id="628" w:author="Byrski, Krzysztof" w:date="2018-02-08T14:25:00Z"/>
                <w:rFonts w:cs="Calibri"/>
                <w:sz w:val="16"/>
              </w:rPr>
            </w:pPr>
            <w:ins w:id="629" w:author="Byrski, Krzysztof" w:date="2018-02-08T14:25:00Z">
              <w:r w:rsidRPr="00AA38E8">
                <w:rPr>
                  <w:rFonts w:cs="Calibri"/>
                  <w:sz w:val="16"/>
                </w:rPr>
                <w:t>Max</w:t>
              </w:r>
            </w:ins>
          </w:p>
        </w:tc>
      </w:tr>
      <w:tr w:rsidR="00075E1F" w:rsidRPr="00AA38E8" w:rsidTr="00075E1F">
        <w:trPr>
          <w:ins w:id="630" w:author="Byrski, Krzysztof" w:date="2018-02-08T14:25:00Z"/>
        </w:trPr>
        <w:tc>
          <w:tcPr>
            <w:tcW w:w="1699" w:type="dxa"/>
          </w:tcPr>
          <w:p w:rsidR="00075E1F" w:rsidRPr="00AA38E8" w:rsidRDefault="00075E1F" w:rsidP="00075E1F">
            <w:pPr>
              <w:spacing w:before="60"/>
              <w:rPr>
                <w:ins w:id="631" w:author="Byrski, Krzysztof" w:date="2018-02-08T14:25:00Z"/>
                <w:rFonts w:cs="Calibri"/>
                <w:b/>
                <w:bCs/>
                <w:sz w:val="16"/>
              </w:rPr>
            </w:pPr>
            <w:ins w:id="632" w:author="Byrski, Krzysztof" w:date="2018-02-08T14:25:00Z">
              <w:r w:rsidRPr="00AA38E8">
                <w:rPr>
                  <w:rFonts w:cs="Calibri"/>
                  <w:b/>
                  <w:bCs/>
                  <w:sz w:val="16"/>
                </w:rPr>
                <w:t xml:space="preserve">Arguments Passed </w:t>
              </w:r>
            </w:ins>
          </w:p>
        </w:tc>
        <w:tc>
          <w:tcPr>
            <w:tcW w:w="4385" w:type="dxa"/>
          </w:tcPr>
          <w:p w:rsidR="00075E1F" w:rsidRPr="00AA38E8" w:rsidRDefault="00075E1F" w:rsidP="00075E1F">
            <w:pPr>
              <w:spacing w:before="60"/>
              <w:rPr>
                <w:ins w:id="633" w:author="Byrski, Krzysztof" w:date="2018-02-08T14:25:00Z"/>
                <w:rFonts w:cs="Calibri"/>
                <w:sz w:val="16"/>
              </w:rPr>
            </w:pPr>
            <w:ins w:id="634" w:author="Byrski, Krzysztof" w:date="2018-02-08T14:26:00Z">
              <w:r w:rsidRPr="00075E1F">
                <w:rPr>
                  <w:rFonts w:cs="Calibri"/>
                  <w:sz w:val="16"/>
                </w:rPr>
                <w:t>LxaTqFacReq_Uls_T_f32</w:t>
              </w:r>
            </w:ins>
          </w:p>
        </w:tc>
        <w:tc>
          <w:tcPr>
            <w:tcW w:w="962" w:type="dxa"/>
          </w:tcPr>
          <w:p w:rsidR="00075E1F" w:rsidRPr="00AA38E8" w:rsidRDefault="00075E1F" w:rsidP="00075E1F">
            <w:pPr>
              <w:spacing w:before="60"/>
              <w:rPr>
                <w:ins w:id="635" w:author="Byrski, Krzysztof" w:date="2018-02-08T14:25:00Z"/>
                <w:rFonts w:cs="Calibri"/>
                <w:sz w:val="16"/>
              </w:rPr>
            </w:pPr>
            <w:ins w:id="636" w:author="Byrski, Krzysztof" w:date="2018-02-08T14:26:00Z">
              <w:r w:rsidRPr="007F3DBA">
                <w:rPr>
                  <w:rFonts w:cs="Calibri"/>
                  <w:sz w:val="16"/>
                </w:rPr>
                <w:t>float32</w:t>
              </w:r>
            </w:ins>
          </w:p>
        </w:tc>
        <w:tc>
          <w:tcPr>
            <w:tcW w:w="940" w:type="dxa"/>
          </w:tcPr>
          <w:p w:rsidR="00075E1F" w:rsidRPr="00AA38E8" w:rsidRDefault="00075E1F" w:rsidP="00075E1F">
            <w:pPr>
              <w:spacing w:before="60"/>
              <w:rPr>
                <w:ins w:id="637" w:author="Byrski, Krzysztof" w:date="2018-02-08T14:25:00Z"/>
                <w:rFonts w:cs="Calibri"/>
                <w:sz w:val="16"/>
              </w:rPr>
            </w:pPr>
            <w:ins w:id="638" w:author="Byrski, Krzysztof" w:date="2018-02-08T14:25:00Z">
              <w:r>
                <w:rPr>
                  <w:rFonts w:cs="Calibri"/>
                  <w:sz w:val="16"/>
                </w:rPr>
                <w:t>0</w:t>
              </w:r>
            </w:ins>
          </w:p>
        </w:tc>
        <w:tc>
          <w:tcPr>
            <w:tcW w:w="942" w:type="dxa"/>
          </w:tcPr>
          <w:p w:rsidR="00075E1F" w:rsidRPr="00AA38E8" w:rsidRDefault="00075E1F" w:rsidP="00075E1F">
            <w:pPr>
              <w:spacing w:before="60"/>
              <w:rPr>
                <w:ins w:id="639" w:author="Byrski, Krzysztof" w:date="2018-02-08T14:25:00Z"/>
                <w:rFonts w:cs="Calibri"/>
                <w:sz w:val="16"/>
              </w:rPr>
            </w:pPr>
            <w:ins w:id="640" w:author="Byrski, Krzysztof" w:date="2018-02-08T14:28:00Z">
              <w:r>
                <w:rPr>
                  <w:rFonts w:cs="Calibri"/>
                  <w:sz w:val="16"/>
                </w:rPr>
                <w:t>1</w:t>
              </w:r>
            </w:ins>
          </w:p>
        </w:tc>
      </w:tr>
      <w:tr w:rsidR="00075E1F" w:rsidRPr="00AA38E8" w:rsidTr="00075E1F">
        <w:trPr>
          <w:ins w:id="641" w:author="Byrski, Krzysztof" w:date="2018-02-08T14:25:00Z"/>
        </w:trPr>
        <w:tc>
          <w:tcPr>
            <w:tcW w:w="1699" w:type="dxa"/>
          </w:tcPr>
          <w:p w:rsidR="00075E1F" w:rsidRPr="00AA38E8" w:rsidRDefault="00075E1F" w:rsidP="00075E1F">
            <w:pPr>
              <w:spacing w:before="60"/>
              <w:rPr>
                <w:ins w:id="642" w:author="Byrski, Krzysztof" w:date="2018-02-08T14:25:00Z"/>
                <w:rFonts w:cs="Calibri"/>
                <w:b/>
                <w:bCs/>
                <w:sz w:val="16"/>
              </w:rPr>
            </w:pPr>
          </w:p>
        </w:tc>
        <w:tc>
          <w:tcPr>
            <w:tcW w:w="4385" w:type="dxa"/>
          </w:tcPr>
          <w:p w:rsidR="00075E1F" w:rsidRPr="00AA38E8" w:rsidRDefault="00075E1F" w:rsidP="00075E1F">
            <w:pPr>
              <w:spacing w:before="60"/>
              <w:rPr>
                <w:ins w:id="643" w:author="Byrski, Krzysztof" w:date="2018-02-08T14:25:00Z"/>
                <w:rFonts w:cs="Calibri"/>
                <w:sz w:val="16"/>
              </w:rPr>
            </w:pPr>
            <w:proofErr w:type="spellStart"/>
            <w:ins w:id="644" w:author="Byrski, Krzysztof" w:date="2018-02-08T14:26:00Z">
              <w:r w:rsidRPr="00075E1F">
                <w:rPr>
                  <w:rFonts w:cs="Calibri"/>
                  <w:sz w:val="16"/>
                </w:rPr>
                <w:t>LxaInpVld_Cnt_T_lgc</w:t>
              </w:r>
            </w:ins>
            <w:proofErr w:type="spellEnd"/>
          </w:p>
        </w:tc>
        <w:tc>
          <w:tcPr>
            <w:tcW w:w="962" w:type="dxa"/>
          </w:tcPr>
          <w:p w:rsidR="00075E1F" w:rsidRPr="00AA38E8" w:rsidRDefault="00075E1F" w:rsidP="00075E1F">
            <w:pPr>
              <w:spacing w:before="60"/>
              <w:rPr>
                <w:ins w:id="645" w:author="Byrski, Krzysztof" w:date="2018-02-08T14:25:00Z"/>
                <w:rFonts w:cs="Calibri"/>
                <w:sz w:val="16"/>
              </w:rPr>
            </w:pPr>
            <w:proofErr w:type="spellStart"/>
            <w:ins w:id="646" w:author="Byrski, Krzysztof" w:date="2018-02-08T14:26:00Z">
              <w:r>
                <w:rPr>
                  <w:rFonts w:cs="Calibri"/>
                  <w:sz w:val="16"/>
                </w:rPr>
                <w:t>boolean</w:t>
              </w:r>
            </w:ins>
            <w:proofErr w:type="spellEnd"/>
          </w:p>
        </w:tc>
        <w:tc>
          <w:tcPr>
            <w:tcW w:w="940" w:type="dxa"/>
          </w:tcPr>
          <w:p w:rsidR="00075E1F" w:rsidRPr="00AA38E8" w:rsidRDefault="00075E1F" w:rsidP="00075E1F">
            <w:pPr>
              <w:spacing w:before="60"/>
              <w:rPr>
                <w:ins w:id="647" w:author="Byrski, Krzysztof" w:date="2018-02-08T14:25:00Z"/>
                <w:rFonts w:cs="Calibri"/>
                <w:sz w:val="16"/>
              </w:rPr>
            </w:pPr>
            <w:ins w:id="648" w:author="Byrski, Krzysztof" w:date="2018-02-08T14:26:00Z">
              <w:r>
                <w:rPr>
                  <w:rFonts w:cs="Calibri"/>
                  <w:sz w:val="16"/>
                </w:rPr>
                <w:t>FALSE</w:t>
              </w:r>
            </w:ins>
          </w:p>
        </w:tc>
        <w:tc>
          <w:tcPr>
            <w:tcW w:w="942" w:type="dxa"/>
          </w:tcPr>
          <w:p w:rsidR="00075E1F" w:rsidRPr="00AA38E8" w:rsidRDefault="00075E1F" w:rsidP="00075E1F">
            <w:pPr>
              <w:spacing w:before="60"/>
              <w:rPr>
                <w:ins w:id="649" w:author="Byrski, Krzysztof" w:date="2018-02-08T14:25:00Z"/>
                <w:rFonts w:cs="Calibri"/>
                <w:sz w:val="16"/>
              </w:rPr>
            </w:pPr>
            <w:ins w:id="650" w:author="Byrski, Krzysztof" w:date="2018-02-08T14:26:00Z">
              <w:r>
                <w:rPr>
                  <w:rFonts w:cs="Calibri"/>
                  <w:sz w:val="16"/>
                </w:rPr>
                <w:t>TRUE</w:t>
              </w:r>
            </w:ins>
          </w:p>
        </w:tc>
      </w:tr>
      <w:tr w:rsidR="00075E1F" w:rsidRPr="00AA38E8" w:rsidTr="00075E1F">
        <w:trPr>
          <w:ins w:id="651" w:author="Byrski, Krzysztof" w:date="2018-02-08T14:25:00Z"/>
        </w:trPr>
        <w:tc>
          <w:tcPr>
            <w:tcW w:w="1699" w:type="dxa"/>
          </w:tcPr>
          <w:p w:rsidR="00075E1F" w:rsidRPr="00AA38E8" w:rsidRDefault="00075E1F" w:rsidP="00075E1F">
            <w:pPr>
              <w:spacing w:before="60"/>
              <w:rPr>
                <w:ins w:id="652" w:author="Byrski, Krzysztof" w:date="2018-02-08T14:25:00Z"/>
                <w:rFonts w:cs="Calibri"/>
                <w:b/>
                <w:bCs/>
                <w:sz w:val="16"/>
              </w:rPr>
            </w:pPr>
            <w:ins w:id="653" w:author="Byrski, Krzysztof" w:date="2018-02-08T14:25:00Z">
              <w:r w:rsidRPr="00AA38E8">
                <w:rPr>
                  <w:rFonts w:cs="Calibri"/>
                  <w:b/>
                  <w:bCs/>
                  <w:sz w:val="16"/>
                </w:rPr>
                <w:t>Return Value</w:t>
              </w:r>
            </w:ins>
          </w:p>
        </w:tc>
        <w:tc>
          <w:tcPr>
            <w:tcW w:w="4385" w:type="dxa"/>
          </w:tcPr>
          <w:p w:rsidR="00075E1F" w:rsidRPr="00AA38E8" w:rsidRDefault="00075E1F" w:rsidP="00075E1F">
            <w:pPr>
              <w:spacing w:before="60"/>
              <w:rPr>
                <w:ins w:id="654" w:author="Byrski, Krzysztof" w:date="2018-02-08T14:25:00Z"/>
                <w:rFonts w:cs="Calibri"/>
                <w:sz w:val="16"/>
              </w:rPr>
            </w:pPr>
            <w:ins w:id="655" w:author="Byrski, Krzysztof" w:date="2018-02-08T14:27:00Z">
              <w:r w:rsidRPr="00075E1F">
                <w:rPr>
                  <w:rFonts w:cs="Calibri"/>
                  <w:sz w:val="16"/>
                </w:rPr>
                <w:t>LxaCorrnFacReqLimd_Uls_T_f32</w:t>
              </w:r>
            </w:ins>
          </w:p>
        </w:tc>
        <w:tc>
          <w:tcPr>
            <w:tcW w:w="962" w:type="dxa"/>
          </w:tcPr>
          <w:p w:rsidR="00075E1F" w:rsidRPr="00AA38E8" w:rsidRDefault="005E7F61" w:rsidP="00075E1F">
            <w:pPr>
              <w:spacing w:before="60"/>
              <w:rPr>
                <w:ins w:id="656" w:author="Byrski, Krzysztof" w:date="2018-02-08T14:25:00Z"/>
                <w:rFonts w:cs="Calibri"/>
                <w:sz w:val="16"/>
              </w:rPr>
            </w:pPr>
            <w:ins w:id="657" w:author="Byrski, Krzysztof" w:date="2018-02-08T14:47:00Z">
              <w:r>
                <w:rPr>
                  <w:rFonts w:cs="Calibri"/>
                  <w:sz w:val="16"/>
                </w:rPr>
                <w:t>f</w:t>
              </w:r>
            </w:ins>
            <w:ins w:id="658" w:author="Byrski, Krzysztof" w:date="2018-02-08T14:28:00Z">
              <w:r w:rsidR="00075E1F">
                <w:rPr>
                  <w:rFonts w:cs="Calibri"/>
                  <w:sz w:val="16"/>
                </w:rPr>
                <w:t>loat32</w:t>
              </w:r>
            </w:ins>
          </w:p>
        </w:tc>
        <w:tc>
          <w:tcPr>
            <w:tcW w:w="940" w:type="dxa"/>
          </w:tcPr>
          <w:p w:rsidR="00075E1F" w:rsidRPr="00AA38E8" w:rsidRDefault="00075E1F" w:rsidP="00075E1F">
            <w:pPr>
              <w:spacing w:before="60"/>
              <w:rPr>
                <w:ins w:id="659" w:author="Byrski, Krzysztof" w:date="2018-02-08T14:25:00Z"/>
                <w:rFonts w:cs="Calibri"/>
                <w:sz w:val="16"/>
              </w:rPr>
            </w:pPr>
            <w:ins w:id="660" w:author="Byrski, Krzysztof" w:date="2018-02-08T14:25:00Z">
              <w:r>
                <w:rPr>
                  <w:rFonts w:cs="Calibri"/>
                  <w:sz w:val="16"/>
                </w:rPr>
                <w:t>0</w:t>
              </w:r>
            </w:ins>
          </w:p>
        </w:tc>
        <w:tc>
          <w:tcPr>
            <w:tcW w:w="942" w:type="dxa"/>
          </w:tcPr>
          <w:p w:rsidR="00075E1F" w:rsidRPr="00AA38E8" w:rsidRDefault="00075E1F" w:rsidP="00075E1F">
            <w:pPr>
              <w:spacing w:before="60"/>
              <w:rPr>
                <w:ins w:id="661" w:author="Byrski, Krzysztof" w:date="2018-02-08T14:25:00Z"/>
                <w:rFonts w:cs="Calibri"/>
                <w:sz w:val="16"/>
              </w:rPr>
            </w:pPr>
            <w:ins w:id="662" w:author="Byrski, Krzysztof" w:date="2018-02-08T14:28:00Z">
              <w:r>
                <w:rPr>
                  <w:rFonts w:cs="Calibri"/>
                  <w:sz w:val="16"/>
                </w:rPr>
                <w:t>1</w:t>
              </w:r>
            </w:ins>
          </w:p>
        </w:tc>
      </w:tr>
    </w:tbl>
    <w:p w:rsidR="00075E1F" w:rsidRDefault="00075E1F" w:rsidP="008A7E06"/>
    <w:p w:rsidR="005A05E0" w:rsidRDefault="005A05E0">
      <w:pPr>
        <w:spacing w:after="0"/>
        <w:rPr>
          <w:ins w:id="663" w:author="Byrski, Krzysztof" w:date="2018-02-08T14:39:00Z"/>
          <w:b/>
          <w:szCs w:val="20"/>
          <w:lang w:bidi="ar-SA"/>
        </w:rPr>
      </w:pPr>
      <w:ins w:id="664" w:author="Byrski, Krzysztof" w:date="2018-02-08T14:39:00Z">
        <w:r>
          <w:br w:type="page"/>
        </w:r>
      </w:ins>
    </w:p>
    <w:p w:rsidR="009D352D" w:rsidRDefault="009D352D" w:rsidP="008A7E06">
      <w:pPr>
        <w:pStyle w:val="Heading4"/>
      </w:pPr>
      <w:r w:rsidRPr="00AA38E8">
        <w:lastRenderedPageBreak/>
        <w:t>L</w:t>
      </w:r>
      <w:r>
        <w:t xml:space="preserve">ocal Function </w:t>
      </w:r>
      <w:bookmarkEnd w:id="608"/>
      <w:proofErr w:type="spellStart"/>
      <w:r w:rsidRPr="00F45192">
        <w:t>ComputeEPSStateForLxa</w:t>
      </w:r>
      <w:proofErr w:type="spellEnd"/>
    </w:p>
    <w:p w:rsidR="008A7E06" w:rsidRPr="008A7E06" w:rsidRDefault="008A7E06" w:rsidP="008A7E06">
      <w:pPr>
        <w:rPr>
          <w:lang w:bidi="ar-SA"/>
        </w:rPr>
      </w:pPr>
      <w:proofErr w:type="gramStart"/>
      <w:r w:rsidRPr="00911ABE">
        <w:rPr>
          <w:lang w:bidi="ar-SA"/>
        </w:rPr>
        <w:t>Implementation of "</w:t>
      </w:r>
      <w:proofErr w:type="spellStart"/>
      <w:r w:rsidRPr="00911ABE">
        <w:rPr>
          <w:lang w:bidi="ar-SA"/>
        </w:rPr>
        <w:t>Compute_EPSStateForLxa</w:t>
      </w:r>
      <w:proofErr w:type="spellEnd"/>
      <w:r w:rsidRPr="00911ABE">
        <w:rPr>
          <w:lang w:bidi="ar-SA"/>
        </w:rPr>
        <w:t>" state flow in the FDD.</w:t>
      </w:r>
      <w:proofErr w:type="gram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ComputeEPSStateForLxa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EscActv_Cnt_T_lgc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1452F6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AbsActv_Cnt_T_lgc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1452F6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EscFltPrsnt_Cnt_T_lgc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1452F6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EscEna_Cnt_T_lgc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1452F6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VehSpdCdn_Cnt_T_lgc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5E6D2B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LxaInactivOnDrvrBhvr_Cnt_T_lgc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5E6D2B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LxaDrvrAbsntHwVelDetd_Cnt_T_lgc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5E6D2B">
              <w:rPr>
                <w:rFonts w:cs="Calibri"/>
                <w:sz w:val="16"/>
              </w:rPr>
              <w:t>TRUE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EPSState_Cnt_T_enum</w:t>
            </w:r>
            <w:proofErr w:type="spellEnd"/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enum</w:t>
            </w:r>
            <w:proofErr w:type="spellEnd"/>
          </w:p>
        </w:tc>
        <w:tc>
          <w:tcPr>
            <w:tcW w:w="990" w:type="dxa"/>
          </w:tcPr>
          <w:p w:rsidR="009D352D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LxaState_Cnt_T_enum</w:t>
            </w:r>
            <w:proofErr w:type="spellEnd"/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enum</w:t>
            </w:r>
            <w:proofErr w:type="spellEnd"/>
          </w:p>
        </w:tc>
        <w:tc>
          <w:tcPr>
            <w:tcW w:w="990" w:type="dxa"/>
          </w:tcPr>
          <w:p w:rsidR="009D352D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LxaHwAgDetd_Cnt_T_lgc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AE424E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HwAuthyCdn_Cnt_T_lgc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AE424E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LpaSeld_Cnt_T_lgc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AE424E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HwTqCdn_Cnt_T_lgc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AE424E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LxaInpVld_Cnt_T_lgc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AE424E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LxaDrvrAbsntDetd_Cnt_T_lgc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AE424E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Default="006A6B7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ins w:id="665" w:author="Byrski, Krzysztof" w:date="2018-02-08T14:28:00Z">
              <w:r w:rsidRPr="006A6B75">
                <w:rPr>
                  <w:rFonts w:cs="Calibri"/>
                  <w:sz w:val="16"/>
                </w:rPr>
                <w:t>LxaTqReqFacCdn_Cnt_T_lgc</w:t>
              </w:r>
            </w:ins>
            <w:proofErr w:type="spellEnd"/>
            <w:del w:id="666" w:author="Byrski, Krzysztof" w:date="2018-02-08T14:28:00Z">
              <w:r w:rsidR="00263855" w:rsidRPr="00F45192" w:rsidDel="006A6B75">
                <w:rPr>
                  <w:rFonts w:cs="Calibri"/>
                  <w:sz w:val="16"/>
                </w:rPr>
                <w:delText>LkaCorrnFacCdn_Cnt_T_lgc</w:delText>
              </w:r>
            </w:del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AE424E">
              <w:rPr>
                <w:rFonts w:cs="Calibri"/>
                <w:sz w:val="16"/>
              </w:rPr>
              <w:t>TRUE</w:t>
            </w:r>
          </w:p>
        </w:tc>
      </w:tr>
      <w:tr w:rsidR="006A6B75" w:rsidRPr="00AA38E8" w:rsidTr="009D352D">
        <w:trPr>
          <w:ins w:id="667" w:author="Byrski, Krzysztof" w:date="2018-02-08T14:28:00Z"/>
        </w:trPr>
        <w:tc>
          <w:tcPr>
            <w:tcW w:w="1779" w:type="dxa"/>
          </w:tcPr>
          <w:p w:rsidR="006A6B75" w:rsidRPr="00AA38E8" w:rsidRDefault="006A6B75" w:rsidP="009D352D">
            <w:pPr>
              <w:spacing w:before="60"/>
              <w:rPr>
                <w:ins w:id="668" w:author="Byrski, Krzysztof" w:date="2018-02-08T14:28:00Z"/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6A6B75" w:rsidRPr="006A6B75" w:rsidRDefault="006A6B75" w:rsidP="009D352D">
            <w:pPr>
              <w:spacing w:before="60"/>
              <w:rPr>
                <w:ins w:id="669" w:author="Byrski, Krzysztof" w:date="2018-02-08T14:28:00Z"/>
                <w:rFonts w:cs="Calibri"/>
                <w:sz w:val="16"/>
              </w:rPr>
            </w:pPr>
            <w:proofErr w:type="spellStart"/>
            <w:ins w:id="670" w:author="Byrski, Krzysztof" w:date="2018-02-08T14:29:00Z">
              <w:r w:rsidRPr="006A6B75">
                <w:rPr>
                  <w:rFonts w:cs="Calibri"/>
                  <w:sz w:val="16"/>
                </w:rPr>
                <w:t>LxaSelected_Cnt_T_lgc</w:t>
              </w:r>
            </w:ins>
            <w:proofErr w:type="spellEnd"/>
          </w:p>
        </w:tc>
        <w:tc>
          <w:tcPr>
            <w:tcW w:w="990" w:type="dxa"/>
          </w:tcPr>
          <w:p w:rsidR="006A6B75" w:rsidRPr="00E12567" w:rsidRDefault="006A6B75" w:rsidP="009D352D">
            <w:pPr>
              <w:spacing w:before="60"/>
              <w:rPr>
                <w:ins w:id="671" w:author="Byrski, Krzysztof" w:date="2018-02-08T14:28:00Z"/>
                <w:rFonts w:cs="Calibri"/>
                <w:sz w:val="16"/>
              </w:rPr>
            </w:pPr>
            <w:proofErr w:type="spellStart"/>
            <w:ins w:id="672" w:author="Byrski, Krzysztof" w:date="2018-02-08T14:29:00Z">
              <w:r w:rsidRPr="00E12567">
                <w:rPr>
                  <w:rFonts w:cs="Calibri"/>
                  <w:sz w:val="16"/>
                </w:rPr>
                <w:t>boolean</w:t>
              </w:r>
            </w:ins>
            <w:proofErr w:type="spellEnd"/>
          </w:p>
        </w:tc>
        <w:tc>
          <w:tcPr>
            <w:tcW w:w="990" w:type="dxa"/>
          </w:tcPr>
          <w:p w:rsidR="006A6B75" w:rsidRDefault="006A6B75" w:rsidP="009D352D">
            <w:pPr>
              <w:spacing w:before="60"/>
              <w:rPr>
                <w:ins w:id="673" w:author="Byrski, Krzysztof" w:date="2018-02-08T14:28:00Z"/>
                <w:rFonts w:cs="Calibri"/>
                <w:sz w:val="16"/>
              </w:rPr>
            </w:pPr>
            <w:ins w:id="674" w:author="Byrski, Krzysztof" w:date="2018-02-08T14:29:00Z">
              <w:r>
                <w:rPr>
                  <w:rFonts w:cs="Calibri"/>
                  <w:sz w:val="16"/>
                </w:rPr>
                <w:t>FALSE</w:t>
              </w:r>
            </w:ins>
          </w:p>
        </w:tc>
        <w:tc>
          <w:tcPr>
            <w:tcW w:w="990" w:type="dxa"/>
          </w:tcPr>
          <w:p w:rsidR="006A6B75" w:rsidRPr="00AE424E" w:rsidRDefault="006A6B75">
            <w:pPr>
              <w:rPr>
                <w:ins w:id="675" w:author="Byrski, Krzysztof" w:date="2018-02-08T14:28:00Z"/>
                <w:rFonts w:cs="Calibri"/>
                <w:sz w:val="16"/>
              </w:rPr>
            </w:pPr>
            <w:ins w:id="676" w:author="Byrski, Krzysztof" w:date="2018-02-08T14:29:00Z">
              <w:r w:rsidRPr="00AE424E">
                <w:rPr>
                  <w:rFonts w:cs="Calibri"/>
                  <w:sz w:val="16"/>
                </w:rPr>
                <w:t>TRUE</w:t>
              </w:r>
            </w:ins>
          </w:p>
        </w:tc>
      </w:tr>
      <w:tr w:rsidR="006A6B75" w:rsidRPr="00AA38E8" w:rsidTr="009D352D">
        <w:tc>
          <w:tcPr>
            <w:tcW w:w="1779" w:type="dxa"/>
          </w:tcPr>
          <w:p w:rsidR="006A6B75" w:rsidRPr="00AA38E8" w:rsidRDefault="006A6B7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6A6B75" w:rsidRPr="00AA38E8" w:rsidRDefault="006A6B7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EPSStateForLxa_Cnt_T_enum</w:t>
            </w:r>
            <w:proofErr w:type="spellEnd"/>
          </w:p>
        </w:tc>
        <w:tc>
          <w:tcPr>
            <w:tcW w:w="990" w:type="dxa"/>
          </w:tcPr>
          <w:p w:rsidR="006A6B75" w:rsidRPr="00AA38E8" w:rsidRDefault="006A6B7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enum</w:t>
            </w:r>
            <w:proofErr w:type="spellEnd"/>
          </w:p>
        </w:tc>
        <w:tc>
          <w:tcPr>
            <w:tcW w:w="990" w:type="dxa"/>
          </w:tcPr>
          <w:p w:rsidR="006A6B75" w:rsidRPr="00AA38E8" w:rsidRDefault="006A6B7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6A6B75" w:rsidRPr="00AA38E8" w:rsidRDefault="006A6B7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</w:t>
            </w:r>
          </w:p>
        </w:tc>
      </w:tr>
    </w:tbl>
    <w:p w:rsidR="009D352D" w:rsidRDefault="009D352D" w:rsidP="009D352D">
      <w:pPr>
        <w:rPr>
          <w:lang w:bidi="ar-SA"/>
        </w:rPr>
      </w:pPr>
    </w:p>
    <w:p w:rsidR="006A6B75" w:rsidRDefault="006A6B75">
      <w:pPr>
        <w:spacing w:after="0"/>
        <w:rPr>
          <w:ins w:id="677" w:author="Byrski, Krzysztof" w:date="2018-02-08T14:29:00Z"/>
          <w:b/>
          <w:szCs w:val="20"/>
          <w:lang w:bidi="ar-SA"/>
        </w:rPr>
      </w:pPr>
      <w:bookmarkStart w:id="678" w:name="_Toc491076821"/>
      <w:ins w:id="679" w:author="Byrski, Krzysztof" w:date="2018-02-08T14:29:00Z">
        <w:r>
          <w:br w:type="page"/>
        </w:r>
      </w:ins>
    </w:p>
    <w:p w:rsidR="009D352D" w:rsidRDefault="009D352D" w:rsidP="008A7E06">
      <w:pPr>
        <w:pStyle w:val="Heading4"/>
      </w:pPr>
      <w:r w:rsidRPr="00AA38E8">
        <w:lastRenderedPageBreak/>
        <w:t>L</w:t>
      </w:r>
      <w:r>
        <w:t xml:space="preserve">ocal Function </w:t>
      </w:r>
      <w:bookmarkEnd w:id="678"/>
      <w:proofErr w:type="spellStart"/>
      <w:r w:rsidRPr="00F45192">
        <w:t>ComputeEPSStateForLxa_ParentTransitions</w:t>
      </w:r>
      <w:proofErr w:type="spellEnd"/>
    </w:p>
    <w:p w:rsidR="008A7E06" w:rsidRPr="008A7E06" w:rsidRDefault="008A7E06" w:rsidP="008A7E06">
      <w:pPr>
        <w:rPr>
          <w:lang w:bidi="ar-SA"/>
        </w:rPr>
      </w:pPr>
      <w:r w:rsidRPr="00911ABE">
        <w:rPr>
          <w:lang w:bidi="ar-SA"/>
        </w:rPr>
        <w:t>Fragment of implementation of "</w:t>
      </w:r>
      <w:proofErr w:type="spellStart"/>
      <w:r w:rsidRPr="00911ABE">
        <w:rPr>
          <w:lang w:bidi="ar-SA"/>
        </w:rPr>
        <w:t>Compute_EPSStateForLxa</w:t>
      </w:r>
      <w:proofErr w:type="spellEnd"/>
      <w:r w:rsidRPr="00911ABE">
        <w:rPr>
          <w:lang w:bidi="ar-SA"/>
        </w:rPr>
        <w:t>" state flow.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ComputeEPSStateForLxa_ParentTransitions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EscActv_Cnt_T_lgc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6D53A0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233E6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AbsActv_Cnt_T_lgc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6D53A0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EscFltPrsnt_Cnt_T_lgc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6D53A0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EscEna_Cnt_T_lgc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6D53A0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VehSpdCdn_Cnt_T_lgc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6D53A0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LxaInactivOnDrvrBhvr_Cnt_T_lgc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6D53A0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LxaDrvrAbsntHwVelDetd_Cnt_T_lgc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6D53A0">
              <w:rPr>
                <w:rFonts w:cs="Calibri"/>
                <w:sz w:val="16"/>
              </w:rPr>
              <w:t>TRUE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Pr="00F45192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EPSState_Cnt_T_enum</w:t>
            </w:r>
            <w:proofErr w:type="spellEnd"/>
          </w:p>
        </w:tc>
        <w:tc>
          <w:tcPr>
            <w:tcW w:w="990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enum</w:t>
            </w:r>
            <w:proofErr w:type="spellEnd"/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Pr="00F45192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LxaState_Cnt_T_enum</w:t>
            </w:r>
            <w:proofErr w:type="spellEnd"/>
          </w:p>
        </w:tc>
        <w:tc>
          <w:tcPr>
            <w:tcW w:w="990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enum</w:t>
            </w:r>
            <w:proofErr w:type="spellEnd"/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LxaHwAgDetd_Cnt_T_lgc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AF2AC5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HwAuthyCdn_Cnt_T_lgc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AF2AC5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LxaInpVld_Cnt_T_lgc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AF2AC5">
              <w:rPr>
                <w:rFonts w:cs="Calibri"/>
                <w:sz w:val="16"/>
              </w:rPr>
              <w:t>TRUE</w:t>
            </w:r>
          </w:p>
        </w:tc>
      </w:tr>
      <w:tr w:rsidR="006A6B75" w:rsidRPr="00AA38E8" w:rsidTr="009D352D">
        <w:trPr>
          <w:ins w:id="680" w:author="Byrski, Krzysztof" w:date="2018-02-08T14:30:00Z"/>
        </w:trPr>
        <w:tc>
          <w:tcPr>
            <w:tcW w:w="1779" w:type="dxa"/>
          </w:tcPr>
          <w:p w:rsidR="006A6B75" w:rsidRPr="00AA38E8" w:rsidRDefault="006A6B75" w:rsidP="009D352D">
            <w:pPr>
              <w:spacing w:before="60"/>
              <w:rPr>
                <w:ins w:id="681" w:author="Byrski, Krzysztof" w:date="2018-02-08T14:30:00Z"/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6A6B75" w:rsidRPr="00F45192" w:rsidRDefault="006A6B75" w:rsidP="009D352D">
            <w:pPr>
              <w:spacing w:before="60"/>
              <w:rPr>
                <w:ins w:id="682" w:author="Byrski, Krzysztof" w:date="2018-02-08T14:30:00Z"/>
                <w:rFonts w:cs="Calibri"/>
                <w:sz w:val="16"/>
              </w:rPr>
            </w:pPr>
            <w:proofErr w:type="spellStart"/>
            <w:ins w:id="683" w:author="Byrski, Krzysztof" w:date="2018-02-08T14:30:00Z">
              <w:r w:rsidRPr="006A6B75">
                <w:rPr>
                  <w:rFonts w:cs="Calibri"/>
                  <w:sz w:val="16"/>
                </w:rPr>
                <w:t>LxaNtcCdn_Cnt_T_lgc</w:t>
              </w:r>
              <w:proofErr w:type="spellEnd"/>
            </w:ins>
          </w:p>
        </w:tc>
        <w:tc>
          <w:tcPr>
            <w:tcW w:w="990" w:type="dxa"/>
          </w:tcPr>
          <w:p w:rsidR="006A6B75" w:rsidRPr="00E12567" w:rsidRDefault="006A6B75" w:rsidP="009D352D">
            <w:pPr>
              <w:spacing w:before="60"/>
              <w:rPr>
                <w:ins w:id="684" w:author="Byrski, Krzysztof" w:date="2018-02-08T14:30:00Z"/>
                <w:rFonts w:cs="Calibri"/>
                <w:sz w:val="16"/>
              </w:rPr>
            </w:pPr>
            <w:proofErr w:type="spellStart"/>
            <w:ins w:id="685" w:author="Byrski, Krzysztof" w:date="2018-02-08T14:30:00Z">
              <w:r w:rsidRPr="00E12567">
                <w:rPr>
                  <w:rFonts w:cs="Calibri"/>
                  <w:sz w:val="16"/>
                </w:rPr>
                <w:t>boolean</w:t>
              </w:r>
              <w:proofErr w:type="spellEnd"/>
            </w:ins>
          </w:p>
        </w:tc>
        <w:tc>
          <w:tcPr>
            <w:tcW w:w="990" w:type="dxa"/>
          </w:tcPr>
          <w:p w:rsidR="006A6B75" w:rsidRDefault="006A6B75" w:rsidP="009D352D">
            <w:pPr>
              <w:spacing w:before="60"/>
              <w:rPr>
                <w:ins w:id="686" w:author="Byrski, Krzysztof" w:date="2018-02-08T14:30:00Z"/>
                <w:rFonts w:cs="Calibri"/>
                <w:sz w:val="16"/>
              </w:rPr>
            </w:pPr>
            <w:ins w:id="687" w:author="Byrski, Krzysztof" w:date="2018-02-08T14:30:00Z">
              <w:r>
                <w:rPr>
                  <w:rFonts w:cs="Calibri"/>
                  <w:sz w:val="16"/>
                </w:rPr>
                <w:t>FALSE</w:t>
              </w:r>
            </w:ins>
          </w:p>
        </w:tc>
        <w:tc>
          <w:tcPr>
            <w:tcW w:w="990" w:type="dxa"/>
          </w:tcPr>
          <w:p w:rsidR="006A6B75" w:rsidRPr="00AF2AC5" w:rsidRDefault="006A6B75">
            <w:pPr>
              <w:rPr>
                <w:ins w:id="688" w:author="Byrski, Krzysztof" w:date="2018-02-08T14:30:00Z"/>
                <w:rFonts w:cs="Calibri"/>
                <w:sz w:val="16"/>
              </w:rPr>
            </w:pPr>
            <w:ins w:id="689" w:author="Byrski, Krzysztof" w:date="2018-02-08T14:30:00Z">
              <w:r w:rsidRPr="00AF2AC5">
                <w:rPr>
                  <w:rFonts w:cs="Calibri"/>
                  <w:sz w:val="16"/>
                </w:rPr>
                <w:t>TRUE</w:t>
              </w:r>
            </w:ins>
          </w:p>
        </w:tc>
      </w:tr>
      <w:tr w:rsidR="006A6B75" w:rsidRPr="00AA38E8" w:rsidTr="009D352D">
        <w:tc>
          <w:tcPr>
            <w:tcW w:w="1779" w:type="dxa"/>
          </w:tcPr>
          <w:p w:rsidR="006A6B75" w:rsidRPr="00AA38E8" w:rsidRDefault="006A6B7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6A6B75" w:rsidRPr="00AA38E8" w:rsidRDefault="006A6B7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N/A</w:t>
            </w:r>
          </w:p>
        </w:tc>
        <w:tc>
          <w:tcPr>
            <w:tcW w:w="990" w:type="dxa"/>
          </w:tcPr>
          <w:p w:rsidR="006A6B75" w:rsidRPr="00AA38E8" w:rsidRDefault="006A6B75" w:rsidP="009D352D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6A6B75" w:rsidRPr="00AA38E8" w:rsidRDefault="006A6B75" w:rsidP="009D352D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6A6B75" w:rsidRPr="00AA38E8" w:rsidRDefault="006A6B75" w:rsidP="009D352D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8A7E06" w:rsidRDefault="008A7E06" w:rsidP="008A7E06">
      <w:bookmarkStart w:id="690" w:name="_Toc491076823"/>
      <w:bookmarkStart w:id="691" w:name="_Toc491076824"/>
      <w:bookmarkEnd w:id="690"/>
    </w:p>
    <w:p w:rsidR="003E4D41" w:rsidRDefault="003E4D41">
      <w:pPr>
        <w:spacing w:after="0"/>
        <w:rPr>
          <w:ins w:id="692" w:author="Byrski, Krzysztof" w:date="2018-02-08T14:31:00Z"/>
          <w:b/>
          <w:szCs w:val="20"/>
          <w:lang w:bidi="ar-SA"/>
        </w:rPr>
      </w:pPr>
      <w:ins w:id="693" w:author="Byrski, Krzysztof" w:date="2018-02-08T14:31:00Z">
        <w:r>
          <w:br w:type="page"/>
        </w:r>
      </w:ins>
    </w:p>
    <w:p w:rsidR="009D352D" w:rsidRDefault="009D352D" w:rsidP="008A7E06">
      <w:pPr>
        <w:pStyle w:val="Heading4"/>
      </w:pPr>
      <w:r w:rsidRPr="00AA38E8">
        <w:lastRenderedPageBreak/>
        <w:t>L</w:t>
      </w:r>
      <w:r>
        <w:t xml:space="preserve">ocal Function </w:t>
      </w:r>
      <w:bookmarkEnd w:id="691"/>
      <w:proofErr w:type="spellStart"/>
      <w:r w:rsidRPr="00F45192">
        <w:t>ComputeEPSStateForLxa_ChildTransitions</w:t>
      </w:r>
      <w:proofErr w:type="spellEnd"/>
    </w:p>
    <w:p w:rsidR="008A7E06" w:rsidRPr="008A7E06" w:rsidRDefault="008A7E06" w:rsidP="008A7E06">
      <w:pPr>
        <w:rPr>
          <w:lang w:bidi="ar-SA"/>
        </w:rPr>
      </w:pPr>
      <w:r w:rsidRPr="00911ABE">
        <w:rPr>
          <w:lang w:bidi="ar-SA"/>
        </w:rPr>
        <w:t>Fragment of implementation of "</w:t>
      </w:r>
      <w:proofErr w:type="spellStart"/>
      <w:r w:rsidRPr="00911ABE">
        <w:rPr>
          <w:lang w:bidi="ar-SA"/>
        </w:rPr>
        <w:t>Compute_EPSStateForLxa</w:t>
      </w:r>
      <w:proofErr w:type="spellEnd"/>
      <w:r w:rsidRPr="00911ABE">
        <w:rPr>
          <w:lang w:bidi="ar-SA"/>
        </w:rPr>
        <w:t>" state flow.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ComputeEPSStateForLxa_ChildTransitions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EscActv_Cnt_T_lgc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BA0807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233E6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AbsActv_Cnt_T_lgc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BA0807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EscFltPrsnt_Cnt_T_lgc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BA0807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EscEna_Cnt_T_lgc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BA0807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VehSpdCdn_Cnt_T_lgc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BA0807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LxaInactivOnDrvrBhvr_Cnt_T_lgc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BA0807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LxaDrvrAbsntHwVelDetd_Cnt_T_lgc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BA0807">
              <w:rPr>
                <w:rFonts w:cs="Calibri"/>
                <w:sz w:val="16"/>
              </w:rPr>
              <w:t>TRUE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Pr="00F45192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EPSState_Cnt_T_enum</w:t>
            </w:r>
            <w:proofErr w:type="spellEnd"/>
          </w:p>
        </w:tc>
        <w:tc>
          <w:tcPr>
            <w:tcW w:w="990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enum</w:t>
            </w:r>
            <w:proofErr w:type="spellEnd"/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Pr="00F45192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LxaState_Cnt_T_enum</w:t>
            </w:r>
            <w:proofErr w:type="spellEnd"/>
          </w:p>
        </w:tc>
        <w:tc>
          <w:tcPr>
            <w:tcW w:w="990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enum</w:t>
            </w:r>
            <w:proofErr w:type="spellEnd"/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LxaHwAgDetd_Cnt_T_lgc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A748DC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HwAuthyCdn_Cnt_T_lgc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A748DC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LpaSeld_Cnt_T_lgc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A748DC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HwTqCdn_Cnt_T_lgc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A748DC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LxaInpVld_Cnt_T_lgc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A748DC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LxaDrvrAbsntDetd_Cnt_T_lgc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>
            <w:r w:rsidRPr="0060209B"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A748DC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DC1096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ins w:id="694" w:author="Byrski, Krzysztof" w:date="2018-02-08T14:30:00Z">
              <w:r w:rsidRPr="00DC1096">
                <w:rPr>
                  <w:rFonts w:cs="Calibri"/>
                  <w:sz w:val="16"/>
                </w:rPr>
                <w:t>LxaTqReqFacCdn_Cnt_T_lgc</w:t>
              </w:r>
            </w:ins>
            <w:proofErr w:type="spellEnd"/>
            <w:del w:id="695" w:author="Byrski, Krzysztof" w:date="2018-02-08T14:30:00Z">
              <w:r w:rsidR="00263855" w:rsidRPr="00F45192" w:rsidDel="00DC1096">
                <w:rPr>
                  <w:rFonts w:cs="Calibri"/>
                  <w:sz w:val="16"/>
                </w:rPr>
                <w:delText>LkaCorrnFacCdn_Cnt_T_lgc</w:delText>
              </w:r>
            </w:del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>
            <w:r w:rsidRPr="0060209B"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A748DC">
              <w:rPr>
                <w:rFonts w:cs="Calibri"/>
                <w:sz w:val="16"/>
              </w:rPr>
              <w:t>TRUE</w:t>
            </w:r>
          </w:p>
        </w:tc>
      </w:tr>
      <w:tr w:rsidR="00DC1096" w:rsidRPr="00AA38E8" w:rsidTr="009D352D">
        <w:trPr>
          <w:ins w:id="696" w:author="Byrski, Krzysztof" w:date="2018-02-08T14:30:00Z"/>
        </w:trPr>
        <w:tc>
          <w:tcPr>
            <w:tcW w:w="1779" w:type="dxa"/>
          </w:tcPr>
          <w:p w:rsidR="00DC1096" w:rsidRPr="00AA38E8" w:rsidRDefault="00DC1096" w:rsidP="009D352D">
            <w:pPr>
              <w:spacing w:before="60"/>
              <w:rPr>
                <w:ins w:id="697" w:author="Byrski, Krzysztof" w:date="2018-02-08T14:30:00Z"/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DC1096" w:rsidRPr="00DC1096" w:rsidRDefault="00DC1096" w:rsidP="009D352D">
            <w:pPr>
              <w:spacing w:before="60"/>
              <w:rPr>
                <w:ins w:id="698" w:author="Byrski, Krzysztof" w:date="2018-02-08T14:30:00Z"/>
                <w:rFonts w:cs="Calibri"/>
                <w:sz w:val="16"/>
              </w:rPr>
            </w:pPr>
            <w:proofErr w:type="spellStart"/>
            <w:ins w:id="699" w:author="Byrski, Krzysztof" w:date="2018-02-08T14:30:00Z">
              <w:r w:rsidRPr="00DC1096">
                <w:rPr>
                  <w:rFonts w:cs="Calibri"/>
                  <w:sz w:val="16"/>
                </w:rPr>
                <w:t>LxaSelected_Cnt_T_lgc</w:t>
              </w:r>
              <w:proofErr w:type="spellEnd"/>
            </w:ins>
          </w:p>
        </w:tc>
        <w:tc>
          <w:tcPr>
            <w:tcW w:w="990" w:type="dxa"/>
          </w:tcPr>
          <w:p w:rsidR="00DC1096" w:rsidRPr="00E12567" w:rsidRDefault="00DC1096" w:rsidP="009D352D">
            <w:pPr>
              <w:spacing w:before="60"/>
              <w:rPr>
                <w:ins w:id="700" w:author="Byrski, Krzysztof" w:date="2018-02-08T14:30:00Z"/>
                <w:rFonts w:cs="Calibri"/>
                <w:sz w:val="16"/>
              </w:rPr>
            </w:pPr>
            <w:proofErr w:type="spellStart"/>
            <w:ins w:id="701" w:author="Byrski, Krzysztof" w:date="2018-02-08T14:30:00Z">
              <w:r w:rsidRPr="00E12567">
                <w:rPr>
                  <w:rFonts w:cs="Calibri"/>
                  <w:sz w:val="16"/>
                </w:rPr>
                <w:t>boolean</w:t>
              </w:r>
              <w:proofErr w:type="spellEnd"/>
            </w:ins>
          </w:p>
        </w:tc>
        <w:tc>
          <w:tcPr>
            <w:tcW w:w="990" w:type="dxa"/>
          </w:tcPr>
          <w:p w:rsidR="00DC1096" w:rsidRPr="0060209B" w:rsidRDefault="00DC1096">
            <w:pPr>
              <w:rPr>
                <w:ins w:id="702" w:author="Byrski, Krzysztof" w:date="2018-02-08T14:30:00Z"/>
                <w:rFonts w:cs="Calibri"/>
                <w:sz w:val="16"/>
              </w:rPr>
            </w:pPr>
            <w:ins w:id="703" w:author="Byrski, Krzysztof" w:date="2018-02-08T14:30:00Z">
              <w:r w:rsidRPr="0060209B">
                <w:rPr>
                  <w:rFonts w:cs="Calibri"/>
                  <w:sz w:val="16"/>
                </w:rPr>
                <w:t>FALSE</w:t>
              </w:r>
            </w:ins>
          </w:p>
        </w:tc>
        <w:tc>
          <w:tcPr>
            <w:tcW w:w="990" w:type="dxa"/>
          </w:tcPr>
          <w:p w:rsidR="00DC1096" w:rsidRPr="00A748DC" w:rsidRDefault="00DC1096">
            <w:pPr>
              <w:rPr>
                <w:ins w:id="704" w:author="Byrski, Krzysztof" w:date="2018-02-08T14:30:00Z"/>
                <w:rFonts w:cs="Calibri"/>
                <w:sz w:val="16"/>
              </w:rPr>
            </w:pPr>
            <w:ins w:id="705" w:author="Byrski, Krzysztof" w:date="2018-02-08T14:30:00Z">
              <w:r w:rsidRPr="00A748DC">
                <w:rPr>
                  <w:rFonts w:cs="Calibri"/>
                  <w:sz w:val="16"/>
                </w:rPr>
                <w:t>TRUE</w:t>
              </w:r>
            </w:ins>
          </w:p>
        </w:tc>
      </w:tr>
      <w:tr w:rsidR="00DC1096" w:rsidRPr="00AA38E8" w:rsidTr="009D352D">
        <w:trPr>
          <w:ins w:id="706" w:author="Byrski, Krzysztof" w:date="2018-02-08T14:30:00Z"/>
        </w:trPr>
        <w:tc>
          <w:tcPr>
            <w:tcW w:w="1779" w:type="dxa"/>
          </w:tcPr>
          <w:p w:rsidR="00DC1096" w:rsidRPr="00AA38E8" w:rsidRDefault="00DC1096" w:rsidP="009D352D">
            <w:pPr>
              <w:spacing w:before="60"/>
              <w:rPr>
                <w:ins w:id="707" w:author="Byrski, Krzysztof" w:date="2018-02-08T14:30:00Z"/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DC1096" w:rsidRPr="00DC1096" w:rsidRDefault="00DC1096" w:rsidP="009D352D">
            <w:pPr>
              <w:spacing w:before="60"/>
              <w:rPr>
                <w:ins w:id="708" w:author="Byrski, Krzysztof" w:date="2018-02-08T14:30:00Z"/>
                <w:rFonts w:cs="Calibri"/>
                <w:sz w:val="16"/>
              </w:rPr>
            </w:pPr>
            <w:proofErr w:type="spellStart"/>
            <w:ins w:id="709" w:author="Byrski, Krzysztof" w:date="2018-02-08T14:30:00Z">
              <w:r w:rsidRPr="00DC1096">
                <w:rPr>
                  <w:rFonts w:cs="Calibri"/>
                  <w:sz w:val="16"/>
                </w:rPr>
                <w:t>LxaNtcCdn_Cnt_T_lgc</w:t>
              </w:r>
              <w:proofErr w:type="spellEnd"/>
            </w:ins>
          </w:p>
        </w:tc>
        <w:tc>
          <w:tcPr>
            <w:tcW w:w="990" w:type="dxa"/>
          </w:tcPr>
          <w:p w:rsidR="00DC1096" w:rsidRPr="00E12567" w:rsidRDefault="00DC1096" w:rsidP="009D352D">
            <w:pPr>
              <w:spacing w:before="60"/>
              <w:rPr>
                <w:ins w:id="710" w:author="Byrski, Krzysztof" w:date="2018-02-08T14:30:00Z"/>
                <w:rFonts w:cs="Calibri"/>
                <w:sz w:val="16"/>
              </w:rPr>
            </w:pPr>
            <w:proofErr w:type="spellStart"/>
            <w:ins w:id="711" w:author="Byrski, Krzysztof" w:date="2018-02-08T14:31:00Z">
              <w:r w:rsidRPr="00E12567">
                <w:rPr>
                  <w:rFonts w:cs="Calibri"/>
                  <w:sz w:val="16"/>
                </w:rPr>
                <w:t>boolean</w:t>
              </w:r>
            </w:ins>
            <w:proofErr w:type="spellEnd"/>
          </w:p>
        </w:tc>
        <w:tc>
          <w:tcPr>
            <w:tcW w:w="990" w:type="dxa"/>
          </w:tcPr>
          <w:p w:rsidR="00DC1096" w:rsidRPr="0060209B" w:rsidRDefault="00DC1096">
            <w:pPr>
              <w:rPr>
                <w:ins w:id="712" w:author="Byrski, Krzysztof" w:date="2018-02-08T14:30:00Z"/>
                <w:rFonts w:cs="Calibri"/>
                <w:sz w:val="16"/>
              </w:rPr>
            </w:pPr>
            <w:ins w:id="713" w:author="Byrski, Krzysztof" w:date="2018-02-08T14:31:00Z">
              <w:r w:rsidRPr="0060209B">
                <w:rPr>
                  <w:rFonts w:cs="Calibri"/>
                  <w:sz w:val="16"/>
                </w:rPr>
                <w:t>FALSE</w:t>
              </w:r>
            </w:ins>
          </w:p>
        </w:tc>
        <w:tc>
          <w:tcPr>
            <w:tcW w:w="990" w:type="dxa"/>
          </w:tcPr>
          <w:p w:rsidR="00DC1096" w:rsidRPr="00A748DC" w:rsidRDefault="00DC1096">
            <w:pPr>
              <w:rPr>
                <w:ins w:id="714" w:author="Byrski, Krzysztof" w:date="2018-02-08T14:30:00Z"/>
                <w:rFonts w:cs="Calibri"/>
                <w:sz w:val="16"/>
              </w:rPr>
            </w:pPr>
            <w:ins w:id="715" w:author="Byrski, Krzysztof" w:date="2018-02-08T14:31:00Z">
              <w:r w:rsidRPr="00A748DC">
                <w:rPr>
                  <w:rFonts w:cs="Calibri"/>
                  <w:sz w:val="16"/>
                </w:rPr>
                <w:t>TRUE</w:t>
              </w:r>
            </w:ins>
          </w:p>
        </w:tc>
      </w:tr>
      <w:tr w:rsidR="00DC1096" w:rsidRPr="00AA38E8" w:rsidTr="009D352D">
        <w:tc>
          <w:tcPr>
            <w:tcW w:w="1779" w:type="dxa"/>
          </w:tcPr>
          <w:p w:rsidR="00DC1096" w:rsidRPr="00AA38E8" w:rsidRDefault="00DC1096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DC1096" w:rsidRPr="00AA38E8" w:rsidRDefault="00DC1096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N/A</w:t>
            </w:r>
          </w:p>
        </w:tc>
        <w:tc>
          <w:tcPr>
            <w:tcW w:w="990" w:type="dxa"/>
          </w:tcPr>
          <w:p w:rsidR="00DC1096" w:rsidRPr="00AA38E8" w:rsidRDefault="00DC1096" w:rsidP="009D352D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DC1096" w:rsidRPr="00AA38E8" w:rsidRDefault="00DC1096" w:rsidP="009D352D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DC1096" w:rsidRPr="00AA38E8" w:rsidRDefault="00DC1096" w:rsidP="009D352D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9D352D" w:rsidRPr="00F45192" w:rsidRDefault="009D352D" w:rsidP="009D352D">
      <w:pPr>
        <w:rPr>
          <w:lang w:bidi="ar-SA"/>
        </w:rPr>
      </w:pPr>
    </w:p>
    <w:p w:rsidR="003E4D41" w:rsidRDefault="003E4D41">
      <w:pPr>
        <w:spacing w:after="0"/>
        <w:rPr>
          <w:ins w:id="716" w:author="Byrski, Krzysztof" w:date="2018-02-08T14:31:00Z"/>
          <w:b/>
          <w:szCs w:val="20"/>
          <w:lang w:bidi="ar-SA"/>
        </w:rPr>
      </w:pPr>
      <w:bookmarkStart w:id="717" w:name="_Toc491076826"/>
      <w:bookmarkStart w:id="718" w:name="_Toc491076827"/>
      <w:bookmarkEnd w:id="717"/>
      <w:ins w:id="719" w:author="Byrski, Krzysztof" w:date="2018-02-08T14:31:00Z">
        <w:r>
          <w:br w:type="page"/>
        </w:r>
      </w:ins>
    </w:p>
    <w:p w:rsidR="009D352D" w:rsidRPr="00263855" w:rsidRDefault="009D352D" w:rsidP="00263855">
      <w:pPr>
        <w:pStyle w:val="Heading4"/>
      </w:pPr>
      <w:r w:rsidRPr="00263855">
        <w:lastRenderedPageBreak/>
        <w:t xml:space="preserve">Local Function </w:t>
      </w:r>
      <w:bookmarkEnd w:id="718"/>
      <w:proofErr w:type="spellStart"/>
      <w:r w:rsidRPr="00263855">
        <w:t>ComputeAPA</w:t>
      </w:r>
      <w:proofErr w:type="spellEnd"/>
    </w:p>
    <w:p w:rsidR="000E2922" w:rsidRPr="000E2922" w:rsidRDefault="000E2922" w:rsidP="000E2922">
      <w:pPr>
        <w:rPr>
          <w:lang w:bidi="ar-SA"/>
        </w:rPr>
      </w:pPr>
      <w:proofErr w:type="gramStart"/>
      <w:r w:rsidRPr="00911ABE">
        <w:rPr>
          <w:lang w:bidi="ar-SA"/>
        </w:rPr>
        <w:t>Implementation of "APA" block</w:t>
      </w:r>
      <w:proofErr w:type="gramEnd"/>
      <w:r w:rsidRPr="00911ABE">
        <w:rPr>
          <w:lang w:bidi="ar-SA"/>
        </w:rPr>
        <w:t xml:space="preserve"> in the FDD.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ComputeA</w:t>
            </w:r>
            <w:r w:rsidR="00263855">
              <w:rPr>
                <w:rFonts w:cs="Calibri"/>
                <w:sz w:val="16"/>
              </w:rPr>
              <w:t>pa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AssistStallLimit_MtrNm_T_f32</w:t>
            </w:r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9D352D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8.8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Pr="00F45192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ApaEna_Cnt_T_lgc</w:t>
            </w:r>
            <w:proofErr w:type="spellEnd"/>
          </w:p>
        </w:tc>
        <w:tc>
          <w:tcPr>
            <w:tcW w:w="990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Pr="00F45192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ThermLimitPerc_Uls_T_f32</w:t>
            </w:r>
          </w:p>
        </w:tc>
        <w:tc>
          <w:tcPr>
            <w:tcW w:w="990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VehicleSpeedValid_Cnt_T_lgc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554CA1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CpkOk_Cnt_T_lgc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>
            <w:r w:rsidRPr="00E5267E"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554CA1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ApaPosSrvoFlt_Cnt_T_lgc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>
            <w:r w:rsidRPr="00E5267E"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554CA1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ApaAuthn_Cnt_T_lgc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>
            <w:r w:rsidRPr="00E5267E"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554CA1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ApaCmdReq_Cnt_T_lgc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>
            <w:r w:rsidRPr="00E5267E"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554CA1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ApaRelaxReq_Cnt_T_lgc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>
            <w:r w:rsidRPr="00E5267E"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554CA1">
              <w:rPr>
                <w:rFonts w:cs="Calibri"/>
                <w:sz w:val="16"/>
              </w:rPr>
              <w:t>TRUE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Pr="00F45192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HandwheelAuthority_Uls_T_f32</w:t>
            </w:r>
          </w:p>
        </w:tc>
        <w:tc>
          <w:tcPr>
            <w:tcW w:w="990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Pr="00F45192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SystemState_Cnt_T_enum</w:t>
            </w:r>
            <w:proofErr w:type="spellEnd"/>
          </w:p>
        </w:tc>
        <w:tc>
          <w:tcPr>
            <w:tcW w:w="990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enum</w:t>
            </w:r>
            <w:proofErr w:type="spellEnd"/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Pr="00F45192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OutputRampMult_Uls_T_f32</w:t>
            </w:r>
          </w:p>
        </w:tc>
        <w:tc>
          <w:tcPr>
            <w:tcW w:w="990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Pr="00F45192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VehicleSpeed_Kph_T_f32</w:t>
            </w:r>
          </w:p>
        </w:tc>
        <w:tc>
          <w:tcPr>
            <w:tcW w:w="990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511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Pr="00F45192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HwTqFild_HwNm_T_f32</w:t>
            </w:r>
          </w:p>
        </w:tc>
        <w:tc>
          <w:tcPr>
            <w:tcW w:w="990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-10</w:t>
            </w:r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10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Pr="00F45192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HandwheelPosition_HwDeg_T_f32</w:t>
            </w:r>
          </w:p>
        </w:tc>
        <w:tc>
          <w:tcPr>
            <w:tcW w:w="990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9D352D" w:rsidRDefault="00263855" w:rsidP="009350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</w:t>
            </w:r>
            <w:del w:id="720" w:author="Byrski, Krzysztof" w:date="2018-02-08T14:33:00Z">
              <w:r w:rsidDel="003E4D41">
                <w:rPr>
                  <w:rFonts w:cs="Calibri"/>
                  <w:sz w:val="16"/>
                </w:rPr>
                <w:delText>1440</w:delText>
              </w:r>
            </w:del>
            <w:ins w:id="721" w:author="Byrski, Krzysztof" w:date="2018-02-08T14:33:00Z">
              <w:r w:rsidR="003E4D41">
                <w:rPr>
                  <w:rFonts w:cs="Calibri"/>
                  <w:sz w:val="16"/>
                </w:rPr>
                <w:t>1600</w:t>
              </w:r>
            </w:ins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  <w:ins w:id="722" w:author="Byrski, Krzysztof" w:date="2018-02-08T14:33:00Z">
              <w:r w:rsidR="003E4D41">
                <w:rPr>
                  <w:rFonts w:cs="Calibri"/>
                  <w:sz w:val="16"/>
                </w:rPr>
                <w:t>600</w:t>
              </w:r>
            </w:ins>
            <w:del w:id="723" w:author="Byrski, Krzysztof" w:date="2018-02-08T14:33:00Z">
              <w:r w:rsidDel="003E4D41">
                <w:rPr>
                  <w:rFonts w:cs="Calibri"/>
                  <w:sz w:val="16"/>
                </w:rPr>
                <w:delText>440</w:delText>
              </w:r>
            </w:del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Pr="00F45192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ApaHwAgCmd_HwDeg_T_f32</w:t>
            </w:r>
          </w:p>
        </w:tc>
        <w:tc>
          <w:tcPr>
            <w:tcW w:w="990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-1440</w:t>
            </w:r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1440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Pr="00F45192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FTermActv_Cnt_T_lgc</w:t>
            </w:r>
            <w:proofErr w:type="spellEnd"/>
          </w:p>
        </w:tc>
        <w:tc>
          <w:tcPr>
            <w:tcW w:w="990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ApaState_Cnt_T_enum</w:t>
            </w:r>
            <w:proofErr w:type="spellEnd"/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enum</w:t>
            </w:r>
            <w:proofErr w:type="spellEnd"/>
          </w:p>
        </w:tc>
        <w:tc>
          <w:tcPr>
            <w:tcW w:w="990" w:type="dxa"/>
          </w:tcPr>
          <w:p w:rsidR="009D352D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ApaStateTransitionCause_Cnt_T_enum</w:t>
            </w:r>
            <w:proofErr w:type="spellEnd"/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enum</w:t>
            </w:r>
            <w:proofErr w:type="spellEnd"/>
          </w:p>
        </w:tc>
        <w:tc>
          <w:tcPr>
            <w:tcW w:w="990" w:type="dxa"/>
          </w:tcPr>
          <w:p w:rsidR="009D352D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7</w:t>
            </w:r>
          </w:p>
        </w:tc>
      </w:tr>
    </w:tbl>
    <w:p w:rsidR="008A7E06" w:rsidRPr="008A7E06" w:rsidRDefault="008A7E06" w:rsidP="008A7E06">
      <w:bookmarkStart w:id="724" w:name="_Toc491076829"/>
    </w:p>
    <w:p w:rsidR="009D352D" w:rsidRDefault="009D352D" w:rsidP="008A7E06">
      <w:pPr>
        <w:pStyle w:val="Heading4"/>
        <w:rPr>
          <w:sz w:val="16"/>
          <w:szCs w:val="24"/>
          <w:lang w:bidi="ur-PK"/>
        </w:rPr>
      </w:pPr>
      <w:r w:rsidRPr="00AA38E8">
        <w:t>L</w:t>
      </w:r>
      <w:r>
        <w:t xml:space="preserve">ocal Function </w:t>
      </w:r>
      <w:bookmarkEnd w:id="724"/>
      <w:proofErr w:type="spellStart"/>
      <w:r w:rsidRPr="00F45192">
        <w:rPr>
          <w:sz w:val="16"/>
          <w:szCs w:val="24"/>
          <w:lang w:bidi="ur-PK"/>
        </w:rPr>
        <w:t>ComputeApaAllw</w:t>
      </w:r>
      <w:proofErr w:type="spellEnd"/>
    </w:p>
    <w:p w:rsidR="000E2922" w:rsidRPr="000E2922" w:rsidRDefault="000E2922" w:rsidP="000E2922">
      <w:pPr>
        <w:rPr>
          <w:lang w:bidi="ar-SA"/>
        </w:rPr>
      </w:pPr>
      <w:proofErr w:type="gramStart"/>
      <w:r w:rsidRPr="00911ABE">
        <w:rPr>
          <w:lang w:bidi="ar-SA"/>
        </w:rPr>
        <w:t>Implementation of "</w:t>
      </w:r>
      <w:proofErr w:type="spellStart"/>
      <w:r w:rsidRPr="00911ABE">
        <w:rPr>
          <w:lang w:bidi="ar-SA"/>
        </w:rPr>
        <w:t>Compute_ApaAllw</w:t>
      </w:r>
      <w:proofErr w:type="spellEnd"/>
      <w:r w:rsidRPr="00911ABE">
        <w:rPr>
          <w:lang w:bidi="ar-SA"/>
        </w:rPr>
        <w:t>" block</w:t>
      </w:r>
      <w:proofErr w:type="gramEnd"/>
      <w:r w:rsidRPr="00911ABE">
        <w:rPr>
          <w:lang w:bidi="ar-SA"/>
        </w:rPr>
        <w:t xml:space="preserve"> in the FDD.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ComputeApaAllw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ApaAuthn_Cnt_T_lgc</w:t>
            </w:r>
            <w:proofErr w:type="spellEnd"/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Pr="00423BE5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HandwheelAuthority_Uls_T_f32</w:t>
            </w:r>
          </w:p>
        </w:tc>
        <w:tc>
          <w:tcPr>
            <w:tcW w:w="990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Pr="00233E6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SystemState_Cnt_T_enum</w:t>
            </w:r>
            <w:proofErr w:type="spellEnd"/>
          </w:p>
        </w:tc>
        <w:tc>
          <w:tcPr>
            <w:tcW w:w="990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enum</w:t>
            </w:r>
            <w:proofErr w:type="spellEnd"/>
            <w:r w:rsidDel="00E12567">
              <w:rPr>
                <w:rFonts w:cs="Calibri"/>
                <w:sz w:val="16"/>
              </w:rPr>
              <w:t xml:space="preserve"> </w:t>
            </w:r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Pr="00F45192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OutputRampMult_Uls_T_f32</w:t>
            </w:r>
          </w:p>
        </w:tc>
        <w:tc>
          <w:tcPr>
            <w:tcW w:w="990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ApaAllw_Cnt_T_lgc</w:t>
            </w:r>
            <w:proofErr w:type="spellEnd"/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9D352D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9D352D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</w:tbl>
    <w:p w:rsidR="008A7E06" w:rsidRDefault="008A7E06" w:rsidP="008A7E06">
      <w:bookmarkStart w:id="725" w:name="_Toc491076831"/>
    </w:p>
    <w:p w:rsidR="003E4D41" w:rsidRDefault="003E4D41">
      <w:pPr>
        <w:spacing w:after="0"/>
        <w:rPr>
          <w:ins w:id="726" w:author="Byrski, Krzysztof" w:date="2018-02-08T14:31:00Z"/>
          <w:b/>
          <w:szCs w:val="20"/>
          <w:lang w:bidi="ar-SA"/>
        </w:rPr>
      </w:pPr>
      <w:ins w:id="727" w:author="Byrski, Krzysztof" w:date="2018-02-08T14:31:00Z">
        <w:r>
          <w:br w:type="page"/>
        </w:r>
      </w:ins>
    </w:p>
    <w:p w:rsidR="009D352D" w:rsidRDefault="009D352D" w:rsidP="008A7E06">
      <w:pPr>
        <w:pStyle w:val="Heading4"/>
      </w:pPr>
      <w:r w:rsidRPr="00AA38E8">
        <w:lastRenderedPageBreak/>
        <w:t>L</w:t>
      </w:r>
      <w:r>
        <w:t xml:space="preserve">ocal Function </w:t>
      </w:r>
      <w:bookmarkEnd w:id="725"/>
      <w:proofErr w:type="spellStart"/>
      <w:r w:rsidRPr="00F45192">
        <w:t>ComputeApaLimits</w:t>
      </w:r>
      <w:proofErr w:type="spellEnd"/>
    </w:p>
    <w:p w:rsidR="000E2922" w:rsidRPr="000E2922" w:rsidRDefault="000E2922" w:rsidP="000E2922">
      <w:pPr>
        <w:rPr>
          <w:lang w:bidi="ar-SA"/>
        </w:rPr>
      </w:pPr>
      <w:proofErr w:type="gramStart"/>
      <w:r w:rsidRPr="00911ABE">
        <w:rPr>
          <w:lang w:bidi="ar-SA"/>
        </w:rPr>
        <w:t>Implementation of "</w:t>
      </w:r>
      <w:proofErr w:type="spellStart"/>
      <w:r w:rsidRPr="00911ABE">
        <w:rPr>
          <w:lang w:bidi="ar-SA"/>
        </w:rPr>
        <w:t>Compute_ApaLimits</w:t>
      </w:r>
      <w:proofErr w:type="spellEnd"/>
      <w:r w:rsidRPr="00911ABE">
        <w:rPr>
          <w:lang w:bidi="ar-SA"/>
        </w:rPr>
        <w:t>" block</w:t>
      </w:r>
      <w:proofErr w:type="gramEnd"/>
      <w:r w:rsidRPr="00911ABE">
        <w:rPr>
          <w:lang w:bidi="ar-SA"/>
        </w:rPr>
        <w:t xml:space="preserve"> in the FDD.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ComputeApaLimits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423BE5">
              <w:rPr>
                <w:rFonts w:cs="Calibri"/>
                <w:sz w:val="16"/>
              </w:rPr>
              <w:t>VehicleSpeed_Kph_T_u9p7</w:t>
            </w:r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E12567">
              <w:rPr>
                <w:rFonts w:cs="Calibri"/>
                <w:sz w:val="16"/>
              </w:rPr>
              <w:t>uint16</w:t>
            </w:r>
          </w:p>
        </w:tc>
        <w:tc>
          <w:tcPr>
            <w:tcW w:w="990" w:type="dxa"/>
          </w:tcPr>
          <w:p w:rsidR="009D352D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511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Pr="00423BE5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ThermLimPerc_Uls_T_f32</w:t>
            </w:r>
          </w:p>
        </w:tc>
        <w:tc>
          <w:tcPr>
            <w:tcW w:w="990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Pr="00423BE5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AssistStallLimit_MtrNm_T_f32</w:t>
            </w:r>
          </w:p>
        </w:tc>
        <w:tc>
          <w:tcPr>
            <w:tcW w:w="990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8.8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VehSpdTooHi_Cnt_T_lgc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>
            <w:r w:rsidRPr="00F02DE7"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6B525C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ThrmlLmtReached_Cnt_T_lgc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>
            <w:r w:rsidRPr="00F02DE7"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6B525C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MtrStalled_Cnt_T_lgc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>
            <w:r w:rsidRPr="00F02DE7"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6B525C">
              <w:rPr>
                <w:rFonts w:cs="Calibri"/>
                <w:sz w:val="16"/>
              </w:rPr>
              <w:t>TRUE</w:t>
            </w:r>
          </w:p>
        </w:tc>
      </w:tr>
    </w:tbl>
    <w:p w:rsidR="008A7E06" w:rsidRDefault="008A7E06" w:rsidP="008A7E06">
      <w:bookmarkStart w:id="728" w:name="_Toc491076833"/>
    </w:p>
    <w:p w:rsidR="009D352D" w:rsidRDefault="009D352D" w:rsidP="008A7E06">
      <w:pPr>
        <w:pStyle w:val="Heading4"/>
      </w:pPr>
      <w:r w:rsidRPr="00AA38E8">
        <w:t>L</w:t>
      </w:r>
      <w:r>
        <w:t xml:space="preserve">ocal Function </w:t>
      </w:r>
      <w:bookmarkEnd w:id="728"/>
      <w:proofErr w:type="spellStart"/>
      <w:r w:rsidRPr="00F45192">
        <w:t>ComputeApaDrvrIntv</w:t>
      </w:r>
      <w:proofErr w:type="spellEnd"/>
    </w:p>
    <w:p w:rsidR="000E2922" w:rsidRPr="000E2922" w:rsidRDefault="000E2922" w:rsidP="000E2922">
      <w:proofErr w:type="gramStart"/>
      <w:r w:rsidRPr="00911ABE">
        <w:rPr>
          <w:lang w:bidi="ar-SA"/>
        </w:rPr>
        <w:t>Implementation of "</w:t>
      </w:r>
      <w:proofErr w:type="spellStart"/>
      <w:r w:rsidRPr="00911ABE">
        <w:rPr>
          <w:lang w:bidi="ar-SA"/>
        </w:rPr>
        <w:t>Compute_ApaDrvrIntv</w:t>
      </w:r>
      <w:proofErr w:type="spellEnd"/>
      <w:r w:rsidRPr="00911ABE">
        <w:rPr>
          <w:lang w:bidi="ar-SA"/>
        </w:rPr>
        <w:t>" block</w:t>
      </w:r>
      <w:proofErr w:type="gramEnd"/>
      <w:r w:rsidRPr="00911ABE">
        <w:rPr>
          <w:lang w:bidi="ar-SA"/>
        </w:rPr>
        <w:t xml:space="preserve"> in the FDD.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ComputeApaDrvrIntv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HwTqFild_HwNm_T_f32</w:t>
            </w:r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9D352D" w:rsidRPr="00AA38E8" w:rsidRDefault="009E790C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-10</w:t>
            </w:r>
          </w:p>
        </w:tc>
        <w:tc>
          <w:tcPr>
            <w:tcW w:w="990" w:type="dxa"/>
          </w:tcPr>
          <w:p w:rsidR="009D352D" w:rsidRPr="00AA38E8" w:rsidRDefault="009E790C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10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ApaHwMinTrqReached_Cnt_T_lgc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>
            <w:r w:rsidRPr="004534E9"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5E7C10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ApaHwMaxTrqReached_Cnt_T_lgc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>
            <w:r w:rsidRPr="004534E9"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5E7C10">
              <w:rPr>
                <w:rFonts w:cs="Calibri"/>
                <w:sz w:val="16"/>
              </w:rPr>
              <w:t>TRUE</w:t>
            </w:r>
          </w:p>
        </w:tc>
      </w:tr>
    </w:tbl>
    <w:p w:rsidR="008A7E06" w:rsidRDefault="008A7E06" w:rsidP="008A7E06">
      <w:bookmarkStart w:id="729" w:name="_Toc491076835"/>
    </w:p>
    <w:p w:rsidR="009D352D" w:rsidRPr="008A7E06" w:rsidRDefault="009D352D" w:rsidP="008A7E06">
      <w:pPr>
        <w:pStyle w:val="Heading4"/>
      </w:pPr>
      <w:r w:rsidRPr="008A7E06">
        <w:t xml:space="preserve">Local Function </w:t>
      </w:r>
      <w:bookmarkEnd w:id="729"/>
      <w:proofErr w:type="spellStart"/>
      <w:r w:rsidRPr="008A7E06">
        <w:t>ComputeApaHwAgCtrlErr</w:t>
      </w:r>
      <w:proofErr w:type="spellEnd"/>
    </w:p>
    <w:p w:rsidR="000E2922" w:rsidRPr="000E2922" w:rsidRDefault="000E2922" w:rsidP="000E2922">
      <w:pPr>
        <w:rPr>
          <w:lang w:bidi="ar-SA"/>
        </w:rPr>
      </w:pPr>
      <w:proofErr w:type="gramStart"/>
      <w:r w:rsidRPr="00911ABE">
        <w:rPr>
          <w:lang w:bidi="ar-SA"/>
        </w:rPr>
        <w:t>Implementation of "</w:t>
      </w:r>
      <w:proofErr w:type="spellStart"/>
      <w:r w:rsidRPr="00911ABE">
        <w:rPr>
          <w:lang w:bidi="ar-SA"/>
        </w:rPr>
        <w:t>Compute_ApaHwAgCtrlErr</w:t>
      </w:r>
      <w:proofErr w:type="spellEnd"/>
      <w:r w:rsidRPr="00911ABE">
        <w:rPr>
          <w:lang w:bidi="ar-SA"/>
        </w:rPr>
        <w:t>" block</w:t>
      </w:r>
      <w:proofErr w:type="gramEnd"/>
      <w:r w:rsidRPr="00911ABE">
        <w:rPr>
          <w:lang w:bidi="ar-SA"/>
        </w:rPr>
        <w:t xml:space="preserve"> in the FDD.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ComputeApaHwAgCtrlErr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HandwheelPosition_HwDeg_T_f32</w:t>
            </w:r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9D352D" w:rsidRPr="00AA38E8" w:rsidRDefault="009E790C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-1</w:t>
            </w:r>
            <w:ins w:id="730" w:author="Byrski, Krzysztof" w:date="2018-02-08T14:33:00Z">
              <w:r w:rsidR="003E4D41">
                <w:rPr>
                  <w:rFonts w:cs="Calibri"/>
                  <w:sz w:val="16"/>
                </w:rPr>
                <w:t>600</w:t>
              </w:r>
            </w:ins>
            <w:del w:id="731" w:author="Byrski, Krzysztof" w:date="2018-02-08T14:33:00Z">
              <w:r w:rsidDel="003E4D41">
                <w:rPr>
                  <w:rFonts w:cs="Calibri"/>
                  <w:sz w:val="16"/>
                </w:rPr>
                <w:delText>440</w:delText>
              </w:r>
            </w:del>
          </w:p>
        </w:tc>
        <w:tc>
          <w:tcPr>
            <w:tcW w:w="990" w:type="dxa"/>
          </w:tcPr>
          <w:p w:rsidR="009D352D" w:rsidRPr="00AA38E8" w:rsidRDefault="009E790C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  <w:ins w:id="732" w:author="Byrski, Krzysztof" w:date="2018-02-08T14:33:00Z">
              <w:r w:rsidR="003E4D41">
                <w:rPr>
                  <w:rFonts w:cs="Calibri"/>
                  <w:sz w:val="16"/>
                </w:rPr>
                <w:t>600</w:t>
              </w:r>
            </w:ins>
            <w:del w:id="733" w:author="Byrski, Krzysztof" w:date="2018-02-08T14:33:00Z">
              <w:r w:rsidDel="003E4D41">
                <w:rPr>
                  <w:rFonts w:cs="Calibri"/>
                  <w:sz w:val="16"/>
                </w:rPr>
                <w:delText>440</w:delText>
              </w:r>
            </w:del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Pr="00F45192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ApaHwAgCmd_HwDeg_T_f32</w:t>
            </w:r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9D352D" w:rsidRPr="00AA38E8" w:rsidRDefault="009E790C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-1440</w:t>
            </w:r>
          </w:p>
        </w:tc>
        <w:tc>
          <w:tcPr>
            <w:tcW w:w="990" w:type="dxa"/>
          </w:tcPr>
          <w:p w:rsidR="009D352D" w:rsidRPr="00AA38E8" w:rsidRDefault="009E790C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1440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ApaHwAgCtrlErr_Cnt_T_lgc</w:t>
            </w:r>
            <w:proofErr w:type="spellEnd"/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9D352D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9D352D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</w:tbl>
    <w:p w:rsidR="009D352D" w:rsidRDefault="009D352D" w:rsidP="009D352D">
      <w:pPr>
        <w:rPr>
          <w:lang w:bidi="ar-SA"/>
        </w:rPr>
      </w:pPr>
    </w:p>
    <w:p w:rsidR="009D352D" w:rsidRPr="00AA38E8" w:rsidRDefault="009D352D" w:rsidP="008A7E06">
      <w:pPr>
        <w:pStyle w:val="Heading4"/>
      </w:pPr>
      <w:bookmarkStart w:id="734" w:name="_Toc491076837"/>
      <w:r w:rsidRPr="00AA38E8">
        <w:t>L</w:t>
      </w:r>
      <w:r>
        <w:t xml:space="preserve">ocal Function </w:t>
      </w:r>
      <w:bookmarkEnd w:id="734"/>
      <w:proofErr w:type="spellStart"/>
      <w:r w:rsidRPr="00F45192">
        <w:t>ComputeApaFltActv</w:t>
      </w:r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ComputeApaFltActv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VehicleSpeedValid_Cnt_T_lgc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>
            <w:r w:rsidRPr="00D11B5B"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4D196C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CpkOk_Cnt_T_lgc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>
            <w:r w:rsidRPr="00D11B5B"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4D196C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ApaPosSrvoFlt_Cnt_T_lgc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>
            <w:r w:rsidRPr="00D11B5B"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4D196C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FTermActv_Cnt_T_lgc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>
            <w:r w:rsidRPr="00D11B5B"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4D196C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ApaFltActv_Cnt_T_lgc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>
            <w:r w:rsidRPr="00D11B5B"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4D196C">
              <w:rPr>
                <w:rFonts w:cs="Calibri"/>
                <w:sz w:val="16"/>
              </w:rPr>
              <w:t>TRUE</w:t>
            </w:r>
          </w:p>
        </w:tc>
      </w:tr>
    </w:tbl>
    <w:p w:rsidR="009D352D" w:rsidRDefault="009D352D" w:rsidP="009D352D">
      <w:pPr>
        <w:rPr>
          <w:lang w:bidi="ar-SA"/>
        </w:rPr>
      </w:pPr>
    </w:p>
    <w:p w:rsidR="003E4D41" w:rsidRDefault="003E4D41">
      <w:pPr>
        <w:spacing w:after="0"/>
        <w:rPr>
          <w:ins w:id="735" w:author="Byrski, Krzysztof" w:date="2018-02-08T14:31:00Z"/>
          <w:b/>
          <w:szCs w:val="20"/>
          <w:lang w:bidi="ar-SA"/>
        </w:rPr>
      </w:pPr>
      <w:bookmarkStart w:id="736" w:name="_Toc491076839"/>
      <w:ins w:id="737" w:author="Byrski, Krzysztof" w:date="2018-02-08T14:31:00Z">
        <w:r>
          <w:br w:type="page"/>
        </w:r>
      </w:ins>
    </w:p>
    <w:p w:rsidR="009D352D" w:rsidRDefault="009D352D" w:rsidP="008A7E06">
      <w:pPr>
        <w:pStyle w:val="Heading4"/>
      </w:pPr>
      <w:r w:rsidRPr="00AA38E8">
        <w:lastRenderedPageBreak/>
        <w:t>L</w:t>
      </w:r>
      <w:r>
        <w:t xml:space="preserve">ocal Function </w:t>
      </w:r>
      <w:bookmarkEnd w:id="736"/>
      <w:proofErr w:type="spellStart"/>
      <w:r w:rsidRPr="00F45192">
        <w:t>ComputeApaState</w:t>
      </w:r>
      <w:proofErr w:type="spellEnd"/>
    </w:p>
    <w:p w:rsidR="000E2922" w:rsidRPr="000E2922" w:rsidRDefault="000E2922" w:rsidP="000E2922">
      <w:pPr>
        <w:rPr>
          <w:lang w:bidi="ar-SA"/>
        </w:rPr>
      </w:pPr>
      <w:proofErr w:type="gramStart"/>
      <w:r w:rsidRPr="00911ABE">
        <w:rPr>
          <w:lang w:bidi="ar-SA"/>
        </w:rPr>
        <w:t>Implementation of "</w:t>
      </w:r>
      <w:proofErr w:type="spellStart"/>
      <w:r w:rsidRPr="00911ABE">
        <w:rPr>
          <w:lang w:bidi="ar-SA"/>
        </w:rPr>
        <w:t>Compute_ApaState</w:t>
      </w:r>
      <w:proofErr w:type="spellEnd"/>
      <w:r w:rsidRPr="00911ABE">
        <w:rPr>
          <w:lang w:bidi="ar-SA"/>
        </w:rPr>
        <w:t>" state flow in the FDD.</w:t>
      </w:r>
      <w:proofErr w:type="gram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ComputeApaState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ApaAllw_Cnt_T_lgc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>
            <w:r w:rsidRPr="006D53B1"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DA219F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ApaEna_Cnt_T_lgc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>
            <w:r w:rsidRPr="006D53B1"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DA219F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VehSpdTooHi_Cnt_T_lgc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>
            <w:r w:rsidRPr="006D53B1"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DA219F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ThrmlLmtReached_Cnt_T_lgc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>
            <w:r w:rsidRPr="006D53B1"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DA219F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MtrStalled_Cnt_T_lgc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>
            <w:r w:rsidRPr="006D53B1"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DA219F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ApaCmdReq_Cnt_T_lgc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>
            <w:r w:rsidRPr="006D53B1"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DA219F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ApaHwMinTrqReached_Cnt_T_lgc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>
            <w:r w:rsidRPr="006D53B1"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DA219F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ApaHwMaxTrqReached_Cnt_T_lgc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>
            <w:r w:rsidRPr="006D53B1"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DA219F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ApaHwAgCtrlErr_Cnt_T_lgc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>
            <w:r w:rsidRPr="006D53B1"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DA219F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ApaFltActv_Cnt_T_lgc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>
            <w:r w:rsidRPr="006D53B1"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DA219F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ApaRelaxReq_Cnt_T_lgc</w:t>
            </w:r>
            <w:proofErr w:type="spellEnd"/>
          </w:p>
        </w:tc>
        <w:tc>
          <w:tcPr>
            <w:tcW w:w="990" w:type="dxa"/>
          </w:tcPr>
          <w:p w:rsidR="00263855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>
            <w:r w:rsidRPr="006D53B1"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DA219F">
              <w:rPr>
                <w:rFonts w:cs="Calibri"/>
                <w:sz w:val="16"/>
              </w:rPr>
              <w:t>TRUE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ApaState_Cnt_T_enum</w:t>
            </w:r>
            <w:proofErr w:type="spellEnd"/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enum</w:t>
            </w:r>
            <w:proofErr w:type="spellEnd"/>
          </w:p>
        </w:tc>
        <w:tc>
          <w:tcPr>
            <w:tcW w:w="990" w:type="dxa"/>
          </w:tcPr>
          <w:p w:rsidR="009D352D" w:rsidRPr="00AA38E8" w:rsidRDefault="009E790C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Pr="00AA38E8" w:rsidRDefault="009E790C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ApaStateTransitionCause_Cnt_T_enum</w:t>
            </w:r>
            <w:proofErr w:type="spellEnd"/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enum</w:t>
            </w:r>
            <w:proofErr w:type="spellEnd"/>
          </w:p>
        </w:tc>
        <w:tc>
          <w:tcPr>
            <w:tcW w:w="990" w:type="dxa"/>
          </w:tcPr>
          <w:p w:rsidR="009D352D" w:rsidRPr="00AA38E8" w:rsidRDefault="009E790C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Pr="00AA38E8" w:rsidRDefault="009E790C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7</w:t>
            </w:r>
          </w:p>
        </w:tc>
      </w:tr>
    </w:tbl>
    <w:p w:rsidR="009D352D" w:rsidRDefault="009D352D" w:rsidP="009D352D">
      <w:pPr>
        <w:rPr>
          <w:lang w:bidi="ar-SA"/>
        </w:rPr>
      </w:pPr>
    </w:p>
    <w:p w:rsidR="009D352D" w:rsidRDefault="009D352D" w:rsidP="008A7E06">
      <w:pPr>
        <w:pStyle w:val="Heading4"/>
      </w:pPr>
      <w:bookmarkStart w:id="738" w:name="_Toc491076841"/>
      <w:r w:rsidRPr="00AA38E8">
        <w:t>L</w:t>
      </w:r>
      <w:r>
        <w:t xml:space="preserve">ocal Function </w:t>
      </w:r>
      <w:bookmarkEnd w:id="738"/>
      <w:proofErr w:type="spellStart"/>
      <w:r w:rsidRPr="00F45192">
        <w:t>ComputeApaState_ParentTransitions</w:t>
      </w:r>
      <w:proofErr w:type="spellEnd"/>
    </w:p>
    <w:p w:rsidR="000E2922" w:rsidRPr="000E2922" w:rsidRDefault="000E2922" w:rsidP="000E2922">
      <w:pPr>
        <w:rPr>
          <w:lang w:bidi="ar-SA"/>
        </w:rPr>
      </w:pPr>
      <w:r w:rsidRPr="005F74AF">
        <w:rPr>
          <w:lang w:bidi="ar-SA"/>
        </w:rPr>
        <w:t>Fragment of implementation of "</w:t>
      </w:r>
      <w:proofErr w:type="spellStart"/>
      <w:r w:rsidRPr="005F74AF">
        <w:rPr>
          <w:lang w:bidi="ar-SA"/>
        </w:rPr>
        <w:t>Compute_ApaState</w:t>
      </w:r>
      <w:proofErr w:type="spellEnd"/>
      <w:r w:rsidRPr="005F74AF">
        <w:rPr>
          <w:lang w:bidi="ar-SA"/>
        </w:rPr>
        <w:t>" state flow.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ComputeApaState_ParentTransitions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ApaFltActv_Cnt_T_lgc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A55D0F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ThrmlLmtReached_Cnt_T_lgc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A55D0F">
              <w:rPr>
                <w:rFonts w:cs="Calibri"/>
                <w:sz w:val="16"/>
              </w:rPr>
              <w:t>TRUE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N/A</w:t>
            </w:r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9D352D" w:rsidRDefault="009D352D" w:rsidP="009D352D">
      <w:pPr>
        <w:rPr>
          <w:lang w:bidi="ar-SA"/>
        </w:rPr>
      </w:pPr>
    </w:p>
    <w:p w:rsidR="003E4D41" w:rsidRDefault="003E4D41">
      <w:pPr>
        <w:spacing w:after="0"/>
        <w:rPr>
          <w:ins w:id="739" w:author="Byrski, Krzysztof" w:date="2018-02-08T14:31:00Z"/>
          <w:b/>
          <w:szCs w:val="20"/>
          <w:lang w:bidi="ar-SA"/>
        </w:rPr>
      </w:pPr>
      <w:bookmarkStart w:id="740" w:name="_Toc491076843"/>
      <w:ins w:id="741" w:author="Byrski, Krzysztof" w:date="2018-02-08T14:31:00Z">
        <w:r>
          <w:br w:type="page"/>
        </w:r>
      </w:ins>
    </w:p>
    <w:p w:rsidR="009D352D" w:rsidRDefault="009D352D" w:rsidP="008A7E06">
      <w:pPr>
        <w:pStyle w:val="Heading4"/>
      </w:pPr>
      <w:r w:rsidRPr="00AA38E8">
        <w:lastRenderedPageBreak/>
        <w:t>L</w:t>
      </w:r>
      <w:r>
        <w:t xml:space="preserve">ocal Function </w:t>
      </w:r>
      <w:bookmarkEnd w:id="740"/>
      <w:proofErr w:type="spellStart"/>
      <w:r w:rsidRPr="00F45192">
        <w:t>ComputeApaState_ChildTransitions</w:t>
      </w:r>
      <w:proofErr w:type="spellEnd"/>
    </w:p>
    <w:p w:rsidR="000E2922" w:rsidRPr="000E2922" w:rsidRDefault="000E2922" w:rsidP="000E2922">
      <w:pPr>
        <w:rPr>
          <w:lang w:bidi="ar-SA"/>
        </w:rPr>
      </w:pPr>
      <w:r w:rsidRPr="00C736D7">
        <w:rPr>
          <w:lang w:bidi="ar-SA"/>
        </w:rPr>
        <w:t>Fragment of implementation of</w:t>
      </w:r>
      <w:r>
        <w:rPr>
          <w:lang w:bidi="ar-SA"/>
        </w:rPr>
        <w:t xml:space="preserve"> "</w:t>
      </w:r>
      <w:proofErr w:type="spellStart"/>
      <w:r>
        <w:rPr>
          <w:lang w:bidi="ar-SA"/>
        </w:rPr>
        <w:t>Compute_ApaState</w:t>
      </w:r>
      <w:proofErr w:type="spellEnd"/>
      <w:r>
        <w:rPr>
          <w:lang w:bidi="ar-SA"/>
        </w:rPr>
        <w:t>" state flow.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ComputeApaState_ChildTransitions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ApaAllw_Cnt_T_lgc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>
            <w:r w:rsidRPr="004A2EBE"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DD3304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ApaEna_Cnt_T_lgc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>
            <w:r w:rsidRPr="004A2EBE"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DD3304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VehSpdTooHi_Cnt_T_lgc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>
            <w:r w:rsidRPr="004A2EBE"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DD3304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ThrmlLmtReached_Cnt_T_lgc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>
            <w:r w:rsidRPr="004A2EBE"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DD3304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MtrStalled_Cnt_T_lgc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>
            <w:r w:rsidRPr="004A2EBE"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DD3304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ApaCmdReq_Cnt_T_lgc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>
            <w:r w:rsidRPr="004A2EBE"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DD3304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ApaHwMinTrqReached_Cnt_T_lgc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>
            <w:r w:rsidRPr="004A2EBE"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DD3304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ApaHwMaxTrqReached_Cnt_T_lgc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>
            <w:r w:rsidRPr="004A2EBE"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DD3304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ApaHwAgCtrlErr_Cnt_T_lgc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>
            <w:r w:rsidRPr="004A2EBE"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DD3304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ApaFltActv_Cnt_T_lgc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>
            <w:r w:rsidRPr="004A2EBE"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DD3304">
              <w:rPr>
                <w:rFonts w:cs="Calibri"/>
                <w:sz w:val="16"/>
              </w:rPr>
              <w:t>TRUE</w:t>
            </w:r>
          </w:p>
        </w:tc>
      </w:tr>
      <w:tr w:rsidR="00263855" w:rsidRPr="00AA38E8" w:rsidTr="009D352D">
        <w:tc>
          <w:tcPr>
            <w:tcW w:w="1779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63855" w:rsidRPr="00F45192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ApaRelaxReq_Cnt_T_lgc</w:t>
            </w:r>
            <w:proofErr w:type="spellEnd"/>
          </w:p>
        </w:tc>
        <w:tc>
          <w:tcPr>
            <w:tcW w:w="990" w:type="dxa"/>
          </w:tcPr>
          <w:p w:rsidR="00263855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63855" w:rsidRDefault="00263855">
            <w:r w:rsidRPr="004A2EBE"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63855" w:rsidRDefault="00263855">
            <w:r w:rsidRPr="00DD3304">
              <w:rPr>
                <w:rFonts w:cs="Calibri"/>
                <w:sz w:val="16"/>
              </w:rPr>
              <w:t>TRUE</w:t>
            </w:r>
          </w:p>
        </w:tc>
      </w:tr>
      <w:tr w:rsidR="009D352D" w:rsidRPr="00AA38E8" w:rsidTr="009D352D"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N/A</w:t>
            </w:r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8A7E06" w:rsidRDefault="008A7E06" w:rsidP="008A7E06">
      <w:bookmarkStart w:id="742" w:name="_Toc491076845"/>
    </w:p>
    <w:p w:rsidR="009D352D" w:rsidDel="00AD11F6" w:rsidRDefault="009D352D" w:rsidP="008A7E06">
      <w:pPr>
        <w:pStyle w:val="Heading4"/>
        <w:rPr>
          <w:del w:id="743" w:author="Brykczynski, Marek" w:date="2018-07-17T10:48:00Z"/>
        </w:rPr>
      </w:pPr>
      <w:del w:id="744" w:author="Brykczynski, Marek" w:date="2018-07-17T10:48:00Z">
        <w:r w:rsidRPr="00AA38E8" w:rsidDel="00AD11F6">
          <w:delText>L</w:delText>
        </w:r>
        <w:r w:rsidDel="00AD11F6">
          <w:delText xml:space="preserve">ocal Function </w:delText>
        </w:r>
        <w:bookmarkEnd w:id="742"/>
        <w:r w:rsidR="000E2922" w:rsidRPr="00F45192" w:rsidDel="00AD11F6">
          <w:delText>ComputeLxaHwAgCmd</w:delText>
        </w:r>
      </w:del>
    </w:p>
    <w:p w:rsidR="000E2922" w:rsidRPr="000E2922" w:rsidDel="00AD11F6" w:rsidRDefault="000E2922" w:rsidP="000E2922">
      <w:pPr>
        <w:rPr>
          <w:del w:id="745" w:author="Brykczynski, Marek" w:date="2018-07-17T10:48:00Z"/>
          <w:lang w:bidi="ar-SA"/>
        </w:rPr>
      </w:pPr>
      <w:del w:id="746" w:author="Brykczynski, Marek" w:date="2018-07-17T10:48:00Z">
        <w:r w:rsidRPr="00FF2579" w:rsidDel="00AD11F6">
          <w:rPr>
            <w:lang w:bidi="ar-SA"/>
          </w:rPr>
          <w:delText>Implementation of "Compute_LxaHwAgCmd" block</w:delText>
        </w:r>
        <w:r w:rsidRPr="00320097" w:rsidDel="00AD11F6">
          <w:rPr>
            <w:lang w:bidi="ar-SA"/>
          </w:rPr>
          <w:delText>.</w:delText>
        </w:r>
      </w:del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9D352D" w:rsidRPr="00AA38E8" w:rsidDel="00AD11F6" w:rsidTr="009D352D">
        <w:trPr>
          <w:del w:id="747" w:author="Brykczynski, Marek" w:date="2018-07-17T10:48:00Z"/>
        </w:trPr>
        <w:tc>
          <w:tcPr>
            <w:tcW w:w="1779" w:type="dxa"/>
          </w:tcPr>
          <w:p w:rsidR="009D352D" w:rsidRPr="00AA38E8" w:rsidDel="00AD11F6" w:rsidRDefault="009D352D" w:rsidP="009D352D">
            <w:pPr>
              <w:spacing w:before="60"/>
              <w:rPr>
                <w:del w:id="748" w:author="Brykczynski, Marek" w:date="2018-07-17T10:48:00Z"/>
                <w:rFonts w:cs="Calibri"/>
                <w:b/>
                <w:bCs/>
                <w:sz w:val="16"/>
              </w:rPr>
            </w:pPr>
            <w:del w:id="749" w:author="Brykczynski, Marek" w:date="2018-07-17T10:48:00Z">
              <w:r w:rsidRPr="00AA38E8" w:rsidDel="00AD11F6">
                <w:rPr>
                  <w:rFonts w:cs="Calibri"/>
                  <w:b/>
                  <w:bCs/>
                  <w:sz w:val="16"/>
                </w:rPr>
                <w:delText>Function Name</w:delText>
              </w:r>
            </w:del>
          </w:p>
        </w:tc>
        <w:tc>
          <w:tcPr>
            <w:tcW w:w="4179" w:type="dxa"/>
          </w:tcPr>
          <w:p w:rsidR="009D352D" w:rsidRPr="00AA38E8" w:rsidDel="00AD11F6" w:rsidRDefault="009D352D" w:rsidP="009D352D">
            <w:pPr>
              <w:spacing w:before="60"/>
              <w:rPr>
                <w:del w:id="750" w:author="Brykczynski, Marek" w:date="2018-07-17T10:48:00Z"/>
                <w:rFonts w:cs="Calibri"/>
                <w:sz w:val="16"/>
              </w:rPr>
            </w:pPr>
            <w:del w:id="751" w:author="Brykczynski, Marek" w:date="2018-07-17T10:48:00Z">
              <w:r w:rsidRPr="00F45192" w:rsidDel="00AD11F6">
                <w:rPr>
                  <w:rFonts w:cs="Calibri"/>
                  <w:sz w:val="16"/>
                </w:rPr>
                <w:delText>ComputeLxaHwAgCmd</w:delText>
              </w:r>
            </w:del>
          </w:p>
        </w:tc>
        <w:tc>
          <w:tcPr>
            <w:tcW w:w="990" w:type="dxa"/>
            <w:shd w:val="pct30" w:color="FFFF00" w:fill="auto"/>
          </w:tcPr>
          <w:p w:rsidR="009D352D" w:rsidRPr="00AA38E8" w:rsidDel="00AD11F6" w:rsidRDefault="009D352D" w:rsidP="009D352D">
            <w:pPr>
              <w:spacing w:before="60"/>
              <w:rPr>
                <w:del w:id="752" w:author="Brykczynski, Marek" w:date="2018-07-17T10:48:00Z"/>
                <w:rFonts w:cs="Calibri"/>
                <w:sz w:val="16"/>
              </w:rPr>
            </w:pPr>
            <w:del w:id="753" w:author="Brykczynski, Marek" w:date="2018-07-17T10:48:00Z">
              <w:r w:rsidRPr="00AA38E8" w:rsidDel="00AD11F6">
                <w:rPr>
                  <w:rFonts w:cs="Calibri"/>
                  <w:sz w:val="16"/>
                </w:rPr>
                <w:delText>Type</w:delText>
              </w:r>
            </w:del>
          </w:p>
        </w:tc>
        <w:tc>
          <w:tcPr>
            <w:tcW w:w="990" w:type="dxa"/>
            <w:shd w:val="pct30" w:color="FFFF00" w:fill="auto"/>
          </w:tcPr>
          <w:p w:rsidR="009D352D" w:rsidRPr="00AA38E8" w:rsidDel="00AD11F6" w:rsidRDefault="009D352D" w:rsidP="009D352D">
            <w:pPr>
              <w:spacing w:before="60"/>
              <w:rPr>
                <w:del w:id="754" w:author="Brykczynski, Marek" w:date="2018-07-17T10:48:00Z"/>
                <w:rFonts w:cs="Calibri"/>
                <w:sz w:val="16"/>
              </w:rPr>
            </w:pPr>
            <w:del w:id="755" w:author="Brykczynski, Marek" w:date="2018-07-17T10:48:00Z">
              <w:r w:rsidRPr="00AA38E8" w:rsidDel="00AD11F6">
                <w:rPr>
                  <w:rFonts w:cs="Calibri"/>
                  <w:sz w:val="16"/>
                </w:rPr>
                <w:delText>Min</w:delText>
              </w:r>
            </w:del>
          </w:p>
        </w:tc>
        <w:tc>
          <w:tcPr>
            <w:tcW w:w="990" w:type="dxa"/>
            <w:shd w:val="pct30" w:color="FFFF00" w:fill="auto"/>
          </w:tcPr>
          <w:p w:rsidR="009D352D" w:rsidRPr="00AA38E8" w:rsidDel="00AD11F6" w:rsidRDefault="009D352D" w:rsidP="009D352D">
            <w:pPr>
              <w:spacing w:before="60"/>
              <w:rPr>
                <w:del w:id="756" w:author="Brykczynski, Marek" w:date="2018-07-17T10:48:00Z"/>
                <w:rFonts w:cs="Calibri"/>
                <w:sz w:val="16"/>
              </w:rPr>
            </w:pPr>
            <w:del w:id="757" w:author="Brykczynski, Marek" w:date="2018-07-17T10:48:00Z">
              <w:r w:rsidRPr="00AA38E8" w:rsidDel="00AD11F6">
                <w:rPr>
                  <w:rFonts w:cs="Calibri"/>
                  <w:sz w:val="16"/>
                </w:rPr>
                <w:delText>Max</w:delText>
              </w:r>
            </w:del>
          </w:p>
        </w:tc>
      </w:tr>
      <w:tr w:rsidR="009D352D" w:rsidRPr="00AA38E8" w:rsidDel="00AD11F6" w:rsidTr="008A7E06">
        <w:trPr>
          <w:cantSplit/>
          <w:del w:id="758" w:author="Brykczynski, Marek" w:date="2018-07-17T10:48:00Z"/>
        </w:trPr>
        <w:tc>
          <w:tcPr>
            <w:tcW w:w="1779" w:type="dxa"/>
          </w:tcPr>
          <w:p w:rsidR="009D352D" w:rsidRPr="00AA38E8" w:rsidDel="00AD11F6" w:rsidRDefault="009D352D" w:rsidP="009D352D">
            <w:pPr>
              <w:spacing w:before="60"/>
              <w:rPr>
                <w:del w:id="759" w:author="Brykczynski, Marek" w:date="2018-07-17T10:48:00Z"/>
                <w:rFonts w:cs="Calibri"/>
                <w:b/>
                <w:bCs/>
                <w:sz w:val="16"/>
              </w:rPr>
            </w:pPr>
            <w:del w:id="760" w:author="Brykczynski, Marek" w:date="2018-07-17T10:48:00Z">
              <w:r w:rsidRPr="00AA38E8" w:rsidDel="00AD11F6">
                <w:rPr>
                  <w:rFonts w:cs="Calibri"/>
                  <w:b/>
                  <w:bCs/>
                  <w:sz w:val="16"/>
                </w:rPr>
                <w:delText xml:space="preserve">Arguments Passed </w:delText>
              </w:r>
            </w:del>
          </w:p>
        </w:tc>
        <w:tc>
          <w:tcPr>
            <w:tcW w:w="4179" w:type="dxa"/>
          </w:tcPr>
          <w:p w:rsidR="009D352D" w:rsidRPr="00AA38E8" w:rsidDel="00AD11F6" w:rsidRDefault="009D352D" w:rsidP="009D352D">
            <w:pPr>
              <w:spacing w:before="60"/>
              <w:rPr>
                <w:del w:id="761" w:author="Brykczynski, Marek" w:date="2018-07-17T10:48:00Z"/>
                <w:rFonts w:cs="Calibri"/>
                <w:sz w:val="16"/>
              </w:rPr>
            </w:pPr>
            <w:del w:id="762" w:author="Brykczynski, Marek" w:date="2018-07-17T10:48:00Z">
              <w:r w:rsidRPr="00F45192" w:rsidDel="00AD11F6">
                <w:rPr>
                  <w:rFonts w:cs="Calibri"/>
                  <w:sz w:val="16"/>
                </w:rPr>
                <w:delText>LxaHwAgCmd_HwDeg_T_f32</w:delText>
              </w:r>
            </w:del>
          </w:p>
        </w:tc>
        <w:tc>
          <w:tcPr>
            <w:tcW w:w="990" w:type="dxa"/>
          </w:tcPr>
          <w:p w:rsidR="009D352D" w:rsidRPr="00AA38E8" w:rsidDel="00AD11F6" w:rsidRDefault="009D352D" w:rsidP="009D352D">
            <w:pPr>
              <w:spacing w:before="60"/>
              <w:rPr>
                <w:del w:id="763" w:author="Brykczynski, Marek" w:date="2018-07-17T10:48:00Z"/>
                <w:rFonts w:cs="Calibri"/>
                <w:sz w:val="16"/>
              </w:rPr>
            </w:pPr>
            <w:del w:id="764" w:author="Brykczynski, Marek" w:date="2018-07-17T10:48:00Z">
              <w:r w:rsidRPr="007F3DBA" w:rsidDel="00AD11F6">
                <w:rPr>
                  <w:rFonts w:cs="Calibri"/>
                  <w:sz w:val="16"/>
                </w:rPr>
                <w:delText>float32</w:delText>
              </w:r>
            </w:del>
          </w:p>
        </w:tc>
        <w:tc>
          <w:tcPr>
            <w:tcW w:w="990" w:type="dxa"/>
          </w:tcPr>
          <w:p w:rsidR="009D352D" w:rsidRPr="00AA38E8" w:rsidDel="00AD11F6" w:rsidRDefault="00DD5AD8" w:rsidP="009D352D">
            <w:pPr>
              <w:spacing w:before="60"/>
              <w:rPr>
                <w:del w:id="765" w:author="Brykczynski, Marek" w:date="2018-07-17T10:48:00Z"/>
                <w:rFonts w:cs="Calibri"/>
                <w:sz w:val="16"/>
              </w:rPr>
            </w:pPr>
            <w:del w:id="766" w:author="Brykczynski, Marek" w:date="2018-07-17T10:48:00Z">
              <w:r w:rsidDel="00AD11F6">
                <w:rPr>
                  <w:rFonts w:cs="Calibri"/>
                  <w:sz w:val="16"/>
                </w:rPr>
                <w:delText>-1440</w:delText>
              </w:r>
            </w:del>
          </w:p>
        </w:tc>
        <w:tc>
          <w:tcPr>
            <w:tcW w:w="990" w:type="dxa"/>
          </w:tcPr>
          <w:p w:rsidR="009D352D" w:rsidRPr="00AA38E8" w:rsidDel="00AD11F6" w:rsidRDefault="00DD5AD8" w:rsidP="009D352D">
            <w:pPr>
              <w:spacing w:before="60"/>
              <w:rPr>
                <w:del w:id="767" w:author="Brykczynski, Marek" w:date="2018-07-17T10:48:00Z"/>
                <w:rFonts w:cs="Calibri"/>
                <w:sz w:val="16"/>
              </w:rPr>
            </w:pPr>
            <w:del w:id="768" w:author="Brykczynski, Marek" w:date="2018-07-17T10:48:00Z">
              <w:r w:rsidDel="00AD11F6">
                <w:rPr>
                  <w:rFonts w:cs="Calibri"/>
                  <w:sz w:val="16"/>
                </w:rPr>
                <w:delText>1440</w:delText>
              </w:r>
            </w:del>
          </w:p>
        </w:tc>
      </w:tr>
      <w:tr w:rsidR="009D352D" w:rsidRPr="00AA38E8" w:rsidDel="00AD11F6" w:rsidTr="009D352D">
        <w:trPr>
          <w:del w:id="769" w:author="Brykczynski, Marek" w:date="2018-07-17T10:48:00Z"/>
        </w:trPr>
        <w:tc>
          <w:tcPr>
            <w:tcW w:w="1779" w:type="dxa"/>
          </w:tcPr>
          <w:p w:rsidR="009D352D" w:rsidRPr="00AA38E8" w:rsidDel="00AD11F6" w:rsidRDefault="009D352D" w:rsidP="009D352D">
            <w:pPr>
              <w:spacing w:before="60"/>
              <w:rPr>
                <w:del w:id="770" w:author="Brykczynski, Marek" w:date="2018-07-17T10:48:00Z"/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Pr="00F45192" w:rsidDel="00AD11F6" w:rsidRDefault="009D352D" w:rsidP="009D352D">
            <w:pPr>
              <w:spacing w:before="60"/>
              <w:rPr>
                <w:del w:id="771" w:author="Brykczynski, Marek" w:date="2018-07-17T10:48:00Z"/>
                <w:rFonts w:cs="Calibri"/>
                <w:sz w:val="16"/>
              </w:rPr>
            </w:pPr>
            <w:del w:id="772" w:author="Brykczynski, Marek" w:date="2018-07-17T10:48:00Z">
              <w:r w:rsidRPr="00F45192" w:rsidDel="00AD11F6">
                <w:rPr>
                  <w:rFonts w:cs="Calibri"/>
                  <w:sz w:val="16"/>
                </w:rPr>
                <w:delText>VehicleSpeed_Kph_T_u9p7</w:delText>
              </w:r>
            </w:del>
          </w:p>
        </w:tc>
        <w:tc>
          <w:tcPr>
            <w:tcW w:w="990" w:type="dxa"/>
          </w:tcPr>
          <w:p w:rsidR="009D352D" w:rsidRPr="00AA38E8" w:rsidDel="00AD11F6" w:rsidRDefault="009D352D" w:rsidP="009D352D">
            <w:pPr>
              <w:spacing w:before="60"/>
              <w:rPr>
                <w:del w:id="773" w:author="Brykczynski, Marek" w:date="2018-07-17T10:48:00Z"/>
                <w:rFonts w:cs="Calibri"/>
                <w:sz w:val="16"/>
              </w:rPr>
            </w:pPr>
            <w:del w:id="774" w:author="Brykczynski, Marek" w:date="2018-07-17T10:48:00Z">
              <w:r w:rsidRPr="00E12567" w:rsidDel="00AD11F6">
                <w:rPr>
                  <w:rFonts w:cs="Calibri"/>
                  <w:sz w:val="16"/>
                </w:rPr>
                <w:delText>uint16</w:delText>
              </w:r>
            </w:del>
          </w:p>
        </w:tc>
        <w:tc>
          <w:tcPr>
            <w:tcW w:w="990" w:type="dxa"/>
          </w:tcPr>
          <w:p w:rsidR="009D352D" w:rsidRPr="00AA38E8" w:rsidDel="00AD11F6" w:rsidRDefault="00DD5AD8" w:rsidP="009D352D">
            <w:pPr>
              <w:spacing w:before="60"/>
              <w:rPr>
                <w:del w:id="775" w:author="Brykczynski, Marek" w:date="2018-07-17T10:48:00Z"/>
                <w:rFonts w:cs="Calibri"/>
                <w:sz w:val="16"/>
              </w:rPr>
            </w:pPr>
            <w:del w:id="776" w:author="Brykczynski, Marek" w:date="2018-07-17T10:48:00Z">
              <w:r w:rsidDel="00AD11F6">
                <w:rPr>
                  <w:rFonts w:cs="Calibri"/>
                  <w:sz w:val="16"/>
                </w:rPr>
                <w:delText>0</w:delText>
              </w:r>
            </w:del>
          </w:p>
        </w:tc>
        <w:tc>
          <w:tcPr>
            <w:tcW w:w="990" w:type="dxa"/>
          </w:tcPr>
          <w:p w:rsidR="009D352D" w:rsidRPr="00AA38E8" w:rsidDel="00AD11F6" w:rsidRDefault="00DD5AD8" w:rsidP="009D352D">
            <w:pPr>
              <w:spacing w:before="60"/>
              <w:rPr>
                <w:del w:id="777" w:author="Brykczynski, Marek" w:date="2018-07-17T10:48:00Z"/>
                <w:rFonts w:cs="Calibri"/>
                <w:sz w:val="16"/>
              </w:rPr>
            </w:pPr>
            <w:del w:id="778" w:author="Brykczynski, Marek" w:date="2018-07-17T10:48:00Z">
              <w:r w:rsidRPr="00DD5AD8" w:rsidDel="00AD11F6">
                <w:rPr>
                  <w:rFonts w:cs="Calibri"/>
                  <w:sz w:val="16"/>
                </w:rPr>
                <w:delText>65408</w:delText>
              </w:r>
            </w:del>
          </w:p>
        </w:tc>
      </w:tr>
      <w:tr w:rsidR="009D352D" w:rsidRPr="00AA38E8" w:rsidDel="00AD11F6" w:rsidTr="009D352D">
        <w:trPr>
          <w:del w:id="779" w:author="Brykczynski, Marek" w:date="2018-07-17T10:48:00Z"/>
        </w:trPr>
        <w:tc>
          <w:tcPr>
            <w:tcW w:w="1779" w:type="dxa"/>
          </w:tcPr>
          <w:p w:rsidR="009D352D" w:rsidRPr="00AA38E8" w:rsidDel="00AD11F6" w:rsidRDefault="009D352D" w:rsidP="009D352D">
            <w:pPr>
              <w:spacing w:before="60"/>
              <w:rPr>
                <w:del w:id="780" w:author="Brykczynski, Marek" w:date="2018-07-17T10:48:00Z"/>
                <w:rFonts w:cs="Calibri"/>
                <w:b/>
                <w:bCs/>
                <w:sz w:val="16"/>
              </w:rPr>
            </w:pPr>
            <w:del w:id="781" w:author="Brykczynski, Marek" w:date="2018-07-17T10:48:00Z">
              <w:r w:rsidRPr="00AA38E8" w:rsidDel="00AD11F6">
                <w:rPr>
                  <w:rFonts w:cs="Calibri"/>
                  <w:b/>
                  <w:bCs/>
                  <w:sz w:val="16"/>
                </w:rPr>
                <w:delText>Return Value</w:delText>
              </w:r>
            </w:del>
          </w:p>
        </w:tc>
        <w:tc>
          <w:tcPr>
            <w:tcW w:w="4179" w:type="dxa"/>
          </w:tcPr>
          <w:p w:rsidR="009D352D" w:rsidRPr="00AA38E8" w:rsidDel="00AD11F6" w:rsidRDefault="009D352D" w:rsidP="009D352D">
            <w:pPr>
              <w:spacing w:before="60"/>
              <w:rPr>
                <w:del w:id="782" w:author="Brykczynski, Marek" w:date="2018-07-17T10:48:00Z"/>
                <w:rFonts w:cs="Calibri"/>
                <w:sz w:val="16"/>
              </w:rPr>
            </w:pPr>
            <w:del w:id="783" w:author="Brykczynski, Marek" w:date="2018-07-17T10:48:00Z">
              <w:r w:rsidRPr="00F45192" w:rsidDel="00AD11F6">
                <w:rPr>
                  <w:rFonts w:cs="Calibri"/>
                  <w:sz w:val="16"/>
                </w:rPr>
                <w:delText>LxaHwAgCmdLimd_HwDeg_T_f32</w:delText>
              </w:r>
            </w:del>
          </w:p>
        </w:tc>
        <w:tc>
          <w:tcPr>
            <w:tcW w:w="990" w:type="dxa"/>
          </w:tcPr>
          <w:p w:rsidR="009D352D" w:rsidRPr="00AA38E8" w:rsidDel="00AD11F6" w:rsidRDefault="009D352D" w:rsidP="009D352D">
            <w:pPr>
              <w:spacing w:before="60"/>
              <w:rPr>
                <w:del w:id="784" w:author="Brykczynski, Marek" w:date="2018-07-17T10:48:00Z"/>
                <w:rFonts w:cs="Calibri"/>
                <w:sz w:val="16"/>
              </w:rPr>
            </w:pPr>
            <w:del w:id="785" w:author="Brykczynski, Marek" w:date="2018-07-17T10:48:00Z">
              <w:r w:rsidRPr="007F3DBA" w:rsidDel="00AD11F6">
                <w:rPr>
                  <w:rFonts w:cs="Calibri"/>
                  <w:sz w:val="16"/>
                </w:rPr>
                <w:delText>float32</w:delText>
              </w:r>
            </w:del>
          </w:p>
        </w:tc>
        <w:tc>
          <w:tcPr>
            <w:tcW w:w="990" w:type="dxa"/>
          </w:tcPr>
          <w:p w:rsidR="009D352D" w:rsidRPr="00AA38E8" w:rsidDel="00AD11F6" w:rsidRDefault="00DD5AD8" w:rsidP="009D352D">
            <w:pPr>
              <w:spacing w:before="60"/>
              <w:rPr>
                <w:del w:id="786" w:author="Brykczynski, Marek" w:date="2018-07-17T10:48:00Z"/>
                <w:rFonts w:cs="Calibri"/>
                <w:sz w:val="16"/>
              </w:rPr>
            </w:pPr>
            <w:del w:id="787" w:author="Brykczynski, Marek" w:date="2018-07-17T10:48:00Z">
              <w:r w:rsidDel="00AD11F6">
                <w:rPr>
                  <w:rFonts w:cs="Calibri"/>
                  <w:sz w:val="16"/>
                </w:rPr>
                <w:delText>-1440</w:delText>
              </w:r>
            </w:del>
          </w:p>
        </w:tc>
        <w:tc>
          <w:tcPr>
            <w:tcW w:w="990" w:type="dxa"/>
          </w:tcPr>
          <w:p w:rsidR="009D352D" w:rsidRPr="00AA38E8" w:rsidDel="00AD11F6" w:rsidRDefault="00DD5AD8" w:rsidP="009D352D">
            <w:pPr>
              <w:spacing w:before="60"/>
              <w:rPr>
                <w:del w:id="788" w:author="Brykczynski, Marek" w:date="2018-07-17T10:48:00Z"/>
                <w:rFonts w:cs="Calibri"/>
                <w:sz w:val="16"/>
              </w:rPr>
            </w:pPr>
            <w:del w:id="789" w:author="Brykczynski, Marek" w:date="2018-07-17T10:48:00Z">
              <w:r w:rsidDel="00AD11F6">
                <w:rPr>
                  <w:rFonts w:cs="Calibri"/>
                  <w:sz w:val="16"/>
                </w:rPr>
                <w:delText>1440</w:delText>
              </w:r>
            </w:del>
          </w:p>
        </w:tc>
      </w:tr>
    </w:tbl>
    <w:p w:rsidR="009D352D" w:rsidRDefault="009D352D" w:rsidP="009D352D">
      <w:pPr>
        <w:rPr>
          <w:lang w:bidi="ar-SA"/>
        </w:rPr>
      </w:pPr>
    </w:p>
    <w:p w:rsidR="003E4D41" w:rsidRDefault="003E4D41">
      <w:pPr>
        <w:spacing w:after="0"/>
        <w:rPr>
          <w:ins w:id="790" w:author="Byrski, Krzysztof" w:date="2018-02-08T14:31:00Z"/>
          <w:b/>
          <w:szCs w:val="20"/>
          <w:lang w:bidi="ar-SA"/>
        </w:rPr>
      </w:pPr>
      <w:bookmarkStart w:id="791" w:name="_Toc491076847"/>
      <w:ins w:id="792" w:author="Byrski, Krzysztof" w:date="2018-02-08T14:31:00Z">
        <w:r>
          <w:br w:type="page"/>
        </w:r>
      </w:ins>
    </w:p>
    <w:p w:rsidR="009D352D" w:rsidRPr="008A7E06" w:rsidRDefault="009D352D" w:rsidP="008A7E06">
      <w:pPr>
        <w:pStyle w:val="Heading4"/>
      </w:pPr>
      <w:r w:rsidRPr="008A7E06">
        <w:lastRenderedPageBreak/>
        <w:t xml:space="preserve">Local Function </w:t>
      </w:r>
      <w:bookmarkEnd w:id="791"/>
      <w:proofErr w:type="spellStart"/>
      <w:r w:rsidRPr="008A7E06">
        <w:t>ComputePosSrvoEnable</w:t>
      </w:r>
      <w:proofErr w:type="spellEnd"/>
    </w:p>
    <w:p w:rsidR="009D352D" w:rsidRPr="009D352D" w:rsidRDefault="009D352D" w:rsidP="009D352D">
      <w:pPr>
        <w:rPr>
          <w:lang w:bidi="ar-SA"/>
        </w:rPr>
      </w:pPr>
      <w:r w:rsidRPr="005432C5">
        <w:rPr>
          <w:lang w:bidi="ar-SA"/>
        </w:rPr>
        <w:t xml:space="preserve">Implementation of </w:t>
      </w:r>
      <w:proofErr w:type="gramStart"/>
      <w:r w:rsidRPr="005432C5">
        <w:rPr>
          <w:lang w:bidi="ar-SA"/>
        </w:rPr>
        <w:t>"</w:t>
      </w:r>
      <w:r w:rsidRPr="00EF527E">
        <w:t xml:space="preserve"> </w:t>
      </w:r>
      <w:proofErr w:type="spellStart"/>
      <w:r w:rsidRPr="00EF527E">
        <w:rPr>
          <w:lang w:bidi="ar-SA"/>
        </w:rPr>
        <w:t>Compute</w:t>
      </w:r>
      <w:proofErr w:type="gramEnd"/>
      <w:r w:rsidRPr="00EF527E">
        <w:rPr>
          <w:lang w:bidi="ar-SA"/>
        </w:rPr>
        <w:t>_PosSrvoEnable</w:t>
      </w:r>
      <w:proofErr w:type="spellEnd"/>
      <w:r w:rsidRPr="005432C5">
        <w:rPr>
          <w:lang w:bidi="ar-SA"/>
        </w:rPr>
        <w:t xml:space="preserve">" </w:t>
      </w:r>
      <w:r>
        <w:rPr>
          <w:lang w:bidi="ar-SA"/>
        </w:rPr>
        <w:t>block</w:t>
      </w:r>
      <w:r w:rsidRPr="005432C5">
        <w:rPr>
          <w:lang w:bidi="ar-SA"/>
        </w:rPr>
        <w:t xml:space="preserve"> in the FDD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7"/>
        <w:gridCol w:w="4308"/>
        <w:gridCol w:w="969"/>
        <w:gridCol w:w="972"/>
        <w:gridCol w:w="972"/>
      </w:tblGrid>
      <w:tr w:rsidR="009D352D" w:rsidRPr="00AA38E8" w:rsidTr="008A7E06">
        <w:trPr>
          <w:cantSplit/>
        </w:trPr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ComputePosSrvoEnable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9D352D" w:rsidRPr="00AA38E8" w:rsidTr="008A7E06">
        <w:trPr>
          <w:cantSplit/>
        </w:trPr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EPSStateForLxa_Cnt_T_enum</w:t>
            </w:r>
            <w:proofErr w:type="spellEnd"/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enum</w:t>
            </w:r>
            <w:proofErr w:type="spellEnd"/>
            <w:r w:rsidDel="00E12567">
              <w:rPr>
                <w:rFonts w:cs="Calibri"/>
                <w:sz w:val="16"/>
              </w:rPr>
              <w:t xml:space="preserve"> </w:t>
            </w:r>
          </w:p>
        </w:tc>
        <w:tc>
          <w:tcPr>
            <w:tcW w:w="990" w:type="dxa"/>
          </w:tcPr>
          <w:p w:rsidR="009D352D" w:rsidRPr="00AA38E8" w:rsidRDefault="00DD5AD8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Pr="00AA38E8" w:rsidRDefault="00DD5AD8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</w:t>
            </w:r>
          </w:p>
        </w:tc>
      </w:tr>
      <w:tr w:rsidR="009D352D" w:rsidRPr="00AA38E8" w:rsidTr="008A7E06">
        <w:trPr>
          <w:cantSplit/>
        </w:trPr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Pr="005432C5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ApaState_Cnt_T_enum</w:t>
            </w:r>
            <w:proofErr w:type="spellEnd"/>
          </w:p>
        </w:tc>
        <w:tc>
          <w:tcPr>
            <w:tcW w:w="990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enum</w:t>
            </w:r>
            <w:proofErr w:type="spellEnd"/>
            <w:r w:rsidDel="00E12567">
              <w:rPr>
                <w:rFonts w:cs="Calibri"/>
                <w:sz w:val="16"/>
              </w:rPr>
              <w:t xml:space="preserve"> </w:t>
            </w:r>
          </w:p>
        </w:tc>
        <w:tc>
          <w:tcPr>
            <w:tcW w:w="990" w:type="dxa"/>
          </w:tcPr>
          <w:p w:rsidR="009D352D" w:rsidRDefault="00DD5AD8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Default="00DD5AD8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</w:t>
            </w:r>
          </w:p>
        </w:tc>
      </w:tr>
      <w:tr w:rsidR="009D352D" w:rsidRPr="00AA38E8" w:rsidTr="008A7E06">
        <w:trPr>
          <w:cantSplit/>
        </w:trPr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Pr="00803228" w:rsidRDefault="003E4D41" w:rsidP="009D352D">
            <w:pPr>
              <w:spacing w:before="60"/>
              <w:rPr>
                <w:rFonts w:cs="Calibri"/>
                <w:sz w:val="16"/>
              </w:rPr>
            </w:pPr>
            <w:ins w:id="793" w:author="Byrski, Krzysztof" w:date="2018-02-08T14:31:00Z">
              <w:r w:rsidRPr="003E4D41">
                <w:rPr>
                  <w:rFonts w:cs="Calibri"/>
                  <w:sz w:val="16"/>
                </w:rPr>
                <w:t>LxaHwAgCmd_HwDeg_T_f32</w:t>
              </w:r>
            </w:ins>
            <w:del w:id="794" w:author="Byrski, Krzysztof" w:date="2018-02-08T14:31:00Z">
              <w:r w:rsidR="009D352D" w:rsidRPr="00F45192" w:rsidDel="003E4D41">
                <w:rPr>
                  <w:rFonts w:cs="Calibri"/>
                  <w:sz w:val="16"/>
                </w:rPr>
                <w:delText>LxaHwAgCmdLimd_HwDeg_T_f32</w:delText>
              </w:r>
            </w:del>
          </w:p>
        </w:tc>
        <w:tc>
          <w:tcPr>
            <w:tcW w:w="990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9D352D" w:rsidRPr="0075257E" w:rsidRDefault="00DD5AD8" w:rsidP="009D352D">
            <w:pPr>
              <w:spacing w:before="6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-1440</w:t>
            </w:r>
          </w:p>
        </w:tc>
        <w:tc>
          <w:tcPr>
            <w:tcW w:w="990" w:type="dxa"/>
          </w:tcPr>
          <w:p w:rsidR="009D352D" w:rsidRDefault="00DD5AD8" w:rsidP="009D352D">
            <w:pPr>
              <w:spacing w:before="6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1440</w:t>
            </w:r>
          </w:p>
        </w:tc>
      </w:tr>
      <w:tr w:rsidR="009D352D" w:rsidRPr="00AA38E8" w:rsidTr="008A7E06">
        <w:trPr>
          <w:cantSplit/>
        </w:trPr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Pr="00F45192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ApaRelaxReq_Cnt_T_lgc</w:t>
            </w:r>
            <w:proofErr w:type="spellEnd"/>
          </w:p>
        </w:tc>
        <w:tc>
          <w:tcPr>
            <w:tcW w:w="990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9D352D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9D352D" w:rsidRPr="00AA38E8" w:rsidTr="008A7E06">
        <w:trPr>
          <w:cantSplit/>
        </w:trPr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Pr="00F45192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ApaHwAgCmd_HwDeg_T_f32</w:t>
            </w:r>
          </w:p>
        </w:tc>
        <w:tc>
          <w:tcPr>
            <w:tcW w:w="990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9D352D" w:rsidRDefault="00DD5AD8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-1440</w:t>
            </w:r>
          </w:p>
        </w:tc>
        <w:tc>
          <w:tcPr>
            <w:tcW w:w="990" w:type="dxa"/>
          </w:tcPr>
          <w:p w:rsidR="009D352D" w:rsidRDefault="00DD5AD8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1440</w:t>
            </w:r>
          </w:p>
        </w:tc>
      </w:tr>
      <w:tr w:rsidR="003E4D41" w:rsidRPr="00AA38E8" w:rsidTr="008A7E06">
        <w:trPr>
          <w:cantSplit/>
          <w:ins w:id="795" w:author="Byrski, Krzysztof" w:date="2018-02-08T14:31:00Z"/>
        </w:trPr>
        <w:tc>
          <w:tcPr>
            <w:tcW w:w="1779" w:type="dxa"/>
          </w:tcPr>
          <w:p w:rsidR="003E4D41" w:rsidRPr="00AA38E8" w:rsidRDefault="003E4D41" w:rsidP="009D352D">
            <w:pPr>
              <w:spacing w:before="60"/>
              <w:rPr>
                <w:ins w:id="796" w:author="Byrski, Krzysztof" w:date="2018-02-08T14:31:00Z"/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3E4D41" w:rsidRPr="00F45192" w:rsidRDefault="003E4D41" w:rsidP="009D352D">
            <w:pPr>
              <w:spacing w:before="60"/>
              <w:rPr>
                <w:ins w:id="797" w:author="Byrski, Krzysztof" w:date="2018-02-08T14:31:00Z"/>
                <w:rFonts w:cs="Calibri"/>
                <w:sz w:val="16"/>
              </w:rPr>
            </w:pPr>
            <w:ins w:id="798" w:author="Byrski, Krzysztof" w:date="2018-02-08T14:31:00Z">
              <w:r w:rsidRPr="003E4D41">
                <w:rPr>
                  <w:rFonts w:cs="Calibri"/>
                  <w:sz w:val="16"/>
                </w:rPr>
                <w:t>VehicleSpeed_Kph_T_u9p7</w:t>
              </w:r>
            </w:ins>
          </w:p>
        </w:tc>
        <w:tc>
          <w:tcPr>
            <w:tcW w:w="990" w:type="dxa"/>
          </w:tcPr>
          <w:p w:rsidR="003E4D41" w:rsidRPr="007F3DBA" w:rsidRDefault="003E4D41" w:rsidP="009D352D">
            <w:pPr>
              <w:spacing w:before="60"/>
              <w:rPr>
                <w:ins w:id="799" w:author="Byrski, Krzysztof" w:date="2018-02-08T14:31:00Z"/>
                <w:rFonts w:cs="Calibri"/>
                <w:sz w:val="16"/>
              </w:rPr>
            </w:pPr>
            <w:ins w:id="800" w:author="Byrski, Krzysztof" w:date="2018-02-08T14:32:00Z">
              <w:r>
                <w:rPr>
                  <w:rFonts w:cs="Calibri"/>
                  <w:sz w:val="16"/>
                </w:rPr>
                <w:t>uint16</w:t>
              </w:r>
            </w:ins>
          </w:p>
        </w:tc>
        <w:tc>
          <w:tcPr>
            <w:tcW w:w="990" w:type="dxa"/>
          </w:tcPr>
          <w:p w:rsidR="003E4D41" w:rsidRDefault="003E4D41" w:rsidP="009D352D">
            <w:pPr>
              <w:spacing w:before="60"/>
              <w:rPr>
                <w:ins w:id="801" w:author="Byrski, Krzysztof" w:date="2018-02-08T14:31:00Z"/>
                <w:rFonts w:cs="Calibri"/>
                <w:sz w:val="16"/>
              </w:rPr>
            </w:pPr>
            <w:ins w:id="802" w:author="Byrski, Krzysztof" w:date="2018-02-08T14:32:00Z">
              <w:r>
                <w:rPr>
                  <w:rFonts w:cs="Calibri"/>
                  <w:sz w:val="16"/>
                </w:rPr>
                <w:t>0</w:t>
              </w:r>
            </w:ins>
          </w:p>
        </w:tc>
        <w:tc>
          <w:tcPr>
            <w:tcW w:w="990" w:type="dxa"/>
          </w:tcPr>
          <w:p w:rsidR="003E4D41" w:rsidRDefault="003E4D41" w:rsidP="009D352D">
            <w:pPr>
              <w:spacing w:before="60"/>
              <w:rPr>
                <w:ins w:id="803" w:author="Byrski, Krzysztof" w:date="2018-02-08T14:31:00Z"/>
                <w:rFonts w:cs="Calibri"/>
                <w:sz w:val="16"/>
              </w:rPr>
            </w:pPr>
            <w:ins w:id="804" w:author="Byrski, Krzysztof" w:date="2018-02-08T14:32:00Z">
              <w:r w:rsidRPr="003E4D41">
                <w:rPr>
                  <w:rFonts w:cs="Calibri"/>
                  <w:sz w:val="16"/>
                </w:rPr>
                <w:t>65408</w:t>
              </w:r>
            </w:ins>
          </w:p>
        </w:tc>
      </w:tr>
      <w:tr w:rsidR="003E4D41" w:rsidRPr="00AA38E8" w:rsidTr="008A7E06">
        <w:trPr>
          <w:cantSplit/>
          <w:ins w:id="805" w:author="Byrski, Krzysztof" w:date="2018-02-08T14:31:00Z"/>
        </w:trPr>
        <w:tc>
          <w:tcPr>
            <w:tcW w:w="1779" w:type="dxa"/>
          </w:tcPr>
          <w:p w:rsidR="003E4D41" w:rsidRPr="00AA38E8" w:rsidRDefault="003E4D41" w:rsidP="009D352D">
            <w:pPr>
              <w:spacing w:before="60"/>
              <w:rPr>
                <w:ins w:id="806" w:author="Byrski, Krzysztof" w:date="2018-02-08T14:31:00Z"/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3E4D41" w:rsidRPr="00F45192" w:rsidRDefault="003E4D41" w:rsidP="009D352D">
            <w:pPr>
              <w:spacing w:before="60"/>
              <w:rPr>
                <w:ins w:id="807" w:author="Byrski, Krzysztof" w:date="2018-02-08T14:31:00Z"/>
                <w:rFonts w:cs="Calibri"/>
                <w:sz w:val="16"/>
              </w:rPr>
            </w:pPr>
            <w:ins w:id="808" w:author="Byrski, Krzysztof" w:date="2018-02-08T14:31:00Z">
              <w:r w:rsidRPr="003E4D41">
                <w:rPr>
                  <w:rFonts w:cs="Calibri"/>
                  <w:sz w:val="16"/>
                </w:rPr>
                <w:t>HandwheelPosition_HwDeg_T_f32</w:t>
              </w:r>
            </w:ins>
          </w:p>
        </w:tc>
        <w:tc>
          <w:tcPr>
            <w:tcW w:w="990" w:type="dxa"/>
          </w:tcPr>
          <w:p w:rsidR="003E4D41" w:rsidRPr="007F3DBA" w:rsidRDefault="003E4D41" w:rsidP="009D352D">
            <w:pPr>
              <w:spacing w:before="60"/>
              <w:rPr>
                <w:ins w:id="809" w:author="Byrski, Krzysztof" w:date="2018-02-08T14:31:00Z"/>
                <w:rFonts w:cs="Calibri"/>
                <w:sz w:val="16"/>
              </w:rPr>
            </w:pPr>
            <w:ins w:id="810" w:author="Byrski, Krzysztof" w:date="2018-02-08T14:32:00Z">
              <w:r w:rsidRPr="007F3DBA">
                <w:rPr>
                  <w:rFonts w:cs="Calibri"/>
                  <w:sz w:val="16"/>
                </w:rPr>
                <w:t>float32</w:t>
              </w:r>
            </w:ins>
          </w:p>
        </w:tc>
        <w:tc>
          <w:tcPr>
            <w:tcW w:w="990" w:type="dxa"/>
          </w:tcPr>
          <w:p w:rsidR="003E4D41" w:rsidRDefault="003E4D41" w:rsidP="009D352D">
            <w:pPr>
              <w:spacing w:before="60"/>
              <w:rPr>
                <w:ins w:id="811" w:author="Byrski, Krzysztof" w:date="2018-02-08T14:31:00Z"/>
                <w:rFonts w:cs="Calibri"/>
                <w:sz w:val="16"/>
              </w:rPr>
            </w:pPr>
            <w:ins w:id="812" w:author="Byrski, Krzysztof" w:date="2018-02-08T14:32:00Z">
              <w:r>
                <w:rPr>
                  <w:rFonts w:cs="Calibri"/>
                  <w:sz w:val="16"/>
                </w:rPr>
                <w:t>-1600</w:t>
              </w:r>
            </w:ins>
          </w:p>
        </w:tc>
        <w:tc>
          <w:tcPr>
            <w:tcW w:w="990" w:type="dxa"/>
          </w:tcPr>
          <w:p w:rsidR="003E4D41" w:rsidRDefault="003E4D41" w:rsidP="009D352D">
            <w:pPr>
              <w:spacing w:before="60"/>
              <w:rPr>
                <w:ins w:id="813" w:author="Byrski, Krzysztof" w:date="2018-02-08T14:31:00Z"/>
                <w:rFonts w:cs="Calibri"/>
                <w:sz w:val="16"/>
              </w:rPr>
            </w:pPr>
            <w:ins w:id="814" w:author="Byrski, Krzysztof" w:date="2018-02-08T14:32:00Z">
              <w:r>
                <w:rPr>
                  <w:rFonts w:cs="Calibri"/>
                  <w:sz w:val="16"/>
                </w:rPr>
                <w:t>1600</w:t>
              </w:r>
            </w:ins>
          </w:p>
        </w:tc>
      </w:tr>
      <w:tr w:rsidR="009D352D" w:rsidRPr="00AA38E8" w:rsidTr="008A7E06">
        <w:trPr>
          <w:cantSplit/>
        </w:trPr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OutApaState_Cnt_T_enum</w:t>
            </w:r>
            <w:proofErr w:type="spellEnd"/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enum</w:t>
            </w:r>
            <w:proofErr w:type="spellEnd"/>
          </w:p>
        </w:tc>
        <w:tc>
          <w:tcPr>
            <w:tcW w:w="990" w:type="dxa"/>
          </w:tcPr>
          <w:p w:rsidR="009D352D" w:rsidRPr="00AA38E8" w:rsidRDefault="00DD5AD8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Pr="00AA38E8" w:rsidRDefault="00DD5AD8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</w:t>
            </w:r>
          </w:p>
        </w:tc>
      </w:tr>
      <w:tr w:rsidR="009D352D" w:rsidRPr="00AA38E8" w:rsidTr="008A7E06">
        <w:trPr>
          <w:cantSplit/>
        </w:trPr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PosSrvoEnable_Cnt_T_lgc</w:t>
            </w:r>
            <w:proofErr w:type="spellEnd"/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12567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9D352D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9D352D" w:rsidRPr="00AA38E8" w:rsidRDefault="00263855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9D352D" w:rsidRPr="00AA38E8" w:rsidTr="008A7E06">
        <w:trPr>
          <w:cantSplit/>
        </w:trPr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F45192">
              <w:rPr>
                <w:rFonts w:cs="Calibri"/>
                <w:sz w:val="16"/>
              </w:rPr>
              <w:t>PosSrvoHwAngle_HwDeg_T_f32</w:t>
            </w:r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r w:rsidRPr="007F3DBA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9D352D" w:rsidRPr="00AA38E8" w:rsidRDefault="00DD5AD8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-1</w:t>
            </w:r>
            <w:ins w:id="815" w:author="Byrski, Krzysztof" w:date="2018-02-08T14:35:00Z">
              <w:r w:rsidR="00B9458D">
                <w:rPr>
                  <w:rFonts w:cs="Calibri"/>
                  <w:sz w:val="16"/>
                </w:rPr>
                <w:t>600</w:t>
              </w:r>
            </w:ins>
            <w:del w:id="816" w:author="Byrski, Krzysztof" w:date="2018-02-08T14:35:00Z">
              <w:r w:rsidDel="00B9458D">
                <w:rPr>
                  <w:rFonts w:cs="Calibri"/>
                  <w:sz w:val="16"/>
                </w:rPr>
                <w:delText>440</w:delText>
              </w:r>
            </w:del>
          </w:p>
        </w:tc>
        <w:tc>
          <w:tcPr>
            <w:tcW w:w="990" w:type="dxa"/>
          </w:tcPr>
          <w:p w:rsidR="009D352D" w:rsidRPr="00AA38E8" w:rsidRDefault="00DD5AD8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  <w:ins w:id="817" w:author="Byrski, Krzysztof" w:date="2018-02-08T14:35:00Z">
              <w:r w:rsidR="00B9458D">
                <w:rPr>
                  <w:rFonts w:cs="Calibri"/>
                  <w:sz w:val="16"/>
                </w:rPr>
                <w:t>600</w:t>
              </w:r>
            </w:ins>
            <w:del w:id="818" w:author="Byrski, Krzysztof" w:date="2018-02-08T14:35:00Z">
              <w:r w:rsidDel="00B9458D">
                <w:rPr>
                  <w:rFonts w:cs="Calibri"/>
                  <w:sz w:val="16"/>
                </w:rPr>
                <w:delText>440</w:delText>
              </w:r>
            </w:del>
          </w:p>
        </w:tc>
      </w:tr>
      <w:tr w:rsidR="009D352D" w:rsidRPr="00AA38E8" w:rsidTr="008A7E06">
        <w:trPr>
          <w:cantSplit/>
        </w:trPr>
        <w:tc>
          <w:tcPr>
            <w:tcW w:w="1779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D352D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5192">
              <w:rPr>
                <w:rFonts w:cs="Calibri"/>
                <w:sz w:val="16"/>
              </w:rPr>
              <w:t>OutEPSStateForLxa_Cnt_T_enum</w:t>
            </w:r>
            <w:proofErr w:type="spellEnd"/>
          </w:p>
        </w:tc>
        <w:tc>
          <w:tcPr>
            <w:tcW w:w="990" w:type="dxa"/>
          </w:tcPr>
          <w:p w:rsidR="009D352D" w:rsidRPr="00AA38E8" w:rsidRDefault="009D352D" w:rsidP="009D352D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enum</w:t>
            </w:r>
            <w:proofErr w:type="spellEnd"/>
          </w:p>
        </w:tc>
        <w:tc>
          <w:tcPr>
            <w:tcW w:w="990" w:type="dxa"/>
          </w:tcPr>
          <w:p w:rsidR="009D352D" w:rsidRPr="00AA38E8" w:rsidRDefault="00DD5AD8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D352D" w:rsidRPr="00AA38E8" w:rsidRDefault="00DD5AD8" w:rsidP="009D352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</w:t>
            </w:r>
          </w:p>
        </w:tc>
      </w:tr>
    </w:tbl>
    <w:p w:rsidR="00A5141C" w:rsidRDefault="00A5141C" w:rsidP="002B094F">
      <w:pPr>
        <w:rPr>
          <w:lang w:bidi="ar-SA"/>
        </w:rPr>
      </w:pPr>
    </w:p>
    <w:p w:rsidR="002B094F" w:rsidRPr="0029000A" w:rsidRDefault="002B094F" w:rsidP="0029000A">
      <w:pPr>
        <w:pStyle w:val="Heading3"/>
      </w:pPr>
      <w:bookmarkStart w:id="819" w:name="_Toc418080075"/>
      <w:bookmarkStart w:id="820" w:name="_Toc421709920"/>
      <w:bookmarkStart w:id="821" w:name="_Toc519588004"/>
      <w:r w:rsidRPr="0029000A">
        <w:t>Transition Functions</w:t>
      </w:r>
      <w:bookmarkEnd w:id="819"/>
      <w:bookmarkEnd w:id="820"/>
      <w:bookmarkEnd w:id="821"/>
    </w:p>
    <w:p w:rsidR="00C728E9" w:rsidRPr="00C728E9" w:rsidRDefault="00A5141C" w:rsidP="00C728E9">
      <w:pPr>
        <w:rPr>
          <w:lang w:bidi="ar-SA"/>
        </w:rPr>
      </w:pPr>
      <w:r>
        <w:rPr>
          <w:lang w:bidi="ar-SA"/>
        </w:rPr>
        <w:t>None</w:t>
      </w:r>
    </w:p>
    <w:p w:rsidR="00531B8C" w:rsidRPr="0029000A" w:rsidRDefault="00531B8C" w:rsidP="0029000A">
      <w:pPr>
        <w:pStyle w:val="Heading1"/>
      </w:pPr>
      <w:bookmarkStart w:id="822" w:name="_Toc418080076"/>
      <w:bookmarkStart w:id="823" w:name="_Toc421709921"/>
      <w:bookmarkStart w:id="824" w:name="_Toc519588005"/>
      <w:r w:rsidRPr="0029000A">
        <w:lastRenderedPageBreak/>
        <w:t>Known Limitations with Design</w:t>
      </w:r>
      <w:bookmarkEnd w:id="822"/>
      <w:bookmarkEnd w:id="823"/>
      <w:bookmarkEnd w:id="824"/>
    </w:p>
    <w:p w:rsidR="00531B8C" w:rsidRDefault="00A5141C" w:rsidP="00531B8C">
      <w:pPr>
        <w:rPr>
          <w:rFonts w:cs="Calibri"/>
        </w:rPr>
      </w:pPr>
      <w:r w:rsidRPr="00A5141C">
        <w:rPr>
          <w:rFonts w:cs="Calibri"/>
        </w:rPr>
        <w:t>None</w:t>
      </w:r>
    </w:p>
    <w:p w:rsidR="00531B8C" w:rsidRPr="0029000A" w:rsidRDefault="00531B8C" w:rsidP="0029000A">
      <w:pPr>
        <w:pStyle w:val="Heading1"/>
      </w:pPr>
      <w:bookmarkStart w:id="825" w:name="_Toc382297449"/>
      <w:bookmarkStart w:id="826" w:name="_Toc418080077"/>
      <w:bookmarkStart w:id="827" w:name="_Toc421709922"/>
      <w:bookmarkStart w:id="828" w:name="_Toc519588006"/>
      <w:r w:rsidRPr="0029000A">
        <w:lastRenderedPageBreak/>
        <w:t>UNIT TEST CONSIDERATION</w:t>
      </w:r>
      <w:bookmarkEnd w:id="825"/>
      <w:bookmarkEnd w:id="826"/>
      <w:bookmarkEnd w:id="827"/>
      <w:bookmarkEnd w:id="828"/>
    </w:p>
    <w:p w:rsidR="00A5141C" w:rsidRPr="00A5141C" w:rsidRDefault="00A5141C" w:rsidP="00A5141C">
      <w:pPr>
        <w:rPr>
          <w:rFonts w:cs="Calibri"/>
        </w:rPr>
      </w:pPr>
      <w:r>
        <w:rPr>
          <w:rFonts w:cs="Calibri"/>
        </w:rPr>
        <w:t xml:space="preserve">FDD describes </w:t>
      </w:r>
      <w:r w:rsidRPr="00A5141C">
        <w:rPr>
          <w:rFonts w:cs="Calibri"/>
        </w:rPr>
        <w:t xml:space="preserve">functionality and structural breakdown of this component. Data dictionary contains all attributes of variables and calibrations used. </w:t>
      </w:r>
    </w:p>
    <w:p w:rsidR="00786BDF" w:rsidRPr="00A158C7" w:rsidRDefault="00786BDF" w:rsidP="00114734">
      <w:pPr>
        <w:pStyle w:val="Heading1A"/>
      </w:pPr>
      <w:bookmarkStart w:id="829" w:name="_Toc519588007"/>
      <w:r w:rsidRPr="00A158C7">
        <w:lastRenderedPageBreak/>
        <w:t>Abbreviations and Acronyms</w:t>
      </w:r>
      <w:bookmarkEnd w:id="8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76EEB" w:rsidRPr="00A158C7" w:rsidTr="00786BDF">
        <w:tc>
          <w:tcPr>
            <w:tcW w:w="3018" w:type="dxa"/>
            <w:shd w:val="clear" w:color="auto" w:fill="auto"/>
          </w:tcPr>
          <w:p w:rsidR="00776EEB" w:rsidRPr="00AA38E8" w:rsidRDefault="00776EEB" w:rsidP="009D352D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70" w:type="dxa"/>
            <w:shd w:val="clear" w:color="auto" w:fill="auto"/>
          </w:tcPr>
          <w:p w:rsidR="00776EEB" w:rsidRPr="00AA38E8" w:rsidRDefault="00776EEB" w:rsidP="009D352D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776EEB" w:rsidRPr="00A158C7" w:rsidTr="00786BDF">
        <w:tc>
          <w:tcPr>
            <w:tcW w:w="3018" w:type="dxa"/>
            <w:shd w:val="clear" w:color="auto" w:fill="auto"/>
          </w:tcPr>
          <w:p w:rsidR="00776EEB" w:rsidRDefault="00776EEB" w:rsidP="009D352D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70" w:type="dxa"/>
            <w:shd w:val="clear" w:color="auto" w:fill="auto"/>
          </w:tcPr>
          <w:p w:rsidR="00776EEB" w:rsidRDefault="00776EEB" w:rsidP="009D352D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776EEB" w:rsidRPr="00A158C7" w:rsidTr="00786BDF">
        <w:tc>
          <w:tcPr>
            <w:tcW w:w="3018" w:type="dxa"/>
            <w:shd w:val="clear" w:color="auto" w:fill="auto"/>
          </w:tcPr>
          <w:p w:rsidR="00776EEB" w:rsidRDefault="00776EEB" w:rsidP="009D352D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FDD</w:t>
            </w:r>
          </w:p>
        </w:tc>
        <w:tc>
          <w:tcPr>
            <w:tcW w:w="6270" w:type="dxa"/>
            <w:shd w:val="clear" w:color="auto" w:fill="auto"/>
          </w:tcPr>
          <w:p w:rsidR="00776EEB" w:rsidRPr="00AA38E8" w:rsidRDefault="00776EEB" w:rsidP="009D352D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Functional Design Document</w:t>
            </w:r>
          </w:p>
        </w:tc>
      </w:tr>
      <w:tr w:rsidR="00776EEB" w:rsidRPr="00A158C7" w:rsidTr="00786BDF">
        <w:tc>
          <w:tcPr>
            <w:tcW w:w="3018" w:type="dxa"/>
            <w:shd w:val="clear" w:color="auto" w:fill="auto"/>
          </w:tcPr>
          <w:p w:rsidR="00776EEB" w:rsidRDefault="00776EEB" w:rsidP="009D352D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CF</w:t>
            </w:r>
          </w:p>
        </w:tc>
        <w:tc>
          <w:tcPr>
            <w:tcW w:w="6270" w:type="dxa"/>
            <w:shd w:val="clear" w:color="auto" w:fill="auto"/>
          </w:tcPr>
          <w:p w:rsidR="00776EEB" w:rsidRPr="00AA38E8" w:rsidRDefault="00776EEB" w:rsidP="009D352D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Customer Function</w:t>
            </w:r>
          </w:p>
        </w:tc>
      </w:tr>
    </w:tbl>
    <w:p w:rsidR="0053510E" w:rsidRPr="00A158C7" w:rsidRDefault="005A77EF" w:rsidP="00114734">
      <w:pPr>
        <w:pStyle w:val="Heading1A"/>
      </w:pPr>
      <w:bookmarkStart w:id="830" w:name="_Toc519588008"/>
      <w:r w:rsidRPr="00A158C7">
        <w:lastRenderedPageBreak/>
        <w:t>Glossary</w:t>
      </w:r>
      <w:bookmarkEnd w:id="830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435F4D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435F4D">
        <w:tc>
          <w:tcPr>
            <w:tcW w:w="2358" w:type="dxa"/>
          </w:tcPr>
          <w:p w:rsidR="00531B8C" w:rsidRPr="009643A3" w:rsidRDefault="00531B8C" w:rsidP="00375724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375724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435F4D">
        <w:tc>
          <w:tcPr>
            <w:tcW w:w="2358" w:type="dxa"/>
          </w:tcPr>
          <w:p w:rsidR="00531B8C" w:rsidRDefault="00531B8C" w:rsidP="00375724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375724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114734">
      <w:pPr>
        <w:pStyle w:val="Heading1A"/>
      </w:pPr>
      <w:bookmarkStart w:id="831" w:name="_Toc519588009"/>
      <w:r w:rsidRPr="00A158C7">
        <w:lastRenderedPageBreak/>
        <w:t>References</w:t>
      </w:r>
      <w:bookmarkEnd w:id="8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903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375724">
        <w:tc>
          <w:tcPr>
            <w:tcW w:w="738" w:type="dxa"/>
            <w:shd w:val="clear" w:color="auto" w:fill="auto"/>
          </w:tcPr>
          <w:p w:rsidR="00531B8C" w:rsidRDefault="00531B8C" w:rsidP="00375724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375724">
            <w:pPr>
              <w:keepNext/>
            </w:pPr>
            <w:bookmarkStart w:id="832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5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832"/>
          </w:p>
        </w:tc>
        <w:tc>
          <w:tcPr>
            <w:tcW w:w="2091" w:type="dxa"/>
            <w:shd w:val="clear" w:color="auto" w:fill="auto"/>
          </w:tcPr>
          <w:p w:rsidR="00531B8C" w:rsidRDefault="00531B8C" w:rsidP="00375724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531B8C" w:rsidRPr="00A158C7" w:rsidTr="00375724">
        <w:tc>
          <w:tcPr>
            <w:tcW w:w="738" w:type="dxa"/>
            <w:shd w:val="clear" w:color="auto" w:fill="auto"/>
          </w:tcPr>
          <w:p w:rsidR="00531B8C" w:rsidRDefault="00531B8C" w:rsidP="00375724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375724">
            <w:pPr>
              <w:rPr>
                <w:lang w:bidi="ar-SA"/>
              </w:rPr>
            </w:pPr>
            <w:r>
              <w:t xml:space="preserve">MDD Guideline </w:t>
            </w:r>
            <w:r w:rsidR="00360334">
              <w:t>EA3</w:t>
            </w:r>
          </w:p>
        </w:tc>
        <w:tc>
          <w:tcPr>
            <w:tcW w:w="2091" w:type="dxa"/>
            <w:shd w:val="clear" w:color="auto" w:fill="auto"/>
          </w:tcPr>
          <w:p w:rsidR="00531B8C" w:rsidRDefault="00531B8C" w:rsidP="00375724">
            <w:pPr>
              <w:rPr>
                <w:lang w:bidi="ar-SA"/>
              </w:rPr>
            </w:pPr>
            <w:r>
              <w:rPr>
                <w:lang w:bidi="ar-SA"/>
              </w:rPr>
              <w:t>01.04.00</w:t>
            </w:r>
          </w:p>
        </w:tc>
      </w:tr>
      <w:tr w:rsidR="00531B8C" w:rsidRPr="00A158C7" w:rsidTr="00375724">
        <w:tc>
          <w:tcPr>
            <w:tcW w:w="738" w:type="dxa"/>
            <w:shd w:val="clear" w:color="auto" w:fill="auto"/>
          </w:tcPr>
          <w:p w:rsidR="00531B8C" w:rsidRDefault="00531B8C" w:rsidP="00375724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360334">
            <w:bookmarkStart w:id="833" w:name="_Ref335300243"/>
            <w:r w:rsidRPr="00FC427F">
              <w:t>Software Naming Conventions</w:t>
            </w:r>
            <w:bookmarkEnd w:id="833"/>
          </w:p>
        </w:tc>
        <w:tc>
          <w:tcPr>
            <w:tcW w:w="2091" w:type="dxa"/>
            <w:shd w:val="clear" w:color="auto" w:fill="auto"/>
          </w:tcPr>
          <w:p w:rsidR="00531B8C" w:rsidRDefault="00360334" w:rsidP="00375724">
            <w:pPr>
              <w:rPr>
                <w:lang w:bidi="ar-SA"/>
              </w:rPr>
            </w:pPr>
            <w:r>
              <w:rPr>
                <w:lang w:bidi="ar-SA"/>
              </w:rPr>
              <w:t>2</w:t>
            </w:r>
            <w:r w:rsidR="00531B8C">
              <w:rPr>
                <w:lang w:bidi="ar-SA"/>
              </w:rPr>
              <w:t>.0</w:t>
            </w:r>
          </w:p>
        </w:tc>
      </w:tr>
      <w:tr w:rsidR="00531B8C" w:rsidRPr="00A158C7" w:rsidTr="00375724">
        <w:tc>
          <w:tcPr>
            <w:tcW w:w="738" w:type="dxa"/>
            <w:shd w:val="clear" w:color="auto" w:fill="auto"/>
          </w:tcPr>
          <w:p w:rsidR="00531B8C" w:rsidRDefault="00531B8C" w:rsidP="00375724">
            <w:pPr>
              <w:jc w:val="center"/>
            </w:pPr>
            <w:r>
              <w:t>4</w:t>
            </w:r>
          </w:p>
        </w:tc>
        <w:tc>
          <w:tcPr>
            <w:tcW w:w="6458" w:type="dxa"/>
            <w:shd w:val="clear" w:color="auto" w:fill="auto"/>
          </w:tcPr>
          <w:p w:rsidR="00531B8C" w:rsidRDefault="00360334" w:rsidP="00360334">
            <w:r w:rsidRPr="00360334">
              <w:t>Software Design and Coding Standards</w:t>
            </w:r>
          </w:p>
        </w:tc>
        <w:tc>
          <w:tcPr>
            <w:tcW w:w="2091" w:type="dxa"/>
            <w:shd w:val="clear" w:color="auto" w:fill="auto"/>
          </w:tcPr>
          <w:p w:rsidR="00531B8C" w:rsidRDefault="00531B8C" w:rsidP="00375724">
            <w:pPr>
              <w:rPr>
                <w:lang w:bidi="ar-SA"/>
              </w:rPr>
            </w:pPr>
            <w:r>
              <w:rPr>
                <w:lang w:bidi="ar-SA"/>
              </w:rPr>
              <w:t>2.</w:t>
            </w:r>
            <w:r w:rsidR="00360334">
              <w:rPr>
                <w:lang w:bidi="ar-SA"/>
              </w:rPr>
              <w:t>1</w:t>
            </w:r>
          </w:p>
        </w:tc>
      </w:tr>
      <w:tr w:rsidR="00360334" w:rsidRPr="00A158C7" w:rsidTr="00375724">
        <w:tc>
          <w:tcPr>
            <w:tcW w:w="738" w:type="dxa"/>
            <w:shd w:val="clear" w:color="auto" w:fill="auto"/>
          </w:tcPr>
          <w:p w:rsidR="00360334" w:rsidRDefault="00360334" w:rsidP="00375724">
            <w:pPr>
              <w:jc w:val="center"/>
            </w:pPr>
            <w:r>
              <w:t>5</w:t>
            </w:r>
          </w:p>
        </w:tc>
        <w:tc>
          <w:tcPr>
            <w:tcW w:w="6458" w:type="dxa"/>
            <w:shd w:val="clear" w:color="auto" w:fill="auto"/>
          </w:tcPr>
          <w:p w:rsidR="00360334" w:rsidRPr="00360334" w:rsidRDefault="00776EEB" w:rsidP="00360334">
            <w:r w:rsidRPr="00776EEB">
              <w:t>CF13 PSA State handler FDD</w:t>
            </w:r>
          </w:p>
        </w:tc>
        <w:tc>
          <w:tcPr>
            <w:tcW w:w="2091" w:type="dxa"/>
            <w:shd w:val="clear" w:color="auto" w:fill="auto"/>
          </w:tcPr>
          <w:p w:rsidR="00360334" w:rsidRDefault="00FC4E8A" w:rsidP="00375724">
            <w:pPr>
              <w:rPr>
                <w:lang w:bidi="ar-SA"/>
              </w:rPr>
            </w:pPr>
            <w:ins w:id="834" w:author="Brykczynski, Marek" w:date="2018-07-17T10:54:00Z">
              <w:r w:rsidRPr="00FC4E8A">
                <w:rPr>
                  <w:lang w:bidi="ar-SA"/>
                </w:rPr>
                <w:t>CF013A_PSASH_Design_8.3.0</w:t>
              </w:r>
            </w:ins>
            <w:del w:id="835" w:author="Brykczynski, Marek" w:date="2018-07-17T10:54:00Z">
              <w:r w:rsidR="00360334" w:rsidRPr="00360334" w:rsidDel="00FC4E8A">
                <w:rPr>
                  <w:lang w:bidi="ar-SA"/>
                </w:rPr>
                <w:delText>See Synergy Sub Project Version</w:delText>
              </w:r>
            </w:del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  <w:bookmarkStart w:id="836" w:name="_GoBack"/>
      <w:bookmarkEnd w:id="836"/>
    </w:p>
    <w:sectPr w:rsidR="003A5B2A" w:rsidSect="00866672">
      <w:headerReference w:type="default" r:id="rId16"/>
      <w:footerReference w:type="default" r:id="rId17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B2E" w:rsidRDefault="00204B2E">
      <w:r>
        <w:separator/>
      </w:r>
    </w:p>
  </w:endnote>
  <w:endnote w:type="continuationSeparator" w:id="0">
    <w:p w:rsidR="00204B2E" w:rsidRDefault="00204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075E1F" w:rsidRPr="00B10816" w:rsidTr="00866672">
      <w:tc>
        <w:tcPr>
          <w:tcW w:w="1667" w:type="pct"/>
          <w:vAlign w:val="center"/>
        </w:tcPr>
        <w:p w:rsidR="00075E1F" w:rsidRPr="00B10816" w:rsidRDefault="00075E1F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"Document Version"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CF13 PSA State Handler</w:t>
          </w:r>
          <w:r>
            <w:rPr>
              <w:sz w:val="16"/>
              <w:szCs w:val="16"/>
            </w:rPr>
            <w:fldChar w:fldCharType="end"/>
          </w:r>
        </w:p>
        <w:p w:rsidR="00075E1F" w:rsidRPr="00B10816" w:rsidRDefault="00075E1F" w:rsidP="008B07F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EA3 01.05.00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075E1F" w:rsidRDefault="00075E1F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"Release Date"  \* MERGEFORMAT </w:instrText>
          </w:r>
          <w:r>
            <w:rPr>
              <w:sz w:val="16"/>
              <w:szCs w:val="16"/>
            </w:rPr>
            <w:fldChar w:fldCharType="separate"/>
          </w:r>
          <w:ins w:id="837" w:author="Byrski, Krzysztof" w:date="2018-02-08T14:17:00Z">
            <w:del w:id="838" w:author="Brykczynski, Marek" w:date="2018-07-17T10:50:00Z">
              <w:r w:rsidDel="00BB4BEE">
                <w:rPr>
                  <w:sz w:val="16"/>
                  <w:szCs w:val="16"/>
                </w:rPr>
                <w:delText>February</w:delText>
              </w:r>
            </w:del>
          </w:ins>
          <w:ins w:id="839" w:author="Brykczynski, Marek" w:date="2018-07-17T10:50:00Z">
            <w:r w:rsidR="00BB4BEE">
              <w:rPr>
                <w:sz w:val="16"/>
                <w:szCs w:val="16"/>
              </w:rPr>
              <w:t>July</w:t>
            </w:r>
          </w:ins>
          <w:ins w:id="840" w:author="Byrski, Krzysztof" w:date="2018-02-08T14:17:00Z">
            <w:r>
              <w:rPr>
                <w:sz w:val="16"/>
                <w:szCs w:val="16"/>
              </w:rPr>
              <w:t xml:space="preserve"> </w:t>
            </w:r>
          </w:ins>
          <w:ins w:id="841" w:author="Brykczynski, Marek" w:date="2018-07-17T10:50:00Z">
            <w:r w:rsidR="00BB4BEE">
              <w:rPr>
                <w:sz w:val="16"/>
                <w:szCs w:val="16"/>
              </w:rPr>
              <w:t>17</w:t>
            </w:r>
          </w:ins>
          <w:ins w:id="842" w:author="Byrski, Krzysztof" w:date="2018-02-08T14:17:00Z">
            <w:del w:id="843" w:author="Brykczynski, Marek" w:date="2018-07-17T10:50:00Z">
              <w:r w:rsidDel="00BB4BEE">
                <w:rPr>
                  <w:sz w:val="16"/>
                  <w:szCs w:val="16"/>
                </w:rPr>
                <w:delText>08</w:delText>
              </w:r>
            </w:del>
            <w:r>
              <w:rPr>
                <w:sz w:val="16"/>
                <w:szCs w:val="16"/>
              </w:rPr>
              <w:t>, 2017</w:t>
            </w:r>
          </w:ins>
          <w:del w:id="844" w:author="Byrski, Krzysztof" w:date="2018-02-08T14:17:00Z">
            <w:r w:rsidDel="00DE2CBE">
              <w:rPr>
                <w:sz w:val="16"/>
                <w:szCs w:val="16"/>
              </w:rPr>
              <w:delText>August 21, 2017</w:delText>
            </w:r>
          </w:del>
          <w:r>
            <w:rPr>
              <w:sz w:val="16"/>
              <w:szCs w:val="16"/>
            </w:rPr>
            <w:fldChar w:fldCharType="end"/>
          </w:r>
        </w:p>
        <w:p w:rsidR="00075E1F" w:rsidRPr="00B10816" w:rsidRDefault="00075E1F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075E1F" w:rsidRPr="00B10816" w:rsidRDefault="00075E1F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075E1F" w:rsidRPr="00B10816" w:rsidRDefault="00075E1F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FC4E8A">
            <w:rPr>
              <w:b/>
              <w:noProof/>
              <w:sz w:val="16"/>
              <w:szCs w:val="16"/>
            </w:rPr>
            <w:t>28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FC4E8A">
            <w:rPr>
              <w:b/>
              <w:noProof/>
              <w:sz w:val="16"/>
              <w:szCs w:val="16"/>
            </w:rPr>
            <w:t>28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075E1F" w:rsidRPr="00B10816" w:rsidRDefault="00075E1F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B2E" w:rsidRDefault="00204B2E">
      <w:r>
        <w:separator/>
      </w:r>
    </w:p>
  </w:footnote>
  <w:footnote w:type="continuationSeparator" w:id="0">
    <w:p w:rsidR="00204B2E" w:rsidRDefault="00204B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075E1F" w:rsidRPr="008969C4" w:rsidTr="00866672">
      <w:trPr>
        <w:trHeight w:val="438"/>
      </w:trPr>
      <w:tc>
        <w:tcPr>
          <w:tcW w:w="1443" w:type="pct"/>
        </w:tcPr>
        <w:p w:rsidR="00075E1F" w:rsidRPr="008969C4" w:rsidRDefault="00075E1F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62AC7E84" wp14:editId="0E7E8671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075E1F" w:rsidRPr="00891F29" w:rsidRDefault="00075E1F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075E1F" w:rsidRDefault="00075E1F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075E1F" w:rsidRPr="008969C4" w:rsidRDefault="00075E1F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075E1F" w:rsidRDefault="00075E1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4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4B76741"/>
    <w:multiLevelType w:val="multilevel"/>
    <w:tmpl w:val="990AA00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8FD2F18"/>
    <w:multiLevelType w:val="multilevel"/>
    <w:tmpl w:val="D1089C3A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8C32B8A"/>
    <w:multiLevelType w:val="hybridMultilevel"/>
    <w:tmpl w:val="F03CE2C4"/>
    <w:lvl w:ilvl="0" w:tplc="F45608A4">
      <w:start w:val="1"/>
      <w:numFmt w:val="upperLetter"/>
      <w:pStyle w:val="Heading1A"/>
      <w:lvlText w:val="Appendix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0"/>
  </w:num>
  <w:num w:numId="13">
    <w:abstractNumId w:val="15"/>
  </w:num>
  <w:num w:numId="14">
    <w:abstractNumId w:val="11"/>
  </w:num>
  <w:num w:numId="15">
    <w:abstractNumId w:val="28"/>
  </w:num>
  <w:num w:numId="16">
    <w:abstractNumId w:val="22"/>
  </w:num>
  <w:num w:numId="17">
    <w:abstractNumId w:val="29"/>
  </w:num>
  <w:num w:numId="18">
    <w:abstractNumId w:val="16"/>
  </w:num>
  <w:num w:numId="19">
    <w:abstractNumId w:val="12"/>
  </w:num>
  <w:num w:numId="20">
    <w:abstractNumId w:val="13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27"/>
  </w:num>
  <w:num w:numId="24">
    <w:abstractNumId w:val="24"/>
  </w:num>
  <w:num w:numId="25">
    <w:abstractNumId w:val="14"/>
  </w:num>
  <w:num w:numId="26">
    <w:abstractNumId w:val="30"/>
  </w:num>
  <w:num w:numId="27">
    <w:abstractNumId w:val="18"/>
  </w:num>
  <w:num w:numId="28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9">
    <w:abstractNumId w:val="25"/>
  </w:num>
  <w:num w:numId="30">
    <w:abstractNumId w:val="21"/>
  </w:num>
  <w:num w:numId="31">
    <w:abstractNumId w:val="2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4CA"/>
    <w:rsid w:val="000040A2"/>
    <w:rsid w:val="00010BFD"/>
    <w:rsid w:val="00015232"/>
    <w:rsid w:val="000201AB"/>
    <w:rsid w:val="00030567"/>
    <w:rsid w:val="00030607"/>
    <w:rsid w:val="000318E7"/>
    <w:rsid w:val="000414D3"/>
    <w:rsid w:val="0004234C"/>
    <w:rsid w:val="00044389"/>
    <w:rsid w:val="000515DF"/>
    <w:rsid w:val="0005396C"/>
    <w:rsid w:val="000558D3"/>
    <w:rsid w:val="000573ED"/>
    <w:rsid w:val="00057E0F"/>
    <w:rsid w:val="00063A7A"/>
    <w:rsid w:val="0006733C"/>
    <w:rsid w:val="000718C3"/>
    <w:rsid w:val="00075E1F"/>
    <w:rsid w:val="00076DD2"/>
    <w:rsid w:val="00096B85"/>
    <w:rsid w:val="000A5FB2"/>
    <w:rsid w:val="000B01C4"/>
    <w:rsid w:val="000B0DB8"/>
    <w:rsid w:val="000B37D5"/>
    <w:rsid w:val="000B5C1E"/>
    <w:rsid w:val="000B6648"/>
    <w:rsid w:val="000C08B9"/>
    <w:rsid w:val="000C4102"/>
    <w:rsid w:val="000E0B71"/>
    <w:rsid w:val="000E102A"/>
    <w:rsid w:val="000E2922"/>
    <w:rsid w:val="000E3512"/>
    <w:rsid w:val="000E548A"/>
    <w:rsid w:val="00101127"/>
    <w:rsid w:val="00102C25"/>
    <w:rsid w:val="001037D9"/>
    <w:rsid w:val="00105535"/>
    <w:rsid w:val="00105C99"/>
    <w:rsid w:val="001063C7"/>
    <w:rsid w:val="00107593"/>
    <w:rsid w:val="00113021"/>
    <w:rsid w:val="00114319"/>
    <w:rsid w:val="00114734"/>
    <w:rsid w:val="001161D2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30A2"/>
    <w:rsid w:val="001D6053"/>
    <w:rsid w:val="001E4877"/>
    <w:rsid w:val="001F0A02"/>
    <w:rsid w:val="001F7A45"/>
    <w:rsid w:val="00203950"/>
    <w:rsid w:val="00204B2E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63855"/>
    <w:rsid w:val="00273A0B"/>
    <w:rsid w:val="0029000A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307A0F"/>
    <w:rsid w:val="00312179"/>
    <w:rsid w:val="003129E3"/>
    <w:rsid w:val="00314939"/>
    <w:rsid w:val="00321D91"/>
    <w:rsid w:val="003267EF"/>
    <w:rsid w:val="00326A13"/>
    <w:rsid w:val="00327A5B"/>
    <w:rsid w:val="00330ED1"/>
    <w:rsid w:val="003313B5"/>
    <w:rsid w:val="0034184E"/>
    <w:rsid w:val="00347652"/>
    <w:rsid w:val="00360334"/>
    <w:rsid w:val="00361921"/>
    <w:rsid w:val="00362B86"/>
    <w:rsid w:val="00362CE5"/>
    <w:rsid w:val="00364BF7"/>
    <w:rsid w:val="00364F00"/>
    <w:rsid w:val="00375724"/>
    <w:rsid w:val="003849A4"/>
    <w:rsid w:val="00385119"/>
    <w:rsid w:val="00387BF4"/>
    <w:rsid w:val="00393DBF"/>
    <w:rsid w:val="003A5B2A"/>
    <w:rsid w:val="003A793E"/>
    <w:rsid w:val="003B4A55"/>
    <w:rsid w:val="003D456D"/>
    <w:rsid w:val="003E4D41"/>
    <w:rsid w:val="003F3205"/>
    <w:rsid w:val="00405E64"/>
    <w:rsid w:val="00410E30"/>
    <w:rsid w:val="004147D1"/>
    <w:rsid w:val="00431255"/>
    <w:rsid w:val="00435F4D"/>
    <w:rsid w:val="00436F3E"/>
    <w:rsid w:val="004377FE"/>
    <w:rsid w:val="00444F99"/>
    <w:rsid w:val="004526E6"/>
    <w:rsid w:val="004538E2"/>
    <w:rsid w:val="00453CBC"/>
    <w:rsid w:val="004610FA"/>
    <w:rsid w:val="00462B18"/>
    <w:rsid w:val="00462D3A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507960"/>
    <w:rsid w:val="00510DB3"/>
    <w:rsid w:val="00514FCB"/>
    <w:rsid w:val="005200B6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80C6B"/>
    <w:rsid w:val="00582BC8"/>
    <w:rsid w:val="00585674"/>
    <w:rsid w:val="0058629C"/>
    <w:rsid w:val="00591CEF"/>
    <w:rsid w:val="00592519"/>
    <w:rsid w:val="005955D1"/>
    <w:rsid w:val="005A05E0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E7F61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26CC9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5A11"/>
    <w:rsid w:val="00686ED4"/>
    <w:rsid w:val="0069657C"/>
    <w:rsid w:val="006A03F5"/>
    <w:rsid w:val="006A61EA"/>
    <w:rsid w:val="006A6B75"/>
    <w:rsid w:val="006A7C28"/>
    <w:rsid w:val="006B5229"/>
    <w:rsid w:val="006B5F56"/>
    <w:rsid w:val="006C2D7D"/>
    <w:rsid w:val="006D57B5"/>
    <w:rsid w:val="006E1C97"/>
    <w:rsid w:val="006F2855"/>
    <w:rsid w:val="006F3CF4"/>
    <w:rsid w:val="00702C1E"/>
    <w:rsid w:val="00707BA6"/>
    <w:rsid w:val="00715441"/>
    <w:rsid w:val="007219DD"/>
    <w:rsid w:val="00722EA8"/>
    <w:rsid w:val="00725671"/>
    <w:rsid w:val="00727610"/>
    <w:rsid w:val="00737A19"/>
    <w:rsid w:val="007406CA"/>
    <w:rsid w:val="00750CFE"/>
    <w:rsid w:val="00751961"/>
    <w:rsid w:val="0075721A"/>
    <w:rsid w:val="00765195"/>
    <w:rsid w:val="00767585"/>
    <w:rsid w:val="00770295"/>
    <w:rsid w:val="00773CA8"/>
    <w:rsid w:val="00776EEB"/>
    <w:rsid w:val="00784FF5"/>
    <w:rsid w:val="00786BDF"/>
    <w:rsid w:val="007A2CEC"/>
    <w:rsid w:val="007A3BEB"/>
    <w:rsid w:val="007A3D19"/>
    <w:rsid w:val="007B71B8"/>
    <w:rsid w:val="007C0067"/>
    <w:rsid w:val="007C3A2E"/>
    <w:rsid w:val="007C4A1B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6552"/>
    <w:rsid w:val="00843E63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A7E06"/>
    <w:rsid w:val="008B07F8"/>
    <w:rsid w:val="008B2A08"/>
    <w:rsid w:val="008B303D"/>
    <w:rsid w:val="008C31B1"/>
    <w:rsid w:val="008C4FBE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43B8"/>
    <w:rsid w:val="009253B7"/>
    <w:rsid w:val="00926383"/>
    <w:rsid w:val="0092752F"/>
    <w:rsid w:val="009318C4"/>
    <w:rsid w:val="0093505D"/>
    <w:rsid w:val="009358E8"/>
    <w:rsid w:val="00942D04"/>
    <w:rsid w:val="00945677"/>
    <w:rsid w:val="00947A9A"/>
    <w:rsid w:val="00947EA9"/>
    <w:rsid w:val="00957855"/>
    <w:rsid w:val="00957F07"/>
    <w:rsid w:val="00964105"/>
    <w:rsid w:val="009643A3"/>
    <w:rsid w:val="00965E15"/>
    <w:rsid w:val="00970DBB"/>
    <w:rsid w:val="0097381A"/>
    <w:rsid w:val="009839AF"/>
    <w:rsid w:val="009877AA"/>
    <w:rsid w:val="00991515"/>
    <w:rsid w:val="00992EB9"/>
    <w:rsid w:val="009B0C02"/>
    <w:rsid w:val="009B754B"/>
    <w:rsid w:val="009C5629"/>
    <w:rsid w:val="009C5E90"/>
    <w:rsid w:val="009C71A3"/>
    <w:rsid w:val="009C7F7D"/>
    <w:rsid w:val="009D1773"/>
    <w:rsid w:val="009D352D"/>
    <w:rsid w:val="009D493A"/>
    <w:rsid w:val="009E6A87"/>
    <w:rsid w:val="009E790C"/>
    <w:rsid w:val="009F3119"/>
    <w:rsid w:val="00A049EB"/>
    <w:rsid w:val="00A05B7E"/>
    <w:rsid w:val="00A158C7"/>
    <w:rsid w:val="00A25B61"/>
    <w:rsid w:val="00A365F0"/>
    <w:rsid w:val="00A37E34"/>
    <w:rsid w:val="00A5141C"/>
    <w:rsid w:val="00A639FF"/>
    <w:rsid w:val="00A6463B"/>
    <w:rsid w:val="00A656E4"/>
    <w:rsid w:val="00A71A73"/>
    <w:rsid w:val="00A72ADF"/>
    <w:rsid w:val="00A73DB8"/>
    <w:rsid w:val="00A75159"/>
    <w:rsid w:val="00A75452"/>
    <w:rsid w:val="00A90F28"/>
    <w:rsid w:val="00A92EE5"/>
    <w:rsid w:val="00AA2199"/>
    <w:rsid w:val="00AA3A38"/>
    <w:rsid w:val="00AA61A8"/>
    <w:rsid w:val="00AA67B6"/>
    <w:rsid w:val="00AB1565"/>
    <w:rsid w:val="00AB200C"/>
    <w:rsid w:val="00AB2785"/>
    <w:rsid w:val="00AC0232"/>
    <w:rsid w:val="00AC1BE0"/>
    <w:rsid w:val="00AC40DF"/>
    <w:rsid w:val="00AC4A58"/>
    <w:rsid w:val="00AC6E5E"/>
    <w:rsid w:val="00AD11F6"/>
    <w:rsid w:val="00AD135E"/>
    <w:rsid w:val="00AD1F0E"/>
    <w:rsid w:val="00AD3866"/>
    <w:rsid w:val="00AD3DBF"/>
    <w:rsid w:val="00AE0435"/>
    <w:rsid w:val="00AE0DCB"/>
    <w:rsid w:val="00AE41D4"/>
    <w:rsid w:val="00AE5C76"/>
    <w:rsid w:val="00AE730D"/>
    <w:rsid w:val="00AF6D2A"/>
    <w:rsid w:val="00AF7DDD"/>
    <w:rsid w:val="00B0024F"/>
    <w:rsid w:val="00B10816"/>
    <w:rsid w:val="00B11BE8"/>
    <w:rsid w:val="00B154E6"/>
    <w:rsid w:val="00B21802"/>
    <w:rsid w:val="00B25D10"/>
    <w:rsid w:val="00B35242"/>
    <w:rsid w:val="00B35F84"/>
    <w:rsid w:val="00B52330"/>
    <w:rsid w:val="00B557BA"/>
    <w:rsid w:val="00B5628C"/>
    <w:rsid w:val="00B629B6"/>
    <w:rsid w:val="00B647EA"/>
    <w:rsid w:val="00B72FDD"/>
    <w:rsid w:val="00B81B39"/>
    <w:rsid w:val="00B81C1B"/>
    <w:rsid w:val="00B85D5F"/>
    <w:rsid w:val="00B92422"/>
    <w:rsid w:val="00B92F19"/>
    <w:rsid w:val="00B9458D"/>
    <w:rsid w:val="00B9722C"/>
    <w:rsid w:val="00BA089B"/>
    <w:rsid w:val="00BA0D62"/>
    <w:rsid w:val="00BA5041"/>
    <w:rsid w:val="00BA7BCD"/>
    <w:rsid w:val="00BB166E"/>
    <w:rsid w:val="00BB4210"/>
    <w:rsid w:val="00BB4BEE"/>
    <w:rsid w:val="00BC45C7"/>
    <w:rsid w:val="00BC6B0F"/>
    <w:rsid w:val="00BD0836"/>
    <w:rsid w:val="00BD17E2"/>
    <w:rsid w:val="00BD29F5"/>
    <w:rsid w:val="00BD7322"/>
    <w:rsid w:val="00BE7F06"/>
    <w:rsid w:val="00BF5242"/>
    <w:rsid w:val="00C0276C"/>
    <w:rsid w:val="00C04F32"/>
    <w:rsid w:val="00C145F2"/>
    <w:rsid w:val="00C22A00"/>
    <w:rsid w:val="00C2356B"/>
    <w:rsid w:val="00C373E0"/>
    <w:rsid w:val="00C375E8"/>
    <w:rsid w:val="00C53F02"/>
    <w:rsid w:val="00C54CBD"/>
    <w:rsid w:val="00C55276"/>
    <w:rsid w:val="00C62193"/>
    <w:rsid w:val="00C63C61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A5A53"/>
    <w:rsid w:val="00CA5BBE"/>
    <w:rsid w:val="00CB03C3"/>
    <w:rsid w:val="00CB0B31"/>
    <w:rsid w:val="00CB70D8"/>
    <w:rsid w:val="00CB724F"/>
    <w:rsid w:val="00CB7F87"/>
    <w:rsid w:val="00CC44B7"/>
    <w:rsid w:val="00CC6EFC"/>
    <w:rsid w:val="00CE1AE1"/>
    <w:rsid w:val="00CE456B"/>
    <w:rsid w:val="00CF089D"/>
    <w:rsid w:val="00CF0E43"/>
    <w:rsid w:val="00CF107F"/>
    <w:rsid w:val="00CF2A9A"/>
    <w:rsid w:val="00CF5BE3"/>
    <w:rsid w:val="00D00A39"/>
    <w:rsid w:val="00D16229"/>
    <w:rsid w:val="00D229A6"/>
    <w:rsid w:val="00D23CB7"/>
    <w:rsid w:val="00D26802"/>
    <w:rsid w:val="00D30924"/>
    <w:rsid w:val="00D36841"/>
    <w:rsid w:val="00D4065B"/>
    <w:rsid w:val="00D42EF2"/>
    <w:rsid w:val="00D443E7"/>
    <w:rsid w:val="00D51275"/>
    <w:rsid w:val="00D57071"/>
    <w:rsid w:val="00D57F9F"/>
    <w:rsid w:val="00D60445"/>
    <w:rsid w:val="00D63A5C"/>
    <w:rsid w:val="00D66E85"/>
    <w:rsid w:val="00D70B1D"/>
    <w:rsid w:val="00D733AD"/>
    <w:rsid w:val="00D757BC"/>
    <w:rsid w:val="00D762B8"/>
    <w:rsid w:val="00D775AC"/>
    <w:rsid w:val="00D77952"/>
    <w:rsid w:val="00D8298E"/>
    <w:rsid w:val="00D850CA"/>
    <w:rsid w:val="00DA5C5C"/>
    <w:rsid w:val="00DB1985"/>
    <w:rsid w:val="00DB213C"/>
    <w:rsid w:val="00DC0959"/>
    <w:rsid w:val="00DC1096"/>
    <w:rsid w:val="00DC598C"/>
    <w:rsid w:val="00DD3B65"/>
    <w:rsid w:val="00DD5AD8"/>
    <w:rsid w:val="00DE23CE"/>
    <w:rsid w:val="00DE2CBE"/>
    <w:rsid w:val="00DE2FDE"/>
    <w:rsid w:val="00DF4415"/>
    <w:rsid w:val="00DF766D"/>
    <w:rsid w:val="00E020FC"/>
    <w:rsid w:val="00E03151"/>
    <w:rsid w:val="00E044C8"/>
    <w:rsid w:val="00E06A49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574CA"/>
    <w:rsid w:val="00E61FD9"/>
    <w:rsid w:val="00E6550B"/>
    <w:rsid w:val="00E9004B"/>
    <w:rsid w:val="00EB1228"/>
    <w:rsid w:val="00ED3D2B"/>
    <w:rsid w:val="00EE263E"/>
    <w:rsid w:val="00EE26AB"/>
    <w:rsid w:val="00EE3BBC"/>
    <w:rsid w:val="00EF190F"/>
    <w:rsid w:val="00F1257A"/>
    <w:rsid w:val="00F33BD1"/>
    <w:rsid w:val="00F36729"/>
    <w:rsid w:val="00F36CC2"/>
    <w:rsid w:val="00F417BB"/>
    <w:rsid w:val="00F43F8E"/>
    <w:rsid w:val="00F51C8D"/>
    <w:rsid w:val="00F56F9A"/>
    <w:rsid w:val="00F602B0"/>
    <w:rsid w:val="00F64FF4"/>
    <w:rsid w:val="00F651F5"/>
    <w:rsid w:val="00F71BBA"/>
    <w:rsid w:val="00F727CE"/>
    <w:rsid w:val="00F737FE"/>
    <w:rsid w:val="00F76CF7"/>
    <w:rsid w:val="00F90FCC"/>
    <w:rsid w:val="00F91518"/>
    <w:rsid w:val="00F95E33"/>
    <w:rsid w:val="00FA2DEC"/>
    <w:rsid w:val="00FB39DC"/>
    <w:rsid w:val="00FC02CC"/>
    <w:rsid w:val="00FC45EA"/>
    <w:rsid w:val="00FC4E8A"/>
    <w:rsid w:val="00FC5A02"/>
    <w:rsid w:val="00FD293C"/>
    <w:rsid w:val="00FD5EC4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 w:qFormat="1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29000A"/>
    <w:pPr>
      <w:pageBreakBefore/>
      <w:widowControl w:val="0"/>
      <w:numPr>
        <w:numId w:val="11"/>
      </w:numPr>
      <w:spacing w:after="240"/>
      <w:outlineLvl w:val="0"/>
    </w:pPr>
    <w:rPr>
      <w:rFonts w:ascii="Calibri" w:hAnsi="Calibri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29000A"/>
    <w:pPr>
      <w:keepNext/>
      <w:pageBreakBefore w:val="0"/>
      <w:numPr>
        <w:ilvl w:val="1"/>
      </w:numPr>
      <w:spacing w:before="240" w:after="6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29000A"/>
    <w:pPr>
      <w:numPr>
        <w:ilvl w:val="2"/>
      </w:numPr>
      <w:tabs>
        <w:tab w:val="clear" w:pos="1017"/>
        <w:tab w:val="left" w:pos="864"/>
        <w:tab w:val="num" w:pos="927"/>
      </w:tabs>
      <w:ind w:left="567" w:hanging="562"/>
      <w:outlineLvl w:val="2"/>
    </w:pPr>
    <w:rPr>
      <w:rFonts w:cs="Calibri"/>
      <w:sz w:val="24"/>
    </w:rPr>
  </w:style>
  <w:style w:type="paragraph" w:styleId="Heading4">
    <w:name w:val="heading 4"/>
    <w:next w:val="Normal"/>
    <w:qFormat/>
    <w:rsid w:val="0029000A"/>
    <w:pPr>
      <w:keepNext/>
      <w:numPr>
        <w:ilvl w:val="3"/>
        <w:numId w:val="11"/>
      </w:numPr>
      <w:spacing w:before="240" w:after="120"/>
      <w:outlineLvl w:val="3"/>
    </w:pPr>
    <w:rPr>
      <w:rFonts w:ascii="Calibri" w:hAnsi="Calibri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14734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4734"/>
    <w:rPr>
      <w:rFonts w:ascii="Calibri" w:hAnsi="Calibri"/>
      <w:b/>
      <w:kern w:val="28"/>
      <w:sz w:val="32"/>
      <w:lang w:val="en-US" w:eastAsia="en-US"/>
    </w:rPr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uiPriority w:val="39"/>
    <w:rsid w:val="00DE23CE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DE23CE"/>
    <w:pPr>
      <w:ind w:left="1000"/>
    </w:pPr>
  </w:style>
  <w:style w:type="paragraph" w:styleId="TOC7">
    <w:name w:val="toc 7"/>
    <w:basedOn w:val="TOC1"/>
    <w:next w:val="Normal"/>
    <w:autoRedefine/>
    <w:uiPriority w:val="39"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uiPriority w:val="39"/>
    <w:rsid w:val="00DE23CE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customStyle="1" w:styleId="Heading1A">
    <w:name w:val="Heading 1 A"/>
    <w:basedOn w:val="Heading1"/>
    <w:link w:val="Heading1AChar"/>
    <w:qFormat/>
    <w:rsid w:val="00114734"/>
    <w:pPr>
      <w:numPr>
        <w:numId w:val="15"/>
      </w:numPr>
      <w:ind w:left="360"/>
    </w:pPr>
    <w:rPr>
      <w:sz w:val="28"/>
    </w:rPr>
  </w:style>
  <w:style w:type="character" w:customStyle="1" w:styleId="Heading1AChar">
    <w:name w:val="Heading 1 A Char"/>
    <w:basedOn w:val="Heading1Char"/>
    <w:link w:val="Heading1A"/>
    <w:rsid w:val="00114734"/>
    <w:rPr>
      <w:rFonts w:ascii="Calibri" w:hAnsi="Calibri"/>
      <w:b/>
      <w:kern w:val="28"/>
      <w:sz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 w:qFormat="1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29000A"/>
    <w:pPr>
      <w:pageBreakBefore/>
      <w:widowControl w:val="0"/>
      <w:numPr>
        <w:numId w:val="11"/>
      </w:numPr>
      <w:spacing w:after="240"/>
      <w:outlineLvl w:val="0"/>
    </w:pPr>
    <w:rPr>
      <w:rFonts w:ascii="Calibri" w:hAnsi="Calibri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29000A"/>
    <w:pPr>
      <w:keepNext/>
      <w:pageBreakBefore w:val="0"/>
      <w:numPr>
        <w:ilvl w:val="1"/>
      </w:numPr>
      <w:spacing w:before="240" w:after="6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29000A"/>
    <w:pPr>
      <w:numPr>
        <w:ilvl w:val="2"/>
      </w:numPr>
      <w:tabs>
        <w:tab w:val="clear" w:pos="1017"/>
        <w:tab w:val="left" w:pos="864"/>
        <w:tab w:val="num" w:pos="927"/>
      </w:tabs>
      <w:ind w:left="567" w:hanging="562"/>
      <w:outlineLvl w:val="2"/>
    </w:pPr>
    <w:rPr>
      <w:rFonts w:cs="Calibri"/>
      <w:sz w:val="24"/>
    </w:rPr>
  </w:style>
  <w:style w:type="paragraph" w:styleId="Heading4">
    <w:name w:val="heading 4"/>
    <w:next w:val="Normal"/>
    <w:qFormat/>
    <w:rsid w:val="0029000A"/>
    <w:pPr>
      <w:keepNext/>
      <w:numPr>
        <w:ilvl w:val="3"/>
        <w:numId w:val="11"/>
      </w:numPr>
      <w:spacing w:before="240" w:after="120"/>
      <w:outlineLvl w:val="3"/>
    </w:pPr>
    <w:rPr>
      <w:rFonts w:ascii="Calibri" w:hAnsi="Calibri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14734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4734"/>
    <w:rPr>
      <w:rFonts w:ascii="Calibri" w:hAnsi="Calibri"/>
      <w:b/>
      <w:kern w:val="28"/>
      <w:sz w:val="32"/>
      <w:lang w:val="en-US" w:eastAsia="en-US"/>
    </w:rPr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uiPriority w:val="39"/>
    <w:rsid w:val="00DE23CE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DE23CE"/>
    <w:pPr>
      <w:ind w:left="1000"/>
    </w:pPr>
  </w:style>
  <w:style w:type="paragraph" w:styleId="TOC7">
    <w:name w:val="toc 7"/>
    <w:basedOn w:val="TOC1"/>
    <w:next w:val="Normal"/>
    <w:autoRedefine/>
    <w:uiPriority w:val="39"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uiPriority w:val="39"/>
    <w:rsid w:val="00DE23CE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customStyle="1" w:styleId="Heading1A">
    <w:name w:val="Heading 1 A"/>
    <w:basedOn w:val="Heading1"/>
    <w:link w:val="Heading1AChar"/>
    <w:qFormat/>
    <w:rsid w:val="00114734"/>
    <w:pPr>
      <w:numPr>
        <w:numId w:val="15"/>
      </w:numPr>
      <w:ind w:left="360"/>
    </w:pPr>
    <w:rPr>
      <w:sz w:val="28"/>
    </w:rPr>
  </w:style>
  <w:style w:type="character" w:customStyle="1" w:styleId="Heading1AChar">
    <w:name w:val="Heading 1 A Char"/>
    <w:basedOn w:val="Heading1Char"/>
    <w:link w:val="Heading1A"/>
    <w:rsid w:val="00114734"/>
    <w:rPr>
      <w:rFonts w:ascii="Calibri" w:hAnsi="Calibri"/>
      <w:b/>
      <w:kern w:val="28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4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autosar.org/download/R4.0/AUTOSAR_SWS_MemoryMapping.pdf" TargetMode="Externa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z2999\Downloads\MDD%20Template%20EA3%2001.05.0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F5C80D2CB64C4EA6669EA54B0B0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F7AA4-0E7B-415A-A8E6-9DAA264C1FEE}"/>
      </w:docPartPr>
      <w:docPartBody>
        <w:p w:rsidR="00D73637" w:rsidRDefault="00EA568B">
          <w:pPr>
            <w:pStyle w:val="ACF5C80D2CB64C4EA6669EA54B0B0024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68B"/>
    <w:rsid w:val="0017677E"/>
    <w:rsid w:val="003D3C6D"/>
    <w:rsid w:val="00511417"/>
    <w:rsid w:val="00541E23"/>
    <w:rsid w:val="00752A2A"/>
    <w:rsid w:val="00965642"/>
    <w:rsid w:val="00AB00F5"/>
    <w:rsid w:val="00D232B6"/>
    <w:rsid w:val="00D73637"/>
    <w:rsid w:val="00EA568B"/>
    <w:rsid w:val="00F1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F5C80D2CB64C4EA6669EA54B0B0024">
    <w:name w:val="ACF5C80D2CB64C4EA6669EA54B0B002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F5C80D2CB64C4EA6669EA54B0B0024">
    <w:name w:val="ACF5C80D2CB64C4EA6669EA54B0B00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EBFEAD42-39EE-45BA-ACAB-D599380A0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 01.05.00</Template>
  <TotalTime>4</TotalTime>
  <Pages>28</Pages>
  <Words>3753</Words>
  <Characters>21397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25100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Byrski, Krzysztof</dc:creator>
  <cp:lastModifiedBy>Brykczynski, Marek</cp:lastModifiedBy>
  <cp:revision>6</cp:revision>
  <cp:lastPrinted>2014-12-17T17:01:00Z</cp:lastPrinted>
  <dcterms:created xsi:type="dcterms:W3CDTF">2018-07-17T08:49:00Z</dcterms:created>
  <dcterms:modified xsi:type="dcterms:W3CDTF">2018-07-17T08:54:00Z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CF13 PSA State Handler</vt:lpwstr>
  </property>
  <property fmtid="{D5CDD505-2E9C-101B-9397-08002B2CF9AE}" pid="3" name="Template Version">
    <vt:lpwstr>EA3 01.05.00</vt:lpwstr>
  </property>
  <property fmtid="{D5CDD505-2E9C-101B-9397-08002B2CF9AE}" pid="4" name="Release Date">
    <vt:lpwstr>February 08, 2017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