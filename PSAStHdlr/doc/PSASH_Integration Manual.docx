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6F74FE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 xml:space="preserve">CF 13 PSA State </w:t>
      </w:r>
      <w:proofErr w:type="gramStart"/>
      <w:r>
        <w:rPr>
          <w:rFonts w:cs="Calibri"/>
          <w:b/>
          <w:sz w:val="24"/>
        </w:rPr>
        <w:t>Handler</w:t>
      </w:r>
      <w:proofErr w:type="gramEnd"/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ins w:id="0" w:author="Byrski, Krzysztof" w:date="2018-02-13T12:19:00Z">
        <w:r w:rsidR="004B394B">
          <w:rPr>
            <w:rFonts w:cs="Calibri"/>
            <w:b/>
            <w:sz w:val="24"/>
          </w:rPr>
          <w:t>5</w:t>
        </w:r>
      </w:ins>
      <w:del w:id="1" w:author="Byrski, Krzysztof" w:date="2018-02-13T12:19:00Z">
        <w:r w:rsidR="0057718D" w:rsidDel="004B394B">
          <w:rPr>
            <w:rFonts w:cs="Calibri"/>
            <w:b/>
            <w:sz w:val="24"/>
          </w:rPr>
          <w:delText>4</w:delText>
        </w:r>
      </w:del>
      <w:r w:rsidR="00831038">
        <w:rPr>
          <w:rFonts w:cs="Calibri"/>
          <w:b/>
          <w:sz w:val="24"/>
        </w:rPr>
        <w:t>.</w:t>
      </w:r>
      <w:r w:rsidR="006F74FE">
        <w:rPr>
          <w:rFonts w:cs="Calibri"/>
          <w:b/>
          <w:sz w:val="24"/>
        </w:rPr>
        <w:t>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ins w:id="2" w:author="Byrski, Krzysztof" w:date="2018-02-13T12:27:00Z">
        <w:r w:rsidR="008C2F26">
          <w:rPr>
            <w:rFonts w:cs="Calibri"/>
            <w:b/>
            <w:sz w:val="24"/>
          </w:rPr>
          <w:t>13</w:t>
        </w:r>
      </w:ins>
      <w:del w:id="3" w:author="Byrski, Krzysztof" w:date="2018-02-13T12:19:00Z">
        <w:r w:rsidR="0057718D" w:rsidDel="004B394B">
          <w:rPr>
            <w:rFonts w:cs="Calibri"/>
            <w:b/>
            <w:sz w:val="24"/>
          </w:rPr>
          <w:delText>17</w:delText>
        </w:r>
      </w:del>
      <w:r w:rsidR="00B11BE8" w:rsidRPr="00AA38E8">
        <w:rPr>
          <w:rFonts w:cs="Calibri"/>
          <w:b/>
          <w:sz w:val="24"/>
        </w:rPr>
        <w:t>-</w:t>
      </w:r>
      <w:ins w:id="4" w:author="Byrski, Krzysztof" w:date="2018-02-13T12:19:00Z">
        <w:r w:rsidR="004B394B">
          <w:rPr>
            <w:rFonts w:cs="Calibri"/>
            <w:b/>
            <w:sz w:val="24"/>
          </w:rPr>
          <w:t>Feb</w:t>
        </w:r>
      </w:ins>
      <w:del w:id="5" w:author="Byrski, Krzysztof" w:date="2018-02-13T12:19:00Z">
        <w:r w:rsidR="0057718D" w:rsidDel="004B394B">
          <w:rPr>
            <w:rFonts w:cs="Calibri"/>
            <w:b/>
            <w:sz w:val="24"/>
          </w:rPr>
          <w:delText>Aug</w:delText>
        </w:r>
      </w:del>
      <w:r w:rsidR="00AF21A5">
        <w:rPr>
          <w:rFonts w:cs="Calibri"/>
          <w:b/>
          <w:sz w:val="24"/>
        </w:rPr>
        <w:t>-</w:t>
      </w:r>
      <w:ins w:id="6" w:author="Byrski, Krzysztof" w:date="2018-02-13T12:19:00Z">
        <w:r w:rsidR="004B394B">
          <w:rPr>
            <w:rFonts w:cs="Calibri"/>
            <w:b/>
            <w:sz w:val="24"/>
          </w:rPr>
          <w:t>2018</w:t>
        </w:r>
      </w:ins>
      <w:del w:id="7" w:author="Byrski, Krzysztof" w:date="2018-02-13T12:19:00Z">
        <w:r w:rsidR="006F74FE" w:rsidDel="004B394B">
          <w:rPr>
            <w:rFonts w:cs="Calibri"/>
            <w:b/>
            <w:sz w:val="24"/>
          </w:rPr>
          <w:delText>201</w:delText>
        </w:r>
        <w:r w:rsidR="0057718D" w:rsidDel="004B394B">
          <w:rPr>
            <w:rFonts w:cs="Calibri"/>
            <w:b/>
            <w:sz w:val="24"/>
          </w:rPr>
          <w:delText>7</w:delText>
        </w:r>
      </w:del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930594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Krzysztof Byrski</w:t>
      </w:r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Nexteer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B81C1B" w:rsidRPr="00AA38E8" w:rsidRDefault="00B81C1B" w:rsidP="006F74FE">
      <w:pPr>
        <w:tabs>
          <w:tab w:val="left" w:pos="4320"/>
          <w:tab w:val="left" w:pos="8640"/>
        </w:tabs>
        <w:spacing w:line="240" w:lineRule="atLeast"/>
        <w:rPr>
          <w:rFonts w:cs="Calibri"/>
          <w:b/>
          <w:sz w:val="19"/>
        </w:rPr>
      </w:pPr>
      <w:r w:rsidRPr="00AA38E8">
        <w:rPr>
          <w:rFonts w:cs="Calibri"/>
          <w:b/>
          <w:sz w:val="23"/>
        </w:rPr>
        <w:br w:type="page"/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lastRenderedPageBreak/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7"/>
        <w:gridCol w:w="3251"/>
        <w:gridCol w:w="2430"/>
        <w:gridCol w:w="1170"/>
        <w:gridCol w:w="1889"/>
      </w:tblGrid>
      <w:tr w:rsidR="001D5F1C" w:rsidRPr="00AA38E8" w:rsidTr="001D5F1C">
        <w:trPr>
          <w:trHeight w:val="484"/>
        </w:trPr>
        <w:tc>
          <w:tcPr>
            <w:tcW w:w="294" w:type="pct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1750" w:type="pct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1308" w:type="pct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630" w:type="pct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017" w:type="pct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1D5F1C" w:rsidRPr="00AA38E8" w:rsidTr="001D5F1C">
        <w:trPr>
          <w:trHeight w:val="242"/>
        </w:trPr>
        <w:tc>
          <w:tcPr>
            <w:tcW w:w="294" w:type="pct"/>
          </w:tcPr>
          <w:p w:rsidR="00A8114B" w:rsidRPr="00AA38E8" w:rsidRDefault="00A8114B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750" w:type="pct"/>
          </w:tcPr>
          <w:p w:rsidR="00A8114B" w:rsidRPr="00AA38E8" w:rsidRDefault="00A8114B" w:rsidP="00877199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1308" w:type="pct"/>
          </w:tcPr>
          <w:p w:rsidR="00A8114B" w:rsidRPr="00AA38E8" w:rsidRDefault="00A8114B" w:rsidP="006F74FE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Sankardu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Varadapureddi</w:t>
            </w:r>
            <w:proofErr w:type="spellEnd"/>
          </w:p>
        </w:tc>
        <w:tc>
          <w:tcPr>
            <w:tcW w:w="630" w:type="pct"/>
          </w:tcPr>
          <w:p w:rsidR="00A8114B" w:rsidRPr="00AA38E8" w:rsidRDefault="00A8114B" w:rsidP="00877199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017" w:type="pct"/>
          </w:tcPr>
          <w:p w:rsidR="00A8114B" w:rsidRPr="00AA38E8" w:rsidRDefault="00A8114B" w:rsidP="00BA72F4">
            <w:pPr>
              <w:rPr>
                <w:rFonts w:cs="Calibri"/>
              </w:rPr>
            </w:pPr>
            <w:r>
              <w:rPr>
                <w:rFonts w:cs="Calibri"/>
              </w:rPr>
              <w:t>03-Mar-2015</w:t>
            </w:r>
          </w:p>
        </w:tc>
      </w:tr>
      <w:tr w:rsidR="001D5F1C" w:rsidRPr="00AA38E8" w:rsidTr="001D5F1C">
        <w:trPr>
          <w:trHeight w:val="242"/>
        </w:trPr>
        <w:tc>
          <w:tcPr>
            <w:tcW w:w="294" w:type="pct"/>
          </w:tcPr>
          <w:p w:rsidR="002C7492" w:rsidRPr="00AA38E8" w:rsidRDefault="002C7492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1750" w:type="pct"/>
          </w:tcPr>
          <w:p w:rsidR="002C7492" w:rsidRPr="00AA38E8" w:rsidRDefault="002C7492" w:rsidP="00691925">
            <w:pPr>
              <w:rPr>
                <w:rFonts w:cs="Calibri"/>
              </w:rPr>
            </w:pPr>
            <w:r>
              <w:rPr>
                <w:rFonts w:cs="Calibri"/>
              </w:rPr>
              <w:t xml:space="preserve">Updated for FDD version </w:t>
            </w:r>
            <w:r w:rsidR="00B808D7">
              <w:rPr>
                <w:rFonts w:cs="Calibri"/>
              </w:rPr>
              <w:t>4</w:t>
            </w:r>
            <w:r>
              <w:rPr>
                <w:rFonts w:cs="Calibri"/>
              </w:rPr>
              <w:t>.</w:t>
            </w:r>
            <w:r w:rsidR="00691925">
              <w:rPr>
                <w:rFonts w:cs="Calibri"/>
              </w:rPr>
              <w:t>1</w:t>
            </w:r>
            <w:r>
              <w:rPr>
                <w:rFonts w:cs="Calibri"/>
              </w:rPr>
              <w:t>.0</w:t>
            </w:r>
          </w:p>
        </w:tc>
        <w:tc>
          <w:tcPr>
            <w:tcW w:w="1308" w:type="pct"/>
          </w:tcPr>
          <w:p w:rsidR="002C7492" w:rsidRPr="00AA38E8" w:rsidRDefault="002C7492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Sankardu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Varadapureddi</w:t>
            </w:r>
            <w:proofErr w:type="spellEnd"/>
          </w:p>
        </w:tc>
        <w:tc>
          <w:tcPr>
            <w:tcW w:w="630" w:type="pct"/>
          </w:tcPr>
          <w:p w:rsidR="002C7492" w:rsidRPr="00AA38E8" w:rsidRDefault="002C7492">
            <w:pPr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1017" w:type="pct"/>
          </w:tcPr>
          <w:p w:rsidR="002C7492" w:rsidRPr="00AA38E8" w:rsidRDefault="00B808D7" w:rsidP="00B808D7">
            <w:pPr>
              <w:rPr>
                <w:rFonts w:cs="Calibri"/>
              </w:rPr>
            </w:pPr>
            <w:r>
              <w:rPr>
                <w:rFonts w:cs="Calibri"/>
              </w:rPr>
              <w:t>06</w:t>
            </w:r>
            <w:r w:rsidR="002C7492">
              <w:rPr>
                <w:rFonts w:cs="Calibri"/>
              </w:rPr>
              <w:t>-</w:t>
            </w:r>
            <w:r>
              <w:rPr>
                <w:rFonts w:cs="Calibri"/>
              </w:rPr>
              <w:t>June</w:t>
            </w:r>
            <w:r w:rsidR="002C7492">
              <w:rPr>
                <w:rFonts w:cs="Calibri"/>
              </w:rPr>
              <w:t>-201</w:t>
            </w:r>
            <w:r>
              <w:rPr>
                <w:rFonts w:cs="Calibri"/>
              </w:rPr>
              <w:t>6</w:t>
            </w:r>
          </w:p>
        </w:tc>
      </w:tr>
      <w:tr w:rsidR="001D5F1C" w:rsidRPr="00AA38E8" w:rsidTr="001D5F1C">
        <w:trPr>
          <w:trHeight w:val="242"/>
        </w:trPr>
        <w:tc>
          <w:tcPr>
            <w:tcW w:w="294" w:type="pct"/>
          </w:tcPr>
          <w:p w:rsidR="005979C9" w:rsidRDefault="005979C9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750" w:type="pct"/>
          </w:tcPr>
          <w:p w:rsidR="005979C9" w:rsidRDefault="005979C9" w:rsidP="00DD03A1">
            <w:pPr>
              <w:rPr>
                <w:rFonts w:cs="Calibri"/>
              </w:rPr>
            </w:pPr>
            <w:r w:rsidRPr="005979C9">
              <w:rPr>
                <w:rFonts w:cs="Calibri"/>
              </w:rPr>
              <w:t xml:space="preserve">Updated for FDD version V5.0.0 </w:t>
            </w:r>
            <w:r w:rsidR="00DD03A1">
              <w:rPr>
                <w:rFonts w:cs="Calibri"/>
              </w:rPr>
              <w:t xml:space="preserve">to </w:t>
            </w:r>
            <w:r w:rsidRPr="005979C9">
              <w:rPr>
                <w:rFonts w:cs="Calibri"/>
              </w:rPr>
              <w:t xml:space="preserve"> V5.</w:t>
            </w:r>
            <w:r w:rsidR="00DD03A1">
              <w:rPr>
                <w:rFonts w:cs="Calibri"/>
              </w:rPr>
              <w:t>2</w:t>
            </w:r>
            <w:r w:rsidRPr="005979C9">
              <w:rPr>
                <w:rFonts w:cs="Calibri"/>
              </w:rPr>
              <w:t>.0(Include City park function)</w:t>
            </w:r>
          </w:p>
        </w:tc>
        <w:tc>
          <w:tcPr>
            <w:tcW w:w="1308" w:type="pct"/>
          </w:tcPr>
          <w:p w:rsidR="005979C9" w:rsidRDefault="005979C9">
            <w:pPr>
              <w:rPr>
                <w:rFonts w:cs="Calibri"/>
              </w:rPr>
            </w:pPr>
            <w:r>
              <w:rPr>
                <w:rFonts w:cs="Calibri"/>
              </w:rPr>
              <w:t>Krishna Anne</w:t>
            </w:r>
          </w:p>
        </w:tc>
        <w:tc>
          <w:tcPr>
            <w:tcW w:w="630" w:type="pct"/>
          </w:tcPr>
          <w:p w:rsidR="005979C9" w:rsidRDefault="005979C9">
            <w:pPr>
              <w:rPr>
                <w:rFonts w:cs="Calibri"/>
              </w:rPr>
            </w:pPr>
            <w:r>
              <w:rPr>
                <w:rFonts w:cs="Calibri"/>
              </w:rPr>
              <w:t>3.0</w:t>
            </w:r>
          </w:p>
        </w:tc>
        <w:tc>
          <w:tcPr>
            <w:tcW w:w="1017" w:type="pct"/>
          </w:tcPr>
          <w:p w:rsidR="005979C9" w:rsidRDefault="005979C9" w:rsidP="00B808D7">
            <w:pPr>
              <w:rPr>
                <w:rFonts w:cs="Calibri"/>
              </w:rPr>
            </w:pPr>
            <w:r>
              <w:rPr>
                <w:rFonts w:cs="Calibri"/>
              </w:rPr>
              <w:t>15-Nov-16</w:t>
            </w:r>
          </w:p>
        </w:tc>
      </w:tr>
      <w:tr w:rsidR="001D5F1C" w:rsidRPr="00AA38E8" w:rsidTr="001D5F1C">
        <w:trPr>
          <w:trHeight w:val="242"/>
        </w:trPr>
        <w:tc>
          <w:tcPr>
            <w:tcW w:w="294" w:type="pct"/>
          </w:tcPr>
          <w:p w:rsidR="00930594" w:rsidRDefault="00930594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750" w:type="pct"/>
          </w:tcPr>
          <w:p w:rsidR="00930594" w:rsidRPr="005979C9" w:rsidRDefault="009E45E9" w:rsidP="009E45E9">
            <w:pPr>
              <w:rPr>
                <w:rFonts w:cs="Calibri"/>
              </w:rPr>
            </w:pPr>
            <w:r>
              <w:rPr>
                <w:rFonts w:cs="Calibri"/>
              </w:rPr>
              <w:t xml:space="preserve">Updated for FDD version </w:t>
            </w:r>
            <w:r w:rsidR="00930594">
              <w:rPr>
                <w:rFonts w:cs="Calibri"/>
              </w:rPr>
              <w:t>7</w:t>
            </w:r>
            <w:r w:rsidR="00930594" w:rsidRPr="005979C9">
              <w:rPr>
                <w:rFonts w:cs="Calibri"/>
              </w:rPr>
              <w:t>.0.0</w:t>
            </w:r>
          </w:p>
        </w:tc>
        <w:tc>
          <w:tcPr>
            <w:tcW w:w="1308" w:type="pct"/>
          </w:tcPr>
          <w:p w:rsidR="00930594" w:rsidRDefault="00930594">
            <w:pPr>
              <w:rPr>
                <w:rFonts w:cs="Calibri"/>
              </w:rPr>
            </w:pPr>
            <w:r>
              <w:rPr>
                <w:rFonts w:cs="Calibri"/>
              </w:rPr>
              <w:t>Krzysztof Byrski</w:t>
            </w:r>
          </w:p>
        </w:tc>
        <w:tc>
          <w:tcPr>
            <w:tcW w:w="630" w:type="pct"/>
          </w:tcPr>
          <w:p w:rsidR="00930594" w:rsidRDefault="00930594">
            <w:pPr>
              <w:rPr>
                <w:rFonts w:cs="Calibri"/>
              </w:rPr>
            </w:pPr>
            <w:r>
              <w:rPr>
                <w:rFonts w:cs="Calibri"/>
              </w:rPr>
              <w:t>4.0</w:t>
            </w:r>
          </w:p>
        </w:tc>
        <w:tc>
          <w:tcPr>
            <w:tcW w:w="1017" w:type="pct"/>
          </w:tcPr>
          <w:p w:rsidR="00930594" w:rsidRDefault="00930594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B452A9">
              <w:rPr>
                <w:rFonts w:cs="Calibri"/>
              </w:rPr>
              <w:t>7</w:t>
            </w:r>
            <w:r>
              <w:rPr>
                <w:rFonts w:cs="Calibri"/>
              </w:rPr>
              <w:t>-Aug-2017</w:t>
            </w:r>
          </w:p>
        </w:tc>
      </w:tr>
      <w:tr w:rsidR="001D5F1C" w:rsidRPr="00AA38E8" w:rsidTr="001D5F1C">
        <w:trPr>
          <w:trHeight w:val="242"/>
          <w:ins w:id="8" w:author="Byrski, Krzysztof" w:date="2018-02-13T12:19:00Z"/>
        </w:trPr>
        <w:tc>
          <w:tcPr>
            <w:tcW w:w="294" w:type="pct"/>
          </w:tcPr>
          <w:p w:rsidR="004B394B" w:rsidRDefault="004B394B">
            <w:pPr>
              <w:rPr>
                <w:ins w:id="9" w:author="Byrski, Krzysztof" w:date="2018-02-13T12:19:00Z"/>
                <w:rFonts w:cs="Calibri"/>
              </w:rPr>
            </w:pPr>
            <w:ins w:id="10" w:author="Byrski, Krzysztof" w:date="2018-02-13T12:20:00Z">
              <w:r>
                <w:rPr>
                  <w:rFonts w:cs="Calibri"/>
                </w:rPr>
                <w:t>5</w:t>
              </w:r>
            </w:ins>
          </w:p>
        </w:tc>
        <w:tc>
          <w:tcPr>
            <w:tcW w:w="1750" w:type="pct"/>
          </w:tcPr>
          <w:p w:rsidR="004B394B" w:rsidRDefault="001D5F1C" w:rsidP="009E45E9">
            <w:pPr>
              <w:rPr>
                <w:ins w:id="11" w:author="Byrski, Krzysztof" w:date="2018-02-13T12:19:00Z"/>
                <w:rFonts w:cs="Calibri"/>
              </w:rPr>
            </w:pPr>
            <w:ins w:id="12" w:author="Byrski, Krzysztof" w:date="2018-02-13T12:21:00Z">
              <w:r>
                <w:rPr>
                  <w:rFonts w:cs="Calibri"/>
                </w:rPr>
                <w:t xml:space="preserve">Added </w:t>
              </w:r>
              <w:r w:rsidRPr="001D5F1C">
                <w:rPr>
                  <w:rFonts w:cs="Calibri"/>
                </w:rPr>
                <w:t>PSASH_Per1 Scheduling Requirements</w:t>
              </w:r>
            </w:ins>
          </w:p>
        </w:tc>
        <w:tc>
          <w:tcPr>
            <w:tcW w:w="1308" w:type="pct"/>
          </w:tcPr>
          <w:p w:rsidR="004B394B" w:rsidRDefault="004B394B">
            <w:pPr>
              <w:rPr>
                <w:ins w:id="13" w:author="Byrski, Krzysztof" w:date="2018-02-13T12:19:00Z"/>
                <w:rFonts w:cs="Calibri"/>
              </w:rPr>
            </w:pPr>
            <w:ins w:id="14" w:author="Byrski, Krzysztof" w:date="2018-02-13T12:19:00Z">
              <w:r>
                <w:rPr>
                  <w:rFonts w:cs="Calibri"/>
                </w:rPr>
                <w:t>Krzysztof</w:t>
              </w:r>
            </w:ins>
            <w:ins w:id="15" w:author="Byrski, Krzysztof" w:date="2018-02-13T12:20:00Z">
              <w:r>
                <w:rPr>
                  <w:rFonts w:cs="Calibri"/>
                </w:rPr>
                <w:t xml:space="preserve"> Byrski</w:t>
              </w:r>
            </w:ins>
          </w:p>
        </w:tc>
        <w:tc>
          <w:tcPr>
            <w:tcW w:w="630" w:type="pct"/>
          </w:tcPr>
          <w:p w:rsidR="004B394B" w:rsidRDefault="004B394B">
            <w:pPr>
              <w:rPr>
                <w:ins w:id="16" w:author="Byrski, Krzysztof" w:date="2018-02-13T12:19:00Z"/>
                <w:rFonts w:cs="Calibri"/>
              </w:rPr>
            </w:pPr>
            <w:ins w:id="17" w:author="Byrski, Krzysztof" w:date="2018-02-13T12:20:00Z">
              <w:r>
                <w:rPr>
                  <w:rFonts w:cs="Calibri"/>
                </w:rPr>
                <w:t>5.0</w:t>
              </w:r>
            </w:ins>
          </w:p>
        </w:tc>
        <w:tc>
          <w:tcPr>
            <w:tcW w:w="1017" w:type="pct"/>
          </w:tcPr>
          <w:p w:rsidR="004B394B" w:rsidRDefault="004B394B">
            <w:pPr>
              <w:rPr>
                <w:ins w:id="18" w:author="Byrski, Krzysztof" w:date="2018-02-13T12:19:00Z"/>
                <w:rFonts w:cs="Calibri"/>
              </w:rPr>
            </w:pPr>
            <w:ins w:id="19" w:author="Byrski, Krzysztof" w:date="2018-02-13T12:20:00Z">
              <w:r>
                <w:rPr>
                  <w:rFonts w:cs="Calibri"/>
                </w:rPr>
                <w:t>01-Feb-2018</w:t>
              </w:r>
            </w:ins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20" w:name="_Toc378476016"/>
      <w:bookmarkStart w:id="21" w:name="_Toc348792978"/>
      <w:bookmarkStart w:id="22" w:name="_Toc348793074"/>
      <w:bookmarkStart w:id="23" w:name="_Toc348793965"/>
      <w:bookmarkStart w:id="24" w:name="_Toc349459173"/>
      <w:bookmarkStart w:id="25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2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5A09F7" w:rsidRDefault="00962AD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14440916" w:history="1">
        <w:r w:rsidR="005A09F7" w:rsidRPr="00651BE5">
          <w:rPr>
            <w:rStyle w:val="Hyperlink"/>
            <w:rFonts w:cs="Calibri"/>
            <w:noProof/>
          </w:rPr>
          <w:t>1</w:t>
        </w:r>
        <w:r w:rsidR="005A09F7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5A09F7" w:rsidRPr="00651BE5">
          <w:rPr>
            <w:rStyle w:val="Hyperlink"/>
            <w:rFonts w:cs="Calibri"/>
            <w:noProof/>
          </w:rPr>
          <w:t>Abbrevations And Acronyms</w:t>
        </w:r>
        <w:r w:rsidR="005A09F7">
          <w:rPr>
            <w:noProof/>
            <w:webHidden/>
          </w:rPr>
          <w:tab/>
        </w:r>
        <w:r w:rsidR="005A09F7">
          <w:rPr>
            <w:noProof/>
            <w:webHidden/>
          </w:rPr>
          <w:fldChar w:fldCharType="begin"/>
        </w:r>
        <w:r w:rsidR="005A09F7">
          <w:rPr>
            <w:noProof/>
            <w:webHidden/>
          </w:rPr>
          <w:instrText xml:space="preserve"> PAGEREF _Toc414440916 \h </w:instrText>
        </w:r>
        <w:r w:rsidR="005A09F7">
          <w:rPr>
            <w:noProof/>
            <w:webHidden/>
          </w:rPr>
        </w:r>
        <w:r w:rsidR="005A09F7">
          <w:rPr>
            <w:noProof/>
            <w:webHidden/>
          </w:rPr>
          <w:fldChar w:fldCharType="separate"/>
        </w:r>
        <w:r w:rsidR="005A09F7">
          <w:rPr>
            <w:noProof/>
            <w:webHidden/>
          </w:rPr>
          <w:t>4</w:t>
        </w:r>
        <w:r w:rsidR="005A09F7">
          <w:rPr>
            <w:noProof/>
            <w:webHidden/>
          </w:rPr>
          <w:fldChar w:fldCharType="end"/>
        </w:r>
      </w:hyperlink>
    </w:p>
    <w:p w:rsidR="005A09F7" w:rsidRDefault="00443A5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4440917" w:history="1">
        <w:r w:rsidR="005A09F7" w:rsidRPr="00651BE5">
          <w:rPr>
            <w:rStyle w:val="Hyperlink"/>
            <w:rFonts w:cs="Calibri"/>
            <w:noProof/>
          </w:rPr>
          <w:t>2</w:t>
        </w:r>
        <w:r w:rsidR="005A09F7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5A09F7" w:rsidRPr="00651BE5">
          <w:rPr>
            <w:rStyle w:val="Hyperlink"/>
            <w:rFonts w:cs="Calibri"/>
            <w:noProof/>
          </w:rPr>
          <w:t>References</w:t>
        </w:r>
        <w:r w:rsidR="005A09F7">
          <w:rPr>
            <w:noProof/>
            <w:webHidden/>
          </w:rPr>
          <w:tab/>
        </w:r>
        <w:r w:rsidR="005A09F7">
          <w:rPr>
            <w:noProof/>
            <w:webHidden/>
          </w:rPr>
          <w:fldChar w:fldCharType="begin"/>
        </w:r>
        <w:r w:rsidR="005A09F7">
          <w:rPr>
            <w:noProof/>
            <w:webHidden/>
          </w:rPr>
          <w:instrText xml:space="preserve"> PAGEREF _Toc414440917 \h </w:instrText>
        </w:r>
        <w:r w:rsidR="005A09F7">
          <w:rPr>
            <w:noProof/>
            <w:webHidden/>
          </w:rPr>
        </w:r>
        <w:r w:rsidR="005A09F7">
          <w:rPr>
            <w:noProof/>
            <w:webHidden/>
          </w:rPr>
          <w:fldChar w:fldCharType="separate"/>
        </w:r>
        <w:r w:rsidR="005A09F7">
          <w:rPr>
            <w:noProof/>
            <w:webHidden/>
          </w:rPr>
          <w:t>5</w:t>
        </w:r>
        <w:r w:rsidR="005A09F7">
          <w:rPr>
            <w:noProof/>
            <w:webHidden/>
          </w:rPr>
          <w:fldChar w:fldCharType="end"/>
        </w:r>
      </w:hyperlink>
    </w:p>
    <w:p w:rsidR="005A09F7" w:rsidRDefault="00443A5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4440918" w:history="1">
        <w:r w:rsidR="005A09F7" w:rsidRPr="00651BE5">
          <w:rPr>
            <w:rStyle w:val="Hyperlink"/>
            <w:noProof/>
          </w:rPr>
          <w:t>3</w:t>
        </w:r>
        <w:r w:rsidR="005A09F7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5A09F7" w:rsidRPr="00651BE5">
          <w:rPr>
            <w:rStyle w:val="Hyperlink"/>
            <w:rFonts w:cs="Calibri"/>
            <w:noProof/>
          </w:rPr>
          <w:t>Dependencies</w:t>
        </w:r>
        <w:r w:rsidR="005A09F7">
          <w:rPr>
            <w:noProof/>
            <w:webHidden/>
          </w:rPr>
          <w:tab/>
        </w:r>
        <w:r w:rsidR="005A09F7">
          <w:rPr>
            <w:noProof/>
            <w:webHidden/>
          </w:rPr>
          <w:fldChar w:fldCharType="begin"/>
        </w:r>
        <w:r w:rsidR="005A09F7">
          <w:rPr>
            <w:noProof/>
            <w:webHidden/>
          </w:rPr>
          <w:instrText xml:space="preserve"> PAGEREF _Toc414440918 \h </w:instrText>
        </w:r>
        <w:r w:rsidR="005A09F7">
          <w:rPr>
            <w:noProof/>
            <w:webHidden/>
          </w:rPr>
        </w:r>
        <w:r w:rsidR="005A09F7">
          <w:rPr>
            <w:noProof/>
            <w:webHidden/>
          </w:rPr>
          <w:fldChar w:fldCharType="separate"/>
        </w:r>
        <w:r w:rsidR="005A09F7">
          <w:rPr>
            <w:noProof/>
            <w:webHidden/>
          </w:rPr>
          <w:t>6</w:t>
        </w:r>
        <w:r w:rsidR="005A09F7">
          <w:rPr>
            <w:noProof/>
            <w:webHidden/>
          </w:rPr>
          <w:fldChar w:fldCharType="end"/>
        </w:r>
      </w:hyperlink>
    </w:p>
    <w:p w:rsidR="005A09F7" w:rsidRDefault="00443A5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0919" w:history="1">
        <w:r w:rsidR="005A09F7" w:rsidRPr="00651BE5">
          <w:rPr>
            <w:rStyle w:val="Hyperlink"/>
            <w:rFonts w:cs="Calibri"/>
          </w:rPr>
          <w:t>3.1</w:t>
        </w:r>
        <w:r w:rsidR="005A09F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A09F7" w:rsidRPr="00651BE5">
          <w:rPr>
            <w:rStyle w:val="Hyperlink"/>
            <w:rFonts w:cs="Calibri"/>
          </w:rPr>
          <w:t>SWCs</w:t>
        </w:r>
        <w:r w:rsidR="005A09F7">
          <w:rPr>
            <w:webHidden/>
          </w:rPr>
          <w:tab/>
        </w:r>
        <w:r w:rsidR="005A09F7">
          <w:rPr>
            <w:webHidden/>
          </w:rPr>
          <w:fldChar w:fldCharType="begin"/>
        </w:r>
        <w:r w:rsidR="005A09F7">
          <w:rPr>
            <w:webHidden/>
          </w:rPr>
          <w:instrText xml:space="preserve"> PAGEREF _Toc414440919 \h </w:instrText>
        </w:r>
        <w:r w:rsidR="005A09F7">
          <w:rPr>
            <w:webHidden/>
          </w:rPr>
        </w:r>
        <w:r w:rsidR="005A09F7">
          <w:rPr>
            <w:webHidden/>
          </w:rPr>
          <w:fldChar w:fldCharType="separate"/>
        </w:r>
        <w:r w:rsidR="005A09F7">
          <w:rPr>
            <w:webHidden/>
          </w:rPr>
          <w:t>6</w:t>
        </w:r>
        <w:r w:rsidR="005A09F7">
          <w:rPr>
            <w:webHidden/>
          </w:rPr>
          <w:fldChar w:fldCharType="end"/>
        </w:r>
      </w:hyperlink>
    </w:p>
    <w:p w:rsidR="005A09F7" w:rsidRDefault="00443A5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0920" w:history="1">
        <w:r w:rsidR="005A09F7" w:rsidRPr="00651BE5">
          <w:rPr>
            <w:rStyle w:val="Hyperlink"/>
            <w:rFonts w:cs="Calibri"/>
          </w:rPr>
          <w:t>3.2</w:t>
        </w:r>
        <w:r w:rsidR="005A09F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A09F7" w:rsidRPr="00651BE5">
          <w:rPr>
            <w:rStyle w:val="Hyperlink"/>
            <w:rFonts w:cs="Calibri"/>
          </w:rPr>
          <w:t>Global Functions(Non RTE) to be provided to Integration Project</w:t>
        </w:r>
        <w:r w:rsidR="005A09F7">
          <w:rPr>
            <w:webHidden/>
          </w:rPr>
          <w:tab/>
        </w:r>
        <w:r w:rsidR="005A09F7">
          <w:rPr>
            <w:webHidden/>
          </w:rPr>
          <w:fldChar w:fldCharType="begin"/>
        </w:r>
        <w:r w:rsidR="005A09F7">
          <w:rPr>
            <w:webHidden/>
          </w:rPr>
          <w:instrText xml:space="preserve"> PAGEREF _Toc414440920 \h </w:instrText>
        </w:r>
        <w:r w:rsidR="005A09F7">
          <w:rPr>
            <w:webHidden/>
          </w:rPr>
        </w:r>
        <w:r w:rsidR="005A09F7">
          <w:rPr>
            <w:webHidden/>
          </w:rPr>
          <w:fldChar w:fldCharType="separate"/>
        </w:r>
        <w:r w:rsidR="005A09F7">
          <w:rPr>
            <w:webHidden/>
          </w:rPr>
          <w:t>6</w:t>
        </w:r>
        <w:r w:rsidR="005A09F7">
          <w:rPr>
            <w:webHidden/>
          </w:rPr>
          <w:fldChar w:fldCharType="end"/>
        </w:r>
      </w:hyperlink>
    </w:p>
    <w:p w:rsidR="005A09F7" w:rsidRDefault="00443A5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4440921" w:history="1">
        <w:r w:rsidR="005A09F7" w:rsidRPr="00651BE5">
          <w:rPr>
            <w:rStyle w:val="Hyperlink"/>
            <w:rFonts w:cs="Calibri"/>
            <w:noProof/>
          </w:rPr>
          <w:t>4</w:t>
        </w:r>
        <w:r w:rsidR="005A09F7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5A09F7" w:rsidRPr="00651BE5">
          <w:rPr>
            <w:rStyle w:val="Hyperlink"/>
            <w:noProof/>
          </w:rPr>
          <w:t>Configuration REQUIREMeNTS</w:t>
        </w:r>
        <w:r w:rsidR="005A09F7">
          <w:rPr>
            <w:noProof/>
            <w:webHidden/>
          </w:rPr>
          <w:tab/>
        </w:r>
        <w:r w:rsidR="005A09F7">
          <w:rPr>
            <w:noProof/>
            <w:webHidden/>
          </w:rPr>
          <w:fldChar w:fldCharType="begin"/>
        </w:r>
        <w:r w:rsidR="005A09F7">
          <w:rPr>
            <w:noProof/>
            <w:webHidden/>
          </w:rPr>
          <w:instrText xml:space="preserve"> PAGEREF _Toc414440921 \h </w:instrText>
        </w:r>
        <w:r w:rsidR="005A09F7">
          <w:rPr>
            <w:noProof/>
            <w:webHidden/>
          </w:rPr>
        </w:r>
        <w:r w:rsidR="005A09F7">
          <w:rPr>
            <w:noProof/>
            <w:webHidden/>
          </w:rPr>
          <w:fldChar w:fldCharType="separate"/>
        </w:r>
        <w:r w:rsidR="005A09F7">
          <w:rPr>
            <w:noProof/>
            <w:webHidden/>
          </w:rPr>
          <w:t>7</w:t>
        </w:r>
        <w:r w:rsidR="005A09F7">
          <w:rPr>
            <w:noProof/>
            <w:webHidden/>
          </w:rPr>
          <w:fldChar w:fldCharType="end"/>
        </w:r>
      </w:hyperlink>
    </w:p>
    <w:p w:rsidR="005A09F7" w:rsidRDefault="00443A5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0922" w:history="1">
        <w:r w:rsidR="005A09F7" w:rsidRPr="00651BE5">
          <w:rPr>
            <w:rStyle w:val="Hyperlink"/>
            <w:rFonts w:cs="Calibri"/>
          </w:rPr>
          <w:t>4.1</w:t>
        </w:r>
        <w:r w:rsidR="005A09F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A09F7" w:rsidRPr="00651BE5">
          <w:rPr>
            <w:rStyle w:val="Hyperlink"/>
            <w:rFonts w:cs="Calibri"/>
          </w:rPr>
          <w:t>Build Time Config</w:t>
        </w:r>
        <w:r w:rsidR="005A09F7">
          <w:rPr>
            <w:webHidden/>
          </w:rPr>
          <w:tab/>
        </w:r>
        <w:r w:rsidR="005A09F7">
          <w:rPr>
            <w:webHidden/>
          </w:rPr>
          <w:fldChar w:fldCharType="begin"/>
        </w:r>
        <w:r w:rsidR="005A09F7">
          <w:rPr>
            <w:webHidden/>
          </w:rPr>
          <w:instrText xml:space="preserve"> PAGEREF _Toc414440922 \h </w:instrText>
        </w:r>
        <w:r w:rsidR="005A09F7">
          <w:rPr>
            <w:webHidden/>
          </w:rPr>
        </w:r>
        <w:r w:rsidR="005A09F7">
          <w:rPr>
            <w:webHidden/>
          </w:rPr>
          <w:fldChar w:fldCharType="separate"/>
        </w:r>
        <w:r w:rsidR="005A09F7">
          <w:rPr>
            <w:webHidden/>
          </w:rPr>
          <w:t>7</w:t>
        </w:r>
        <w:r w:rsidR="005A09F7">
          <w:rPr>
            <w:webHidden/>
          </w:rPr>
          <w:fldChar w:fldCharType="end"/>
        </w:r>
      </w:hyperlink>
    </w:p>
    <w:p w:rsidR="005A09F7" w:rsidRDefault="00443A5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0923" w:history="1">
        <w:r w:rsidR="005A09F7" w:rsidRPr="00651BE5">
          <w:rPr>
            <w:rStyle w:val="Hyperlink"/>
            <w:rFonts w:cs="Calibri"/>
          </w:rPr>
          <w:t>4.2</w:t>
        </w:r>
        <w:r w:rsidR="005A09F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A09F7" w:rsidRPr="00651BE5">
          <w:rPr>
            <w:rStyle w:val="Hyperlink"/>
            <w:rFonts w:cs="Calibri"/>
          </w:rPr>
          <w:t>Configuration Files to be provided by Integration Project</w:t>
        </w:r>
        <w:r w:rsidR="005A09F7">
          <w:rPr>
            <w:webHidden/>
          </w:rPr>
          <w:tab/>
        </w:r>
        <w:r w:rsidR="005A09F7">
          <w:rPr>
            <w:webHidden/>
          </w:rPr>
          <w:fldChar w:fldCharType="begin"/>
        </w:r>
        <w:r w:rsidR="005A09F7">
          <w:rPr>
            <w:webHidden/>
          </w:rPr>
          <w:instrText xml:space="preserve"> PAGEREF _Toc414440923 \h </w:instrText>
        </w:r>
        <w:r w:rsidR="005A09F7">
          <w:rPr>
            <w:webHidden/>
          </w:rPr>
        </w:r>
        <w:r w:rsidR="005A09F7">
          <w:rPr>
            <w:webHidden/>
          </w:rPr>
          <w:fldChar w:fldCharType="separate"/>
        </w:r>
        <w:r w:rsidR="005A09F7">
          <w:rPr>
            <w:webHidden/>
          </w:rPr>
          <w:t>7</w:t>
        </w:r>
        <w:r w:rsidR="005A09F7">
          <w:rPr>
            <w:webHidden/>
          </w:rPr>
          <w:fldChar w:fldCharType="end"/>
        </w:r>
      </w:hyperlink>
    </w:p>
    <w:p w:rsidR="005A09F7" w:rsidRDefault="00443A5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0924" w:history="1">
        <w:r w:rsidR="005A09F7" w:rsidRPr="00651BE5">
          <w:rPr>
            <w:rStyle w:val="Hyperlink"/>
            <w:rFonts w:cs="Calibri"/>
          </w:rPr>
          <w:t>4.3</w:t>
        </w:r>
        <w:r w:rsidR="005A09F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A09F7" w:rsidRPr="00651BE5">
          <w:rPr>
            <w:rStyle w:val="Hyperlink"/>
            <w:rFonts w:cs="Calibri"/>
          </w:rPr>
          <w:t>Da Vinci Parameter Configuration Changes</w:t>
        </w:r>
        <w:r w:rsidR="005A09F7">
          <w:rPr>
            <w:webHidden/>
          </w:rPr>
          <w:tab/>
        </w:r>
        <w:r w:rsidR="005A09F7">
          <w:rPr>
            <w:webHidden/>
          </w:rPr>
          <w:fldChar w:fldCharType="begin"/>
        </w:r>
        <w:r w:rsidR="005A09F7">
          <w:rPr>
            <w:webHidden/>
          </w:rPr>
          <w:instrText xml:space="preserve"> PAGEREF _Toc414440924 \h </w:instrText>
        </w:r>
        <w:r w:rsidR="005A09F7">
          <w:rPr>
            <w:webHidden/>
          </w:rPr>
        </w:r>
        <w:r w:rsidR="005A09F7">
          <w:rPr>
            <w:webHidden/>
          </w:rPr>
          <w:fldChar w:fldCharType="separate"/>
        </w:r>
        <w:r w:rsidR="005A09F7">
          <w:rPr>
            <w:webHidden/>
          </w:rPr>
          <w:t>7</w:t>
        </w:r>
        <w:r w:rsidR="005A09F7">
          <w:rPr>
            <w:webHidden/>
          </w:rPr>
          <w:fldChar w:fldCharType="end"/>
        </w:r>
      </w:hyperlink>
    </w:p>
    <w:p w:rsidR="005A09F7" w:rsidRDefault="00443A5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0925" w:history="1">
        <w:r w:rsidR="005A09F7" w:rsidRPr="00651BE5">
          <w:rPr>
            <w:rStyle w:val="Hyperlink"/>
            <w:rFonts w:cs="Calibri"/>
          </w:rPr>
          <w:t>4.4</w:t>
        </w:r>
        <w:r w:rsidR="005A09F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A09F7" w:rsidRPr="00651BE5">
          <w:rPr>
            <w:rStyle w:val="Hyperlink"/>
            <w:rFonts w:cs="Calibri"/>
          </w:rPr>
          <w:t>DaVinci Interrupt Configuration Changes</w:t>
        </w:r>
        <w:r w:rsidR="005A09F7">
          <w:rPr>
            <w:webHidden/>
          </w:rPr>
          <w:tab/>
        </w:r>
        <w:r w:rsidR="005A09F7">
          <w:rPr>
            <w:webHidden/>
          </w:rPr>
          <w:fldChar w:fldCharType="begin"/>
        </w:r>
        <w:r w:rsidR="005A09F7">
          <w:rPr>
            <w:webHidden/>
          </w:rPr>
          <w:instrText xml:space="preserve"> PAGEREF _Toc414440925 \h </w:instrText>
        </w:r>
        <w:r w:rsidR="005A09F7">
          <w:rPr>
            <w:webHidden/>
          </w:rPr>
        </w:r>
        <w:r w:rsidR="005A09F7">
          <w:rPr>
            <w:webHidden/>
          </w:rPr>
          <w:fldChar w:fldCharType="separate"/>
        </w:r>
        <w:r w:rsidR="005A09F7">
          <w:rPr>
            <w:webHidden/>
          </w:rPr>
          <w:t>7</w:t>
        </w:r>
        <w:r w:rsidR="005A09F7">
          <w:rPr>
            <w:webHidden/>
          </w:rPr>
          <w:fldChar w:fldCharType="end"/>
        </w:r>
      </w:hyperlink>
    </w:p>
    <w:p w:rsidR="005A09F7" w:rsidRDefault="00443A5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0926" w:history="1">
        <w:r w:rsidR="005A09F7" w:rsidRPr="00651BE5">
          <w:rPr>
            <w:rStyle w:val="Hyperlink"/>
            <w:rFonts w:cs="Calibri"/>
          </w:rPr>
          <w:t>4.5</w:t>
        </w:r>
        <w:r w:rsidR="005A09F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A09F7" w:rsidRPr="00651BE5">
          <w:rPr>
            <w:rStyle w:val="Hyperlink"/>
            <w:rFonts w:cs="Calibri"/>
          </w:rPr>
          <w:t>Manual Configuration Changes</w:t>
        </w:r>
        <w:r w:rsidR="005A09F7">
          <w:rPr>
            <w:webHidden/>
          </w:rPr>
          <w:tab/>
        </w:r>
        <w:r w:rsidR="005A09F7">
          <w:rPr>
            <w:webHidden/>
          </w:rPr>
          <w:fldChar w:fldCharType="begin"/>
        </w:r>
        <w:r w:rsidR="005A09F7">
          <w:rPr>
            <w:webHidden/>
          </w:rPr>
          <w:instrText xml:space="preserve"> PAGEREF _Toc414440926 \h </w:instrText>
        </w:r>
        <w:r w:rsidR="005A09F7">
          <w:rPr>
            <w:webHidden/>
          </w:rPr>
        </w:r>
        <w:r w:rsidR="005A09F7">
          <w:rPr>
            <w:webHidden/>
          </w:rPr>
          <w:fldChar w:fldCharType="separate"/>
        </w:r>
        <w:r w:rsidR="005A09F7">
          <w:rPr>
            <w:webHidden/>
          </w:rPr>
          <w:t>7</w:t>
        </w:r>
        <w:r w:rsidR="005A09F7">
          <w:rPr>
            <w:webHidden/>
          </w:rPr>
          <w:fldChar w:fldCharType="end"/>
        </w:r>
      </w:hyperlink>
    </w:p>
    <w:p w:rsidR="005A09F7" w:rsidRDefault="00443A5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4440927" w:history="1">
        <w:r w:rsidR="005A09F7" w:rsidRPr="00651BE5">
          <w:rPr>
            <w:rStyle w:val="Hyperlink"/>
            <w:rFonts w:cs="Calibri"/>
            <w:noProof/>
          </w:rPr>
          <w:t>5</w:t>
        </w:r>
        <w:r w:rsidR="005A09F7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5A09F7" w:rsidRPr="00651BE5">
          <w:rPr>
            <w:rStyle w:val="Hyperlink"/>
            <w:rFonts w:cs="Calibri"/>
            <w:noProof/>
          </w:rPr>
          <w:t>Integration  DATAFLOW REQUIREMENTS</w:t>
        </w:r>
        <w:r w:rsidR="005A09F7">
          <w:rPr>
            <w:noProof/>
            <w:webHidden/>
          </w:rPr>
          <w:tab/>
        </w:r>
        <w:r w:rsidR="005A09F7">
          <w:rPr>
            <w:noProof/>
            <w:webHidden/>
          </w:rPr>
          <w:fldChar w:fldCharType="begin"/>
        </w:r>
        <w:r w:rsidR="005A09F7">
          <w:rPr>
            <w:noProof/>
            <w:webHidden/>
          </w:rPr>
          <w:instrText xml:space="preserve"> PAGEREF _Toc414440927 \h </w:instrText>
        </w:r>
        <w:r w:rsidR="005A09F7">
          <w:rPr>
            <w:noProof/>
            <w:webHidden/>
          </w:rPr>
        </w:r>
        <w:r w:rsidR="005A09F7">
          <w:rPr>
            <w:noProof/>
            <w:webHidden/>
          </w:rPr>
          <w:fldChar w:fldCharType="separate"/>
        </w:r>
        <w:r w:rsidR="005A09F7">
          <w:rPr>
            <w:noProof/>
            <w:webHidden/>
          </w:rPr>
          <w:t>8</w:t>
        </w:r>
        <w:r w:rsidR="005A09F7">
          <w:rPr>
            <w:noProof/>
            <w:webHidden/>
          </w:rPr>
          <w:fldChar w:fldCharType="end"/>
        </w:r>
      </w:hyperlink>
    </w:p>
    <w:p w:rsidR="005A09F7" w:rsidRDefault="00443A5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0928" w:history="1">
        <w:r w:rsidR="005A09F7" w:rsidRPr="00651BE5">
          <w:rPr>
            <w:rStyle w:val="Hyperlink"/>
            <w:rFonts w:cs="Calibri"/>
          </w:rPr>
          <w:t>5.1</w:t>
        </w:r>
        <w:r w:rsidR="005A09F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A09F7" w:rsidRPr="00651BE5">
          <w:rPr>
            <w:rStyle w:val="Hyperlink"/>
            <w:rFonts w:cs="Calibri"/>
          </w:rPr>
          <w:t>Required Global Data Inputs</w:t>
        </w:r>
        <w:r w:rsidR="005A09F7">
          <w:rPr>
            <w:webHidden/>
          </w:rPr>
          <w:tab/>
        </w:r>
        <w:r w:rsidR="005A09F7">
          <w:rPr>
            <w:webHidden/>
          </w:rPr>
          <w:fldChar w:fldCharType="begin"/>
        </w:r>
        <w:r w:rsidR="005A09F7">
          <w:rPr>
            <w:webHidden/>
          </w:rPr>
          <w:instrText xml:space="preserve"> PAGEREF _Toc414440928 \h </w:instrText>
        </w:r>
        <w:r w:rsidR="005A09F7">
          <w:rPr>
            <w:webHidden/>
          </w:rPr>
        </w:r>
        <w:r w:rsidR="005A09F7">
          <w:rPr>
            <w:webHidden/>
          </w:rPr>
          <w:fldChar w:fldCharType="separate"/>
        </w:r>
        <w:r w:rsidR="005A09F7">
          <w:rPr>
            <w:webHidden/>
          </w:rPr>
          <w:t>8</w:t>
        </w:r>
        <w:r w:rsidR="005A09F7">
          <w:rPr>
            <w:webHidden/>
          </w:rPr>
          <w:fldChar w:fldCharType="end"/>
        </w:r>
      </w:hyperlink>
    </w:p>
    <w:p w:rsidR="005A09F7" w:rsidRDefault="00443A5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0929" w:history="1">
        <w:r w:rsidR="005A09F7" w:rsidRPr="00651BE5">
          <w:rPr>
            <w:rStyle w:val="Hyperlink"/>
            <w:rFonts w:cs="Calibri"/>
          </w:rPr>
          <w:t>5.2</w:t>
        </w:r>
        <w:r w:rsidR="005A09F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A09F7" w:rsidRPr="00651BE5">
          <w:rPr>
            <w:rStyle w:val="Hyperlink"/>
            <w:rFonts w:cs="Calibri"/>
          </w:rPr>
          <w:t>Required Global Data Outputs</w:t>
        </w:r>
        <w:r w:rsidR="005A09F7">
          <w:rPr>
            <w:webHidden/>
          </w:rPr>
          <w:tab/>
        </w:r>
        <w:r w:rsidR="005A09F7">
          <w:rPr>
            <w:webHidden/>
          </w:rPr>
          <w:fldChar w:fldCharType="begin"/>
        </w:r>
        <w:r w:rsidR="005A09F7">
          <w:rPr>
            <w:webHidden/>
          </w:rPr>
          <w:instrText xml:space="preserve"> PAGEREF _Toc414440929 \h </w:instrText>
        </w:r>
        <w:r w:rsidR="005A09F7">
          <w:rPr>
            <w:webHidden/>
          </w:rPr>
        </w:r>
        <w:r w:rsidR="005A09F7">
          <w:rPr>
            <w:webHidden/>
          </w:rPr>
          <w:fldChar w:fldCharType="separate"/>
        </w:r>
        <w:r w:rsidR="005A09F7">
          <w:rPr>
            <w:webHidden/>
          </w:rPr>
          <w:t>8</w:t>
        </w:r>
        <w:r w:rsidR="005A09F7">
          <w:rPr>
            <w:webHidden/>
          </w:rPr>
          <w:fldChar w:fldCharType="end"/>
        </w:r>
      </w:hyperlink>
    </w:p>
    <w:p w:rsidR="005A09F7" w:rsidRDefault="00443A5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0930" w:history="1">
        <w:r w:rsidR="005A09F7" w:rsidRPr="00651BE5">
          <w:rPr>
            <w:rStyle w:val="Hyperlink"/>
            <w:rFonts w:cs="Calibri"/>
          </w:rPr>
          <w:t>5.3</w:t>
        </w:r>
        <w:r w:rsidR="005A09F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A09F7" w:rsidRPr="00651BE5">
          <w:rPr>
            <w:rStyle w:val="Hyperlink"/>
            <w:rFonts w:cs="Calibri"/>
          </w:rPr>
          <w:t>Specific Include Path present</w:t>
        </w:r>
        <w:r w:rsidR="005A09F7">
          <w:rPr>
            <w:webHidden/>
          </w:rPr>
          <w:tab/>
        </w:r>
        <w:r w:rsidR="005A09F7">
          <w:rPr>
            <w:webHidden/>
          </w:rPr>
          <w:fldChar w:fldCharType="begin"/>
        </w:r>
        <w:r w:rsidR="005A09F7">
          <w:rPr>
            <w:webHidden/>
          </w:rPr>
          <w:instrText xml:space="preserve"> PAGEREF _Toc414440930 \h </w:instrText>
        </w:r>
        <w:r w:rsidR="005A09F7">
          <w:rPr>
            <w:webHidden/>
          </w:rPr>
        </w:r>
        <w:r w:rsidR="005A09F7">
          <w:rPr>
            <w:webHidden/>
          </w:rPr>
          <w:fldChar w:fldCharType="separate"/>
        </w:r>
        <w:r w:rsidR="005A09F7">
          <w:rPr>
            <w:webHidden/>
          </w:rPr>
          <w:t>8</w:t>
        </w:r>
        <w:r w:rsidR="005A09F7">
          <w:rPr>
            <w:webHidden/>
          </w:rPr>
          <w:fldChar w:fldCharType="end"/>
        </w:r>
      </w:hyperlink>
    </w:p>
    <w:p w:rsidR="005A09F7" w:rsidRDefault="00443A5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4440931" w:history="1">
        <w:r w:rsidR="005A09F7" w:rsidRPr="00651BE5">
          <w:rPr>
            <w:rStyle w:val="Hyperlink"/>
            <w:rFonts w:cs="Calibri"/>
            <w:noProof/>
          </w:rPr>
          <w:t>6</w:t>
        </w:r>
        <w:r w:rsidR="005A09F7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5A09F7" w:rsidRPr="00651BE5">
          <w:rPr>
            <w:rStyle w:val="Hyperlink"/>
            <w:rFonts w:cs="Calibri"/>
            <w:noProof/>
          </w:rPr>
          <w:t>Runnable Scheduling</w:t>
        </w:r>
        <w:r w:rsidR="005A09F7">
          <w:rPr>
            <w:noProof/>
            <w:webHidden/>
          </w:rPr>
          <w:tab/>
        </w:r>
        <w:r w:rsidR="005A09F7">
          <w:rPr>
            <w:noProof/>
            <w:webHidden/>
          </w:rPr>
          <w:fldChar w:fldCharType="begin"/>
        </w:r>
        <w:r w:rsidR="005A09F7">
          <w:rPr>
            <w:noProof/>
            <w:webHidden/>
          </w:rPr>
          <w:instrText xml:space="preserve"> PAGEREF _Toc414440931 \h </w:instrText>
        </w:r>
        <w:r w:rsidR="005A09F7">
          <w:rPr>
            <w:noProof/>
            <w:webHidden/>
          </w:rPr>
        </w:r>
        <w:r w:rsidR="005A09F7">
          <w:rPr>
            <w:noProof/>
            <w:webHidden/>
          </w:rPr>
          <w:fldChar w:fldCharType="separate"/>
        </w:r>
        <w:r w:rsidR="005A09F7">
          <w:rPr>
            <w:noProof/>
            <w:webHidden/>
          </w:rPr>
          <w:t>9</w:t>
        </w:r>
        <w:r w:rsidR="005A09F7">
          <w:rPr>
            <w:noProof/>
            <w:webHidden/>
          </w:rPr>
          <w:fldChar w:fldCharType="end"/>
        </w:r>
      </w:hyperlink>
    </w:p>
    <w:p w:rsidR="005A09F7" w:rsidRDefault="00443A5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4440932" w:history="1">
        <w:r w:rsidR="005A09F7" w:rsidRPr="00651BE5">
          <w:rPr>
            <w:rStyle w:val="Hyperlink"/>
            <w:rFonts w:cs="Calibri"/>
            <w:noProof/>
          </w:rPr>
          <w:t>7</w:t>
        </w:r>
        <w:r w:rsidR="005A09F7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5A09F7" w:rsidRPr="00651BE5">
          <w:rPr>
            <w:rStyle w:val="Hyperlink"/>
            <w:rFonts w:cs="Calibri"/>
            <w:noProof/>
          </w:rPr>
          <w:t>Memory Map REQUIREMENTS</w:t>
        </w:r>
        <w:r w:rsidR="005A09F7">
          <w:rPr>
            <w:noProof/>
            <w:webHidden/>
          </w:rPr>
          <w:tab/>
        </w:r>
        <w:r w:rsidR="005A09F7">
          <w:rPr>
            <w:noProof/>
            <w:webHidden/>
          </w:rPr>
          <w:fldChar w:fldCharType="begin"/>
        </w:r>
        <w:r w:rsidR="005A09F7">
          <w:rPr>
            <w:noProof/>
            <w:webHidden/>
          </w:rPr>
          <w:instrText xml:space="preserve"> PAGEREF _Toc414440932 \h </w:instrText>
        </w:r>
        <w:r w:rsidR="005A09F7">
          <w:rPr>
            <w:noProof/>
            <w:webHidden/>
          </w:rPr>
        </w:r>
        <w:r w:rsidR="005A09F7">
          <w:rPr>
            <w:noProof/>
            <w:webHidden/>
          </w:rPr>
          <w:fldChar w:fldCharType="separate"/>
        </w:r>
        <w:r w:rsidR="005A09F7">
          <w:rPr>
            <w:noProof/>
            <w:webHidden/>
          </w:rPr>
          <w:t>10</w:t>
        </w:r>
        <w:r w:rsidR="005A09F7">
          <w:rPr>
            <w:noProof/>
            <w:webHidden/>
          </w:rPr>
          <w:fldChar w:fldCharType="end"/>
        </w:r>
      </w:hyperlink>
    </w:p>
    <w:p w:rsidR="005A09F7" w:rsidRDefault="00443A5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0933" w:history="1">
        <w:r w:rsidR="005A09F7" w:rsidRPr="00651BE5">
          <w:rPr>
            <w:rStyle w:val="Hyperlink"/>
            <w:rFonts w:cs="Calibri"/>
          </w:rPr>
          <w:t>7.1</w:t>
        </w:r>
        <w:r w:rsidR="005A09F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A09F7" w:rsidRPr="00651BE5">
          <w:rPr>
            <w:rStyle w:val="Hyperlink"/>
            <w:rFonts w:cs="Calibri"/>
          </w:rPr>
          <w:t>Mapping</w:t>
        </w:r>
        <w:r w:rsidR="005A09F7">
          <w:rPr>
            <w:webHidden/>
          </w:rPr>
          <w:tab/>
        </w:r>
        <w:r w:rsidR="005A09F7">
          <w:rPr>
            <w:webHidden/>
          </w:rPr>
          <w:fldChar w:fldCharType="begin"/>
        </w:r>
        <w:r w:rsidR="005A09F7">
          <w:rPr>
            <w:webHidden/>
          </w:rPr>
          <w:instrText xml:space="preserve"> PAGEREF _Toc414440933 \h </w:instrText>
        </w:r>
        <w:r w:rsidR="005A09F7">
          <w:rPr>
            <w:webHidden/>
          </w:rPr>
        </w:r>
        <w:r w:rsidR="005A09F7">
          <w:rPr>
            <w:webHidden/>
          </w:rPr>
          <w:fldChar w:fldCharType="separate"/>
        </w:r>
        <w:r w:rsidR="005A09F7">
          <w:rPr>
            <w:webHidden/>
          </w:rPr>
          <w:t>10</w:t>
        </w:r>
        <w:r w:rsidR="005A09F7">
          <w:rPr>
            <w:webHidden/>
          </w:rPr>
          <w:fldChar w:fldCharType="end"/>
        </w:r>
      </w:hyperlink>
    </w:p>
    <w:p w:rsidR="005A09F7" w:rsidRDefault="00443A5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0934" w:history="1">
        <w:r w:rsidR="005A09F7" w:rsidRPr="00651BE5">
          <w:rPr>
            <w:rStyle w:val="Hyperlink"/>
            <w:rFonts w:cs="Calibri"/>
          </w:rPr>
          <w:t>7.2</w:t>
        </w:r>
        <w:r w:rsidR="005A09F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A09F7" w:rsidRPr="00651BE5">
          <w:rPr>
            <w:rStyle w:val="Hyperlink"/>
            <w:rFonts w:cs="Calibri"/>
          </w:rPr>
          <w:t>Usage</w:t>
        </w:r>
        <w:r w:rsidR="005A09F7">
          <w:rPr>
            <w:webHidden/>
          </w:rPr>
          <w:tab/>
        </w:r>
        <w:r w:rsidR="005A09F7">
          <w:rPr>
            <w:webHidden/>
          </w:rPr>
          <w:fldChar w:fldCharType="begin"/>
        </w:r>
        <w:r w:rsidR="005A09F7">
          <w:rPr>
            <w:webHidden/>
          </w:rPr>
          <w:instrText xml:space="preserve"> PAGEREF _Toc414440934 \h </w:instrText>
        </w:r>
        <w:r w:rsidR="005A09F7">
          <w:rPr>
            <w:webHidden/>
          </w:rPr>
        </w:r>
        <w:r w:rsidR="005A09F7">
          <w:rPr>
            <w:webHidden/>
          </w:rPr>
          <w:fldChar w:fldCharType="separate"/>
        </w:r>
        <w:r w:rsidR="005A09F7">
          <w:rPr>
            <w:webHidden/>
          </w:rPr>
          <w:t>10</w:t>
        </w:r>
        <w:r w:rsidR="005A09F7">
          <w:rPr>
            <w:webHidden/>
          </w:rPr>
          <w:fldChar w:fldCharType="end"/>
        </w:r>
      </w:hyperlink>
    </w:p>
    <w:p w:rsidR="005A09F7" w:rsidRDefault="00443A5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0935" w:history="1">
        <w:r w:rsidR="005A09F7" w:rsidRPr="00651BE5">
          <w:rPr>
            <w:rStyle w:val="Hyperlink"/>
            <w:rFonts w:cs="Calibri"/>
          </w:rPr>
          <w:t>7.3</w:t>
        </w:r>
        <w:r w:rsidR="005A09F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A09F7" w:rsidRPr="00651BE5">
          <w:rPr>
            <w:rStyle w:val="Hyperlink"/>
            <w:rFonts w:cs="Calibri"/>
          </w:rPr>
          <w:t>Non  RTE NvM Blocks</w:t>
        </w:r>
        <w:r w:rsidR="005A09F7">
          <w:rPr>
            <w:webHidden/>
          </w:rPr>
          <w:tab/>
        </w:r>
        <w:r w:rsidR="005A09F7">
          <w:rPr>
            <w:webHidden/>
          </w:rPr>
          <w:fldChar w:fldCharType="begin"/>
        </w:r>
        <w:r w:rsidR="005A09F7">
          <w:rPr>
            <w:webHidden/>
          </w:rPr>
          <w:instrText xml:space="preserve"> PAGEREF _Toc414440935 \h </w:instrText>
        </w:r>
        <w:r w:rsidR="005A09F7">
          <w:rPr>
            <w:webHidden/>
          </w:rPr>
        </w:r>
        <w:r w:rsidR="005A09F7">
          <w:rPr>
            <w:webHidden/>
          </w:rPr>
          <w:fldChar w:fldCharType="separate"/>
        </w:r>
        <w:r w:rsidR="005A09F7">
          <w:rPr>
            <w:webHidden/>
          </w:rPr>
          <w:t>10</w:t>
        </w:r>
        <w:r w:rsidR="005A09F7">
          <w:rPr>
            <w:webHidden/>
          </w:rPr>
          <w:fldChar w:fldCharType="end"/>
        </w:r>
      </w:hyperlink>
    </w:p>
    <w:p w:rsidR="005A09F7" w:rsidRDefault="00443A5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0936" w:history="1">
        <w:r w:rsidR="005A09F7" w:rsidRPr="00651BE5">
          <w:rPr>
            <w:rStyle w:val="Hyperlink"/>
            <w:rFonts w:cs="Calibri"/>
          </w:rPr>
          <w:t>7.4</w:t>
        </w:r>
        <w:r w:rsidR="005A09F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A09F7" w:rsidRPr="00651BE5">
          <w:rPr>
            <w:rStyle w:val="Hyperlink"/>
            <w:rFonts w:cs="Calibri"/>
          </w:rPr>
          <w:t>RTE NvM Blocks</w:t>
        </w:r>
        <w:r w:rsidR="005A09F7">
          <w:rPr>
            <w:webHidden/>
          </w:rPr>
          <w:tab/>
        </w:r>
        <w:r w:rsidR="005A09F7">
          <w:rPr>
            <w:webHidden/>
          </w:rPr>
          <w:fldChar w:fldCharType="begin"/>
        </w:r>
        <w:r w:rsidR="005A09F7">
          <w:rPr>
            <w:webHidden/>
          </w:rPr>
          <w:instrText xml:space="preserve"> PAGEREF _Toc414440936 \h </w:instrText>
        </w:r>
        <w:r w:rsidR="005A09F7">
          <w:rPr>
            <w:webHidden/>
          </w:rPr>
        </w:r>
        <w:r w:rsidR="005A09F7">
          <w:rPr>
            <w:webHidden/>
          </w:rPr>
          <w:fldChar w:fldCharType="separate"/>
        </w:r>
        <w:r w:rsidR="005A09F7">
          <w:rPr>
            <w:webHidden/>
          </w:rPr>
          <w:t>10</w:t>
        </w:r>
        <w:r w:rsidR="005A09F7">
          <w:rPr>
            <w:webHidden/>
          </w:rPr>
          <w:fldChar w:fldCharType="end"/>
        </w:r>
      </w:hyperlink>
    </w:p>
    <w:p w:rsidR="005A09F7" w:rsidRDefault="00443A5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4440937" w:history="1">
        <w:r w:rsidR="005A09F7" w:rsidRPr="00651BE5">
          <w:rPr>
            <w:rStyle w:val="Hyperlink"/>
            <w:rFonts w:cs="Calibri"/>
            <w:noProof/>
          </w:rPr>
          <w:t>8</w:t>
        </w:r>
        <w:r w:rsidR="005A09F7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5A09F7" w:rsidRPr="00651BE5">
          <w:rPr>
            <w:rStyle w:val="Hyperlink"/>
            <w:rFonts w:cs="Calibri"/>
            <w:noProof/>
          </w:rPr>
          <w:t>Compiler Settings</w:t>
        </w:r>
        <w:r w:rsidR="005A09F7">
          <w:rPr>
            <w:noProof/>
            <w:webHidden/>
          </w:rPr>
          <w:tab/>
        </w:r>
        <w:r w:rsidR="005A09F7">
          <w:rPr>
            <w:noProof/>
            <w:webHidden/>
          </w:rPr>
          <w:fldChar w:fldCharType="begin"/>
        </w:r>
        <w:r w:rsidR="005A09F7">
          <w:rPr>
            <w:noProof/>
            <w:webHidden/>
          </w:rPr>
          <w:instrText xml:space="preserve"> PAGEREF _Toc414440937 \h </w:instrText>
        </w:r>
        <w:r w:rsidR="005A09F7">
          <w:rPr>
            <w:noProof/>
            <w:webHidden/>
          </w:rPr>
        </w:r>
        <w:r w:rsidR="005A09F7">
          <w:rPr>
            <w:noProof/>
            <w:webHidden/>
          </w:rPr>
          <w:fldChar w:fldCharType="separate"/>
        </w:r>
        <w:r w:rsidR="005A09F7">
          <w:rPr>
            <w:noProof/>
            <w:webHidden/>
          </w:rPr>
          <w:t>11</w:t>
        </w:r>
        <w:r w:rsidR="005A09F7">
          <w:rPr>
            <w:noProof/>
            <w:webHidden/>
          </w:rPr>
          <w:fldChar w:fldCharType="end"/>
        </w:r>
      </w:hyperlink>
    </w:p>
    <w:p w:rsidR="005A09F7" w:rsidRDefault="00443A5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0938" w:history="1">
        <w:r w:rsidR="005A09F7" w:rsidRPr="00651BE5">
          <w:rPr>
            <w:rStyle w:val="Hyperlink"/>
            <w:rFonts w:cs="Calibri"/>
          </w:rPr>
          <w:t>8.1</w:t>
        </w:r>
        <w:r w:rsidR="005A09F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A09F7" w:rsidRPr="00651BE5">
          <w:rPr>
            <w:rStyle w:val="Hyperlink"/>
            <w:rFonts w:cs="Calibri"/>
          </w:rPr>
          <w:t>Preprocessor MACRO</w:t>
        </w:r>
        <w:r w:rsidR="005A09F7">
          <w:rPr>
            <w:webHidden/>
          </w:rPr>
          <w:tab/>
        </w:r>
        <w:r w:rsidR="005A09F7">
          <w:rPr>
            <w:webHidden/>
          </w:rPr>
          <w:fldChar w:fldCharType="begin"/>
        </w:r>
        <w:r w:rsidR="005A09F7">
          <w:rPr>
            <w:webHidden/>
          </w:rPr>
          <w:instrText xml:space="preserve"> PAGEREF _Toc414440938 \h </w:instrText>
        </w:r>
        <w:r w:rsidR="005A09F7">
          <w:rPr>
            <w:webHidden/>
          </w:rPr>
        </w:r>
        <w:r w:rsidR="005A09F7">
          <w:rPr>
            <w:webHidden/>
          </w:rPr>
          <w:fldChar w:fldCharType="separate"/>
        </w:r>
        <w:r w:rsidR="005A09F7">
          <w:rPr>
            <w:webHidden/>
          </w:rPr>
          <w:t>11</w:t>
        </w:r>
        <w:r w:rsidR="005A09F7">
          <w:rPr>
            <w:webHidden/>
          </w:rPr>
          <w:fldChar w:fldCharType="end"/>
        </w:r>
      </w:hyperlink>
    </w:p>
    <w:p w:rsidR="005A09F7" w:rsidRDefault="00443A5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0939" w:history="1">
        <w:r w:rsidR="005A09F7" w:rsidRPr="00651BE5">
          <w:rPr>
            <w:rStyle w:val="Hyperlink"/>
            <w:rFonts w:cs="Calibri"/>
          </w:rPr>
          <w:t>8.2</w:t>
        </w:r>
        <w:r w:rsidR="005A09F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A09F7" w:rsidRPr="00651BE5">
          <w:rPr>
            <w:rStyle w:val="Hyperlink"/>
            <w:rFonts w:cs="Calibri"/>
          </w:rPr>
          <w:t>Optimization Settings</w:t>
        </w:r>
        <w:r w:rsidR="005A09F7">
          <w:rPr>
            <w:webHidden/>
          </w:rPr>
          <w:tab/>
        </w:r>
        <w:r w:rsidR="005A09F7">
          <w:rPr>
            <w:webHidden/>
          </w:rPr>
          <w:fldChar w:fldCharType="begin"/>
        </w:r>
        <w:r w:rsidR="005A09F7">
          <w:rPr>
            <w:webHidden/>
          </w:rPr>
          <w:instrText xml:space="preserve"> PAGEREF _Toc414440939 \h </w:instrText>
        </w:r>
        <w:r w:rsidR="005A09F7">
          <w:rPr>
            <w:webHidden/>
          </w:rPr>
        </w:r>
        <w:r w:rsidR="005A09F7">
          <w:rPr>
            <w:webHidden/>
          </w:rPr>
          <w:fldChar w:fldCharType="separate"/>
        </w:r>
        <w:r w:rsidR="005A09F7">
          <w:rPr>
            <w:webHidden/>
          </w:rPr>
          <w:t>11</w:t>
        </w:r>
        <w:r w:rsidR="005A09F7">
          <w:rPr>
            <w:webHidden/>
          </w:rPr>
          <w:fldChar w:fldCharType="end"/>
        </w:r>
      </w:hyperlink>
    </w:p>
    <w:p w:rsidR="005A09F7" w:rsidRDefault="00443A5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4440940" w:history="1">
        <w:r w:rsidR="005A09F7" w:rsidRPr="00651BE5">
          <w:rPr>
            <w:rStyle w:val="Hyperlink"/>
            <w:rFonts w:cs="Calibri"/>
            <w:noProof/>
          </w:rPr>
          <w:t>9</w:t>
        </w:r>
        <w:r w:rsidR="005A09F7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5A09F7" w:rsidRPr="00651BE5">
          <w:rPr>
            <w:rStyle w:val="Hyperlink"/>
            <w:rFonts w:cs="Calibri"/>
            <w:noProof/>
          </w:rPr>
          <w:t>Appendix</w:t>
        </w:r>
        <w:r w:rsidR="005A09F7">
          <w:rPr>
            <w:noProof/>
            <w:webHidden/>
          </w:rPr>
          <w:tab/>
        </w:r>
        <w:r w:rsidR="005A09F7">
          <w:rPr>
            <w:noProof/>
            <w:webHidden/>
          </w:rPr>
          <w:fldChar w:fldCharType="begin"/>
        </w:r>
        <w:r w:rsidR="005A09F7">
          <w:rPr>
            <w:noProof/>
            <w:webHidden/>
          </w:rPr>
          <w:instrText xml:space="preserve"> PAGEREF _Toc414440940 \h </w:instrText>
        </w:r>
        <w:r w:rsidR="005A09F7">
          <w:rPr>
            <w:noProof/>
            <w:webHidden/>
          </w:rPr>
        </w:r>
        <w:r w:rsidR="005A09F7">
          <w:rPr>
            <w:noProof/>
            <w:webHidden/>
          </w:rPr>
          <w:fldChar w:fldCharType="separate"/>
        </w:r>
        <w:r w:rsidR="005A09F7">
          <w:rPr>
            <w:noProof/>
            <w:webHidden/>
          </w:rPr>
          <w:t>12</w:t>
        </w:r>
        <w:r w:rsidR="005A09F7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6" w:name="_Toc367436496"/>
      <w:bookmarkStart w:id="27" w:name="_Toc414440916"/>
      <w:r w:rsidRPr="00AA38E8">
        <w:rPr>
          <w:rFonts w:ascii="Calibri" w:hAnsi="Calibri" w:cs="Calibri"/>
        </w:rPr>
        <w:lastRenderedPageBreak/>
        <w:t>A</w:t>
      </w:r>
      <w:bookmarkEnd w:id="26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27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8" w:name="_Toc414440917"/>
      <w:r w:rsidRPr="00AA38E8">
        <w:rPr>
          <w:rFonts w:ascii="Calibri" w:hAnsi="Calibri" w:cs="Calibri"/>
        </w:rPr>
        <w:lastRenderedPageBreak/>
        <w:t>References</w:t>
      </w:r>
      <w:bookmarkEnd w:id="28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4" w:space="0" w:color="auto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551CB2">
        <w:tc>
          <w:tcPr>
            <w:tcW w:w="1101" w:type="dxa"/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063A7A" w:rsidRPr="00AA38E8" w:rsidTr="00551CB2">
        <w:tc>
          <w:tcPr>
            <w:tcW w:w="1101" w:type="dxa"/>
            <w:shd w:val="clear" w:color="auto" w:fill="auto"/>
          </w:tcPr>
          <w:p w:rsidR="00063A7A" w:rsidRPr="00AA38E8" w:rsidRDefault="002D639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shd w:val="clear" w:color="auto" w:fill="auto"/>
          </w:tcPr>
          <w:p w:rsidR="00063A7A" w:rsidRPr="00AA38E8" w:rsidRDefault="00B915BD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MDD Guidelines</w:t>
            </w:r>
          </w:p>
        </w:tc>
        <w:tc>
          <w:tcPr>
            <w:tcW w:w="2091" w:type="dxa"/>
            <w:shd w:val="clear" w:color="auto" w:fill="auto"/>
          </w:tcPr>
          <w:p w:rsidR="00063A7A" w:rsidRPr="00AA38E8" w:rsidRDefault="000441B0" w:rsidP="002C7492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1.</w:t>
            </w:r>
            <w:r w:rsidR="002C7492">
              <w:rPr>
                <w:rFonts w:cs="Calibri"/>
                <w:lang w:bidi="ar-SA"/>
              </w:rPr>
              <w:t>4.0</w:t>
            </w:r>
          </w:p>
        </w:tc>
      </w:tr>
      <w:tr w:rsidR="00D52276" w:rsidRPr="00AA38E8" w:rsidTr="00551CB2">
        <w:tc>
          <w:tcPr>
            <w:tcW w:w="1101" w:type="dxa"/>
            <w:shd w:val="clear" w:color="auto" w:fill="auto"/>
          </w:tcPr>
          <w:p w:rsidR="00D52276" w:rsidRDefault="00D52276" w:rsidP="00111BA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shd w:val="clear" w:color="auto" w:fill="auto"/>
          </w:tcPr>
          <w:p w:rsidR="00D52276" w:rsidRDefault="00DD03A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szCs w:val="19"/>
              </w:rPr>
              <w:t xml:space="preserve">EA3 </w:t>
            </w:r>
            <w:r w:rsidR="00D52276" w:rsidRPr="008C412D"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shd w:val="clear" w:color="auto" w:fill="auto"/>
          </w:tcPr>
          <w:p w:rsidR="00D52276" w:rsidRDefault="002C7492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2.0</w:t>
            </w:r>
          </w:p>
        </w:tc>
      </w:tr>
      <w:tr w:rsidR="00132EC3" w:rsidRPr="00AA38E8" w:rsidTr="00551CB2">
        <w:tc>
          <w:tcPr>
            <w:tcW w:w="1101" w:type="dxa"/>
            <w:shd w:val="clear" w:color="auto" w:fill="auto"/>
          </w:tcPr>
          <w:p w:rsidR="00132EC3" w:rsidRDefault="00132EC3" w:rsidP="00111BA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shd w:val="clear" w:color="auto" w:fill="auto"/>
          </w:tcPr>
          <w:p w:rsidR="00132EC3" w:rsidRDefault="000441B0" w:rsidP="00063A7A">
            <w:pPr>
              <w:rPr>
                <w:rFonts w:cs="Calibri"/>
                <w:szCs w:val="19"/>
              </w:rPr>
            </w:pPr>
            <w:r w:rsidRPr="000441B0">
              <w:rPr>
                <w:rFonts w:cs="Calibri"/>
                <w:szCs w:val="19"/>
              </w:rPr>
              <w:t>Software Design and Coding Standards</w:t>
            </w:r>
          </w:p>
        </w:tc>
        <w:tc>
          <w:tcPr>
            <w:tcW w:w="2091" w:type="dxa"/>
            <w:shd w:val="clear" w:color="auto" w:fill="auto"/>
          </w:tcPr>
          <w:p w:rsidR="00132EC3" w:rsidRDefault="000441B0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2.1</w:t>
            </w:r>
          </w:p>
        </w:tc>
      </w:tr>
      <w:tr w:rsidR="00B352F7" w:rsidRPr="00AA38E8" w:rsidTr="00551CB2">
        <w:tc>
          <w:tcPr>
            <w:tcW w:w="1101" w:type="dxa"/>
            <w:shd w:val="clear" w:color="auto" w:fill="auto"/>
          </w:tcPr>
          <w:p w:rsidR="00B352F7" w:rsidRDefault="00B352F7" w:rsidP="00111BA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4</w:t>
            </w:r>
          </w:p>
        </w:tc>
        <w:tc>
          <w:tcPr>
            <w:tcW w:w="6095" w:type="dxa"/>
            <w:shd w:val="clear" w:color="auto" w:fill="auto"/>
          </w:tcPr>
          <w:p w:rsidR="00B352F7" w:rsidRDefault="000441B0" w:rsidP="009C2C9A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FDD  - CF13 PSA State Handler</w:t>
            </w:r>
          </w:p>
        </w:tc>
        <w:tc>
          <w:tcPr>
            <w:tcW w:w="2091" w:type="dxa"/>
            <w:shd w:val="clear" w:color="auto" w:fill="auto"/>
          </w:tcPr>
          <w:p w:rsidR="00B352F7" w:rsidRDefault="004B394B" w:rsidP="00525D99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V</w:t>
            </w:r>
            <w:ins w:id="29" w:author="Byrski, Krzysztof" w:date="2018-02-13T12:20:00Z">
              <w:r>
                <w:rPr>
                  <w:rFonts w:cs="Calibri"/>
                  <w:lang w:bidi="ar-SA"/>
                </w:rPr>
                <w:t>8</w:t>
              </w:r>
            </w:ins>
            <w:del w:id="30" w:author="Byrski, Krzysztof" w:date="2018-02-13T12:20:00Z">
              <w:r w:rsidR="009E45E9" w:rsidDel="004B394B">
                <w:rPr>
                  <w:rFonts w:cs="Calibri"/>
                  <w:lang w:bidi="ar-SA"/>
                </w:rPr>
                <w:delText>7</w:delText>
              </w:r>
            </w:del>
            <w:r w:rsidR="005979C9" w:rsidRPr="005979C9">
              <w:rPr>
                <w:rFonts w:cs="Calibri"/>
                <w:lang w:bidi="ar-SA"/>
              </w:rPr>
              <w:t>.0.0</w:t>
            </w:r>
          </w:p>
        </w:tc>
      </w:tr>
      <w:tr w:rsidR="00D31601" w:rsidRPr="00AA38E8" w:rsidTr="00551CB2">
        <w:tc>
          <w:tcPr>
            <w:tcW w:w="1101" w:type="dxa"/>
            <w:shd w:val="clear" w:color="auto" w:fill="auto"/>
          </w:tcPr>
          <w:p w:rsidR="00D31601" w:rsidRDefault="00111BA8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5</w:t>
            </w:r>
          </w:p>
        </w:tc>
        <w:tc>
          <w:tcPr>
            <w:tcW w:w="6095" w:type="dxa"/>
            <w:shd w:val="clear" w:color="auto" w:fill="auto"/>
          </w:tcPr>
          <w:p w:rsidR="00D31601" w:rsidRDefault="00111BA8" w:rsidP="00063A7A">
            <w:pPr>
              <w:rPr>
                <w:rFonts w:cs="Calibri"/>
                <w:szCs w:val="19"/>
              </w:rPr>
            </w:pPr>
            <w:r w:rsidRPr="00111BA8">
              <w:rPr>
                <w:rFonts w:cs="Calibri"/>
                <w:szCs w:val="19"/>
              </w:rPr>
              <w:t>Integration Manual Template.doc</w:t>
            </w:r>
          </w:p>
        </w:tc>
        <w:tc>
          <w:tcPr>
            <w:tcW w:w="2091" w:type="dxa"/>
            <w:shd w:val="clear" w:color="auto" w:fill="auto"/>
          </w:tcPr>
          <w:p w:rsidR="00D31601" w:rsidRDefault="00111BA8" w:rsidP="002C7492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1.</w:t>
            </w:r>
            <w:r w:rsidR="002C7492">
              <w:rPr>
                <w:rFonts w:cs="Calibri"/>
                <w:lang w:bidi="ar-SA"/>
              </w:rPr>
              <w:t>3</w:t>
            </w: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31" w:name="_Toc357692818"/>
      <w:bookmarkStart w:id="32" w:name="_Toc414440918"/>
      <w:bookmarkEnd w:id="21"/>
      <w:bookmarkEnd w:id="22"/>
      <w:bookmarkEnd w:id="23"/>
      <w:bookmarkEnd w:id="24"/>
      <w:bookmarkEnd w:id="25"/>
      <w:r w:rsidRPr="004057AC">
        <w:rPr>
          <w:rFonts w:ascii="Calibri" w:hAnsi="Calibri" w:cs="Calibri"/>
        </w:rPr>
        <w:lastRenderedPageBreak/>
        <w:t>Dependencies</w:t>
      </w:r>
      <w:bookmarkEnd w:id="31"/>
      <w:bookmarkEnd w:id="32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3" w:name="_Toc357692819"/>
      <w:bookmarkStart w:id="34" w:name="_Toc414440919"/>
      <w:r w:rsidRPr="00877199">
        <w:rPr>
          <w:rFonts w:ascii="Calibri" w:hAnsi="Calibri" w:cs="Calibri"/>
        </w:rPr>
        <w:t>SWCs</w:t>
      </w:r>
      <w:bookmarkEnd w:id="33"/>
      <w:bookmarkEnd w:id="34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5" w:name="_Toc357692820"/>
      <w:bookmarkStart w:id="36" w:name="_Toc414440920"/>
      <w:r w:rsidRPr="00877199">
        <w:rPr>
          <w:rFonts w:ascii="Calibri" w:hAnsi="Calibri" w:cs="Calibri"/>
        </w:rPr>
        <w:t xml:space="preserve">Global </w:t>
      </w:r>
      <w:proofErr w:type="gramStart"/>
      <w:r w:rsidRPr="00877199">
        <w:rPr>
          <w:rFonts w:ascii="Calibri" w:hAnsi="Calibri" w:cs="Calibri"/>
        </w:rPr>
        <w:t>Functions(</w:t>
      </w:r>
      <w:proofErr w:type="gramEnd"/>
      <w:r w:rsidRPr="00877199">
        <w:rPr>
          <w:rFonts w:ascii="Calibri" w:hAnsi="Calibri" w:cs="Calibri"/>
        </w:rPr>
        <w:t>Non RTE) to be provided to Integration Project</w:t>
      </w:r>
      <w:bookmarkEnd w:id="35"/>
      <w:bookmarkEnd w:id="36"/>
    </w:p>
    <w:p w:rsidR="004057AC" w:rsidRPr="00877199" w:rsidRDefault="008429C0" w:rsidP="004057AC">
      <w:pPr>
        <w:rPr>
          <w:rFonts w:cs="Calibri"/>
          <w:b/>
          <w:kern w:val="28"/>
          <w:sz w:val="28"/>
        </w:rPr>
      </w:pPr>
      <w:r>
        <w:rPr>
          <w:rFonts w:cs="Calibri"/>
        </w:rPr>
        <w:t>None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7" w:name="_Toc357692821"/>
      <w:bookmarkStart w:id="38" w:name="_Toc414440921"/>
      <w:r>
        <w:lastRenderedPageBreak/>
        <w:t>Configuration</w:t>
      </w:r>
      <w:bookmarkEnd w:id="37"/>
      <w:r w:rsidR="009A2ED4">
        <w:t xml:space="preserve"> REQUIREMeNTS</w:t>
      </w:r>
      <w:bookmarkEnd w:id="38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9" w:name="_Toc357692822"/>
      <w:bookmarkStart w:id="40" w:name="_Toc414440922"/>
      <w:r w:rsidRPr="00877199">
        <w:rPr>
          <w:rFonts w:ascii="Calibri" w:hAnsi="Calibri" w:cs="Calibri"/>
        </w:rPr>
        <w:t>Build Time Config</w:t>
      </w:r>
      <w:bookmarkEnd w:id="39"/>
      <w:bookmarkEnd w:id="4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1" w:name="_Toc357692823"/>
      <w:bookmarkStart w:id="42" w:name="_Toc414440923"/>
      <w:bookmarkStart w:id="43" w:name="OLE_LINK10"/>
      <w:bookmarkStart w:id="44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41"/>
      <w:bookmarkEnd w:id="42"/>
    </w:p>
    <w:p w:rsidR="004057AC" w:rsidRPr="00877199" w:rsidRDefault="008429C0" w:rsidP="004057AC">
      <w:pPr>
        <w:rPr>
          <w:rFonts w:cs="Calibri"/>
        </w:rPr>
      </w:pPr>
      <w:r>
        <w:rPr>
          <w:rFonts w:cs="Calibri"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5" w:name="_Toc357692824"/>
      <w:bookmarkStart w:id="46" w:name="_Toc414440924"/>
      <w:bookmarkStart w:id="47" w:name="OLE_LINK12"/>
      <w:bookmarkStart w:id="48" w:name="OLE_LINK13"/>
      <w:bookmarkStart w:id="49" w:name="_Toc357692825"/>
      <w:bookmarkEnd w:id="43"/>
      <w:bookmarkEnd w:id="44"/>
      <w:r w:rsidRPr="00877199">
        <w:rPr>
          <w:rFonts w:ascii="Calibri" w:hAnsi="Calibri" w:cs="Calibri"/>
        </w:rPr>
        <w:t>Da Vinci Parameter Configuration Changes</w:t>
      </w:r>
      <w:bookmarkEnd w:id="45"/>
      <w:bookmarkEnd w:id="4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  <w:bookmarkEnd w:id="47"/>
      <w:bookmarkEnd w:id="48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0" w:name="_Toc414440925"/>
      <w:r w:rsidRPr="00877199">
        <w:rPr>
          <w:rFonts w:ascii="Calibri" w:hAnsi="Calibri" w:cs="Calibri"/>
        </w:rPr>
        <w:t>DaVinci Interrupt Configuration Changes</w:t>
      </w:r>
      <w:bookmarkEnd w:id="5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1" w:name="_Toc414440926"/>
      <w:r w:rsidRPr="00877199">
        <w:rPr>
          <w:rFonts w:ascii="Calibri" w:hAnsi="Calibri" w:cs="Calibri"/>
        </w:rPr>
        <w:t xml:space="preserve">Manual </w:t>
      </w:r>
      <w:bookmarkStart w:id="52" w:name="OLE_LINK22"/>
      <w:bookmarkStart w:id="53" w:name="OLE_LINK23"/>
      <w:bookmarkStart w:id="54" w:name="OLE_LINK24"/>
      <w:r w:rsidRPr="00877199">
        <w:rPr>
          <w:rFonts w:ascii="Calibri" w:hAnsi="Calibri" w:cs="Calibri"/>
        </w:rPr>
        <w:t>Configuration Changes</w:t>
      </w:r>
      <w:bookmarkEnd w:id="49"/>
      <w:bookmarkEnd w:id="51"/>
      <w:bookmarkEnd w:id="52"/>
      <w:bookmarkEnd w:id="53"/>
      <w:bookmarkEnd w:id="5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5" w:name="_Toc357692826"/>
      <w:bookmarkStart w:id="56" w:name="_Toc414440927"/>
      <w:proofErr w:type="gramStart"/>
      <w:r w:rsidRPr="004057AC">
        <w:rPr>
          <w:rFonts w:ascii="Calibri" w:hAnsi="Calibri" w:cs="Calibri"/>
        </w:rPr>
        <w:lastRenderedPageBreak/>
        <w:t>Integration</w:t>
      </w:r>
      <w:bookmarkEnd w:id="55"/>
      <w:r w:rsidR="00D4267E">
        <w:rPr>
          <w:rFonts w:ascii="Calibri" w:hAnsi="Calibri" w:cs="Calibri"/>
        </w:rPr>
        <w:t xml:space="preserve">  DATAFLOW</w:t>
      </w:r>
      <w:proofErr w:type="gramEnd"/>
      <w:r w:rsidR="00D4267E">
        <w:rPr>
          <w:rFonts w:ascii="Calibri" w:hAnsi="Calibri" w:cs="Calibri"/>
        </w:rPr>
        <w:t xml:space="preserve"> REQUIREMENTS</w:t>
      </w:r>
      <w:bookmarkEnd w:id="5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7" w:name="_Toc357692827"/>
      <w:bookmarkStart w:id="58" w:name="_Toc414440928"/>
      <w:bookmarkStart w:id="59" w:name="OLE_LINK83"/>
      <w:bookmarkStart w:id="60" w:name="OLE_LINK84"/>
      <w:r w:rsidRPr="00877199">
        <w:rPr>
          <w:rFonts w:ascii="Calibri" w:hAnsi="Calibri" w:cs="Calibri"/>
        </w:rPr>
        <w:t>Required Global Data Inputs</w:t>
      </w:r>
      <w:bookmarkEnd w:id="57"/>
      <w:bookmarkEnd w:id="58"/>
    </w:p>
    <w:p w:rsidR="002C7492" w:rsidRDefault="002C7492" w:rsidP="008429C0">
      <w:pPr>
        <w:rPr>
          <w:rFonts w:cs="Calibri"/>
        </w:rPr>
      </w:pPr>
    </w:p>
    <w:p w:rsidR="002C7492" w:rsidRPr="00877199" w:rsidRDefault="002C7492" w:rsidP="008429C0">
      <w:pPr>
        <w:rPr>
          <w:rFonts w:cs="Calibri"/>
        </w:rPr>
      </w:pPr>
      <w:r>
        <w:rPr>
          <w:rFonts w:cs="Calibri"/>
        </w:rPr>
        <w:t>Refer .m file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1" w:name="_Toc414440929"/>
      <w:r w:rsidRPr="00877199">
        <w:rPr>
          <w:rFonts w:ascii="Calibri" w:hAnsi="Calibri" w:cs="Calibri"/>
        </w:rPr>
        <w:t>Required Global Data Outputs</w:t>
      </w:r>
      <w:bookmarkEnd w:id="61"/>
    </w:p>
    <w:p w:rsidR="002C7492" w:rsidRDefault="002C7492" w:rsidP="008429C0">
      <w:pPr>
        <w:rPr>
          <w:rFonts w:cs="Calibri"/>
        </w:rPr>
      </w:pPr>
    </w:p>
    <w:p w:rsidR="002C7492" w:rsidRPr="00877199" w:rsidRDefault="002C7492" w:rsidP="008429C0">
      <w:pPr>
        <w:rPr>
          <w:rFonts w:cs="Calibri"/>
        </w:rPr>
      </w:pPr>
      <w:r>
        <w:rPr>
          <w:rFonts w:cs="Calibri"/>
        </w:rPr>
        <w:t>Refer .m file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2" w:name="_Toc357692829"/>
      <w:bookmarkStart w:id="63" w:name="_Toc414440930"/>
      <w:bookmarkEnd w:id="59"/>
      <w:bookmarkEnd w:id="60"/>
      <w:r w:rsidRPr="00877199">
        <w:rPr>
          <w:rFonts w:ascii="Calibri" w:hAnsi="Calibri" w:cs="Calibri"/>
        </w:rPr>
        <w:t>Specific Include Path present</w:t>
      </w:r>
      <w:bookmarkEnd w:id="62"/>
      <w:bookmarkEnd w:id="63"/>
    </w:p>
    <w:p w:rsidR="004057AC" w:rsidRDefault="008429C0" w:rsidP="004057AC">
      <w:pPr>
        <w:rPr>
          <w:rFonts w:ascii="Arial" w:hAnsi="Arial"/>
          <w:b/>
          <w:kern w:val="28"/>
          <w:sz w:val="28"/>
        </w:rPr>
      </w:pPr>
      <w:r>
        <w:t>No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4" w:name="_Toc357692830"/>
      <w:bookmarkStart w:id="65" w:name="_Toc414440931"/>
      <w:r w:rsidRPr="004057AC">
        <w:rPr>
          <w:rFonts w:ascii="Calibri" w:hAnsi="Calibri" w:cs="Calibri"/>
        </w:rPr>
        <w:lastRenderedPageBreak/>
        <w:t>Runnable Scheduling</w:t>
      </w:r>
      <w:bookmarkEnd w:id="64"/>
      <w:bookmarkEnd w:id="65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Init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4F5C2F" w:rsidP="00E51352">
            <w:pPr>
              <w:rPr>
                <w:b/>
                <w:bCs/>
              </w:rPr>
            </w:pPr>
            <w:r w:rsidRPr="004F5C2F">
              <w:rPr>
                <w:b/>
                <w:bCs/>
              </w:rPr>
              <w:t>PSASH_Init</w:t>
            </w:r>
            <w:r w:rsidR="00070FE2">
              <w:rPr>
                <w:b/>
                <w:bCs/>
              </w:rPr>
              <w:t>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>
            <w:r>
              <w:t xml:space="preserve"> 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154C3">
            <w:r>
              <w:t>RTE</w:t>
            </w:r>
            <w:r w:rsidR="00D154C3">
              <w:t>(</w:t>
            </w:r>
            <w:r w:rsidR="004F5C2F">
              <w:t xml:space="preserve"> </w:t>
            </w:r>
            <w:r w:rsidR="00D154C3">
              <w:t>Init</w:t>
            </w:r>
            <w:r>
              <w:t>)</w:t>
            </w:r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070FE2" w:rsidP="00E51352">
            <w:pPr>
              <w:rPr>
                <w:b/>
                <w:bCs/>
              </w:rPr>
            </w:pPr>
            <w:r>
              <w:rPr>
                <w:b/>
                <w:bCs/>
              </w:rPr>
              <w:t>PSASH_P</w:t>
            </w:r>
            <w:r w:rsidR="004F5C2F" w:rsidRPr="004F5C2F">
              <w:rPr>
                <w:b/>
                <w:bCs/>
              </w:rPr>
              <w:t>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1274BD">
            <w:del w:id="66" w:author="Byrski, Krzysztof" w:date="2018-02-13T12:21:00Z">
              <w:r w:rsidDel="004B394B">
                <w:delText xml:space="preserve"> </w:delText>
              </w:r>
            </w:del>
            <w:ins w:id="67" w:author="Byrski, Krzysztof" w:date="2018-02-13T12:21:00Z">
              <w:r w:rsidR="004B394B">
                <w:t>Shou</w:t>
              </w:r>
            </w:ins>
            <w:ins w:id="68" w:author="Byrski, Krzysztof" w:date="2018-02-14T12:46:00Z">
              <w:r w:rsidR="001274BD">
                <w:t>ld</w:t>
              </w:r>
            </w:ins>
            <w:ins w:id="69" w:author="Byrski, Krzysztof" w:date="2018-02-13T12:21:00Z">
              <w:r w:rsidR="004B394B">
                <w:t xml:space="preserve"> be executed before SF020A </w:t>
              </w:r>
              <w:proofErr w:type="spellStart"/>
              <w:r w:rsidR="004B394B">
                <w:t>PosnTrakgServo</w:t>
              </w:r>
            </w:ins>
            <w:proofErr w:type="spellEnd"/>
            <w:del w:id="70" w:author="Byrski, Krzysztof" w:date="2018-02-13T12:21:00Z">
              <w:r w:rsidDel="004B394B">
                <w:delText>None</w:delText>
              </w:r>
            </w:del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4F5C2F">
            <w:r>
              <w:t>RTE</w:t>
            </w:r>
            <w:r w:rsidR="004F5C2F">
              <w:t xml:space="preserve"> </w:t>
            </w:r>
            <w:r>
              <w:t>(</w:t>
            </w:r>
            <w:r w:rsidR="004F5C2F">
              <w:t>2</w:t>
            </w:r>
            <w:r>
              <w:t>ms)</w:t>
            </w:r>
          </w:p>
        </w:tc>
      </w:tr>
    </w:tbl>
    <w:p w:rsidR="004057AC" w:rsidRDefault="004057AC" w:rsidP="004057AC"/>
    <w:p w:rsidR="004057AC" w:rsidRDefault="004057AC" w:rsidP="004057AC"/>
    <w:p w:rsidR="004057AC" w:rsidRDefault="004057AC" w:rsidP="004057AC">
      <w:pPr>
        <w:rPr>
          <w:b/>
        </w:rPr>
      </w:pPr>
    </w:p>
    <w:p w:rsidR="004057AC" w:rsidRDefault="004057AC" w:rsidP="004057AC">
      <w:pPr>
        <w:rPr>
          <w:rFonts w:ascii="Arial" w:hAnsi="Arial"/>
          <w:b/>
          <w:kern w:val="28"/>
          <w:sz w:val="28"/>
        </w:rPr>
      </w:pPr>
      <w:bookmarkStart w:id="71" w:name="_GoBack"/>
      <w:bookmarkEnd w:id="71"/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72" w:name="_Toc357692831"/>
      <w:bookmarkStart w:id="73" w:name="_Toc414440932"/>
      <w:bookmarkStart w:id="74" w:name="OLE_LINK16"/>
      <w:bookmarkStart w:id="75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72"/>
      <w:bookmarkEnd w:id="73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6" w:name="_Toc357692832"/>
      <w:bookmarkStart w:id="77" w:name="_Toc414440933"/>
      <w:bookmarkEnd w:id="74"/>
      <w:bookmarkEnd w:id="75"/>
      <w:r w:rsidRPr="00877199">
        <w:rPr>
          <w:rFonts w:ascii="Calibri" w:hAnsi="Calibri" w:cs="Calibri"/>
        </w:rPr>
        <w:t>Mapping</w:t>
      </w:r>
      <w:bookmarkEnd w:id="76"/>
      <w:bookmarkEnd w:id="7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4268"/>
        <w:gridCol w:w="2351"/>
        <w:gridCol w:w="2505"/>
      </w:tblGrid>
      <w:tr w:rsidR="004057AC" w:rsidTr="00551CB2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4057AC" w:rsidRPr="00525D99" w:rsidTr="00551CB2">
        <w:tc>
          <w:tcPr>
            <w:tcW w:w="4000" w:type="dxa"/>
            <w:shd w:val="clear" w:color="auto" w:fill="auto"/>
          </w:tcPr>
          <w:p w:rsidR="004057AC" w:rsidRPr="00DE4B77" w:rsidRDefault="00D460BB" w:rsidP="00BE2E02">
            <w:pPr>
              <w:rPr>
                <w:b/>
                <w:bCs/>
              </w:rPr>
            </w:pPr>
            <w:r w:rsidRPr="00D460BB">
              <w:rPr>
                <w:b/>
                <w:bCs/>
              </w:rPr>
              <w:t>PSASH_START_SEC_VAR_CLEARED_BOOLEAN</w:t>
            </w:r>
          </w:p>
        </w:tc>
        <w:tc>
          <w:tcPr>
            <w:tcW w:w="2351" w:type="dxa"/>
            <w:shd w:val="clear" w:color="auto" w:fill="auto"/>
          </w:tcPr>
          <w:p w:rsidR="005979C9" w:rsidRDefault="005979C9" w:rsidP="00DE4B77">
            <w:r>
              <w:t>boolean</w:t>
            </w:r>
          </w:p>
        </w:tc>
        <w:tc>
          <w:tcPr>
            <w:tcW w:w="2505" w:type="dxa"/>
            <w:shd w:val="clear" w:color="auto" w:fill="auto"/>
          </w:tcPr>
          <w:p w:rsidR="005979C9" w:rsidRPr="00551CB2" w:rsidRDefault="005979C9" w:rsidP="00DE4B77">
            <w:pPr>
              <w:rPr>
                <w:lang w:val="pl-PL"/>
              </w:rPr>
            </w:pPr>
            <w:r w:rsidRPr="00551CB2">
              <w:rPr>
                <w:lang w:val="pl-PL"/>
              </w:rPr>
              <w:t>NA</w:t>
            </w:r>
          </w:p>
        </w:tc>
      </w:tr>
      <w:tr w:rsidR="00525D99" w:rsidRPr="00525D99" w:rsidTr="00551CB2">
        <w:tc>
          <w:tcPr>
            <w:tcW w:w="4000" w:type="dxa"/>
            <w:shd w:val="clear" w:color="auto" w:fill="auto"/>
          </w:tcPr>
          <w:p w:rsidR="00525D99" w:rsidRPr="002E64C5" w:rsidRDefault="00525D99" w:rsidP="00DE4B77">
            <w:pPr>
              <w:rPr>
                <w:b/>
                <w:bCs/>
              </w:rPr>
            </w:pPr>
            <w:r w:rsidRPr="00525D99">
              <w:rPr>
                <w:b/>
                <w:bCs/>
              </w:rPr>
              <w:t>PSASH_START_SEC_VAR_CLEARED_8</w:t>
            </w:r>
          </w:p>
        </w:tc>
        <w:tc>
          <w:tcPr>
            <w:tcW w:w="2351" w:type="dxa"/>
            <w:shd w:val="clear" w:color="auto" w:fill="auto"/>
          </w:tcPr>
          <w:p w:rsidR="00525D99" w:rsidRPr="002E64C5" w:rsidRDefault="00525D99" w:rsidP="00DE4B77">
            <w:r>
              <w:t>u</w:t>
            </w:r>
            <w:r w:rsidR="002E64C5">
              <w:t>int</w:t>
            </w:r>
            <w:r>
              <w:t>8</w:t>
            </w:r>
          </w:p>
        </w:tc>
        <w:tc>
          <w:tcPr>
            <w:tcW w:w="2505" w:type="dxa"/>
            <w:shd w:val="clear" w:color="auto" w:fill="auto"/>
          </w:tcPr>
          <w:p w:rsidR="00525D99" w:rsidRPr="00551CB2" w:rsidRDefault="00525D99" w:rsidP="00DE4B77">
            <w:pPr>
              <w:rPr>
                <w:lang w:val="pl-PL"/>
              </w:rPr>
            </w:pPr>
            <w:r w:rsidRPr="00BD795E">
              <w:rPr>
                <w:lang w:val="pl-PL"/>
              </w:rPr>
              <w:t>NA</w:t>
            </w:r>
          </w:p>
        </w:tc>
      </w:tr>
      <w:tr w:rsidR="004057AC" w:rsidRPr="00525D99" w:rsidTr="00551CB2">
        <w:tc>
          <w:tcPr>
            <w:tcW w:w="4000" w:type="dxa"/>
            <w:shd w:val="clear" w:color="auto" w:fill="auto"/>
          </w:tcPr>
          <w:p w:rsidR="004057AC" w:rsidRPr="002E64C5" w:rsidRDefault="00525D99" w:rsidP="00DE4B77">
            <w:pPr>
              <w:rPr>
                <w:b/>
                <w:bCs/>
              </w:rPr>
            </w:pPr>
            <w:r w:rsidRPr="00525D99">
              <w:rPr>
                <w:b/>
                <w:bCs/>
              </w:rPr>
              <w:t>PSASH_START_SEC_VAR_CLEARED_16</w:t>
            </w:r>
          </w:p>
        </w:tc>
        <w:tc>
          <w:tcPr>
            <w:tcW w:w="2351" w:type="dxa"/>
            <w:shd w:val="clear" w:color="auto" w:fill="auto"/>
          </w:tcPr>
          <w:p w:rsidR="004057AC" w:rsidRPr="002E64C5" w:rsidRDefault="00525D99" w:rsidP="00DE4B77">
            <w:r>
              <w:t>uint16</w:t>
            </w:r>
          </w:p>
        </w:tc>
        <w:tc>
          <w:tcPr>
            <w:tcW w:w="2505" w:type="dxa"/>
            <w:shd w:val="clear" w:color="auto" w:fill="auto"/>
          </w:tcPr>
          <w:p w:rsidR="004057AC" w:rsidRPr="00551CB2" w:rsidRDefault="00525D99" w:rsidP="00DE4B77">
            <w:pPr>
              <w:rPr>
                <w:lang w:val="pl-PL"/>
              </w:rPr>
            </w:pPr>
            <w:r w:rsidRPr="00BD795E">
              <w:rPr>
                <w:lang w:val="pl-PL"/>
              </w:rPr>
              <w:t>NA</w:t>
            </w:r>
          </w:p>
        </w:tc>
      </w:tr>
      <w:tr w:rsidR="00525D99" w:rsidRPr="00525D99" w:rsidTr="00525D99">
        <w:tc>
          <w:tcPr>
            <w:tcW w:w="4000" w:type="dxa"/>
            <w:shd w:val="clear" w:color="auto" w:fill="auto"/>
          </w:tcPr>
          <w:p w:rsidR="00525D99" w:rsidRPr="00551CB2" w:rsidRDefault="00525D99" w:rsidP="00DE4B77">
            <w:pPr>
              <w:rPr>
                <w:b/>
                <w:bCs/>
              </w:rPr>
            </w:pPr>
            <w:r w:rsidRPr="00525D99">
              <w:rPr>
                <w:b/>
                <w:bCs/>
              </w:rPr>
              <w:t>PSASH_START_SEC_VAR_CLEARED_32</w:t>
            </w:r>
          </w:p>
        </w:tc>
        <w:tc>
          <w:tcPr>
            <w:tcW w:w="2351" w:type="dxa"/>
            <w:shd w:val="clear" w:color="auto" w:fill="auto"/>
          </w:tcPr>
          <w:p w:rsidR="00525D99" w:rsidRPr="00551CB2" w:rsidRDefault="00525D99" w:rsidP="00DE4B77">
            <w:r>
              <w:t>uint32, float32</w:t>
            </w:r>
          </w:p>
        </w:tc>
        <w:tc>
          <w:tcPr>
            <w:tcW w:w="2505" w:type="dxa"/>
            <w:shd w:val="clear" w:color="auto" w:fill="auto"/>
          </w:tcPr>
          <w:p w:rsidR="00525D99" w:rsidRPr="00BD795E" w:rsidRDefault="00525D99" w:rsidP="00DE4B77">
            <w:pPr>
              <w:rPr>
                <w:lang w:val="pl-PL"/>
              </w:rPr>
            </w:pPr>
            <w:r w:rsidRPr="00BD795E">
              <w:rPr>
                <w:lang w:val="pl-PL"/>
              </w:rPr>
              <w:t>NA</w:t>
            </w:r>
          </w:p>
        </w:tc>
      </w:tr>
      <w:tr w:rsidR="00525D99" w:rsidRPr="00525D99" w:rsidTr="00525D99">
        <w:tc>
          <w:tcPr>
            <w:tcW w:w="4000" w:type="dxa"/>
            <w:shd w:val="clear" w:color="auto" w:fill="auto"/>
          </w:tcPr>
          <w:p w:rsidR="00525D99" w:rsidRPr="00551CB2" w:rsidRDefault="00525D99" w:rsidP="00DE4B77">
            <w:pPr>
              <w:rPr>
                <w:b/>
                <w:bCs/>
              </w:rPr>
            </w:pPr>
            <w:r w:rsidRPr="00525D99">
              <w:rPr>
                <w:b/>
                <w:bCs/>
              </w:rPr>
              <w:t>PSASH_START_SEC_VAR_CLEARED_UNSPECIFIED</w:t>
            </w:r>
          </w:p>
        </w:tc>
        <w:tc>
          <w:tcPr>
            <w:tcW w:w="2351" w:type="dxa"/>
            <w:shd w:val="clear" w:color="auto" w:fill="auto"/>
          </w:tcPr>
          <w:p w:rsidR="00525D99" w:rsidRPr="00551CB2" w:rsidRDefault="00525D99" w:rsidP="00DE4B77">
            <w:r w:rsidRPr="005979C9">
              <w:t>LPF32KSV_Str</w:t>
            </w:r>
            <w:r w:rsidR="002E64C5">
              <w:t xml:space="preserve">, </w:t>
            </w:r>
            <w:proofErr w:type="spellStart"/>
            <w:r w:rsidR="002E64C5">
              <w:t>enums</w:t>
            </w:r>
            <w:proofErr w:type="spellEnd"/>
          </w:p>
        </w:tc>
        <w:tc>
          <w:tcPr>
            <w:tcW w:w="2505" w:type="dxa"/>
            <w:shd w:val="clear" w:color="auto" w:fill="auto"/>
          </w:tcPr>
          <w:p w:rsidR="00525D99" w:rsidRPr="00BD795E" w:rsidRDefault="00525D99" w:rsidP="00DE4B77">
            <w:pPr>
              <w:rPr>
                <w:lang w:val="pl-PL"/>
              </w:rPr>
            </w:pPr>
            <w:r w:rsidRPr="00BD795E">
              <w:rPr>
                <w:lang w:val="pl-PL"/>
              </w:rPr>
              <w:t>NA</w:t>
            </w:r>
          </w:p>
        </w:tc>
      </w:tr>
      <w:tr w:rsidR="00525D99" w:rsidRPr="00525D99" w:rsidTr="00525D99">
        <w:tc>
          <w:tcPr>
            <w:tcW w:w="4000" w:type="dxa"/>
            <w:shd w:val="clear" w:color="auto" w:fill="auto"/>
          </w:tcPr>
          <w:p w:rsidR="00525D99" w:rsidRPr="00551CB2" w:rsidRDefault="00525D99" w:rsidP="00DE4B77">
            <w:pPr>
              <w:rPr>
                <w:b/>
                <w:bCs/>
              </w:rPr>
            </w:pPr>
            <w:r w:rsidRPr="00525D99">
              <w:rPr>
                <w:b/>
                <w:bCs/>
              </w:rPr>
              <w:t>RTE_START_SEC_AP_PSASH_APPL_CODE</w:t>
            </w:r>
          </w:p>
        </w:tc>
        <w:tc>
          <w:tcPr>
            <w:tcW w:w="2351" w:type="dxa"/>
            <w:shd w:val="clear" w:color="auto" w:fill="auto"/>
          </w:tcPr>
          <w:p w:rsidR="00525D99" w:rsidRPr="002E64C5" w:rsidRDefault="00525D99" w:rsidP="00DE4B77">
            <w:pPr>
              <w:rPr>
                <w:lang w:val="pl-PL"/>
              </w:rPr>
            </w:pPr>
            <w:r>
              <w:t>Code</w:t>
            </w:r>
          </w:p>
        </w:tc>
        <w:tc>
          <w:tcPr>
            <w:tcW w:w="2505" w:type="dxa"/>
            <w:shd w:val="clear" w:color="auto" w:fill="auto"/>
          </w:tcPr>
          <w:p w:rsidR="00525D99" w:rsidRPr="00BD795E" w:rsidRDefault="00525D99" w:rsidP="00DE4B77">
            <w:pPr>
              <w:rPr>
                <w:lang w:val="pl-PL"/>
              </w:rPr>
            </w:pPr>
            <w:r w:rsidRPr="00BD795E">
              <w:rPr>
                <w:lang w:val="pl-PL"/>
              </w:rPr>
              <w:t>NA</w:t>
            </w:r>
          </w:p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8" w:name="_Toc357692833"/>
      <w:bookmarkStart w:id="79" w:name="_Toc414440934"/>
      <w:r w:rsidRPr="00877199">
        <w:rPr>
          <w:rFonts w:ascii="Calibri" w:hAnsi="Calibri" w:cs="Calibri"/>
        </w:rPr>
        <w:t>Usage</w:t>
      </w:r>
      <w:bookmarkEnd w:id="78"/>
      <w:bookmarkEnd w:id="7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  <w:r w:rsidRPr="00DE4B77">
              <w:rPr>
                <w:b/>
                <w:bCs/>
              </w:rPr>
              <w:t>&lt;</w:t>
            </w:r>
            <w:proofErr w:type="spellStart"/>
            <w:r w:rsidRPr="00DE4B77">
              <w:rPr>
                <w:b/>
                <w:bCs/>
              </w:rPr>
              <w:t>Memmap</w:t>
            </w:r>
            <w:proofErr w:type="spellEnd"/>
            <w:r w:rsidRPr="00DE4B77">
              <w:rPr>
                <w:b/>
                <w:bCs/>
              </w:rPr>
              <w:t xml:space="preserve"> </w:t>
            </w:r>
            <w:proofErr w:type="spellStart"/>
            <w:r w:rsidRPr="00DE4B77">
              <w:rPr>
                <w:b/>
                <w:bCs/>
              </w:rPr>
              <w:t>usuage</w:t>
            </w:r>
            <w:proofErr w:type="spellEnd"/>
            <w:r w:rsidRPr="00DE4B77">
              <w:rPr>
                <w:b/>
                <w:bCs/>
              </w:rPr>
              <w:t xml:space="preserve"> info&gt;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r w:rsidR="00443A53">
        <w:fldChar w:fldCharType="begin"/>
      </w:r>
      <w:r w:rsidR="00443A53">
        <w:instrText xml:space="preserve"> SEQ Table \* ARABIC </w:instrText>
      </w:r>
      <w:r w:rsidR="00443A53">
        <w:fldChar w:fldCharType="separate"/>
      </w:r>
      <w:r>
        <w:rPr>
          <w:noProof/>
        </w:rPr>
        <w:t>1</w:t>
      </w:r>
      <w:r w:rsidR="00443A53">
        <w:rPr>
          <w:noProof/>
        </w:rPr>
        <w:fldChar w:fldCharType="end"/>
      </w:r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0" w:name="_Toc414440935"/>
      <w:bookmarkStart w:id="81" w:name="OLE_LINK20"/>
      <w:bookmarkStart w:id="82" w:name="OLE_LINK81"/>
      <w:bookmarkStart w:id="83" w:name="OLE_LINK82"/>
      <w:proofErr w:type="gramStart"/>
      <w:r w:rsidRPr="00877199">
        <w:rPr>
          <w:rFonts w:ascii="Calibri" w:hAnsi="Calibri" w:cs="Calibri"/>
        </w:rPr>
        <w:t>Non  RTE</w:t>
      </w:r>
      <w:proofErr w:type="gramEnd"/>
      <w:r w:rsidRPr="00877199">
        <w:rPr>
          <w:rFonts w:ascii="Calibri" w:hAnsi="Calibri" w:cs="Calibri"/>
        </w:rPr>
        <w:t xml:space="preserve"> </w:t>
      </w:r>
      <w:bookmarkStart w:id="84" w:name="_Toc357692834"/>
      <w:r w:rsidRPr="00877199">
        <w:rPr>
          <w:rFonts w:ascii="Calibri" w:hAnsi="Calibri" w:cs="Calibri"/>
        </w:rPr>
        <w:t>NvM Blocks</w:t>
      </w:r>
      <w:bookmarkEnd w:id="80"/>
      <w:bookmarkEnd w:id="8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bookmarkEnd w:id="81"/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0441B0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5" w:name="_Toc414440936"/>
      <w:bookmarkEnd w:id="82"/>
      <w:bookmarkEnd w:id="83"/>
      <w:r w:rsidRPr="00877199">
        <w:rPr>
          <w:rFonts w:ascii="Calibri" w:hAnsi="Calibri" w:cs="Calibri"/>
        </w:rPr>
        <w:t>RTE NvM Blocks</w:t>
      </w:r>
      <w:bookmarkEnd w:id="85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0441B0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Default="004057AC" w:rsidP="004057AC"/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6" w:name="_Toc357692835"/>
      <w:bookmarkStart w:id="87" w:name="_Toc414440937"/>
      <w:bookmarkStart w:id="88" w:name="OLE_LINK18"/>
      <w:bookmarkStart w:id="89" w:name="OLE_LINK19"/>
      <w:r w:rsidRPr="00BC0234">
        <w:rPr>
          <w:rFonts w:ascii="Calibri" w:hAnsi="Calibri" w:cs="Calibri"/>
        </w:rPr>
        <w:lastRenderedPageBreak/>
        <w:t>Compiler Settings</w:t>
      </w:r>
      <w:bookmarkEnd w:id="86"/>
      <w:bookmarkEnd w:id="87"/>
    </w:p>
    <w:bookmarkEnd w:id="88"/>
    <w:bookmarkEnd w:id="89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90" w:name="_Toc357692836"/>
      <w:bookmarkStart w:id="91" w:name="_Toc414440938"/>
      <w:r w:rsidRPr="00877199">
        <w:rPr>
          <w:rFonts w:ascii="Calibri" w:hAnsi="Calibri" w:cs="Calibri"/>
        </w:rPr>
        <w:t>Preprocessor MACRO</w:t>
      </w:r>
      <w:bookmarkEnd w:id="90"/>
      <w:bookmarkEnd w:id="91"/>
    </w:p>
    <w:p w:rsidR="004057AC" w:rsidRPr="00877199" w:rsidRDefault="000441B0" w:rsidP="004057AC">
      <w:pPr>
        <w:rPr>
          <w:rFonts w:cs="Calibri"/>
        </w:rPr>
      </w:pPr>
      <w:bookmarkStart w:id="92" w:name="OLE_LINK21"/>
      <w:r>
        <w:rPr>
          <w:rFonts w:cs="Calibri"/>
        </w:rPr>
        <w:t>None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93" w:name="_Toc357692837"/>
      <w:bookmarkStart w:id="94" w:name="_Toc414440939"/>
      <w:bookmarkEnd w:id="92"/>
      <w:r w:rsidRPr="00877199">
        <w:rPr>
          <w:rFonts w:ascii="Calibri" w:hAnsi="Calibri" w:cs="Calibri"/>
        </w:rPr>
        <w:t>Optimization Settings</w:t>
      </w:r>
      <w:bookmarkEnd w:id="93"/>
      <w:bookmarkEnd w:id="94"/>
    </w:p>
    <w:p w:rsidR="00FA5768" w:rsidRPr="00AA38E8" w:rsidRDefault="000441B0" w:rsidP="00551CB2">
      <w:pPr>
        <w:rPr>
          <w:rFonts w:cs="Calibri"/>
        </w:rPr>
      </w:pPr>
      <w:bookmarkStart w:id="95" w:name="_Toc382295838"/>
      <w:bookmarkStart w:id="96" w:name="_Toc382297291"/>
      <w:bookmarkStart w:id="97" w:name="_Toc383611455"/>
      <w:bookmarkStart w:id="98" w:name="_Toc383698777"/>
      <w:bookmarkStart w:id="99" w:name="_Toc382295839"/>
      <w:bookmarkStart w:id="100" w:name="_Toc382297292"/>
      <w:bookmarkStart w:id="101" w:name="_Toc383611456"/>
      <w:bookmarkStart w:id="102" w:name="_Toc383698778"/>
      <w:bookmarkStart w:id="103" w:name="_Toc382295842"/>
      <w:bookmarkStart w:id="104" w:name="_Toc382297295"/>
      <w:bookmarkStart w:id="105" w:name="_Toc383611459"/>
      <w:bookmarkStart w:id="106" w:name="_Toc383698781"/>
      <w:bookmarkStart w:id="107" w:name="_Toc382295843"/>
      <w:bookmarkStart w:id="108" w:name="_Toc382297296"/>
      <w:bookmarkStart w:id="109" w:name="_Toc383611460"/>
      <w:bookmarkStart w:id="110" w:name="_Toc383698782"/>
      <w:bookmarkStart w:id="111" w:name="_Toc382295850"/>
      <w:bookmarkStart w:id="112" w:name="_Toc382297303"/>
      <w:bookmarkStart w:id="113" w:name="_Toc383611467"/>
      <w:bookmarkStart w:id="114" w:name="_Toc383698789"/>
      <w:bookmarkStart w:id="115" w:name="_Toc382295853"/>
      <w:bookmarkStart w:id="116" w:name="_Toc382297306"/>
      <w:bookmarkStart w:id="117" w:name="_Toc383611470"/>
      <w:bookmarkStart w:id="118" w:name="_Toc383698792"/>
      <w:bookmarkStart w:id="119" w:name="_Toc382295856"/>
      <w:bookmarkStart w:id="120" w:name="_Toc382297309"/>
      <w:bookmarkStart w:id="121" w:name="_Toc383611473"/>
      <w:bookmarkStart w:id="122" w:name="_Toc383698795"/>
      <w:bookmarkStart w:id="123" w:name="_Toc382295858"/>
      <w:bookmarkStart w:id="124" w:name="_Toc382297311"/>
      <w:bookmarkStart w:id="125" w:name="_Toc383611475"/>
      <w:bookmarkStart w:id="126" w:name="_Toc383698797"/>
      <w:bookmarkStart w:id="127" w:name="_Toc382295859"/>
      <w:bookmarkStart w:id="128" w:name="_Toc382297312"/>
      <w:bookmarkStart w:id="129" w:name="_Toc383611476"/>
      <w:bookmarkStart w:id="130" w:name="_Toc383698798"/>
      <w:bookmarkStart w:id="131" w:name="_Toc382295876"/>
      <w:bookmarkStart w:id="132" w:name="_Toc382297329"/>
      <w:bookmarkStart w:id="133" w:name="_Toc383611493"/>
      <w:bookmarkStart w:id="134" w:name="_Toc383698815"/>
      <w:bookmarkStart w:id="135" w:name="_Toc382297340"/>
      <w:bookmarkStart w:id="136" w:name="_Toc383611504"/>
      <w:bookmarkStart w:id="137" w:name="_Toc383698826"/>
      <w:bookmarkStart w:id="138" w:name="_Toc382297341"/>
      <w:bookmarkStart w:id="139" w:name="_Toc383611505"/>
      <w:bookmarkStart w:id="140" w:name="_Toc383698827"/>
      <w:bookmarkStart w:id="141" w:name="_Toc382297346"/>
      <w:bookmarkStart w:id="142" w:name="_Toc383611510"/>
      <w:bookmarkStart w:id="143" w:name="_Toc383698832"/>
      <w:bookmarkStart w:id="144" w:name="_Toc382297348"/>
      <w:bookmarkStart w:id="145" w:name="_Toc383611512"/>
      <w:bookmarkStart w:id="146" w:name="_Toc383698834"/>
      <w:bookmarkStart w:id="147" w:name="_Toc382297371"/>
      <w:bookmarkStart w:id="148" w:name="_Toc383611535"/>
      <w:bookmarkStart w:id="149" w:name="_Toc383698857"/>
      <w:bookmarkStart w:id="150" w:name="_Toc382297372"/>
      <w:bookmarkStart w:id="151" w:name="_Toc383611536"/>
      <w:bookmarkStart w:id="152" w:name="_Toc383698858"/>
      <w:bookmarkStart w:id="153" w:name="_Toc382297373"/>
      <w:bookmarkStart w:id="154" w:name="_Toc383611537"/>
      <w:bookmarkStart w:id="155" w:name="_Toc383698859"/>
      <w:bookmarkStart w:id="156" w:name="_Toc382297374"/>
      <w:bookmarkStart w:id="157" w:name="_Toc383611538"/>
      <w:bookmarkStart w:id="158" w:name="_Toc383698860"/>
      <w:bookmarkStart w:id="159" w:name="_Toc382297375"/>
      <w:bookmarkStart w:id="160" w:name="_Toc383611539"/>
      <w:bookmarkStart w:id="161" w:name="_Toc383698861"/>
      <w:bookmarkStart w:id="162" w:name="_Toc382297376"/>
      <w:bookmarkStart w:id="163" w:name="_Toc383611540"/>
      <w:bookmarkStart w:id="164" w:name="_Toc383698862"/>
      <w:bookmarkStart w:id="165" w:name="_Toc382297377"/>
      <w:bookmarkStart w:id="166" w:name="_Toc383611541"/>
      <w:bookmarkStart w:id="167" w:name="_Toc383698863"/>
      <w:bookmarkStart w:id="168" w:name="_Toc382297378"/>
      <w:bookmarkStart w:id="169" w:name="_Toc383611542"/>
      <w:bookmarkStart w:id="170" w:name="_Toc383698864"/>
      <w:bookmarkStart w:id="171" w:name="_Toc382297379"/>
      <w:bookmarkStart w:id="172" w:name="_Toc383611543"/>
      <w:bookmarkStart w:id="173" w:name="_Toc383698865"/>
      <w:bookmarkStart w:id="174" w:name="_Toc382297380"/>
      <w:bookmarkStart w:id="175" w:name="_Toc383611544"/>
      <w:bookmarkStart w:id="176" w:name="_Toc383698866"/>
      <w:bookmarkStart w:id="177" w:name="_Toc382297381"/>
      <w:bookmarkStart w:id="178" w:name="_Toc383611545"/>
      <w:bookmarkStart w:id="179" w:name="_Toc383698867"/>
      <w:bookmarkStart w:id="180" w:name="_Toc382297382"/>
      <w:bookmarkStart w:id="181" w:name="_Toc383611546"/>
      <w:bookmarkStart w:id="182" w:name="_Toc383698868"/>
      <w:bookmarkStart w:id="183" w:name="_Toc382297383"/>
      <w:bookmarkStart w:id="184" w:name="_Toc383611547"/>
      <w:bookmarkStart w:id="185" w:name="_Toc383698869"/>
      <w:bookmarkStart w:id="186" w:name="_Toc382295908"/>
      <w:bookmarkStart w:id="187" w:name="_Toc382297384"/>
      <w:bookmarkStart w:id="188" w:name="_Toc383611548"/>
      <w:bookmarkStart w:id="189" w:name="_Toc383698870"/>
      <w:bookmarkStart w:id="190" w:name="_Toc382295909"/>
      <w:bookmarkStart w:id="191" w:name="_Toc382297385"/>
      <w:bookmarkStart w:id="192" w:name="_Toc383611549"/>
      <w:bookmarkStart w:id="193" w:name="_Toc383698871"/>
      <w:bookmarkStart w:id="194" w:name="_Toc382295910"/>
      <w:bookmarkStart w:id="195" w:name="_Toc382297386"/>
      <w:bookmarkStart w:id="196" w:name="_Toc383611550"/>
      <w:bookmarkStart w:id="197" w:name="_Toc383698872"/>
      <w:bookmarkStart w:id="198" w:name="_Toc382295911"/>
      <w:bookmarkStart w:id="199" w:name="_Toc382297387"/>
      <w:bookmarkStart w:id="200" w:name="_Toc383611551"/>
      <w:bookmarkStart w:id="201" w:name="_Toc383698873"/>
      <w:bookmarkStart w:id="202" w:name="_Toc382295912"/>
      <w:bookmarkStart w:id="203" w:name="_Toc382297388"/>
      <w:bookmarkStart w:id="204" w:name="_Toc383611552"/>
      <w:bookmarkStart w:id="205" w:name="_Toc383698874"/>
      <w:bookmarkStart w:id="206" w:name="_Toc382295913"/>
      <w:bookmarkStart w:id="207" w:name="_Toc382297389"/>
      <w:bookmarkStart w:id="208" w:name="_Toc383611553"/>
      <w:bookmarkStart w:id="209" w:name="_Toc383698875"/>
      <w:bookmarkStart w:id="210" w:name="_Toc382295914"/>
      <w:bookmarkStart w:id="211" w:name="_Toc382297390"/>
      <w:bookmarkStart w:id="212" w:name="_Toc383611554"/>
      <w:bookmarkStart w:id="213" w:name="_Toc383698876"/>
      <w:bookmarkStart w:id="214" w:name="_Toc382295915"/>
      <w:bookmarkStart w:id="215" w:name="_Toc382297391"/>
      <w:bookmarkStart w:id="216" w:name="_Toc383611555"/>
      <w:bookmarkStart w:id="217" w:name="_Toc383698877"/>
      <w:bookmarkStart w:id="218" w:name="_Toc382297405"/>
      <w:bookmarkStart w:id="219" w:name="_Toc383611575"/>
      <w:bookmarkStart w:id="220" w:name="_Toc383698897"/>
      <w:bookmarkStart w:id="221" w:name="_Toc382295931"/>
      <w:bookmarkStart w:id="222" w:name="_Toc382297409"/>
      <w:bookmarkStart w:id="223" w:name="_Toc383611582"/>
      <w:bookmarkStart w:id="224" w:name="_Toc383698904"/>
      <w:bookmarkStart w:id="225" w:name="_Toc382295932"/>
      <w:bookmarkStart w:id="226" w:name="_Toc382297410"/>
      <w:bookmarkStart w:id="227" w:name="_Toc383611583"/>
      <w:bookmarkStart w:id="228" w:name="_Toc383698905"/>
      <w:bookmarkStart w:id="229" w:name="_Toc382295935"/>
      <w:bookmarkStart w:id="230" w:name="_Toc382297413"/>
      <w:bookmarkStart w:id="231" w:name="_Toc383611586"/>
      <w:bookmarkStart w:id="232" w:name="_Toc383698908"/>
      <w:bookmarkStart w:id="233" w:name="_Toc382295937"/>
      <w:bookmarkStart w:id="234" w:name="_Toc382297415"/>
      <w:bookmarkStart w:id="235" w:name="_Toc383611588"/>
      <w:bookmarkStart w:id="236" w:name="_Toc383698910"/>
      <w:bookmarkStart w:id="237" w:name="_Toc382295942"/>
      <w:bookmarkStart w:id="238" w:name="_Toc382297420"/>
      <w:bookmarkStart w:id="239" w:name="_Toc383611593"/>
      <w:bookmarkStart w:id="240" w:name="_Toc383698915"/>
      <w:bookmarkStart w:id="241" w:name="_Toc382295950"/>
      <w:bookmarkStart w:id="242" w:name="_Toc382297428"/>
      <w:bookmarkStart w:id="243" w:name="_Toc383611601"/>
      <w:bookmarkStart w:id="244" w:name="_Toc383698923"/>
      <w:bookmarkStart w:id="245" w:name="_Toc382295955"/>
      <w:bookmarkStart w:id="246" w:name="_Toc382297433"/>
      <w:bookmarkStart w:id="247" w:name="_Toc383611606"/>
      <w:bookmarkStart w:id="248" w:name="_Toc383698928"/>
      <w:bookmarkStart w:id="249" w:name="_Toc382295959"/>
      <w:bookmarkStart w:id="250" w:name="_Toc382297437"/>
      <w:bookmarkStart w:id="251" w:name="_Toc383611610"/>
      <w:bookmarkStart w:id="252" w:name="_Toc383698932"/>
      <w:bookmarkStart w:id="253" w:name="_Toc382295963"/>
      <w:bookmarkStart w:id="254" w:name="_Toc382297441"/>
      <w:bookmarkStart w:id="255" w:name="_Toc383611614"/>
      <w:bookmarkStart w:id="256" w:name="_Toc383698936"/>
      <w:bookmarkStart w:id="257" w:name="_Toc382295967"/>
      <w:bookmarkStart w:id="258" w:name="_Toc382297445"/>
      <w:bookmarkStart w:id="259" w:name="_Toc383611618"/>
      <w:bookmarkStart w:id="260" w:name="_Toc383698940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r>
        <w:rPr>
          <w:rFonts w:cs="Calibri"/>
        </w:rPr>
        <w:t>None</w:t>
      </w: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61" w:name="_Toc414440940"/>
      <w:r w:rsidRPr="00AA38E8">
        <w:rPr>
          <w:rFonts w:ascii="Calibri" w:hAnsi="Calibri" w:cs="Calibri"/>
        </w:rPr>
        <w:lastRenderedPageBreak/>
        <w:t>Appendix</w:t>
      </w:r>
      <w:bookmarkEnd w:id="261"/>
    </w:p>
    <w:p w:rsidR="00912AE0" w:rsidRPr="00EF1337" w:rsidRDefault="00912AE0" w:rsidP="00912AE0">
      <w:pPr>
        <w:rPr>
          <w:rFonts w:cs="Calibri"/>
          <w:i/>
          <w:lang w:bidi="ar-SA"/>
        </w:rPr>
      </w:pP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A53" w:rsidRDefault="00443A53">
      <w:r>
        <w:separator/>
      </w:r>
    </w:p>
  </w:endnote>
  <w:endnote w:type="continuationSeparator" w:id="0">
    <w:p w:rsidR="00443A53" w:rsidRDefault="00443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6F74FE" w:rsidP="004F3C64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CF-13 PSA State Handler </w:t>
          </w:r>
          <w:r w:rsidR="0026400C">
            <w:rPr>
              <w:sz w:val="16"/>
            </w:rPr>
            <w:t>Integration Manual</w:t>
          </w:r>
        </w:p>
        <w:p w:rsidR="00C576BF" w:rsidRPr="000665B8" w:rsidRDefault="00C576BF" w:rsidP="004B394B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ins w:id="262" w:author="Byrski, Krzysztof" w:date="2018-02-13T12:19:00Z">
            <w:r w:rsidR="004B394B">
              <w:rPr>
                <w:sz w:val="16"/>
              </w:rPr>
              <w:t>5</w:t>
            </w:r>
          </w:ins>
          <w:del w:id="263" w:author="Byrski, Krzysztof" w:date="2018-02-13T12:19:00Z">
            <w:r w:rsidR="00930594" w:rsidDel="004B394B">
              <w:rPr>
                <w:sz w:val="16"/>
              </w:rPr>
              <w:delText>4</w:delText>
            </w:r>
          </w:del>
          <w:r w:rsidR="00831038">
            <w:rPr>
              <w:sz w:val="16"/>
            </w:rPr>
            <w:t>.</w:t>
          </w:r>
          <w:r w:rsidR="006F74FE">
            <w:rPr>
              <w:sz w:val="16"/>
            </w:rPr>
            <w:t>0</w:t>
          </w:r>
          <w:r>
            <w:rPr>
              <w:sz w:val="16"/>
            </w:rPr>
            <w:t xml:space="preserve"> Date: </w:t>
          </w:r>
          <w:del w:id="264" w:author="Byrski, Krzysztof" w:date="2018-02-13T12:19:00Z">
            <w:r w:rsidR="00930594" w:rsidDel="004B394B">
              <w:rPr>
                <w:sz w:val="16"/>
              </w:rPr>
              <w:delText>16</w:delText>
            </w:r>
          </w:del>
          <w:ins w:id="265" w:author="Byrski, Krzysztof" w:date="2018-02-13T12:27:00Z">
            <w:r w:rsidR="008C2F26">
              <w:rPr>
                <w:sz w:val="16"/>
              </w:rPr>
              <w:t>13</w:t>
            </w:r>
          </w:ins>
          <w:r>
            <w:rPr>
              <w:sz w:val="16"/>
            </w:rPr>
            <w:t>-</w:t>
          </w:r>
          <w:ins w:id="266" w:author="Byrski, Krzysztof" w:date="2018-02-13T12:19:00Z">
            <w:r w:rsidR="004B394B">
              <w:rPr>
                <w:sz w:val="16"/>
              </w:rPr>
              <w:t>Feb</w:t>
            </w:r>
          </w:ins>
          <w:del w:id="267" w:author="Byrski, Krzysztof" w:date="2018-02-13T12:19:00Z">
            <w:r w:rsidR="00930594" w:rsidDel="004B394B">
              <w:rPr>
                <w:sz w:val="16"/>
              </w:rPr>
              <w:delText>Aug</w:delText>
            </w:r>
          </w:del>
          <w:r>
            <w:rPr>
              <w:sz w:val="16"/>
            </w:rPr>
            <w:t>-</w:t>
          </w:r>
          <w:del w:id="268" w:author="Byrski, Krzysztof" w:date="2018-02-13T12:19:00Z">
            <w:r w:rsidR="006F74FE" w:rsidDel="004B394B">
              <w:rPr>
                <w:sz w:val="16"/>
              </w:rPr>
              <w:delText>201</w:delText>
            </w:r>
            <w:r w:rsidR="00930594" w:rsidDel="004B394B">
              <w:rPr>
                <w:sz w:val="16"/>
              </w:rPr>
              <w:delText>7</w:delText>
            </w:r>
          </w:del>
          <w:ins w:id="269" w:author="Byrski, Krzysztof" w:date="2018-02-13T12:19:00Z">
            <w:r w:rsidR="004B394B">
              <w:rPr>
                <w:sz w:val="16"/>
              </w:rPr>
              <w:t>2018</w:t>
            </w:r>
          </w:ins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1274BD">
            <w:rPr>
              <w:noProof/>
              <w:sz w:val="16"/>
              <w:szCs w:val="16"/>
            </w:rPr>
            <w:t>9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1274BD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A53" w:rsidRDefault="00443A53">
      <w:r>
        <w:separator/>
      </w:r>
    </w:p>
  </w:footnote>
  <w:footnote w:type="continuationSeparator" w:id="0">
    <w:p w:rsidR="00443A53" w:rsidRDefault="00443A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111BA8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6800" cy="434340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114E1"/>
    <w:rsid w:val="0002711E"/>
    <w:rsid w:val="00030567"/>
    <w:rsid w:val="000441B0"/>
    <w:rsid w:val="00045875"/>
    <w:rsid w:val="00053262"/>
    <w:rsid w:val="000558D3"/>
    <w:rsid w:val="000573ED"/>
    <w:rsid w:val="00057E0F"/>
    <w:rsid w:val="000635CA"/>
    <w:rsid w:val="00063A7A"/>
    <w:rsid w:val="000665B8"/>
    <w:rsid w:val="00070FE2"/>
    <w:rsid w:val="000863AA"/>
    <w:rsid w:val="000900A0"/>
    <w:rsid w:val="00095A3E"/>
    <w:rsid w:val="000A0ED7"/>
    <w:rsid w:val="000B202E"/>
    <w:rsid w:val="000D5DB4"/>
    <w:rsid w:val="000E0B71"/>
    <w:rsid w:val="000E102A"/>
    <w:rsid w:val="000F13B1"/>
    <w:rsid w:val="000F2505"/>
    <w:rsid w:val="000F2D13"/>
    <w:rsid w:val="00101127"/>
    <w:rsid w:val="00103C4C"/>
    <w:rsid w:val="00111BA8"/>
    <w:rsid w:val="001123AD"/>
    <w:rsid w:val="00114319"/>
    <w:rsid w:val="001161D2"/>
    <w:rsid w:val="00120D8E"/>
    <w:rsid w:val="001274BD"/>
    <w:rsid w:val="00127DFF"/>
    <w:rsid w:val="00132EC3"/>
    <w:rsid w:val="00136080"/>
    <w:rsid w:val="0014575A"/>
    <w:rsid w:val="00151B57"/>
    <w:rsid w:val="001833C5"/>
    <w:rsid w:val="00186C07"/>
    <w:rsid w:val="0019671A"/>
    <w:rsid w:val="001B11CC"/>
    <w:rsid w:val="001B1516"/>
    <w:rsid w:val="001B6932"/>
    <w:rsid w:val="001B7B1D"/>
    <w:rsid w:val="001D2F1D"/>
    <w:rsid w:val="001D5F1C"/>
    <w:rsid w:val="001D631F"/>
    <w:rsid w:val="001E0633"/>
    <w:rsid w:val="001F1ED3"/>
    <w:rsid w:val="00213F47"/>
    <w:rsid w:val="0022551D"/>
    <w:rsid w:val="00236557"/>
    <w:rsid w:val="00246432"/>
    <w:rsid w:val="0025182D"/>
    <w:rsid w:val="002540D9"/>
    <w:rsid w:val="0026400C"/>
    <w:rsid w:val="0027405F"/>
    <w:rsid w:val="002748BA"/>
    <w:rsid w:val="002A087E"/>
    <w:rsid w:val="002A3DCD"/>
    <w:rsid w:val="002B2EB2"/>
    <w:rsid w:val="002B3622"/>
    <w:rsid w:val="002B6BA8"/>
    <w:rsid w:val="002C742E"/>
    <w:rsid w:val="002C7492"/>
    <w:rsid w:val="002C7D10"/>
    <w:rsid w:val="002D2079"/>
    <w:rsid w:val="002D349C"/>
    <w:rsid w:val="002D6391"/>
    <w:rsid w:val="002E08B6"/>
    <w:rsid w:val="002E0FEE"/>
    <w:rsid w:val="002E14D9"/>
    <w:rsid w:val="002E2ADA"/>
    <w:rsid w:val="002E64C5"/>
    <w:rsid w:val="00302D3C"/>
    <w:rsid w:val="00314939"/>
    <w:rsid w:val="00332C76"/>
    <w:rsid w:val="00333CDC"/>
    <w:rsid w:val="0033680E"/>
    <w:rsid w:val="00347663"/>
    <w:rsid w:val="00364F00"/>
    <w:rsid w:val="0036669B"/>
    <w:rsid w:val="003B05F1"/>
    <w:rsid w:val="003B4A55"/>
    <w:rsid w:val="003B5604"/>
    <w:rsid w:val="003C4980"/>
    <w:rsid w:val="00404C3D"/>
    <w:rsid w:val="004057AC"/>
    <w:rsid w:val="00410E30"/>
    <w:rsid w:val="0042494B"/>
    <w:rsid w:val="0043354D"/>
    <w:rsid w:val="00436F3E"/>
    <w:rsid w:val="00443370"/>
    <w:rsid w:val="00443A53"/>
    <w:rsid w:val="00444F99"/>
    <w:rsid w:val="00454165"/>
    <w:rsid w:val="00455910"/>
    <w:rsid w:val="00464DED"/>
    <w:rsid w:val="00466240"/>
    <w:rsid w:val="00467A4E"/>
    <w:rsid w:val="004863BF"/>
    <w:rsid w:val="0049479C"/>
    <w:rsid w:val="004B394B"/>
    <w:rsid w:val="004C3E01"/>
    <w:rsid w:val="004D2206"/>
    <w:rsid w:val="004F3152"/>
    <w:rsid w:val="004F3C64"/>
    <w:rsid w:val="004F5C2F"/>
    <w:rsid w:val="00510DB3"/>
    <w:rsid w:val="00523070"/>
    <w:rsid w:val="00525D99"/>
    <w:rsid w:val="00551CB2"/>
    <w:rsid w:val="005704DF"/>
    <w:rsid w:val="0057718D"/>
    <w:rsid w:val="00585674"/>
    <w:rsid w:val="005878B7"/>
    <w:rsid w:val="005979C9"/>
    <w:rsid w:val="005A09F7"/>
    <w:rsid w:val="005A392A"/>
    <w:rsid w:val="005A3EDE"/>
    <w:rsid w:val="005B6300"/>
    <w:rsid w:val="005C6E8D"/>
    <w:rsid w:val="005D005A"/>
    <w:rsid w:val="005D4850"/>
    <w:rsid w:val="005D671A"/>
    <w:rsid w:val="00606A67"/>
    <w:rsid w:val="006171B3"/>
    <w:rsid w:val="00633FE1"/>
    <w:rsid w:val="006367C8"/>
    <w:rsid w:val="006374FA"/>
    <w:rsid w:val="00646455"/>
    <w:rsid w:val="0065533E"/>
    <w:rsid w:val="00656B0A"/>
    <w:rsid w:val="006719D4"/>
    <w:rsid w:val="00681E5A"/>
    <w:rsid w:val="00691925"/>
    <w:rsid w:val="006A61EA"/>
    <w:rsid w:val="006B2E05"/>
    <w:rsid w:val="006B5229"/>
    <w:rsid w:val="006B5804"/>
    <w:rsid w:val="006B5F56"/>
    <w:rsid w:val="006D1DB4"/>
    <w:rsid w:val="006D4B2E"/>
    <w:rsid w:val="006F3CF4"/>
    <w:rsid w:val="006F74FE"/>
    <w:rsid w:val="00700FDB"/>
    <w:rsid w:val="00707BA6"/>
    <w:rsid w:val="007129B5"/>
    <w:rsid w:val="0071423B"/>
    <w:rsid w:val="00722EA8"/>
    <w:rsid w:val="00727610"/>
    <w:rsid w:val="0075721A"/>
    <w:rsid w:val="00767585"/>
    <w:rsid w:val="007A2CEC"/>
    <w:rsid w:val="007B1EDB"/>
    <w:rsid w:val="007B2442"/>
    <w:rsid w:val="007B71B8"/>
    <w:rsid w:val="007C4BC5"/>
    <w:rsid w:val="007E1D79"/>
    <w:rsid w:val="007E4EF4"/>
    <w:rsid w:val="008116BA"/>
    <w:rsid w:val="008119C7"/>
    <w:rsid w:val="00823506"/>
    <w:rsid w:val="00831038"/>
    <w:rsid w:val="008429C0"/>
    <w:rsid w:val="00862735"/>
    <w:rsid w:val="008759E5"/>
    <w:rsid w:val="00877199"/>
    <w:rsid w:val="008805EE"/>
    <w:rsid w:val="0088479F"/>
    <w:rsid w:val="008861E3"/>
    <w:rsid w:val="00886A61"/>
    <w:rsid w:val="00891F29"/>
    <w:rsid w:val="00893A8E"/>
    <w:rsid w:val="008943A3"/>
    <w:rsid w:val="008969C4"/>
    <w:rsid w:val="008A1CA9"/>
    <w:rsid w:val="008A3DEA"/>
    <w:rsid w:val="008C2F26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25045"/>
    <w:rsid w:val="00926383"/>
    <w:rsid w:val="00930594"/>
    <w:rsid w:val="009421FC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B6BDF"/>
    <w:rsid w:val="009B754B"/>
    <w:rsid w:val="009C2C9A"/>
    <w:rsid w:val="009C5629"/>
    <w:rsid w:val="009C694E"/>
    <w:rsid w:val="009D56A4"/>
    <w:rsid w:val="009E45E9"/>
    <w:rsid w:val="009F3119"/>
    <w:rsid w:val="00A22E5D"/>
    <w:rsid w:val="00A2583B"/>
    <w:rsid w:val="00A25B61"/>
    <w:rsid w:val="00A26934"/>
    <w:rsid w:val="00A32585"/>
    <w:rsid w:val="00A365F0"/>
    <w:rsid w:val="00A42882"/>
    <w:rsid w:val="00A5749E"/>
    <w:rsid w:val="00A8114B"/>
    <w:rsid w:val="00A92EE5"/>
    <w:rsid w:val="00AA3334"/>
    <w:rsid w:val="00AA38E8"/>
    <w:rsid w:val="00AB200C"/>
    <w:rsid w:val="00AB2785"/>
    <w:rsid w:val="00AC7DD3"/>
    <w:rsid w:val="00AD4041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35242"/>
    <w:rsid w:val="00B352F7"/>
    <w:rsid w:val="00B452A9"/>
    <w:rsid w:val="00B808D7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E2E02"/>
    <w:rsid w:val="00BF1475"/>
    <w:rsid w:val="00BF5242"/>
    <w:rsid w:val="00C0276C"/>
    <w:rsid w:val="00C145F2"/>
    <w:rsid w:val="00C24FF5"/>
    <w:rsid w:val="00C27725"/>
    <w:rsid w:val="00C3267C"/>
    <w:rsid w:val="00C375E8"/>
    <w:rsid w:val="00C576BF"/>
    <w:rsid w:val="00C60657"/>
    <w:rsid w:val="00C71EF8"/>
    <w:rsid w:val="00CA5BBE"/>
    <w:rsid w:val="00CA6F09"/>
    <w:rsid w:val="00CB724F"/>
    <w:rsid w:val="00CC5FFD"/>
    <w:rsid w:val="00CE2533"/>
    <w:rsid w:val="00CF01A3"/>
    <w:rsid w:val="00CF445E"/>
    <w:rsid w:val="00CF7C4B"/>
    <w:rsid w:val="00D13372"/>
    <w:rsid w:val="00D154C3"/>
    <w:rsid w:val="00D16229"/>
    <w:rsid w:val="00D31601"/>
    <w:rsid w:val="00D4065B"/>
    <w:rsid w:val="00D4267E"/>
    <w:rsid w:val="00D43475"/>
    <w:rsid w:val="00D460BB"/>
    <w:rsid w:val="00D51275"/>
    <w:rsid w:val="00D52276"/>
    <w:rsid w:val="00D57397"/>
    <w:rsid w:val="00D6547D"/>
    <w:rsid w:val="00D66AB8"/>
    <w:rsid w:val="00D77952"/>
    <w:rsid w:val="00D8298E"/>
    <w:rsid w:val="00DB213C"/>
    <w:rsid w:val="00DC336B"/>
    <w:rsid w:val="00DD03A1"/>
    <w:rsid w:val="00DD3B65"/>
    <w:rsid w:val="00DE24CB"/>
    <w:rsid w:val="00DE2FDE"/>
    <w:rsid w:val="00DE4B77"/>
    <w:rsid w:val="00E01806"/>
    <w:rsid w:val="00E024FD"/>
    <w:rsid w:val="00E107A7"/>
    <w:rsid w:val="00E15743"/>
    <w:rsid w:val="00E202D5"/>
    <w:rsid w:val="00E35A9F"/>
    <w:rsid w:val="00E36420"/>
    <w:rsid w:val="00E51352"/>
    <w:rsid w:val="00E53BF0"/>
    <w:rsid w:val="00E61FD9"/>
    <w:rsid w:val="00E67396"/>
    <w:rsid w:val="00E70D2A"/>
    <w:rsid w:val="00E77432"/>
    <w:rsid w:val="00E9431D"/>
    <w:rsid w:val="00EA128E"/>
    <w:rsid w:val="00EC0CCD"/>
    <w:rsid w:val="00ED7CA4"/>
    <w:rsid w:val="00EE26AB"/>
    <w:rsid w:val="00EF1337"/>
    <w:rsid w:val="00F01D8E"/>
    <w:rsid w:val="00F07544"/>
    <w:rsid w:val="00F20DB2"/>
    <w:rsid w:val="00F25926"/>
    <w:rsid w:val="00F31A9D"/>
    <w:rsid w:val="00F34AE7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0710"/>
    <w:rsid w:val="00F72997"/>
    <w:rsid w:val="00F737FE"/>
    <w:rsid w:val="00F91518"/>
    <w:rsid w:val="00FA5768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54200BF-3DA3-4678-BBD7-4DCBF69768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F9B7AD-651F-4C04-955B-3B838F3D4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Byrski, Krzysztof</cp:lastModifiedBy>
  <cp:revision>17</cp:revision>
  <cp:lastPrinted>2015-02-27T18:50:00Z</cp:lastPrinted>
  <dcterms:created xsi:type="dcterms:W3CDTF">2016-11-15T17:00:00Z</dcterms:created>
  <dcterms:modified xsi:type="dcterms:W3CDTF">2018-02-14T11:46:00Z</dcterms:modified>
</cp:coreProperties>
</file>