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r w:rsidR="00851835">
        <w:fldChar w:fldCharType="begin"/>
      </w:r>
      <w:r w:rsidR="00851835">
        <w:instrText xml:space="preserve"> DOCPROPERTY "Document Title"  \* MERGEFORMAT </w:instrText>
      </w:r>
      <w:r w:rsidR="00851835">
        <w:fldChar w:fldCharType="separate"/>
      </w:r>
      <w:r w:rsidR="00146569">
        <w:t>Electric Power Consumption</w:t>
      </w:r>
      <w:r w:rsidR="00851835">
        <w:fldChar w:fldCharType="end"/>
      </w:r>
    </w:p>
    <w:p w:rsidR="004A781C" w:rsidRDefault="004A781C"/>
    <w:p w:rsidR="004A781C" w:rsidRDefault="004A781C">
      <w:pPr>
        <w:pStyle w:val="Heading1"/>
      </w:pPr>
      <w:r>
        <w:t>High-Level Description</w:t>
      </w:r>
    </w:p>
    <w:p w:rsidR="00B94BDF" w:rsidRDefault="00A32EEF">
      <w:r>
        <w:rPr>
          <w:rFonts w:ascii="Calibri" w:hAnsi="Calibri"/>
        </w:rPr>
        <w:t>This module estimates the instantaneous electric power at the input of the control module</w:t>
      </w:r>
      <w:r w:rsidR="00B94BDF">
        <w:t xml:space="preserve"> and the supply current. </w:t>
      </w:r>
    </w:p>
    <w:p w:rsidR="00B94BDF" w:rsidRDefault="00B94BDF"/>
    <w:p w:rsidR="00125DBC" w:rsidRDefault="00125DBC" w:rsidP="00125DBC"/>
    <w:p w:rsidR="004A781C" w:rsidRDefault="004A781C">
      <w:pPr>
        <w:pStyle w:val="Heading1"/>
      </w:pPr>
      <w:r>
        <w:t>Figures</w:t>
      </w:r>
    </w:p>
    <w:p w:rsidR="00146569" w:rsidRDefault="00146569">
      <w:pPr>
        <w:pStyle w:val="Heading2"/>
      </w:pPr>
      <w:r>
        <w:t>Diagram – Component Diagram</w:t>
      </w:r>
    </w:p>
    <w:p w:rsidR="00146569" w:rsidRDefault="00146569" w:rsidP="00B94BDF">
      <w:pPr>
        <w:pStyle w:val="Heading2"/>
        <w:numPr>
          <w:ilvl w:val="0"/>
          <w:numId w:val="0"/>
        </w:numPr>
        <w:ind w:left="576"/>
        <w:jc w:val="center"/>
      </w:pPr>
    </w:p>
    <w:p w:rsidR="009F0F32" w:rsidRPr="00C77444" w:rsidRDefault="009F0F32">
      <w:pPr>
        <w:spacing w:after="0"/>
      </w:pPr>
    </w:p>
    <w:p w:rsidR="00146569" w:rsidRDefault="00580E27" w:rsidP="00146569">
      <w:pPr>
        <w:pStyle w:val="Heading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>
            <wp:extent cx="2720975" cy="2326005"/>
            <wp:effectExtent l="1905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6569">
        <w:t xml:space="preserve"> </w:t>
      </w:r>
    </w:p>
    <w:p w:rsidR="004A781C" w:rsidRDefault="004A781C" w:rsidP="00B303A1">
      <w:pPr>
        <w:jc w:val="both"/>
      </w:pPr>
    </w:p>
    <w:p w:rsidR="004A781C" w:rsidRDefault="004A781C"/>
    <w:p w:rsidR="004A781C" w:rsidRDefault="004A781C"/>
    <w:p w:rsidR="004A781C" w:rsidRDefault="004A781C" w:rsidP="003642A6">
      <w:pPr>
        <w:pStyle w:val="Heading1"/>
      </w:pPr>
      <w:r>
        <w:br w:type="page"/>
      </w:r>
      <w:r w:rsidRPr="003642A6">
        <w:lastRenderedPageBreak/>
        <w:t>Variable</w:t>
      </w:r>
      <w:r>
        <w:t xml:space="preserve"> Data </w:t>
      </w:r>
      <w:r w:rsidRPr="003642A6">
        <w:t>Dictionary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55"/>
      </w:tblGrid>
      <w:tr w:rsidR="006A25CC" w:rsidRPr="006A25CC" w:rsidTr="00ED440B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Inputs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Outputs</w:t>
            </w: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Vecu_Volt_f32</w:t>
            </w:r>
          </w:p>
        </w:tc>
        <w:tc>
          <w:tcPr>
            <w:tcW w:w="4455" w:type="dxa"/>
            <w:vAlign w:val="center"/>
          </w:tcPr>
          <w:p w:rsidR="00C77444" w:rsidRPr="004B5BE2" w:rsidRDefault="002E4608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ElectricPower_Watt_f32</w:t>
            </w: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MtrVoltDax_Volt_f32</w:t>
            </w:r>
          </w:p>
        </w:tc>
        <w:tc>
          <w:tcPr>
            <w:tcW w:w="4455" w:type="dxa"/>
            <w:vAlign w:val="center"/>
          </w:tcPr>
          <w:p w:rsidR="00C77444" w:rsidRPr="004B5BE2" w:rsidRDefault="00C77444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52B9F">
              <w:rPr>
                <w:rFonts w:ascii="Arial" w:hAnsi="Arial" w:cs="Arial"/>
                <w:sz w:val="16"/>
                <w:szCs w:val="16"/>
              </w:rPr>
              <w:t>SupplyCurr</w:t>
            </w:r>
            <w:r w:rsidR="003642A6">
              <w:rPr>
                <w:rFonts w:ascii="Arial" w:hAnsi="Arial" w:cs="Arial"/>
                <w:sz w:val="16"/>
                <w:szCs w:val="16"/>
              </w:rPr>
              <w:t>ent</w:t>
            </w:r>
            <w:r w:rsidRPr="00752B9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Amp</w:t>
            </w:r>
            <w:r w:rsidRPr="00752B9F">
              <w:rPr>
                <w:rFonts w:ascii="Arial" w:hAnsi="Arial" w:cs="Arial"/>
                <w:sz w:val="16"/>
                <w:szCs w:val="16"/>
              </w:rPr>
              <w:t>_f32</w:t>
            </w: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MtrVoltQax_Volt_f32</w:t>
            </w:r>
          </w:p>
        </w:tc>
        <w:tc>
          <w:tcPr>
            <w:tcW w:w="4455" w:type="dxa"/>
            <w:vAlign w:val="center"/>
          </w:tcPr>
          <w:p w:rsidR="00C77444" w:rsidRPr="004B5BE2" w:rsidRDefault="00C77444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MtrCurrDax_Amp_f32</w:t>
            </w:r>
          </w:p>
        </w:tc>
        <w:tc>
          <w:tcPr>
            <w:tcW w:w="4455" w:type="dxa"/>
            <w:vAlign w:val="center"/>
          </w:tcPr>
          <w:p w:rsidR="00C77444" w:rsidRPr="004B5BE2" w:rsidRDefault="00C77444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MtrCurrQax_Amp_f32</w:t>
            </w:r>
          </w:p>
        </w:tc>
        <w:tc>
          <w:tcPr>
            <w:tcW w:w="4455" w:type="dxa"/>
            <w:vAlign w:val="center"/>
          </w:tcPr>
          <w:p w:rsidR="00C77444" w:rsidRPr="004B5BE2" w:rsidRDefault="00C77444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84BA1" w:rsidRDefault="00884BA1" w:rsidP="00884BA1">
      <w:pPr>
        <w:pStyle w:val="Heading3"/>
        <w:numPr>
          <w:ilvl w:val="0"/>
          <w:numId w:val="0"/>
        </w:numPr>
        <w:ind w:left="720" w:hanging="720"/>
      </w:pPr>
    </w:p>
    <w:p w:rsidR="004A781C" w:rsidRPr="0039641F" w:rsidRDefault="004A781C">
      <w:pPr>
        <w:pStyle w:val="Heading2"/>
      </w:pPr>
      <w:r w:rsidRPr="0039641F">
        <w:t>Module Internal Variables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440"/>
        <w:gridCol w:w="1215"/>
        <w:gridCol w:w="1215"/>
        <w:gridCol w:w="2250"/>
      </w:tblGrid>
      <w:tr w:rsidR="009301F3" w:rsidTr="00D56BDD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D44106" w:rsidTr="0039641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D44106" w:rsidP="0039641F">
            <w:pPr>
              <w:rPr>
                <w:rFonts w:ascii="Arial" w:hAnsi="Arial" w:cs="Arial"/>
                <w:sz w:val="16"/>
                <w:szCs w:val="16"/>
              </w:rPr>
            </w:pPr>
            <w:r w:rsidRPr="0039641F">
              <w:rPr>
                <w:rFonts w:ascii="Arial" w:hAnsi="Arial" w:cs="Arial"/>
                <w:sz w:val="16"/>
                <w:szCs w:val="16"/>
              </w:rPr>
              <w:t>ModInPower_</w:t>
            </w:r>
            <w:r w:rsidR="009A742A">
              <w:rPr>
                <w:rFonts w:ascii="Arial" w:hAnsi="Arial" w:cs="Arial"/>
                <w:sz w:val="16"/>
                <w:szCs w:val="16"/>
              </w:rPr>
              <w:t>Watt</w:t>
            </w:r>
            <w:r w:rsidRPr="0039641F">
              <w:rPr>
                <w:rFonts w:ascii="Arial" w:hAnsi="Arial" w:cs="Arial"/>
                <w:sz w:val="16"/>
                <w:szCs w:val="16"/>
              </w:rPr>
              <w:t>_D_f32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D44106" w:rsidP="0039641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39641F"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356098" w:rsidP="0039641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-2000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356098" w:rsidP="0039641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9D37DB" w:rsidP="00547FC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ELEPWR</w:t>
            </w:r>
            <w:r w:rsidR="00F14878" w:rsidRPr="00F14878">
              <w:rPr>
                <w:rFonts w:ascii="Arial" w:hAnsi="Arial" w:cs="Arial"/>
                <w:sz w:val="16"/>
                <w:szCs w:val="16"/>
              </w:rPr>
              <w:t>_START_SEC</w:t>
            </w:r>
            <w:r w:rsidR="009F3E22">
              <w:rPr>
                <w:rFonts w:ascii="Arial" w:hAnsi="Arial" w:cs="Arial"/>
                <w:sz w:val="16"/>
                <w:szCs w:val="16"/>
              </w:rPr>
              <w:t>_VAR_</w:t>
            </w:r>
            <w:r w:rsidR="009F3E22" w:rsidRPr="009F3E22">
              <w:rPr>
                <w:rFonts w:ascii="Arial" w:hAnsi="Arial" w:cs="Arial"/>
                <w:sz w:val="16"/>
                <w:szCs w:val="16"/>
              </w:rPr>
              <w:t xml:space="preserve">CLEARED </w:t>
            </w:r>
            <w:r w:rsidR="00F14878">
              <w:rPr>
                <w:rFonts w:ascii="Arial" w:hAnsi="Arial" w:cs="Arial"/>
                <w:sz w:val="16"/>
                <w:szCs w:val="16"/>
              </w:rPr>
              <w:t>_32</w:t>
            </w:r>
            <w:r w:rsidR="00F14878" w:rsidRPr="00F1487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39641F" w:rsidTr="00F14878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641F" w:rsidRPr="0039641F" w:rsidRDefault="0039641F" w:rsidP="0039641F">
            <w:pPr>
              <w:rPr>
                <w:rFonts w:ascii="Arial" w:hAnsi="Arial" w:cs="Arial"/>
                <w:sz w:val="16"/>
                <w:szCs w:val="16"/>
              </w:rPr>
            </w:pPr>
            <w:r w:rsidRPr="0039641F">
              <w:rPr>
                <w:rFonts w:ascii="Arial" w:hAnsi="Arial" w:cs="Arial"/>
                <w:sz w:val="16"/>
                <w:szCs w:val="16"/>
              </w:rPr>
              <w:t>DropInPower_</w:t>
            </w:r>
            <w:r w:rsidR="009A742A">
              <w:rPr>
                <w:rFonts w:ascii="Arial" w:hAnsi="Arial" w:cs="Arial"/>
                <w:sz w:val="16"/>
                <w:szCs w:val="16"/>
              </w:rPr>
              <w:t>Watt</w:t>
            </w:r>
            <w:r w:rsidRPr="0039641F">
              <w:rPr>
                <w:rFonts w:ascii="Arial" w:hAnsi="Arial" w:cs="Arial"/>
                <w:sz w:val="16"/>
                <w:szCs w:val="16"/>
              </w:rPr>
              <w:t>_D_f32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41F" w:rsidRDefault="0039641F">
            <w:r w:rsidRPr="00CB2852"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641F" w:rsidRPr="0039641F" w:rsidRDefault="00356098" w:rsidP="00F14878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-200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641F" w:rsidRPr="0039641F" w:rsidRDefault="00356098" w:rsidP="00F14878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641F" w:rsidRPr="0039641F" w:rsidRDefault="009D37DB" w:rsidP="009F3E2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ELEPWR</w:t>
            </w:r>
            <w:r w:rsidR="00547FCE" w:rsidRPr="00F14878">
              <w:rPr>
                <w:rFonts w:ascii="Arial" w:hAnsi="Arial" w:cs="Arial"/>
                <w:sz w:val="16"/>
                <w:szCs w:val="16"/>
              </w:rPr>
              <w:t>_START_SEC</w:t>
            </w:r>
            <w:r w:rsidR="00547FCE" w:rsidRPr="0039641F">
              <w:rPr>
                <w:rFonts w:ascii="Arial" w:hAnsi="Arial" w:cs="Arial"/>
                <w:sz w:val="16"/>
                <w:szCs w:val="16"/>
              </w:rPr>
              <w:t>_VAR_</w:t>
            </w:r>
            <w:r w:rsidR="009F3E22" w:rsidRPr="009F3E22">
              <w:rPr>
                <w:rFonts w:ascii="Arial" w:hAnsi="Arial" w:cs="Arial"/>
                <w:sz w:val="16"/>
                <w:szCs w:val="16"/>
              </w:rPr>
              <w:t xml:space="preserve">CLEARED </w:t>
            </w:r>
            <w:r w:rsidR="00547FCE">
              <w:rPr>
                <w:rFonts w:ascii="Arial" w:hAnsi="Arial" w:cs="Arial"/>
                <w:sz w:val="16"/>
                <w:szCs w:val="16"/>
              </w:rPr>
              <w:t>_32</w:t>
            </w:r>
            <w:r w:rsidR="00547FCE" w:rsidRPr="00F1487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884BA1" w:rsidRDefault="00884BA1" w:rsidP="00884BA1">
      <w:pPr>
        <w:pStyle w:val="Heading3"/>
        <w:numPr>
          <w:ilvl w:val="0"/>
          <w:numId w:val="0"/>
        </w:numPr>
        <w:ind w:left="720" w:hanging="720"/>
      </w:pPr>
    </w:p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2160"/>
        <w:gridCol w:w="1440"/>
        <w:gridCol w:w="992"/>
        <w:gridCol w:w="993"/>
      </w:tblGrid>
      <w:tr w:rsidR="004A781C" w:rsidTr="006B527C">
        <w:tc>
          <w:tcPr>
            <w:tcW w:w="3348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16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4A781C" w:rsidTr="006B527C">
        <w:tc>
          <w:tcPr>
            <w:tcW w:w="3348" w:type="dxa"/>
          </w:tcPr>
          <w:p w:rsidR="004A781C" w:rsidRDefault="00752B9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160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884BA1" w:rsidRDefault="00884BA1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B5BE2" w:rsidRPr="004B5BE2" w:rsidRDefault="004B5BE2" w:rsidP="004B5BE2"/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 w:rsidTr="007E1BDD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7E1BDD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Default="003D20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k_CntlrInResist_Ohm_f32</w:t>
            </w:r>
          </w:p>
        </w:tc>
      </w:tr>
      <w:tr w:rsidR="004A781C" w:rsidTr="007E1BDD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Default="003D20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k_PstcPowerLoss_</w:t>
            </w:r>
            <w:r w:rsidR="009A742A">
              <w:rPr>
                <w:rFonts w:ascii="Arial" w:hAnsi="Arial" w:cs="Arial"/>
                <w:sz w:val="16"/>
              </w:rPr>
              <w:t>Watt</w:t>
            </w:r>
            <w:r>
              <w:rPr>
                <w:rFonts w:ascii="Arial" w:hAnsi="Arial" w:cs="Arial"/>
                <w:sz w:val="16"/>
              </w:rPr>
              <w:t>_f32</w:t>
            </w:r>
          </w:p>
        </w:tc>
      </w:tr>
    </w:tbl>
    <w:p w:rsidR="004B5BE2" w:rsidRDefault="004B5BE2" w:rsidP="006B527C">
      <w:pPr>
        <w:pStyle w:val="Heading2"/>
        <w:numPr>
          <w:ilvl w:val="0"/>
          <w:numId w:val="0"/>
        </w:numPr>
        <w:ind w:left="576" w:hanging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930222" w:rsidRPr="00930222" w:rsidRDefault="00930222" w:rsidP="00930222"/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680"/>
        <w:gridCol w:w="1680"/>
        <w:gridCol w:w="1680"/>
      </w:tblGrid>
      <w:tr w:rsidR="004A781C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7A7C2F" w:rsidRPr="00C77444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Pr="00C77444" w:rsidRDefault="00C77444" w:rsidP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77444">
              <w:rPr>
                <w:rFonts w:ascii="Arial" w:hAnsi="Arial" w:cs="Arial"/>
                <w:sz w:val="16"/>
                <w:lang w:val="fr-FR"/>
              </w:rPr>
              <w:t>D_SQRT3OVR2_ULS_F32</w:t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Pr="00C77444" w:rsidRDefault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 xml:space="preserve">Single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precision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Float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Pr="00C77444" w:rsidRDefault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Float32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Pr="00C77444" w:rsidRDefault="00C77444" w:rsidP="00C1557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77444">
              <w:rPr>
                <w:rFonts w:ascii="Arial" w:hAnsi="Arial" w:cs="Arial"/>
                <w:sz w:val="16"/>
                <w:lang w:val="fr-FR"/>
              </w:rPr>
              <w:t>0.866025403784</w:t>
            </w:r>
          </w:p>
        </w:tc>
      </w:tr>
      <w:tr w:rsidR="00FF2425" w:rsidRPr="00C77444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Pr="00C77444" w:rsidRDefault="00FF2425" w:rsidP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FF2425">
              <w:rPr>
                <w:rFonts w:ascii="Arial" w:hAnsi="Arial" w:cs="Arial"/>
                <w:sz w:val="16"/>
                <w:lang w:val="fr-FR"/>
              </w:rPr>
              <w:t>D_ELECPOWERLOLMT_WATT_F32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Default="00FF2425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 xml:space="preserve">Single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precision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Float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Default="001E77C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Watt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Pr="00C77444" w:rsidRDefault="00FF2425" w:rsidP="00C1557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(-</w:t>
            </w:r>
            <w:r w:rsidRPr="00FF2425">
              <w:rPr>
                <w:rFonts w:ascii="Arial" w:hAnsi="Arial" w:cs="Arial"/>
                <w:sz w:val="16"/>
                <w:lang w:val="fr-FR"/>
              </w:rPr>
              <w:t>2000</w:t>
            </w:r>
            <w:r>
              <w:rPr>
                <w:rFonts w:ascii="Arial" w:hAnsi="Arial" w:cs="Arial"/>
                <w:sz w:val="16"/>
                <w:lang w:val="fr-FR"/>
              </w:rPr>
              <w:t>.0)</w:t>
            </w:r>
          </w:p>
        </w:tc>
      </w:tr>
      <w:tr w:rsidR="00FF2425" w:rsidRPr="00C77444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Pr="00C77444" w:rsidRDefault="00FF2425" w:rsidP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FF2425">
              <w:rPr>
                <w:rFonts w:ascii="Arial" w:hAnsi="Arial" w:cs="Arial"/>
                <w:sz w:val="16"/>
                <w:lang w:val="fr-FR"/>
              </w:rPr>
              <w:t>D_ELECPOWERHILMT_WATT_F32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Default="00FF2425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 xml:space="preserve">Single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precision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Float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Default="001E77C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Watt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Pr="00C77444" w:rsidRDefault="00FF2425" w:rsidP="00C1557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FF2425">
              <w:rPr>
                <w:rFonts w:ascii="Arial" w:hAnsi="Arial" w:cs="Arial"/>
                <w:sz w:val="16"/>
                <w:lang w:val="fr-FR"/>
              </w:rPr>
              <w:t>2000</w:t>
            </w:r>
            <w:r>
              <w:rPr>
                <w:rFonts w:ascii="Arial" w:hAnsi="Arial" w:cs="Arial"/>
                <w:sz w:val="16"/>
                <w:lang w:val="fr-FR"/>
              </w:rPr>
              <w:t>.0</w:t>
            </w:r>
          </w:p>
        </w:tc>
      </w:tr>
      <w:tr w:rsidR="00FF2425" w:rsidRPr="00C77444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Pr="00C77444" w:rsidRDefault="00FF2425" w:rsidP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FF2425">
              <w:rPr>
                <w:rFonts w:ascii="Arial" w:hAnsi="Arial" w:cs="Arial"/>
                <w:sz w:val="16"/>
                <w:lang w:val="fr-FR"/>
              </w:rPr>
              <w:t>D_SUPPLYCURRENTLOLMT_AMP_F32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Default="00FF2425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 xml:space="preserve">Single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precision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Float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Default="001E77C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  <w:lang w:val="fr-FR"/>
              </w:rPr>
              <w:t>Amp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Pr="00C77444" w:rsidRDefault="00FF2425" w:rsidP="00C1557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(-</w:t>
            </w:r>
            <w:r w:rsidRPr="00FF2425">
              <w:rPr>
                <w:rFonts w:ascii="Arial" w:hAnsi="Arial" w:cs="Arial"/>
                <w:sz w:val="16"/>
                <w:lang w:val="fr-FR"/>
              </w:rPr>
              <w:t>200</w:t>
            </w:r>
            <w:r>
              <w:rPr>
                <w:rFonts w:ascii="Arial" w:hAnsi="Arial" w:cs="Arial"/>
                <w:sz w:val="16"/>
                <w:lang w:val="fr-FR"/>
              </w:rPr>
              <w:t>.0)</w:t>
            </w:r>
          </w:p>
        </w:tc>
      </w:tr>
      <w:tr w:rsidR="00FF2425" w:rsidRPr="00C77444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Pr="00C77444" w:rsidRDefault="00FF2425" w:rsidP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FF2425">
              <w:rPr>
                <w:rFonts w:ascii="Arial" w:hAnsi="Arial" w:cs="Arial"/>
                <w:sz w:val="16"/>
                <w:lang w:val="fr-FR"/>
              </w:rPr>
              <w:t>D_SUPPLYCURRENTHILMT_AMP_F32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Default="00FF2425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 xml:space="preserve">Single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precision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Float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Default="001E77C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Amp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425" w:rsidRPr="00C77444" w:rsidRDefault="00FF2425" w:rsidP="00C1557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(</w:t>
            </w:r>
            <w:r w:rsidRPr="00FF2425">
              <w:rPr>
                <w:rFonts w:ascii="Arial" w:hAnsi="Arial" w:cs="Arial"/>
                <w:sz w:val="16"/>
                <w:lang w:val="fr-FR"/>
              </w:rPr>
              <w:t>200</w:t>
            </w:r>
            <w:r>
              <w:rPr>
                <w:rFonts w:ascii="Arial" w:hAnsi="Arial" w:cs="Arial"/>
                <w:sz w:val="16"/>
                <w:lang w:val="fr-FR"/>
              </w:rPr>
              <w:t>.0)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  <w:tblGridChange w:id="0">
          <w:tblGrid>
            <w:gridCol w:w="4608"/>
          </w:tblGrid>
        </w:tblGridChange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E7587" w:rsidTr="002E140E">
        <w:tblPrEx>
          <w:tblW w:w="4608" w:type="dxa"/>
          <w:jc w:val="center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0" w:firstRow="1" w:lastRow="0" w:firstColumn="1" w:lastColumn="0" w:noHBand="0" w:noVBand="0"/>
          <w:tblPrExChange w:id="1" w:author="Balani, Spandana" w:date="2014-05-08T14:40:00Z">
            <w:tblPrEx>
              <w:tblW w:w="4608" w:type="dxa"/>
              <w:jc w:val="center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0" w:firstRow="1" w:lastRow="0" w:firstColumn="1" w:lastColumn="0" w:noHBand="0" w:noVBand="0"/>
            </w:tblPrEx>
          </w:tblPrExChange>
        </w:tblPrEx>
        <w:trPr>
          <w:jc w:val="center"/>
          <w:trPrChange w:id="2" w:author="Balani, Spandana" w:date="2014-05-08T14:40:00Z">
            <w:trPr>
              <w:jc w:val="center"/>
            </w:trPr>
          </w:trPrChange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PrChange w:id="3" w:author="Balani, Spandana" w:date="2014-05-08T14:40:00Z">
              <w:tcPr>
                <w:tcW w:w="4608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E7587" w:rsidRPr="00916B65" w:rsidRDefault="00243273" w:rsidP="005C563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D_ZERO_ULS_F32</w:t>
            </w:r>
          </w:p>
        </w:tc>
      </w:tr>
      <w:tr w:rsidR="002E140E">
        <w:trPr>
          <w:jc w:val="center"/>
          <w:ins w:id="4" w:author="Balani, Spandana" w:date="2014-05-08T14:40:00Z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0E" w:rsidRDefault="002E140E" w:rsidP="005C563C">
            <w:pPr>
              <w:spacing w:before="60"/>
              <w:jc w:val="center"/>
              <w:rPr>
                <w:ins w:id="5" w:author="Balani, Spandana" w:date="2014-05-08T14:40:00Z"/>
                <w:rFonts w:ascii="Arial" w:hAnsi="Arial" w:cs="Arial"/>
                <w:sz w:val="16"/>
              </w:rPr>
            </w:pPr>
            <w:ins w:id="6" w:author="Balani, Spandana" w:date="2014-05-08T14:40:00Z">
              <w:r>
                <w:rPr>
                  <w:rFonts w:ascii="Arial" w:hAnsi="Arial" w:cs="Arial"/>
                  <w:sz w:val="16"/>
                </w:rPr>
                <w:t>D_VECUMIN_VOLTS_F32</w:t>
              </w:r>
            </w:ins>
          </w:p>
        </w:tc>
      </w:tr>
    </w:tbl>
    <w:p w:rsidR="004A781C" w:rsidRDefault="004A781C"/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990"/>
        <w:gridCol w:w="3600"/>
        <w:gridCol w:w="1440"/>
      </w:tblGrid>
      <w:tr w:rsidR="004A781C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4941D7" w:rsidRDefault="004941D7">
      <w:pPr>
        <w:spacing w:after="0"/>
      </w:pPr>
      <w:r>
        <w:lastRenderedPageBreak/>
        <w:br w:type="page"/>
      </w:r>
    </w:p>
    <w:p w:rsidR="004941D7" w:rsidRDefault="004941D7" w:rsidP="004941D7">
      <w:pPr>
        <w:pStyle w:val="Heading1"/>
      </w:pPr>
      <w:r>
        <w:lastRenderedPageBreak/>
        <w:t xml:space="preserve">Functions/Macros used by the Sub-Modules </w:t>
      </w:r>
    </w:p>
    <w:p w:rsidR="004941D7" w:rsidRDefault="004941D7" w:rsidP="004941D7">
      <w:pPr>
        <w:pStyle w:val="Heading2"/>
      </w:pPr>
      <w:r>
        <w:t xml:space="preserve">Library Functions / Macros </w:t>
      </w:r>
    </w:p>
    <w:p w:rsidR="004941D7" w:rsidRDefault="004941D7" w:rsidP="004941D7">
      <w:r>
        <w:t>The library functions / Macros that are called by the various sub modules are identified below,</w:t>
      </w:r>
    </w:p>
    <w:p w:rsidR="006F67C5" w:rsidRDefault="006F67C5" w:rsidP="006F67C5">
      <w:pPr>
        <w:spacing w:after="0"/>
        <w:ind w:left="720"/>
      </w:pPr>
    </w:p>
    <w:p w:rsidR="004941D7" w:rsidRDefault="004941D7" w:rsidP="004941D7">
      <w:pPr>
        <w:pStyle w:val="Heading2"/>
      </w:pPr>
      <w:r>
        <w:t>Data Hiding Functions</w:t>
      </w:r>
    </w:p>
    <w:p w:rsidR="004941D7" w:rsidRDefault="0087379D" w:rsidP="004941D7">
      <w:r>
        <w:t>None</w:t>
      </w:r>
    </w:p>
    <w:p w:rsidR="0087379D" w:rsidRDefault="0087379D" w:rsidP="0087379D">
      <w:pPr>
        <w:spacing w:after="0"/>
      </w:pPr>
    </w:p>
    <w:p w:rsidR="004941D7" w:rsidRDefault="004941D7" w:rsidP="004941D7">
      <w:pPr>
        <w:pStyle w:val="Heading2"/>
      </w:pPr>
      <w:r>
        <w:t>Local Functions/Macros Used by this MDD only</w:t>
      </w:r>
    </w:p>
    <w:p w:rsidR="004941D7" w:rsidRDefault="009F0F32">
      <w:r>
        <w:t>None</w:t>
      </w:r>
    </w:p>
    <w:p w:rsidR="004A781C" w:rsidRDefault="004A781C">
      <w:pPr>
        <w:pStyle w:val="Heading1"/>
      </w:pPr>
      <w:r>
        <w:br w:type="page"/>
      </w:r>
      <w:r>
        <w:lastRenderedPageBreak/>
        <w:t>Software Module Implementation</w:t>
      </w:r>
    </w:p>
    <w:p w:rsidR="004A781C" w:rsidRDefault="00E21235">
      <w:pPr>
        <w:pStyle w:val="Heading2"/>
      </w:pPr>
      <w:r>
        <w:t>Initial Data Values</w:t>
      </w:r>
    </w:p>
    <w:p w:rsidR="00E21235" w:rsidRDefault="00E21235" w:rsidP="00E21235"/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55"/>
      </w:tblGrid>
      <w:tr w:rsidR="00E21235" w:rsidRPr="006A25CC" w:rsidTr="005C563C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C563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C563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C77444" w:rsidRPr="00C77444" w:rsidTr="009F0F32">
        <w:trPr>
          <w:trHeight w:val="341"/>
        </w:trPr>
        <w:tc>
          <w:tcPr>
            <w:tcW w:w="4455" w:type="dxa"/>
            <w:vAlign w:val="center"/>
          </w:tcPr>
          <w:p w:rsidR="00C77444" w:rsidRPr="00C77444" w:rsidRDefault="00C77444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Rte_InitValue_</w:t>
            </w:r>
            <w:r w:rsidRPr="00C77444">
              <w:rPr>
                <w:rFonts w:ascii="Arial" w:hAnsi="Arial" w:cs="Arial"/>
                <w:sz w:val="16"/>
                <w:szCs w:val="16"/>
                <w:lang w:val="fr-FR"/>
              </w:rPr>
              <w:t>Vecu_Volt_f32</w:t>
            </w:r>
          </w:p>
        </w:tc>
        <w:tc>
          <w:tcPr>
            <w:tcW w:w="4455" w:type="dxa"/>
            <w:vAlign w:val="center"/>
          </w:tcPr>
          <w:p w:rsidR="00C77444" w:rsidRPr="00C77444" w:rsidRDefault="00C77444" w:rsidP="009F0F3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  <w:lang w:val="fr-FR"/>
              </w:rPr>
            </w:pPr>
            <w:del w:id="7" w:author="Balani, Spandana" w:date="2014-05-08T14:39:00Z">
              <w:r w:rsidDel="002E140E">
                <w:rPr>
                  <w:rFonts w:ascii="Arial" w:hAnsi="Arial" w:cs="Arial"/>
                  <w:sz w:val="16"/>
                  <w:szCs w:val="16"/>
                  <w:lang w:val="fr-FR"/>
                </w:rPr>
                <w:delText>0.0</w:delText>
              </w:r>
            </w:del>
            <w:ins w:id="8" w:author="Balani, Spandana" w:date="2014-05-08T14:39:00Z">
              <w:r w:rsidR="002E140E">
                <w:rPr>
                  <w:rFonts w:ascii="Arial" w:hAnsi="Arial" w:cs="Arial"/>
                  <w:sz w:val="16"/>
                  <w:szCs w:val="16"/>
                  <w:lang w:val="fr-FR"/>
                </w:rPr>
                <w:t>5.0</w:t>
              </w:r>
            </w:ins>
          </w:p>
        </w:tc>
      </w:tr>
      <w:tr w:rsidR="00C77444" w:rsidRPr="004B5BE2" w:rsidTr="00E21967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</w:t>
            </w:r>
            <w:proofErr w:type="spellEnd"/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MtrVoltDax_Volt_f32</w:t>
            </w:r>
          </w:p>
        </w:tc>
        <w:tc>
          <w:tcPr>
            <w:tcW w:w="4455" w:type="dxa"/>
          </w:tcPr>
          <w:p w:rsidR="00C77444" w:rsidRDefault="00C77444">
            <w:r w:rsidRPr="00E861FA">
              <w:rPr>
                <w:rFonts w:ascii="Arial" w:hAnsi="Arial" w:cs="Arial"/>
                <w:sz w:val="16"/>
                <w:szCs w:val="16"/>
                <w:lang w:val="fr-FR"/>
              </w:rPr>
              <w:t>0.0</w:t>
            </w:r>
          </w:p>
        </w:tc>
      </w:tr>
      <w:tr w:rsidR="00C77444" w:rsidRPr="004B5BE2" w:rsidTr="00E21967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</w:t>
            </w:r>
            <w:proofErr w:type="spellEnd"/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MtrVoltQax_Volt_f32</w:t>
            </w:r>
          </w:p>
        </w:tc>
        <w:tc>
          <w:tcPr>
            <w:tcW w:w="4455" w:type="dxa"/>
          </w:tcPr>
          <w:p w:rsidR="00C77444" w:rsidRDefault="00C77444">
            <w:r w:rsidRPr="00E861FA">
              <w:rPr>
                <w:rFonts w:ascii="Arial" w:hAnsi="Arial" w:cs="Arial"/>
                <w:sz w:val="16"/>
                <w:szCs w:val="16"/>
                <w:lang w:val="fr-FR"/>
              </w:rPr>
              <w:t>0.0</w:t>
            </w:r>
          </w:p>
        </w:tc>
      </w:tr>
      <w:tr w:rsidR="00C77444" w:rsidRPr="00C77444" w:rsidTr="00E21967">
        <w:trPr>
          <w:trHeight w:val="341"/>
        </w:trPr>
        <w:tc>
          <w:tcPr>
            <w:tcW w:w="4455" w:type="dxa"/>
            <w:vAlign w:val="center"/>
          </w:tcPr>
          <w:p w:rsidR="00C77444" w:rsidRPr="00C77444" w:rsidRDefault="00C77444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Rte_InitValue_</w:t>
            </w:r>
            <w:r w:rsidRPr="00C77444">
              <w:rPr>
                <w:rFonts w:ascii="Arial" w:hAnsi="Arial" w:cs="Arial"/>
                <w:sz w:val="16"/>
                <w:szCs w:val="16"/>
                <w:lang w:val="fr-FR"/>
              </w:rPr>
              <w:t>MtrCurrDax_Amp_f32</w:t>
            </w:r>
          </w:p>
        </w:tc>
        <w:tc>
          <w:tcPr>
            <w:tcW w:w="4455" w:type="dxa"/>
          </w:tcPr>
          <w:p w:rsidR="00C77444" w:rsidRDefault="00C77444">
            <w:r w:rsidRPr="00E861FA">
              <w:rPr>
                <w:rFonts w:ascii="Arial" w:hAnsi="Arial" w:cs="Arial"/>
                <w:sz w:val="16"/>
                <w:szCs w:val="16"/>
                <w:lang w:val="fr-FR"/>
              </w:rPr>
              <w:t>0.0</w:t>
            </w:r>
          </w:p>
        </w:tc>
      </w:tr>
      <w:tr w:rsidR="00C77444" w:rsidRPr="00C77444" w:rsidTr="00E21967">
        <w:trPr>
          <w:trHeight w:val="341"/>
        </w:trPr>
        <w:tc>
          <w:tcPr>
            <w:tcW w:w="4455" w:type="dxa"/>
            <w:vAlign w:val="center"/>
          </w:tcPr>
          <w:p w:rsidR="00C77444" w:rsidRPr="00C77444" w:rsidRDefault="00C77444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Rte_InitValue_</w:t>
            </w:r>
            <w:r w:rsidRPr="00C77444">
              <w:rPr>
                <w:rFonts w:ascii="Arial" w:hAnsi="Arial" w:cs="Arial"/>
                <w:sz w:val="16"/>
                <w:szCs w:val="16"/>
                <w:lang w:val="fr-FR"/>
              </w:rPr>
              <w:t>MtrCurrQax_Amp_f32</w:t>
            </w:r>
          </w:p>
        </w:tc>
        <w:tc>
          <w:tcPr>
            <w:tcW w:w="4455" w:type="dxa"/>
          </w:tcPr>
          <w:p w:rsidR="00C77444" w:rsidRDefault="00C77444">
            <w:r w:rsidRPr="00E861FA">
              <w:rPr>
                <w:rFonts w:ascii="Arial" w:hAnsi="Arial" w:cs="Arial"/>
                <w:sz w:val="16"/>
                <w:szCs w:val="16"/>
                <w:lang w:val="fr-FR"/>
              </w:rPr>
              <w:t>0.0</w:t>
            </w: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 w:rsidRPr="00C77444">
              <w:rPr>
                <w:rFonts w:ascii="Arial" w:hAnsi="Arial" w:cs="Arial"/>
                <w:sz w:val="16"/>
                <w:szCs w:val="16"/>
              </w:rPr>
              <w:t>Rte_InitValue_</w:t>
            </w:r>
            <w:r w:rsidR="002E4608">
              <w:rPr>
                <w:rFonts w:ascii="Arial" w:hAnsi="Arial" w:cs="Arial"/>
                <w:sz w:val="16"/>
                <w:szCs w:val="16"/>
              </w:rPr>
              <w:t>ElectricPower_Watt</w:t>
            </w:r>
            <w:r>
              <w:rPr>
                <w:rFonts w:ascii="Arial" w:hAnsi="Arial" w:cs="Arial"/>
                <w:sz w:val="16"/>
                <w:szCs w:val="16"/>
              </w:rPr>
              <w:t>_f32</w:t>
            </w:r>
          </w:p>
        </w:tc>
        <w:tc>
          <w:tcPr>
            <w:tcW w:w="4455" w:type="dxa"/>
            <w:vAlign w:val="center"/>
          </w:tcPr>
          <w:p w:rsidR="00C77444" w:rsidRDefault="00C77444" w:rsidP="009F0F32">
            <w:r>
              <w:t>0.0</w:t>
            </w:r>
          </w:p>
        </w:tc>
      </w:tr>
    </w:tbl>
    <w:p w:rsidR="00E21235" w:rsidRPr="00E21235" w:rsidRDefault="00E21235" w:rsidP="00E21235"/>
    <w:p w:rsidR="00E21235" w:rsidRDefault="00E21235" w:rsidP="00E21235">
      <w:pPr>
        <w:pStyle w:val="Heading2"/>
        <w:numPr>
          <w:ilvl w:val="0"/>
          <w:numId w:val="0"/>
        </w:numPr>
        <w:ind w:left="576"/>
      </w:pPr>
    </w:p>
    <w:p w:rsidR="00E21235" w:rsidRDefault="00E21235" w:rsidP="00E21235">
      <w:pPr>
        <w:rPr>
          <w:rFonts w:ascii="Arial" w:hAnsi="Arial"/>
          <w:sz w:val="24"/>
        </w:rPr>
      </w:pPr>
      <w:r>
        <w:br w:type="page"/>
      </w:r>
    </w:p>
    <w:p w:rsidR="004A781C" w:rsidRDefault="004A781C">
      <w:pPr>
        <w:pStyle w:val="Heading2"/>
      </w:pPr>
      <w:r>
        <w:lastRenderedPageBreak/>
        <w:t>Periodic Functions</w:t>
      </w:r>
    </w:p>
    <w:p w:rsidR="004A781C" w:rsidRDefault="004A781C"/>
    <w:p w:rsidR="004A781C" w:rsidRDefault="004A781C">
      <w:pPr>
        <w:pStyle w:val="Heading3"/>
      </w:pPr>
      <w:r>
        <w:t xml:space="preserve">Per: </w:t>
      </w:r>
      <w:r w:rsidR="00851835">
        <w:fldChar w:fldCharType="begin"/>
      </w:r>
      <w:r w:rsidR="00851835">
        <w:instrText xml:space="preserve"> DOCPROPERTY  "Module Name"  \* MERGEFORMAT </w:instrText>
      </w:r>
      <w:r w:rsidR="00851835">
        <w:fldChar w:fldCharType="separate"/>
      </w:r>
      <w:r w:rsidR="009D37DB">
        <w:t>ElePwr</w:t>
      </w:r>
      <w:r w:rsidR="00851835">
        <w:fldChar w:fldCharType="end"/>
      </w:r>
      <w:r>
        <w:t>_Per</w:t>
      </w:r>
      <w:r w:rsidR="009A63BC">
        <w:t>1</w:t>
      </w:r>
    </w:p>
    <w:p w:rsidR="004A781C" w:rsidRDefault="004A781C">
      <w:pPr>
        <w:pStyle w:val="Heading4"/>
      </w:pPr>
      <w:r>
        <w:t>Design Rationale</w:t>
      </w:r>
    </w:p>
    <w:p w:rsidR="00C15574" w:rsidRPr="00C15574" w:rsidRDefault="00C15574" w:rsidP="00C15574">
      <w:r>
        <w:t>None</w:t>
      </w:r>
    </w:p>
    <w:p w:rsidR="004A781C" w:rsidRDefault="004A781C">
      <w:pPr>
        <w:pStyle w:val="Heading4"/>
      </w:pPr>
      <w:r>
        <w:t>Program Flow Start</w:t>
      </w:r>
    </w:p>
    <w:p w:rsidR="009165AA" w:rsidRDefault="008E72A1" w:rsidP="009165AA">
      <w:r w:rsidRPr="008E72A1">
        <w:t>Rte_Call_</w:t>
      </w:r>
      <w:r w:rsidR="009D37DB">
        <w:t>ElePwr</w:t>
      </w:r>
      <w:r w:rsidRPr="008E72A1">
        <w:t>_Per1_CP0_</w:t>
      </w:r>
      <w:proofErr w:type="gramStart"/>
      <w:r w:rsidRPr="008E72A1">
        <w:t>CheckpointReached()</w:t>
      </w:r>
      <w:proofErr w:type="gramEnd"/>
    </w:p>
    <w:p w:rsidR="009165AA" w:rsidRDefault="009165AA" w:rsidP="009165AA"/>
    <w:p w:rsidR="004A781C" w:rsidRDefault="004A781C">
      <w:pPr>
        <w:pStyle w:val="Heading4"/>
      </w:pPr>
      <w:r>
        <w:t>Store Module Inputs to Local copies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0"/>
        <w:gridCol w:w="5220"/>
      </w:tblGrid>
      <w:tr w:rsidR="009F0F32" w:rsidRPr="006A25CC" w:rsidTr="009F0F32">
        <w:trPr>
          <w:trHeight w:val="341"/>
        </w:trPr>
        <w:tc>
          <w:tcPr>
            <w:tcW w:w="3690" w:type="dxa"/>
            <w:shd w:val="clear" w:color="auto" w:fill="FFFF99"/>
            <w:vAlign w:val="center"/>
          </w:tcPr>
          <w:p w:rsidR="009F0F32" w:rsidRPr="006A25CC" w:rsidRDefault="009F0F32" w:rsidP="00F1487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Copy</w:t>
            </w:r>
          </w:p>
        </w:tc>
        <w:tc>
          <w:tcPr>
            <w:tcW w:w="5220" w:type="dxa"/>
            <w:shd w:val="clear" w:color="auto" w:fill="FFFF99"/>
            <w:vAlign w:val="center"/>
          </w:tcPr>
          <w:p w:rsidR="009F0F32" w:rsidRPr="006A25CC" w:rsidRDefault="009F0F32" w:rsidP="00F1487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Input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Vecu_Volt_f32</w:t>
            </w:r>
          </w:p>
        </w:tc>
        <w:tc>
          <w:tcPr>
            <w:tcW w:w="5220" w:type="dxa"/>
            <w:vAlign w:val="center"/>
          </w:tcPr>
          <w:p w:rsidR="00C77444" w:rsidRPr="004B5BE2" w:rsidRDefault="00C77444" w:rsidP="00F1487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_Per1_Vecu_</w:t>
            </w:r>
            <w:r>
              <w:rPr>
                <w:rFonts w:ascii="Arial" w:hAnsi="Arial" w:cs="Arial"/>
                <w:sz w:val="16"/>
                <w:szCs w:val="16"/>
              </w:rPr>
              <w:t>Volt</w:t>
            </w:r>
            <w:r w:rsidRPr="009F0F32">
              <w:rPr>
                <w:rFonts w:ascii="Arial" w:hAnsi="Arial" w:cs="Arial"/>
                <w:sz w:val="16"/>
                <w:szCs w:val="16"/>
              </w:rPr>
              <w:t>_f32</w:t>
            </w:r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MtrVoltDax_Volt_f32</w:t>
            </w:r>
          </w:p>
        </w:tc>
        <w:tc>
          <w:tcPr>
            <w:tcW w:w="5220" w:type="dxa"/>
            <w:vAlign w:val="center"/>
          </w:tcPr>
          <w:p w:rsidR="00C77444" w:rsidRDefault="00C77444" w:rsidP="00F14878"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>
              <w:rPr>
                <w:rFonts w:ascii="Arial" w:hAnsi="Arial" w:cs="Arial"/>
                <w:sz w:val="16"/>
                <w:szCs w:val="16"/>
              </w:rPr>
              <w:t xml:space="preserve"> MtrVoltDax_Volt_f32 ()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MtrVoltQax_Volt_f32</w:t>
            </w:r>
          </w:p>
        </w:tc>
        <w:tc>
          <w:tcPr>
            <w:tcW w:w="5220" w:type="dxa"/>
            <w:vAlign w:val="center"/>
          </w:tcPr>
          <w:p w:rsidR="00C77444" w:rsidRDefault="00C77444" w:rsidP="00F14878"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>
              <w:rPr>
                <w:rFonts w:ascii="Arial" w:hAnsi="Arial" w:cs="Arial"/>
                <w:sz w:val="16"/>
                <w:szCs w:val="16"/>
              </w:rPr>
              <w:t xml:space="preserve"> MtrVoltQax_Volt_f32 ()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MtrCurrDax_Amp_f32</w:t>
            </w:r>
          </w:p>
        </w:tc>
        <w:tc>
          <w:tcPr>
            <w:tcW w:w="5220" w:type="dxa"/>
            <w:vAlign w:val="center"/>
          </w:tcPr>
          <w:p w:rsidR="00C77444" w:rsidRPr="009F0F32" w:rsidRDefault="00C77444" w:rsidP="00F14878">
            <w:pPr>
              <w:rPr>
                <w:rFonts w:ascii="Arial" w:hAnsi="Arial" w:cs="Arial"/>
                <w:sz w:val="16"/>
                <w:szCs w:val="16"/>
              </w:rPr>
            </w:pPr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>
              <w:rPr>
                <w:rFonts w:ascii="Arial" w:hAnsi="Arial" w:cs="Arial"/>
                <w:sz w:val="16"/>
                <w:szCs w:val="16"/>
              </w:rPr>
              <w:t xml:space="preserve"> MtrCurrDax_Amp_f32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MtrCurrQax_Amp_f32</w:t>
            </w:r>
          </w:p>
        </w:tc>
        <w:tc>
          <w:tcPr>
            <w:tcW w:w="5220" w:type="dxa"/>
            <w:vAlign w:val="center"/>
          </w:tcPr>
          <w:p w:rsidR="00C77444" w:rsidRDefault="00C77444" w:rsidP="00F14878"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>
              <w:rPr>
                <w:rFonts w:ascii="Arial" w:hAnsi="Arial" w:cs="Arial"/>
                <w:sz w:val="16"/>
                <w:szCs w:val="16"/>
              </w:rPr>
              <w:t xml:space="preserve"> MtrCurrQax_Amp_f32 ()</w:t>
            </w:r>
          </w:p>
        </w:tc>
      </w:tr>
    </w:tbl>
    <w:p w:rsidR="00E77EE5" w:rsidRDefault="00E77EE5" w:rsidP="00E77EE5">
      <w:pPr>
        <w:pStyle w:val="Heading4"/>
        <w:numPr>
          <w:ilvl w:val="0"/>
          <w:numId w:val="0"/>
        </w:numPr>
        <w:ind w:left="864"/>
      </w:pPr>
    </w:p>
    <w:p w:rsidR="00E77EE5" w:rsidRDefault="00E77EE5" w:rsidP="00E77EE5">
      <w:pPr>
        <w:rPr>
          <w:rFonts w:ascii="Arial" w:hAnsi="Arial"/>
          <w:sz w:val="24"/>
        </w:rPr>
      </w:pPr>
      <w:r>
        <w:br w:type="page"/>
      </w:r>
    </w:p>
    <w:p w:rsidR="00E77EE5" w:rsidRDefault="00DB1699" w:rsidP="00E77EE5">
      <w:pPr>
        <w:pStyle w:val="Heading4"/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iCs/>
          <w:color w:val="000000"/>
          <w:sz w:val="16"/>
          <w:szCs w:val="16"/>
          <w:lang w:val="fr-FR"/>
        </w:rPr>
      </w:pPr>
      <w:r>
        <w:lastRenderedPageBreak/>
        <w:t xml:space="preserve">Calculate </w:t>
      </w:r>
      <w:r w:rsidR="00E77EE5">
        <w:t>Modulator Input Power</w:t>
      </w:r>
    </w:p>
    <w:p w:rsidR="00E77EE5" w:rsidRDefault="002E140E" w:rsidP="00E77EE5">
      <w:pPr>
        <w:jc w:val="center"/>
      </w:pPr>
      <w:r>
        <w:object w:dxaOrig="6625" w:dyaOrig="12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pt;height:558.7pt" o:ole="">
            <v:imagedata r:id="rId11" o:title=""/>
          </v:shape>
          <o:OLEObject Type="Embed" ProgID="Visio.Drawing.11" ShapeID="_x0000_i1025" DrawAspect="Content" ObjectID="_1461065753" r:id="rId12"/>
        </w:object>
      </w:r>
    </w:p>
    <w:p w:rsidR="00E77EE5" w:rsidRPr="00E77EE5" w:rsidRDefault="00E77EE5" w:rsidP="00E77EE5">
      <w:pPr>
        <w:jc w:val="center"/>
        <w:rPr>
          <w:lang w:val="fr-FR"/>
        </w:rPr>
      </w:pPr>
    </w:p>
    <w:p w:rsidR="004A781C" w:rsidRDefault="004A781C">
      <w:pPr>
        <w:pStyle w:val="Heading4"/>
      </w:pPr>
      <w:r>
        <w:t>Store Local copy of outputs into Module Outputs</w:t>
      </w:r>
    </w:p>
    <w:p w:rsidR="00D53C59" w:rsidRDefault="00D53C59" w:rsidP="0090768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iCs/>
          <w:color w:val="000000"/>
          <w:sz w:val="16"/>
          <w:szCs w:val="16"/>
        </w:rPr>
      </w:pP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0"/>
        <w:gridCol w:w="5220"/>
      </w:tblGrid>
      <w:tr w:rsidR="009F0F32" w:rsidRPr="006A25CC" w:rsidTr="00F14878">
        <w:trPr>
          <w:trHeight w:val="341"/>
        </w:trPr>
        <w:tc>
          <w:tcPr>
            <w:tcW w:w="3690" w:type="dxa"/>
            <w:shd w:val="clear" w:color="auto" w:fill="FFFF99"/>
            <w:vAlign w:val="center"/>
          </w:tcPr>
          <w:p w:rsidR="009F0F32" w:rsidRPr="006A25CC" w:rsidRDefault="009F0F32" w:rsidP="00F1487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Copy</w:t>
            </w:r>
          </w:p>
        </w:tc>
        <w:tc>
          <w:tcPr>
            <w:tcW w:w="5220" w:type="dxa"/>
            <w:shd w:val="clear" w:color="auto" w:fill="FFFF99"/>
            <w:vAlign w:val="center"/>
          </w:tcPr>
          <w:p w:rsidR="009F0F32" w:rsidRPr="006A25CC" w:rsidRDefault="009F0F32" w:rsidP="009F0F3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Output</w:t>
            </w:r>
          </w:p>
        </w:tc>
      </w:tr>
      <w:tr w:rsidR="009F0F32" w:rsidRPr="004B5BE2" w:rsidTr="00F14878">
        <w:trPr>
          <w:trHeight w:val="341"/>
        </w:trPr>
        <w:tc>
          <w:tcPr>
            <w:tcW w:w="3690" w:type="dxa"/>
            <w:vAlign w:val="center"/>
          </w:tcPr>
          <w:p w:rsidR="009F0F32" w:rsidRPr="004B5BE2" w:rsidRDefault="002E4608" w:rsidP="00F1487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ElecPower_Watt</w:t>
            </w:r>
            <w:r w:rsidR="00C77444" w:rsidRPr="00C77444">
              <w:rPr>
                <w:rFonts w:ascii="Arial" w:hAnsi="Arial" w:cs="Arial"/>
                <w:sz w:val="16"/>
                <w:szCs w:val="16"/>
              </w:rPr>
              <w:t>_T_f32</w:t>
            </w:r>
          </w:p>
        </w:tc>
        <w:tc>
          <w:tcPr>
            <w:tcW w:w="5220" w:type="dxa"/>
            <w:vAlign w:val="center"/>
          </w:tcPr>
          <w:p w:rsidR="009F0F32" w:rsidRPr="004B5BE2" w:rsidRDefault="009F0F32" w:rsidP="002E460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9F0F32">
              <w:rPr>
                <w:rFonts w:ascii="Arial" w:hAnsi="Arial" w:cs="Arial"/>
                <w:sz w:val="16"/>
                <w:szCs w:val="16"/>
              </w:rPr>
              <w:t>Rte_IWrite_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 w:rsidR="002E4608">
              <w:rPr>
                <w:rFonts w:ascii="Arial" w:hAnsi="Arial" w:cs="Arial"/>
                <w:sz w:val="16"/>
                <w:szCs w:val="16"/>
              </w:rPr>
              <w:t xml:space="preserve"> ElectricPower_Watt_f32</w:t>
            </w:r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</w:tr>
      <w:tr w:rsidR="009F0F32" w:rsidRPr="004B5BE2" w:rsidTr="00F14878">
        <w:trPr>
          <w:trHeight w:val="341"/>
        </w:trPr>
        <w:tc>
          <w:tcPr>
            <w:tcW w:w="3690" w:type="dxa"/>
            <w:vAlign w:val="center"/>
          </w:tcPr>
          <w:p w:rsidR="009F0F32" w:rsidRPr="004B5BE2" w:rsidRDefault="009F0F32" w:rsidP="00F1487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9F0F32">
              <w:rPr>
                <w:rFonts w:ascii="Arial" w:hAnsi="Arial" w:cs="Arial"/>
                <w:sz w:val="16"/>
                <w:szCs w:val="16"/>
              </w:rPr>
              <w:t>SupplyCurrent_</w:t>
            </w:r>
            <w:r w:rsidR="00A35A16">
              <w:rPr>
                <w:rFonts w:ascii="Arial" w:hAnsi="Arial" w:cs="Arial"/>
                <w:sz w:val="16"/>
                <w:szCs w:val="16"/>
              </w:rPr>
              <w:t>Amp</w:t>
            </w:r>
            <w:r w:rsidRPr="009F0F32">
              <w:rPr>
                <w:rFonts w:ascii="Arial" w:hAnsi="Arial" w:cs="Arial"/>
                <w:sz w:val="16"/>
                <w:szCs w:val="16"/>
              </w:rPr>
              <w:t>_T_f32</w:t>
            </w:r>
          </w:p>
        </w:tc>
        <w:tc>
          <w:tcPr>
            <w:tcW w:w="5220" w:type="dxa"/>
            <w:vAlign w:val="center"/>
          </w:tcPr>
          <w:p w:rsidR="009F0F32" w:rsidRDefault="009F0F32" w:rsidP="00F14878">
            <w:r w:rsidRPr="009F0F32">
              <w:rPr>
                <w:rFonts w:ascii="Arial" w:hAnsi="Arial" w:cs="Arial"/>
                <w:sz w:val="16"/>
                <w:szCs w:val="16"/>
              </w:rPr>
              <w:t>Rte_IWrite_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_Per1_SupplyCur</w:t>
            </w:r>
            <w:r w:rsidR="003642A6">
              <w:rPr>
                <w:rFonts w:ascii="Arial" w:hAnsi="Arial" w:cs="Arial"/>
                <w:sz w:val="16"/>
                <w:szCs w:val="16"/>
              </w:rPr>
              <w:t>rent</w:t>
            </w:r>
            <w:r w:rsidRPr="009F0F32">
              <w:rPr>
                <w:rFonts w:ascii="Arial" w:hAnsi="Arial" w:cs="Arial"/>
                <w:sz w:val="16"/>
                <w:szCs w:val="16"/>
              </w:rPr>
              <w:t xml:space="preserve">_Amp_f32 </w:t>
            </w:r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</w:tr>
    </w:tbl>
    <w:p w:rsidR="004A781C" w:rsidRDefault="004A781C">
      <w:pPr>
        <w:pStyle w:val="Heading4"/>
      </w:pPr>
      <w:r>
        <w:t>Program Flow End</w:t>
      </w:r>
    </w:p>
    <w:p w:rsidR="00C77444" w:rsidRPr="00C77444" w:rsidRDefault="008E72A1" w:rsidP="00C77444">
      <w:pPr>
        <w:pStyle w:val="Heading2"/>
        <w:numPr>
          <w:ilvl w:val="0"/>
          <w:numId w:val="0"/>
        </w:numPr>
        <w:ind w:left="576"/>
      </w:pPr>
      <w:r w:rsidRPr="00C77444">
        <w:rPr>
          <w:rFonts w:cs="Arial"/>
          <w:b w:val="0"/>
          <w:sz w:val="16"/>
          <w:szCs w:val="16"/>
        </w:rPr>
        <w:t>Rte_Call_</w:t>
      </w:r>
      <w:r w:rsidR="009D37DB">
        <w:rPr>
          <w:rFonts w:cs="Arial"/>
          <w:b w:val="0"/>
          <w:sz w:val="16"/>
          <w:szCs w:val="16"/>
        </w:rPr>
        <w:t>ElePwr</w:t>
      </w:r>
      <w:r w:rsidRPr="00C77444">
        <w:rPr>
          <w:rFonts w:cs="Arial"/>
          <w:b w:val="0"/>
          <w:sz w:val="16"/>
          <w:szCs w:val="16"/>
        </w:rPr>
        <w:t>_Per1_CP1_</w:t>
      </w:r>
      <w:proofErr w:type="gramStart"/>
      <w:r w:rsidRPr="00C77444">
        <w:rPr>
          <w:rFonts w:cs="Arial"/>
          <w:b w:val="0"/>
          <w:sz w:val="16"/>
          <w:szCs w:val="16"/>
        </w:rPr>
        <w:t>CheckpointReached()</w:t>
      </w:r>
      <w:proofErr w:type="gramEnd"/>
    </w:p>
    <w:p w:rsidR="004A781C" w:rsidRDefault="004A781C">
      <w:pPr>
        <w:pStyle w:val="Heading2"/>
      </w:pPr>
      <w:r>
        <w:t>Fault Recovery Functions</w:t>
      </w:r>
    </w:p>
    <w:p w:rsidR="004A781C" w:rsidRDefault="00B30D6A" w:rsidP="00C77444">
      <w:pPr>
        <w:ind w:firstLine="576"/>
      </w:pPr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9B70E4" w:rsidP="00C77444">
      <w:pPr>
        <w:ind w:firstLine="576"/>
      </w:pPr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07287D" w:rsidP="00C77444">
      <w:pPr>
        <w:ind w:firstLine="576"/>
      </w:pPr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F5432D" w:rsidP="00C77444">
      <w:pPr>
        <w:ind w:firstLine="576"/>
      </w:pPr>
      <w:r>
        <w:t>None</w:t>
      </w:r>
    </w:p>
    <w:p w:rsidR="004A781C" w:rsidRDefault="004A781C" w:rsidP="003642A6">
      <w:pPr>
        <w:pStyle w:val="Heading1"/>
      </w:pPr>
      <w:r>
        <w:t>Execution Requirements</w:t>
      </w:r>
    </w:p>
    <w:p w:rsidR="000B0E4D" w:rsidRDefault="000B0E4D"/>
    <w:p w:rsidR="004A781C" w:rsidRDefault="004A781C">
      <w:pPr>
        <w:pStyle w:val="Heading2"/>
      </w:pPr>
      <w:r>
        <w:t>Execution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28"/>
        <w:gridCol w:w="1980"/>
        <w:gridCol w:w="3420"/>
      </w:tblGrid>
      <w:tr w:rsidR="004A781C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381542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851835" w:rsidP="00F80F95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DOCPROPERTY "Module Name"  \* MERGEFORMAT </w:instrText>
            </w:r>
            <w:r>
              <w:fldChar w:fldCharType="separate"/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381542" w:rsidRPr="00381542">
              <w:rPr>
                <w:rFonts w:ascii="Arial" w:hAnsi="Arial" w:cs="Arial"/>
                <w:sz w:val="16"/>
                <w:szCs w:val="16"/>
              </w:rPr>
              <w:t>_Per</w:t>
            </w:r>
            <w:r w:rsidR="003815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2C11DB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ms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2E4608" w:rsidP="003642A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</w:tr>
    </w:tbl>
    <w:p w:rsidR="005F1EC6" w:rsidRDefault="005F1EC6" w:rsidP="005F1EC6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5310"/>
      </w:tblGrid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Sub-Module called by (Serial Comm Function Name)</w:t>
            </w:r>
          </w:p>
        </w:tc>
      </w:tr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7365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146010" w:rsidRPr="009D37DB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381542" w:rsidRDefault="00851835" w:rsidP="0075142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DOCPROPERTY "Module Name"  \* MERGEFORMAT </w:instrText>
            </w:r>
            <w:r>
              <w:fldChar w:fldCharType="separate"/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46010" w:rsidRPr="00381542">
              <w:rPr>
                <w:rFonts w:ascii="Arial" w:hAnsi="Arial" w:cs="Arial"/>
                <w:sz w:val="16"/>
                <w:szCs w:val="16"/>
              </w:rPr>
              <w:t>_Per</w:t>
            </w:r>
            <w:r w:rsidR="0014601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146010" w:rsidRDefault="00C15574" w:rsidP="0014601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15574">
              <w:rPr>
                <w:rFonts w:ascii="Arial" w:hAnsi="Arial" w:cs="Arial"/>
                <w:sz w:val="16"/>
                <w:lang w:val="fr-FR"/>
              </w:rPr>
              <w:t>RTE_AP_</w:t>
            </w:r>
            <w:r w:rsidR="009D37DB">
              <w:rPr>
                <w:rFonts w:ascii="Arial" w:hAnsi="Arial" w:cs="Arial"/>
                <w:sz w:val="16"/>
                <w:lang w:val="fr-FR"/>
              </w:rPr>
              <w:t>ELEPWR</w:t>
            </w:r>
            <w:r w:rsidRPr="00C15574">
              <w:rPr>
                <w:rFonts w:ascii="Arial" w:hAnsi="Arial" w:cs="Arial"/>
                <w:sz w:val="16"/>
                <w:lang w:val="fr-FR"/>
              </w:rPr>
              <w:t>_APPL_CODE</w:t>
            </w:r>
          </w:p>
        </w:tc>
      </w:tr>
    </w:tbl>
    <w:p w:rsidR="00B47ABB" w:rsidRPr="00C77444" w:rsidRDefault="00B47ABB" w:rsidP="00B47ABB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4A781C">
      <w:pPr>
        <w:pStyle w:val="Heading2"/>
      </w:pPr>
      <w:r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83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Known Issues / Limitations With Design</w:t>
      </w:r>
    </w:p>
    <w:p w:rsidR="004A781C" w:rsidRDefault="00A24A41">
      <w:pPr>
        <w:numPr>
          <w:ilvl w:val="0"/>
          <w:numId w:val="6"/>
        </w:numPr>
      </w:pPr>
      <w:r>
        <w:t>None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4590"/>
        <w:gridCol w:w="1440"/>
        <w:gridCol w:w="1350"/>
      </w:tblGrid>
      <w:tr w:rsidR="00A24A41" w:rsidTr="00A24A41">
        <w:tc>
          <w:tcPr>
            <w:tcW w:w="810" w:type="dxa"/>
          </w:tcPr>
          <w:p w:rsidR="00A24A41" w:rsidRDefault="00A24A4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4590" w:type="dxa"/>
          </w:tcPr>
          <w:p w:rsidR="00A24A41" w:rsidRDefault="00A24A4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440" w:type="dxa"/>
          </w:tcPr>
          <w:p w:rsidR="00A24A41" w:rsidRDefault="00A24A4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A24A41" w:rsidRDefault="00A24A4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A24A41" w:rsidTr="00A24A41">
        <w:tc>
          <w:tcPr>
            <w:tcW w:w="810" w:type="dxa"/>
          </w:tcPr>
          <w:p w:rsidR="00A24A41" w:rsidRDefault="00A24A4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4590" w:type="dxa"/>
          </w:tcPr>
          <w:p w:rsidR="00A24A41" w:rsidRPr="00A24A41" w:rsidRDefault="00A24A41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24A41">
              <w:rPr>
                <w:rFonts w:ascii="Arial" w:hAnsi="Arial" w:cs="Arial"/>
                <w:sz w:val="16"/>
                <w:lang w:val="fr-FR"/>
              </w:rPr>
              <w:t>Initial AUTOSAR version</w:t>
            </w:r>
            <w:r>
              <w:rPr>
                <w:rFonts w:ascii="Arial" w:hAnsi="Arial" w:cs="Arial"/>
                <w:sz w:val="16"/>
                <w:lang w:val="fr-FR"/>
              </w:rPr>
              <w:t xml:space="preserve"> (</w:t>
            </w:r>
            <w:r w:rsidRPr="00A24A41">
              <w:rPr>
                <w:rFonts w:ascii="Arial" w:hAnsi="Arial" w:cs="Arial"/>
                <w:sz w:val="16"/>
                <w:lang w:val="fr-FR"/>
              </w:rPr>
              <w:t xml:space="preserve">SF08 </w:t>
            </w:r>
            <w:r>
              <w:rPr>
                <w:rFonts w:ascii="Arial" w:hAnsi="Arial" w:cs="Arial"/>
                <w:sz w:val="16"/>
                <w:lang w:val="fr-FR"/>
              </w:rPr>
              <w:t>v</w:t>
            </w:r>
            <w:r w:rsidRPr="00A24A41">
              <w:rPr>
                <w:rFonts w:ascii="Arial" w:hAnsi="Arial" w:cs="Arial"/>
                <w:sz w:val="16"/>
                <w:lang w:val="fr-FR"/>
              </w:rPr>
              <w:t>001).</w:t>
            </w:r>
          </w:p>
        </w:tc>
        <w:tc>
          <w:tcPr>
            <w:tcW w:w="1440" w:type="dxa"/>
          </w:tcPr>
          <w:p w:rsidR="00A24A41" w:rsidRDefault="00A24A41" w:rsidP="00AF56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1-Dec-12</w:t>
            </w:r>
          </w:p>
        </w:tc>
        <w:tc>
          <w:tcPr>
            <w:tcW w:w="1350" w:type="dxa"/>
          </w:tcPr>
          <w:p w:rsidR="00A24A41" w:rsidRDefault="00A24A4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  <w:tr w:rsidR="00A36247" w:rsidTr="00A24A41">
        <w:tc>
          <w:tcPr>
            <w:tcW w:w="810" w:type="dxa"/>
          </w:tcPr>
          <w:p w:rsidR="00A36247" w:rsidRDefault="00A36247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4590" w:type="dxa"/>
          </w:tcPr>
          <w:p w:rsidR="00A36247" w:rsidRPr="009D37DB" w:rsidRDefault="00A36247">
            <w:pPr>
              <w:spacing w:before="60"/>
              <w:rPr>
                <w:rFonts w:ascii="Arial" w:hAnsi="Arial" w:cs="Arial"/>
                <w:sz w:val="16"/>
              </w:rPr>
            </w:pPr>
            <w:r w:rsidRPr="009D37DB">
              <w:rPr>
                <w:rFonts w:ascii="Arial" w:hAnsi="Arial" w:cs="Arial"/>
                <w:sz w:val="16"/>
              </w:rPr>
              <w:t>Name changed  from CmElecPwr to ElePwr</w:t>
            </w:r>
          </w:p>
        </w:tc>
        <w:tc>
          <w:tcPr>
            <w:tcW w:w="1440" w:type="dxa"/>
          </w:tcPr>
          <w:p w:rsidR="00A36247" w:rsidRDefault="00A36247" w:rsidP="00560FA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10-Dec-12</w:t>
            </w:r>
          </w:p>
        </w:tc>
        <w:tc>
          <w:tcPr>
            <w:tcW w:w="1350" w:type="dxa"/>
          </w:tcPr>
          <w:p w:rsidR="00A36247" w:rsidRDefault="00A36247" w:rsidP="00560FA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  <w:tr w:rsidR="00FF2425" w:rsidTr="00A24A41">
        <w:tc>
          <w:tcPr>
            <w:tcW w:w="810" w:type="dxa"/>
          </w:tcPr>
          <w:p w:rsidR="00FF2425" w:rsidRDefault="00FF2425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4590" w:type="dxa"/>
          </w:tcPr>
          <w:p w:rsidR="00FF2425" w:rsidRPr="009D37DB" w:rsidRDefault="00FF24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Anomaly 6242 Limit Outputs</w:t>
            </w:r>
          </w:p>
        </w:tc>
        <w:tc>
          <w:tcPr>
            <w:tcW w:w="1440" w:type="dxa"/>
          </w:tcPr>
          <w:p w:rsidR="00FF2425" w:rsidRDefault="00FF2425" w:rsidP="00560FA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02-Apr-14</w:t>
            </w:r>
          </w:p>
        </w:tc>
        <w:tc>
          <w:tcPr>
            <w:tcW w:w="1350" w:type="dxa"/>
          </w:tcPr>
          <w:p w:rsidR="00FF2425" w:rsidRDefault="00FF2425" w:rsidP="00560FA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2C3EA8" w:rsidTr="00A24A41">
        <w:trPr>
          <w:ins w:id="9" w:author="Balani, Spandana" w:date="2014-05-08T14:48:00Z"/>
        </w:trPr>
        <w:tc>
          <w:tcPr>
            <w:tcW w:w="810" w:type="dxa"/>
          </w:tcPr>
          <w:p w:rsidR="002C3EA8" w:rsidRDefault="002C3EA8" w:rsidP="001F058E">
            <w:pPr>
              <w:spacing w:before="60"/>
              <w:rPr>
                <w:ins w:id="10" w:author="Balani, Spandana" w:date="2014-05-08T14:48:00Z"/>
                <w:rFonts w:ascii="Arial" w:hAnsi="Arial" w:cs="Arial"/>
                <w:sz w:val="16"/>
              </w:rPr>
            </w:pPr>
            <w:ins w:id="11" w:author="Balani, Spandana" w:date="2014-05-08T14:48:00Z">
              <w:r>
                <w:rPr>
                  <w:rFonts w:ascii="Arial" w:hAnsi="Arial" w:cs="Arial"/>
                  <w:sz w:val="16"/>
                </w:rPr>
                <w:t>4</w:t>
              </w:r>
            </w:ins>
          </w:p>
        </w:tc>
        <w:tc>
          <w:tcPr>
            <w:tcW w:w="4590" w:type="dxa"/>
          </w:tcPr>
          <w:p w:rsidR="002C3EA8" w:rsidRDefault="002C3EA8">
            <w:pPr>
              <w:spacing w:before="60"/>
              <w:rPr>
                <w:ins w:id="12" w:author="Balani, Spandana" w:date="2014-05-08T14:48:00Z"/>
                <w:rFonts w:ascii="Arial" w:hAnsi="Arial" w:cs="Arial"/>
                <w:sz w:val="16"/>
              </w:rPr>
            </w:pPr>
            <w:ins w:id="13" w:author="Balani, Spandana" w:date="2014-05-08T14:48:00Z">
              <w:r w:rsidRPr="002C3EA8">
                <w:rPr>
                  <w:rFonts w:ascii="Arial" w:hAnsi="Arial" w:cs="Arial"/>
                  <w:sz w:val="16"/>
                </w:rPr>
                <w:t xml:space="preserve">Changed </w:t>
              </w:r>
              <w:proofErr w:type="spellStart"/>
              <w:r w:rsidRPr="002C3EA8">
                <w:rPr>
                  <w:rFonts w:ascii="Arial" w:hAnsi="Arial" w:cs="Arial"/>
                  <w:sz w:val="16"/>
                </w:rPr>
                <w:t>Vecu</w:t>
              </w:r>
              <w:proofErr w:type="spellEnd"/>
              <w:r w:rsidRPr="002C3EA8">
                <w:rPr>
                  <w:rFonts w:ascii="Arial" w:hAnsi="Arial" w:cs="Arial"/>
                  <w:sz w:val="16"/>
                </w:rPr>
                <w:t xml:space="preserve"> Initial value from 0 to 5</w:t>
              </w:r>
            </w:ins>
            <w:ins w:id="14" w:author="Balani, Spandana" w:date="2014-05-08T14:49:00Z">
              <w:r>
                <w:rPr>
                  <w:rFonts w:ascii="Arial" w:hAnsi="Arial" w:cs="Arial"/>
                  <w:sz w:val="16"/>
                </w:rPr>
                <w:t>, Changed naming for module display variables</w:t>
              </w:r>
            </w:ins>
          </w:p>
        </w:tc>
        <w:tc>
          <w:tcPr>
            <w:tcW w:w="1440" w:type="dxa"/>
          </w:tcPr>
          <w:p w:rsidR="002C3EA8" w:rsidRDefault="002C3EA8" w:rsidP="00560FA4">
            <w:pPr>
              <w:spacing w:before="60"/>
              <w:rPr>
                <w:ins w:id="15" w:author="Balani, Spandana" w:date="2014-05-08T14:48:00Z"/>
                <w:rFonts w:ascii="Arial" w:hAnsi="Arial" w:cs="Arial"/>
                <w:sz w:val="16"/>
              </w:rPr>
            </w:pPr>
            <w:ins w:id="16" w:author="Balani, Spandana" w:date="2014-05-08T14:49:00Z">
              <w:r>
                <w:rPr>
                  <w:rFonts w:ascii="Arial" w:hAnsi="Arial" w:cs="Arial"/>
                  <w:sz w:val="16"/>
                </w:rPr>
                <w:t>08-May-14</w:t>
              </w:r>
            </w:ins>
          </w:p>
        </w:tc>
        <w:tc>
          <w:tcPr>
            <w:tcW w:w="1350" w:type="dxa"/>
          </w:tcPr>
          <w:p w:rsidR="002C3EA8" w:rsidRDefault="002C3EA8" w:rsidP="00560FA4">
            <w:pPr>
              <w:spacing w:before="60"/>
              <w:rPr>
                <w:ins w:id="17" w:author="Balani, Spandana" w:date="2014-05-08T14:48:00Z"/>
                <w:rFonts w:ascii="Arial" w:hAnsi="Arial" w:cs="Arial"/>
                <w:sz w:val="16"/>
              </w:rPr>
            </w:pPr>
            <w:ins w:id="18" w:author="Balani, Spandana" w:date="2014-05-08T14:49:00Z">
              <w:r>
                <w:rPr>
                  <w:rFonts w:ascii="Arial" w:hAnsi="Arial" w:cs="Arial"/>
                  <w:sz w:val="16"/>
                </w:rPr>
                <w:t>SB</w:t>
              </w:r>
            </w:ins>
            <w:bookmarkStart w:id="19" w:name="_GoBack"/>
            <w:bookmarkEnd w:id="19"/>
          </w:p>
        </w:tc>
      </w:tr>
    </w:tbl>
    <w:p w:rsidR="00107819" w:rsidRDefault="00107819"/>
    <w:sectPr w:rsidR="00107819" w:rsidSect="006A25CC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835" w:rsidRDefault="00851835">
      <w:r>
        <w:separator/>
      </w:r>
    </w:p>
  </w:endnote>
  <w:endnote w:type="continuationSeparator" w:id="0">
    <w:p w:rsidR="00851835" w:rsidRDefault="0085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878" w:rsidRDefault="00F14878">
    <w:pPr>
      <w:pStyle w:val="Footer"/>
    </w:pPr>
    <w:r>
      <w:rPr>
        <w:snapToGrid w:val="0"/>
      </w:rPr>
      <w:tab/>
    </w:r>
    <w:r w:rsidR="00851835">
      <w:fldChar w:fldCharType="begin"/>
    </w:r>
    <w:r w:rsidR="00851835">
      <w:instrText xml:space="preserve"> DOCPROPERTY "Company"  \* MERGEFORMAT </w:instrText>
    </w:r>
    <w:r w:rsidR="00851835">
      <w:fldChar w:fldCharType="separate"/>
    </w:r>
    <w:r>
      <w:rPr>
        <w:rFonts w:ascii="Times" w:hAnsi="Times"/>
        <w:caps/>
        <w:snapToGrid w:val="0"/>
      </w:rPr>
      <w:t>Nexteer</w:t>
    </w:r>
    <w:r w:rsidR="00851835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S/W module design template, Rev </w:t>
    </w:r>
    <w:r w:rsidR="009165AA">
      <w:rPr>
        <w:snapToGrid w:val="0"/>
        <w:sz w:val="16"/>
      </w:rPr>
      <w:t>3</w:t>
    </w:r>
    <w:r>
      <w:rPr>
        <w:snapToGrid w:val="0"/>
        <w:sz w:val="16"/>
      </w:rPr>
      <w:t>.</w:t>
    </w:r>
    <w:r w:rsidR="009165AA">
      <w:rPr>
        <w:snapToGrid w:val="0"/>
        <w:sz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835" w:rsidRDefault="00851835">
      <w:r>
        <w:separator/>
      </w:r>
    </w:p>
  </w:footnote>
  <w:footnote w:type="continuationSeparator" w:id="0">
    <w:p w:rsidR="00851835" w:rsidRDefault="00851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878" w:rsidRDefault="00F14878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F14878" w:rsidTr="009D37DB">
      <w:trPr>
        <w:cantSplit/>
        <w:trHeight w:val="444"/>
      </w:trPr>
      <w:tc>
        <w:tcPr>
          <w:tcW w:w="990" w:type="dxa"/>
        </w:tcPr>
        <w:p w:rsidR="00F14878" w:rsidRDefault="00F14878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F14878" w:rsidRDefault="00851835">
          <w:pPr>
            <w:pStyle w:val="Header"/>
          </w:pPr>
          <w:r>
            <w:fldChar w:fldCharType="begin"/>
          </w:r>
          <w:r>
            <w:instrText xml:space="preserve"> DOCPROPERTY "Document Title"  \* MERGEFORMAT </w:instrText>
          </w:r>
          <w:r>
            <w:fldChar w:fldCharType="separate"/>
          </w:r>
          <w:r w:rsidR="00F14878">
            <w:t>Electric Power Consumption</w:t>
          </w:r>
          <w:r>
            <w:fldChar w:fldCharType="end"/>
          </w:r>
        </w:p>
        <w:p w:rsidR="00F14878" w:rsidRDefault="00851835">
          <w:pPr>
            <w:pStyle w:val="Header"/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F14878">
            <w:t>Gen II+ EPS</w:t>
          </w:r>
          <w:r>
            <w:fldChar w:fldCharType="end"/>
          </w:r>
        </w:p>
      </w:tc>
      <w:tc>
        <w:tcPr>
          <w:tcW w:w="1170" w:type="dxa"/>
        </w:tcPr>
        <w:p w:rsidR="00F14878" w:rsidRDefault="00F14878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F14878" w:rsidRDefault="00FF2425" w:rsidP="00C77444">
          <w:pPr>
            <w:pStyle w:val="Header"/>
          </w:pPr>
          <w:del w:id="20" w:author="Balani, Spandana" w:date="2014-05-08T14:42:00Z">
            <w:r w:rsidDel="002C3EA8">
              <w:delText>3</w:delText>
            </w:r>
          </w:del>
          <w:ins w:id="21" w:author="Balani, Spandana" w:date="2014-05-08T14:42:00Z">
            <w:r w:rsidR="002C3EA8">
              <w:t>4</w:t>
            </w:r>
          </w:ins>
        </w:p>
      </w:tc>
    </w:tr>
    <w:tr w:rsidR="00F14878">
      <w:trPr>
        <w:cantSplit/>
      </w:trPr>
      <w:tc>
        <w:tcPr>
          <w:tcW w:w="990" w:type="dxa"/>
        </w:tcPr>
        <w:p w:rsidR="00F14878" w:rsidRDefault="00F14878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F14878" w:rsidRDefault="00F14878">
          <w:pPr>
            <w:pStyle w:val="Header"/>
            <w:jc w:val="center"/>
          </w:pPr>
        </w:p>
      </w:tc>
      <w:tc>
        <w:tcPr>
          <w:tcW w:w="1170" w:type="dxa"/>
        </w:tcPr>
        <w:p w:rsidR="00F14878" w:rsidRDefault="00F14878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F14878" w:rsidRDefault="00FF2425" w:rsidP="002C3EA8">
          <w:pPr>
            <w:pStyle w:val="Header"/>
          </w:pPr>
          <w:del w:id="22" w:author="Balani, Spandana" w:date="2014-05-08T14:42:00Z">
            <w:r w:rsidDel="002C3EA8">
              <w:delText>02</w:delText>
            </w:r>
          </w:del>
          <w:ins w:id="23" w:author="Balani, Spandana" w:date="2014-05-08T14:42:00Z">
            <w:r w:rsidR="002C3EA8">
              <w:t>08</w:t>
            </w:r>
          </w:ins>
          <w:r>
            <w:t>-</w:t>
          </w:r>
          <w:del w:id="24" w:author="Balani, Spandana" w:date="2014-05-08T14:42:00Z">
            <w:r w:rsidDel="002C3EA8">
              <w:delText>Apr</w:delText>
            </w:r>
          </w:del>
          <w:ins w:id="25" w:author="Balani, Spandana" w:date="2014-05-08T14:42:00Z">
            <w:r w:rsidR="002C3EA8">
              <w:t>May</w:t>
            </w:r>
          </w:ins>
          <w:r>
            <w:t>-14</w:t>
          </w:r>
        </w:p>
      </w:tc>
    </w:tr>
    <w:tr w:rsidR="00F14878">
      <w:trPr>
        <w:cantSplit/>
      </w:trPr>
      <w:tc>
        <w:tcPr>
          <w:tcW w:w="990" w:type="dxa"/>
        </w:tcPr>
        <w:p w:rsidR="00F14878" w:rsidRDefault="00F14878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F14878" w:rsidRDefault="00F14878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F14878" w:rsidRDefault="00F14878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F14878" w:rsidRDefault="00FF2425">
          <w:pPr>
            <w:pStyle w:val="Header"/>
          </w:pPr>
          <w:proofErr w:type="spellStart"/>
          <w:r>
            <w:t>Spandana</w:t>
          </w:r>
          <w:proofErr w:type="spellEnd"/>
          <w:r>
            <w:t xml:space="preserve"> </w:t>
          </w:r>
          <w:proofErr w:type="spellStart"/>
          <w:r>
            <w:t>Balani</w:t>
          </w:r>
          <w:proofErr w:type="spellEnd"/>
        </w:p>
      </w:tc>
      <w:tc>
        <w:tcPr>
          <w:tcW w:w="1170" w:type="dxa"/>
        </w:tcPr>
        <w:p w:rsidR="00F14878" w:rsidRDefault="00F14878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F14878" w:rsidRDefault="00781DE7">
          <w:pPr>
            <w:pStyle w:val="Header"/>
          </w:pPr>
          <w:r>
            <w:rPr>
              <w:rStyle w:val="PageNumber"/>
            </w:rPr>
            <w:fldChar w:fldCharType="begin"/>
          </w:r>
          <w:r w:rsidR="00F14878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C3EA8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 w:rsidR="00F14878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F14878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C3EA8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  <w:tr w:rsidR="006B7E11">
      <w:trPr>
        <w:cantSplit/>
      </w:trPr>
      <w:tc>
        <w:tcPr>
          <w:tcW w:w="990" w:type="dxa"/>
        </w:tcPr>
        <w:p w:rsidR="006B7E11" w:rsidRDefault="006B7E11">
          <w:pPr>
            <w:pStyle w:val="Header"/>
          </w:pPr>
        </w:p>
      </w:tc>
      <w:tc>
        <w:tcPr>
          <w:tcW w:w="1530" w:type="dxa"/>
        </w:tcPr>
        <w:p w:rsidR="006B7E11" w:rsidRDefault="006B7E11">
          <w:pPr>
            <w:pStyle w:val="Header"/>
          </w:pPr>
        </w:p>
      </w:tc>
      <w:tc>
        <w:tcPr>
          <w:tcW w:w="1260" w:type="dxa"/>
        </w:tcPr>
        <w:p w:rsidR="006B7E11" w:rsidRDefault="006B7E11">
          <w:pPr>
            <w:pStyle w:val="Header"/>
          </w:pPr>
        </w:p>
      </w:tc>
      <w:tc>
        <w:tcPr>
          <w:tcW w:w="2610" w:type="dxa"/>
        </w:tcPr>
        <w:p w:rsidR="006B7E11" w:rsidDel="006B7E11" w:rsidRDefault="006B7E11">
          <w:pPr>
            <w:pStyle w:val="Header"/>
          </w:pPr>
        </w:p>
      </w:tc>
      <w:tc>
        <w:tcPr>
          <w:tcW w:w="1170" w:type="dxa"/>
        </w:tcPr>
        <w:p w:rsidR="006B7E11" w:rsidRDefault="006B7E11">
          <w:pPr>
            <w:pStyle w:val="Header"/>
          </w:pPr>
        </w:p>
      </w:tc>
      <w:tc>
        <w:tcPr>
          <w:tcW w:w="1350" w:type="dxa"/>
        </w:tcPr>
        <w:p w:rsidR="006B7E11" w:rsidRDefault="006B7E11">
          <w:pPr>
            <w:pStyle w:val="Header"/>
            <w:rPr>
              <w:rStyle w:val="PageNumber"/>
            </w:rPr>
          </w:pPr>
        </w:p>
      </w:tc>
    </w:tr>
  </w:tbl>
  <w:p w:rsidR="00F14878" w:rsidRDefault="00F14878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A5481E"/>
    <w:multiLevelType w:val="hybridMultilevel"/>
    <w:tmpl w:val="C706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11CE66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2500"/>
    <w:rsid w:val="00003E5F"/>
    <w:rsid w:val="00011372"/>
    <w:rsid w:val="0003411A"/>
    <w:rsid w:val="00034874"/>
    <w:rsid w:val="0004307B"/>
    <w:rsid w:val="0005035E"/>
    <w:rsid w:val="000524B6"/>
    <w:rsid w:val="0007287D"/>
    <w:rsid w:val="0008404C"/>
    <w:rsid w:val="00094E5F"/>
    <w:rsid w:val="0009510F"/>
    <w:rsid w:val="00095A3F"/>
    <w:rsid w:val="00096CF7"/>
    <w:rsid w:val="000A0EEE"/>
    <w:rsid w:val="000A1332"/>
    <w:rsid w:val="000A2250"/>
    <w:rsid w:val="000A3232"/>
    <w:rsid w:val="000A6680"/>
    <w:rsid w:val="000B0E4D"/>
    <w:rsid w:val="000B3ECD"/>
    <w:rsid w:val="000C447B"/>
    <w:rsid w:val="000C4F2C"/>
    <w:rsid w:val="000C7579"/>
    <w:rsid w:val="000E70DC"/>
    <w:rsid w:val="000F32F0"/>
    <w:rsid w:val="00107819"/>
    <w:rsid w:val="0011376D"/>
    <w:rsid w:val="00116143"/>
    <w:rsid w:val="00117613"/>
    <w:rsid w:val="001210DE"/>
    <w:rsid w:val="00122A96"/>
    <w:rsid w:val="00125DBC"/>
    <w:rsid w:val="00127F1F"/>
    <w:rsid w:val="0013023E"/>
    <w:rsid w:val="001340FA"/>
    <w:rsid w:val="001364E9"/>
    <w:rsid w:val="00144E09"/>
    <w:rsid w:val="00146010"/>
    <w:rsid w:val="00146569"/>
    <w:rsid w:val="001472BF"/>
    <w:rsid w:val="0015283B"/>
    <w:rsid w:val="001614F8"/>
    <w:rsid w:val="00162F80"/>
    <w:rsid w:val="00173063"/>
    <w:rsid w:val="00185127"/>
    <w:rsid w:val="00190CF3"/>
    <w:rsid w:val="00195E33"/>
    <w:rsid w:val="001A17E2"/>
    <w:rsid w:val="001A3327"/>
    <w:rsid w:val="001B447F"/>
    <w:rsid w:val="001B4D74"/>
    <w:rsid w:val="001C060D"/>
    <w:rsid w:val="001C1622"/>
    <w:rsid w:val="001C2993"/>
    <w:rsid w:val="001D61B3"/>
    <w:rsid w:val="001E77CC"/>
    <w:rsid w:val="001F0096"/>
    <w:rsid w:val="001F058E"/>
    <w:rsid w:val="001F1AF1"/>
    <w:rsid w:val="001F5568"/>
    <w:rsid w:val="0020297A"/>
    <w:rsid w:val="00203481"/>
    <w:rsid w:val="0020510E"/>
    <w:rsid w:val="00207567"/>
    <w:rsid w:val="002116B6"/>
    <w:rsid w:val="0021315C"/>
    <w:rsid w:val="00214F59"/>
    <w:rsid w:val="00234108"/>
    <w:rsid w:val="00235D2D"/>
    <w:rsid w:val="00243273"/>
    <w:rsid w:val="0024770A"/>
    <w:rsid w:val="002477C9"/>
    <w:rsid w:val="00250064"/>
    <w:rsid w:val="00261782"/>
    <w:rsid w:val="00264028"/>
    <w:rsid w:val="00267DA8"/>
    <w:rsid w:val="002812FC"/>
    <w:rsid w:val="00282929"/>
    <w:rsid w:val="002A2956"/>
    <w:rsid w:val="002A5210"/>
    <w:rsid w:val="002B1F11"/>
    <w:rsid w:val="002B2773"/>
    <w:rsid w:val="002B64E8"/>
    <w:rsid w:val="002C11DB"/>
    <w:rsid w:val="002C12FA"/>
    <w:rsid w:val="002C198F"/>
    <w:rsid w:val="002C1C5E"/>
    <w:rsid w:val="002C2473"/>
    <w:rsid w:val="002C3EA8"/>
    <w:rsid w:val="002E140E"/>
    <w:rsid w:val="002E1F32"/>
    <w:rsid w:val="002E3AB9"/>
    <w:rsid w:val="002E4608"/>
    <w:rsid w:val="002F7EA3"/>
    <w:rsid w:val="0030049D"/>
    <w:rsid w:val="00300F57"/>
    <w:rsid w:val="003046EC"/>
    <w:rsid w:val="00310D13"/>
    <w:rsid w:val="00317028"/>
    <w:rsid w:val="003245F2"/>
    <w:rsid w:val="0033160E"/>
    <w:rsid w:val="00333EA1"/>
    <w:rsid w:val="0033403B"/>
    <w:rsid w:val="00342AFC"/>
    <w:rsid w:val="0035443C"/>
    <w:rsid w:val="00356098"/>
    <w:rsid w:val="003642A6"/>
    <w:rsid w:val="00365A2A"/>
    <w:rsid w:val="00371045"/>
    <w:rsid w:val="0037117A"/>
    <w:rsid w:val="00381542"/>
    <w:rsid w:val="00382E7E"/>
    <w:rsid w:val="0039641F"/>
    <w:rsid w:val="003B7E6D"/>
    <w:rsid w:val="003D01F3"/>
    <w:rsid w:val="003D2025"/>
    <w:rsid w:val="003D4349"/>
    <w:rsid w:val="003D7375"/>
    <w:rsid w:val="003E226F"/>
    <w:rsid w:val="003E5267"/>
    <w:rsid w:val="003E6030"/>
    <w:rsid w:val="003F1806"/>
    <w:rsid w:val="004016BE"/>
    <w:rsid w:val="00410F59"/>
    <w:rsid w:val="00412FB1"/>
    <w:rsid w:val="00415EC8"/>
    <w:rsid w:val="004177A8"/>
    <w:rsid w:val="004222A1"/>
    <w:rsid w:val="004270E9"/>
    <w:rsid w:val="00433AE5"/>
    <w:rsid w:val="00434F26"/>
    <w:rsid w:val="00447829"/>
    <w:rsid w:val="004650E3"/>
    <w:rsid w:val="00466259"/>
    <w:rsid w:val="00477C62"/>
    <w:rsid w:val="00483CB7"/>
    <w:rsid w:val="004941D7"/>
    <w:rsid w:val="004A1099"/>
    <w:rsid w:val="004A781C"/>
    <w:rsid w:val="004B5BE2"/>
    <w:rsid w:val="004C5B71"/>
    <w:rsid w:val="004D0A10"/>
    <w:rsid w:val="004D6C64"/>
    <w:rsid w:val="004E2BF9"/>
    <w:rsid w:val="004E6760"/>
    <w:rsid w:val="004E7587"/>
    <w:rsid w:val="004F0CC9"/>
    <w:rsid w:val="004F1CC8"/>
    <w:rsid w:val="004F431D"/>
    <w:rsid w:val="00511A3A"/>
    <w:rsid w:val="005261E1"/>
    <w:rsid w:val="00530481"/>
    <w:rsid w:val="00531B01"/>
    <w:rsid w:val="00543265"/>
    <w:rsid w:val="00547FCE"/>
    <w:rsid w:val="005616A9"/>
    <w:rsid w:val="00563907"/>
    <w:rsid w:val="005800C4"/>
    <w:rsid w:val="00580E27"/>
    <w:rsid w:val="00585604"/>
    <w:rsid w:val="00593168"/>
    <w:rsid w:val="005947A0"/>
    <w:rsid w:val="0059508C"/>
    <w:rsid w:val="005B0C1D"/>
    <w:rsid w:val="005B2091"/>
    <w:rsid w:val="005B4546"/>
    <w:rsid w:val="005B68DA"/>
    <w:rsid w:val="005C0798"/>
    <w:rsid w:val="005C563C"/>
    <w:rsid w:val="005E23D6"/>
    <w:rsid w:val="005E4266"/>
    <w:rsid w:val="005E767C"/>
    <w:rsid w:val="005F1EC6"/>
    <w:rsid w:val="00601C07"/>
    <w:rsid w:val="00613C22"/>
    <w:rsid w:val="006148DD"/>
    <w:rsid w:val="00616EF5"/>
    <w:rsid w:val="00620A84"/>
    <w:rsid w:val="00625F55"/>
    <w:rsid w:val="00650FEE"/>
    <w:rsid w:val="0065128F"/>
    <w:rsid w:val="00654F9B"/>
    <w:rsid w:val="006608BB"/>
    <w:rsid w:val="00667A9A"/>
    <w:rsid w:val="00676EB3"/>
    <w:rsid w:val="00685260"/>
    <w:rsid w:val="00693006"/>
    <w:rsid w:val="006A25CC"/>
    <w:rsid w:val="006B527C"/>
    <w:rsid w:val="006B7E11"/>
    <w:rsid w:val="006C16B5"/>
    <w:rsid w:val="006C59EB"/>
    <w:rsid w:val="006E2005"/>
    <w:rsid w:val="006E4342"/>
    <w:rsid w:val="006F0871"/>
    <w:rsid w:val="006F103E"/>
    <w:rsid w:val="006F21CC"/>
    <w:rsid w:val="006F5195"/>
    <w:rsid w:val="006F67C5"/>
    <w:rsid w:val="007037BB"/>
    <w:rsid w:val="00705AF2"/>
    <w:rsid w:val="00710D2E"/>
    <w:rsid w:val="00725190"/>
    <w:rsid w:val="00735A42"/>
    <w:rsid w:val="0073653A"/>
    <w:rsid w:val="0075142E"/>
    <w:rsid w:val="00752B9F"/>
    <w:rsid w:val="007555EC"/>
    <w:rsid w:val="00761FC9"/>
    <w:rsid w:val="0077436B"/>
    <w:rsid w:val="00781DE7"/>
    <w:rsid w:val="00782548"/>
    <w:rsid w:val="007859C0"/>
    <w:rsid w:val="007A7C2F"/>
    <w:rsid w:val="007B6CEE"/>
    <w:rsid w:val="007C14A5"/>
    <w:rsid w:val="007C20BF"/>
    <w:rsid w:val="007D021D"/>
    <w:rsid w:val="007D67CE"/>
    <w:rsid w:val="007D71CD"/>
    <w:rsid w:val="007D7EAA"/>
    <w:rsid w:val="007E0DEB"/>
    <w:rsid w:val="007E1BDD"/>
    <w:rsid w:val="007E3241"/>
    <w:rsid w:val="007E4D71"/>
    <w:rsid w:val="007F19DD"/>
    <w:rsid w:val="007F3EAE"/>
    <w:rsid w:val="007F6288"/>
    <w:rsid w:val="0080551C"/>
    <w:rsid w:val="00810315"/>
    <w:rsid w:val="00817984"/>
    <w:rsid w:val="00851835"/>
    <w:rsid w:val="0085210C"/>
    <w:rsid w:val="00855341"/>
    <w:rsid w:val="00857E31"/>
    <w:rsid w:val="0086211A"/>
    <w:rsid w:val="0087379D"/>
    <w:rsid w:val="0088474B"/>
    <w:rsid w:val="00884BA1"/>
    <w:rsid w:val="00892EAD"/>
    <w:rsid w:val="00894828"/>
    <w:rsid w:val="008B15B5"/>
    <w:rsid w:val="008C1CA5"/>
    <w:rsid w:val="008C1E00"/>
    <w:rsid w:val="008C4AF6"/>
    <w:rsid w:val="008D05D9"/>
    <w:rsid w:val="008D6BC7"/>
    <w:rsid w:val="008E010D"/>
    <w:rsid w:val="008E72A1"/>
    <w:rsid w:val="009011DC"/>
    <w:rsid w:val="00905DB5"/>
    <w:rsid w:val="00907689"/>
    <w:rsid w:val="009165AA"/>
    <w:rsid w:val="009173A6"/>
    <w:rsid w:val="00917DE8"/>
    <w:rsid w:val="0092156B"/>
    <w:rsid w:val="009301F3"/>
    <w:rsid w:val="00930222"/>
    <w:rsid w:val="009351BF"/>
    <w:rsid w:val="00936B09"/>
    <w:rsid w:val="0094717D"/>
    <w:rsid w:val="00963419"/>
    <w:rsid w:val="009657B0"/>
    <w:rsid w:val="00967EBC"/>
    <w:rsid w:val="00970C45"/>
    <w:rsid w:val="009769F4"/>
    <w:rsid w:val="00976E79"/>
    <w:rsid w:val="00990EFA"/>
    <w:rsid w:val="00996AB1"/>
    <w:rsid w:val="009A5953"/>
    <w:rsid w:val="009A63BC"/>
    <w:rsid w:val="009A742A"/>
    <w:rsid w:val="009B70E4"/>
    <w:rsid w:val="009B796C"/>
    <w:rsid w:val="009D37DB"/>
    <w:rsid w:val="009D7F7E"/>
    <w:rsid w:val="009E1F4D"/>
    <w:rsid w:val="009E315C"/>
    <w:rsid w:val="009E4943"/>
    <w:rsid w:val="009F0F32"/>
    <w:rsid w:val="009F3E22"/>
    <w:rsid w:val="009F6228"/>
    <w:rsid w:val="009F665A"/>
    <w:rsid w:val="009F6AF2"/>
    <w:rsid w:val="009F75D3"/>
    <w:rsid w:val="00A04035"/>
    <w:rsid w:val="00A04287"/>
    <w:rsid w:val="00A22085"/>
    <w:rsid w:val="00A24A41"/>
    <w:rsid w:val="00A2708F"/>
    <w:rsid w:val="00A27CC4"/>
    <w:rsid w:val="00A32500"/>
    <w:rsid w:val="00A32EEF"/>
    <w:rsid w:val="00A35167"/>
    <w:rsid w:val="00A35A16"/>
    <w:rsid w:val="00A36247"/>
    <w:rsid w:val="00A444AB"/>
    <w:rsid w:val="00A53D53"/>
    <w:rsid w:val="00A571A3"/>
    <w:rsid w:val="00A60D2A"/>
    <w:rsid w:val="00A61916"/>
    <w:rsid w:val="00A8041B"/>
    <w:rsid w:val="00A82CE0"/>
    <w:rsid w:val="00A902E1"/>
    <w:rsid w:val="00AA018C"/>
    <w:rsid w:val="00AA0D60"/>
    <w:rsid w:val="00AA6A40"/>
    <w:rsid w:val="00AD2507"/>
    <w:rsid w:val="00AF1D17"/>
    <w:rsid w:val="00AF562A"/>
    <w:rsid w:val="00AF795E"/>
    <w:rsid w:val="00B0117D"/>
    <w:rsid w:val="00B136A3"/>
    <w:rsid w:val="00B149CA"/>
    <w:rsid w:val="00B21B57"/>
    <w:rsid w:val="00B234B7"/>
    <w:rsid w:val="00B243AF"/>
    <w:rsid w:val="00B2637A"/>
    <w:rsid w:val="00B303A1"/>
    <w:rsid w:val="00B30D6A"/>
    <w:rsid w:val="00B36965"/>
    <w:rsid w:val="00B41437"/>
    <w:rsid w:val="00B41FC5"/>
    <w:rsid w:val="00B47ABB"/>
    <w:rsid w:val="00B50C1A"/>
    <w:rsid w:val="00B51F00"/>
    <w:rsid w:val="00B748D2"/>
    <w:rsid w:val="00B7501C"/>
    <w:rsid w:val="00B81468"/>
    <w:rsid w:val="00B94BDF"/>
    <w:rsid w:val="00B95B2C"/>
    <w:rsid w:val="00BA5F82"/>
    <w:rsid w:val="00BB7BA0"/>
    <w:rsid w:val="00BD0883"/>
    <w:rsid w:val="00BD15D2"/>
    <w:rsid w:val="00BD19EA"/>
    <w:rsid w:val="00BD1FE6"/>
    <w:rsid w:val="00BD34C7"/>
    <w:rsid w:val="00BD3BD6"/>
    <w:rsid w:val="00BE06ED"/>
    <w:rsid w:val="00BE4DEB"/>
    <w:rsid w:val="00BE6BE4"/>
    <w:rsid w:val="00BF04C4"/>
    <w:rsid w:val="00BF5641"/>
    <w:rsid w:val="00C02A40"/>
    <w:rsid w:val="00C070BD"/>
    <w:rsid w:val="00C13352"/>
    <w:rsid w:val="00C137A7"/>
    <w:rsid w:val="00C15574"/>
    <w:rsid w:val="00C15717"/>
    <w:rsid w:val="00C17399"/>
    <w:rsid w:val="00C254DB"/>
    <w:rsid w:val="00C35055"/>
    <w:rsid w:val="00C370E6"/>
    <w:rsid w:val="00C402CA"/>
    <w:rsid w:val="00C454BE"/>
    <w:rsid w:val="00C469C2"/>
    <w:rsid w:val="00C55FC0"/>
    <w:rsid w:val="00C67E0E"/>
    <w:rsid w:val="00C70119"/>
    <w:rsid w:val="00C7085E"/>
    <w:rsid w:val="00C73EB0"/>
    <w:rsid w:val="00C77444"/>
    <w:rsid w:val="00C85516"/>
    <w:rsid w:val="00C9413F"/>
    <w:rsid w:val="00C95ADC"/>
    <w:rsid w:val="00C96D35"/>
    <w:rsid w:val="00CA2FDE"/>
    <w:rsid w:val="00CA5488"/>
    <w:rsid w:val="00CB5D44"/>
    <w:rsid w:val="00CB7252"/>
    <w:rsid w:val="00CD0000"/>
    <w:rsid w:val="00CD3E35"/>
    <w:rsid w:val="00CD59B9"/>
    <w:rsid w:val="00CE4269"/>
    <w:rsid w:val="00CE4E91"/>
    <w:rsid w:val="00D176EA"/>
    <w:rsid w:val="00D27BA8"/>
    <w:rsid w:val="00D42B4B"/>
    <w:rsid w:val="00D44106"/>
    <w:rsid w:val="00D455F5"/>
    <w:rsid w:val="00D50E74"/>
    <w:rsid w:val="00D53C59"/>
    <w:rsid w:val="00D547EF"/>
    <w:rsid w:val="00D55CCD"/>
    <w:rsid w:val="00D5625F"/>
    <w:rsid w:val="00D563CD"/>
    <w:rsid w:val="00D56BDD"/>
    <w:rsid w:val="00D57450"/>
    <w:rsid w:val="00D6153E"/>
    <w:rsid w:val="00D844C4"/>
    <w:rsid w:val="00DA026C"/>
    <w:rsid w:val="00DA3AFF"/>
    <w:rsid w:val="00DB1699"/>
    <w:rsid w:val="00DB755C"/>
    <w:rsid w:val="00DC05F2"/>
    <w:rsid w:val="00DC4EFC"/>
    <w:rsid w:val="00DD2F25"/>
    <w:rsid w:val="00DD6678"/>
    <w:rsid w:val="00DE5BF7"/>
    <w:rsid w:val="00DE5F40"/>
    <w:rsid w:val="00DF49CF"/>
    <w:rsid w:val="00DF7CC0"/>
    <w:rsid w:val="00DF7F45"/>
    <w:rsid w:val="00E006D3"/>
    <w:rsid w:val="00E03B81"/>
    <w:rsid w:val="00E10613"/>
    <w:rsid w:val="00E15AE6"/>
    <w:rsid w:val="00E171CD"/>
    <w:rsid w:val="00E21235"/>
    <w:rsid w:val="00E310F8"/>
    <w:rsid w:val="00E31241"/>
    <w:rsid w:val="00E31F64"/>
    <w:rsid w:val="00E32ED6"/>
    <w:rsid w:val="00E51FD6"/>
    <w:rsid w:val="00E555D5"/>
    <w:rsid w:val="00E5609A"/>
    <w:rsid w:val="00E616F9"/>
    <w:rsid w:val="00E77EE5"/>
    <w:rsid w:val="00EB102C"/>
    <w:rsid w:val="00EB3C26"/>
    <w:rsid w:val="00EB3E4C"/>
    <w:rsid w:val="00EB4883"/>
    <w:rsid w:val="00EC2CC2"/>
    <w:rsid w:val="00EC2D3E"/>
    <w:rsid w:val="00ED1143"/>
    <w:rsid w:val="00ED440B"/>
    <w:rsid w:val="00EE5766"/>
    <w:rsid w:val="00EE5824"/>
    <w:rsid w:val="00EF084C"/>
    <w:rsid w:val="00F14878"/>
    <w:rsid w:val="00F17AC1"/>
    <w:rsid w:val="00F23B38"/>
    <w:rsid w:val="00F3060B"/>
    <w:rsid w:val="00F40277"/>
    <w:rsid w:val="00F52A25"/>
    <w:rsid w:val="00F5432D"/>
    <w:rsid w:val="00F6342B"/>
    <w:rsid w:val="00F75F67"/>
    <w:rsid w:val="00F80F95"/>
    <w:rsid w:val="00F93B98"/>
    <w:rsid w:val="00FB743B"/>
    <w:rsid w:val="00FC2B55"/>
    <w:rsid w:val="00FC7638"/>
    <w:rsid w:val="00FD0CD0"/>
    <w:rsid w:val="00FD1A33"/>
    <w:rsid w:val="00FD2EA1"/>
    <w:rsid w:val="00FD43E0"/>
    <w:rsid w:val="00FE1CE8"/>
    <w:rsid w:val="00FE2A5A"/>
    <w:rsid w:val="00FE78F6"/>
    <w:rsid w:val="00FF092E"/>
    <w:rsid w:val="00FF15EA"/>
    <w:rsid w:val="00FF2425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56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ListParagraph">
    <w:name w:val="List Paragraph"/>
    <w:basedOn w:val="Normal"/>
    <w:uiPriority w:val="34"/>
    <w:qFormat/>
    <w:rsid w:val="00B94B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5D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3DD8D-26E5-4227-9599-BDE5FEBC0F7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C5798F8-80D6-457D-834F-4510A5DA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416</TotalTime>
  <Pages>13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Balani, Spandana</cp:lastModifiedBy>
  <cp:revision>35</cp:revision>
  <cp:lastPrinted>2011-03-15T14:30:00Z</cp:lastPrinted>
  <dcterms:created xsi:type="dcterms:W3CDTF">2011-12-13T22:18:00Z</dcterms:created>
  <dcterms:modified xsi:type="dcterms:W3CDTF">2014-05-08T18:50:00Z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Electric Power Consumption</vt:lpwstr>
  </property>
  <property fmtid="{D5CDD505-2E9C-101B-9397-08002B2CF9AE}" pid="3" name="MDDRevNum">
    <vt:lpwstr>4</vt:lpwstr>
  </property>
  <property fmtid="{D5CDD505-2E9C-101B-9397-08002B2CF9AE}" pid="4" name="Module Layer">
    <vt:lpwstr>4</vt:lpwstr>
  </property>
  <property fmtid="{D5CDD505-2E9C-101B-9397-08002B2CF9AE}" pid="5" name="Module Name">
    <vt:lpwstr>ElecPwr</vt:lpwstr>
  </property>
  <property fmtid="{D5CDD505-2E9C-101B-9397-08002B2CF9AE}" pid="6" name="Product Line">
    <vt:lpwstr>Gen II+ EPS</vt:lpwstr>
  </property>
</Properties>
</file>