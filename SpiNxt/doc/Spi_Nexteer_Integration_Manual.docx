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781C" w:rsidRDefault="00A17EB8" w:rsidP="00A17EB8">
      <w:pPr>
        <w:pStyle w:val="Title"/>
      </w:pPr>
      <w:r>
        <w:t>Integration</w:t>
      </w:r>
      <w:r w:rsidR="0076047D">
        <w:t xml:space="preserve"> Manual</w:t>
      </w:r>
      <w:r w:rsidR="004A781C">
        <w:t xml:space="preserve"> -- </w:t>
      </w:r>
      <w:r w:rsidR="00D07435">
        <w:fldChar w:fldCharType="begin"/>
      </w:r>
      <w:r w:rsidR="00D07435">
        <w:instrText xml:space="preserve"> DOCPROPERTY "Document Title"  \* MERGEFORMAT </w:instrText>
      </w:r>
      <w:r w:rsidR="00D07435">
        <w:fldChar w:fldCharType="separate"/>
      </w:r>
      <w:proofErr w:type="spellStart"/>
      <w:r w:rsidR="00E65911">
        <w:t>Spi</w:t>
      </w:r>
      <w:proofErr w:type="spellEnd"/>
      <w:r w:rsidR="00E65911">
        <w:t xml:space="preserve"> </w:t>
      </w:r>
      <w:proofErr w:type="spellStart"/>
      <w:r w:rsidR="00E65911">
        <w:t>Nexteer</w:t>
      </w:r>
      <w:proofErr w:type="spellEnd"/>
      <w:r w:rsidR="00D07435">
        <w:fldChar w:fldCharType="end"/>
      </w:r>
    </w:p>
    <w:sdt>
      <w:sdtPr>
        <w:rPr>
          <w:rFonts w:ascii="Times New Roman" w:eastAsia="Times New Roman" w:hAnsi="Times New Roman" w:cs="Times New Roman"/>
          <w:b w:val="0"/>
          <w:bCs w:val="0"/>
          <w:color w:val="auto"/>
          <w:sz w:val="20"/>
          <w:szCs w:val="20"/>
        </w:rPr>
        <w:id w:val="4758657"/>
        <w:docPartObj>
          <w:docPartGallery w:val="Table of Contents"/>
          <w:docPartUnique/>
        </w:docPartObj>
      </w:sdtPr>
      <w:sdtEndPr/>
      <w:sdtContent>
        <w:p w:rsidR="00D9560D" w:rsidRDefault="00D9560D">
          <w:pPr>
            <w:pStyle w:val="TOCHeading"/>
          </w:pPr>
          <w:r>
            <w:t>Contents</w:t>
          </w:r>
        </w:p>
        <w:p w:rsidR="00E2376E" w:rsidRDefault="009C0512">
          <w:pPr>
            <w:pStyle w:val="TOC1"/>
            <w:tabs>
              <w:tab w:val="left" w:pos="400"/>
              <w:tab w:val="right" w:leader="dot" w:pos="8630"/>
            </w:tabs>
            <w:rPr>
              <w:rFonts w:asciiTheme="minorHAnsi" w:eastAsiaTheme="minorEastAsia" w:hAnsiTheme="minorHAnsi" w:cstheme="minorBidi"/>
              <w:noProof/>
              <w:sz w:val="22"/>
              <w:szCs w:val="22"/>
            </w:rPr>
          </w:pPr>
          <w:r>
            <w:fldChar w:fldCharType="begin"/>
          </w:r>
          <w:r w:rsidR="00D9560D">
            <w:instrText xml:space="preserve"> TOC \o "1-3" \h \z \u </w:instrText>
          </w:r>
          <w:r>
            <w:fldChar w:fldCharType="separate"/>
          </w:r>
          <w:hyperlink w:anchor="_Toc363214774" w:history="1">
            <w:r w:rsidR="00E2376E" w:rsidRPr="006367DC">
              <w:rPr>
                <w:rStyle w:val="Hyperlink"/>
                <w:noProof/>
              </w:rPr>
              <w:t>1</w:t>
            </w:r>
            <w:r w:rsidR="00E2376E">
              <w:rPr>
                <w:rFonts w:asciiTheme="minorHAnsi" w:eastAsiaTheme="minorEastAsia" w:hAnsiTheme="minorHAnsi" w:cstheme="minorBidi"/>
                <w:noProof/>
                <w:sz w:val="22"/>
                <w:szCs w:val="22"/>
              </w:rPr>
              <w:tab/>
            </w:r>
            <w:r w:rsidR="00E2376E" w:rsidRPr="006367DC">
              <w:rPr>
                <w:rStyle w:val="Hyperlink"/>
                <w:noProof/>
              </w:rPr>
              <w:t>Dependencies</w:t>
            </w:r>
            <w:r w:rsidR="00E2376E">
              <w:rPr>
                <w:noProof/>
                <w:webHidden/>
              </w:rPr>
              <w:tab/>
            </w:r>
            <w:r w:rsidR="00E2376E">
              <w:rPr>
                <w:noProof/>
                <w:webHidden/>
              </w:rPr>
              <w:fldChar w:fldCharType="begin"/>
            </w:r>
            <w:r w:rsidR="00E2376E">
              <w:rPr>
                <w:noProof/>
                <w:webHidden/>
              </w:rPr>
              <w:instrText xml:space="preserve"> PAGEREF _Toc363214774 \h </w:instrText>
            </w:r>
            <w:r w:rsidR="00E2376E">
              <w:rPr>
                <w:noProof/>
                <w:webHidden/>
              </w:rPr>
            </w:r>
            <w:r w:rsidR="00E2376E">
              <w:rPr>
                <w:noProof/>
                <w:webHidden/>
              </w:rPr>
              <w:fldChar w:fldCharType="separate"/>
            </w:r>
            <w:r w:rsidR="00E2376E">
              <w:rPr>
                <w:noProof/>
                <w:webHidden/>
              </w:rPr>
              <w:t>1</w:t>
            </w:r>
            <w:r w:rsidR="00E2376E">
              <w:rPr>
                <w:noProof/>
                <w:webHidden/>
              </w:rPr>
              <w:fldChar w:fldCharType="end"/>
            </w:r>
          </w:hyperlink>
        </w:p>
        <w:p w:rsidR="00E2376E" w:rsidRDefault="00327CBB">
          <w:pPr>
            <w:pStyle w:val="TOC2"/>
            <w:rPr>
              <w:rFonts w:asciiTheme="minorHAnsi" w:eastAsiaTheme="minorEastAsia" w:hAnsiTheme="minorHAnsi" w:cstheme="minorBidi"/>
              <w:sz w:val="22"/>
              <w:szCs w:val="22"/>
            </w:rPr>
          </w:pPr>
          <w:hyperlink w:anchor="_Toc363214775" w:history="1">
            <w:r w:rsidR="00E2376E" w:rsidRPr="006367DC">
              <w:rPr>
                <w:rStyle w:val="Hyperlink"/>
              </w:rPr>
              <w:t>1.1</w:t>
            </w:r>
            <w:r w:rsidR="00E2376E">
              <w:rPr>
                <w:rFonts w:asciiTheme="minorHAnsi" w:eastAsiaTheme="minorEastAsia" w:hAnsiTheme="minorHAnsi" w:cstheme="minorBidi"/>
                <w:sz w:val="22"/>
                <w:szCs w:val="22"/>
              </w:rPr>
              <w:tab/>
            </w:r>
            <w:r w:rsidR="00E2376E" w:rsidRPr="006367DC">
              <w:rPr>
                <w:rStyle w:val="Hyperlink"/>
              </w:rPr>
              <w:t>SWCs</w:t>
            </w:r>
            <w:r w:rsidR="00E2376E">
              <w:rPr>
                <w:webHidden/>
              </w:rPr>
              <w:tab/>
            </w:r>
            <w:r w:rsidR="00E2376E">
              <w:rPr>
                <w:webHidden/>
              </w:rPr>
              <w:fldChar w:fldCharType="begin"/>
            </w:r>
            <w:r w:rsidR="00E2376E">
              <w:rPr>
                <w:webHidden/>
              </w:rPr>
              <w:instrText xml:space="preserve"> PAGEREF _Toc363214775 \h </w:instrText>
            </w:r>
            <w:r w:rsidR="00E2376E">
              <w:rPr>
                <w:webHidden/>
              </w:rPr>
            </w:r>
            <w:r w:rsidR="00E2376E">
              <w:rPr>
                <w:webHidden/>
              </w:rPr>
              <w:fldChar w:fldCharType="separate"/>
            </w:r>
            <w:r w:rsidR="00E2376E">
              <w:rPr>
                <w:webHidden/>
              </w:rPr>
              <w:t>1</w:t>
            </w:r>
            <w:r w:rsidR="00E2376E">
              <w:rPr>
                <w:webHidden/>
              </w:rPr>
              <w:fldChar w:fldCharType="end"/>
            </w:r>
          </w:hyperlink>
        </w:p>
        <w:p w:rsidR="00E2376E" w:rsidRDefault="00327CBB">
          <w:pPr>
            <w:pStyle w:val="TOC2"/>
            <w:rPr>
              <w:rFonts w:asciiTheme="minorHAnsi" w:eastAsiaTheme="minorEastAsia" w:hAnsiTheme="minorHAnsi" w:cstheme="minorBidi"/>
              <w:sz w:val="22"/>
              <w:szCs w:val="22"/>
            </w:rPr>
          </w:pPr>
          <w:hyperlink w:anchor="_Toc363214776" w:history="1">
            <w:r w:rsidR="00E2376E" w:rsidRPr="006367DC">
              <w:rPr>
                <w:rStyle w:val="Hyperlink"/>
              </w:rPr>
              <w:t>1.2</w:t>
            </w:r>
            <w:r w:rsidR="00E2376E">
              <w:rPr>
                <w:rFonts w:asciiTheme="minorHAnsi" w:eastAsiaTheme="minorEastAsia" w:hAnsiTheme="minorHAnsi" w:cstheme="minorBidi"/>
                <w:sz w:val="22"/>
                <w:szCs w:val="22"/>
              </w:rPr>
              <w:tab/>
            </w:r>
            <w:r w:rsidR="00E2376E" w:rsidRPr="006367DC">
              <w:rPr>
                <w:rStyle w:val="Hyperlink"/>
              </w:rPr>
              <w:t>Global Functions(Non RTE) to be provided to Integration Project</w:t>
            </w:r>
            <w:r w:rsidR="00E2376E">
              <w:rPr>
                <w:webHidden/>
              </w:rPr>
              <w:tab/>
            </w:r>
            <w:r w:rsidR="00E2376E">
              <w:rPr>
                <w:webHidden/>
              </w:rPr>
              <w:fldChar w:fldCharType="begin"/>
            </w:r>
            <w:r w:rsidR="00E2376E">
              <w:rPr>
                <w:webHidden/>
              </w:rPr>
              <w:instrText xml:space="preserve"> PAGEREF _Toc363214776 \h </w:instrText>
            </w:r>
            <w:r w:rsidR="00E2376E">
              <w:rPr>
                <w:webHidden/>
              </w:rPr>
            </w:r>
            <w:r w:rsidR="00E2376E">
              <w:rPr>
                <w:webHidden/>
              </w:rPr>
              <w:fldChar w:fldCharType="separate"/>
            </w:r>
            <w:r w:rsidR="00E2376E">
              <w:rPr>
                <w:webHidden/>
              </w:rPr>
              <w:t>2</w:t>
            </w:r>
            <w:r w:rsidR="00E2376E">
              <w:rPr>
                <w:webHidden/>
              </w:rPr>
              <w:fldChar w:fldCharType="end"/>
            </w:r>
          </w:hyperlink>
        </w:p>
        <w:p w:rsidR="00E2376E" w:rsidRDefault="00327CBB">
          <w:pPr>
            <w:pStyle w:val="TOC1"/>
            <w:tabs>
              <w:tab w:val="left" w:pos="400"/>
              <w:tab w:val="right" w:leader="dot" w:pos="8630"/>
            </w:tabs>
            <w:rPr>
              <w:rFonts w:asciiTheme="minorHAnsi" w:eastAsiaTheme="minorEastAsia" w:hAnsiTheme="minorHAnsi" w:cstheme="minorBidi"/>
              <w:noProof/>
              <w:sz w:val="22"/>
              <w:szCs w:val="22"/>
            </w:rPr>
          </w:pPr>
          <w:hyperlink w:anchor="_Toc363214777" w:history="1">
            <w:r w:rsidR="00E2376E" w:rsidRPr="006367DC">
              <w:rPr>
                <w:rStyle w:val="Hyperlink"/>
                <w:noProof/>
              </w:rPr>
              <w:t>2</w:t>
            </w:r>
            <w:r w:rsidR="00E2376E">
              <w:rPr>
                <w:rFonts w:asciiTheme="minorHAnsi" w:eastAsiaTheme="minorEastAsia" w:hAnsiTheme="minorHAnsi" w:cstheme="minorBidi"/>
                <w:noProof/>
                <w:sz w:val="22"/>
                <w:szCs w:val="22"/>
              </w:rPr>
              <w:tab/>
            </w:r>
            <w:r w:rsidR="00E2376E" w:rsidRPr="006367DC">
              <w:rPr>
                <w:rStyle w:val="Hyperlink"/>
                <w:noProof/>
              </w:rPr>
              <w:t>Configuration</w:t>
            </w:r>
            <w:r w:rsidR="00E2376E">
              <w:rPr>
                <w:noProof/>
                <w:webHidden/>
              </w:rPr>
              <w:tab/>
            </w:r>
            <w:r w:rsidR="00E2376E">
              <w:rPr>
                <w:noProof/>
                <w:webHidden/>
              </w:rPr>
              <w:fldChar w:fldCharType="begin"/>
            </w:r>
            <w:r w:rsidR="00E2376E">
              <w:rPr>
                <w:noProof/>
                <w:webHidden/>
              </w:rPr>
              <w:instrText xml:space="preserve"> PAGEREF _Toc363214777 \h </w:instrText>
            </w:r>
            <w:r w:rsidR="00E2376E">
              <w:rPr>
                <w:noProof/>
                <w:webHidden/>
              </w:rPr>
            </w:r>
            <w:r w:rsidR="00E2376E">
              <w:rPr>
                <w:noProof/>
                <w:webHidden/>
              </w:rPr>
              <w:fldChar w:fldCharType="separate"/>
            </w:r>
            <w:r w:rsidR="00E2376E">
              <w:rPr>
                <w:noProof/>
                <w:webHidden/>
              </w:rPr>
              <w:t>2</w:t>
            </w:r>
            <w:r w:rsidR="00E2376E">
              <w:rPr>
                <w:noProof/>
                <w:webHidden/>
              </w:rPr>
              <w:fldChar w:fldCharType="end"/>
            </w:r>
          </w:hyperlink>
        </w:p>
        <w:p w:rsidR="00E2376E" w:rsidRDefault="00327CBB">
          <w:pPr>
            <w:pStyle w:val="TOC2"/>
            <w:rPr>
              <w:rFonts w:asciiTheme="minorHAnsi" w:eastAsiaTheme="minorEastAsia" w:hAnsiTheme="minorHAnsi" w:cstheme="minorBidi"/>
              <w:sz w:val="22"/>
              <w:szCs w:val="22"/>
            </w:rPr>
          </w:pPr>
          <w:hyperlink w:anchor="_Toc363214778" w:history="1">
            <w:r w:rsidR="00E2376E" w:rsidRPr="006367DC">
              <w:rPr>
                <w:rStyle w:val="Hyperlink"/>
              </w:rPr>
              <w:t>2.1</w:t>
            </w:r>
            <w:r w:rsidR="00E2376E">
              <w:rPr>
                <w:rFonts w:asciiTheme="minorHAnsi" w:eastAsiaTheme="minorEastAsia" w:hAnsiTheme="minorHAnsi" w:cstheme="minorBidi"/>
                <w:sz w:val="22"/>
                <w:szCs w:val="22"/>
              </w:rPr>
              <w:tab/>
            </w:r>
            <w:r w:rsidR="00E2376E" w:rsidRPr="006367DC">
              <w:rPr>
                <w:rStyle w:val="Hyperlink"/>
              </w:rPr>
              <w:t>Build Time Config</w:t>
            </w:r>
            <w:r w:rsidR="00E2376E">
              <w:rPr>
                <w:webHidden/>
              </w:rPr>
              <w:tab/>
            </w:r>
            <w:r w:rsidR="00E2376E">
              <w:rPr>
                <w:webHidden/>
              </w:rPr>
              <w:fldChar w:fldCharType="begin"/>
            </w:r>
            <w:r w:rsidR="00E2376E">
              <w:rPr>
                <w:webHidden/>
              </w:rPr>
              <w:instrText xml:space="preserve"> PAGEREF _Toc363214778 \h </w:instrText>
            </w:r>
            <w:r w:rsidR="00E2376E">
              <w:rPr>
                <w:webHidden/>
              </w:rPr>
            </w:r>
            <w:r w:rsidR="00E2376E">
              <w:rPr>
                <w:webHidden/>
              </w:rPr>
              <w:fldChar w:fldCharType="separate"/>
            </w:r>
            <w:r w:rsidR="00E2376E">
              <w:rPr>
                <w:webHidden/>
              </w:rPr>
              <w:t>2</w:t>
            </w:r>
            <w:r w:rsidR="00E2376E">
              <w:rPr>
                <w:webHidden/>
              </w:rPr>
              <w:fldChar w:fldCharType="end"/>
            </w:r>
          </w:hyperlink>
        </w:p>
        <w:p w:rsidR="00E2376E" w:rsidRDefault="00327CBB">
          <w:pPr>
            <w:pStyle w:val="TOC2"/>
            <w:rPr>
              <w:rFonts w:asciiTheme="minorHAnsi" w:eastAsiaTheme="minorEastAsia" w:hAnsiTheme="minorHAnsi" w:cstheme="minorBidi"/>
              <w:sz w:val="22"/>
              <w:szCs w:val="22"/>
            </w:rPr>
          </w:pPr>
          <w:hyperlink w:anchor="_Toc363214779" w:history="1">
            <w:r w:rsidR="00E2376E" w:rsidRPr="006367DC">
              <w:rPr>
                <w:rStyle w:val="Hyperlink"/>
              </w:rPr>
              <w:t>2.2</w:t>
            </w:r>
            <w:r w:rsidR="00E2376E">
              <w:rPr>
                <w:rFonts w:asciiTheme="minorHAnsi" w:eastAsiaTheme="minorEastAsia" w:hAnsiTheme="minorHAnsi" w:cstheme="minorBidi"/>
                <w:sz w:val="22"/>
                <w:szCs w:val="22"/>
              </w:rPr>
              <w:tab/>
            </w:r>
            <w:r w:rsidR="00E2376E" w:rsidRPr="006367DC">
              <w:rPr>
                <w:rStyle w:val="Hyperlink"/>
              </w:rPr>
              <w:t>Configuration Files to be provided by Integration Project</w:t>
            </w:r>
            <w:r w:rsidR="00E2376E">
              <w:rPr>
                <w:webHidden/>
              </w:rPr>
              <w:tab/>
            </w:r>
            <w:r w:rsidR="00E2376E">
              <w:rPr>
                <w:webHidden/>
              </w:rPr>
              <w:fldChar w:fldCharType="begin"/>
            </w:r>
            <w:r w:rsidR="00E2376E">
              <w:rPr>
                <w:webHidden/>
              </w:rPr>
              <w:instrText xml:space="preserve"> PAGEREF _Toc363214779 \h </w:instrText>
            </w:r>
            <w:r w:rsidR="00E2376E">
              <w:rPr>
                <w:webHidden/>
              </w:rPr>
            </w:r>
            <w:r w:rsidR="00E2376E">
              <w:rPr>
                <w:webHidden/>
              </w:rPr>
              <w:fldChar w:fldCharType="separate"/>
            </w:r>
            <w:r w:rsidR="00E2376E">
              <w:rPr>
                <w:webHidden/>
              </w:rPr>
              <w:t>2</w:t>
            </w:r>
            <w:r w:rsidR="00E2376E">
              <w:rPr>
                <w:webHidden/>
              </w:rPr>
              <w:fldChar w:fldCharType="end"/>
            </w:r>
          </w:hyperlink>
        </w:p>
        <w:p w:rsidR="00E2376E" w:rsidRDefault="00327CBB">
          <w:pPr>
            <w:pStyle w:val="TOC3"/>
            <w:tabs>
              <w:tab w:val="left" w:pos="1100"/>
              <w:tab w:val="right" w:leader="dot" w:pos="8630"/>
            </w:tabs>
            <w:rPr>
              <w:rFonts w:asciiTheme="minorHAnsi" w:eastAsiaTheme="minorEastAsia" w:hAnsiTheme="minorHAnsi" w:cstheme="minorBidi"/>
              <w:noProof/>
              <w:sz w:val="22"/>
              <w:szCs w:val="22"/>
            </w:rPr>
          </w:pPr>
          <w:hyperlink w:anchor="_Toc363214780" w:history="1">
            <w:r w:rsidR="00E2376E" w:rsidRPr="006367DC">
              <w:rPr>
                <w:rStyle w:val="Hyperlink"/>
                <w:noProof/>
              </w:rPr>
              <w:t>2.2.1</w:t>
            </w:r>
            <w:r w:rsidR="00E2376E">
              <w:rPr>
                <w:rFonts w:asciiTheme="minorHAnsi" w:eastAsiaTheme="minorEastAsia" w:hAnsiTheme="minorHAnsi" w:cstheme="minorBidi"/>
                <w:noProof/>
                <w:sz w:val="22"/>
                <w:szCs w:val="22"/>
              </w:rPr>
              <w:tab/>
            </w:r>
            <w:r w:rsidR="00E2376E" w:rsidRPr="006367DC">
              <w:rPr>
                <w:rStyle w:val="Hyperlink"/>
                <w:noProof/>
              </w:rPr>
              <w:t>Da Vinci Parameter Configuration Changes</w:t>
            </w:r>
            <w:r w:rsidR="00E2376E">
              <w:rPr>
                <w:noProof/>
                <w:webHidden/>
              </w:rPr>
              <w:tab/>
            </w:r>
            <w:r w:rsidR="00E2376E">
              <w:rPr>
                <w:noProof/>
                <w:webHidden/>
              </w:rPr>
              <w:fldChar w:fldCharType="begin"/>
            </w:r>
            <w:r w:rsidR="00E2376E">
              <w:rPr>
                <w:noProof/>
                <w:webHidden/>
              </w:rPr>
              <w:instrText xml:space="preserve"> PAGEREF _Toc363214780 \h </w:instrText>
            </w:r>
            <w:r w:rsidR="00E2376E">
              <w:rPr>
                <w:noProof/>
                <w:webHidden/>
              </w:rPr>
            </w:r>
            <w:r w:rsidR="00E2376E">
              <w:rPr>
                <w:noProof/>
                <w:webHidden/>
              </w:rPr>
              <w:fldChar w:fldCharType="separate"/>
            </w:r>
            <w:r w:rsidR="00E2376E">
              <w:rPr>
                <w:noProof/>
                <w:webHidden/>
              </w:rPr>
              <w:t>2</w:t>
            </w:r>
            <w:r w:rsidR="00E2376E">
              <w:rPr>
                <w:noProof/>
                <w:webHidden/>
              </w:rPr>
              <w:fldChar w:fldCharType="end"/>
            </w:r>
          </w:hyperlink>
        </w:p>
        <w:p w:rsidR="00E2376E" w:rsidRDefault="00327CBB">
          <w:pPr>
            <w:pStyle w:val="TOC3"/>
            <w:tabs>
              <w:tab w:val="left" w:pos="1100"/>
              <w:tab w:val="right" w:leader="dot" w:pos="8630"/>
            </w:tabs>
            <w:rPr>
              <w:rFonts w:asciiTheme="minorHAnsi" w:eastAsiaTheme="minorEastAsia" w:hAnsiTheme="minorHAnsi" w:cstheme="minorBidi"/>
              <w:noProof/>
              <w:sz w:val="22"/>
              <w:szCs w:val="22"/>
            </w:rPr>
          </w:pPr>
          <w:hyperlink w:anchor="_Toc363214781" w:history="1">
            <w:r w:rsidR="00E2376E" w:rsidRPr="006367DC">
              <w:rPr>
                <w:rStyle w:val="Hyperlink"/>
                <w:noProof/>
              </w:rPr>
              <w:t>2.2.2</w:t>
            </w:r>
            <w:r w:rsidR="00E2376E">
              <w:rPr>
                <w:rFonts w:asciiTheme="minorHAnsi" w:eastAsiaTheme="minorEastAsia" w:hAnsiTheme="minorHAnsi" w:cstheme="minorBidi"/>
                <w:noProof/>
                <w:sz w:val="22"/>
                <w:szCs w:val="22"/>
              </w:rPr>
              <w:tab/>
            </w:r>
            <w:r w:rsidR="00E2376E" w:rsidRPr="006367DC">
              <w:rPr>
                <w:rStyle w:val="Hyperlink"/>
                <w:noProof/>
              </w:rPr>
              <w:t>Da Vinci Interrupt Configuration Changes</w:t>
            </w:r>
            <w:r w:rsidR="00E2376E">
              <w:rPr>
                <w:noProof/>
                <w:webHidden/>
              </w:rPr>
              <w:tab/>
            </w:r>
            <w:r w:rsidR="00E2376E">
              <w:rPr>
                <w:noProof/>
                <w:webHidden/>
              </w:rPr>
              <w:fldChar w:fldCharType="begin"/>
            </w:r>
            <w:r w:rsidR="00E2376E">
              <w:rPr>
                <w:noProof/>
                <w:webHidden/>
              </w:rPr>
              <w:instrText xml:space="preserve"> PAGEREF _Toc363214781 \h </w:instrText>
            </w:r>
            <w:r w:rsidR="00E2376E">
              <w:rPr>
                <w:noProof/>
                <w:webHidden/>
              </w:rPr>
            </w:r>
            <w:r w:rsidR="00E2376E">
              <w:rPr>
                <w:noProof/>
                <w:webHidden/>
              </w:rPr>
              <w:fldChar w:fldCharType="separate"/>
            </w:r>
            <w:r w:rsidR="00E2376E">
              <w:rPr>
                <w:noProof/>
                <w:webHidden/>
              </w:rPr>
              <w:t>3</w:t>
            </w:r>
            <w:r w:rsidR="00E2376E">
              <w:rPr>
                <w:noProof/>
                <w:webHidden/>
              </w:rPr>
              <w:fldChar w:fldCharType="end"/>
            </w:r>
          </w:hyperlink>
        </w:p>
        <w:p w:rsidR="00E2376E" w:rsidRDefault="00327CBB">
          <w:pPr>
            <w:pStyle w:val="TOC3"/>
            <w:tabs>
              <w:tab w:val="left" w:pos="1100"/>
              <w:tab w:val="right" w:leader="dot" w:pos="8630"/>
            </w:tabs>
            <w:rPr>
              <w:rFonts w:asciiTheme="minorHAnsi" w:eastAsiaTheme="minorEastAsia" w:hAnsiTheme="minorHAnsi" w:cstheme="minorBidi"/>
              <w:noProof/>
              <w:sz w:val="22"/>
              <w:szCs w:val="22"/>
            </w:rPr>
          </w:pPr>
          <w:hyperlink w:anchor="_Toc363214782" w:history="1">
            <w:r w:rsidR="00E2376E" w:rsidRPr="006367DC">
              <w:rPr>
                <w:rStyle w:val="Hyperlink"/>
                <w:noProof/>
              </w:rPr>
              <w:t>2.2.3</w:t>
            </w:r>
            <w:r w:rsidR="00E2376E">
              <w:rPr>
                <w:rFonts w:asciiTheme="minorHAnsi" w:eastAsiaTheme="minorEastAsia" w:hAnsiTheme="minorHAnsi" w:cstheme="minorBidi"/>
                <w:noProof/>
                <w:sz w:val="22"/>
                <w:szCs w:val="22"/>
              </w:rPr>
              <w:tab/>
            </w:r>
            <w:r w:rsidR="00E2376E" w:rsidRPr="006367DC">
              <w:rPr>
                <w:rStyle w:val="Hyperlink"/>
                <w:noProof/>
              </w:rPr>
              <w:t>Manual Configuration Changes</w:t>
            </w:r>
            <w:r w:rsidR="00E2376E">
              <w:rPr>
                <w:noProof/>
                <w:webHidden/>
              </w:rPr>
              <w:tab/>
            </w:r>
            <w:r w:rsidR="00E2376E">
              <w:rPr>
                <w:noProof/>
                <w:webHidden/>
              </w:rPr>
              <w:fldChar w:fldCharType="begin"/>
            </w:r>
            <w:r w:rsidR="00E2376E">
              <w:rPr>
                <w:noProof/>
                <w:webHidden/>
              </w:rPr>
              <w:instrText xml:space="preserve"> PAGEREF _Toc363214782 \h </w:instrText>
            </w:r>
            <w:r w:rsidR="00E2376E">
              <w:rPr>
                <w:noProof/>
                <w:webHidden/>
              </w:rPr>
            </w:r>
            <w:r w:rsidR="00E2376E">
              <w:rPr>
                <w:noProof/>
                <w:webHidden/>
              </w:rPr>
              <w:fldChar w:fldCharType="separate"/>
            </w:r>
            <w:r w:rsidR="00E2376E">
              <w:rPr>
                <w:noProof/>
                <w:webHidden/>
              </w:rPr>
              <w:t>3</w:t>
            </w:r>
            <w:r w:rsidR="00E2376E">
              <w:rPr>
                <w:noProof/>
                <w:webHidden/>
              </w:rPr>
              <w:fldChar w:fldCharType="end"/>
            </w:r>
          </w:hyperlink>
        </w:p>
        <w:p w:rsidR="00E2376E" w:rsidRDefault="00327CBB">
          <w:pPr>
            <w:pStyle w:val="TOC1"/>
            <w:tabs>
              <w:tab w:val="left" w:pos="400"/>
              <w:tab w:val="right" w:leader="dot" w:pos="8630"/>
            </w:tabs>
            <w:rPr>
              <w:rFonts w:asciiTheme="minorHAnsi" w:eastAsiaTheme="minorEastAsia" w:hAnsiTheme="minorHAnsi" w:cstheme="minorBidi"/>
              <w:noProof/>
              <w:sz w:val="22"/>
              <w:szCs w:val="22"/>
            </w:rPr>
          </w:pPr>
          <w:hyperlink w:anchor="_Toc363214783" w:history="1">
            <w:r w:rsidR="00E2376E" w:rsidRPr="006367DC">
              <w:rPr>
                <w:rStyle w:val="Hyperlink"/>
                <w:noProof/>
              </w:rPr>
              <w:t>3</w:t>
            </w:r>
            <w:r w:rsidR="00E2376E">
              <w:rPr>
                <w:rFonts w:asciiTheme="minorHAnsi" w:eastAsiaTheme="minorEastAsia" w:hAnsiTheme="minorHAnsi" w:cstheme="minorBidi"/>
                <w:noProof/>
                <w:sz w:val="22"/>
                <w:szCs w:val="22"/>
              </w:rPr>
              <w:tab/>
            </w:r>
            <w:r w:rsidR="00E2376E" w:rsidRPr="006367DC">
              <w:rPr>
                <w:rStyle w:val="Hyperlink"/>
                <w:noProof/>
              </w:rPr>
              <w:t>Integration</w:t>
            </w:r>
            <w:r w:rsidR="00E2376E">
              <w:rPr>
                <w:noProof/>
                <w:webHidden/>
              </w:rPr>
              <w:tab/>
            </w:r>
            <w:r w:rsidR="00E2376E">
              <w:rPr>
                <w:noProof/>
                <w:webHidden/>
              </w:rPr>
              <w:fldChar w:fldCharType="begin"/>
            </w:r>
            <w:r w:rsidR="00E2376E">
              <w:rPr>
                <w:noProof/>
                <w:webHidden/>
              </w:rPr>
              <w:instrText xml:space="preserve"> PAGEREF _Toc363214783 \h </w:instrText>
            </w:r>
            <w:r w:rsidR="00E2376E">
              <w:rPr>
                <w:noProof/>
                <w:webHidden/>
              </w:rPr>
            </w:r>
            <w:r w:rsidR="00E2376E">
              <w:rPr>
                <w:noProof/>
                <w:webHidden/>
              </w:rPr>
              <w:fldChar w:fldCharType="separate"/>
            </w:r>
            <w:r w:rsidR="00E2376E">
              <w:rPr>
                <w:noProof/>
                <w:webHidden/>
              </w:rPr>
              <w:t>4</w:t>
            </w:r>
            <w:r w:rsidR="00E2376E">
              <w:rPr>
                <w:noProof/>
                <w:webHidden/>
              </w:rPr>
              <w:fldChar w:fldCharType="end"/>
            </w:r>
          </w:hyperlink>
        </w:p>
        <w:p w:rsidR="00E2376E" w:rsidRDefault="00327CBB">
          <w:pPr>
            <w:pStyle w:val="TOC2"/>
            <w:rPr>
              <w:rFonts w:asciiTheme="minorHAnsi" w:eastAsiaTheme="minorEastAsia" w:hAnsiTheme="minorHAnsi" w:cstheme="minorBidi"/>
              <w:sz w:val="22"/>
              <w:szCs w:val="22"/>
            </w:rPr>
          </w:pPr>
          <w:hyperlink w:anchor="_Toc363214784" w:history="1">
            <w:r w:rsidR="00E2376E" w:rsidRPr="006367DC">
              <w:rPr>
                <w:rStyle w:val="Hyperlink"/>
              </w:rPr>
              <w:t>3.1</w:t>
            </w:r>
            <w:r w:rsidR="00E2376E">
              <w:rPr>
                <w:rFonts w:asciiTheme="minorHAnsi" w:eastAsiaTheme="minorEastAsia" w:hAnsiTheme="minorHAnsi" w:cstheme="minorBidi"/>
                <w:sz w:val="22"/>
                <w:szCs w:val="22"/>
              </w:rPr>
              <w:tab/>
            </w:r>
            <w:r w:rsidR="00E2376E" w:rsidRPr="006367DC">
              <w:rPr>
                <w:rStyle w:val="Hyperlink"/>
              </w:rPr>
              <w:t>Required Global Data Inputs</w:t>
            </w:r>
            <w:r w:rsidR="00E2376E">
              <w:rPr>
                <w:webHidden/>
              </w:rPr>
              <w:tab/>
            </w:r>
            <w:r w:rsidR="00E2376E">
              <w:rPr>
                <w:webHidden/>
              </w:rPr>
              <w:fldChar w:fldCharType="begin"/>
            </w:r>
            <w:r w:rsidR="00E2376E">
              <w:rPr>
                <w:webHidden/>
              </w:rPr>
              <w:instrText xml:space="preserve"> PAGEREF _Toc363214784 \h </w:instrText>
            </w:r>
            <w:r w:rsidR="00E2376E">
              <w:rPr>
                <w:webHidden/>
              </w:rPr>
            </w:r>
            <w:r w:rsidR="00E2376E">
              <w:rPr>
                <w:webHidden/>
              </w:rPr>
              <w:fldChar w:fldCharType="separate"/>
            </w:r>
            <w:r w:rsidR="00E2376E">
              <w:rPr>
                <w:webHidden/>
              </w:rPr>
              <w:t>4</w:t>
            </w:r>
            <w:r w:rsidR="00E2376E">
              <w:rPr>
                <w:webHidden/>
              </w:rPr>
              <w:fldChar w:fldCharType="end"/>
            </w:r>
          </w:hyperlink>
        </w:p>
        <w:p w:rsidR="00E2376E" w:rsidRDefault="00327CBB">
          <w:pPr>
            <w:pStyle w:val="TOC2"/>
            <w:rPr>
              <w:rFonts w:asciiTheme="minorHAnsi" w:eastAsiaTheme="minorEastAsia" w:hAnsiTheme="minorHAnsi" w:cstheme="minorBidi"/>
              <w:sz w:val="22"/>
              <w:szCs w:val="22"/>
            </w:rPr>
          </w:pPr>
          <w:hyperlink w:anchor="_Toc363214785" w:history="1">
            <w:r w:rsidR="00E2376E" w:rsidRPr="006367DC">
              <w:rPr>
                <w:rStyle w:val="Hyperlink"/>
              </w:rPr>
              <w:t>3.2</w:t>
            </w:r>
            <w:r w:rsidR="00E2376E">
              <w:rPr>
                <w:rFonts w:asciiTheme="minorHAnsi" w:eastAsiaTheme="minorEastAsia" w:hAnsiTheme="minorHAnsi" w:cstheme="minorBidi"/>
                <w:sz w:val="22"/>
                <w:szCs w:val="22"/>
              </w:rPr>
              <w:tab/>
            </w:r>
            <w:r w:rsidR="00E2376E" w:rsidRPr="006367DC">
              <w:rPr>
                <w:rStyle w:val="Hyperlink"/>
              </w:rPr>
              <w:t>Required Global Data Outputs</w:t>
            </w:r>
            <w:r w:rsidR="00E2376E">
              <w:rPr>
                <w:webHidden/>
              </w:rPr>
              <w:tab/>
            </w:r>
            <w:r w:rsidR="00E2376E">
              <w:rPr>
                <w:webHidden/>
              </w:rPr>
              <w:fldChar w:fldCharType="begin"/>
            </w:r>
            <w:r w:rsidR="00E2376E">
              <w:rPr>
                <w:webHidden/>
              </w:rPr>
              <w:instrText xml:space="preserve"> PAGEREF _Toc363214785 \h </w:instrText>
            </w:r>
            <w:r w:rsidR="00E2376E">
              <w:rPr>
                <w:webHidden/>
              </w:rPr>
            </w:r>
            <w:r w:rsidR="00E2376E">
              <w:rPr>
                <w:webHidden/>
              </w:rPr>
              <w:fldChar w:fldCharType="separate"/>
            </w:r>
            <w:r w:rsidR="00E2376E">
              <w:rPr>
                <w:webHidden/>
              </w:rPr>
              <w:t>4</w:t>
            </w:r>
            <w:r w:rsidR="00E2376E">
              <w:rPr>
                <w:webHidden/>
              </w:rPr>
              <w:fldChar w:fldCharType="end"/>
            </w:r>
          </w:hyperlink>
        </w:p>
        <w:p w:rsidR="00E2376E" w:rsidRDefault="00327CBB">
          <w:pPr>
            <w:pStyle w:val="TOC2"/>
            <w:rPr>
              <w:rFonts w:asciiTheme="minorHAnsi" w:eastAsiaTheme="minorEastAsia" w:hAnsiTheme="minorHAnsi" w:cstheme="minorBidi"/>
              <w:sz w:val="22"/>
              <w:szCs w:val="22"/>
            </w:rPr>
          </w:pPr>
          <w:hyperlink w:anchor="_Toc363214786" w:history="1">
            <w:r w:rsidR="00E2376E" w:rsidRPr="006367DC">
              <w:rPr>
                <w:rStyle w:val="Hyperlink"/>
              </w:rPr>
              <w:t>3.3</w:t>
            </w:r>
            <w:r w:rsidR="00E2376E">
              <w:rPr>
                <w:rFonts w:asciiTheme="minorHAnsi" w:eastAsiaTheme="minorEastAsia" w:hAnsiTheme="minorHAnsi" w:cstheme="minorBidi"/>
                <w:sz w:val="22"/>
                <w:szCs w:val="22"/>
              </w:rPr>
              <w:tab/>
            </w:r>
            <w:r w:rsidR="00E2376E" w:rsidRPr="006367DC">
              <w:rPr>
                <w:rStyle w:val="Hyperlink"/>
              </w:rPr>
              <w:t>Specific Include Path present</w:t>
            </w:r>
            <w:r w:rsidR="00E2376E">
              <w:rPr>
                <w:webHidden/>
              </w:rPr>
              <w:tab/>
            </w:r>
            <w:r w:rsidR="00E2376E">
              <w:rPr>
                <w:webHidden/>
              </w:rPr>
              <w:fldChar w:fldCharType="begin"/>
            </w:r>
            <w:r w:rsidR="00E2376E">
              <w:rPr>
                <w:webHidden/>
              </w:rPr>
              <w:instrText xml:space="preserve"> PAGEREF _Toc363214786 \h </w:instrText>
            </w:r>
            <w:r w:rsidR="00E2376E">
              <w:rPr>
                <w:webHidden/>
              </w:rPr>
            </w:r>
            <w:r w:rsidR="00E2376E">
              <w:rPr>
                <w:webHidden/>
              </w:rPr>
              <w:fldChar w:fldCharType="separate"/>
            </w:r>
            <w:r w:rsidR="00E2376E">
              <w:rPr>
                <w:webHidden/>
              </w:rPr>
              <w:t>4</w:t>
            </w:r>
            <w:r w:rsidR="00E2376E">
              <w:rPr>
                <w:webHidden/>
              </w:rPr>
              <w:fldChar w:fldCharType="end"/>
            </w:r>
          </w:hyperlink>
        </w:p>
        <w:p w:rsidR="00E2376E" w:rsidRDefault="00327CBB">
          <w:pPr>
            <w:pStyle w:val="TOC1"/>
            <w:tabs>
              <w:tab w:val="left" w:pos="400"/>
              <w:tab w:val="right" w:leader="dot" w:pos="8630"/>
            </w:tabs>
            <w:rPr>
              <w:rFonts w:asciiTheme="minorHAnsi" w:eastAsiaTheme="minorEastAsia" w:hAnsiTheme="minorHAnsi" w:cstheme="minorBidi"/>
              <w:noProof/>
              <w:sz w:val="22"/>
              <w:szCs w:val="22"/>
            </w:rPr>
          </w:pPr>
          <w:hyperlink w:anchor="_Toc363214787" w:history="1">
            <w:r w:rsidR="00E2376E" w:rsidRPr="006367DC">
              <w:rPr>
                <w:rStyle w:val="Hyperlink"/>
                <w:noProof/>
              </w:rPr>
              <w:t>4</w:t>
            </w:r>
            <w:r w:rsidR="00E2376E">
              <w:rPr>
                <w:rFonts w:asciiTheme="minorHAnsi" w:eastAsiaTheme="minorEastAsia" w:hAnsiTheme="minorHAnsi" w:cstheme="minorBidi"/>
                <w:noProof/>
                <w:sz w:val="22"/>
                <w:szCs w:val="22"/>
              </w:rPr>
              <w:tab/>
            </w:r>
            <w:r w:rsidR="00E2376E" w:rsidRPr="006367DC">
              <w:rPr>
                <w:rStyle w:val="Hyperlink"/>
                <w:noProof/>
              </w:rPr>
              <w:t>Runnable Scheduling</w:t>
            </w:r>
            <w:r w:rsidR="00E2376E">
              <w:rPr>
                <w:noProof/>
                <w:webHidden/>
              </w:rPr>
              <w:tab/>
            </w:r>
            <w:r w:rsidR="00E2376E">
              <w:rPr>
                <w:noProof/>
                <w:webHidden/>
              </w:rPr>
              <w:fldChar w:fldCharType="begin"/>
            </w:r>
            <w:r w:rsidR="00E2376E">
              <w:rPr>
                <w:noProof/>
                <w:webHidden/>
              </w:rPr>
              <w:instrText xml:space="preserve"> PAGEREF _Toc363214787 \h </w:instrText>
            </w:r>
            <w:r w:rsidR="00E2376E">
              <w:rPr>
                <w:noProof/>
                <w:webHidden/>
              </w:rPr>
            </w:r>
            <w:r w:rsidR="00E2376E">
              <w:rPr>
                <w:noProof/>
                <w:webHidden/>
              </w:rPr>
              <w:fldChar w:fldCharType="separate"/>
            </w:r>
            <w:r w:rsidR="00E2376E">
              <w:rPr>
                <w:noProof/>
                <w:webHidden/>
              </w:rPr>
              <w:t>5</w:t>
            </w:r>
            <w:r w:rsidR="00E2376E">
              <w:rPr>
                <w:noProof/>
                <w:webHidden/>
              </w:rPr>
              <w:fldChar w:fldCharType="end"/>
            </w:r>
          </w:hyperlink>
        </w:p>
        <w:p w:rsidR="00E2376E" w:rsidRDefault="00327CBB">
          <w:pPr>
            <w:pStyle w:val="TOC1"/>
            <w:tabs>
              <w:tab w:val="left" w:pos="400"/>
              <w:tab w:val="right" w:leader="dot" w:pos="8630"/>
            </w:tabs>
            <w:rPr>
              <w:rFonts w:asciiTheme="minorHAnsi" w:eastAsiaTheme="minorEastAsia" w:hAnsiTheme="minorHAnsi" w:cstheme="minorBidi"/>
              <w:noProof/>
              <w:sz w:val="22"/>
              <w:szCs w:val="22"/>
            </w:rPr>
          </w:pPr>
          <w:hyperlink w:anchor="_Toc363214788" w:history="1">
            <w:r w:rsidR="00E2376E" w:rsidRPr="006367DC">
              <w:rPr>
                <w:rStyle w:val="Hyperlink"/>
                <w:noProof/>
              </w:rPr>
              <w:t>5</w:t>
            </w:r>
            <w:r w:rsidR="00E2376E">
              <w:rPr>
                <w:rFonts w:asciiTheme="minorHAnsi" w:eastAsiaTheme="minorEastAsia" w:hAnsiTheme="minorHAnsi" w:cstheme="minorBidi"/>
                <w:noProof/>
                <w:sz w:val="22"/>
                <w:szCs w:val="22"/>
              </w:rPr>
              <w:tab/>
            </w:r>
            <w:r w:rsidR="00E2376E" w:rsidRPr="006367DC">
              <w:rPr>
                <w:rStyle w:val="Hyperlink"/>
                <w:noProof/>
              </w:rPr>
              <w:t>Memory Mapping</w:t>
            </w:r>
            <w:r w:rsidR="00E2376E">
              <w:rPr>
                <w:noProof/>
                <w:webHidden/>
              </w:rPr>
              <w:tab/>
            </w:r>
            <w:r w:rsidR="00E2376E">
              <w:rPr>
                <w:noProof/>
                <w:webHidden/>
              </w:rPr>
              <w:fldChar w:fldCharType="begin"/>
            </w:r>
            <w:r w:rsidR="00E2376E">
              <w:rPr>
                <w:noProof/>
                <w:webHidden/>
              </w:rPr>
              <w:instrText xml:space="preserve"> PAGEREF _Toc363214788 \h </w:instrText>
            </w:r>
            <w:r w:rsidR="00E2376E">
              <w:rPr>
                <w:noProof/>
                <w:webHidden/>
              </w:rPr>
            </w:r>
            <w:r w:rsidR="00E2376E">
              <w:rPr>
                <w:noProof/>
                <w:webHidden/>
              </w:rPr>
              <w:fldChar w:fldCharType="separate"/>
            </w:r>
            <w:r w:rsidR="00E2376E">
              <w:rPr>
                <w:noProof/>
                <w:webHidden/>
              </w:rPr>
              <w:t>5</w:t>
            </w:r>
            <w:r w:rsidR="00E2376E">
              <w:rPr>
                <w:noProof/>
                <w:webHidden/>
              </w:rPr>
              <w:fldChar w:fldCharType="end"/>
            </w:r>
          </w:hyperlink>
        </w:p>
        <w:p w:rsidR="00E2376E" w:rsidRPr="00E2376E" w:rsidRDefault="00327CBB">
          <w:pPr>
            <w:pStyle w:val="TOC2"/>
            <w:rPr>
              <w:rFonts w:asciiTheme="minorHAnsi" w:eastAsiaTheme="minorEastAsia" w:hAnsiTheme="minorHAnsi" w:cstheme="minorBidi"/>
              <w:sz w:val="22"/>
              <w:szCs w:val="22"/>
            </w:rPr>
          </w:pPr>
          <w:hyperlink w:anchor="_Toc363214789" w:history="1">
            <w:r w:rsidR="00E2376E" w:rsidRPr="00774C1C">
              <w:rPr>
                <w:rStyle w:val="Hyperlink"/>
                <w:i w:val="0"/>
              </w:rPr>
              <w:t>5.1</w:t>
            </w:r>
            <w:r w:rsidR="00E2376E" w:rsidRPr="00E2376E">
              <w:rPr>
                <w:rFonts w:asciiTheme="minorHAnsi" w:eastAsiaTheme="minorEastAsia" w:hAnsiTheme="minorHAnsi" w:cstheme="minorBidi"/>
                <w:sz w:val="22"/>
                <w:szCs w:val="22"/>
              </w:rPr>
              <w:tab/>
            </w:r>
            <w:r w:rsidR="00E2376E" w:rsidRPr="00774C1C">
              <w:rPr>
                <w:rStyle w:val="Hyperlink"/>
                <w:i w:val="0"/>
              </w:rPr>
              <w:t>Mapping</w:t>
            </w:r>
            <w:r w:rsidR="00E2376E" w:rsidRPr="00E2376E">
              <w:rPr>
                <w:webHidden/>
              </w:rPr>
              <w:tab/>
            </w:r>
            <w:r w:rsidR="00E2376E" w:rsidRPr="00774C1C">
              <w:rPr>
                <w:webHidden/>
              </w:rPr>
              <w:fldChar w:fldCharType="begin"/>
            </w:r>
            <w:r w:rsidR="00E2376E" w:rsidRPr="00E2376E">
              <w:rPr>
                <w:webHidden/>
              </w:rPr>
              <w:instrText xml:space="preserve"> PAGEREF _Toc363214789 \h </w:instrText>
            </w:r>
            <w:r w:rsidR="00E2376E" w:rsidRPr="00774C1C">
              <w:rPr>
                <w:webHidden/>
              </w:rPr>
            </w:r>
            <w:r w:rsidR="00E2376E" w:rsidRPr="00774C1C">
              <w:rPr>
                <w:webHidden/>
              </w:rPr>
              <w:fldChar w:fldCharType="separate"/>
            </w:r>
            <w:r w:rsidR="00E2376E" w:rsidRPr="00E2376E">
              <w:rPr>
                <w:webHidden/>
              </w:rPr>
              <w:t>5</w:t>
            </w:r>
            <w:r w:rsidR="00E2376E" w:rsidRPr="00774C1C">
              <w:rPr>
                <w:webHidden/>
              </w:rPr>
              <w:fldChar w:fldCharType="end"/>
            </w:r>
          </w:hyperlink>
        </w:p>
        <w:p w:rsidR="00E2376E" w:rsidRDefault="00327CBB">
          <w:pPr>
            <w:pStyle w:val="TOC2"/>
            <w:rPr>
              <w:rFonts w:asciiTheme="minorHAnsi" w:eastAsiaTheme="minorEastAsia" w:hAnsiTheme="minorHAnsi" w:cstheme="minorBidi"/>
              <w:sz w:val="22"/>
              <w:szCs w:val="22"/>
            </w:rPr>
          </w:pPr>
          <w:hyperlink w:anchor="_Toc363214790" w:history="1">
            <w:r w:rsidR="00E2376E" w:rsidRPr="006367DC">
              <w:rPr>
                <w:rStyle w:val="Hyperlink"/>
              </w:rPr>
              <w:t>5.2</w:t>
            </w:r>
            <w:r w:rsidR="00E2376E">
              <w:rPr>
                <w:rFonts w:asciiTheme="minorHAnsi" w:eastAsiaTheme="minorEastAsia" w:hAnsiTheme="minorHAnsi" w:cstheme="minorBidi"/>
                <w:sz w:val="22"/>
                <w:szCs w:val="22"/>
              </w:rPr>
              <w:tab/>
            </w:r>
            <w:r w:rsidR="00E2376E" w:rsidRPr="006367DC">
              <w:rPr>
                <w:rStyle w:val="Hyperlink"/>
              </w:rPr>
              <w:t>Usage</w:t>
            </w:r>
            <w:r w:rsidR="00E2376E">
              <w:rPr>
                <w:webHidden/>
              </w:rPr>
              <w:tab/>
            </w:r>
            <w:r w:rsidR="00E2376E">
              <w:rPr>
                <w:webHidden/>
              </w:rPr>
              <w:fldChar w:fldCharType="begin"/>
            </w:r>
            <w:r w:rsidR="00E2376E">
              <w:rPr>
                <w:webHidden/>
              </w:rPr>
              <w:instrText xml:space="preserve"> PAGEREF _Toc363214790 \h </w:instrText>
            </w:r>
            <w:r w:rsidR="00E2376E">
              <w:rPr>
                <w:webHidden/>
              </w:rPr>
            </w:r>
            <w:r w:rsidR="00E2376E">
              <w:rPr>
                <w:webHidden/>
              </w:rPr>
              <w:fldChar w:fldCharType="separate"/>
            </w:r>
            <w:r w:rsidR="00E2376E">
              <w:rPr>
                <w:webHidden/>
              </w:rPr>
              <w:t>5</w:t>
            </w:r>
            <w:r w:rsidR="00E2376E">
              <w:rPr>
                <w:webHidden/>
              </w:rPr>
              <w:fldChar w:fldCharType="end"/>
            </w:r>
          </w:hyperlink>
        </w:p>
        <w:p w:rsidR="00E2376E" w:rsidRDefault="00327CBB">
          <w:pPr>
            <w:pStyle w:val="TOC2"/>
            <w:rPr>
              <w:rFonts w:asciiTheme="minorHAnsi" w:eastAsiaTheme="minorEastAsia" w:hAnsiTheme="minorHAnsi" w:cstheme="minorBidi"/>
              <w:sz w:val="22"/>
              <w:szCs w:val="22"/>
            </w:rPr>
          </w:pPr>
          <w:hyperlink w:anchor="_Toc363214791" w:history="1">
            <w:r w:rsidR="00E2376E" w:rsidRPr="006367DC">
              <w:rPr>
                <w:rStyle w:val="Hyperlink"/>
              </w:rPr>
              <w:t>5.3</w:t>
            </w:r>
            <w:r w:rsidR="00E2376E">
              <w:rPr>
                <w:rFonts w:asciiTheme="minorHAnsi" w:eastAsiaTheme="minorEastAsia" w:hAnsiTheme="minorHAnsi" w:cstheme="minorBidi"/>
                <w:sz w:val="22"/>
                <w:szCs w:val="22"/>
              </w:rPr>
              <w:tab/>
            </w:r>
            <w:r w:rsidR="00E2376E" w:rsidRPr="006367DC">
              <w:rPr>
                <w:rStyle w:val="Hyperlink"/>
              </w:rPr>
              <w:t>Non  RTE NvM Blocks</w:t>
            </w:r>
            <w:r w:rsidR="00E2376E">
              <w:rPr>
                <w:webHidden/>
              </w:rPr>
              <w:tab/>
            </w:r>
            <w:r w:rsidR="00E2376E">
              <w:rPr>
                <w:webHidden/>
              </w:rPr>
              <w:fldChar w:fldCharType="begin"/>
            </w:r>
            <w:r w:rsidR="00E2376E">
              <w:rPr>
                <w:webHidden/>
              </w:rPr>
              <w:instrText xml:space="preserve"> PAGEREF _Toc363214791 \h </w:instrText>
            </w:r>
            <w:r w:rsidR="00E2376E">
              <w:rPr>
                <w:webHidden/>
              </w:rPr>
            </w:r>
            <w:r w:rsidR="00E2376E">
              <w:rPr>
                <w:webHidden/>
              </w:rPr>
              <w:fldChar w:fldCharType="separate"/>
            </w:r>
            <w:r w:rsidR="00E2376E">
              <w:rPr>
                <w:webHidden/>
              </w:rPr>
              <w:t>5</w:t>
            </w:r>
            <w:r w:rsidR="00E2376E">
              <w:rPr>
                <w:webHidden/>
              </w:rPr>
              <w:fldChar w:fldCharType="end"/>
            </w:r>
          </w:hyperlink>
        </w:p>
        <w:p w:rsidR="00E2376E" w:rsidRDefault="00327CBB">
          <w:pPr>
            <w:pStyle w:val="TOC2"/>
            <w:rPr>
              <w:rFonts w:asciiTheme="minorHAnsi" w:eastAsiaTheme="minorEastAsia" w:hAnsiTheme="minorHAnsi" w:cstheme="minorBidi"/>
              <w:sz w:val="22"/>
              <w:szCs w:val="22"/>
            </w:rPr>
          </w:pPr>
          <w:hyperlink w:anchor="_Toc363214792" w:history="1">
            <w:r w:rsidR="00E2376E" w:rsidRPr="006367DC">
              <w:rPr>
                <w:rStyle w:val="Hyperlink"/>
              </w:rPr>
              <w:t>5.4</w:t>
            </w:r>
            <w:r w:rsidR="00E2376E">
              <w:rPr>
                <w:rFonts w:asciiTheme="minorHAnsi" w:eastAsiaTheme="minorEastAsia" w:hAnsiTheme="minorHAnsi" w:cstheme="minorBidi"/>
                <w:sz w:val="22"/>
                <w:szCs w:val="22"/>
              </w:rPr>
              <w:tab/>
            </w:r>
            <w:r w:rsidR="00E2376E" w:rsidRPr="006367DC">
              <w:rPr>
                <w:rStyle w:val="Hyperlink"/>
              </w:rPr>
              <w:t>RTE NvM Blocks</w:t>
            </w:r>
            <w:r w:rsidR="00E2376E">
              <w:rPr>
                <w:webHidden/>
              </w:rPr>
              <w:tab/>
            </w:r>
            <w:r w:rsidR="00E2376E">
              <w:rPr>
                <w:webHidden/>
              </w:rPr>
              <w:fldChar w:fldCharType="begin"/>
            </w:r>
            <w:r w:rsidR="00E2376E">
              <w:rPr>
                <w:webHidden/>
              </w:rPr>
              <w:instrText xml:space="preserve"> PAGEREF _Toc363214792 \h </w:instrText>
            </w:r>
            <w:r w:rsidR="00E2376E">
              <w:rPr>
                <w:webHidden/>
              </w:rPr>
            </w:r>
            <w:r w:rsidR="00E2376E">
              <w:rPr>
                <w:webHidden/>
              </w:rPr>
              <w:fldChar w:fldCharType="separate"/>
            </w:r>
            <w:r w:rsidR="00E2376E">
              <w:rPr>
                <w:webHidden/>
              </w:rPr>
              <w:t>5</w:t>
            </w:r>
            <w:r w:rsidR="00E2376E">
              <w:rPr>
                <w:webHidden/>
              </w:rPr>
              <w:fldChar w:fldCharType="end"/>
            </w:r>
          </w:hyperlink>
        </w:p>
        <w:p w:rsidR="00E2376E" w:rsidRDefault="00327CBB">
          <w:pPr>
            <w:pStyle w:val="TOC1"/>
            <w:tabs>
              <w:tab w:val="left" w:pos="400"/>
              <w:tab w:val="right" w:leader="dot" w:pos="8630"/>
            </w:tabs>
            <w:rPr>
              <w:rFonts w:asciiTheme="minorHAnsi" w:eastAsiaTheme="minorEastAsia" w:hAnsiTheme="minorHAnsi" w:cstheme="minorBidi"/>
              <w:noProof/>
              <w:sz w:val="22"/>
              <w:szCs w:val="22"/>
            </w:rPr>
          </w:pPr>
          <w:hyperlink w:anchor="_Toc363214793" w:history="1">
            <w:r w:rsidR="00E2376E" w:rsidRPr="006367DC">
              <w:rPr>
                <w:rStyle w:val="Hyperlink"/>
                <w:noProof/>
              </w:rPr>
              <w:t>6</w:t>
            </w:r>
            <w:r w:rsidR="00E2376E">
              <w:rPr>
                <w:rFonts w:asciiTheme="minorHAnsi" w:eastAsiaTheme="minorEastAsia" w:hAnsiTheme="minorHAnsi" w:cstheme="minorBidi"/>
                <w:noProof/>
                <w:sz w:val="22"/>
                <w:szCs w:val="22"/>
              </w:rPr>
              <w:tab/>
            </w:r>
            <w:r w:rsidR="00E2376E" w:rsidRPr="006367DC">
              <w:rPr>
                <w:rStyle w:val="Hyperlink"/>
                <w:noProof/>
              </w:rPr>
              <w:t>Compiler Settings</w:t>
            </w:r>
            <w:r w:rsidR="00E2376E">
              <w:rPr>
                <w:noProof/>
                <w:webHidden/>
              </w:rPr>
              <w:tab/>
            </w:r>
            <w:r w:rsidR="00E2376E">
              <w:rPr>
                <w:noProof/>
                <w:webHidden/>
              </w:rPr>
              <w:fldChar w:fldCharType="begin"/>
            </w:r>
            <w:r w:rsidR="00E2376E">
              <w:rPr>
                <w:noProof/>
                <w:webHidden/>
              </w:rPr>
              <w:instrText xml:space="preserve"> PAGEREF _Toc363214793 \h </w:instrText>
            </w:r>
            <w:r w:rsidR="00E2376E">
              <w:rPr>
                <w:noProof/>
                <w:webHidden/>
              </w:rPr>
            </w:r>
            <w:r w:rsidR="00E2376E">
              <w:rPr>
                <w:noProof/>
                <w:webHidden/>
              </w:rPr>
              <w:fldChar w:fldCharType="separate"/>
            </w:r>
            <w:r w:rsidR="00E2376E">
              <w:rPr>
                <w:noProof/>
                <w:webHidden/>
              </w:rPr>
              <w:t>5</w:t>
            </w:r>
            <w:r w:rsidR="00E2376E">
              <w:rPr>
                <w:noProof/>
                <w:webHidden/>
              </w:rPr>
              <w:fldChar w:fldCharType="end"/>
            </w:r>
          </w:hyperlink>
        </w:p>
        <w:p w:rsidR="00E2376E" w:rsidRDefault="00327CBB">
          <w:pPr>
            <w:pStyle w:val="TOC2"/>
            <w:rPr>
              <w:rFonts w:asciiTheme="minorHAnsi" w:eastAsiaTheme="minorEastAsia" w:hAnsiTheme="minorHAnsi" w:cstheme="minorBidi"/>
              <w:sz w:val="22"/>
              <w:szCs w:val="22"/>
            </w:rPr>
          </w:pPr>
          <w:hyperlink w:anchor="_Toc363214794" w:history="1">
            <w:r w:rsidR="00E2376E" w:rsidRPr="006367DC">
              <w:rPr>
                <w:rStyle w:val="Hyperlink"/>
              </w:rPr>
              <w:t>6.1</w:t>
            </w:r>
            <w:r w:rsidR="00E2376E">
              <w:rPr>
                <w:rFonts w:asciiTheme="minorHAnsi" w:eastAsiaTheme="minorEastAsia" w:hAnsiTheme="minorHAnsi" w:cstheme="minorBidi"/>
                <w:sz w:val="22"/>
                <w:szCs w:val="22"/>
              </w:rPr>
              <w:tab/>
            </w:r>
            <w:r w:rsidR="00E2376E" w:rsidRPr="006367DC">
              <w:rPr>
                <w:rStyle w:val="Hyperlink"/>
              </w:rPr>
              <w:t>Preprocessor MACRO</w:t>
            </w:r>
            <w:r w:rsidR="00E2376E">
              <w:rPr>
                <w:webHidden/>
              </w:rPr>
              <w:tab/>
            </w:r>
            <w:r w:rsidR="00E2376E">
              <w:rPr>
                <w:webHidden/>
              </w:rPr>
              <w:fldChar w:fldCharType="begin"/>
            </w:r>
            <w:r w:rsidR="00E2376E">
              <w:rPr>
                <w:webHidden/>
              </w:rPr>
              <w:instrText xml:space="preserve"> PAGEREF _Toc363214794 \h </w:instrText>
            </w:r>
            <w:r w:rsidR="00E2376E">
              <w:rPr>
                <w:webHidden/>
              </w:rPr>
            </w:r>
            <w:r w:rsidR="00E2376E">
              <w:rPr>
                <w:webHidden/>
              </w:rPr>
              <w:fldChar w:fldCharType="separate"/>
            </w:r>
            <w:r w:rsidR="00E2376E">
              <w:rPr>
                <w:webHidden/>
              </w:rPr>
              <w:t>5</w:t>
            </w:r>
            <w:r w:rsidR="00E2376E">
              <w:rPr>
                <w:webHidden/>
              </w:rPr>
              <w:fldChar w:fldCharType="end"/>
            </w:r>
          </w:hyperlink>
        </w:p>
        <w:p w:rsidR="00E2376E" w:rsidRDefault="00327CBB">
          <w:pPr>
            <w:pStyle w:val="TOC2"/>
            <w:rPr>
              <w:rFonts w:asciiTheme="minorHAnsi" w:eastAsiaTheme="minorEastAsia" w:hAnsiTheme="minorHAnsi" w:cstheme="minorBidi"/>
              <w:sz w:val="22"/>
              <w:szCs w:val="22"/>
            </w:rPr>
          </w:pPr>
          <w:hyperlink w:anchor="_Toc363214795" w:history="1">
            <w:r w:rsidR="00E2376E" w:rsidRPr="006367DC">
              <w:rPr>
                <w:rStyle w:val="Hyperlink"/>
              </w:rPr>
              <w:t>6.2</w:t>
            </w:r>
            <w:r w:rsidR="00E2376E">
              <w:rPr>
                <w:rFonts w:asciiTheme="minorHAnsi" w:eastAsiaTheme="minorEastAsia" w:hAnsiTheme="minorHAnsi" w:cstheme="minorBidi"/>
                <w:sz w:val="22"/>
                <w:szCs w:val="22"/>
              </w:rPr>
              <w:tab/>
            </w:r>
            <w:r w:rsidR="00E2376E" w:rsidRPr="006367DC">
              <w:rPr>
                <w:rStyle w:val="Hyperlink"/>
              </w:rPr>
              <w:t>Optimization Settings</w:t>
            </w:r>
            <w:r w:rsidR="00E2376E">
              <w:rPr>
                <w:webHidden/>
              </w:rPr>
              <w:tab/>
            </w:r>
            <w:r w:rsidR="00E2376E">
              <w:rPr>
                <w:webHidden/>
              </w:rPr>
              <w:fldChar w:fldCharType="begin"/>
            </w:r>
            <w:r w:rsidR="00E2376E">
              <w:rPr>
                <w:webHidden/>
              </w:rPr>
              <w:instrText xml:space="preserve"> PAGEREF _Toc363214795 \h </w:instrText>
            </w:r>
            <w:r w:rsidR="00E2376E">
              <w:rPr>
                <w:webHidden/>
              </w:rPr>
            </w:r>
            <w:r w:rsidR="00E2376E">
              <w:rPr>
                <w:webHidden/>
              </w:rPr>
              <w:fldChar w:fldCharType="separate"/>
            </w:r>
            <w:r w:rsidR="00E2376E">
              <w:rPr>
                <w:webHidden/>
              </w:rPr>
              <w:t>6</w:t>
            </w:r>
            <w:r w:rsidR="00E2376E">
              <w:rPr>
                <w:webHidden/>
              </w:rPr>
              <w:fldChar w:fldCharType="end"/>
            </w:r>
          </w:hyperlink>
        </w:p>
        <w:p w:rsidR="00D9560D" w:rsidRDefault="009C0512">
          <w:r>
            <w:fldChar w:fldCharType="end"/>
          </w:r>
        </w:p>
      </w:sdtContent>
    </w:sdt>
    <w:p w:rsidR="004A781C" w:rsidRDefault="009C0512">
      <w:r>
        <w:fldChar w:fldCharType="begin"/>
      </w:r>
      <w:r w:rsidR="004A781C">
        <w:instrText xml:space="preserve"> DOCVARIABLE "MDDRevNum" \* MERGEFORMAT </w:instrText>
      </w:r>
      <w:r>
        <w:fldChar w:fldCharType="end"/>
      </w:r>
      <w:r>
        <w:fldChar w:fldCharType="begin"/>
      </w:r>
      <w:r w:rsidR="004A781C">
        <w:instrText xml:space="preserve"> DOCVARIABLE "MDDRevNum" \* MERGEFORMAT </w:instrText>
      </w:r>
      <w:r>
        <w:fldChar w:fldCharType="end"/>
      </w:r>
    </w:p>
    <w:p w:rsidR="00E2376E" w:rsidRDefault="00E2376E">
      <w:pPr>
        <w:spacing w:after="0"/>
        <w:rPr>
          <w:rFonts w:ascii="Arial" w:hAnsi="Arial"/>
          <w:b/>
          <w:kern w:val="28"/>
          <w:sz w:val="28"/>
        </w:rPr>
      </w:pPr>
      <w:bookmarkStart w:id="0" w:name="_Toc363214774"/>
      <w:r>
        <w:br w:type="page"/>
      </w:r>
    </w:p>
    <w:p w:rsidR="00916B39" w:rsidRDefault="00916B39">
      <w:pPr>
        <w:pStyle w:val="Heading1"/>
      </w:pPr>
      <w:r>
        <w:lastRenderedPageBreak/>
        <w:t>Dependencies</w:t>
      </w:r>
      <w:bookmarkEnd w:id="0"/>
    </w:p>
    <w:p w:rsidR="00D07EA9" w:rsidRDefault="00D07EA9" w:rsidP="00D07EA9">
      <w:pPr>
        <w:pStyle w:val="Heading2"/>
        <w:tabs>
          <w:tab w:val="clear" w:pos="576"/>
        </w:tabs>
      </w:pPr>
      <w:bookmarkStart w:id="1" w:name="_Toc357692819"/>
      <w:bookmarkStart w:id="2" w:name="_Toc363214775"/>
      <w:r>
        <w:t>SWCs</w:t>
      </w:r>
      <w:bookmarkEnd w:id="1"/>
      <w:bookmarkEnd w:id="2"/>
    </w:p>
    <w:p w:rsidR="00D07EA9" w:rsidRPr="00D07EA9" w:rsidRDefault="00D07EA9" w:rsidP="00774C1C"/>
    <w:tbl>
      <w:tblPr>
        <w:tblStyle w:val="LightList-Accent1"/>
        <w:tblW w:w="0" w:type="auto"/>
        <w:tblLook w:val="04A0" w:firstRow="1" w:lastRow="0" w:firstColumn="1" w:lastColumn="0" w:noHBand="0" w:noVBand="1"/>
      </w:tblPr>
      <w:tblGrid>
        <w:gridCol w:w="3258"/>
        <w:gridCol w:w="5598"/>
      </w:tblGrid>
      <w:tr w:rsidR="00916B39" w:rsidTr="003766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tcPr>
          <w:p w:rsidR="00916B39" w:rsidRDefault="000B7B76" w:rsidP="00E34D91">
            <w:r>
              <w:t>Module</w:t>
            </w:r>
          </w:p>
        </w:tc>
        <w:tc>
          <w:tcPr>
            <w:tcW w:w="5598" w:type="dxa"/>
          </w:tcPr>
          <w:p w:rsidR="00916B39" w:rsidRDefault="000B7B76" w:rsidP="00E34D91">
            <w:pPr>
              <w:cnfStyle w:val="100000000000" w:firstRow="1" w:lastRow="0" w:firstColumn="0" w:lastColumn="0" w:oddVBand="0" w:evenVBand="0" w:oddHBand="0" w:evenHBand="0" w:firstRowFirstColumn="0" w:firstRowLastColumn="0" w:lastRowFirstColumn="0" w:lastRowLastColumn="0"/>
            </w:pPr>
            <w:r>
              <w:t xml:space="preserve">Required </w:t>
            </w:r>
            <w:r w:rsidR="002651B5">
              <w:t>Feature</w:t>
            </w:r>
          </w:p>
        </w:tc>
      </w:tr>
      <w:tr w:rsidR="008E2475" w:rsidTr="0037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tcPr>
          <w:p w:rsidR="008E2475" w:rsidRDefault="006D151B" w:rsidP="00E34D91">
            <w:proofErr w:type="spellStart"/>
            <w:r>
              <w:t>Dio</w:t>
            </w:r>
            <w:proofErr w:type="spellEnd"/>
          </w:p>
        </w:tc>
        <w:tc>
          <w:tcPr>
            <w:tcW w:w="5598" w:type="dxa"/>
          </w:tcPr>
          <w:p w:rsidR="008E2475" w:rsidRDefault="006D151B" w:rsidP="00E34D91">
            <w:pPr>
              <w:cnfStyle w:val="000000100000" w:firstRow="0" w:lastRow="0" w:firstColumn="0" w:lastColumn="0" w:oddVBand="0" w:evenVBand="0" w:oddHBand="1" w:evenHBand="0" w:firstRowFirstColumn="0" w:firstRowLastColumn="0" w:lastRowFirstColumn="0" w:lastRowLastColumn="0"/>
            </w:pPr>
            <w:proofErr w:type="spellStart"/>
            <w:r w:rsidRPr="00F64CF7">
              <w:t>Dio_WriteChannel</w:t>
            </w:r>
            <w:proofErr w:type="spellEnd"/>
            <w:r w:rsidR="00F64CF7">
              <w:t>()</w:t>
            </w:r>
            <w:r w:rsidR="000232FC">
              <w:t xml:space="preserve"> when</w:t>
            </w:r>
            <w:r w:rsidR="0082629C">
              <w:t xml:space="preserve"> </w:t>
            </w:r>
            <w:proofErr w:type="spellStart"/>
            <w:r w:rsidR="0082629C">
              <w:t>SpiNxt</w:t>
            </w:r>
            <w:proofErr w:type="spellEnd"/>
            <w:r w:rsidR="000232FC">
              <w:t xml:space="preserve"> used with Turns Counter</w:t>
            </w:r>
          </w:p>
        </w:tc>
      </w:tr>
      <w:tr w:rsidR="00F64CF7" w:rsidTr="0037668F">
        <w:tc>
          <w:tcPr>
            <w:cnfStyle w:val="001000000000" w:firstRow="0" w:lastRow="0" w:firstColumn="1" w:lastColumn="0" w:oddVBand="0" w:evenVBand="0" w:oddHBand="0" w:evenHBand="0" w:firstRowFirstColumn="0" w:firstRowLastColumn="0" w:lastRowFirstColumn="0" w:lastRowLastColumn="0"/>
            <w:tcW w:w="3258" w:type="dxa"/>
          </w:tcPr>
          <w:p w:rsidR="00F64CF7" w:rsidRDefault="00E65911" w:rsidP="00E34D91">
            <w:r>
              <w:t>TMS570 MIBSPI3</w:t>
            </w:r>
            <w:r w:rsidR="00F64CF7">
              <w:t xml:space="preserve"> </w:t>
            </w:r>
            <w:r w:rsidR="00594EA8">
              <w:t xml:space="preserve">and MIBSPI5 </w:t>
            </w:r>
            <w:r w:rsidR="00F64CF7">
              <w:t>peripheral</w:t>
            </w:r>
          </w:p>
        </w:tc>
        <w:tc>
          <w:tcPr>
            <w:tcW w:w="5598" w:type="dxa"/>
          </w:tcPr>
          <w:p w:rsidR="00F64CF7" w:rsidRDefault="00E65911" w:rsidP="00E34D91">
            <w:pPr>
              <w:cnfStyle w:val="000000000000" w:firstRow="0" w:lastRow="0" w:firstColumn="0" w:lastColumn="0" w:oddVBand="0" w:evenVBand="0" w:oddHBand="0" w:evenHBand="0" w:firstRowFirstColumn="0" w:firstRowLastColumn="0" w:lastRowFirstColumn="0" w:lastRowLastColumn="0"/>
            </w:pPr>
            <w:r>
              <w:t>Exclusive access to the MIBSPI3</w:t>
            </w:r>
            <w:r w:rsidR="007516D3">
              <w:t xml:space="preserve"> and MIBSPI5</w:t>
            </w:r>
            <w:r>
              <w:t xml:space="preserve"> peripheral registers</w:t>
            </w:r>
            <w:r w:rsidR="005C2A99">
              <w:t>.</w:t>
            </w:r>
          </w:p>
          <w:p w:rsidR="00D032B3" w:rsidRPr="006D151B" w:rsidRDefault="005C2A99" w:rsidP="00E34D91">
            <w:pPr>
              <w:cnfStyle w:val="000000000000" w:firstRow="0" w:lastRow="0" w:firstColumn="0" w:lastColumn="0" w:oddVBand="0" w:evenVBand="0" w:oddHBand="0" w:evenHBand="0" w:firstRowFirstColumn="0" w:firstRowLastColumn="0" w:lastRowFirstColumn="0" w:lastRowLastColumn="0"/>
            </w:pPr>
            <w:r w:rsidRPr="007516D3">
              <w:t xml:space="preserve">MIBSPI3 CS3 </w:t>
            </w:r>
            <w:r w:rsidR="00D032B3" w:rsidRPr="007516D3">
              <w:t>provided as a No Connect pin on CCA design</w:t>
            </w:r>
            <w:r w:rsidR="007516D3">
              <w:t xml:space="preserve"> when </w:t>
            </w:r>
            <w:proofErr w:type="spellStart"/>
            <w:r w:rsidR="0082629C">
              <w:t>SpiNxt</w:t>
            </w:r>
            <w:proofErr w:type="spellEnd"/>
            <w:r w:rsidR="0082629C">
              <w:t xml:space="preserve"> </w:t>
            </w:r>
            <w:r w:rsidR="007516D3">
              <w:t>used with Turns Counter</w:t>
            </w:r>
          </w:p>
        </w:tc>
      </w:tr>
      <w:tr w:rsidR="00A268FB" w:rsidTr="0037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tcPr>
          <w:p w:rsidR="00A268FB" w:rsidRDefault="00A268FB" w:rsidP="00E34D91">
            <w:proofErr w:type="spellStart"/>
            <w:r>
              <w:t>Os</w:t>
            </w:r>
            <w:proofErr w:type="spellEnd"/>
          </w:p>
        </w:tc>
        <w:tc>
          <w:tcPr>
            <w:tcW w:w="5598" w:type="dxa"/>
          </w:tcPr>
          <w:p w:rsidR="00A268FB" w:rsidRDefault="00E65911" w:rsidP="00E34D91">
            <w:pPr>
              <w:cnfStyle w:val="000000100000" w:firstRow="0" w:lastRow="0" w:firstColumn="0" w:lastColumn="0" w:oddVBand="0" w:evenVBand="0" w:oddHBand="1" w:evenHBand="0" w:firstRowFirstColumn="0" w:firstRowLastColumn="0" w:lastRowFirstColumn="0" w:lastRowLastColumn="0"/>
            </w:pPr>
            <w:r>
              <w:t>Category 2 ISR mapping for MIBSPI3 IRQ sources</w:t>
            </w:r>
            <w:r w:rsidR="007516D3">
              <w:t xml:space="preserve"> when </w:t>
            </w:r>
            <w:proofErr w:type="spellStart"/>
            <w:r w:rsidR="0082629C">
              <w:t>SpiNxt</w:t>
            </w:r>
            <w:proofErr w:type="spellEnd"/>
            <w:r w:rsidR="0082629C">
              <w:t xml:space="preserve"> </w:t>
            </w:r>
            <w:r w:rsidR="007516D3">
              <w:t>used with Turns Counter</w:t>
            </w:r>
          </w:p>
        </w:tc>
      </w:tr>
      <w:tr w:rsidR="00A77664" w:rsidTr="0037668F">
        <w:tc>
          <w:tcPr>
            <w:cnfStyle w:val="001000000000" w:firstRow="0" w:lastRow="0" w:firstColumn="1" w:lastColumn="0" w:oddVBand="0" w:evenVBand="0" w:oddHBand="0" w:evenHBand="0" w:firstRowFirstColumn="0" w:firstRowLastColumn="0" w:lastRowFirstColumn="0" w:lastRowLastColumn="0"/>
            <w:tcW w:w="3258" w:type="dxa"/>
          </w:tcPr>
          <w:p w:rsidR="00A77664" w:rsidRPr="00774C1C" w:rsidRDefault="000232FC" w:rsidP="00E34D91">
            <w:proofErr w:type="spellStart"/>
            <w:r w:rsidRPr="0082629C">
              <w:t>TurnsCounter</w:t>
            </w:r>
            <w:proofErr w:type="spellEnd"/>
          </w:p>
        </w:tc>
        <w:tc>
          <w:tcPr>
            <w:tcW w:w="5598" w:type="dxa"/>
          </w:tcPr>
          <w:p w:rsidR="00A77664" w:rsidRPr="0082629C" w:rsidRDefault="000232FC" w:rsidP="00E34D91">
            <w:pPr>
              <w:cnfStyle w:val="000000000000" w:firstRow="0" w:lastRow="0" w:firstColumn="0" w:lastColumn="0" w:oddVBand="0" w:evenVBand="0" w:oddHBand="0" w:evenHBand="0" w:firstRowFirstColumn="0" w:firstRowLastColumn="0" w:lastRowFirstColumn="0" w:lastRowLastColumn="0"/>
            </w:pPr>
            <w:proofErr w:type="spellStart"/>
            <w:r w:rsidRPr="0082629C">
              <w:t>TurnsCounter_TxConfirmation</w:t>
            </w:r>
            <w:proofErr w:type="spellEnd"/>
            <w:r w:rsidRPr="0082629C">
              <w:t xml:space="preserve">() when </w:t>
            </w:r>
            <w:proofErr w:type="spellStart"/>
            <w:r w:rsidR="0082629C">
              <w:t>SpiNxt</w:t>
            </w:r>
            <w:proofErr w:type="spellEnd"/>
            <w:r w:rsidR="0082629C">
              <w:t xml:space="preserve"> </w:t>
            </w:r>
            <w:r w:rsidRPr="0082629C">
              <w:t>used with Turns Counter</w:t>
            </w:r>
          </w:p>
        </w:tc>
      </w:tr>
      <w:tr w:rsidR="000232FC" w:rsidTr="0037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tcPr>
          <w:p w:rsidR="000232FC" w:rsidRDefault="000232FC" w:rsidP="00E34D91">
            <w:proofErr w:type="spellStart"/>
            <w:r w:rsidRPr="0082629C">
              <w:t>ePWM</w:t>
            </w:r>
            <w:proofErr w:type="spellEnd"/>
          </w:p>
        </w:tc>
        <w:tc>
          <w:tcPr>
            <w:tcW w:w="5598" w:type="dxa"/>
          </w:tcPr>
          <w:p w:rsidR="000232FC" w:rsidRPr="000232FC" w:rsidRDefault="0082629C">
            <w:pPr>
              <w:cnfStyle w:val="000000100000" w:firstRow="0" w:lastRow="0" w:firstColumn="0" w:lastColumn="0" w:oddVBand="0" w:evenVBand="0" w:oddHBand="1" w:evenHBand="0" w:firstRowFirstColumn="0" w:firstRowLastColumn="0" w:lastRowFirstColumn="0" w:lastRowLastColumn="0"/>
            </w:pPr>
            <w:r>
              <w:t>Must provide SPI</w:t>
            </w:r>
            <w:r w:rsidR="008C0A7A">
              <w:t xml:space="preserve"> transmit</w:t>
            </w:r>
            <w:r>
              <w:t xml:space="preserve"> trigger on </w:t>
            </w:r>
            <w:proofErr w:type="gramStart"/>
            <w:r>
              <w:t>N</w:t>
            </w:r>
            <w:r w:rsidR="008C0A7A">
              <w:t>2</w:t>
            </w:r>
            <w:r>
              <w:t>HET1</w:t>
            </w:r>
            <w:r w:rsidR="008C0A7A">
              <w:t>[</w:t>
            </w:r>
            <w:proofErr w:type="gramEnd"/>
            <w:r w:rsidR="008C0A7A">
              <w:t xml:space="preserve">14] for mibspi3, and N2HET1[18] for mibspi5, </w:t>
            </w:r>
            <w:r>
              <w:t xml:space="preserve">when </w:t>
            </w:r>
            <w:proofErr w:type="spellStart"/>
            <w:r>
              <w:t>SpiNxt</w:t>
            </w:r>
            <w:proofErr w:type="spellEnd"/>
            <w:r>
              <w:t xml:space="preserve"> used with Digital MSB.</w:t>
            </w:r>
          </w:p>
        </w:tc>
      </w:tr>
    </w:tbl>
    <w:p w:rsidR="00D07EA9" w:rsidRDefault="00D07EA9" w:rsidP="00D07EA9">
      <w:pPr>
        <w:pStyle w:val="Heading2"/>
        <w:tabs>
          <w:tab w:val="clear" w:pos="576"/>
        </w:tabs>
      </w:pPr>
      <w:bookmarkStart w:id="3" w:name="_Toc357692820"/>
      <w:bookmarkStart w:id="4" w:name="_Toc363214776"/>
      <w:r>
        <w:t xml:space="preserve">Global </w:t>
      </w:r>
      <w:proofErr w:type="gramStart"/>
      <w:r>
        <w:t>Functions(</w:t>
      </w:r>
      <w:proofErr w:type="gramEnd"/>
      <w:r>
        <w:t>Non RTE) to be provided to Integration Project</w:t>
      </w:r>
      <w:bookmarkEnd w:id="3"/>
      <w:bookmarkEnd w:id="4"/>
    </w:p>
    <w:p w:rsidR="00D07EA9" w:rsidRDefault="00D07EA9" w:rsidP="00774C1C">
      <w:proofErr w:type="gramStart"/>
      <w:r>
        <w:t>void</w:t>
      </w:r>
      <w:proofErr w:type="gramEnd"/>
      <w:r>
        <w:t xml:space="preserve"> </w:t>
      </w:r>
      <w:proofErr w:type="spellStart"/>
      <w:r w:rsidRPr="00774C1C">
        <w:rPr>
          <w:b/>
        </w:rPr>
        <w:t>SpiNxt_Init</w:t>
      </w:r>
      <w:proofErr w:type="spellEnd"/>
      <w:r>
        <w:t>(void);</w:t>
      </w:r>
    </w:p>
    <w:p w:rsidR="00D07EA9" w:rsidRDefault="00D07EA9" w:rsidP="00774C1C">
      <w:proofErr w:type="spellStart"/>
      <w:r>
        <w:t>Std_ReturnType</w:t>
      </w:r>
      <w:proofErr w:type="spellEnd"/>
      <w:r>
        <w:t xml:space="preserve"> </w:t>
      </w:r>
      <w:proofErr w:type="spellStart"/>
      <w:r w:rsidRPr="00774C1C">
        <w:rPr>
          <w:b/>
        </w:rPr>
        <w:t>SpiNxt_AsyncTransmit</w:t>
      </w:r>
      <w:proofErr w:type="spellEnd"/>
      <w:r>
        <w:t xml:space="preserve">( </w:t>
      </w:r>
      <w:proofErr w:type="spellStart"/>
      <w:r>
        <w:t>Spi_SequenceType</w:t>
      </w:r>
      <w:proofErr w:type="spellEnd"/>
      <w:r>
        <w:t xml:space="preserve"> Sequence );</w:t>
      </w:r>
      <w:r w:rsidR="008357C4">
        <w:br/>
        <w:t xml:space="preserve">NOTE that this function is hardcoded for use with the Turns Counter component and returns E_NOT_OK when </w:t>
      </w:r>
      <w:proofErr w:type="spellStart"/>
      <w:r w:rsidR="008357C4">
        <w:t>SpiNxt</w:t>
      </w:r>
      <w:proofErr w:type="spellEnd"/>
      <w:r w:rsidR="008357C4">
        <w:t xml:space="preserve"> not configured for use with Turns Counter (see section </w:t>
      </w:r>
      <w:r w:rsidR="008357C4">
        <w:fldChar w:fldCharType="begin"/>
      </w:r>
      <w:r w:rsidR="008357C4">
        <w:instrText xml:space="preserve"> REF _Ref363480322 \r \h </w:instrText>
      </w:r>
      <w:r w:rsidR="008357C4">
        <w:fldChar w:fldCharType="separate"/>
      </w:r>
      <w:r w:rsidR="008357C4">
        <w:t>2.2.1</w:t>
      </w:r>
      <w:r w:rsidR="008357C4">
        <w:fldChar w:fldCharType="end"/>
      </w:r>
      <w:r w:rsidR="008357C4">
        <w:t xml:space="preserve">).  </w:t>
      </w:r>
    </w:p>
    <w:p w:rsidR="00D07EA9" w:rsidRDefault="00D07EA9" w:rsidP="00774C1C">
      <w:proofErr w:type="spellStart"/>
      <w:r>
        <w:t>Spi_SeqResultType</w:t>
      </w:r>
      <w:proofErr w:type="spellEnd"/>
      <w:r>
        <w:t xml:space="preserve"> </w:t>
      </w:r>
      <w:proofErr w:type="spellStart"/>
      <w:r w:rsidRPr="00774C1C">
        <w:rPr>
          <w:b/>
        </w:rPr>
        <w:t>SpiNxt_</w:t>
      </w:r>
      <w:proofErr w:type="gramStart"/>
      <w:r w:rsidRPr="00774C1C">
        <w:rPr>
          <w:b/>
        </w:rPr>
        <w:t>GetSequenceResult</w:t>
      </w:r>
      <w:proofErr w:type="spellEnd"/>
      <w:r>
        <w:t>(</w:t>
      </w:r>
      <w:proofErr w:type="gramEnd"/>
      <w:r>
        <w:t xml:space="preserve"> </w:t>
      </w:r>
      <w:proofErr w:type="spellStart"/>
      <w:r>
        <w:t>Spi_SequenceType</w:t>
      </w:r>
      <w:proofErr w:type="spellEnd"/>
      <w:r>
        <w:t xml:space="preserve"> Sequence );</w:t>
      </w:r>
    </w:p>
    <w:p w:rsidR="00D07EA9" w:rsidRDefault="00D07EA9" w:rsidP="00774C1C">
      <w:proofErr w:type="spellStart"/>
      <w:r>
        <w:t>Std_ReturnType</w:t>
      </w:r>
      <w:proofErr w:type="spellEnd"/>
      <w:r>
        <w:t xml:space="preserve"> </w:t>
      </w:r>
      <w:proofErr w:type="spellStart"/>
      <w:r w:rsidRPr="00774C1C">
        <w:rPr>
          <w:b/>
        </w:rPr>
        <w:t>SpiNxt_SetupEB</w:t>
      </w:r>
      <w:proofErr w:type="spellEnd"/>
      <w:r>
        <w:t xml:space="preserve">(    </w:t>
      </w:r>
      <w:proofErr w:type="spellStart"/>
      <w:r>
        <w:t>Spi_ChannelType</w:t>
      </w:r>
      <w:proofErr w:type="spellEnd"/>
      <w:r>
        <w:t xml:space="preserve"> Channel,</w:t>
      </w:r>
      <w:r w:rsidR="008357C4">
        <w:br/>
      </w:r>
      <w:r>
        <w:t xml:space="preserve">    P2CONST(</w:t>
      </w:r>
      <w:proofErr w:type="spellStart"/>
      <w:r>
        <w:t>Spi_DataType</w:t>
      </w:r>
      <w:proofErr w:type="spellEnd"/>
      <w:r>
        <w:t xml:space="preserve">, AUTOMATIC, SPI_APPL_DATA) </w:t>
      </w:r>
      <w:proofErr w:type="spellStart"/>
      <w:r>
        <w:t>SrcDataBufferPtr</w:t>
      </w:r>
      <w:proofErr w:type="spellEnd"/>
      <w:r>
        <w:t>,</w:t>
      </w:r>
      <w:r w:rsidR="008357C4">
        <w:br/>
      </w:r>
      <w:r>
        <w:t xml:space="preserve">    P2VAR(</w:t>
      </w:r>
      <w:proofErr w:type="spellStart"/>
      <w:r>
        <w:t>Spi_DataType</w:t>
      </w:r>
      <w:proofErr w:type="spellEnd"/>
      <w:r>
        <w:t xml:space="preserve">, AUTOMATIC, SPI_APPL_DATA) </w:t>
      </w:r>
      <w:proofErr w:type="spellStart"/>
      <w:r>
        <w:t>DesDataBufferPtr</w:t>
      </w:r>
      <w:proofErr w:type="spellEnd"/>
      <w:r>
        <w:t>,</w:t>
      </w:r>
      <w:r w:rsidR="008357C4">
        <w:br/>
      </w:r>
      <w:r>
        <w:t xml:space="preserve">    </w:t>
      </w:r>
      <w:proofErr w:type="spellStart"/>
      <w:r>
        <w:t>Spi_NumberOfDataType</w:t>
      </w:r>
      <w:proofErr w:type="spellEnd"/>
      <w:r>
        <w:t xml:space="preserve"> Length);</w:t>
      </w:r>
      <w:r w:rsidR="008357C4">
        <w:br/>
        <w:t>NOTE that this function is hardcoded for use with the Turns Counter component</w:t>
      </w:r>
      <w:r w:rsidR="008357C4" w:rsidRPr="008357C4">
        <w:t xml:space="preserve"> </w:t>
      </w:r>
      <w:r w:rsidR="008357C4">
        <w:t xml:space="preserve">and returns E_NOT_OK when </w:t>
      </w:r>
      <w:proofErr w:type="spellStart"/>
      <w:r w:rsidR="008357C4">
        <w:t>SpiNxt</w:t>
      </w:r>
      <w:proofErr w:type="spellEnd"/>
      <w:r w:rsidR="008357C4">
        <w:t xml:space="preserve"> not configured for use with Turns Counter (see section </w:t>
      </w:r>
      <w:r w:rsidR="008357C4">
        <w:fldChar w:fldCharType="begin"/>
      </w:r>
      <w:r w:rsidR="008357C4">
        <w:instrText xml:space="preserve"> REF _Ref363480322 \r \h </w:instrText>
      </w:r>
      <w:r w:rsidR="008357C4">
        <w:fldChar w:fldCharType="separate"/>
      </w:r>
      <w:r w:rsidR="008357C4">
        <w:t>2.2.1</w:t>
      </w:r>
      <w:r w:rsidR="008357C4">
        <w:fldChar w:fldCharType="end"/>
      </w:r>
      <w:r w:rsidR="008357C4">
        <w:t xml:space="preserve">).  </w:t>
      </w:r>
    </w:p>
    <w:p w:rsidR="00D07EA9" w:rsidRDefault="00D07EA9" w:rsidP="00D07EA9">
      <w:r>
        <w:t xml:space="preserve">void  </w:t>
      </w:r>
      <w:proofErr w:type="spellStart"/>
      <w:r w:rsidRPr="00774C1C">
        <w:rPr>
          <w:b/>
        </w:rPr>
        <w:t>mibspiSetData</w:t>
      </w:r>
      <w:proofErr w:type="spellEnd"/>
      <w:r>
        <w:t>(</w:t>
      </w:r>
      <w:proofErr w:type="spellStart"/>
      <w:r>
        <w:t>const</w:t>
      </w:r>
      <w:proofErr w:type="spellEnd"/>
      <w:r>
        <w:t xml:space="preserve"> </w:t>
      </w:r>
      <w:proofErr w:type="spellStart"/>
      <w:r>
        <w:t>mibspiBASE_t</w:t>
      </w:r>
      <w:proofErr w:type="spellEnd"/>
      <w:r>
        <w:t xml:space="preserve"> *</w:t>
      </w:r>
      <w:proofErr w:type="spellStart"/>
      <w:r>
        <w:t>mibspi</w:t>
      </w:r>
      <w:proofErr w:type="spellEnd"/>
      <w:r>
        <w:t xml:space="preserve">, uint32 group, </w:t>
      </w:r>
      <w:proofErr w:type="spellStart"/>
      <w:r>
        <w:t>const</w:t>
      </w:r>
      <w:proofErr w:type="spellEnd"/>
      <w:r>
        <w:t xml:space="preserve"> uint16 data[]);</w:t>
      </w:r>
      <w:r w:rsidR="00A91059">
        <w:br/>
      </w:r>
      <w:del w:id="5" w:author="Creager, Kathleen" w:date="2014-02-26T13:21:00Z">
        <w:r w:rsidR="00A91059" w:rsidDel="00003287">
          <w:delText xml:space="preserve">NOTE this function is optimized for use by the Digital MSB component when SpiNxt </w:delText>
        </w:r>
        <w:r w:rsidR="0082629C" w:rsidDel="00003287">
          <w:delText xml:space="preserve">is </w:delText>
        </w:r>
        <w:r w:rsidR="00A91059" w:rsidDel="00003287">
          <w:delText xml:space="preserve">configured for use with Digital MSB (see section </w:delText>
        </w:r>
        <w:r w:rsidR="00A91059" w:rsidDel="00003287">
          <w:fldChar w:fldCharType="begin"/>
        </w:r>
        <w:r w:rsidR="00A91059" w:rsidDel="00003287">
          <w:delInstrText xml:space="preserve"> REF _Ref363480322 \r \h </w:delInstrText>
        </w:r>
        <w:r w:rsidR="00A91059" w:rsidDel="00003287">
          <w:fldChar w:fldCharType="separate"/>
        </w:r>
        <w:r w:rsidR="00A91059" w:rsidDel="00003287">
          <w:delText>2.2.1</w:delText>
        </w:r>
        <w:r w:rsidR="00A91059" w:rsidDel="00003287">
          <w:fldChar w:fldCharType="end"/>
        </w:r>
        <w:r w:rsidR="00A91059" w:rsidDel="00003287">
          <w:delText>).  In that configuration, the mibspi argument must be equal to the base reg</w:delText>
        </w:r>
        <w:r w:rsidR="0082629C" w:rsidDel="00003287">
          <w:delText>ister address of mibspi3 or mibspi5, the group argument is not used but assumed to be transfer group zero, and the data argument must be the transmit data buffer prepared by the caller.</w:delText>
        </w:r>
      </w:del>
    </w:p>
    <w:p w:rsidR="00D07EA9" w:rsidRDefault="00D07EA9" w:rsidP="00D07EA9">
      <w:proofErr w:type="gramStart"/>
      <w:r>
        <w:t>void</w:t>
      </w:r>
      <w:proofErr w:type="gramEnd"/>
      <w:r>
        <w:t xml:space="preserve"> </w:t>
      </w:r>
      <w:proofErr w:type="spellStart"/>
      <w:r w:rsidRPr="00774C1C">
        <w:rPr>
          <w:b/>
        </w:rPr>
        <w:t>mibspiSetCtrlData</w:t>
      </w:r>
      <w:proofErr w:type="spellEnd"/>
      <w:r>
        <w:t>(</w:t>
      </w:r>
      <w:proofErr w:type="spellStart"/>
      <w:r>
        <w:t>const</w:t>
      </w:r>
      <w:proofErr w:type="spellEnd"/>
      <w:r>
        <w:t xml:space="preserve"> </w:t>
      </w:r>
      <w:proofErr w:type="spellStart"/>
      <w:r>
        <w:t>mibspiBASE_t</w:t>
      </w:r>
      <w:proofErr w:type="spellEnd"/>
      <w:r>
        <w:t xml:space="preserve"> *</w:t>
      </w:r>
      <w:proofErr w:type="spellStart"/>
      <w:r>
        <w:t>mibspi</w:t>
      </w:r>
      <w:proofErr w:type="spellEnd"/>
      <w:r>
        <w:t xml:space="preserve">, uint32 group, </w:t>
      </w:r>
      <w:proofErr w:type="spellStart"/>
      <w:r>
        <w:t>const</w:t>
      </w:r>
      <w:proofErr w:type="spellEnd"/>
      <w:r>
        <w:t xml:space="preserve"> uint32 data[]);</w:t>
      </w:r>
    </w:p>
    <w:p w:rsidR="0082629C" w:rsidRDefault="00D07EA9" w:rsidP="00774C1C">
      <w:proofErr w:type="gramStart"/>
      <w:r>
        <w:t>uint32</w:t>
      </w:r>
      <w:proofErr w:type="gramEnd"/>
      <w:r>
        <w:t xml:space="preserve"> </w:t>
      </w:r>
      <w:proofErr w:type="spellStart"/>
      <w:r w:rsidRPr="00774C1C">
        <w:rPr>
          <w:b/>
        </w:rPr>
        <w:t>mibspiGetData</w:t>
      </w:r>
      <w:proofErr w:type="spellEnd"/>
      <w:r>
        <w:t>(</w:t>
      </w:r>
      <w:proofErr w:type="spellStart"/>
      <w:r>
        <w:t>const</w:t>
      </w:r>
      <w:proofErr w:type="spellEnd"/>
      <w:r>
        <w:t xml:space="preserve"> </w:t>
      </w:r>
      <w:proofErr w:type="spellStart"/>
      <w:r>
        <w:t>mibspiBASE_t</w:t>
      </w:r>
      <w:proofErr w:type="spellEnd"/>
      <w:r>
        <w:t xml:space="preserve"> *</w:t>
      </w:r>
      <w:proofErr w:type="spellStart"/>
      <w:r>
        <w:t>mibspi</w:t>
      </w:r>
      <w:proofErr w:type="spellEnd"/>
      <w:r>
        <w:t>, uint32 group, uint16 data[]);</w:t>
      </w:r>
      <w:r w:rsidR="0082629C">
        <w:br/>
        <w:t xml:space="preserve">NOTE this function is optimized for use by the Digital MSB component when </w:t>
      </w:r>
      <w:proofErr w:type="spellStart"/>
      <w:r w:rsidR="0082629C">
        <w:t>SpiNxt</w:t>
      </w:r>
      <w:proofErr w:type="spellEnd"/>
      <w:r w:rsidR="0082629C">
        <w:t xml:space="preserve"> is configured for use with Digital MSB (see section </w:t>
      </w:r>
      <w:r w:rsidR="0082629C">
        <w:fldChar w:fldCharType="begin"/>
      </w:r>
      <w:r w:rsidR="0082629C">
        <w:instrText xml:space="preserve"> REF _Ref363480322 \r \h </w:instrText>
      </w:r>
      <w:r w:rsidR="0082629C">
        <w:fldChar w:fldCharType="separate"/>
      </w:r>
      <w:r w:rsidR="0082629C">
        <w:t>2.2.1</w:t>
      </w:r>
      <w:r w:rsidR="0082629C">
        <w:fldChar w:fldCharType="end"/>
      </w:r>
      <w:r w:rsidR="0082629C">
        <w:t xml:space="preserve">).  In that configuration, the </w:t>
      </w:r>
      <w:proofErr w:type="spellStart"/>
      <w:r w:rsidR="0082629C">
        <w:t>mibspi</w:t>
      </w:r>
      <w:proofErr w:type="spellEnd"/>
      <w:r w:rsidR="0082629C">
        <w:t xml:space="preserve"> argument must be equal to the base register address of mibspi3 or mibspi5</w:t>
      </w:r>
      <w:del w:id="6" w:author="Creager, Kathleen" w:date="2014-02-26T13:21:00Z">
        <w:r w:rsidR="0082629C" w:rsidDel="00003287">
          <w:delText>, the group argument is not used but assumed to be transfer group zero</w:delText>
        </w:r>
      </w:del>
      <w:r w:rsidR="0082629C">
        <w:t xml:space="preserve">, </w:t>
      </w:r>
      <w:ins w:id="7" w:author="Creager, Kathleen" w:date="2014-02-26T13:22:00Z">
        <w:r w:rsidR="00003287">
          <w:t xml:space="preserve">the length of all transfer groups is assumed to be the constant D_TGSIZE_CNT_U16 </w:t>
        </w:r>
      </w:ins>
      <w:ins w:id="8" w:author="Creager, Kathleen" w:date="2014-02-26T13:24:00Z">
        <w:r w:rsidR="00003287">
          <w:t>(</w:t>
        </w:r>
      </w:ins>
      <w:ins w:id="9" w:author="Creager, Kathleen" w:date="2014-02-26T13:22:00Z">
        <w:r w:rsidR="00003287">
          <w:t xml:space="preserve">defined in </w:t>
        </w:r>
        <w:proofErr w:type="spellStart"/>
        <w:r w:rsidR="00003287">
          <w:lastRenderedPageBreak/>
          <w:t>SpiNxt.h</w:t>
        </w:r>
      </w:ins>
      <w:proofErr w:type="spellEnd"/>
      <w:ins w:id="10" w:author="Creager, Kathleen" w:date="2014-02-26T13:24:00Z">
        <w:r w:rsidR="00003287">
          <w:t>)</w:t>
        </w:r>
      </w:ins>
      <w:ins w:id="11" w:author="Creager, Kathleen" w:date="2014-02-26T13:22:00Z">
        <w:r w:rsidR="00003287">
          <w:t xml:space="preserve">, the function always returns zero, </w:t>
        </w:r>
      </w:ins>
      <w:r w:rsidR="0082629C">
        <w:t>and the data argument must be the receive data buffer for the caller.</w:t>
      </w:r>
    </w:p>
    <w:p w:rsidR="00D07EA9" w:rsidRDefault="00D07EA9" w:rsidP="00774C1C">
      <w:pPr>
        <w:rPr>
          <w:ins w:id="12" w:author="Creager, Kathleen" w:date="2014-02-26T13:26:00Z"/>
        </w:rPr>
      </w:pPr>
      <w:proofErr w:type="gramStart"/>
      <w:r>
        <w:t>void</w:t>
      </w:r>
      <w:proofErr w:type="gramEnd"/>
      <w:r>
        <w:t xml:space="preserve"> </w:t>
      </w:r>
      <w:proofErr w:type="spellStart"/>
      <w:r w:rsidRPr="00774C1C">
        <w:rPr>
          <w:b/>
        </w:rPr>
        <w:t>mibspiTransfer</w:t>
      </w:r>
      <w:proofErr w:type="spellEnd"/>
      <w:r>
        <w:t>(</w:t>
      </w:r>
      <w:proofErr w:type="spellStart"/>
      <w:r>
        <w:t>mibspiBASE_t</w:t>
      </w:r>
      <w:proofErr w:type="spellEnd"/>
      <w:r>
        <w:t xml:space="preserve"> *</w:t>
      </w:r>
      <w:proofErr w:type="spellStart"/>
      <w:r>
        <w:t>mibspi</w:t>
      </w:r>
      <w:proofErr w:type="spellEnd"/>
      <w:r>
        <w:t>, uint32 group);</w:t>
      </w:r>
    </w:p>
    <w:p w:rsidR="00003287" w:rsidRDefault="00003287" w:rsidP="00774C1C">
      <w:ins w:id="13" w:author="Creager, Kathleen" w:date="2014-02-26T13:26:00Z">
        <w:r>
          <w:t xml:space="preserve">NOTE that this function enables the specified transfer group for the specified </w:t>
        </w:r>
        <w:proofErr w:type="spellStart"/>
        <w:r>
          <w:t>mibspi</w:t>
        </w:r>
        <w:proofErr w:type="spellEnd"/>
        <w:r>
          <w:t xml:space="preserve"> (with base address equal to the </w:t>
        </w:r>
        <w:proofErr w:type="spellStart"/>
        <w:r>
          <w:t>mibspi</w:t>
        </w:r>
        <w:proofErr w:type="spellEnd"/>
        <w:r>
          <w:t xml:space="preserve"> argument).  Depending on the configuration of the transfer group, it will either enable a single transfer</w:t>
        </w:r>
      </w:ins>
      <w:ins w:id="14" w:author="Creager, Kathleen" w:date="2014-02-26T13:28:00Z">
        <w:r>
          <w:t xml:space="preserve"> on the next trigger</w:t>
        </w:r>
      </w:ins>
      <w:ins w:id="15" w:author="Creager, Kathleen" w:date="2014-02-26T13:26:00Z">
        <w:r>
          <w:t xml:space="preserve"> (if the </w:t>
        </w:r>
      </w:ins>
      <w:ins w:id="16" w:author="Creager, Kathleen" w:date="2014-02-26T13:31:00Z">
        <w:r>
          <w:t xml:space="preserve">transfer group is configured for </w:t>
        </w:r>
        <w:proofErr w:type="spellStart"/>
        <w:r>
          <w:t>oneshot</w:t>
        </w:r>
      </w:ins>
      <w:proofErr w:type="spellEnd"/>
      <w:ins w:id="17" w:author="Creager, Kathleen" w:date="2014-02-26T13:26:00Z">
        <w:r>
          <w:t xml:space="preserve">) or will enable </w:t>
        </w:r>
      </w:ins>
      <w:ins w:id="18" w:author="Creager, Kathleen" w:date="2014-02-26T13:29:00Z">
        <w:r>
          <w:t xml:space="preserve">ongoing </w:t>
        </w:r>
      </w:ins>
      <w:ins w:id="19" w:author="Creager, Kathleen" w:date="2014-02-26T13:26:00Z">
        <w:r>
          <w:t>transfer</w:t>
        </w:r>
      </w:ins>
      <w:ins w:id="20" w:author="Creager, Kathleen" w:date="2014-02-26T13:28:00Z">
        <w:r>
          <w:t xml:space="preserve">s as triggered </w:t>
        </w:r>
      </w:ins>
      <w:ins w:id="21" w:author="Creager, Kathleen" w:date="2014-02-26T13:29:00Z">
        <w:r>
          <w:t>(</w:t>
        </w:r>
      </w:ins>
      <w:ins w:id="22" w:author="Creager, Kathleen" w:date="2014-02-26T13:31:00Z">
        <w:r>
          <w:t xml:space="preserve">(if the transfer group is </w:t>
        </w:r>
        <w:r w:rsidRPr="00003287">
          <w:rPr>
            <w:b/>
            <w:rPrChange w:id="23" w:author="Creager, Kathleen" w:date="2014-02-26T13:31:00Z">
              <w:rPr/>
            </w:rPrChange>
          </w:rPr>
          <w:t>not</w:t>
        </w:r>
        <w:r>
          <w:t xml:space="preserve"> configured for </w:t>
        </w:r>
        <w:proofErr w:type="spellStart"/>
        <w:r>
          <w:t>oneshot</w:t>
        </w:r>
      </w:ins>
      <w:proofErr w:type="spellEnd"/>
      <w:ins w:id="24" w:author="Creager, Kathleen" w:date="2014-02-26T13:29:00Z">
        <w:r>
          <w:t>).</w:t>
        </w:r>
      </w:ins>
    </w:p>
    <w:p w:rsidR="006D151B" w:rsidRPr="006D151B" w:rsidRDefault="00A17EB8" w:rsidP="006D151B">
      <w:pPr>
        <w:pStyle w:val="Heading1"/>
      </w:pPr>
      <w:bookmarkStart w:id="25" w:name="_Toc363214777"/>
      <w:r>
        <w:t>Configuration</w:t>
      </w:r>
      <w:bookmarkEnd w:id="25"/>
    </w:p>
    <w:p w:rsidR="006768B8" w:rsidRDefault="006768B8" w:rsidP="006768B8">
      <w:pPr>
        <w:pStyle w:val="Heading2"/>
      </w:pPr>
      <w:bookmarkStart w:id="26" w:name="_Toc363214778"/>
      <w:r>
        <w:t xml:space="preserve">Build Time </w:t>
      </w:r>
      <w:proofErr w:type="spellStart"/>
      <w:r>
        <w:t>Config</w:t>
      </w:r>
      <w:bookmarkEnd w:id="26"/>
      <w:proofErr w:type="spellEnd"/>
    </w:p>
    <w:tbl>
      <w:tblPr>
        <w:tblStyle w:val="LightList-Accent1"/>
        <w:tblW w:w="0" w:type="auto"/>
        <w:tblLook w:val="04A0" w:firstRow="1" w:lastRow="0" w:firstColumn="1" w:lastColumn="0" w:noHBand="0" w:noVBand="1"/>
      </w:tblPr>
      <w:tblGrid>
        <w:gridCol w:w="3258"/>
        <w:gridCol w:w="5580"/>
      </w:tblGrid>
      <w:tr w:rsidR="00BE7DEA" w:rsidTr="00774C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tcPr>
          <w:p w:rsidR="00BE7DEA" w:rsidRDefault="00BE7DEA" w:rsidP="00E34D91">
            <w:r>
              <w:t>Modules</w:t>
            </w:r>
          </w:p>
        </w:tc>
        <w:tc>
          <w:tcPr>
            <w:tcW w:w="5580" w:type="dxa"/>
          </w:tcPr>
          <w:p w:rsidR="00BE7DEA" w:rsidRDefault="00BE7DEA" w:rsidP="00E34D91">
            <w:pPr>
              <w:cnfStyle w:val="100000000000" w:firstRow="1" w:lastRow="0" w:firstColumn="0" w:lastColumn="0" w:oddVBand="0" w:evenVBand="0" w:oddHBand="0" w:evenHBand="0" w:firstRowFirstColumn="0" w:firstRowLastColumn="0" w:lastRowFirstColumn="0" w:lastRowLastColumn="0"/>
            </w:pPr>
            <w:r>
              <w:t>Notes</w:t>
            </w:r>
          </w:p>
        </w:tc>
      </w:tr>
      <w:tr w:rsidR="00BE7DEA" w:rsidTr="00774C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tcPr>
          <w:p w:rsidR="00BE7DEA" w:rsidRPr="00774C1C" w:rsidRDefault="000232FC" w:rsidP="00E34D91">
            <w:pPr>
              <w:rPr>
                <w:highlight w:val="yellow"/>
              </w:rPr>
            </w:pPr>
            <w:r w:rsidRPr="00774C1C">
              <w:t>None</w:t>
            </w:r>
          </w:p>
        </w:tc>
        <w:tc>
          <w:tcPr>
            <w:tcW w:w="5580" w:type="dxa"/>
          </w:tcPr>
          <w:p w:rsidR="00BE7DEA" w:rsidRDefault="00BE7DEA" w:rsidP="002651B5">
            <w:pPr>
              <w:cnfStyle w:val="000000100000" w:firstRow="0" w:lastRow="0" w:firstColumn="0" w:lastColumn="0" w:oddVBand="0" w:evenVBand="0" w:oddHBand="1" w:evenHBand="0" w:firstRowFirstColumn="0" w:firstRowLastColumn="0" w:lastRowFirstColumn="0" w:lastRowLastColumn="0"/>
            </w:pPr>
          </w:p>
        </w:tc>
      </w:tr>
    </w:tbl>
    <w:p w:rsidR="00BE7DEA" w:rsidRDefault="00BE7DEA" w:rsidP="00BE7DEA">
      <w:pPr>
        <w:pStyle w:val="Heading2"/>
        <w:tabs>
          <w:tab w:val="clear" w:pos="576"/>
        </w:tabs>
        <w:rPr>
          <w:ins w:id="27" w:author="Creager, Kathleen" w:date="2014-02-26T13:32:00Z"/>
        </w:rPr>
      </w:pPr>
      <w:bookmarkStart w:id="28" w:name="_Toc357692823"/>
      <w:bookmarkStart w:id="29" w:name="_Toc363214779"/>
      <w:r w:rsidRPr="007C4C59">
        <w:t>Configuration Files</w:t>
      </w:r>
      <w:r>
        <w:t xml:space="preserve"> to be provided by Integration Project</w:t>
      </w:r>
      <w:bookmarkEnd w:id="28"/>
      <w:bookmarkEnd w:id="29"/>
    </w:p>
    <w:p w:rsidR="005C11F2" w:rsidRPr="005C11F2" w:rsidRDefault="005C11F2">
      <w:pPr>
        <w:pPrChange w:id="30" w:author="Creager, Kathleen" w:date="2014-02-26T13:32:00Z">
          <w:pPr>
            <w:pStyle w:val="Heading2"/>
            <w:tabs>
              <w:tab w:val="clear" w:pos="576"/>
            </w:tabs>
          </w:pPr>
        </w:pPrChange>
      </w:pPr>
      <w:proofErr w:type="spellStart"/>
      <w:ins w:id="31" w:author="Creager, Kathleen" w:date="2014-02-26T13:32:00Z">
        <w:r w:rsidRPr="005C11F2">
          <w:t>SpiNxt_Cfg.h</w:t>
        </w:r>
        <w:proofErr w:type="spellEnd"/>
        <w:r>
          <w:t xml:space="preserve"> as generated by SpiNxt_cfg.h.tt</w:t>
        </w:r>
      </w:ins>
    </w:p>
    <w:p w:rsidR="00BE7DEA" w:rsidRDefault="00BE7DEA" w:rsidP="00BE7DEA">
      <w:pPr>
        <w:pStyle w:val="Heading3"/>
        <w:tabs>
          <w:tab w:val="clear" w:pos="720"/>
        </w:tabs>
      </w:pPr>
      <w:bookmarkStart w:id="32" w:name="_Toc357692824"/>
      <w:bookmarkStart w:id="33" w:name="_Toc363214780"/>
      <w:bookmarkStart w:id="34" w:name="_Ref363480322"/>
      <w:r>
        <w:t>Da Vinci Parameter Configuration Changes</w:t>
      </w:r>
      <w:bookmarkEnd w:id="32"/>
      <w:bookmarkEnd w:id="33"/>
      <w:bookmarkEnd w:id="34"/>
    </w:p>
    <w:p w:rsidR="00BE7DEA" w:rsidRPr="000232FC" w:rsidRDefault="00BE7DEA" w:rsidP="00774C1C"/>
    <w:tbl>
      <w:tblPr>
        <w:tblStyle w:val="LightList-Accent1"/>
        <w:tblW w:w="0" w:type="auto"/>
        <w:tblLook w:val="04A0" w:firstRow="1" w:lastRow="0" w:firstColumn="1" w:lastColumn="0" w:noHBand="0" w:noVBand="1"/>
      </w:tblPr>
      <w:tblGrid>
        <w:gridCol w:w="3539"/>
        <w:gridCol w:w="4311"/>
        <w:gridCol w:w="1006"/>
      </w:tblGrid>
      <w:tr w:rsidR="00BE7DEA" w:rsidTr="00A776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rsidR="006D151B" w:rsidRDefault="00BE7DEA" w:rsidP="00B76799">
            <w:r>
              <w:t>Parameter</w:t>
            </w:r>
          </w:p>
        </w:tc>
        <w:tc>
          <w:tcPr>
            <w:tcW w:w="4311" w:type="dxa"/>
          </w:tcPr>
          <w:p w:rsidR="006D151B" w:rsidRDefault="006D151B" w:rsidP="00B76799">
            <w:pPr>
              <w:cnfStyle w:val="100000000000" w:firstRow="1" w:lastRow="0" w:firstColumn="0" w:lastColumn="0" w:oddVBand="0" w:evenVBand="0" w:oddHBand="0" w:evenHBand="0" w:firstRowFirstColumn="0" w:firstRowLastColumn="0" w:lastRowFirstColumn="0" w:lastRowLastColumn="0"/>
            </w:pPr>
            <w:r>
              <w:t>Notes</w:t>
            </w:r>
          </w:p>
        </w:tc>
        <w:tc>
          <w:tcPr>
            <w:tcW w:w="1006" w:type="dxa"/>
          </w:tcPr>
          <w:p w:rsidR="006D151B" w:rsidRDefault="006D151B" w:rsidP="00B76799">
            <w:pPr>
              <w:cnfStyle w:val="100000000000" w:firstRow="1" w:lastRow="0" w:firstColumn="0" w:lastColumn="0" w:oddVBand="0" w:evenVBand="0" w:oddHBand="0" w:evenHBand="0" w:firstRowFirstColumn="0" w:firstRowLastColumn="0" w:lastRowFirstColumn="0" w:lastRowLastColumn="0"/>
            </w:pPr>
            <w:r>
              <w:t>SWC</w:t>
            </w:r>
          </w:p>
        </w:tc>
      </w:tr>
      <w:tr w:rsidR="00BE7DEA" w:rsidTr="00A77664">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3539" w:type="dxa"/>
          </w:tcPr>
          <w:p w:rsidR="006D151B" w:rsidRDefault="006D151B" w:rsidP="00B76799">
            <w:proofErr w:type="spellStart"/>
            <w:r>
              <w:t>Dio</w:t>
            </w:r>
            <w:proofErr w:type="spellEnd"/>
            <w:r>
              <w:t xml:space="preserve"> Channel Name: </w:t>
            </w:r>
            <w:r w:rsidR="00F64CF7">
              <w:t>“</w:t>
            </w:r>
            <w:r w:rsidR="00D032B3">
              <w:t>SPI_TCCS</w:t>
            </w:r>
            <w:r w:rsidR="00F64CF7">
              <w:t>”</w:t>
            </w:r>
          </w:p>
        </w:tc>
        <w:tc>
          <w:tcPr>
            <w:tcW w:w="4311" w:type="dxa"/>
          </w:tcPr>
          <w:p w:rsidR="006D151B" w:rsidRDefault="00D032B3" w:rsidP="00B76799">
            <w:pPr>
              <w:cnfStyle w:val="000000100000" w:firstRow="0" w:lastRow="0" w:firstColumn="0" w:lastColumn="0" w:oddVBand="0" w:evenVBand="0" w:oddHBand="1" w:evenHBand="0" w:firstRowFirstColumn="0" w:firstRowLastColumn="0" w:lastRowFirstColumn="0" w:lastRowLastColumn="0"/>
            </w:pPr>
            <w:r>
              <w:t>Chip Select DIO output mapped to the turns counter chip select pin</w:t>
            </w:r>
            <w:r w:rsidR="00A77664">
              <w:t xml:space="preserve"> when used with Turns Counter</w:t>
            </w:r>
          </w:p>
        </w:tc>
        <w:tc>
          <w:tcPr>
            <w:tcW w:w="1006" w:type="dxa"/>
          </w:tcPr>
          <w:p w:rsidR="006D151B" w:rsidRDefault="006D151B" w:rsidP="00B76799">
            <w:pPr>
              <w:cnfStyle w:val="000000100000" w:firstRow="0" w:lastRow="0" w:firstColumn="0" w:lastColumn="0" w:oddVBand="0" w:evenVBand="0" w:oddHBand="1" w:evenHBand="0" w:firstRowFirstColumn="0" w:firstRowLastColumn="0" w:lastRowFirstColumn="0" w:lastRowLastColumn="0"/>
            </w:pPr>
            <w:proofErr w:type="spellStart"/>
            <w:r>
              <w:t>Dio</w:t>
            </w:r>
            <w:proofErr w:type="spellEnd"/>
          </w:p>
        </w:tc>
      </w:tr>
      <w:tr w:rsidR="00BE7DEA" w:rsidTr="00A77664">
        <w:trPr>
          <w:trHeight w:val="322"/>
        </w:trPr>
        <w:tc>
          <w:tcPr>
            <w:cnfStyle w:val="001000000000" w:firstRow="0" w:lastRow="0" w:firstColumn="1" w:lastColumn="0" w:oddVBand="0" w:evenVBand="0" w:oddHBand="0" w:evenHBand="0" w:firstRowFirstColumn="0" w:firstRowLastColumn="0" w:lastRowFirstColumn="0" w:lastRowLastColumn="0"/>
            <w:tcW w:w="3539" w:type="dxa"/>
          </w:tcPr>
          <w:p w:rsidR="005C2A99" w:rsidRDefault="005C2A99" w:rsidP="00B76799">
            <w:r>
              <w:t>All MIBSPI3</w:t>
            </w:r>
            <w:r w:rsidR="00A77664">
              <w:t xml:space="preserve"> and MIBSPI5</w:t>
            </w:r>
            <w:r>
              <w:t xml:space="preserve"> configuration</w:t>
            </w:r>
          </w:p>
        </w:tc>
        <w:tc>
          <w:tcPr>
            <w:tcW w:w="4311" w:type="dxa"/>
          </w:tcPr>
          <w:p w:rsidR="005C2A99" w:rsidRDefault="005C2A99" w:rsidP="005C2A99">
            <w:pPr>
              <w:cnfStyle w:val="000000000000" w:firstRow="0" w:lastRow="0" w:firstColumn="0" w:lastColumn="0" w:oddVBand="0" w:evenVBand="0" w:oddHBand="0" w:evenHBand="0" w:firstRowFirstColumn="0" w:firstRowLastColumn="0" w:lastRowFirstColumn="0" w:lastRowLastColumn="0"/>
            </w:pPr>
            <w:r>
              <w:t xml:space="preserve">The third party </w:t>
            </w:r>
            <w:proofErr w:type="spellStart"/>
            <w:r>
              <w:t>Spi</w:t>
            </w:r>
            <w:proofErr w:type="spellEnd"/>
            <w:r>
              <w:t xml:space="preserve"> driver shall be configured such that it does not read/write any of the MIBSPI3 </w:t>
            </w:r>
            <w:r w:rsidR="00A77664">
              <w:t xml:space="preserve">or MIBSPI5 </w:t>
            </w:r>
            <w:r>
              <w:t>control registers.</w:t>
            </w:r>
          </w:p>
        </w:tc>
        <w:tc>
          <w:tcPr>
            <w:tcW w:w="1006" w:type="dxa"/>
          </w:tcPr>
          <w:p w:rsidR="005C2A99" w:rsidRDefault="005C2A99" w:rsidP="00B76799">
            <w:pPr>
              <w:cnfStyle w:val="000000000000" w:firstRow="0" w:lastRow="0" w:firstColumn="0" w:lastColumn="0" w:oddVBand="0" w:evenVBand="0" w:oddHBand="0" w:evenHBand="0" w:firstRowFirstColumn="0" w:firstRowLastColumn="0" w:lastRowFirstColumn="0" w:lastRowLastColumn="0"/>
            </w:pPr>
            <w:proofErr w:type="spellStart"/>
            <w:r>
              <w:t>Spi</w:t>
            </w:r>
            <w:proofErr w:type="spellEnd"/>
          </w:p>
        </w:tc>
      </w:tr>
      <w:tr w:rsidR="00BE7DEA" w:rsidTr="00A77664">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3539" w:type="dxa"/>
          </w:tcPr>
          <w:p w:rsidR="00D032B3" w:rsidRDefault="00D032B3" w:rsidP="00D032B3">
            <w:r>
              <w:t>Port pin SPI3CLK: SPI Output</w:t>
            </w:r>
          </w:p>
        </w:tc>
        <w:tc>
          <w:tcPr>
            <w:tcW w:w="4311" w:type="dxa"/>
          </w:tcPr>
          <w:p w:rsidR="005C2A99" w:rsidRDefault="005C2A99" w:rsidP="005C2A99">
            <w:pPr>
              <w:cnfStyle w:val="000000100000" w:firstRow="0" w:lastRow="0" w:firstColumn="0" w:lastColumn="0" w:oddVBand="0" w:evenVBand="0" w:oddHBand="1" w:evenHBand="0" w:firstRowFirstColumn="0" w:firstRowLastColumn="0" w:lastRowFirstColumn="0" w:lastRowLastColumn="0"/>
            </w:pPr>
          </w:p>
        </w:tc>
        <w:tc>
          <w:tcPr>
            <w:tcW w:w="1006" w:type="dxa"/>
          </w:tcPr>
          <w:p w:rsidR="005C2A99" w:rsidRDefault="005C2A99" w:rsidP="00B76799">
            <w:pPr>
              <w:cnfStyle w:val="000000100000" w:firstRow="0" w:lastRow="0" w:firstColumn="0" w:lastColumn="0" w:oddVBand="0" w:evenVBand="0" w:oddHBand="1" w:evenHBand="0" w:firstRowFirstColumn="0" w:firstRowLastColumn="0" w:lastRowFirstColumn="0" w:lastRowLastColumn="0"/>
            </w:pPr>
            <w:r>
              <w:t>Port</w:t>
            </w:r>
          </w:p>
        </w:tc>
      </w:tr>
      <w:tr w:rsidR="00BE7DEA" w:rsidTr="00A77664">
        <w:trPr>
          <w:trHeight w:val="322"/>
        </w:trPr>
        <w:tc>
          <w:tcPr>
            <w:cnfStyle w:val="001000000000" w:firstRow="0" w:lastRow="0" w:firstColumn="1" w:lastColumn="0" w:oddVBand="0" w:evenVBand="0" w:oddHBand="0" w:evenHBand="0" w:firstRowFirstColumn="0" w:firstRowLastColumn="0" w:lastRowFirstColumn="0" w:lastRowLastColumn="0"/>
            <w:tcW w:w="3539" w:type="dxa"/>
          </w:tcPr>
          <w:p w:rsidR="00D032B3" w:rsidRPr="00D032B3" w:rsidRDefault="00D032B3" w:rsidP="00D032B3">
            <w:pPr>
              <w:rPr>
                <w:lang w:val="fr-FR"/>
              </w:rPr>
            </w:pPr>
            <w:r w:rsidRPr="00D032B3">
              <w:rPr>
                <w:lang w:val="fr-FR"/>
              </w:rPr>
              <w:t>Port pin SPI3NCS3: SPI Output</w:t>
            </w:r>
          </w:p>
        </w:tc>
        <w:tc>
          <w:tcPr>
            <w:tcW w:w="4311" w:type="dxa"/>
          </w:tcPr>
          <w:p w:rsidR="00D032B3" w:rsidRPr="00D032B3" w:rsidRDefault="00A77664" w:rsidP="005C2A99">
            <w:pPr>
              <w:cnfStyle w:val="000000000000" w:firstRow="0" w:lastRow="0" w:firstColumn="0" w:lastColumn="0" w:oddVBand="0" w:evenVBand="0" w:oddHBand="0" w:evenHBand="0" w:firstRowFirstColumn="0" w:firstRowLastColumn="0" w:lastRowFirstColumn="0" w:lastRowLastColumn="0"/>
              <w:rPr>
                <w:lang w:val="fr-FR"/>
              </w:rPr>
            </w:pPr>
            <w:proofErr w:type="spellStart"/>
            <w:r>
              <w:rPr>
                <w:lang w:val="fr-FR"/>
              </w:rPr>
              <w:t>When</w:t>
            </w:r>
            <w:proofErr w:type="spellEnd"/>
            <w:r>
              <w:rPr>
                <w:lang w:val="fr-FR"/>
              </w:rPr>
              <w:t xml:space="preserve"> </w:t>
            </w:r>
            <w:proofErr w:type="spellStart"/>
            <w:r>
              <w:rPr>
                <w:lang w:val="fr-FR"/>
              </w:rPr>
              <w:t>used</w:t>
            </w:r>
            <w:proofErr w:type="spellEnd"/>
            <w:r>
              <w:rPr>
                <w:lang w:val="fr-FR"/>
              </w:rPr>
              <w:t xml:space="preserve"> </w:t>
            </w:r>
            <w:proofErr w:type="spellStart"/>
            <w:r>
              <w:rPr>
                <w:lang w:val="fr-FR"/>
              </w:rPr>
              <w:t>with</w:t>
            </w:r>
            <w:proofErr w:type="spellEnd"/>
            <w:r>
              <w:rPr>
                <w:lang w:val="fr-FR"/>
              </w:rPr>
              <w:t xml:space="preserve"> </w:t>
            </w:r>
            <w:proofErr w:type="spellStart"/>
            <w:r>
              <w:rPr>
                <w:lang w:val="fr-FR"/>
              </w:rPr>
              <w:t>Turns</w:t>
            </w:r>
            <w:proofErr w:type="spellEnd"/>
            <w:r>
              <w:rPr>
                <w:lang w:val="fr-FR"/>
              </w:rPr>
              <w:t xml:space="preserve"> </w:t>
            </w:r>
            <w:proofErr w:type="spellStart"/>
            <w:r>
              <w:rPr>
                <w:lang w:val="fr-FR"/>
              </w:rPr>
              <w:t>Counter</w:t>
            </w:r>
            <w:proofErr w:type="spellEnd"/>
          </w:p>
        </w:tc>
        <w:tc>
          <w:tcPr>
            <w:tcW w:w="1006" w:type="dxa"/>
          </w:tcPr>
          <w:p w:rsidR="00D032B3" w:rsidRDefault="00D032B3" w:rsidP="00B76799">
            <w:pPr>
              <w:cnfStyle w:val="000000000000" w:firstRow="0" w:lastRow="0" w:firstColumn="0" w:lastColumn="0" w:oddVBand="0" w:evenVBand="0" w:oddHBand="0" w:evenHBand="0" w:firstRowFirstColumn="0" w:firstRowLastColumn="0" w:lastRowFirstColumn="0" w:lastRowLastColumn="0"/>
            </w:pPr>
            <w:r>
              <w:t>Port</w:t>
            </w:r>
          </w:p>
        </w:tc>
      </w:tr>
      <w:tr w:rsidR="00A77664" w:rsidTr="00802939">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3539" w:type="dxa"/>
          </w:tcPr>
          <w:p w:rsidR="00A77664" w:rsidRPr="00D032B3" w:rsidRDefault="00A77664">
            <w:pPr>
              <w:rPr>
                <w:b w:val="0"/>
                <w:bCs w:val="0"/>
                <w:lang w:val="fr-FR"/>
              </w:rPr>
            </w:pPr>
            <w:r w:rsidRPr="00D032B3">
              <w:rPr>
                <w:lang w:val="fr-FR"/>
              </w:rPr>
              <w:t>Port pin SPI3NCS</w:t>
            </w:r>
            <w:r>
              <w:rPr>
                <w:lang w:val="fr-FR"/>
              </w:rPr>
              <w:t>0</w:t>
            </w:r>
            <w:r w:rsidRPr="00D032B3">
              <w:rPr>
                <w:lang w:val="fr-FR"/>
              </w:rPr>
              <w:t>: SPI Output</w:t>
            </w:r>
          </w:p>
        </w:tc>
        <w:tc>
          <w:tcPr>
            <w:tcW w:w="4311" w:type="dxa"/>
          </w:tcPr>
          <w:p w:rsidR="00A77664" w:rsidRPr="00D032B3" w:rsidRDefault="00A77664">
            <w:pPr>
              <w:cnfStyle w:val="000000100000" w:firstRow="0" w:lastRow="0" w:firstColumn="0" w:lastColumn="0" w:oddVBand="0" w:evenVBand="0" w:oddHBand="1" w:evenHBand="0" w:firstRowFirstColumn="0" w:firstRowLastColumn="0" w:lastRowFirstColumn="0" w:lastRowLastColumn="0"/>
              <w:rPr>
                <w:lang w:val="fr-FR"/>
              </w:rPr>
            </w:pPr>
            <w:proofErr w:type="spellStart"/>
            <w:r>
              <w:rPr>
                <w:lang w:val="fr-FR"/>
              </w:rPr>
              <w:t>When</w:t>
            </w:r>
            <w:proofErr w:type="spellEnd"/>
            <w:r>
              <w:rPr>
                <w:lang w:val="fr-FR"/>
              </w:rPr>
              <w:t xml:space="preserve"> </w:t>
            </w:r>
            <w:proofErr w:type="spellStart"/>
            <w:r>
              <w:rPr>
                <w:lang w:val="fr-FR"/>
              </w:rPr>
              <w:t>used</w:t>
            </w:r>
            <w:proofErr w:type="spellEnd"/>
            <w:r>
              <w:rPr>
                <w:lang w:val="fr-FR"/>
              </w:rPr>
              <w:t xml:space="preserve"> </w:t>
            </w:r>
            <w:proofErr w:type="spellStart"/>
            <w:r>
              <w:rPr>
                <w:lang w:val="fr-FR"/>
              </w:rPr>
              <w:t>with</w:t>
            </w:r>
            <w:proofErr w:type="spellEnd"/>
            <w:r>
              <w:rPr>
                <w:lang w:val="fr-FR"/>
              </w:rPr>
              <w:t xml:space="preserve"> Digital MSB</w:t>
            </w:r>
          </w:p>
        </w:tc>
        <w:tc>
          <w:tcPr>
            <w:tcW w:w="1006" w:type="dxa"/>
          </w:tcPr>
          <w:p w:rsidR="00A77664" w:rsidRDefault="00A77664" w:rsidP="00802939">
            <w:pPr>
              <w:cnfStyle w:val="000000100000" w:firstRow="0" w:lastRow="0" w:firstColumn="0" w:lastColumn="0" w:oddVBand="0" w:evenVBand="0" w:oddHBand="1" w:evenHBand="0" w:firstRowFirstColumn="0" w:firstRowLastColumn="0" w:lastRowFirstColumn="0" w:lastRowLastColumn="0"/>
            </w:pPr>
            <w:r>
              <w:t>Port</w:t>
            </w:r>
          </w:p>
        </w:tc>
      </w:tr>
      <w:tr w:rsidR="00BE7DEA" w:rsidTr="00A77664">
        <w:trPr>
          <w:trHeight w:val="322"/>
        </w:trPr>
        <w:tc>
          <w:tcPr>
            <w:cnfStyle w:val="001000000000" w:firstRow="0" w:lastRow="0" w:firstColumn="1" w:lastColumn="0" w:oddVBand="0" w:evenVBand="0" w:oddHBand="0" w:evenHBand="0" w:firstRowFirstColumn="0" w:firstRowLastColumn="0" w:lastRowFirstColumn="0" w:lastRowLastColumn="0"/>
            <w:tcW w:w="3539" w:type="dxa"/>
          </w:tcPr>
          <w:p w:rsidR="00D032B3" w:rsidRPr="00D032B3" w:rsidRDefault="00D032B3" w:rsidP="00811377">
            <w:pPr>
              <w:rPr>
                <w:lang w:val="fr-FR"/>
              </w:rPr>
            </w:pPr>
            <w:r w:rsidRPr="00D032B3">
              <w:rPr>
                <w:lang w:val="fr-FR"/>
              </w:rPr>
              <w:t>Port pin SPI3</w:t>
            </w:r>
            <w:r>
              <w:rPr>
                <w:lang w:val="fr-FR"/>
              </w:rPr>
              <w:t>SIMO</w:t>
            </w:r>
            <w:r w:rsidRPr="00D032B3">
              <w:rPr>
                <w:lang w:val="fr-FR"/>
              </w:rPr>
              <w:t>: SPI Output</w:t>
            </w:r>
          </w:p>
        </w:tc>
        <w:tc>
          <w:tcPr>
            <w:tcW w:w="4311" w:type="dxa"/>
          </w:tcPr>
          <w:p w:rsidR="00D032B3" w:rsidRPr="00D032B3" w:rsidRDefault="00D032B3" w:rsidP="00811377">
            <w:pPr>
              <w:cnfStyle w:val="000000000000" w:firstRow="0" w:lastRow="0" w:firstColumn="0" w:lastColumn="0" w:oddVBand="0" w:evenVBand="0" w:oddHBand="0" w:evenHBand="0" w:firstRowFirstColumn="0" w:firstRowLastColumn="0" w:lastRowFirstColumn="0" w:lastRowLastColumn="0"/>
              <w:rPr>
                <w:lang w:val="fr-FR"/>
              </w:rPr>
            </w:pPr>
          </w:p>
        </w:tc>
        <w:tc>
          <w:tcPr>
            <w:tcW w:w="1006" w:type="dxa"/>
          </w:tcPr>
          <w:p w:rsidR="00D032B3" w:rsidRDefault="00D032B3" w:rsidP="00811377">
            <w:pPr>
              <w:cnfStyle w:val="000000000000" w:firstRow="0" w:lastRow="0" w:firstColumn="0" w:lastColumn="0" w:oddVBand="0" w:evenVBand="0" w:oddHBand="0" w:evenHBand="0" w:firstRowFirstColumn="0" w:firstRowLastColumn="0" w:lastRowFirstColumn="0" w:lastRowLastColumn="0"/>
            </w:pPr>
            <w:r>
              <w:t>Port</w:t>
            </w:r>
          </w:p>
        </w:tc>
      </w:tr>
      <w:tr w:rsidR="00BE7DEA" w:rsidTr="00A77664">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3539" w:type="dxa"/>
          </w:tcPr>
          <w:p w:rsidR="008510F0" w:rsidRPr="00D032B3" w:rsidRDefault="008510F0" w:rsidP="008510F0">
            <w:pPr>
              <w:rPr>
                <w:lang w:val="fr-FR"/>
              </w:rPr>
            </w:pPr>
            <w:r w:rsidRPr="00D032B3">
              <w:rPr>
                <w:lang w:val="fr-FR"/>
              </w:rPr>
              <w:t>Port pin SPI3</w:t>
            </w:r>
            <w:r>
              <w:rPr>
                <w:lang w:val="fr-FR"/>
              </w:rPr>
              <w:t>SOMI</w:t>
            </w:r>
            <w:r w:rsidRPr="00D032B3">
              <w:rPr>
                <w:lang w:val="fr-FR"/>
              </w:rPr>
              <w:t xml:space="preserve">: SPI </w:t>
            </w:r>
            <w:r>
              <w:rPr>
                <w:lang w:val="fr-FR"/>
              </w:rPr>
              <w:t>Input</w:t>
            </w:r>
          </w:p>
        </w:tc>
        <w:tc>
          <w:tcPr>
            <w:tcW w:w="4311" w:type="dxa"/>
          </w:tcPr>
          <w:p w:rsidR="008510F0" w:rsidRPr="00D032B3" w:rsidRDefault="008510F0" w:rsidP="00811377">
            <w:pPr>
              <w:cnfStyle w:val="000000100000" w:firstRow="0" w:lastRow="0" w:firstColumn="0" w:lastColumn="0" w:oddVBand="0" w:evenVBand="0" w:oddHBand="1" w:evenHBand="0" w:firstRowFirstColumn="0" w:firstRowLastColumn="0" w:lastRowFirstColumn="0" w:lastRowLastColumn="0"/>
              <w:rPr>
                <w:lang w:val="fr-FR"/>
              </w:rPr>
            </w:pPr>
          </w:p>
        </w:tc>
        <w:tc>
          <w:tcPr>
            <w:tcW w:w="1006" w:type="dxa"/>
          </w:tcPr>
          <w:p w:rsidR="008510F0" w:rsidRDefault="008510F0" w:rsidP="00811377">
            <w:pPr>
              <w:cnfStyle w:val="000000100000" w:firstRow="0" w:lastRow="0" w:firstColumn="0" w:lastColumn="0" w:oddVBand="0" w:evenVBand="0" w:oddHBand="1" w:evenHBand="0" w:firstRowFirstColumn="0" w:firstRowLastColumn="0" w:lastRowFirstColumn="0" w:lastRowLastColumn="0"/>
            </w:pPr>
            <w:r>
              <w:t>Port</w:t>
            </w:r>
          </w:p>
        </w:tc>
      </w:tr>
      <w:tr w:rsidR="00A77664" w:rsidTr="00A77664">
        <w:trPr>
          <w:trHeight w:val="322"/>
        </w:trPr>
        <w:tc>
          <w:tcPr>
            <w:cnfStyle w:val="001000000000" w:firstRow="0" w:lastRow="0" w:firstColumn="1" w:lastColumn="0" w:oddVBand="0" w:evenVBand="0" w:oddHBand="0" w:evenHBand="0" w:firstRowFirstColumn="0" w:firstRowLastColumn="0" w:lastRowFirstColumn="0" w:lastRowLastColumn="0"/>
            <w:tcW w:w="3539" w:type="dxa"/>
          </w:tcPr>
          <w:p w:rsidR="00A77664" w:rsidRPr="001C67A3" w:rsidRDefault="00A77664">
            <w:pPr>
              <w:rPr>
                <w:b w:val="0"/>
                <w:bCs w:val="0"/>
                <w:lang w:val="fr-FR"/>
              </w:rPr>
            </w:pPr>
            <w:r>
              <w:t>Port pin SPI5CLK: SPI Output</w:t>
            </w:r>
          </w:p>
        </w:tc>
        <w:tc>
          <w:tcPr>
            <w:tcW w:w="4311" w:type="dxa"/>
          </w:tcPr>
          <w:p w:rsidR="00A77664" w:rsidRPr="001C67A3" w:rsidRDefault="00A77664" w:rsidP="00811377">
            <w:pPr>
              <w:cnfStyle w:val="000000000000" w:firstRow="0" w:lastRow="0" w:firstColumn="0" w:lastColumn="0" w:oddVBand="0" w:evenVBand="0" w:oddHBand="0" w:evenHBand="0" w:firstRowFirstColumn="0" w:firstRowLastColumn="0" w:lastRowFirstColumn="0" w:lastRowLastColumn="0"/>
            </w:pPr>
          </w:p>
        </w:tc>
        <w:tc>
          <w:tcPr>
            <w:tcW w:w="1006" w:type="dxa"/>
          </w:tcPr>
          <w:p w:rsidR="00A77664" w:rsidRDefault="00A77664" w:rsidP="00811377">
            <w:pPr>
              <w:cnfStyle w:val="000000000000" w:firstRow="0" w:lastRow="0" w:firstColumn="0" w:lastColumn="0" w:oddVBand="0" w:evenVBand="0" w:oddHBand="0" w:evenHBand="0" w:firstRowFirstColumn="0" w:firstRowLastColumn="0" w:lastRowFirstColumn="0" w:lastRowLastColumn="0"/>
            </w:pPr>
            <w:r>
              <w:t>Port</w:t>
            </w:r>
          </w:p>
        </w:tc>
      </w:tr>
      <w:tr w:rsidR="00A77664" w:rsidTr="00A77664">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3539" w:type="dxa"/>
          </w:tcPr>
          <w:p w:rsidR="00A77664" w:rsidRPr="001C67A3" w:rsidRDefault="00A77664">
            <w:pPr>
              <w:rPr>
                <w:b w:val="0"/>
                <w:bCs w:val="0"/>
                <w:lang w:val="fr-FR"/>
              </w:rPr>
            </w:pPr>
            <w:r w:rsidRPr="00D032B3">
              <w:rPr>
                <w:lang w:val="fr-FR"/>
              </w:rPr>
              <w:t>Port pin SPI</w:t>
            </w:r>
            <w:r>
              <w:rPr>
                <w:lang w:val="fr-FR"/>
              </w:rPr>
              <w:t>5</w:t>
            </w:r>
            <w:r w:rsidRPr="00D032B3">
              <w:rPr>
                <w:lang w:val="fr-FR"/>
              </w:rPr>
              <w:t>NCS</w:t>
            </w:r>
            <w:r>
              <w:rPr>
                <w:lang w:val="fr-FR"/>
              </w:rPr>
              <w:t>0</w:t>
            </w:r>
            <w:r w:rsidRPr="00D032B3">
              <w:rPr>
                <w:lang w:val="fr-FR"/>
              </w:rPr>
              <w:t>: SPI Output</w:t>
            </w:r>
          </w:p>
        </w:tc>
        <w:tc>
          <w:tcPr>
            <w:tcW w:w="4311" w:type="dxa"/>
          </w:tcPr>
          <w:p w:rsidR="00A77664" w:rsidRPr="001C67A3" w:rsidRDefault="00A77664">
            <w:pPr>
              <w:cnfStyle w:val="000000100000" w:firstRow="0" w:lastRow="0" w:firstColumn="0" w:lastColumn="0" w:oddVBand="0" w:evenVBand="0" w:oddHBand="1" w:evenHBand="0" w:firstRowFirstColumn="0" w:firstRowLastColumn="0" w:lastRowFirstColumn="0" w:lastRowLastColumn="0"/>
            </w:pPr>
            <w:r>
              <w:t xml:space="preserve">When used with Digital MSB </w:t>
            </w:r>
          </w:p>
        </w:tc>
        <w:tc>
          <w:tcPr>
            <w:tcW w:w="1006" w:type="dxa"/>
          </w:tcPr>
          <w:p w:rsidR="00A77664" w:rsidRDefault="00A77664" w:rsidP="00811377">
            <w:pPr>
              <w:cnfStyle w:val="000000100000" w:firstRow="0" w:lastRow="0" w:firstColumn="0" w:lastColumn="0" w:oddVBand="0" w:evenVBand="0" w:oddHBand="1" w:evenHBand="0" w:firstRowFirstColumn="0" w:firstRowLastColumn="0" w:lastRowFirstColumn="0" w:lastRowLastColumn="0"/>
            </w:pPr>
            <w:r>
              <w:t>Port</w:t>
            </w:r>
          </w:p>
        </w:tc>
      </w:tr>
      <w:tr w:rsidR="00A77664" w:rsidTr="00A77664">
        <w:trPr>
          <w:trHeight w:val="322"/>
        </w:trPr>
        <w:tc>
          <w:tcPr>
            <w:cnfStyle w:val="001000000000" w:firstRow="0" w:lastRow="0" w:firstColumn="1" w:lastColumn="0" w:oddVBand="0" w:evenVBand="0" w:oddHBand="0" w:evenHBand="0" w:firstRowFirstColumn="0" w:firstRowLastColumn="0" w:lastRowFirstColumn="0" w:lastRowLastColumn="0"/>
            <w:tcW w:w="3539" w:type="dxa"/>
          </w:tcPr>
          <w:p w:rsidR="00A77664" w:rsidRPr="001C67A3" w:rsidRDefault="00A77664">
            <w:pPr>
              <w:rPr>
                <w:b w:val="0"/>
                <w:bCs w:val="0"/>
                <w:lang w:val="fr-FR"/>
              </w:rPr>
            </w:pPr>
            <w:r w:rsidRPr="00D032B3">
              <w:rPr>
                <w:lang w:val="fr-FR"/>
              </w:rPr>
              <w:t>Port pin SPI</w:t>
            </w:r>
            <w:r>
              <w:rPr>
                <w:lang w:val="fr-FR"/>
              </w:rPr>
              <w:t>5SIMO</w:t>
            </w:r>
            <w:r w:rsidRPr="00D032B3">
              <w:rPr>
                <w:lang w:val="fr-FR"/>
              </w:rPr>
              <w:t>: SPI Output</w:t>
            </w:r>
          </w:p>
        </w:tc>
        <w:tc>
          <w:tcPr>
            <w:tcW w:w="4311" w:type="dxa"/>
          </w:tcPr>
          <w:p w:rsidR="00A77664" w:rsidRPr="001C67A3" w:rsidRDefault="00A77664" w:rsidP="00811377">
            <w:pPr>
              <w:cnfStyle w:val="000000000000" w:firstRow="0" w:lastRow="0" w:firstColumn="0" w:lastColumn="0" w:oddVBand="0" w:evenVBand="0" w:oddHBand="0" w:evenHBand="0" w:firstRowFirstColumn="0" w:firstRowLastColumn="0" w:lastRowFirstColumn="0" w:lastRowLastColumn="0"/>
            </w:pPr>
          </w:p>
        </w:tc>
        <w:tc>
          <w:tcPr>
            <w:tcW w:w="1006" w:type="dxa"/>
          </w:tcPr>
          <w:p w:rsidR="00A77664" w:rsidRDefault="00A77664" w:rsidP="00811377">
            <w:pPr>
              <w:cnfStyle w:val="000000000000" w:firstRow="0" w:lastRow="0" w:firstColumn="0" w:lastColumn="0" w:oddVBand="0" w:evenVBand="0" w:oddHBand="0" w:evenHBand="0" w:firstRowFirstColumn="0" w:firstRowLastColumn="0" w:lastRowFirstColumn="0" w:lastRowLastColumn="0"/>
            </w:pPr>
            <w:r>
              <w:t>Port</w:t>
            </w:r>
          </w:p>
        </w:tc>
      </w:tr>
      <w:tr w:rsidR="00A77664" w:rsidTr="00A77664">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3539" w:type="dxa"/>
          </w:tcPr>
          <w:p w:rsidR="00A77664" w:rsidRPr="001C67A3" w:rsidRDefault="00A77664">
            <w:pPr>
              <w:rPr>
                <w:b w:val="0"/>
                <w:bCs w:val="0"/>
                <w:lang w:val="fr-FR"/>
              </w:rPr>
            </w:pPr>
            <w:r w:rsidRPr="00D032B3">
              <w:rPr>
                <w:lang w:val="fr-FR"/>
              </w:rPr>
              <w:t>Port pin SPI</w:t>
            </w:r>
            <w:r>
              <w:rPr>
                <w:lang w:val="fr-FR"/>
              </w:rPr>
              <w:t>5SOMI</w:t>
            </w:r>
            <w:r w:rsidRPr="00D032B3">
              <w:rPr>
                <w:lang w:val="fr-FR"/>
              </w:rPr>
              <w:t xml:space="preserve">: SPI </w:t>
            </w:r>
            <w:r>
              <w:rPr>
                <w:lang w:val="fr-FR"/>
              </w:rPr>
              <w:t>Input</w:t>
            </w:r>
          </w:p>
        </w:tc>
        <w:tc>
          <w:tcPr>
            <w:tcW w:w="4311" w:type="dxa"/>
          </w:tcPr>
          <w:p w:rsidR="00A77664" w:rsidRPr="001C67A3" w:rsidRDefault="003873ED" w:rsidP="00811377">
            <w:pPr>
              <w:cnfStyle w:val="000000100000" w:firstRow="0" w:lastRow="0" w:firstColumn="0" w:lastColumn="0" w:oddVBand="0" w:evenVBand="0" w:oddHBand="1" w:evenHBand="0" w:firstRowFirstColumn="0" w:firstRowLastColumn="0" w:lastRowFirstColumn="0" w:lastRowLastColumn="0"/>
            </w:pPr>
            <w:r>
              <w:t>When used with Digital MSB</w:t>
            </w:r>
          </w:p>
        </w:tc>
        <w:tc>
          <w:tcPr>
            <w:tcW w:w="1006" w:type="dxa"/>
          </w:tcPr>
          <w:p w:rsidR="00A77664" w:rsidRDefault="00A77664" w:rsidP="00811377">
            <w:pPr>
              <w:cnfStyle w:val="000000100000" w:firstRow="0" w:lastRow="0" w:firstColumn="0" w:lastColumn="0" w:oddVBand="0" w:evenVBand="0" w:oddHBand="1" w:evenHBand="0" w:firstRowFirstColumn="0" w:firstRowLastColumn="0" w:lastRowFirstColumn="0" w:lastRowLastColumn="0"/>
            </w:pPr>
            <w:r>
              <w:t>Port</w:t>
            </w:r>
          </w:p>
        </w:tc>
      </w:tr>
      <w:tr w:rsidR="00A77664" w:rsidTr="00A77664">
        <w:trPr>
          <w:trHeight w:val="322"/>
        </w:trPr>
        <w:tc>
          <w:tcPr>
            <w:cnfStyle w:val="001000000000" w:firstRow="0" w:lastRow="0" w:firstColumn="1" w:lastColumn="0" w:oddVBand="0" w:evenVBand="0" w:oddHBand="0" w:evenHBand="0" w:firstRowFirstColumn="0" w:firstRowLastColumn="0" w:lastRowFirstColumn="0" w:lastRowLastColumn="0"/>
            <w:tcW w:w="3539" w:type="dxa"/>
          </w:tcPr>
          <w:p w:rsidR="00A77664" w:rsidRPr="00D032B3" w:rsidRDefault="00A77664" w:rsidP="008510F0">
            <w:pPr>
              <w:rPr>
                <w:lang w:val="fr-FR"/>
              </w:rPr>
            </w:pPr>
            <w:r w:rsidRPr="001C67A3">
              <w:rPr>
                <w:lang w:val="fr-FR"/>
              </w:rPr>
              <w:t>SPINXT_EXCLUSIVE_AREA_0</w:t>
            </w:r>
          </w:p>
        </w:tc>
        <w:tc>
          <w:tcPr>
            <w:tcW w:w="4311" w:type="dxa"/>
          </w:tcPr>
          <w:p w:rsidR="00A77664" w:rsidRPr="001C67A3" w:rsidRDefault="00A77664" w:rsidP="00811377">
            <w:pPr>
              <w:cnfStyle w:val="000000000000" w:firstRow="0" w:lastRow="0" w:firstColumn="0" w:lastColumn="0" w:oddVBand="0" w:evenVBand="0" w:oddHBand="0" w:evenHBand="0" w:firstRowFirstColumn="0" w:firstRowLastColumn="0" w:lastRowFirstColumn="0" w:lastRowLastColumn="0"/>
            </w:pPr>
            <w:r w:rsidRPr="001C67A3">
              <w:t>This exclusive are</w:t>
            </w:r>
            <w:ins w:id="35" w:author="Creager, Kathleen" w:date="2014-02-26T13:34:00Z">
              <w:r w:rsidR="005C11F2">
                <w:t>a</w:t>
              </w:r>
            </w:ins>
            <w:r w:rsidRPr="001C67A3">
              <w:t xml:space="preserve"> covers the events that need to be synchronized to minimize jitter on the CS to SCLK delay specified by the </w:t>
            </w:r>
            <w:proofErr w:type="spellStart"/>
            <w:r w:rsidRPr="001C67A3">
              <w:t>TurnsCounter</w:t>
            </w:r>
            <w:proofErr w:type="spellEnd"/>
            <w:r w:rsidRPr="001C67A3">
              <w:t xml:space="preserve"> FDD 20C</w:t>
            </w:r>
            <w:r w:rsidR="000232FC">
              <w:t xml:space="preserve"> (when used with Turns Counter)</w:t>
            </w:r>
          </w:p>
        </w:tc>
        <w:tc>
          <w:tcPr>
            <w:tcW w:w="1006" w:type="dxa"/>
          </w:tcPr>
          <w:p w:rsidR="00A77664" w:rsidRDefault="00A77664" w:rsidP="00811377">
            <w:pPr>
              <w:cnfStyle w:val="000000000000" w:firstRow="0" w:lastRow="0" w:firstColumn="0" w:lastColumn="0" w:oddVBand="0" w:evenVBand="0" w:oddHBand="0" w:evenHBand="0" w:firstRowFirstColumn="0" w:firstRowLastColumn="0" w:lastRowFirstColumn="0" w:lastRowLastColumn="0"/>
            </w:pPr>
            <w:proofErr w:type="spellStart"/>
            <w:r>
              <w:t>SchM</w:t>
            </w:r>
            <w:proofErr w:type="spellEnd"/>
          </w:p>
        </w:tc>
      </w:tr>
      <w:tr w:rsidR="00A77664" w:rsidTr="00A77664">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3539" w:type="dxa"/>
          </w:tcPr>
          <w:p w:rsidR="00A77664" w:rsidRPr="002A164B" w:rsidRDefault="00A77664" w:rsidP="008510F0">
            <w:proofErr w:type="spellStart"/>
            <w:r>
              <w:lastRenderedPageBreak/>
              <w:t>SpiNxtGeneral</w:t>
            </w:r>
            <w:proofErr w:type="spellEnd"/>
            <w:r>
              <w:t xml:space="preserve">\ </w:t>
            </w:r>
            <w:proofErr w:type="spellStart"/>
            <w:r w:rsidRPr="00BE7DEA">
              <w:t>SpiNxtUseWith</w:t>
            </w:r>
            <w:proofErr w:type="spellEnd"/>
          </w:p>
        </w:tc>
        <w:tc>
          <w:tcPr>
            <w:tcW w:w="4311" w:type="dxa"/>
          </w:tcPr>
          <w:p w:rsidR="00A91059" w:rsidRDefault="00A77664" w:rsidP="00811377">
            <w:pPr>
              <w:cnfStyle w:val="000000100000" w:firstRow="0" w:lastRow="0" w:firstColumn="0" w:lastColumn="0" w:oddVBand="0" w:evenVBand="0" w:oddHBand="1" w:evenHBand="0" w:firstRowFirstColumn="0" w:firstRowLastColumn="0" w:lastRowFirstColumn="0" w:lastRowLastColumn="0"/>
            </w:pPr>
            <w:r>
              <w:t xml:space="preserve">This parameter controls generation of </w:t>
            </w:r>
            <w:ins w:id="36" w:author="Creager, Kathleen" w:date="2014-04-01T18:11:00Z">
              <w:r w:rsidR="00CF6491">
                <w:t xml:space="preserve">D_SPINXTUSEWITH_CNT_ENUM in </w:t>
              </w:r>
            </w:ins>
            <w:r>
              <w:t xml:space="preserve">the </w:t>
            </w:r>
            <w:proofErr w:type="spellStart"/>
            <w:r>
              <w:t>SpiNxt_Cfg.h</w:t>
            </w:r>
            <w:proofErr w:type="spellEnd"/>
            <w:r>
              <w:t xml:space="preserve"> file.  Set to D_SPINXT_USEWITHTC for use with the PIC Turns Counter, or set to D_SPINXT_USEWITHDIGMSB for use with the Digital MSB.</w:t>
            </w:r>
          </w:p>
          <w:p w:rsidR="00A77664" w:rsidRPr="001C67A3" w:rsidRDefault="00A91059" w:rsidP="00ED1F76">
            <w:pPr>
              <w:cnfStyle w:val="000000100000" w:firstRow="0" w:lastRow="0" w:firstColumn="0" w:lastColumn="0" w:oddVBand="0" w:evenVBand="0" w:oddHBand="1" w:evenHBand="0" w:firstRowFirstColumn="0" w:firstRowLastColumn="0" w:lastRowFirstColumn="0" w:lastRowLastColumn="0"/>
            </w:pPr>
            <w:r>
              <w:t xml:space="preserve">When this parameter is set to D_SPINXT_USEWITHTC, the </w:t>
            </w:r>
            <w:proofErr w:type="spellStart"/>
            <w:r>
              <w:t>Sp</w:t>
            </w:r>
            <w:r w:rsidR="00ED1F76">
              <w:t>iNxt.</w:t>
            </w:r>
            <w:r>
              <w:t>h</w:t>
            </w:r>
            <w:proofErr w:type="spellEnd"/>
            <w:r>
              <w:t xml:space="preserve"> file provides the following constants which previously were manually configured: </w:t>
            </w:r>
            <w:r w:rsidRPr="00A91059">
              <w:t>SPI_TCDATA_CH</w:t>
            </w:r>
            <w:r>
              <w:t xml:space="preserve">, </w:t>
            </w:r>
            <w:r w:rsidRPr="00A91059">
              <w:t>SPI_TCDATA_SEQ</w:t>
            </w:r>
            <w:r>
              <w:t xml:space="preserve">, </w:t>
            </w:r>
            <w:r w:rsidRPr="00A91059">
              <w:t>D_SPINXTNUMCHAN_CNT_U16</w:t>
            </w:r>
            <w:r w:rsidR="001E4BD6">
              <w:t xml:space="preserve">, and </w:t>
            </w:r>
            <w:r w:rsidR="001E4BD6" w:rsidRPr="001E4BD6">
              <w:t>CALL_MIBSPI3_</w:t>
            </w:r>
            <w:proofErr w:type="gramStart"/>
            <w:r w:rsidR="001E4BD6" w:rsidRPr="001E4BD6">
              <w:t>NOTIFFCN(</w:t>
            </w:r>
            <w:proofErr w:type="gramEnd"/>
            <w:r w:rsidR="001E4BD6" w:rsidRPr="001E4BD6">
              <w:t>)</w:t>
            </w:r>
            <w:r>
              <w:t>.</w:t>
            </w:r>
          </w:p>
        </w:tc>
        <w:tc>
          <w:tcPr>
            <w:tcW w:w="1006" w:type="dxa"/>
          </w:tcPr>
          <w:p w:rsidR="00A77664" w:rsidRDefault="00A77664" w:rsidP="00811377">
            <w:pPr>
              <w:cnfStyle w:val="000000100000" w:firstRow="0" w:lastRow="0" w:firstColumn="0" w:lastColumn="0" w:oddVBand="0" w:evenVBand="0" w:oddHBand="1" w:evenHBand="0" w:firstRowFirstColumn="0" w:firstRowLastColumn="0" w:lastRowFirstColumn="0" w:lastRowLastColumn="0"/>
            </w:pPr>
            <w:proofErr w:type="spellStart"/>
            <w:r>
              <w:t>SpiNxt</w:t>
            </w:r>
            <w:proofErr w:type="spellEnd"/>
          </w:p>
        </w:tc>
      </w:tr>
      <w:tr w:rsidR="00CF6491" w:rsidTr="00D22DAF">
        <w:trPr>
          <w:trHeight w:val="322"/>
          <w:ins w:id="37" w:author="Creager, Kathleen" w:date="2014-04-01T18:10:00Z"/>
        </w:trPr>
        <w:tc>
          <w:tcPr>
            <w:cnfStyle w:val="001000000000" w:firstRow="0" w:lastRow="0" w:firstColumn="1" w:lastColumn="0" w:oddVBand="0" w:evenVBand="0" w:oddHBand="0" w:evenHBand="0" w:firstRowFirstColumn="0" w:firstRowLastColumn="0" w:lastRowFirstColumn="0" w:lastRowLastColumn="0"/>
            <w:tcW w:w="3539" w:type="dxa"/>
          </w:tcPr>
          <w:p w:rsidR="00CF6491" w:rsidRPr="002A164B" w:rsidRDefault="00CF6491" w:rsidP="00D22DAF">
            <w:pPr>
              <w:rPr>
                <w:ins w:id="38" w:author="Creager, Kathleen" w:date="2014-04-01T18:10:00Z"/>
              </w:rPr>
            </w:pPr>
            <w:proofErr w:type="spellStart"/>
            <w:ins w:id="39" w:author="Creager, Kathleen" w:date="2014-04-01T18:10:00Z">
              <w:r>
                <w:t>SpiNxtGeneral</w:t>
              </w:r>
              <w:proofErr w:type="spellEnd"/>
              <w:r>
                <w:t xml:space="preserve">\ </w:t>
              </w:r>
              <w:proofErr w:type="spellStart"/>
              <w:r>
                <w:t>SpiNxtUseDMA</w:t>
              </w:r>
              <w:proofErr w:type="spellEnd"/>
            </w:ins>
          </w:p>
        </w:tc>
        <w:tc>
          <w:tcPr>
            <w:tcW w:w="4311" w:type="dxa"/>
          </w:tcPr>
          <w:p w:rsidR="00CF6491" w:rsidRPr="001C67A3" w:rsidRDefault="00CF6491" w:rsidP="00CF6491">
            <w:pPr>
              <w:cnfStyle w:val="000000000000" w:firstRow="0" w:lastRow="0" w:firstColumn="0" w:lastColumn="0" w:oddVBand="0" w:evenVBand="0" w:oddHBand="0" w:evenHBand="0" w:firstRowFirstColumn="0" w:firstRowLastColumn="0" w:lastRowFirstColumn="0" w:lastRowLastColumn="0"/>
              <w:rPr>
                <w:ins w:id="40" w:author="Creager, Kathleen" w:date="2014-04-01T18:10:00Z"/>
              </w:rPr>
            </w:pPr>
            <w:ins w:id="41" w:author="Creager, Kathleen" w:date="2014-04-01T18:10:00Z">
              <w:r>
                <w:t xml:space="preserve">This parameter controls generation of </w:t>
              </w:r>
            </w:ins>
            <w:ins w:id="42" w:author="Creager, Kathleen" w:date="2014-04-01T18:12:00Z">
              <w:r>
                <w:t xml:space="preserve">BC_SPINXT_USEDMA in the </w:t>
              </w:r>
            </w:ins>
            <w:proofErr w:type="spellStart"/>
            <w:ins w:id="43" w:author="Creager, Kathleen" w:date="2014-04-01T18:10:00Z">
              <w:r>
                <w:t>SpiNxt_Cfg.h</w:t>
              </w:r>
              <w:proofErr w:type="spellEnd"/>
              <w:r>
                <w:t xml:space="preserve"> file.  Set to </w:t>
              </w:r>
            </w:ins>
            <w:ins w:id="44" w:author="Creager, Kathleen" w:date="2014-04-01T18:12:00Z">
              <w:r>
                <w:t xml:space="preserve">STD_ON when using </w:t>
              </w:r>
            </w:ins>
            <w:ins w:id="45" w:author="Creager, Kathleen" w:date="2014-04-01T18:13:00Z">
              <w:r>
                <w:t>DMA with SPI.</w:t>
              </w:r>
            </w:ins>
          </w:p>
        </w:tc>
        <w:tc>
          <w:tcPr>
            <w:tcW w:w="1006" w:type="dxa"/>
          </w:tcPr>
          <w:p w:rsidR="00CF6491" w:rsidRDefault="00CF6491" w:rsidP="00D22DAF">
            <w:pPr>
              <w:cnfStyle w:val="000000000000" w:firstRow="0" w:lastRow="0" w:firstColumn="0" w:lastColumn="0" w:oddVBand="0" w:evenVBand="0" w:oddHBand="0" w:evenHBand="0" w:firstRowFirstColumn="0" w:firstRowLastColumn="0" w:lastRowFirstColumn="0" w:lastRowLastColumn="0"/>
              <w:rPr>
                <w:ins w:id="46" w:author="Creager, Kathleen" w:date="2014-04-01T18:10:00Z"/>
              </w:rPr>
            </w:pPr>
            <w:proofErr w:type="spellStart"/>
            <w:ins w:id="47" w:author="Creager, Kathleen" w:date="2014-04-01T18:10:00Z">
              <w:r>
                <w:t>SpiNxt</w:t>
              </w:r>
              <w:proofErr w:type="spellEnd"/>
            </w:ins>
          </w:p>
        </w:tc>
      </w:tr>
      <w:tr w:rsidR="00A77664" w:rsidTr="00A77664">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3539" w:type="dxa"/>
          </w:tcPr>
          <w:p w:rsidR="00A77664" w:rsidRPr="00D032B3" w:rsidRDefault="00A77664" w:rsidP="008510F0">
            <w:pPr>
              <w:rPr>
                <w:lang w:val="fr-FR"/>
              </w:rPr>
            </w:pPr>
          </w:p>
        </w:tc>
        <w:tc>
          <w:tcPr>
            <w:tcW w:w="4311" w:type="dxa"/>
          </w:tcPr>
          <w:p w:rsidR="00A77664" w:rsidRPr="001C67A3" w:rsidRDefault="00A77664" w:rsidP="00811377">
            <w:pPr>
              <w:cnfStyle w:val="000000100000" w:firstRow="0" w:lastRow="0" w:firstColumn="0" w:lastColumn="0" w:oddVBand="0" w:evenVBand="0" w:oddHBand="1" w:evenHBand="0" w:firstRowFirstColumn="0" w:firstRowLastColumn="0" w:lastRowFirstColumn="0" w:lastRowLastColumn="0"/>
            </w:pPr>
          </w:p>
        </w:tc>
        <w:tc>
          <w:tcPr>
            <w:tcW w:w="1006" w:type="dxa"/>
          </w:tcPr>
          <w:p w:rsidR="00A77664" w:rsidRDefault="00A77664" w:rsidP="00811377">
            <w:pPr>
              <w:cnfStyle w:val="000000100000" w:firstRow="0" w:lastRow="0" w:firstColumn="0" w:lastColumn="0" w:oddVBand="0" w:evenVBand="0" w:oddHBand="1" w:evenHBand="0" w:firstRowFirstColumn="0" w:firstRowLastColumn="0" w:lastRowFirstColumn="0" w:lastRowLastColumn="0"/>
            </w:pPr>
          </w:p>
        </w:tc>
      </w:tr>
    </w:tbl>
    <w:p w:rsidR="00BE7DEA" w:rsidRDefault="00BE7DEA" w:rsidP="00BE7DEA">
      <w:pPr>
        <w:pStyle w:val="Heading3"/>
        <w:tabs>
          <w:tab w:val="clear" w:pos="720"/>
        </w:tabs>
      </w:pPr>
      <w:bookmarkStart w:id="48" w:name="_Toc363214781"/>
      <w:r>
        <w:t>Da Vinci Interrupt Configuration Changes</w:t>
      </w:r>
      <w:bookmarkEnd w:id="48"/>
    </w:p>
    <w:p w:rsidR="00BE7DEA" w:rsidRPr="00802939" w:rsidRDefault="00BE7DEA" w:rsidP="00BE7DEA"/>
    <w:tbl>
      <w:tblPr>
        <w:tblStyle w:val="LightList-Accent1"/>
        <w:tblW w:w="0" w:type="auto"/>
        <w:tblLook w:val="04A0" w:firstRow="1" w:lastRow="0" w:firstColumn="1" w:lastColumn="0" w:noHBand="0" w:noVBand="1"/>
      </w:tblPr>
      <w:tblGrid>
        <w:gridCol w:w="3258"/>
        <w:gridCol w:w="4770"/>
        <w:gridCol w:w="828"/>
      </w:tblGrid>
      <w:tr w:rsidR="00BE7DEA" w:rsidTr="008029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tcPr>
          <w:p w:rsidR="00BE7DEA" w:rsidRDefault="00BE7DEA" w:rsidP="00802939">
            <w:r>
              <w:t>ISR Name</w:t>
            </w:r>
          </w:p>
        </w:tc>
        <w:tc>
          <w:tcPr>
            <w:tcW w:w="4770" w:type="dxa"/>
          </w:tcPr>
          <w:p w:rsidR="00BE7DEA" w:rsidRDefault="00BE7DEA" w:rsidP="00802939">
            <w:pPr>
              <w:cnfStyle w:val="100000000000" w:firstRow="1" w:lastRow="0" w:firstColumn="0" w:lastColumn="0" w:oddVBand="0" w:evenVBand="0" w:oddHBand="0" w:evenHBand="0" w:firstRowFirstColumn="0" w:firstRowLastColumn="0" w:lastRowFirstColumn="0" w:lastRowLastColumn="0"/>
            </w:pPr>
            <w:r>
              <w:t>Notes</w:t>
            </w:r>
          </w:p>
        </w:tc>
        <w:tc>
          <w:tcPr>
            <w:tcW w:w="828" w:type="dxa"/>
          </w:tcPr>
          <w:p w:rsidR="00BE7DEA" w:rsidRDefault="00BE7DEA" w:rsidP="00802939">
            <w:pPr>
              <w:cnfStyle w:val="100000000000" w:firstRow="1" w:lastRow="0" w:firstColumn="0" w:lastColumn="0" w:oddVBand="0" w:evenVBand="0" w:oddHBand="0" w:evenHBand="0" w:firstRowFirstColumn="0" w:firstRowLastColumn="0" w:lastRowFirstColumn="0" w:lastRowLastColumn="0"/>
            </w:pPr>
            <w:r>
              <w:t>SWC</w:t>
            </w:r>
          </w:p>
        </w:tc>
      </w:tr>
      <w:tr w:rsidR="00BE7DEA" w:rsidTr="00802939">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3258" w:type="dxa"/>
          </w:tcPr>
          <w:p w:rsidR="00BE7DEA" w:rsidRPr="002A164B" w:rsidRDefault="00BE7DEA" w:rsidP="00802939">
            <w:r w:rsidRPr="002A164B">
              <w:t xml:space="preserve">SpiNxt_IrqUnit2TxRx: </w:t>
            </w:r>
            <w:r>
              <w:rPr>
                <w:rFonts w:ascii="Arial" w:hAnsi="Arial" w:cs="Arial"/>
                <w:sz w:val="16"/>
                <w:szCs w:val="16"/>
              </w:rPr>
              <w:t>MIBSPI3 level 0 interrupt</w:t>
            </w:r>
          </w:p>
        </w:tc>
        <w:tc>
          <w:tcPr>
            <w:tcW w:w="4770" w:type="dxa"/>
          </w:tcPr>
          <w:p w:rsidR="00BE7DEA" w:rsidRPr="001C67A3" w:rsidRDefault="00BE7DEA" w:rsidP="00802939">
            <w:pPr>
              <w:cnfStyle w:val="000000100000" w:firstRow="0" w:lastRow="0" w:firstColumn="0" w:lastColumn="0" w:oddVBand="0" w:evenVBand="0" w:oddHBand="1" w:evenHBand="0" w:firstRowFirstColumn="0" w:firstRowLastColumn="0" w:lastRowFirstColumn="0" w:lastRowLastColumn="0"/>
            </w:pPr>
            <w:r w:rsidRPr="001C67A3">
              <w:t xml:space="preserve">Category 2 interrupt mapped to Mibspi3 </w:t>
            </w:r>
            <w:proofErr w:type="spellStart"/>
            <w:r w:rsidRPr="001C67A3">
              <w:t>RxTx</w:t>
            </w:r>
            <w:proofErr w:type="spellEnd"/>
            <w:r w:rsidRPr="001C67A3">
              <w:t xml:space="preserve"> interrupt source</w:t>
            </w:r>
            <w:r>
              <w:t xml:space="preserve"> when used with Turns Counter</w:t>
            </w:r>
          </w:p>
        </w:tc>
        <w:tc>
          <w:tcPr>
            <w:tcW w:w="828" w:type="dxa"/>
          </w:tcPr>
          <w:p w:rsidR="00BE7DEA" w:rsidRDefault="00BE7DEA" w:rsidP="00802939">
            <w:pPr>
              <w:cnfStyle w:val="000000100000" w:firstRow="0" w:lastRow="0" w:firstColumn="0" w:lastColumn="0" w:oddVBand="0" w:evenVBand="0" w:oddHBand="1" w:evenHBand="0" w:firstRowFirstColumn="0" w:firstRowLastColumn="0" w:lastRowFirstColumn="0" w:lastRowLastColumn="0"/>
            </w:pPr>
            <w:proofErr w:type="spellStart"/>
            <w:r>
              <w:t>Os</w:t>
            </w:r>
            <w:proofErr w:type="spellEnd"/>
          </w:p>
        </w:tc>
      </w:tr>
      <w:tr w:rsidR="00BE7DEA" w:rsidTr="00802939">
        <w:trPr>
          <w:trHeight w:val="322"/>
        </w:trPr>
        <w:tc>
          <w:tcPr>
            <w:cnfStyle w:val="001000000000" w:firstRow="0" w:lastRow="0" w:firstColumn="1" w:lastColumn="0" w:oddVBand="0" w:evenVBand="0" w:oddHBand="0" w:evenHBand="0" w:firstRowFirstColumn="0" w:firstRowLastColumn="0" w:lastRowFirstColumn="0" w:lastRowLastColumn="0"/>
            <w:tcW w:w="3258" w:type="dxa"/>
          </w:tcPr>
          <w:p w:rsidR="00BE7DEA" w:rsidRPr="00D032B3" w:rsidRDefault="00BE7DEA" w:rsidP="00802939">
            <w:pPr>
              <w:rPr>
                <w:lang w:val="fr-FR"/>
              </w:rPr>
            </w:pPr>
            <w:r w:rsidRPr="001C67A3">
              <w:rPr>
                <w:lang w:val="fr-FR"/>
              </w:rPr>
              <w:t>SpiNxt_IrqUnit2TxRxERR</w:t>
            </w:r>
            <w:r>
              <w:rPr>
                <w:lang w:val="fr-FR"/>
              </w:rPr>
              <w:t xml:space="preserve">: </w:t>
            </w:r>
            <w:r>
              <w:rPr>
                <w:rFonts w:ascii="Arial" w:hAnsi="Arial" w:cs="Arial"/>
                <w:sz w:val="16"/>
                <w:szCs w:val="16"/>
              </w:rPr>
              <w:t>MIBSPI3 level 1 interrupt</w:t>
            </w:r>
          </w:p>
        </w:tc>
        <w:tc>
          <w:tcPr>
            <w:tcW w:w="4770" w:type="dxa"/>
          </w:tcPr>
          <w:p w:rsidR="00BE7DEA" w:rsidRPr="001C67A3" w:rsidRDefault="00BE7DEA" w:rsidP="00802939">
            <w:pPr>
              <w:cnfStyle w:val="000000000000" w:firstRow="0" w:lastRow="0" w:firstColumn="0" w:lastColumn="0" w:oddVBand="0" w:evenVBand="0" w:oddHBand="0" w:evenHBand="0" w:firstRowFirstColumn="0" w:firstRowLastColumn="0" w:lastRowFirstColumn="0" w:lastRowLastColumn="0"/>
            </w:pPr>
            <w:r w:rsidRPr="001C67A3">
              <w:t xml:space="preserve">Category 2 interrupt mapped to Mibspi3 </w:t>
            </w:r>
            <w:proofErr w:type="spellStart"/>
            <w:r w:rsidRPr="001C67A3">
              <w:t>RxTx</w:t>
            </w:r>
            <w:proofErr w:type="spellEnd"/>
            <w:r w:rsidRPr="001C67A3">
              <w:t xml:space="preserve"> </w:t>
            </w:r>
            <w:r>
              <w:t xml:space="preserve">error </w:t>
            </w:r>
            <w:r w:rsidRPr="001C67A3">
              <w:t>interrupt source</w:t>
            </w:r>
            <w:r>
              <w:t xml:space="preserve"> when used with Turns Counter</w:t>
            </w:r>
          </w:p>
        </w:tc>
        <w:tc>
          <w:tcPr>
            <w:tcW w:w="828" w:type="dxa"/>
          </w:tcPr>
          <w:p w:rsidR="00BE7DEA" w:rsidRDefault="00BE7DEA" w:rsidP="00802939">
            <w:pPr>
              <w:cnfStyle w:val="000000000000" w:firstRow="0" w:lastRow="0" w:firstColumn="0" w:lastColumn="0" w:oddVBand="0" w:evenVBand="0" w:oddHBand="0" w:evenHBand="0" w:firstRowFirstColumn="0" w:firstRowLastColumn="0" w:lastRowFirstColumn="0" w:lastRowLastColumn="0"/>
            </w:pPr>
            <w:proofErr w:type="spellStart"/>
            <w:r>
              <w:t>Os</w:t>
            </w:r>
            <w:proofErr w:type="spellEnd"/>
          </w:p>
        </w:tc>
      </w:tr>
    </w:tbl>
    <w:p w:rsidR="00BE7DEA" w:rsidRDefault="00925096" w:rsidP="00BE7DEA">
      <w:pPr>
        <w:pStyle w:val="Heading3"/>
        <w:tabs>
          <w:tab w:val="clear" w:pos="720"/>
        </w:tabs>
      </w:pPr>
      <w:bookmarkStart w:id="49" w:name="_Toc363214782"/>
      <w:r>
        <w:t>Manual</w:t>
      </w:r>
      <w:r w:rsidR="00BE7DEA">
        <w:t xml:space="preserve"> Configuration Changes</w:t>
      </w:r>
      <w:bookmarkEnd w:id="49"/>
    </w:p>
    <w:p w:rsidR="00BE7DEA" w:rsidRPr="00802939" w:rsidRDefault="00BE7DEA" w:rsidP="00BE7DEA"/>
    <w:tbl>
      <w:tblPr>
        <w:tblStyle w:val="LightList-Accent1"/>
        <w:tblW w:w="0" w:type="auto"/>
        <w:tblLook w:val="04A0" w:firstRow="1" w:lastRow="0" w:firstColumn="1" w:lastColumn="0" w:noHBand="0" w:noVBand="1"/>
      </w:tblPr>
      <w:tblGrid>
        <w:gridCol w:w="3258"/>
        <w:gridCol w:w="4770"/>
        <w:gridCol w:w="828"/>
      </w:tblGrid>
      <w:tr w:rsidR="00BE7DEA" w:rsidTr="008029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tcPr>
          <w:p w:rsidR="00BE7DEA" w:rsidRDefault="00BE7DEA" w:rsidP="00802939">
            <w:r>
              <w:t>Constant</w:t>
            </w:r>
          </w:p>
        </w:tc>
        <w:tc>
          <w:tcPr>
            <w:tcW w:w="4770" w:type="dxa"/>
          </w:tcPr>
          <w:p w:rsidR="00BE7DEA" w:rsidRDefault="00BE7DEA" w:rsidP="00802939">
            <w:pPr>
              <w:cnfStyle w:val="100000000000" w:firstRow="1" w:lastRow="0" w:firstColumn="0" w:lastColumn="0" w:oddVBand="0" w:evenVBand="0" w:oddHBand="0" w:evenHBand="0" w:firstRowFirstColumn="0" w:firstRowLastColumn="0" w:lastRowFirstColumn="0" w:lastRowLastColumn="0"/>
            </w:pPr>
            <w:r>
              <w:t>Notes</w:t>
            </w:r>
          </w:p>
        </w:tc>
        <w:tc>
          <w:tcPr>
            <w:tcW w:w="828" w:type="dxa"/>
          </w:tcPr>
          <w:p w:rsidR="00BE7DEA" w:rsidRDefault="00BE7DEA" w:rsidP="00802939">
            <w:pPr>
              <w:cnfStyle w:val="100000000000" w:firstRow="1" w:lastRow="0" w:firstColumn="0" w:lastColumn="0" w:oddVBand="0" w:evenVBand="0" w:oddHBand="0" w:evenHBand="0" w:firstRowFirstColumn="0" w:firstRowLastColumn="0" w:lastRowFirstColumn="0" w:lastRowLastColumn="0"/>
            </w:pPr>
            <w:r>
              <w:t>SWC</w:t>
            </w:r>
          </w:p>
        </w:tc>
      </w:tr>
      <w:tr w:rsidR="00BE7DEA" w:rsidTr="00802939">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3258" w:type="dxa"/>
          </w:tcPr>
          <w:p w:rsidR="00BE7DEA" w:rsidRDefault="004725A1" w:rsidP="00802939">
            <w:r>
              <w:t>None</w:t>
            </w:r>
          </w:p>
        </w:tc>
        <w:tc>
          <w:tcPr>
            <w:tcW w:w="4770" w:type="dxa"/>
          </w:tcPr>
          <w:p w:rsidR="00BE7DEA" w:rsidRDefault="00BE7DEA" w:rsidP="00802939">
            <w:pPr>
              <w:cnfStyle w:val="000000100000" w:firstRow="0" w:lastRow="0" w:firstColumn="0" w:lastColumn="0" w:oddVBand="0" w:evenVBand="0" w:oddHBand="1" w:evenHBand="0" w:firstRowFirstColumn="0" w:firstRowLastColumn="0" w:lastRowFirstColumn="0" w:lastRowLastColumn="0"/>
            </w:pPr>
          </w:p>
        </w:tc>
        <w:tc>
          <w:tcPr>
            <w:tcW w:w="828" w:type="dxa"/>
          </w:tcPr>
          <w:p w:rsidR="00BE7DEA" w:rsidRDefault="00BE7DEA" w:rsidP="00802939">
            <w:pPr>
              <w:cnfStyle w:val="000000100000" w:firstRow="0" w:lastRow="0" w:firstColumn="0" w:lastColumn="0" w:oddVBand="0" w:evenVBand="0" w:oddHBand="1" w:evenHBand="0" w:firstRowFirstColumn="0" w:firstRowLastColumn="0" w:lastRowFirstColumn="0" w:lastRowLastColumn="0"/>
            </w:pPr>
          </w:p>
        </w:tc>
      </w:tr>
    </w:tbl>
    <w:p w:rsidR="00F837A9" w:rsidRDefault="00F837A9" w:rsidP="00F837A9">
      <w:pPr>
        <w:pStyle w:val="Heading1"/>
        <w:tabs>
          <w:tab w:val="clear" w:pos="432"/>
        </w:tabs>
      </w:pPr>
      <w:bookmarkStart w:id="50" w:name="_Toc357692826"/>
      <w:bookmarkStart w:id="51" w:name="_Toc363214783"/>
      <w:r>
        <w:t>Integration</w:t>
      </w:r>
      <w:bookmarkEnd w:id="50"/>
      <w:bookmarkEnd w:id="51"/>
    </w:p>
    <w:p w:rsidR="00F837A9" w:rsidRDefault="00F837A9" w:rsidP="00F837A9">
      <w:pPr>
        <w:pStyle w:val="Heading2"/>
        <w:tabs>
          <w:tab w:val="clear" w:pos="576"/>
        </w:tabs>
      </w:pPr>
      <w:bookmarkStart w:id="52" w:name="_Toc357692827"/>
      <w:bookmarkStart w:id="53" w:name="_Toc363214784"/>
      <w:bookmarkStart w:id="54" w:name="OLE_LINK83"/>
      <w:bookmarkStart w:id="55" w:name="OLE_LINK84"/>
      <w:r>
        <w:t>Required Global Data Inputs</w:t>
      </w:r>
      <w:bookmarkEnd w:id="52"/>
      <w:bookmarkEnd w:id="53"/>
    </w:p>
    <w:p w:rsidR="00F837A9" w:rsidRDefault="00F837A9" w:rsidP="00F837A9">
      <w:r>
        <w:t>&lt;None&gt;</w:t>
      </w:r>
    </w:p>
    <w:p w:rsidR="00F837A9" w:rsidRDefault="00F837A9" w:rsidP="00F837A9">
      <w:pPr>
        <w:pStyle w:val="Heading2"/>
        <w:tabs>
          <w:tab w:val="clear" w:pos="576"/>
        </w:tabs>
      </w:pPr>
      <w:bookmarkStart w:id="56" w:name="_Toc363214785"/>
      <w:r>
        <w:t>Required Global Data Outputs</w:t>
      </w:r>
      <w:bookmarkEnd w:id="56"/>
    </w:p>
    <w:p w:rsidR="00F837A9" w:rsidRDefault="00F837A9" w:rsidP="00F837A9">
      <w:r>
        <w:t>&lt;None&gt;</w:t>
      </w:r>
    </w:p>
    <w:p w:rsidR="00F837A9" w:rsidRDefault="00F837A9" w:rsidP="00F837A9">
      <w:pPr>
        <w:pStyle w:val="Heading2"/>
        <w:tabs>
          <w:tab w:val="clear" w:pos="576"/>
        </w:tabs>
      </w:pPr>
      <w:bookmarkStart w:id="57" w:name="_Toc357692829"/>
      <w:bookmarkStart w:id="58" w:name="_Toc363214786"/>
      <w:bookmarkEnd w:id="54"/>
      <w:bookmarkEnd w:id="55"/>
      <w:r>
        <w:t>Specific Include Path present</w:t>
      </w:r>
      <w:bookmarkEnd w:id="57"/>
      <w:bookmarkEnd w:id="58"/>
    </w:p>
    <w:p w:rsidR="00F837A9" w:rsidRDefault="00F837A9" w:rsidP="00F837A9">
      <w:pPr>
        <w:spacing w:after="0"/>
        <w:rPr>
          <w:rFonts w:ascii="Arial" w:hAnsi="Arial"/>
          <w:b/>
          <w:kern w:val="28"/>
          <w:sz w:val="28"/>
        </w:rPr>
      </w:pPr>
      <w:r>
        <w:t>&lt;Yes&gt;</w:t>
      </w:r>
      <w:r>
        <w:br w:type="page"/>
      </w:r>
    </w:p>
    <w:p w:rsidR="005C2A99" w:rsidRDefault="005C2A99" w:rsidP="005C2A99">
      <w:pPr>
        <w:pStyle w:val="Heading1"/>
      </w:pPr>
      <w:bookmarkStart w:id="59" w:name="_Toc363214787"/>
      <w:r>
        <w:lastRenderedPageBreak/>
        <w:t>Runnable Scheduling</w:t>
      </w:r>
      <w:bookmarkEnd w:id="59"/>
    </w:p>
    <w:p w:rsidR="005C2A99" w:rsidRDefault="005C2A99" w:rsidP="005C2A99">
      <w:r>
        <w:t>This section specifies the required runnable scheduling.</w:t>
      </w:r>
    </w:p>
    <w:tbl>
      <w:tblPr>
        <w:tblStyle w:val="LightList-Accent1"/>
        <w:tblW w:w="0" w:type="auto"/>
        <w:tblLook w:val="04A0" w:firstRow="1" w:lastRow="0" w:firstColumn="1" w:lastColumn="0" w:noHBand="0" w:noVBand="1"/>
      </w:tblPr>
      <w:tblGrid>
        <w:gridCol w:w="3242"/>
        <w:gridCol w:w="4742"/>
        <w:gridCol w:w="872"/>
      </w:tblGrid>
      <w:tr w:rsidR="005C2A99" w:rsidTr="008113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tcPr>
          <w:p w:rsidR="005C2A99" w:rsidRDefault="00F837A9" w:rsidP="00811377">
            <w:proofErr w:type="spellStart"/>
            <w:r>
              <w:t>Init</w:t>
            </w:r>
            <w:proofErr w:type="spellEnd"/>
          </w:p>
        </w:tc>
        <w:tc>
          <w:tcPr>
            <w:tcW w:w="4770" w:type="dxa"/>
          </w:tcPr>
          <w:p w:rsidR="005C2A99" w:rsidRDefault="005C2A99" w:rsidP="00811377">
            <w:pPr>
              <w:cnfStyle w:val="100000000000" w:firstRow="1" w:lastRow="0" w:firstColumn="0" w:lastColumn="0" w:oddVBand="0" w:evenVBand="0" w:oddHBand="0" w:evenHBand="0" w:firstRowFirstColumn="0" w:firstRowLastColumn="0" w:lastRowFirstColumn="0" w:lastRowLastColumn="0"/>
            </w:pPr>
            <w:r>
              <w:t>Scheduling Requirements</w:t>
            </w:r>
          </w:p>
        </w:tc>
        <w:tc>
          <w:tcPr>
            <w:tcW w:w="828" w:type="dxa"/>
          </w:tcPr>
          <w:p w:rsidR="005C2A99" w:rsidRDefault="005C2A99" w:rsidP="00811377">
            <w:pPr>
              <w:cnfStyle w:val="100000000000" w:firstRow="1" w:lastRow="0" w:firstColumn="0" w:lastColumn="0" w:oddVBand="0" w:evenVBand="0" w:oddHBand="0" w:evenHBand="0" w:firstRowFirstColumn="0" w:firstRowLastColumn="0" w:lastRowFirstColumn="0" w:lastRowLastColumn="0"/>
            </w:pPr>
            <w:r>
              <w:t>Trigger</w:t>
            </w:r>
          </w:p>
        </w:tc>
      </w:tr>
      <w:tr w:rsidR="005C2A99" w:rsidTr="00811377">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3258" w:type="dxa"/>
          </w:tcPr>
          <w:p w:rsidR="005C2A99" w:rsidRDefault="005C2A99" w:rsidP="00811377">
            <w:proofErr w:type="spellStart"/>
            <w:r>
              <w:t>SpiNxt_Init</w:t>
            </w:r>
            <w:proofErr w:type="spellEnd"/>
            <w:r>
              <w:t>()</w:t>
            </w:r>
          </w:p>
        </w:tc>
        <w:tc>
          <w:tcPr>
            <w:tcW w:w="4770" w:type="dxa"/>
          </w:tcPr>
          <w:p w:rsidR="005C2A99" w:rsidRDefault="005C2A99" w:rsidP="00811377">
            <w:pPr>
              <w:cnfStyle w:val="000000100000" w:firstRow="0" w:lastRow="0" w:firstColumn="0" w:lastColumn="0" w:oddVBand="0" w:evenVBand="0" w:oddHBand="1" w:evenHBand="0" w:firstRowFirstColumn="0" w:firstRowLastColumn="0" w:lastRowFirstColumn="0" w:lastRowLastColumn="0"/>
            </w:pPr>
            <w:r>
              <w:t xml:space="preserve">Must be executed prior to using any of the </w:t>
            </w:r>
            <w:proofErr w:type="gramStart"/>
            <w:r>
              <w:t>module</w:t>
            </w:r>
            <w:proofErr w:type="gramEnd"/>
            <w:r>
              <w:t xml:space="preserve"> C/S API.</w:t>
            </w:r>
          </w:p>
        </w:tc>
        <w:tc>
          <w:tcPr>
            <w:tcW w:w="828" w:type="dxa"/>
          </w:tcPr>
          <w:p w:rsidR="005C2A99" w:rsidRDefault="005C2A99" w:rsidP="00811377">
            <w:pPr>
              <w:cnfStyle w:val="000000100000" w:firstRow="0" w:lastRow="0" w:firstColumn="0" w:lastColumn="0" w:oddVBand="0" w:evenVBand="0" w:oddHBand="1" w:evenHBand="0" w:firstRowFirstColumn="0" w:firstRowLastColumn="0" w:lastRowFirstColumn="0" w:lastRowLastColumn="0"/>
            </w:pPr>
            <w:proofErr w:type="spellStart"/>
            <w:r>
              <w:t>Init</w:t>
            </w:r>
            <w:proofErr w:type="spellEnd"/>
          </w:p>
        </w:tc>
      </w:tr>
    </w:tbl>
    <w:p w:rsidR="005C2A99" w:rsidRDefault="005C2A99" w:rsidP="005C2A99"/>
    <w:tbl>
      <w:tblPr>
        <w:tblStyle w:val="LightList-Accent1"/>
        <w:tblW w:w="0" w:type="auto"/>
        <w:tblLook w:val="04A0" w:firstRow="1" w:lastRow="0" w:firstColumn="1" w:lastColumn="0" w:noHBand="0" w:noVBand="1"/>
      </w:tblPr>
      <w:tblGrid>
        <w:gridCol w:w="3254"/>
        <w:gridCol w:w="4730"/>
        <w:gridCol w:w="872"/>
      </w:tblGrid>
      <w:tr w:rsidR="00F837A9" w:rsidTr="008029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tcPr>
          <w:p w:rsidR="00F837A9" w:rsidRDefault="00F837A9" w:rsidP="00802939">
            <w:r>
              <w:t>Runnable</w:t>
            </w:r>
          </w:p>
        </w:tc>
        <w:tc>
          <w:tcPr>
            <w:tcW w:w="4770" w:type="dxa"/>
          </w:tcPr>
          <w:p w:rsidR="00F837A9" w:rsidRDefault="00F837A9" w:rsidP="00802939">
            <w:pPr>
              <w:cnfStyle w:val="100000000000" w:firstRow="1" w:lastRow="0" w:firstColumn="0" w:lastColumn="0" w:oddVBand="0" w:evenVBand="0" w:oddHBand="0" w:evenHBand="0" w:firstRowFirstColumn="0" w:firstRowLastColumn="0" w:lastRowFirstColumn="0" w:lastRowLastColumn="0"/>
            </w:pPr>
            <w:r>
              <w:t>Scheduling Requirements</w:t>
            </w:r>
          </w:p>
        </w:tc>
        <w:tc>
          <w:tcPr>
            <w:tcW w:w="828" w:type="dxa"/>
          </w:tcPr>
          <w:p w:rsidR="00F837A9" w:rsidRDefault="00F837A9" w:rsidP="00802939">
            <w:pPr>
              <w:cnfStyle w:val="100000000000" w:firstRow="1" w:lastRow="0" w:firstColumn="0" w:lastColumn="0" w:oddVBand="0" w:evenVBand="0" w:oddHBand="0" w:evenHBand="0" w:firstRowFirstColumn="0" w:firstRowLastColumn="0" w:lastRowFirstColumn="0" w:lastRowLastColumn="0"/>
            </w:pPr>
            <w:r>
              <w:t>Trigger</w:t>
            </w:r>
          </w:p>
        </w:tc>
      </w:tr>
      <w:tr w:rsidR="00F837A9" w:rsidTr="00802939">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3258" w:type="dxa"/>
          </w:tcPr>
          <w:p w:rsidR="00F837A9" w:rsidRDefault="00F837A9" w:rsidP="00802939">
            <w:del w:id="60" w:author="Creager, Kathleen" w:date="2014-02-26T13:36:00Z">
              <w:r w:rsidDel="005C11F2">
                <w:delText>&lt;None&gt;</w:delText>
              </w:r>
            </w:del>
            <w:proofErr w:type="spellStart"/>
            <w:ins w:id="61" w:author="Creager, Kathleen" w:date="2014-02-26T13:36:00Z">
              <w:r w:rsidR="005C11F2">
                <w:t>SpiNxt_MainFunction</w:t>
              </w:r>
              <w:proofErr w:type="spellEnd"/>
              <w:r w:rsidR="005C11F2">
                <w:t>()</w:t>
              </w:r>
            </w:ins>
          </w:p>
        </w:tc>
        <w:tc>
          <w:tcPr>
            <w:tcW w:w="4770" w:type="dxa"/>
          </w:tcPr>
          <w:p w:rsidR="00F837A9" w:rsidRDefault="005C11F2" w:rsidP="00EE2BD1">
            <w:pPr>
              <w:cnfStyle w:val="000000100000" w:firstRow="0" w:lastRow="0" w:firstColumn="0" w:lastColumn="0" w:oddVBand="0" w:evenVBand="0" w:oddHBand="1" w:evenHBand="0" w:firstRowFirstColumn="0" w:firstRowLastColumn="0" w:lastRowFirstColumn="0" w:lastRowLastColumn="0"/>
            </w:pPr>
            <w:ins w:id="62" w:author="Creager, Kathleen" w:date="2014-02-26T13:36:00Z">
              <w:r>
                <w:t xml:space="preserve">Dummy runnable used for assigning the </w:t>
              </w:r>
              <w:proofErr w:type="spellStart"/>
              <w:r>
                <w:t>SpiNxt</w:t>
              </w:r>
              <w:proofErr w:type="spellEnd"/>
              <w:r>
                <w:t xml:space="preserve"> </w:t>
              </w:r>
            </w:ins>
            <w:ins w:id="63" w:author="Creager, Kathleen" w:date="2014-02-26T14:08:00Z">
              <w:r w:rsidR="00EE2BD1">
                <w:t>component</w:t>
              </w:r>
            </w:ins>
            <w:ins w:id="64" w:author="Creager, Kathleen" w:date="2014-02-26T13:36:00Z">
              <w:r>
                <w:t xml:space="preserve"> to an application</w:t>
              </w:r>
            </w:ins>
          </w:p>
        </w:tc>
        <w:tc>
          <w:tcPr>
            <w:tcW w:w="828" w:type="dxa"/>
          </w:tcPr>
          <w:p w:rsidR="00F837A9" w:rsidRDefault="005C11F2" w:rsidP="00802939">
            <w:pPr>
              <w:cnfStyle w:val="000000100000" w:firstRow="0" w:lastRow="0" w:firstColumn="0" w:lastColumn="0" w:oddVBand="0" w:evenVBand="0" w:oddHBand="1" w:evenHBand="0" w:firstRowFirstColumn="0" w:firstRowLastColumn="0" w:lastRowFirstColumn="0" w:lastRowLastColumn="0"/>
            </w:pPr>
            <w:ins w:id="65" w:author="Creager, Kathleen" w:date="2014-02-26T13:36:00Z">
              <w:r>
                <w:t>N/A</w:t>
              </w:r>
            </w:ins>
          </w:p>
        </w:tc>
      </w:tr>
    </w:tbl>
    <w:p w:rsidR="00F837A9" w:rsidRPr="005C2A99" w:rsidRDefault="00F837A9" w:rsidP="005C2A99"/>
    <w:p w:rsidR="005C2A99" w:rsidRDefault="005C2A99" w:rsidP="005C2A99">
      <w:pPr>
        <w:pStyle w:val="Heading1"/>
      </w:pPr>
      <w:bookmarkStart w:id="66" w:name="_Toc363214788"/>
      <w:r>
        <w:t>Memory Mapping</w:t>
      </w:r>
      <w:bookmarkEnd w:id="66"/>
    </w:p>
    <w:p w:rsidR="00F80F31" w:rsidRDefault="00F80F31" w:rsidP="00F80F31">
      <w:pPr>
        <w:pStyle w:val="Heading2"/>
      </w:pPr>
      <w:bookmarkStart w:id="67" w:name="_Toc363214789"/>
      <w:r>
        <w:t>Mapping</w:t>
      </w:r>
      <w:bookmarkEnd w:id="67"/>
    </w:p>
    <w:tbl>
      <w:tblPr>
        <w:tblStyle w:val="LightList-Accent1"/>
        <w:tblW w:w="0" w:type="auto"/>
        <w:tblLook w:val="04A0" w:firstRow="1" w:lastRow="0" w:firstColumn="1" w:lastColumn="0" w:noHBand="0" w:noVBand="1"/>
      </w:tblPr>
      <w:tblGrid>
        <w:gridCol w:w="5473"/>
        <w:gridCol w:w="3383"/>
      </w:tblGrid>
      <w:tr w:rsidR="006768B8" w:rsidTr="00F80F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73" w:type="dxa"/>
          </w:tcPr>
          <w:p w:rsidR="006768B8" w:rsidRDefault="006768B8" w:rsidP="006768B8">
            <w:r>
              <w:t>Constant</w:t>
            </w:r>
          </w:p>
        </w:tc>
        <w:tc>
          <w:tcPr>
            <w:tcW w:w="3383" w:type="dxa"/>
          </w:tcPr>
          <w:p w:rsidR="006768B8" w:rsidRDefault="006768B8" w:rsidP="006768B8">
            <w:pPr>
              <w:cnfStyle w:val="100000000000" w:firstRow="1" w:lastRow="0" w:firstColumn="0" w:lastColumn="0" w:oddVBand="0" w:evenVBand="0" w:oddHBand="0" w:evenHBand="0" w:firstRowFirstColumn="0" w:firstRowLastColumn="0" w:lastRowFirstColumn="0" w:lastRowLastColumn="0"/>
            </w:pPr>
            <w:r>
              <w:t>Notes</w:t>
            </w:r>
          </w:p>
        </w:tc>
      </w:tr>
      <w:tr w:rsidR="00F80F31" w:rsidTr="00F80F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73" w:type="dxa"/>
          </w:tcPr>
          <w:p w:rsidR="00F80F31" w:rsidRDefault="00274532" w:rsidP="00B76799">
            <w:r w:rsidRPr="00274532">
              <w:t>SPINXT_START_SEC_VAR_CLEARED_UNSPECIFIED</w:t>
            </w:r>
          </w:p>
        </w:tc>
        <w:tc>
          <w:tcPr>
            <w:tcW w:w="3383" w:type="dxa"/>
          </w:tcPr>
          <w:p w:rsidR="00F80F31" w:rsidRDefault="00F80F31" w:rsidP="00B76799">
            <w:pPr>
              <w:cnfStyle w:val="000000100000" w:firstRow="0" w:lastRow="0" w:firstColumn="0" w:lastColumn="0" w:oddVBand="0" w:evenVBand="0" w:oddHBand="1" w:evenHBand="0" w:firstRowFirstColumn="0" w:firstRowLastColumn="0" w:lastRowFirstColumn="0" w:lastRowLastColumn="0"/>
            </w:pPr>
          </w:p>
        </w:tc>
      </w:tr>
      <w:tr w:rsidR="00274532" w:rsidTr="00F80F31">
        <w:tc>
          <w:tcPr>
            <w:cnfStyle w:val="001000000000" w:firstRow="0" w:lastRow="0" w:firstColumn="1" w:lastColumn="0" w:oddVBand="0" w:evenVBand="0" w:oddHBand="0" w:evenHBand="0" w:firstRowFirstColumn="0" w:firstRowLastColumn="0" w:lastRowFirstColumn="0" w:lastRowLastColumn="0"/>
            <w:tcW w:w="5473" w:type="dxa"/>
          </w:tcPr>
          <w:p w:rsidR="00274532" w:rsidRPr="00274532" w:rsidRDefault="00274532" w:rsidP="00B76799">
            <w:r w:rsidRPr="00274532">
              <w:t>SPINXT_START_SEC_CODE</w:t>
            </w:r>
          </w:p>
        </w:tc>
        <w:tc>
          <w:tcPr>
            <w:tcW w:w="3383" w:type="dxa"/>
          </w:tcPr>
          <w:p w:rsidR="00274532" w:rsidRDefault="00274532" w:rsidP="00B76799">
            <w:pPr>
              <w:cnfStyle w:val="000000000000" w:firstRow="0" w:lastRow="0" w:firstColumn="0" w:lastColumn="0" w:oddVBand="0" w:evenVBand="0" w:oddHBand="0" w:evenHBand="0" w:firstRowFirstColumn="0" w:firstRowLastColumn="0" w:lastRowFirstColumn="0" w:lastRowLastColumn="0"/>
            </w:pPr>
          </w:p>
        </w:tc>
      </w:tr>
    </w:tbl>
    <w:p w:rsidR="006768B8" w:rsidRPr="006768B8" w:rsidRDefault="00F80F31" w:rsidP="00F80F31">
      <w:r>
        <w:t xml:space="preserve">* Each …START_SEC… constant is terminated by a …STOP_SEC… constant as specified in the AUTOSAR Memory Mapping requirements. </w:t>
      </w:r>
    </w:p>
    <w:p w:rsidR="00F80F31" w:rsidRDefault="00F80F31" w:rsidP="00F80F31">
      <w:pPr>
        <w:pStyle w:val="Heading2"/>
      </w:pPr>
      <w:bookmarkStart w:id="68" w:name="_Toc363214790"/>
      <w:r>
        <w:t>Usage</w:t>
      </w:r>
      <w:bookmarkEnd w:id="68"/>
    </w:p>
    <w:tbl>
      <w:tblPr>
        <w:tblStyle w:val="LightList-Accent1"/>
        <w:tblW w:w="0" w:type="auto"/>
        <w:tblLayout w:type="fixed"/>
        <w:tblLook w:val="04A0" w:firstRow="1" w:lastRow="0" w:firstColumn="1" w:lastColumn="0" w:noHBand="0" w:noVBand="1"/>
      </w:tblPr>
      <w:tblGrid>
        <w:gridCol w:w="4878"/>
        <w:gridCol w:w="2070"/>
        <w:gridCol w:w="1908"/>
      </w:tblGrid>
      <w:tr w:rsidR="00F80F31" w:rsidTr="008131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78" w:type="dxa"/>
          </w:tcPr>
          <w:p w:rsidR="00F80F31" w:rsidRDefault="00F80F31" w:rsidP="00B76799">
            <w:r>
              <w:t>Feature</w:t>
            </w:r>
          </w:p>
        </w:tc>
        <w:tc>
          <w:tcPr>
            <w:tcW w:w="2070" w:type="dxa"/>
          </w:tcPr>
          <w:p w:rsidR="00F80F31" w:rsidRDefault="00F80F31" w:rsidP="00A268FB">
            <w:pPr>
              <w:cnfStyle w:val="100000000000" w:firstRow="1" w:lastRow="0" w:firstColumn="0" w:lastColumn="0" w:oddVBand="0" w:evenVBand="0" w:oddHBand="0" w:evenHBand="0" w:firstRowFirstColumn="0" w:firstRowLastColumn="0" w:lastRowFirstColumn="0" w:lastRowLastColumn="0"/>
            </w:pPr>
            <w:r>
              <w:t xml:space="preserve">RAM </w:t>
            </w:r>
          </w:p>
        </w:tc>
        <w:tc>
          <w:tcPr>
            <w:tcW w:w="1908" w:type="dxa"/>
          </w:tcPr>
          <w:p w:rsidR="00F80F31" w:rsidRDefault="00F80F31" w:rsidP="00A268FB">
            <w:pPr>
              <w:cnfStyle w:val="100000000000" w:firstRow="1" w:lastRow="0" w:firstColumn="0" w:lastColumn="0" w:oddVBand="0" w:evenVBand="0" w:oddHBand="0" w:evenHBand="0" w:firstRowFirstColumn="0" w:firstRowLastColumn="0" w:lastRowFirstColumn="0" w:lastRowLastColumn="0"/>
            </w:pPr>
            <w:r>
              <w:t xml:space="preserve">ROM </w:t>
            </w:r>
          </w:p>
        </w:tc>
      </w:tr>
      <w:tr w:rsidR="00F80F31" w:rsidTr="008131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78" w:type="dxa"/>
          </w:tcPr>
          <w:p w:rsidR="00F80F31" w:rsidRDefault="00274532" w:rsidP="00B76799">
            <w:r>
              <w:t>Full driver</w:t>
            </w:r>
          </w:p>
        </w:tc>
        <w:tc>
          <w:tcPr>
            <w:tcW w:w="2070" w:type="dxa"/>
          </w:tcPr>
          <w:p w:rsidR="00F80F31" w:rsidRDefault="00F80F31" w:rsidP="00B76799">
            <w:pPr>
              <w:cnfStyle w:val="000000100000" w:firstRow="0" w:lastRow="0" w:firstColumn="0" w:lastColumn="0" w:oddVBand="0" w:evenVBand="0" w:oddHBand="1" w:evenHBand="0" w:firstRowFirstColumn="0" w:firstRowLastColumn="0" w:lastRowFirstColumn="0" w:lastRowLastColumn="0"/>
            </w:pPr>
          </w:p>
        </w:tc>
        <w:tc>
          <w:tcPr>
            <w:tcW w:w="1908" w:type="dxa"/>
          </w:tcPr>
          <w:p w:rsidR="00F80F31" w:rsidRDefault="00F80F31" w:rsidP="00B76799">
            <w:pPr>
              <w:cnfStyle w:val="000000100000" w:firstRow="0" w:lastRow="0" w:firstColumn="0" w:lastColumn="0" w:oddVBand="0" w:evenVBand="0" w:oddHBand="1" w:evenHBand="0" w:firstRowFirstColumn="0" w:firstRowLastColumn="0" w:lastRowFirstColumn="0" w:lastRowLastColumn="0"/>
            </w:pPr>
          </w:p>
        </w:tc>
      </w:tr>
    </w:tbl>
    <w:p w:rsidR="00F837A9" w:rsidRDefault="00A268FB" w:rsidP="00A268FB">
      <w:pPr>
        <w:pStyle w:val="Caption"/>
      </w:pPr>
      <w:r>
        <w:t xml:space="preserve">Table </w:t>
      </w:r>
      <w:r w:rsidR="00327CBB">
        <w:fldChar w:fldCharType="begin"/>
      </w:r>
      <w:r w:rsidR="00327CBB">
        <w:instrText xml:space="preserve"> SEQ Table \* ARABIC </w:instrText>
      </w:r>
      <w:r w:rsidR="00327CBB">
        <w:fldChar w:fldCharType="separate"/>
      </w:r>
      <w:r w:rsidR="00E65911">
        <w:rPr>
          <w:noProof/>
        </w:rPr>
        <w:t>1</w:t>
      </w:r>
      <w:r w:rsidR="00327CBB">
        <w:rPr>
          <w:noProof/>
        </w:rPr>
        <w:fldChar w:fldCharType="end"/>
      </w:r>
      <w:r>
        <w:t>: ARM Cortex R4 Memory Usage</w:t>
      </w:r>
    </w:p>
    <w:p w:rsidR="00F837A9" w:rsidRDefault="00F837A9" w:rsidP="00A268FB">
      <w:pPr>
        <w:pStyle w:val="Caption"/>
      </w:pPr>
    </w:p>
    <w:p w:rsidR="00F837A9" w:rsidRDefault="00F837A9" w:rsidP="00F837A9">
      <w:pPr>
        <w:pStyle w:val="Heading2"/>
        <w:tabs>
          <w:tab w:val="clear" w:pos="576"/>
        </w:tabs>
      </w:pPr>
      <w:bookmarkStart w:id="69" w:name="_Toc363214791"/>
      <w:bookmarkStart w:id="70" w:name="OLE_LINK20"/>
      <w:bookmarkStart w:id="71" w:name="OLE_LINK81"/>
      <w:bookmarkStart w:id="72" w:name="OLE_LINK82"/>
      <w:proofErr w:type="gramStart"/>
      <w:r>
        <w:t>Non  RTE</w:t>
      </w:r>
      <w:proofErr w:type="gramEnd"/>
      <w:r>
        <w:t xml:space="preserve"> </w:t>
      </w:r>
      <w:bookmarkStart w:id="73" w:name="_Toc357692834"/>
      <w:proofErr w:type="spellStart"/>
      <w:r>
        <w:t>NvM</w:t>
      </w:r>
      <w:proofErr w:type="spellEnd"/>
      <w:r>
        <w:t xml:space="preserve"> Blocks</w:t>
      </w:r>
      <w:bookmarkEnd w:id="69"/>
      <w:bookmarkEnd w:id="73"/>
    </w:p>
    <w:tbl>
      <w:tblPr>
        <w:tblStyle w:val="LightList-Accent12"/>
        <w:tblW w:w="0" w:type="auto"/>
        <w:tblLook w:val="04A0" w:firstRow="1" w:lastRow="0" w:firstColumn="1" w:lastColumn="0" w:noHBand="0" w:noVBand="1"/>
      </w:tblPr>
      <w:tblGrid>
        <w:gridCol w:w="8838"/>
      </w:tblGrid>
      <w:tr w:rsidR="00F837A9" w:rsidTr="008029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8" w:type="dxa"/>
          </w:tcPr>
          <w:bookmarkEnd w:id="70"/>
          <w:p w:rsidR="00F837A9" w:rsidRDefault="00F837A9" w:rsidP="00802939">
            <w:r>
              <w:t>Block Name</w:t>
            </w:r>
          </w:p>
        </w:tc>
      </w:tr>
      <w:tr w:rsidR="00F837A9" w:rsidTr="008029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8" w:type="dxa"/>
          </w:tcPr>
          <w:p w:rsidR="00F837A9" w:rsidRDefault="00F837A9">
            <w:pPr>
              <w:rPr>
                <w:b w:val="0"/>
                <w:bCs w:val="0"/>
              </w:rPr>
            </w:pPr>
            <w:r>
              <w:t>&lt;None &gt;</w:t>
            </w:r>
          </w:p>
        </w:tc>
      </w:tr>
    </w:tbl>
    <w:p w:rsidR="00F837A9" w:rsidRDefault="00F837A9" w:rsidP="00F837A9">
      <w:proofErr w:type="gramStart"/>
      <w:r>
        <w:t>Note :</w:t>
      </w:r>
      <w:proofErr w:type="gramEnd"/>
      <w:r>
        <w:t xml:space="preserve"> Size of the NVM block if configured in developer   </w:t>
      </w:r>
    </w:p>
    <w:bookmarkEnd w:id="71"/>
    <w:bookmarkEnd w:id="72"/>
    <w:p w:rsidR="00F837A9" w:rsidRDefault="00F837A9" w:rsidP="00F837A9">
      <w:pPr>
        <w:pStyle w:val="Heading2"/>
        <w:tabs>
          <w:tab w:val="clear" w:pos="576"/>
        </w:tabs>
      </w:pPr>
      <w:r>
        <w:t xml:space="preserve"> </w:t>
      </w:r>
      <w:bookmarkStart w:id="74" w:name="_Toc363214792"/>
      <w:r>
        <w:t xml:space="preserve">RTE </w:t>
      </w:r>
      <w:proofErr w:type="spellStart"/>
      <w:r>
        <w:t>NvM</w:t>
      </w:r>
      <w:proofErr w:type="spellEnd"/>
      <w:r>
        <w:t xml:space="preserve"> Blocks</w:t>
      </w:r>
      <w:bookmarkEnd w:id="74"/>
    </w:p>
    <w:tbl>
      <w:tblPr>
        <w:tblStyle w:val="LightList-Accent12"/>
        <w:tblW w:w="0" w:type="auto"/>
        <w:tblLook w:val="04A0" w:firstRow="1" w:lastRow="0" w:firstColumn="1" w:lastColumn="0" w:noHBand="0" w:noVBand="1"/>
      </w:tblPr>
      <w:tblGrid>
        <w:gridCol w:w="8838"/>
      </w:tblGrid>
      <w:tr w:rsidR="00F837A9" w:rsidTr="008029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8" w:type="dxa"/>
          </w:tcPr>
          <w:p w:rsidR="00F837A9" w:rsidRDefault="00F837A9" w:rsidP="00802939">
            <w:r>
              <w:t>Block Name</w:t>
            </w:r>
          </w:p>
        </w:tc>
      </w:tr>
      <w:tr w:rsidR="00F837A9" w:rsidTr="008029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8" w:type="dxa"/>
          </w:tcPr>
          <w:p w:rsidR="00F837A9" w:rsidRDefault="00F837A9">
            <w:pPr>
              <w:rPr>
                <w:b w:val="0"/>
                <w:bCs w:val="0"/>
              </w:rPr>
            </w:pPr>
            <w:r>
              <w:t>&lt;None &gt;</w:t>
            </w:r>
          </w:p>
        </w:tc>
      </w:tr>
    </w:tbl>
    <w:p w:rsidR="00F837A9" w:rsidRDefault="00F837A9" w:rsidP="00F837A9">
      <w:proofErr w:type="gramStart"/>
      <w:r>
        <w:t>Note :</w:t>
      </w:r>
      <w:proofErr w:type="gramEnd"/>
      <w:r>
        <w:t xml:space="preserve"> Size of the NVM block if configured in developer   </w:t>
      </w:r>
    </w:p>
    <w:p w:rsidR="00F837A9" w:rsidRDefault="00F837A9" w:rsidP="00F837A9"/>
    <w:p w:rsidR="00E2376E" w:rsidRDefault="00E2376E">
      <w:pPr>
        <w:spacing w:after="0"/>
        <w:rPr>
          <w:rFonts w:ascii="Arial" w:hAnsi="Arial"/>
          <w:b/>
          <w:kern w:val="28"/>
          <w:sz w:val="28"/>
        </w:rPr>
      </w:pPr>
      <w:bookmarkStart w:id="75" w:name="_Toc357692835"/>
      <w:bookmarkStart w:id="76" w:name="_Toc363214793"/>
      <w:bookmarkStart w:id="77" w:name="OLE_LINK18"/>
      <w:bookmarkStart w:id="78" w:name="OLE_LINK19"/>
      <w:r>
        <w:br w:type="page"/>
      </w:r>
    </w:p>
    <w:p w:rsidR="00F837A9" w:rsidRDefault="00F837A9" w:rsidP="00F837A9">
      <w:pPr>
        <w:pStyle w:val="Heading1"/>
        <w:tabs>
          <w:tab w:val="clear" w:pos="432"/>
        </w:tabs>
      </w:pPr>
      <w:r>
        <w:lastRenderedPageBreak/>
        <w:t>Compiler Settings</w:t>
      </w:r>
      <w:bookmarkEnd w:id="75"/>
      <w:bookmarkEnd w:id="76"/>
    </w:p>
    <w:bookmarkEnd w:id="77"/>
    <w:bookmarkEnd w:id="78"/>
    <w:p w:rsidR="00F837A9" w:rsidRDefault="00F837A9" w:rsidP="00F837A9">
      <w:pPr>
        <w:pStyle w:val="Heading2"/>
        <w:tabs>
          <w:tab w:val="clear" w:pos="576"/>
        </w:tabs>
      </w:pPr>
      <w:r w:rsidRPr="00EE5444">
        <w:t xml:space="preserve"> </w:t>
      </w:r>
      <w:bookmarkStart w:id="79" w:name="_Toc357692836"/>
      <w:bookmarkStart w:id="80" w:name="_Toc363214794"/>
      <w:r>
        <w:t>Preprocessor MACRO</w:t>
      </w:r>
      <w:bookmarkEnd w:id="79"/>
      <w:bookmarkEnd w:id="80"/>
    </w:p>
    <w:p w:rsidR="00F837A9" w:rsidRDefault="00F837A9" w:rsidP="00F837A9">
      <w:bookmarkStart w:id="81" w:name="OLE_LINK21"/>
      <w:r w:rsidRPr="00A91059">
        <w:t>&lt;Define all the preprocessor Macros needed and conditions when needed&gt;.</w:t>
      </w:r>
    </w:p>
    <w:p w:rsidR="00F837A9" w:rsidRDefault="00F837A9" w:rsidP="00F837A9">
      <w:pPr>
        <w:pStyle w:val="Heading2"/>
        <w:tabs>
          <w:tab w:val="clear" w:pos="576"/>
        </w:tabs>
      </w:pPr>
      <w:bookmarkStart w:id="82" w:name="_Toc357692837"/>
      <w:bookmarkStart w:id="83" w:name="_Toc363214795"/>
      <w:bookmarkEnd w:id="81"/>
      <w:r>
        <w:t>Optimization Settings</w:t>
      </w:r>
      <w:bookmarkEnd w:id="82"/>
      <w:bookmarkEnd w:id="83"/>
    </w:p>
    <w:p w:rsidR="00F837A9" w:rsidRDefault="00F837A9" w:rsidP="00F837A9">
      <w:r w:rsidRPr="00A91059">
        <w:t>&lt;Define Optimization levels that are needed and conditions when needed&gt;.</w:t>
      </w:r>
    </w:p>
    <w:p w:rsidR="00F837A9" w:rsidRDefault="00F837A9" w:rsidP="00F837A9">
      <w:pPr>
        <w:pStyle w:val="Heading2"/>
        <w:numPr>
          <w:ilvl w:val="0"/>
          <w:numId w:val="0"/>
        </w:numPr>
      </w:pPr>
    </w:p>
    <w:p w:rsidR="00E2376E" w:rsidRDefault="004A781C" w:rsidP="00E2376E">
      <w:pPr>
        <w:pStyle w:val="Heading1"/>
        <w:tabs>
          <w:tab w:val="clear" w:pos="432"/>
        </w:tabs>
      </w:pPr>
      <w:r>
        <w:br w:type="page"/>
      </w:r>
      <w:bookmarkStart w:id="84" w:name="_Toc357692838"/>
      <w:r w:rsidR="00E2376E">
        <w:lastRenderedPageBreak/>
        <w:t>Revision Control Log</w:t>
      </w:r>
      <w:bookmarkEnd w:id="84"/>
    </w:p>
    <w:p w:rsidR="004A781C" w:rsidRDefault="004A781C" w:rsidP="00774C1C"/>
    <w:tbl>
      <w:tblPr>
        <w:tblW w:w="96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16"/>
        <w:gridCol w:w="662"/>
        <w:gridCol w:w="6210"/>
        <w:gridCol w:w="1080"/>
        <w:gridCol w:w="1105"/>
      </w:tblGrid>
      <w:tr w:rsidR="004A781C">
        <w:tc>
          <w:tcPr>
            <w:tcW w:w="616" w:type="dxa"/>
          </w:tcPr>
          <w:p w:rsidR="004A781C" w:rsidRDefault="004A781C">
            <w:pPr>
              <w:spacing w:before="60"/>
              <w:rPr>
                <w:rFonts w:ascii="Arial" w:hAnsi="Arial" w:cs="Arial"/>
                <w:b/>
                <w:bCs/>
                <w:sz w:val="16"/>
              </w:rPr>
            </w:pPr>
            <w:r>
              <w:rPr>
                <w:rFonts w:ascii="Arial" w:hAnsi="Arial" w:cs="Arial"/>
                <w:b/>
                <w:bCs/>
                <w:sz w:val="16"/>
              </w:rPr>
              <w:t>Item #</w:t>
            </w:r>
          </w:p>
        </w:tc>
        <w:tc>
          <w:tcPr>
            <w:tcW w:w="662" w:type="dxa"/>
          </w:tcPr>
          <w:p w:rsidR="004A781C" w:rsidRDefault="004A781C">
            <w:pPr>
              <w:spacing w:before="60"/>
              <w:rPr>
                <w:rFonts w:ascii="Arial" w:hAnsi="Arial" w:cs="Arial"/>
                <w:b/>
                <w:bCs/>
                <w:sz w:val="16"/>
              </w:rPr>
            </w:pPr>
            <w:r>
              <w:rPr>
                <w:rFonts w:ascii="Arial" w:hAnsi="Arial" w:cs="Arial"/>
                <w:b/>
                <w:bCs/>
                <w:sz w:val="16"/>
              </w:rPr>
              <w:t>Rev #</w:t>
            </w:r>
          </w:p>
        </w:tc>
        <w:tc>
          <w:tcPr>
            <w:tcW w:w="6210" w:type="dxa"/>
          </w:tcPr>
          <w:p w:rsidR="004A781C" w:rsidRDefault="004A781C">
            <w:pPr>
              <w:spacing w:before="60"/>
              <w:rPr>
                <w:rFonts w:ascii="Arial" w:hAnsi="Arial" w:cs="Arial"/>
                <w:b/>
                <w:bCs/>
                <w:sz w:val="16"/>
              </w:rPr>
            </w:pPr>
            <w:r>
              <w:rPr>
                <w:rFonts w:ascii="Arial" w:hAnsi="Arial" w:cs="Arial"/>
                <w:b/>
                <w:bCs/>
                <w:sz w:val="16"/>
              </w:rPr>
              <w:t>Change Description</w:t>
            </w:r>
          </w:p>
        </w:tc>
        <w:tc>
          <w:tcPr>
            <w:tcW w:w="1080" w:type="dxa"/>
          </w:tcPr>
          <w:p w:rsidR="004A781C" w:rsidRDefault="004A781C">
            <w:pPr>
              <w:spacing w:before="60"/>
              <w:rPr>
                <w:rFonts w:ascii="Arial" w:hAnsi="Arial" w:cs="Arial"/>
                <w:b/>
                <w:bCs/>
                <w:sz w:val="16"/>
              </w:rPr>
            </w:pPr>
            <w:r>
              <w:rPr>
                <w:rFonts w:ascii="Arial" w:hAnsi="Arial" w:cs="Arial"/>
                <w:b/>
                <w:bCs/>
                <w:sz w:val="16"/>
              </w:rPr>
              <w:t xml:space="preserve">Date </w:t>
            </w:r>
          </w:p>
        </w:tc>
        <w:tc>
          <w:tcPr>
            <w:tcW w:w="1105" w:type="dxa"/>
          </w:tcPr>
          <w:p w:rsidR="004A781C" w:rsidRDefault="004A781C">
            <w:pPr>
              <w:spacing w:before="60"/>
              <w:rPr>
                <w:rFonts w:ascii="Arial" w:hAnsi="Arial" w:cs="Arial"/>
                <w:b/>
                <w:bCs/>
                <w:sz w:val="16"/>
              </w:rPr>
            </w:pPr>
            <w:r>
              <w:rPr>
                <w:rFonts w:ascii="Arial" w:hAnsi="Arial" w:cs="Arial"/>
                <w:b/>
                <w:bCs/>
                <w:sz w:val="16"/>
              </w:rPr>
              <w:t>Author Initials</w:t>
            </w:r>
          </w:p>
        </w:tc>
      </w:tr>
      <w:tr w:rsidR="004A781C">
        <w:tc>
          <w:tcPr>
            <w:tcW w:w="616" w:type="dxa"/>
          </w:tcPr>
          <w:p w:rsidR="004A781C" w:rsidRDefault="004A781C">
            <w:pPr>
              <w:spacing w:before="60"/>
              <w:rPr>
                <w:rFonts w:ascii="Arial" w:hAnsi="Arial" w:cs="Arial"/>
                <w:sz w:val="16"/>
              </w:rPr>
            </w:pPr>
            <w:r>
              <w:rPr>
                <w:rFonts w:ascii="Arial" w:hAnsi="Arial" w:cs="Arial"/>
                <w:sz w:val="16"/>
              </w:rPr>
              <w:t>1</w:t>
            </w:r>
          </w:p>
        </w:tc>
        <w:tc>
          <w:tcPr>
            <w:tcW w:w="662" w:type="dxa"/>
          </w:tcPr>
          <w:p w:rsidR="004A781C" w:rsidRDefault="002A164B">
            <w:pPr>
              <w:spacing w:before="60"/>
              <w:rPr>
                <w:rFonts w:ascii="Arial" w:hAnsi="Arial" w:cs="Arial"/>
                <w:sz w:val="16"/>
              </w:rPr>
            </w:pPr>
            <w:r>
              <w:rPr>
                <w:rFonts w:ascii="Arial" w:hAnsi="Arial" w:cs="Arial"/>
                <w:sz w:val="16"/>
              </w:rPr>
              <w:t>1</w:t>
            </w:r>
          </w:p>
        </w:tc>
        <w:tc>
          <w:tcPr>
            <w:tcW w:w="6210" w:type="dxa"/>
          </w:tcPr>
          <w:p w:rsidR="004A781C" w:rsidRDefault="001C67A3">
            <w:pPr>
              <w:spacing w:before="60"/>
              <w:rPr>
                <w:rFonts w:ascii="Arial" w:hAnsi="Arial" w:cs="Arial"/>
                <w:sz w:val="16"/>
              </w:rPr>
            </w:pPr>
            <w:r>
              <w:rPr>
                <w:rFonts w:ascii="Arial" w:hAnsi="Arial" w:cs="Arial"/>
                <w:sz w:val="16"/>
              </w:rPr>
              <w:t>Initial version</w:t>
            </w:r>
          </w:p>
        </w:tc>
        <w:tc>
          <w:tcPr>
            <w:tcW w:w="1080" w:type="dxa"/>
          </w:tcPr>
          <w:p w:rsidR="004A781C" w:rsidRDefault="004A781C">
            <w:pPr>
              <w:spacing w:before="60"/>
              <w:rPr>
                <w:rFonts w:ascii="Arial" w:hAnsi="Arial" w:cs="Arial"/>
                <w:sz w:val="16"/>
              </w:rPr>
            </w:pPr>
          </w:p>
        </w:tc>
        <w:tc>
          <w:tcPr>
            <w:tcW w:w="1105" w:type="dxa"/>
          </w:tcPr>
          <w:p w:rsidR="004A781C" w:rsidRDefault="001C67A3">
            <w:pPr>
              <w:spacing w:before="60"/>
              <w:rPr>
                <w:rFonts w:ascii="Arial" w:hAnsi="Arial" w:cs="Arial"/>
                <w:sz w:val="16"/>
              </w:rPr>
            </w:pPr>
            <w:r>
              <w:rPr>
                <w:rFonts w:ascii="Arial" w:hAnsi="Arial" w:cs="Arial"/>
                <w:sz w:val="16"/>
              </w:rPr>
              <w:t>JJW</w:t>
            </w:r>
          </w:p>
        </w:tc>
      </w:tr>
      <w:tr w:rsidR="001C67A3">
        <w:tc>
          <w:tcPr>
            <w:tcW w:w="616" w:type="dxa"/>
          </w:tcPr>
          <w:p w:rsidR="001C67A3" w:rsidRDefault="001C67A3">
            <w:pPr>
              <w:spacing w:before="60"/>
              <w:rPr>
                <w:rFonts w:ascii="Arial" w:hAnsi="Arial" w:cs="Arial"/>
                <w:sz w:val="16"/>
              </w:rPr>
            </w:pPr>
            <w:r>
              <w:rPr>
                <w:rFonts w:ascii="Arial" w:hAnsi="Arial" w:cs="Arial"/>
                <w:sz w:val="16"/>
              </w:rPr>
              <w:t>2</w:t>
            </w:r>
          </w:p>
        </w:tc>
        <w:tc>
          <w:tcPr>
            <w:tcW w:w="662" w:type="dxa"/>
          </w:tcPr>
          <w:p w:rsidR="001C67A3" w:rsidRDefault="002A164B">
            <w:pPr>
              <w:spacing w:before="60"/>
              <w:rPr>
                <w:rFonts w:ascii="Arial" w:hAnsi="Arial" w:cs="Arial"/>
                <w:sz w:val="16"/>
              </w:rPr>
            </w:pPr>
            <w:r>
              <w:rPr>
                <w:rFonts w:ascii="Arial" w:hAnsi="Arial" w:cs="Arial"/>
                <w:sz w:val="16"/>
              </w:rPr>
              <w:t>2</w:t>
            </w:r>
          </w:p>
        </w:tc>
        <w:tc>
          <w:tcPr>
            <w:tcW w:w="6210" w:type="dxa"/>
          </w:tcPr>
          <w:p w:rsidR="001C67A3" w:rsidRDefault="001C67A3">
            <w:pPr>
              <w:spacing w:before="60"/>
              <w:rPr>
                <w:rFonts w:ascii="Arial" w:hAnsi="Arial" w:cs="Arial"/>
                <w:sz w:val="16"/>
              </w:rPr>
            </w:pPr>
            <w:r>
              <w:rPr>
                <w:rFonts w:ascii="Arial" w:hAnsi="Arial" w:cs="Arial"/>
                <w:sz w:val="16"/>
              </w:rPr>
              <w:t>Added exclusive area configuration and Category 2 interrupt configuration</w:t>
            </w:r>
          </w:p>
        </w:tc>
        <w:tc>
          <w:tcPr>
            <w:tcW w:w="1080" w:type="dxa"/>
          </w:tcPr>
          <w:p w:rsidR="001C67A3" w:rsidRDefault="001C67A3">
            <w:pPr>
              <w:spacing w:before="60"/>
              <w:rPr>
                <w:rFonts w:ascii="Arial" w:hAnsi="Arial" w:cs="Arial"/>
                <w:sz w:val="16"/>
              </w:rPr>
            </w:pPr>
          </w:p>
        </w:tc>
        <w:tc>
          <w:tcPr>
            <w:tcW w:w="1105" w:type="dxa"/>
          </w:tcPr>
          <w:p w:rsidR="001C67A3" w:rsidRDefault="002A164B">
            <w:pPr>
              <w:spacing w:before="60"/>
              <w:rPr>
                <w:rFonts w:ascii="Arial" w:hAnsi="Arial" w:cs="Arial"/>
                <w:sz w:val="16"/>
              </w:rPr>
            </w:pPr>
            <w:r>
              <w:rPr>
                <w:rFonts w:ascii="Arial" w:hAnsi="Arial" w:cs="Arial"/>
                <w:sz w:val="16"/>
              </w:rPr>
              <w:t>JJW</w:t>
            </w:r>
          </w:p>
        </w:tc>
      </w:tr>
      <w:tr w:rsidR="002A164B">
        <w:tc>
          <w:tcPr>
            <w:tcW w:w="616" w:type="dxa"/>
          </w:tcPr>
          <w:p w:rsidR="002A164B" w:rsidRDefault="002A164B">
            <w:pPr>
              <w:spacing w:before="60"/>
              <w:rPr>
                <w:rFonts w:ascii="Arial" w:hAnsi="Arial" w:cs="Arial"/>
                <w:sz w:val="16"/>
              </w:rPr>
            </w:pPr>
            <w:r>
              <w:rPr>
                <w:rFonts w:ascii="Arial" w:hAnsi="Arial" w:cs="Arial"/>
                <w:sz w:val="16"/>
              </w:rPr>
              <w:t>3</w:t>
            </w:r>
          </w:p>
        </w:tc>
        <w:tc>
          <w:tcPr>
            <w:tcW w:w="662" w:type="dxa"/>
          </w:tcPr>
          <w:p w:rsidR="002A164B" w:rsidRDefault="002A164B">
            <w:pPr>
              <w:spacing w:before="60"/>
              <w:rPr>
                <w:rFonts w:ascii="Arial" w:hAnsi="Arial" w:cs="Arial"/>
                <w:sz w:val="16"/>
              </w:rPr>
            </w:pPr>
            <w:r>
              <w:rPr>
                <w:rFonts w:ascii="Arial" w:hAnsi="Arial" w:cs="Arial"/>
                <w:sz w:val="16"/>
              </w:rPr>
              <w:t>3</w:t>
            </w:r>
          </w:p>
        </w:tc>
        <w:tc>
          <w:tcPr>
            <w:tcW w:w="6210" w:type="dxa"/>
          </w:tcPr>
          <w:p w:rsidR="002A164B" w:rsidRDefault="002A164B">
            <w:pPr>
              <w:spacing w:before="60"/>
              <w:rPr>
                <w:rFonts w:ascii="Arial" w:hAnsi="Arial" w:cs="Arial"/>
                <w:sz w:val="16"/>
              </w:rPr>
            </w:pPr>
            <w:r>
              <w:rPr>
                <w:rFonts w:ascii="Arial" w:hAnsi="Arial" w:cs="Arial"/>
                <w:sz w:val="16"/>
              </w:rPr>
              <w:t>Added ISR MIBSPI level configuration requirement</w:t>
            </w:r>
          </w:p>
        </w:tc>
        <w:tc>
          <w:tcPr>
            <w:tcW w:w="1080" w:type="dxa"/>
          </w:tcPr>
          <w:p w:rsidR="002A164B" w:rsidRDefault="002A164B">
            <w:pPr>
              <w:spacing w:before="60"/>
              <w:rPr>
                <w:rFonts w:ascii="Arial" w:hAnsi="Arial" w:cs="Arial"/>
                <w:sz w:val="16"/>
              </w:rPr>
            </w:pPr>
          </w:p>
        </w:tc>
        <w:tc>
          <w:tcPr>
            <w:tcW w:w="1105" w:type="dxa"/>
          </w:tcPr>
          <w:p w:rsidR="002A164B" w:rsidRDefault="002A164B">
            <w:pPr>
              <w:spacing w:before="60"/>
              <w:rPr>
                <w:rFonts w:ascii="Arial" w:hAnsi="Arial" w:cs="Arial"/>
                <w:sz w:val="16"/>
              </w:rPr>
            </w:pPr>
            <w:r>
              <w:rPr>
                <w:rFonts w:ascii="Arial" w:hAnsi="Arial" w:cs="Arial"/>
                <w:sz w:val="16"/>
              </w:rPr>
              <w:t>JJW</w:t>
            </w:r>
          </w:p>
        </w:tc>
      </w:tr>
      <w:tr w:rsidR="00FA6168">
        <w:tc>
          <w:tcPr>
            <w:tcW w:w="616" w:type="dxa"/>
          </w:tcPr>
          <w:p w:rsidR="00FA6168" w:rsidRDefault="00FA6168">
            <w:pPr>
              <w:spacing w:before="60"/>
              <w:rPr>
                <w:rFonts w:ascii="Arial" w:hAnsi="Arial" w:cs="Arial"/>
                <w:sz w:val="16"/>
              </w:rPr>
            </w:pPr>
            <w:r>
              <w:rPr>
                <w:rFonts w:ascii="Arial" w:hAnsi="Arial" w:cs="Arial"/>
                <w:sz w:val="16"/>
              </w:rPr>
              <w:t>4</w:t>
            </w:r>
          </w:p>
        </w:tc>
        <w:tc>
          <w:tcPr>
            <w:tcW w:w="662" w:type="dxa"/>
          </w:tcPr>
          <w:p w:rsidR="00FA6168" w:rsidRDefault="00FA6168">
            <w:pPr>
              <w:spacing w:before="60"/>
              <w:rPr>
                <w:rFonts w:ascii="Arial" w:hAnsi="Arial" w:cs="Arial"/>
                <w:sz w:val="16"/>
              </w:rPr>
            </w:pPr>
            <w:r>
              <w:rPr>
                <w:rFonts w:ascii="Arial" w:hAnsi="Arial" w:cs="Arial"/>
                <w:sz w:val="16"/>
              </w:rPr>
              <w:t>4</w:t>
            </w:r>
          </w:p>
        </w:tc>
        <w:tc>
          <w:tcPr>
            <w:tcW w:w="6210" w:type="dxa"/>
          </w:tcPr>
          <w:p w:rsidR="00FA6168" w:rsidRDefault="00FA6168">
            <w:pPr>
              <w:spacing w:before="60"/>
              <w:rPr>
                <w:rFonts w:ascii="Arial" w:hAnsi="Arial" w:cs="Arial"/>
                <w:sz w:val="16"/>
              </w:rPr>
            </w:pPr>
            <w:r>
              <w:rPr>
                <w:rFonts w:ascii="Arial" w:hAnsi="Arial" w:cs="Arial"/>
                <w:sz w:val="16"/>
              </w:rPr>
              <w:t>New Notification build configuration parameter</w:t>
            </w:r>
          </w:p>
        </w:tc>
        <w:tc>
          <w:tcPr>
            <w:tcW w:w="1080" w:type="dxa"/>
          </w:tcPr>
          <w:p w:rsidR="00FA6168" w:rsidRDefault="00FA6168">
            <w:pPr>
              <w:spacing w:before="60"/>
              <w:rPr>
                <w:rFonts w:ascii="Arial" w:hAnsi="Arial" w:cs="Arial"/>
                <w:sz w:val="16"/>
              </w:rPr>
            </w:pPr>
          </w:p>
        </w:tc>
        <w:tc>
          <w:tcPr>
            <w:tcW w:w="1105" w:type="dxa"/>
          </w:tcPr>
          <w:p w:rsidR="00FA6168" w:rsidRDefault="00FA6168">
            <w:pPr>
              <w:spacing w:before="60"/>
              <w:rPr>
                <w:rFonts w:ascii="Arial" w:hAnsi="Arial" w:cs="Arial"/>
                <w:sz w:val="16"/>
              </w:rPr>
            </w:pPr>
            <w:r>
              <w:rPr>
                <w:rFonts w:ascii="Arial" w:hAnsi="Arial" w:cs="Arial"/>
                <w:sz w:val="16"/>
              </w:rPr>
              <w:t>JJW</w:t>
            </w:r>
          </w:p>
        </w:tc>
      </w:tr>
      <w:tr w:rsidR="00E2376E">
        <w:tc>
          <w:tcPr>
            <w:tcW w:w="616" w:type="dxa"/>
          </w:tcPr>
          <w:p w:rsidR="00E2376E" w:rsidRDefault="00E2376E">
            <w:pPr>
              <w:spacing w:before="60"/>
              <w:rPr>
                <w:rFonts w:ascii="Arial" w:hAnsi="Arial" w:cs="Arial"/>
                <w:sz w:val="16"/>
              </w:rPr>
            </w:pPr>
            <w:r>
              <w:rPr>
                <w:rFonts w:ascii="Arial" w:hAnsi="Arial" w:cs="Arial"/>
                <w:sz w:val="16"/>
              </w:rPr>
              <w:t>5</w:t>
            </w:r>
          </w:p>
        </w:tc>
        <w:tc>
          <w:tcPr>
            <w:tcW w:w="662" w:type="dxa"/>
          </w:tcPr>
          <w:p w:rsidR="00E2376E" w:rsidRDefault="00E2376E">
            <w:pPr>
              <w:spacing w:before="60"/>
              <w:rPr>
                <w:rFonts w:ascii="Arial" w:hAnsi="Arial" w:cs="Arial"/>
                <w:sz w:val="16"/>
              </w:rPr>
            </w:pPr>
            <w:r>
              <w:rPr>
                <w:rFonts w:ascii="Arial" w:hAnsi="Arial" w:cs="Arial"/>
                <w:sz w:val="16"/>
              </w:rPr>
              <w:t>5</w:t>
            </w:r>
          </w:p>
        </w:tc>
        <w:tc>
          <w:tcPr>
            <w:tcW w:w="6210" w:type="dxa"/>
          </w:tcPr>
          <w:p w:rsidR="00E2376E" w:rsidRDefault="00E2376E">
            <w:pPr>
              <w:spacing w:before="60"/>
              <w:rPr>
                <w:rFonts w:ascii="Arial" w:hAnsi="Arial" w:cs="Arial"/>
                <w:sz w:val="16"/>
              </w:rPr>
            </w:pPr>
            <w:r>
              <w:rPr>
                <w:rFonts w:ascii="Arial" w:hAnsi="Arial" w:cs="Arial"/>
                <w:sz w:val="16"/>
              </w:rPr>
              <w:t xml:space="preserve">Changes and additions for configurability of </w:t>
            </w:r>
            <w:proofErr w:type="spellStart"/>
            <w:r>
              <w:rPr>
                <w:rFonts w:ascii="Arial" w:hAnsi="Arial" w:cs="Arial"/>
                <w:sz w:val="16"/>
              </w:rPr>
              <w:t>SpiNxt</w:t>
            </w:r>
            <w:proofErr w:type="spellEnd"/>
            <w:r>
              <w:rPr>
                <w:rFonts w:ascii="Arial" w:hAnsi="Arial" w:cs="Arial"/>
                <w:sz w:val="16"/>
              </w:rPr>
              <w:t xml:space="preserve"> to be used with PIC Turns Counter or with Digital MSB.</w:t>
            </w:r>
          </w:p>
        </w:tc>
        <w:tc>
          <w:tcPr>
            <w:tcW w:w="1080" w:type="dxa"/>
          </w:tcPr>
          <w:p w:rsidR="00E2376E" w:rsidRDefault="00E2376E">
            <w:pPr>
              <w:spacing w:before="60"/>
              <w:rPr>
                <w:rFonts w:ascii="Arial" w:hAnsi="Arial" w:cs="Arial"/>
                <w:sz w:val="16"/>
              </w:rPr>
            </w:pPr>
            <w:r>
              <w:rPr>
                <w:rFonts w:ascii="Arial" w:hAnsi="Arial" w:cs="Arial"/>
                <w:sz w:val="16"/>
              </w:rPr>
              <w:t>8/2/13</w:t>
            </w:r>
          </w:p>
        </w:tc>
        <w:tc>
          <w:tcPr>
            <w:tcW w:w="1105" w:type="dxa"/>
          </w:tcPr>
          <w:p w:rsidR="00E2376E" w:rsidRDefault="00E2376E">
            <w:pPr>
              <w:spacing w:before="60"/>
              <w:rPr>
                <w:rFonts w:ascii="Arial" w:hAnsi="Arial" w:cs="Arial"/>
                <w:sz w:val="16"/>
              </w:rPr>
            </w:pPr>
            <w:r>
              <w:rPr>
                <w:rFonts w:ascii="Arial" w:hAnsi="Arial" w:cs="Arial"/>
                <w:sz w:val="16"/>
              </w:rPr>
              <w:t>KMC</w:t>
            </w:r>
          </w:p>
        </w:tc>
      </w:tr>
      <w:tr w:rsidR="00CF6491">
        <w:trPr>
          <w:ins w:id="85" w:author="Creager, Kathleen" w:date="2014-04-01T18:14:00Z"/>
        </w:trPr>
        <w:tc>
          <w:tcPr>
            <w:tcW w:w="616" w:type="dxa"/>
          </w:tcPr>
          <w:p w:rsidR="00CF6491" w:rsidRDefault="00CF6491">
            <w:pPr>
              <w:spacing w:before="60"/>
              <w:rPr>
                <w:ins w:id="86" w:author="Creager, Kathleen" w:date="2014-04-01T18:14:00Z"/>
                <w:rFonts w:ascii="Arial" w:hAnsi="Arial" w:cs="Arial"/>
                <w:sz w:val="16"/>
              </w:rPr>
            </w:pPr>
            <w:ins w:id="87" w:author="Creager, Kathleen" w:date="2014-04-01T18:14:00Z">
              <w:r>
                <w:rPr>
                  <w:rFonts w:ascii="Arial" w:hAnsi="Arial" w:cs="Arial"/>
                  <w:sz w:val="16"/>
                </w:rPr>
                <w:t>6</w:t>
              </w:r>
            </w:ins>
          </w:p>
        </w:tc>
        <w:tc>
          <w:tcPr>
            <w:tcW w:w="662" w:type="dxa"/>
          </w:tcPr>
          <w:p w:rsidR="00CF6491" w:rsidRDefault="00CF6491">
            <w:pPr>
              <w:spacing w:before="60"/>
              <w:rPr>
                <w:ins w:id="88" w:author="Creager, Kathleen" w:date="2014-04-01T18:14:00Z"/>
                <w:rFonts w:ascii="Arial" w:hAnsi="Arial" w:cs="Arial"/>
                <w:sz w:val="16"/>
              </w:rPr>
            </w:pPr>
            <w:ins w:id="89" w:author="Creager, Kathleen" w:date="2014-04-01T18:14:00Z">
              <w:r>
                <w:rPr>
                  <w:rFonts w:ascii="Arial" w:hAnsi="Arial" w:cs="Arial"/>
                  <w:sz w:val="16"/>
                </w:rPr>
                <w:t>6</w:t>
              </w:r>
            </w:ins>
          </w:p>
        </w:tc>
        <w:tc>
          <w:tcPr>
            <w:tcW w:w="6210" w:type="dxa"/>
          </w:tcPr>
          <w:p w:rsidR="00CF6491" w:rsidRDefault="00CF6491" w:rsidP="00CF6491">
            <w:pPr>
              <w:spacing w:before="60"/>
              <w:rPr>
                <w:ins w:id="90" w:author="Creager, Kathleen" w:date="2014-04-01T18:14:00Z"/>
                <w:rFonts w:ascii="Arial" w:hAnsi="Arial" w:cs="Arial"/>
                <w:sz w:val="16"/>
              </w:rPr>
            </w:pPr>
            <w:ins w:id="91" w:author="Creager, Kathleen" w:date="2014-04-01T18:16:00Z">
              <w:r>
                <w:rPr>
                  <w:rFonts w:ascii="Arial" w:hAnsi="Arial" w:cs="Arial"/>
                  <w:sz w:val="16"/>
                </w:rPr>
                <w:t xml:space="preserve">Updated information on </w:t>
              </w:r>
              <w:proofErr w:type="spellStart"/>
              <w:r>
                <w:rPr>
                  <w:rFonts w:ascii="Arial" w:hAnsi="Arial" w:cs="Arial"/>
                  <w:sz w:val="16"/>
                </w:rPr>
                <w:t>Halcogen</w:t>
              </w:r>
              <w:proofErr w:type="spellEnd"/>
              <w:r>
                <w:rPr>
                  <w:rFonts w:ascii="Arial" w:hAnsi="Arial" w:cs="Arial"/>
                  <w:sz w:val="16"/>
                </w:rPr>
                <w:t xml:space="preserve"> API functions and added</w:t>
              </w:r>
            </w:ins>
            <w:ins w:id="92" w:author="Creager, Kathleen" w:date="2014-04-01T18:14:00Z">
              <w:r>
                <w:rPr>
                  <w:rFonts w:ascii="Arial" w:hAnsi="Arial" w:cs="Arial"/>
                  <w:sz w:val="16"/>
                </w:rPr>
                <w:t xml:space="preserve"> configuration parameter for use of DMA with SPI</w:t>
              </w:r>
            </w:ins>
            <w:ins w:id="93" w:author="Creager, Kathleen" w:date="2014-04-01T18:16:00Z">
              <w:r>
                <w:rPr>
                  <w:rFonts w:ascii="Arial" w:hAnsi="Arial" w:cs="Arial"/>
                  <w:sz w:val="16"/>
                </w:rPr>
                <w:t xml:space="preserve"> as needed for ES-50A rev 005.</w:t>
              </w:r>
            </w:ins>
          </w:p>
        </w:tc>
        <w:tc>
          <w:tcPr>
            <w:tcW w:w="1080" w:type="dxa"/>
          </w:tcPr>
          <w:p w:rsidR="00CF6491" w:rsidRDefault="00CF6491">
            <w:pPr>
              <w:spacing w:before="60"/>
              <w:rPr>
                <w:ins w:id="94" w:author="Creager, Kathleen" w:date="2014-04-01T18:14:00Z"/>
                <w:rFonts w:ascii="Arial" w:hAnsi="Arial" w:cs="Arial"/>
                <w:sz w:val="16"/>
              </w:rPr>
            </w:pPr>
            <w:ins w:id="95" w:author="Creager, Kathleen" w:date="2014-04-01T18:14:00Z">
              <w:r>
                <w:rPr>
                  <w:rFonts w:ascii="Arial" w:hAnsi="Arial" w:cs="Arial"/>
                  <w:sz w:val="16"/>
                </w:rPr>
                <w:t>4/1/14</w:t>
              </w:r>
            </w:ins>
          </w:p>
        </w:tc>
        <w:tc>
          <w:tcPr>
            <w:tcW w:w="1105" w:type="dxa"/>
          </w:tcPr>
          <w:p w:rsidR="00CF6491" w:rsidRDefault="00CF6491">
            <w:pPr>
              <w:spacing w:before="60"/>
              <w:rPr>
                <w:ins w:id="96" w:author="Creager, Kathleen" w:date="2014-04-01T18:14:00Z"/>
                <w:rFonts w:ascii="Arial" w:hAnsi="Arial" w:cs="Arial"/>
                <w:sz w:val="16"/>
              </w:rPr>
            </w:pPr>
            <w:ins w:id="97" w:author="Creager, Kathleen" w:date="2014-04-01T18:14:00Z">
              <w:r>
                <w:rPr>
                  <w:rFonts w:ascii="Arial" w:hAnsi="Arial" w:cs="Arial"/>
                  <w:sz w:val="16"/>
                </w:rPr>
                <w:t>KMC</w:t>
              </w:r>
            </w:ins>
          </w:p>
        </w:tc>
      </w:tr>
    </w:tbl>
    <w:p w:rsidR="00107819" w:rsidRDefault="00107819">
      <w:bookmarkStart w:id="98" w:name="_GoBack"/>
      <w:bookmarkEnd w:id="98"/>
    </w:p>
    <w:sectPr w:rsidR="00107819" w:rsidSect="00937013">
      <w:headerReference w:type="default" r:id="rId9"/>
      <w:footerReference w:type="default" r:id="rId1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7CBB" w:rsidRDefault="00327CBB">
      <w:r>
        <w:separator/>
      </w:r>
    </w:p>
  </w:endnote>
  <w:endnote w:type="continuationSeparator" w:id="0">
    <w:p w:rsidR="00327CBB" w:rsidRDefault="00327C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560D" w:rsidRDefault="00D9560D">
    <w:pPr>
      <w:pStyle w:val="Footer"/>
    </w:pPr>
    <w:r>
      <w:rPr>
        <w:snapToGrid w:val="0"/>
      </w:rPr>
      <w:tab/>
    </w:r>
    <w:r w:rsidR="00327CBB">
      <w:fldChar w:fldCharType="begin"/>
    </w:r>
    <w:r w:rsidR="00327CBB">
      <w:instrText xml:space="preserve"> DOCPROPERTY "Company"  \* MERGEFORMAT </w:instrText>
    </w:r>
    <w:r w:rsidR="00327CBB">
      <w:fldChar w:fldCharType="separate"/>
    </w:r>
    <w:r w:rsidR="006768B8" w:rsidRPr="006768B8">
      <w:rPr>
        <w:rFonts w:ascii="Times" w:hAnsi="Times"/>
        <w:caps/>
        <w:snapToGrid w:val="0"/>
      </w:rPr>
      <w:t>Nexteer</w:t>
    </w:r>
    <w:r w:rsidR="00327CBB">
      <w:rPr>
        <w:rFonts w:ascii="Times" w:hAnsi="Times"/>
        <w:caps/>
        <w:snapToGrid w:val="0"/>
      </w:rPr>
      <w:fldChar w:fldCharType="end"/>
    </w:r>
    <w:r>
      <w:rPr>
        <w:snapToGrid w:val="0"/>
      </w:rPr>
      <w:t xml:space="preserve"> CONFIDENTIAL</w:t>
    </w:r>
    <w:r>
      <w:rPr>
        <w:snapToGrid w:val="0"/>
      </w:rPr>
      <w:tab/>
    </w:r>
    <w:r w:rsidR="008E2475">
      <w:rPr>
        <w:snapToGrid w:val="0"/>
        <w:sz w:val="16"/>
      </w:rPr>
      <w:t xml:space="preserve"> SWC Integration</w:t>
    </w:r>
    <w:r>
      <w:rPr>
        <w:snapToGrid w:val="0"/>
        <w:sz w:val="16"/>
      </w:rPr>
      <w:t xml:space="preserve"> </w:t>
    </w:r>
    <w:r w:rsidRPr="001A574F">
      <w:rPr>
        <w:snapToGrid w:val="0"/>
        <w:sz w:val="16"/>
      </w:rPr>
      <w:t>T</w:t>
    </w:r>
    <w:r w:rsidR="008E2475">
      <w:rPr>
        <w:snapToGrid w:val="0"/>
        <w:sz w:val="16"/>
      </w:rPr>
      <w:t>emplate EA3, Rev 1.0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7CBB" w:rsidRDefault="00327CBB">
      <w:r>
        <w:separator/>
      </w:r>
    </w:p>
  </w:footnote>
  <w:footnote w:type="continuationSeparator" w:id="0">
    <w:p w:rsidR="00327CBB" w:rsidRDefault="00327CB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560D" w:rsidRDefault="0076047D">
    <w:pPr>
      <w:pStyle w:val="Header"/>
      <w:pBdr>
        <w:bottom w:val="single" w:sz="4" w:space="1" w:color="auto"/>
      </w:pBdr>
      <w:jc w:val="center"/>
      <w:rPr>
        <w:b/>
      </w:rPr>
    </w:pPr>
    <w:r>
      <w:rPr>
        <w:b/>
      </w:rPr>
      <w:t>SWC</w:t>
    </w:r>
    <w:r w:rsidR="00D9560D">
      <w:rPr>
        <w:b/>
      </w:rPr>
      <w:t xml:space="preserve"> INTEGRATION MANUAL</w:t>
    </w:r>
  </w:p>
  <w:tbl>
    <w:tblPr>
      <w:tblW w:w="0" w:type="auto"/>
      <w:tblInd w:w="18" w:type="dxa"/>
      <w:tblLayout w:type="fixed"/>
      <w:tblLook w:val="0000" w:firstRow="0" w:lastRow="0" w:firstColumn="0" w:lastColumn="0" w:noHBand="0" w:noVBand="0"/>
    </w:tblPr>
    <w:tblGrid>
      <w:gridCol w:w="990"/>
      <w:gridCol w:w="1530"/>
      <w:gridCol w:w="1260"/>
      <w:gridCol w:w="2610"/>
      <w:gridCol w:w="1170"/>
      <w:gridCol w:w="1350"/>
    </w:tblGrid>
    <w:tr w:rsidR="00D9560D">
      <w:trPr>
        <w:cantSplit/>
      </w:trPr>
      <w:tc>
        <w:tcPr>
          <w:tcW w:w="990" w:type="dxa"/>
        </w:tcPr>
        <w:p w:rsidR="00D9560D" w:rsidRDefault="00D9560D">
          <w:pPr>
            <w:pStyle w:val="Header"/>
          </w:pPr>
          <w:r>
            <w:t>Title:</w:t>
          </w:r>
        </w:p>
      </w:tc>
      <w:tc>
        <w:tcPr>
          <w:tcW w:w="5400" w:type="dxa"/>
          <w:gridSpan w:val="3"/>
          <w:vMerge w:val="restart"/>
        </w:tcPr>
        <w:p w:rsidR="00D9560D" w:rsidRDefault="00D07435">
          <w:pPr>
            <w:pStyle w:val="Header"/>
          </w:pPr>
          <w:r>
            <w:fldChar w:fldCharType="begin"/>
          </w:r>
          <w:r>
            <w:instrText xml:space="preserve"> DOCPROPERTY "Document Title"  \* MERGEFORMAT </w:instrText>
          </w:r>
          <w:r>
            <w:fldChar w:fldCharType="separate"/>
          </w:r>
          <w:proofErr w:type="spellStart"/>
          <w:r w:rsidR="00FA6168">
            <w:t>Spi</w:t>
          </w:r>
          <w:proofErr w:type="spellEnd"/>
          <w:r w:rsidR="00FA6168">
            <w:t xml:space="preserve"> </w:t>
          </w:r>
          <w:proofErr w:type="spellStart"/>
          <w:r w:rsidR="00FA6168">
            <w:t>Nexteer</w:t>
          </w:r>
          <w:proofErr w:type="spellEnd"/>
          <w:r>
            <w:fldChar w:fldCharType="end"/>
          </w:r>
        </w:p>
        <w:p w:rsidR="00D9560D" w:rsidRDefault="00327CBB" w:rsidP="001A574F">
          <w:pPr>
            <w:pStyle w:val="Header"/>
            <w:tabs>
              <w:tab w:val="clear" w:pos="4320"/>
              <w:tab w:val="clear" w:pos="8640"/>
              <w:tab w:val="center" w:pos="2592"/>
            </w:tabs>
          </w:pPr>
          <w:r>
            <w:fldChar w:fldCharType="begin"/>
          </w:r>
          <w:r>
            <w:instrText xml:space="preserve"> DOCPROPERTY "Product Line"  \* MERGEFORMAT </w:instrText>
          </w:r>
          <w:r>
            <w:fldChar w:fldCharType="separate"/>
          </w:r>
          <w:r w:rsidR="00FA6168">
            <w:t>Gen II+ EPS EA3</w:t>
          </w:r>
          <w:r>
            <w:fldChar w:fldCharType="end"/>
          </w:r>
          <w:r w:rsidR="00D9560D">
            <w:tab/>
          </w:r>
        </w:p>
      </w:tc>
      <w:tc>
        <w:tcPr>
          <w:tcW w:w="1170" w:type="dxa"/>
        </w:tcPr>
        <w:p w:rsidR="00D9560D" w:rsidRDefault="00D9560D">
          <w:pPr>
            <w:pStyle w:val="Header"/>
          </w:pPr>
          <w:r>
            <w:t>Revision:</w:t>
          </w:r>
        </w:p>
      </w:tc>
      <w:tc>
        <w:tcPr>
          <w:tcW w:w="1350" w:type="dxa"/>
        </w:tcPr>
        <w:p w:rsidR="00D9560D" w:rsidRDefault="007516D3">
          <w:pPr>
            <w:pStyle w:val="Header"/>
          </w:pPr>
          <w:del w:id="99" w:author="Creager, Kathleen" w:date="2014-02-26T13:18:00Z">
            <w:r w:rsidDel="00003287">
              <w:delText>5</w:delText>
            </w:r>
          </w:del>
          <w:ins w:id="100" w:author="Creager, Kathleen" w:date="2014-02-26T13:18:00Z">
            <w:r w:rsidR="00003287">
              <w:t>6</w:t>
            </w:r>
          </w:ins>
        </w:p>
      </w:tc>
    </w:tr>
    <w:tr w:rsidR="00D9560D">
      <w:trPr>
        <w:cantSplit/>
      </w:trPr>
      <w:tc>
        <w:tcPr>
          <w:tcW w:w="990" w:type="dxa"/>
        </w:tcPr>
        <w:p w:rsidR="00D9560D" w:rsidRDefault="00D9560D">
          <w:pPr>
            <w:pStyle w:val="Header"/>
          </w:pPr>
          <w:r>
            <w:t xml:space="preserve">Product:     </w:t>
          </w:r>
        </w:p>
      </w:tc>
      <w:tc>
        <w:tcPr>
          <w:tcW w:w="5400" w:type="dxa"/>
          <w:gridSpan w:val="3"/>
          <w:vMerge/>
        </w:tcPr>
        <w:p w:rsidR="00D9560D" w:rsidRDefault="00D9560D">
          <w:pPr>
            <w:pStyle w:val="Header"/>
            <w:jc w:val="center"/>
          </w:pPr>
        </w:p>
      </w:tc>
      <w:tc>
        <w:tcPr>
          <w:tcW w:w="1170" w:type="dxa"/>
        </w:tcPr>
        <w:p w:rsidR="00D9560D" w:rsidRDefault="00D9560D">
          <w:pPr>
            <w:pStyle w:val="Header"/>
          </w:pPr>
          <w:r>
            <w:t>Rev. Date:</w:t>
          </w:r>
        </w:p>
      </w:tc>
      <w:tc>
        <w:tcPr>
          <w:tcW w:w="1350" w:type="dxa"/>
        </w:tcPr>
        <w:p w:rsidR="007516D3" w:rsidRDefault="007516D3" w:rsidP="00CF6491">
          <w:pPr>
            <w:pStyle w:val="Header"/>
          </w:pPr>
          <w:del w:id="101" w:author="Creager, Kathleen" w:date="2014-02-26T13:18:00Z">
            <w:r w:rsidDel="00003287">
              <w:delText>2-Aug-13</w:delText>
            </w:r>
          </w:del>
          <w:ins w:id="102" w:author="Creager, Kathleen" w:date="2014-04-01T18:15:00Z">
            <w:r w:rsidR="00CF6491">
              <w:t>01-Apr</w:t>
            </w:r>
          </w:ins>
          <w:ins w:id="103" w:author="Creager, Kathleen" w:date="2014-02-26T13:18:00Z">
            <w:r w:rsidR="00003287">
              <w:t>-14</w:t>
            </w:r>
          </w:ins>
        </w:p>
      </w:tc>
    </w:tr>
    <w:tr w:rsidR="00D9560D">
      <w:trPr>
        <w:cantSplit/>
      </w:trPr>
      <w:tc>
        <w:tcPr>
          <w:tcW w:w="990" w:type="dxa"/>
        </w:tcPr>
        <w:p w:rsidR="00D9560D" w:rsidRDefault="00D9560D">
          <w:pPr>
            <w:pStyle w:val="Header"/>
          </w:pPr>
          <w:r>
            <w:t>Group:</w:t>
          </w:r>
        </w:p>
      </w:tc>
      <w:tc>
        <w:tcPr>
          <w:tcW w:w="1530" w:type="dxa"/>
        </w:tcPr>
        <w:p w:rsidR="00D9560D" w:rsidRDefault="00D9560D">
          <w:pPr>
            <w:pStyle w:val="Header"/>
          </w:pPr>
          <w:r>
            <w:t>ESG</w:t>
          </w:r>
        </w:p>
      </w:tc>
      <w:tc>
        <w:tcPr>
          <w:tcW w:w="1260" w:type="dxa"/>
        </w:tcPr>
        <w:p w:rsidR="00D9560D" w:rsidRDefault="00D9560D">
          <w:pPr>
            <w:pStyle w:val="Header"/>
          </w:pPr>
          <w:r>
            <w:t>Originator:</w:t>
          </w:r>
        </w:p>
      </w:tc>
      <w:tc>
        <w:tcPr>
          <w:tcW w:w="2610" w:type="dxa"/>
        </w:tcPr>
        <w:p w:rsidR="00D9560D" w:rsidRDefault="003979A5">
          <w:pPr>
            <w:pStyle w:val="Header"/>
          </w:pPr>
          <w:del w:id="104" w:author="Creager, Kathleen" w:date="2014-02-26T13:18:00Z">
            <w:r w:rsidDel="00003287">
              <w:fldChar w:fldCharType="begin"/>
            </w:r>
            <w:r w:rsidDel="00003287">
              <w:delInstrText xml:space="preserve"> USERNAME  \* MERGEFORMAT </w:delInstrText>
            </w:r>
            <w:r w:rsidDel="00003287">
              <w:fldChar w:fldCharType="separate"/>
            </w:r>
            <w:r w:rsidR="00FA6168" w:rsidDel="00003287">
              <w:rPr>
                <w:noProof/>
              </w:rPr>
              <w:delText>Jeremy Warmbier</w:delText>
            </w:r>
            <w:r w:rsidDel="00003287">
              <w:rPr>
                <w:noProof/>
              </w:rPr>
              <w:fldChar w:fldCharType="end"/>
            </w:r>
          </w:del>
          <w:ins w:id="105" w:author="Creager, Kathleen" w:date="2014-02-26T13:18:00Z">
            <w:r w:rsidR="00003287">
              <w:t xml:space="preserve">Kathleen </w:t>
            </w:r>
            <w:proofErr w:type="spellStart"/>
            <w:r w:rsidR="00003287">
              <w:t>Creager</w:t>
            </w:r>
          </w:ins>
          <w:proofErr w:type="spellEnd"/>
        </w:p>
      </w:tc>
      <w:tc>
        <w:tcPr>
          <w:tcW w:w="1170" w:type="dxa"/>
        </w:tcPr>
        <w:p w:rsidR="00D9560D" w:rsidRDefault="00D9560D">
          <w:pPr>
            <w:pStyle w:val="Header"/>
          </w:pPr>
          <w:r>
            <w:t>Page:</w:t>
          </w:r>
        </w:p>
      </w:tc>
      <w:tc>
        <w:tcPr>
          <w:tcW w:w="1350" w:type="dxa"/>
        </w:tcPr>
        <w:p w:rsidR="00D9560D" w:rsidRDefault="009C0512">
          <w:pPr>
            <w:pStyle w:val="Header"/>
          </w:pPr>
          <w:r>
            <w:rPr>
              <w:rStyle w:val="PageNumber"/>
            </w:rPr>
            <w:fldChar w:fldCharType="begin"/>
          </w:r>
          <w:r w:rsidR="00D9560D">
            <w:rPr>
              <w:rStyle w:val="PageNumber"/>
            </w:rPr>
            <w:instrText xml:space="preserve"> PAGE </w:instrText>
          </w:r>
          <w:r>
            <w:rPr>
              <w:rStyle w:val="PageNumber"/>
            </w:rPr>
            <w:fldChar w:fldCharType="separate"/>
          </w:r>
          <w:r w:rsidR="00CF6491">
            <w:rPr>
              <w:rStyle w:val="PageNumber"/>
              <w:noProof/>
            </w:rPr>
            <w:t>7</w:t>
          </w:r>
          <w:r>
            <w:rPr>
              <w:rStyle w:val="PageNumber"/>
            </w:rPr>
            <w:fldChar w:fldCharType="end"/>
          </w:r>
          <w:r w:rsidR="00D9560D">
            <w:rPr>
              <w:rStyle w:val="PageNumber"/>
            </w:rPr>
            <w:t xml:space="preserve"> of </w:t>
          </w:r>
          <w:r>
            <w:rPr>
              <w:rStyle w:val="PageNumber"/>
            </w:rPr>
            <w:fldChar w:fldCharType="begin"/>
          </w:r>
          <w:r w:rsidR="00D9560D">
            <w:rPr>
              <w:rStyle w:val="PageNumber"/>
            </w:rPr>
            <w:instrText xml:space="preserve"> NUMPAGES </w:instrText>
          </w:r>
          <w:r>
            <w:rPr>
              <w:rStyle w:val="PageNumber"/>
            </w:rPr>
            <w:fldChar w:fldCharType="separate"/>
          </w:r>
          <w:r w:rsidR="00CF6491">
            <w:rPr>
              <w:rStyle w:val="PageNumber"/>
              <w:noProof/>
            </w:rPr>
            <w:t>7</w:t>
          </w:r>
          <w:r>
            <w:rPr>
              <w:rStyle w:val="PageNumber"/>
            </w:rPr>
            <w:fldChar w:fldCharType="end"/>
          </w:r>
        </w:p>
      </w:tc>
    </w:tr>
  </w:tbl>
  <w:p w:rsidR="00D9560D" w:rsidRDefault="00D9560D">
    <w:pPr>
      <w:pStyle w:val="Header"/>
      <w:pBdr>
        <w:top w:val="single" w:sz="4" w:space="1" w:color="auto"/>
      </w:pBdr>
      <w:rPr>
        <w:sz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lvlText w:val="%1."/>
      <w:legacy w:legacy="1" w:legacySpace="0" w:legacyIndent="0"/>
      <w:lvlJc w:val="left"/>
    </w:lvl>
    <w:lvl w:ilvl="1">
      <w:start w:val="1"/>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pPr>
        <w:ind w:left="432"/>
      </w:pPr>
    </w:lvl>
    <w:lvl w:ilvl="4">
      <w:start w:val="1"/>
      <w:numFmt w:val="decimal"/>
      <w:lvlText w:val="%1.%2.%3.%4.%5."/>
      <w:legacy w:legacy="1" w:legacySpace="0" w:legacyIndent="0"/>
      <w:lvlJc w:val="left"/>
      <w:pPr>
        <w:ind w:left="432"/>
      </w:pPr>
    </w:lvl>
    <w:lvl w:ilvl="5">
      <w:start w:val="1"/>
      <w:numFmt w:val="decimal"/>
      <w:lvlText w:val="%1.%2.%3.%4.%5.%6."/>
      <w:legacy w:legacy="1" w:legacySpace="0" w:legacyIndent="0"/>
      <w:lvlJc w:val="left"/>
      <w:pPr>
        <w:ind w:left="432"/>
      </w:pPr>
    </w:lvl>
    <w:lvl w:ilvl="6">
      <w:start w:val="1"/>
      <w:numFmt w:val="decimal"/>
      <w:lvlText w:val="%1.%2.%3.%4.%5.%6.%7."/>
      <w:legacy w:legacy="1" w:legacySpace="0" w:legacyIndent="0"/>
      <w:lvlJc w:val="left"/>
      <w:pPr>
        <w:ind w:left="864"/>
      </w:pPr>
    </w:lvl>
    <w:lvl w:ilvl="7">
      <w:start w:val="1"/>
      <w:numFmt w:val="decimal"/>
      <w:lvlText w:val="%1.%2.%3.%4.%5.%6.%7.%8."/>
      <w:legacy w:legacy="1" w:legacySpace="0" w:legacyIndent="0"/>
      <w:lvlJc w:val="left"/>
      <w:pPr>
        <w:ind w:left="864"/>
      </w:pPr>
    </w:lvl>
    <w:lvl w:ilvl="8">
      <w:start w:val="1"/>
      <w:numFmt w:val="decimal"/>
      <w:lvlText w:val="%1.%2.%3.%4.%5.%6.%7.%8.%9."/>
      <w:legacy w:legacy="1" w:legacySpace="0" w:legacyIndent="720"/>
      <w:lvlJc w:val="left"/>
      <w:pPr>
        <w:ind w:left="720" w:hanging="720"/>
      </w:pPr>
    </w:lvl>
  </w:abstractNum>
  <w:abstractNum w:abstractNumId="1">
    <w:nsid w:val="164A5B4A"/>
    <w:multiLevelType w:val="hybridMultilevel"/>
    <w:tmpl w:val="4320910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456ACB"/>
    <w:multiLevelType w:val="hybridMultilevel"/>
    <w:tmpl w:val="7F7637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2D91408"/>
    <w:multiLevelType w:val="hybridMultilevel"/>
    <w:tmpl w:val="623AA95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28F33946"/>
    <w:multiLevelType w:val="hybridMultilevel"/>
    <w:tmpl w:val="DA1869F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35F12239"/>
    <w:multiLevelType w:val="hybridMultilevel"/>
    <w:tmpl w:val="19B6B9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40DF6B9B"/>
    <w:multiLevelType w:val="singleLevel"/>
    <w:tmpl w:val="C08E9B58"/>
    <w:lvl w:ilvl="0">
      <w:start w:val="1"/>
      <w:numFmt w:val="decimal"/>
      <w:lvlText w:val="%1)"/>
      <w:lvlJc w:val="left"/>
      <w:pPr>
        <w:tabs>
          <w:tab w:val="num" w:pos="1080"/>
        </w:tabs>
        <w:ind w:left="1080" w:hanging="360"/>
      </w:pPr>
      <w:rPr>
        <w:rFonts w:hint="default"/>
      </w:rPr>
    </w:lvl>
  </w:abstractNum>
  <w:abstractNum w:abstractNumId="7">
    <w:nsid w:val="4FBF1080"/>
    <w:multiLevelType w:val="hybridMultilevel"/>
    <w:tmpl w:val="19B6B9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58521A26"/>
    <w:multiLevelType w:val="hybridMultilevel"/>
    <w:tmpl w:val="A4C245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75713D2B"/>
    <w:multiLevelType w:val="singleLevel"/>
    <w:tmpl w:val="CB564B30"/>
    <w:lvl w:ilvl="0">
      <w:start w:val="1"/>
      <w:numFmt w:val="decimal"/>
      <w:lvlText w:val="(%1)"/>
      <w:lvlJc w:val="left"/>
      <w:pPr>
        <w:tabs>
          <w:tab w:val="num" w:pos="1080"/>
        </w:tabs>
        <w:ind w:left="1080" w:hanging="360"/>
      </w:pPr>
      <w:rPr>
        <w:rFonts w:hint="default"/>
      </w:rPr>
    </w:lvl>
  </w:abstractNum>
  <w:abstractNum w:abstractNumId="10">
    <w:nsid w:val="7D975107"/>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10"/>
  </w:num>
  <w:num w:numId="2">
    <w:abstractNumId w:val="9"/>
  </w:num>
  <w:num w:numId="3">
    <w:abstractNumId w:val="6"/>
  </w:num>
  <w:num w:numId="4">
    <w:abstractNumId w:val="0"/>
  </w:num>
  <w:num w:numId="5">
    <w:abstractNumId w:val="5"/>
  </w:num>
  <w:num w:numId="6">
    <w:abstractNumId w:val="2"/>
  </w:num>
  <w:num w:numId="7">
    <w:abstractNumId w:val="3"/>
  </w:num>
  <w:num w:numId="8">
    <w:abstractNumId w:val="4"/>
  </w:num>
  <w:num w:numId="9">
    <w:abstractNumId w:val="8"/>
  </w:num>
  <w:num w:numId="10">
    <w:abstractNumId w:val="7"/>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proofState w:spelling="clean" w:grammar="clean"/>
  <w:attachedTemplate r:id="rId1"/>
  <w:trackRevision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916B39"/>
    <w:rsid w:val="00003287"/>
    <w:rsid w:val="000232FC"/>
    <w:rsid w:val="00036AF7"/>
    <w:rsid w:val="000B7B76"/>
    <w:rsid w:val="000E1C0D"/>
    <w:rsid w:val="00107819"/>
    <w:rsid w:val="001719F7"/>
    <w:rsid w:val="00173656"/>
    <w:rsid w:val="00181FCB"/>
    <w:rsid w:val="001A574F"/>
    <w:rsid w:val="001B60DF"/>
    <w:rsid w:val="001C67A3"/>
    <w:rsid w:val="001E4BD6"/>
    <w:rsid w:val="001F09B2"/>
    <w:rsid w:val="0020722A"/>
    <w:rsid w:val="00251AC0"/>
    <w:rsid w:val="002651B5"/>
    <w:rsid w:val="00274532"/>
    <w:rsid w:val="00285CB3"/>
    <w:rsid w:val="002A164B"/>
    <w:rsid w:val="002B1922"/>
    <w:rsid w:val="002C03D8"/>
    <w:rsid w:val="002D57A9"/>
    <w:rsid w:val="00315335"/>
    <w:rsid w:val="00327CBB"/>
    <w:rsid w:val="00353877"/>
    <w:rsid w:val="0037668F"/>
    <w:rsid w:val="003873ED"/>
    <w:rsid w:val="0039670F"/>
    <w:rsid w:val="003979A5"/>
    <w:rsid w:val="003C4D3F"/>
    <w:rsid w:val="00416335"/>
    <w:rsid w:val="004725A1"/>
    <w:rsid w:val="00483DCC"/>
    <w:rsid w:val="00490D63"/>
    <w:rsid w:val="004A30FB"/>
    <w:rsid w:val="004A781C"/>
    <w:rsid w:val="004E0D0B"/>
    <w:rsid w:val="00556D14"/>
    <w:rsid w:val="00594EA8"/>
    <w:rsid w:val="005B7BB3"/>
    <w:rsid w:val="005C11F2"/>
    <w:rsid w:val="005C2A99"/>
    <w:rsid w:val="005D5FE4"/>
    <w:rsid w:val="00616853"/>
    <w:rsid w:val="0066504D"/>
    <w:rsid w:val="00674ADF"/>
    <w:rsid w:val="006768B8"/>
    <w:rsid w:val="006D151B"/>
    <w:rsid w:val="006D33CC"/>
    <w:rsid w:val="006E3AE5"/>
    <w:rsid w:val="006F01A3"/>
    <w:rsid w:val="00706174"/>
    <w:rsid w:val="00714874"/>
    <w:rsid w:val="007516D3"/>
    <w:rsid w:val="0076047D"/>
    <w:rsid w:val="00774C1C"/>
    <w:rsid w:val="007A69AC"/>
    <w:rsid w:val="0081314C"/>
    <w:rsid w:val="008242F0"/>
    <w:rsid w:val="0082629C"/>
    <w:rsid w:val="008357C4"/>
    <w:rsid w:val="008510F0"/>
    <w:rsid w:val="008535B2"/>
    <w:rsid w:val="008B3E94"/>
    <w:rsid w:val="008C0A7A"/>
    <w:rsid w:val="008D2035"/>
    <w:rsid w:val="008E2475"/>
    <w:rsid w:val="008F6DBB"/>
    <w:rsid w:val="00916B39"/>
    <w:rsid w:val="00925096"/>
    <w:rsid w:val="00926F30"/>
    <w:rsid w:val="00937013"/>
    <w:rsid w:val="00955F6A"/>
    <w:rsid w:val="00957470"/>
    <w:rsid w:val="00985F1E"/>
    <w:rsid w:val="009B20B2"/>
    <w:rsid w:val="009C0512"/>
    <w:rsid w:val="00A17EB8"/>
    <w:rsid w:val="00A268FB"/>
    <w:rsid w:val="00A700CF"/>
    <w:rsid w:val="00A77664"/>
    <w:rsid w:val="00A86E8E"/>
    <w:rsid w:val="00A91059"/>
    <w:rsid w:val="00AD731B"/>
    <w:rsid w:val="00AF3F7D"/>
    <w:rsid w:val="00B21FBF"/>
    <w:rsid w:val="00B25AA6"/>
    <w:rsid w:val="00B3002E"/>
    <w:rsid w:val="00B54697"/>
    <w:rsid w:val="00B5594D"/>
    <w:rsid w:val="00B725C1"/>
    <w:rsid w:val="00B9166E"/>
    <w:rsid w:val="00BD008B"/>
    <w:rsid w:val="00BD15D2"/>
    <w:rsid w:val="00BD3DFF"/>
    <w:rsid w:val="00BE7DEA"/>
    <w:rsid w:val="00BF364D"/>
    <w:rsid w:val="00C31D71"/>
    <w:rsid w:val="00C35BD3"/>
    <w:rsid w:val="00C512F1"/>
    <w:rsid w:val="00C6039C"/>
    <w:rsid w:val="00C72FFA"/>
    <w:rsid w:val="00C85C84"/>
    <w:rsid w:val="00CD070F"/>
    <w:rsid w:val="00CF6491"/>
    <w:rsid w:val="00D032B3"/>
    <w:rsid w:val="00D07435"/>
    <w:rsid w:val="00D07EA9"/>
    <w:rsid w:val="00D70AF3"/>
    <w:rsid w:val="00D94BDD"/>
    <w:rsid w:val="00D9560D"/>
    <w:rsid w:val="00DC7E08"/>
    <w:rsid w:val="00DE4889"/>
    <w:rsid w:val="00E102E6"/>
    <w:rsid w:val="00E2376E"/>
    <w:rsid w:val="00E5472B"/>
    <w:rsid w:val="00E57C42"/>
    <w:rsid w:val="00E65911"/>
    <w:rsid w:val="00E76D9B"/>
    <w:rsid w:val="00ED1F76"/>
    <w:rsid w:val="00EE2BD1"/>
    <w:rsid w:val="00F648ED"/>
    <w:rsid w:val="00F64CF7"/>
    <w:rsid w:val="00F80F31"/>
    <w:rsid w:val="00F82E8E"/>
    <w:rsid w:val="00F837A9"/>
    <w:rsid w:val="00F957FA"/>
    <w:rsid w:val="00FA6168"/>
    <w:rsid w:val="00FB2942"/>
    <w:rsid w:val="00FB43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7013"/>
    <w:pPr>
      <w:spacing w:after="120"/>
    </w:pPr>
  </w:style>
  <w:style w:type="paragraph" w:styleId="Heading1">
    <w:name w:val="heading 1"/>
    <w:basedOn w:val="Normal"/>
    <w:next w:val="Normal"/>
    <w:qFormat/>
    <w:rsid w:val="00937013"/>
    <w:pPr>
      <w:keepNext/>
      <w:numPr>
        <w:numId w:val="1"/>
      </w:numPr>
      <w:spacing w:before="240"/>
      <w:outlineLvl w:val="0"/>
    </w:pPr>
    <w:rPr>
      <w:rFonts w:ascii="Arial" w:hAnsi="Arial"/>
      <w:b/>
      <w:kern w:val="28"/>
      <w:sz w:val="28"/>
    </w:rPr>
  </w:style>
  <w:style w:type="paragraph" w:styleId="Heading2">
    <w:name w:val="heading 2"/>
    <w:basedOn w:val="Normal"/>
    <w:next w:val="Normal"/>
    <w:qFormat/>
    <w:rsid w:val="00937013"/>
    <w:pPr>
      <w:keepNext/>
      <w:numPr>
        <w:ilvl w:val="1"/>
        <w:numId w:val="1"/>
      </w:numPr>
      <w:spacing w:before="120" w:after="0"/>
      <w:outlineLvl w:val="1"/>
    </w:pPr>
    <w:rPr>
      <w:rFonts w:ascii="Arial" w:hAnsi="Arial"/>
      <w:b/>
      <w:sz w:val="24"/>
    </w:rPr>
  </w:style>
  <w:style w:type="paragraph" w:styleId="Heading3">
    <w:name w:val="heading 3"/>
    <w:basedOn w:val="Normal"/>
    <w:next w:val="Normal"/>
    <w:qFormat/>
    <w:rsid w:val="00937013"/>
    <w:pPr>
      <w:keepNext/>
      <w:numPr>
        <w:ilvl w:val="2"/>
        <w:numId w:val="1"/>
      </w:numPr>
      <w:spacing w:before="120" w:after="0"/>
      <w:outlineLvl w:val="2"/>
    </w:pPr>
    <w:rPr>
      <w:rFonts w:ascii="Arial" w:hAnsi="Arial"/>
      <w:b/>
      <w:sz w:val="24"/>
    </w:rPr>
  </w:style>
  <w:style w:type="paragraph" w:styleId="Heading4">
    <w:name w:val="heading 4"/>
    <w:basedOn w:val="Normal"/>
    <w:next w:val="Normal"/>
    <w:qFormat/>
    <w:rsid w:val="00937013"/>
    <w:pPr>
      <w:keepNext/>
      <w:numPr>
        <w:ilvl w:val="3"/>
        <w:numId w:val="1"/>
      </w:numPr>
      <w:spacing w:before="240" w:after="60"/>
      <w:outlineLvl w:val="3"/>
    </w:pPr>
    <w:rPr>
      <w:rFonts w:ascii="Arial" w:hAnsi="Arial"/>
      <w:b/>
      <w:sz w:val="24"/>
    </w:rPr>
  </w:style>
  <w:style w:type="paragraph" w:styleId="Heading5">
    <w:name w:val="heading 5"/>
    <w:basedOn w:val="Normal"/>
    <w:next w:val="Normal"/>
    <w:qFormat/>
    <w:rsid w:val="00937013"/>
    <w:pPr>
      <w:numPr>
        <w:ilvl w:val="4"/>
        <w:numId w:val="1"/>
      </w:numPr>
      <w:spacing w:before="240" w:after="60"/>
      <w:outlineLvl w:val="4"/>
    </w:pPr>
    <w:rPr>
      <w:sz w:val="22"/>
    </w:rPr>
  </w:style>
  <w:style w:type="paragraph" w:styleId="Heading6">
    <w:name w:val="heading 6"/>
    <w:basedOn w:val="Normal"/>
    <w:next w:val="Normal"/>
    <w:qFormat/>
    <w:rsid w:val="00937013"/>
    <w:pPr>
      <w:numPr>
        <w:ilvl w:val="5"/>
        <w:numId w:val="1"/>
      </w:numPr>
      <w:spacing w:before="240" w:after="60"/>
      <w:outlineLvl w:val="5"/>
    </w:pPr>
    <w:rPr>
      <w:i/>
      <w:sz w:val="22"/>
    </w:rPr>
  </w:style>
  <w:style w:type="paragraph" w:styleId="Heading7">
    <w:name w:val="heading 7"/>
    <w:basedOn w:val="Normal"/>
    <w:next w:val="Normal"/>
    <w:qFormat/>
    <w:rsid w:val="00937013"/>
    <w:pPr>
      <w:numPr>
        <w:ilvl w:val="6"/>
        <w:numId w:val="1"/>
      </w:numPr>
      <w:spacing w:before="240" w:after="60"/>
      <w:outlineLvl w:val="6"/>
    </w:pPr>
    <w:rPr>
      <w:rFonts w:ascii="Arial" w:hAnsi="Arial"/>
    </w:rPr>
  </w:style>
  <w:style w:type="paragraph" w:styleId="Heading8">
    <w:name w:val="heading 8"/>
    <w:basedOn w:val="Normal"/>
    <w:next w:val="Normal"/>
    <w:qFormat/>
    <w:rsid w:val="00937013"/>
    <w:pPr>
      <w:numPr>
        <w:ilvl w:val="7"/>
        <w:numId w:val="1"/>
      </w:numPr>
      <w:spacing w:before="240" w:after="60"/>
      <w:outlineLvl w:val="7"/>
    </w:pPr>
    <w:rPr>
      <w:rFonts w:ascii="Arial" w:hAnsi="Arial"/>
      <w:i/>
    </w:rPr>
  </w:style>
  <w:style w:type="paragraph" w:styleId="Heading9">
    <w:name w:val="heading 9"/>
    <w:basedOn w:val="Normal"/>
    <w:next w:val="Normal"/>
    <w:qFormat/>
    <w:rsid w:val="00937013"/>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semiHidden/>
    <w:rsid w:val="00937013"/>
    <w:rPr>
      <w:sz w:val="24"/>
    </w:rPr>
  </w:style>
  <w:style w:type="paragraph" w:styleId="DocumentMap">
    <w:name w:val="Document Map"/>
    <w:basedOn w:val="Normal"/>
    <w:semiHidden/>
    <w:rsid w:val="00937013"/>
    <w:pPr>
      <w:shd w:val="clear" w:color="auto" w:fill="000080"/>
    </w:pPr>
    <w:rPr>
      <w:rFonts w:ascii="Tahoma" w:hAnsi="Tahoma"/>
    </w:rPr>
  </w:style>
  <w:style w:type="paragraph" w:styleId="Caption">
    <w:name w:val="caption"/>
    <w:basedOn w:val="Normal"/>
    <w:next w:val="Normal"/>
    <w:qFormat/>
    <w:rsid w:val="00937013"/>
    <w:pPr>
      <w:keepNext/>
      <w:spacing w:before="120"/>
      <w:jc w:val="center"/>
    </w:pPr>
  </w:style>
  <w:style w:type="paragraph" w:customStyle="1" w:styleId="TableHeading">
    <w:name w:val="Table Heading"/>
    <w:basedOn w:val="Normal"/>
    <w:rsid w:val="00937013"/>
    <w:pPr>
      <w:keepNext/>
      <w:spacing w:before="60" w:after="60"/>
      <w:jc w:val="center"/>
    </w:pPr>
    <w:rPr>
      <w:rFonts w:ascii="Arial" w:hAnsi="Arial"/>
      <w:b/>
      <w:sz w:val="22"/>
    </w:rPr>
  </w:style>
  <w:style w:type="paragraph" w:customStyle="1" w:styleId="Body6">
    <w:name w:val="Body 6"/>
    <w:basedOn w:val="NormalIndent"/>
    <w:rsid w:val="00937013"/>
    <w:pPr>
      <w:ind w:left="432"/>
      <w:jc w:val="both"/>
    </w:pPr>
  </w:style>
  <w:style w:type="paragraph" w:customStyle="1" w:styleId="Body7">
    <w:name w:val="Body 7"/>
    <w:basedOn w:val="Normal"/>
    <w:rsid w:val="00937013"/>
    <w:pPr>
      <w:ind w:left="864"/>
      <w:jc w:val="both"/>
    </w:pPr>
  </w:style>
  <w:style w:type="paragraph" w:styleId="NormalIndent">
    <w:name w:val="Normal Indent"/>
    <w:basedOn w:val="Normal"/>
    <w:semiHidden/>
    <w:rsid w:val="00937013"/>
    <w:pPr>
      <w:ind w:left="720"/>
    </w:pPr>
  </w:style>
  <w:style w:type="paragraph" w:customStyle="1" w:styleId="t0">
    <w:name w:val="t0"/>
    <w:rsid w:val="00937013"/>
    <w:pPr>
      <w:tabs>
        <w:tab w:val="left" w:pos="0"/>
        <w:tab w:val="left" w:pos="504"/>
        <w:tab w:val="left" w:pos="1008"/>
        <w:tab w:val="left" w:pos="1512"/>
        <w:tab w:val="left" w:pos="2016"/>
        <w:tab w:val="left" w:pos="2520"/>
        <w:tab w:val="left" w:pos="3024"/>
        <w:tab w:val="left" w:pos="3528"/>
        <w:tab w:val="left" w:pos="4032"/>
        <w:tab w:val="left" w:pos="4536"/>
        <w:tab w:val="left" w:pos="5040"/>
        <w:tab w:val="left" w:pos="5544"/>
        <w:tab w:val="left" w:pos="6048"/>
        <w:tab w:val="left" w:pos="6552"/>
        <w:tab w:val="left" w:pos="7056"/>
        <w:tab w:val="left" w:pos="7560"/>
        <w:tab w:val="left" w:pos="8064"/>
        <w:tab w:val="left" w:pos="8568"/>
        <w:tab w:val="left" w:pos="9072"/>
        <w:tab w:val="left" w:pos="9576"/>
        <w:tab w:val="left" w:pos="10080"/>
      </w:tabs>
      <w:spacing w:after="240" w:line="264" w:lineRule="atLeast"/>
    </w:pPr>
    <w:rPr>
      <w:rFonts w:ascii="Arial" w:hAnsi="Arial"/>
      <w:sz w:val="24"/>
    </w:rPr>
  </w:style>
  <w:style w:type="paragraph" w:customStyle="1" w:styleId="IndentedParagraph">
    <w:name w:val="Indented Paragraph"/>
    <w:basedOn w:val="Normal"/>
    <w:rsid w:val="00937013"/>
    <w:pPr>
      <w:ind w:left="360" w:right="806"/>
    </w:pPr>
    <w:rPr>
      <w:rFonts w:ascii="Arial" w:hAnsi="Arial"/>
      <w:color w:val="000000"/>
      <w:sz w:val="24"/>
    </w:rPr>
  </w:style>
  <w:style w:type="paragraph" w:styleId="BodyText">
    <w:name w:val="Body Text"/>
    <w:basedOn w:val="Normal"/>
    <w:semiHidden/>
    <w:rsid w:val="00937013"/>
    <w:pPr>
      <w:spacing w:after="160"/>
    </w:pPr>
    <w:rPr>
      <w:rFonts w:ascii="Arial" w:hAnsi="Arial"/>
    </w:rPr>
  </w:style>
  <w:style w:type="paragraph" w:customStyle="1" w:styleId="Normal1">
    <w:name w:val="Normal1"/>
    <w:basedOn w:val="Normal"/>
    <w:rsid w:val="00937013"/>
    <w:rPr>
      <w:rFonts w:ascii="Arial" w:hAnsi="Arial"/>
      <w:sz w:val="24"/>
    </w:rPr>
  </w:style>
  <w:style w:type="paragraph" w:styleId="Header">
    <w:name w:val="header"/>
    <w:basedOn w:val="Normal"/>
    <w:semiHidden/>
    <w:rsid w:val="00937013"/>
    <w:pPr>
      <w:tabs>
        <w:tab w:val="center" w:pos="4320"/>
        <w:tab w:val="right" w:pos="8640"/>
      </w:tabs>
    </w:pPr>
    <w:rPr>
      <w:rFonts w:ascii="Arial" w:hAnsi="Arial"/>
    </w:rPr>
  </w:style>
  <w:style w:type="paragraph" w:styleId="Footer">
    <w:name w:val="footer"/>
    <w:basedOn w:val="Normal"/>
    <w:semiHidden/>
    <w:rsid w:val="00937013"/>
    <w:pPr>
      <w:tabs>
        <w:tab w:val="center" w:pos="4320"/>
        <w:tab w:val="right" w:pos="8640"/>
      </w:tabs>
    </w:pPr>
  </w:style>
  <w:style w:type="character" w:styleId="PageNumber">
    <w:name w:val="page number"/>
    <w:basedOn w:val="DefaultParagraphFont"/>
    <w:semiHidden/>
    <w:rsid w:val="00937013"/>
  </w:style>
  <w:style w:type="paragraph" w:styleId="PlainText">
    <w:name w:val="Plain Text"/>
    <w:basedOn w:val="Normal"/>
    <w:semiHidden/>
    <w:rsid w:val="00937013"/>
    <w:rPr>
      <w:rFonts w:ascii="Courier New" w:hAnsi="Courier New"/>
    </w:rPr>
  </w:style>
  <w:style w:type="paragraph" w:styleId="TOC2">
    <w:name w:val="toc 2"/>
    <w:basedOn w:val="Normal"/>
    <w:next w:val="Normal"/>
    <w:autoRedefine/>
    <w:uiPriority w:val="39"/>
    <w:rsid w:val="00E2376E"/>
    <w:pPr>
      <w:tabs>
        <w:tab w:val="left" w:pos="880"/>
        <w:tab w:val="right" w:leader="dot" w:pos="9294"/>
      </w:tabs>
      <w:ind w:left="240"/>
      <w:jc w:val="both"/>
    </w:pPr>
    <w:rPr>
      <w:i/>
      <w:noProof/>
    </w:rPr>
  </w:style>
  <w:style w:type="paragraph" w:customStyle="1" w:styleId="TableItems">
    <w:name w:val="Table Items"/>
    <w:basedOn w:val="Normal"/>
    <w:rsid w:val="00937013"/>
    <w:pPr>
      <w:keepNext/>
      <w:spacing w:before="60" w:after="60"/>
      <w:jc w:val="center"/>
    </w:pPr>
  </w:style>
  <w:style w:type="paragraph" w:styleId="TOCHeading">
    <w:name w:val="TOC Heading"/>
    <w:basedOn w:val="Heading1"/>
    <w:next w:val="Normal"/>
    <w:uiPriority w:val="39"/>
    <w:semiHidden/>
    <w:unhideWhenUsed/>
    <w:qFormat/>
    <w:rsid w:val="00D9560D"/>
    <w:pPr>
      <w:keepLines/>
      <w:numPr>
        <w:numId w:val="0"/>
      </w:numPr>
      <w:spacing w:before="480" w:after="0" w:line="276" w:lineRule="auto"/>
      <w:outlineLvl w:val="9"/>
    </w:pPr>
    <w:rPr>
      <w:rFonts w:asciiTheme="majorHAnsi" w:eastAsiaTheme="majorEastAsia" w:hAnsiTheme="majorHAnsi" w:cstheme="majorBidi"/>
      <w:bCs/>
      <w:color w:val="365F91" w:themeColor="accent1" w:themeShade="BF"/>
      <w:kern w:val="0"/>
      <w:szCs w:val="28"/>
    </w:rPr>
  </w:style>
  <w:style w:type="paragraph" w:styleId="TOC1">
    <w:name w:val="toc 1"/>
    <w:basedOn w:val="Normal"/>
    <w:next w:val="Normal"/>
    <w:autoRedefine/>
    <w:uiPriority w:val="39"/>
    <w:unhideWhenUsed/>
    <w:rsid w:val="00D9560D"/>
    <w:pPr>
      <w:spacing w:after="100"/>
    </w:pPr>
  </w:style>
  <w:style w:type="paragraph" w:styleId="TOC3">
    <w:name w:val="toc 3"/>
    <w:basedOn w:val="Normal"/>
    <w:next w:val="Normal"/>
    <w:autoRedefine/>
    <w:uiPriority w:val="39"/>
    <w:unhideWhenUsed/>
    <w:rsid w:val="00D9560D"/>
    <w:pPr>
      <w:spacing w:after="100"/>
      <w:ind w:left="400"/>
    </w:pPr>
  </w:style>
  <w:style w:type="character" w:styleId="Hyperlink">
    <w:name w:val="Hyperlink"/>
    <w:basedOn w:val="DefaultParagraphFont"/>
    <w:uiPriority w:val="99"/>
    <w:unhideWhenUsed/>
    <w:rsid w:val="00D9560D"/>
    <w:rPr>
      <w:color w:val="0000FF" w:themeColor="hyperlink"/>
      <w:u w:val="single"/>
    </w:rPr>
  </w:style>
  <w:style w:type="paragraph" w:styleId="BalloonText">
    <w:name w:val="Balloon Text"/>
    <w:basedOn w:val="Normal"/>
    <w:link w:val="BalloonTextChar"/>
    <w:uiPriority w:val="99"/>
    <w:semiHidden/>
    <w:unhideWhenUsed/>
    <w:rsid w:val="00D9560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560D"/>
    <w:rPr>
      <w:rFonts w:ascii="Tahoma" w:hAnsi="Tahoma" w:cs="Tahoma"/>
      <w:sz w:val="16"/>
      <w:szCs w:val="16"/>
    </w:rPr>
  </w:style>
  <w:style w:type="paragraph" w:styleId="Title">
    <w:name w:val="Title"/>
    <w:basedOn w:val="Normal"/>
    <w:next w:val="Normal"/>
    <w:link w:val="TitleChar"/>
    <w:uiPriority w:val="10"/>
    <w:qFormat/>
    <w:rsid w:val="00A17EB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17EB8"/>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6768B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List-Accent1">
    <w:name w:val="Light List Accent 1"/>
    <w:basedOn w:val="TableNormal"/>
    <w:uiPriority w:val="61"/>
    <w:rsid w:val="006768B8"/>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ListParagraph">
    <w:name w:val="List Paragraph"/>
    <w:basedOn w:val="Normal"/>
    <w:uiPriority w:val="34"/>
    <w:qFormat/>
    <w:rsid w:val="00F80F31"/>
    <w:pPr>
      <w:ind w:left="720"/>
      <w:contextualSpacing/>
    </w:pPr>
  </w:style>
  <w:style w:type="table" w:customStyle="1" w:styleId="LightList-Accent12">
    <w:name w:val="Light List - Accent 12"/>
    <w:basedOn w:val="TableNormal"/>
    <w:uiPriority w:val="61"/>
    <w:rsid w:val="00F837A9"/>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xz0btk\LOCALS~1\Temp\SWC%20Integration%20Manu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93BB56-782D-4815-A29F-378009F3BA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SWC Integration Manual.dotx</Template>
  <TotalTime>267</TotalTime>
  <Pages>7</Pages>
  <Words>1403</Words>
  <Characters>8003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Software Module Design Specification</vt:lpstr>
    </vt:vector>
  </TitlesOfParts>
  <Manager>Mark Colosky</Manager>
  <Company>Nexteer</Company>
  <LinksUpToDate>false</LinksUpToDate>
  <CharactersWithSpaces>9388</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Module Design Specification</dc:title>
  <dc:subject>Next Generation Software Design</dc:subject>
  <dc:creator>Jeremy Warmbier</dc:creator>
  <cp:keywords/>
  <dc:description/>
  <cp:lastModifiedBy>Creager, Kathleen</cp:lastModifiedBy>
  <cp:revision>27</cp:revision>
  <cp:lastPrinted>2011-03-21T13:34:00Z</cp:lastPrinted>
  <dcterms:created xsi:type="dcterms:W3CDTF">2012-03-11T17:25:00Z</dcterms:created>
  <dcterms:modified xsi:type="dcterms:W3CDTF">2014-04-01T22:17:00Z</dcterms:modified>
  <cp:category>EPS Software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Title">
    <vt:lpwstr>Spi Nexteer</vt:lpwstr>
  </property>
  <property fmtid="{D5CDD505-2E9C-101B-9397-08002B2CF9AE}" pid="3" name="MDDRevNum">
    <vt:lpwstr>4</vt:lpwstr>
  </property>
  <property fmtid="{D5CDD505-2E9C-101B-9397-08002B2CF9AE}" pid="4" name="Module Layer">
    <vt:lpwstr>0</vt:lpwstr>
  </property>
  <property fmtid="{D5CDD505-2E9C-101B-9397-08002B2CF9AE}" pid="5" name="Module Name">
    <vt:lpwstr>SpiNxt</vt:lpwstr>
  </property>
  <property fmtid="{D5CDD505-2E9C-101B-9397-08002B2CF9AE}" pid="6" name="Product Line">
    <vt:lpwstr>Gen II+ EPS EA3</vt:lpwstr>
  </property>
</Properties>
</file>