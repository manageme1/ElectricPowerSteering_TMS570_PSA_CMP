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pPr>
        <w:pStyle w:val="Heading1"/>
        <w:numPr>
          <w:ilvl w:val="0"/>
          <w:numId w:val="0"/>
        </w:numPr>
      </w:pPr>
      <w:r>
        <w:t xml:space="preserve">Module -- </w:t>
      </w:r>
      <w:r w:rsidR="00AF781A">
        <w:fldChar w:fldCharType="begin"/>
      </w:r>
      <w:r w:rsidR="00AF781A">
        <w:instrText xml:space="preserve"> DOCPROPERTY "Document Title"  \* MERGEFORMAT </w:instrText>
      </w:r>
      <w:r w:rsidR="00AF781A">
        <w:fldChar w:fldCharType="separate"/>
      </w:r>
      <w:r w:rsidR="00DC0CE6">
        <w:t>Damping</w:t>
      </w:r>
      <w:r w:rsidR="00AF781A">
        <w:fldChar w:fldCharType="end"/>
      </w:r>
    </w:p>
    <w:p w:rsidR="004A781C" w:rsidRDefault="004A781C">
      <w:pPr>
        <w:pStyle w:val="Heading1"/>
      </w:pPr>
      <w:r>
        <w:t>High-Level Description</w:t>
      </w:r>
    </w:p>
    <w:p w:rsidR="000F3969" w:rsidRDefault="000F3969" w:rsidP="000F3969">
      <w:r>
        <w:t xml:space="preserve">Damping function computes the Total damping Torque. The total damping command is calculated from two terms, Active Damping Term and the </w:t>
      </w:r>
      <w:r w:rsidR="00F75A96">
        <w:t>HPS Damping Command</w:t>
      </w:r>
      <w:r>
        <w:t>.</w:t>
      </w:r>
    </w:p>
    <w:p w:rsidR="004A781C" w:rsidRDefault="004A781C">
      <w:pPr>
        <w:pStyle w:val="Heading1"/>
      </w:pPr>
      <w:r>
        <w:t>Figures</w:t>
      </w:r>
    </w:p>
    <w:p w:rsidR="004A781C" w:rsidRDefault="00B443A3">
      <w:pPr>
        <w:pStyle w:val="Heading2"/>
      </w:pPr>
      <w:r>
        <w:t>Component Diagram</w:t>
      </w:r>
    </w:p>
    <w:p w:rsidR="007D09CC" w:rsidRDefault="007D09CC" w:rsidP="007D09CC">
      <w:pPr>
        <w:tabs>
          <w:tab w:val="left" w:pos="7470"/>
        </w:tabs>
        <w:jc w:val="center"/>
      </w:pPr>
    </w:p>
    <w:p w:rsidR="00AE5A51" w:rsidRDefault="00AE5A51" w:rsidP="007D09CC">
      <w:pPr>
        <w:tabs>
          <w:tab w:val="left" w:pos="7470"/>
        </w:tabs>
        <w:jc w:val="center"/>
      </w:pPr>
    </w:p>
    <w:p w:rsidR="00FF11EB" w:rsidRDefault="00FF11EB" w:rsidP="007D09CC">
      <w:pPr>
        <w:tabs>
          <w:tab w:val="left" w:pos="7470"/>
        </w:tabs>
        <w:jc w:val="center"/>
      </w:pPr>
      <w:r>
        <w:rPr>
          <w:noProof/>
        </w:rPr>
        <w:drawing>
          <wp:inline distT="0" distB="0" distL="0" distR="0" wp14:anchorId="660299CC" wp14:editId="0CD326A4">
            <wp:extent cx="2667000"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3095625"/>
                    </a:xfrm>
                    <a:prstGeom prst="rect">
                      <a:avLst/>
                    </a:prstGeom>
                    <a:noFill/>
                    <a:ln>
                      <a:noFill/>
                    </a:ln>
                  </pic:spPr>
                </pic:pic>
              </a:graphicData>
            </a:graphic>
          </wp:inline>
        </w:drawing>
      </w:r>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3D58FE" w:rsidP="00B443A3">
            <w:pPr>
              <w:pStyle w:val="NoSpacing"/>
            </w:pPr>
            <w:r w:rsidRPr="003D58FE">
              <w:rPr>
                <w:rFonts w:ascii="Arial" w:hAnsi="Arial" w:cs="Arial"/>
                <w:sz w:val="16"/>
                <w:szCs w:val="16"/>
              </w:rPr>
              <w:t>MotorVelCRF_MtrRadpS_f32</w:t>
            </w:r>
          </w:p>
        </w:tc>
        <w:tc>
          <w:tcPr>
            <w:tcW w:w="4455" w:type="dxa"/>
            <w:vAlign w:val="center"/>
          </w:tcPr>
          <w:p w:rsidR="006D33CC" w:rsidRPr="004B5BE2" w:rsidRDefault="000F505B" w:rsidP="00275A14">
            <w:pPr>
              <w:spacing w:before="100" w:beforeAutospacing="1" w:after="100" w:afterAutospacing="1"/>
              <w:rPr>
                <w:rFonts w:ascii="Arial" w:hAnsi="Arial" w:cs="Arial"/>
                <w:sz w:val="16"/>
                <w:szCs w:val="16"/>
              </w:rPr>
            </w:pPr>
            <w:r w:rsidRPr="000F505B">
              <w:rPr>
                <w:rFonts w:ascii="Arial" w:hAnsi="Arial" w:cs="Arial"/>
                <w:sz w:val="16"/>
                <w:szCs w:val="16"/>
              </w:rPr>
              <w:t>DampingCmd_MtrNm_f32</w:t>
            </w: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F505B" w:rsidRPr="003D58FE" w:rsidRDefault="003D58FE" w:rsidP="00B443A3">
            <w:pPr>
              <w:pStyle w:val="NoSpacing"/>
              <w:rPr>
                <w:rFonts w:ascii="Arial" w:hAnsi="Arial" w:cs="Arial"/>
                <w:sz w:val="16"/>
                <w:szCs w:val="16"/>
              </w:rPr>
            </w:pPr>
            <w:r w:rsidRPr="003D58FE">
              <w:rPr>
                <w:rFonts w:ascii="Arial" w:hAnsi="Arial" w:cs="Arial"/>
                <w:sz w:val="16"/>
                <w:szCs w:val="16"/>
              </w:rPr>
              <w:t>HwTorque_HwNm_f32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F505B" w:rsidRPr="000F505B" w:rsidRDefault="003D58FE" w:rsidP="00B443A3">
            <w:pPr>
              <w:pStyle w:val="NoSpacing"/>
            </w:pPr>
            <w:r w:rsidRPr="003D58FE">
              <w:rPr>
                <w:rFonts w:ascii="Arial" w:hAnsi="Arial" w:cs="Arial"/>
                <w:sz w:val="16"/>
                <w:szCs w:val="16"/>
              </w:rPr>
              <w:t>VehicleSpeed_Kph_f32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76720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218A1" w:rsidRPr="000F505B" w:rsidRDefault="00767205" w:rsidP="00275A14">
            <w:pPr>
              <w:spacing w:before="100" w:beforeAutospacing="1" w:after="100" w:afterAutospacing="1"/>
              <w:rPr>
                <w:rFonts w:ascii="Arial" w:hAnsi="Arial" w:cs="Arial"/>
                <w:sz w:val="16"/>
                <w:szCs w:val="16"/>
              </w:rPr>
            </w:pPr>
            <w:r>
              <w:rPr>
                <w:rFonts w:ascii="Arial" w:hAnsi="Arial" w:cs="Arial"/>
                <w:sz w:val="16"/>
                <w:szCs w:val="16"/>
              </w:rPr>
              <w:t>DampingDDFactor_Uls_f32</w:t>
            </w:r>
          </w:p>
        </w:tc>
        <w:tc>
          <w:tcPr>
            <w:tcW w:w="4455" w:type="dxa"/>
            <w:vAlign w:val="center"/>
          </w:tcPr>
          <w:p w:rsidR="00767205" w:rsidRDefault="00767205" w:rsidP="00275A14">
            <w:pPr>
              <w:spacing w:before="100" w:beforeAutospacing="1" w:after="100" w:afterAutospacing="1"/>
              <w:rPr>
                <w:rFonts w:ascii="Arial" w:hAnsi="Arial" w:cs="Arial"/>
                <w:sz w:val="16"/>
                <w:szCs w:val="16"/>
              </w:rPr>
            </w:pPr>
          </w:p>
        </w:tc>
      </w:tr>
      <w:tr w:rsidR="004218A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218A1" w:rsidRDefault="003D58FE" w:rsidP="00275A14">
            <w:pPr>
              <w:spacing w:before="100" w:beforeAutospacing="1" w:after="100" w:afterAutospacing="1"/>
              <w:rPr>
                <w:rFonts w:ascii="Arial" w:hAnsi="Arial" w:cs="Arial"/>
                <w:sz w:val="16"/>
                <w:szCs w:val="16"/>
              </w:rPr>
            </w:pPr>
            <w:r w:rsidRPr="003D58FE">
              <w:rPr>
                <w:rFonts w:ascii="Arial" w:hAnsi="Arial" w:cs="Arial"/>
                <w:sz w:val="16"/>
                <w:szCs w:val="16"/>
              </w:rPr>
              <w:t>AssistMechTempEst_DegC_f32</w:t>
            </w:r>
          </w:p>
        </w:tc>
        <w:tc>
          <w:tcPr>
            <w:tcW w:w="4455" w:type="dxa"/>
            <w:vAlign w:val="center"/>
          </w:tcPr>
          <w:p w:rsidR="004218A1" w:rsidRDefault="004218A1" w:rsidP="00275A14">
            <w:pPr>
              <w:spacing w:before="100" w:beforeAutospacing="1" w:after="100" w:afterAutospacing="1"/>
              <w:rPr>
                <w:rFonts w:ascii="Arial" w:hAnsi="Arial" w:cs="Arial"/>
                <w:sz w:val="16"/>
                <w:szCs w:val="16"/>
              </w:rPr>
            </w:pPr>
          </w:p>
        </w:tc>
      </w:tr>
      <w:tr w:rsidR="004218A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218A1" w:rsidRPr="004218A1" w:rsidRDefault="003D58FE" w:rsidP="00D953F1">
            <w:pPr>
              <w:spacing w:before="100" w:beforeAutospacing="1" w:after="100" w:afterAutospacing="1"/>
              <w:rPr>
                <w:rFonts w:ascii="Arial" w:hAnsi="Arial" w:cs="Arial"/>
                <w:sz w:val="16"/>
                <w:szCs w:val="16"/>
              </w:rPr>
            </w:pPr>
            <w:r w:rsidRPr="003D58FE">
              <w:rPr>
                <w:rFonts w:ascii="Arial" w:hAnsi="Arial" w:cs="Arial"/>
                <w:sz w:val="16"/>
                <w:szCs w:val="16"/>
              </w:rPr>
              <w:t>AssistCm</w:t>
            </w:r>
            <w:r w:rsidR="00165B3C">
              <w:rPr>
                <w:rFonts w:ascii="Arial" w:hAnsi="Arial" w:cs="Arial"/>
                <w:sz w:val="16"/>
                <w:szCs w:val="16"/>
              </w:rPr>
              <w:t>d</w:t>
            </w:r>
            <w:r w:rsidRPr="003D58FE">
              <w:rPr>
                <w:rFonts w:ascii="Arial" w:hAnsi="Arial" w:cs="Arial"/>
                <w:sz w:val="16"/>
                <w:szCs w:val="16"/>
              </w:rPr>
              <w:t>_MtrNm_f32</w:t>
            </w:r>
          </w:p>
        </w:tc>
        <w:tc>
          <w:tcPr>
            <w:tcW w:w="4455" w:type="dxa"/>
            <w:vAlign w:val="center"/>
          </w:tcPr>
          <w:p w:rsidR="004218A1" w:rsidRDefault="004218A1" w:rsidP="00275A14">
            <w:pPr>
              <w:spacing w:before="100" w:beforeAutospacing="1" w:after="100" w:afterAutospacing="1"/>
              <w:rPr>
                <w:rFonts w:ascii="Arial" w:hAnsi="Arial" w:cs="Arial"/>
                <w:sz w:val="16"/>
                <w:szCs w:val="16"/>
              </w:rPr>
            </w:pPr>
          </w:p>
        </w:tc>
      </w:tr>
      <w:tr w:rsidR="00D91BBA"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D91BBA" w:rsidRPr="003D58FE" w:rsidRDefault="00D91BBA" w:rsidP="00275A14">
            <w:pPr>
              <w:spacing w:before="100" w:beforeAutospacing="1" w:after="100" w:afterAutospacing="1"/>
              <w:rPr>
                <w:rFonts w:ascii="Arial" w:hAnsi="Arial" w:cs="Arial"/>
                <w:sz w:val="16"/>
                <w:szCs w:val="16"/>
              </w:rPr>
            </w:pPr>
            <w:proofErr w:type="spellStart"/>
            <w:r>
              <w:rPr>
                <w:rFonts w:ascii="Arial" w:hAnsi="Arial" w:cs="Arial"/>
                <w:sz w:val="16"/>
                <w:szCs w:val="16"/>
              </w:rPr>
              <w:t>DefeatDampingSvc_Cnt_lgc</w:t>
            </w:r>
            <w:proofErr w:type="spellEnd"/>
          </w:p>
        </w:tc>
        <w:tc>
          <w:tcPr>
            <w:tcW w:w="4455" w:type="dxa"/>
            <w:vAlign w:val="center"/>
          </w:tcPr>
          <w:p w:rsidR="00D91BBA" w:rsidRDefault="00D91BBA" w:rsidP="00275A14">
            <w:pPr>
              <w:spacing w:before="100" w:beforeAutospacing="1" w:after="100" w:afterAutospacing="1"/>
              <w:rPr>
                <w:rFonts w:ascii="Arial" w:hAnsi="Arial" w:cs="Arial"/>
                <w:sz w:val="16"/>
                <w:szCs w:val="16"/>
              </w:rPr>
            </w:pPr>
          </w:p>
        </w:tc>
      </w:tr>
      <w:tr w:rsidR="00FF11E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FF11EB" w:rsidRDefault="00FF11EB" w:rsidP="00275A14">
            <w:pPr>
              <w:spacing w:before="100" w:beforeAutospacing="1" w:after="100" w:afterAutospacing="1"/>
              <w:rPr>
                <w:rFonts w:ascii="Arial" w:hAnsi="Arial" w:cs="Arial"/>
                <w:sz w:val="16"/>
                <w:szCs w:val="16"/>
              </w:rPr>
            </w:pPr>
            <w:r>
              <w:rPr>
                <w:rFonts w:ascii="Arial" w:hAnsi="Arial" w:cs="Arial"/>
                <w:sz w:val="16"/>
                <w:szCs w:val="16"/>
              </w:rPr>
              <w:t>CustomDamp_MtrNm</w:t>
            </w:r>
            <w:r w:rsidRPr="00FF11EB">
              <w:rPr>
                <w:rFonts w:ascii="Arial" w:hAnsi="Arial" w:cs="Arial"/>
                <w:sz w:val="16"/>
                <w:szCs w:val="16"/>
              </w:rPr>
              <w:t>_f32</w:t>
            </w:r>
          </w:p>
        </w:tc>
        <w:tc>
          <w:tcPr>
            <w:tcW w:w="4455" w:type="dxa"/>
            <w:vAlign w:val="center"/>
          </w:tcPr>
          <w:p w:rsidR="00FF11EB" w:rsidRDefault="00FF11EB" w:rsidP="00275A14">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350"/>
        <w:gridCol w:w="1170"/>
        <w:gridCol w:w="1170"/>
        <w:gridCol w:w="2430"/>
      </w:tblGrid>
      <w:tr w:rsidR="00BD008B" w:rsidTr="00D91BB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Variable Name</w:t>
            </w:r>
          </w:p>
        </w:tc>
        <w:tc>
          <w:tcPr>
            <w:tcW w:w="13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(max)</w:t>
            </w:r>
          </w:p>
        </w:tc>
        <w:tc>
          <w:tcPr>
            <w:tcW w:w="243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Software Segment</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proofErr w:type="spellStart"/>
            <w:r w:rsidRPr="00D91BBA">
              <w:rPr>
                <w:rFonts w:ascii="Arial" w:hAnsi="Arial" w:cs="Arial"/>
                <w:sz w:val="16"/>
              </w:rPr>
              <w:t>QDDHwTorqueLPFKSV_Cnt_M_str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DAMPING_START_SEC_VAR_CLEARED_UNSPECIFIED</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proofErr w:type="spellStart"/>
            <w:r w:rsidRPr="00D91BBA">
              <w:rPr>
                <w:rFonts w:ascii="Arial" w:hAnsi="Arial" w:cs="Arial"/>
                <w:sz w:val="16"/>
              </w:rPr>
              <w:t>QDDMtrVelLPFKSV_Cnt_M_str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DAMPING_START_SEC_VAR_CLEARED_UNSPECIFIED</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proofErr w:type="spellStart"/>
            <w:r w:rsidRPr="00D91BBA">
              <w:rPr>
                <w:rFonts w:ascii="Arial" w:hAnsi="Arial" w:cs="Arial"/>
                <w:sz w:val="16"/>
              </w:rPr>
              <w:t>QDDStFilt_Cnt_M_str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DAMPING_START_SEC_VAR_CLEARED_UNSPECIFIED</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proofErr w:type="spellStart"/>
            <w:r w:rsidRPr="00D91BBA">
              <w:rPr>
                <w:rFonts w:ascii="Arial" w:hAnsi="Arial" w:cs="Arial"/>
                <w:sz w:val="16"/>
              </w:rPr>
              <w:t>MtrVelLPFKSV_Cnt_M_str</w:t>
            </w:r>
            <w:proofErr w:type="spellEnd"/>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LPF32KSV_Str</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N/A</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DAMPING_START_SEC_VAR_CLEARED_UNSPECIFIED</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r w:rsidRPr="00D91BBA">
              <w:rPr>
                <w:rFonts w:ascii="Arial" w:hAnsi="Arial" w:cs="Arial"/>
                <w:sz w:val="16"/>
              </w:rPr>
              <w:t>QDDHwTrqBkLash_HwNm_M_f32</w:t>
            </w:r>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-10</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10</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DAMPING_START_SEC_VAR_CLEARED_32</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r w:rsidRPr="00D91BBA">
              <w:rPr>
                <w:rFonts w:ascii="Arial" w:hAnsi="Arial" w:cs="Arial"/>
                <w:sz w:val="16"/>
              </w:rPr>
              <w:t>QDDMtrVelBckLash_MtrRadpS_M_f32</w:t>
            </w:r>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-1118</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1118</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DAMPING_START_SEC_VAR_CLEARED_32</w:t>
            </w:r>
          </w:p>
        </w:tc>
      </w:tr>
      <w:tr w:rsidR="00FF11EB" w:rsidDel="00D91BBA" w:rsidTr="00D91BBA">
        <w:tc>
          <w:tcPr>
            <w:tcW w:w="2808" w:type="dxa"/>
            <w:tcBorders>
              <w:top w:val="single" w:sz="6" w:space="0" w:color="auto"/>
              <w:left w:val="single" w:sz="6" w:space="0" w:color="auto"/>
              <w:bottom w:val="single" w:sz="6" w:space="0" w:color="auto"/>
              <w:right w:val="single" w:sz="6" w:space="0" w:color="auto"/>
            </w:tcBorders>
          </w:tcPr>
          <w:p w:rsidR="00FF11EB" w:rsidRPr="004E08B4" w:rsidDel="00D91BBA" w:rsidRDefault="00FF11EB" w:rsidP="00D91BBA">
            <w:pPr>
              <w:spacing w:before="60"/>
              <w:rPr>
                <w:rFonts w:ascii="Arial" w:hAnsi="Arial" w:cs="Arial"/>
                <w:sz w:val="16"/>
              </w:rPr>
            </w:pPr>
            <w:r w:rsidRPr="00D91BBA">
              <w:rPr>
                <w:rFonts w:ascii="Arial" w:hAnsi="Arial" w:cs="Arial"/>
                <w:sz w:val="16"/>
              </w:rPr>
              <w:t>QDDStFilt_Uls_D_f32</w:t>
            </w:r>
          </w:p>
        </w:tc>
        <w:tc>
          <w:tcPr>
            <w:tcW w:w="135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F11EB" w:rsidDel="00D91BBA" w:rsidRDefault="00FF11EB" w:rsidP="00275A14">
            <w:pPr>
              <w:spacing w:before="60"/>
              <w:rPr>
                <w:rFonts w:ascii="Arial" w:hAnsi="Arial" w:cs="Arial"/>
                <w:sz w:val="16"/>
              </w:rPr>
            </w:pPr>
            <w:r w:rsidRPr="00D91BBA">
              <w:rPr>
                <w:rFonts w:ascii="Arial" w:hAnsi="Arial" w:cs="Arial"/>
                <w:sz w:val="16"/>
              </w:rPr>
              <w:t>DAMPING_START_SEC_VAR_CLEARED_32</w:t>
            </w:r>
          </w:p>
        </w:tc>
      </w:tr>
      <w:tr w:rsidR="00CE3AF0"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CE3AF0" w:rsidP="00B443A3">
            <w:pPr>
              <w:spacing w:before="60"/>
              <w:rPr>
                <w:rFonts w:ascii="Arial" w:hAnsi="Arial" w:cs="Arial"/>
                <w:sz w:val="16"/>
              </w:rPr>
            </w:pPr>
            <w:r w:rsidRPr="00B443A3">
              <w:rPr>
                <w:rFonts w:ascii="Arial" w:hAnsi="Arial" w:cs="Arial"/>
                <w:sz w:val="16"/>
              </w:rPr>
              <w:t>DampTrqScale_Uls_D_u1p15</w:t>
            </w:r>
          </w:p>
        </w:tc>
        <w:tc>
          <w:tcPr>
            <w:tcW w:w="1350" w:type="dxa"/>
            <w:tcBorders>
              <w:top w:val="single" w:sz="6" w:space="0" w:color="auto"/>
              <w:left w:val="single" w:sz="6" w:space="0" w:color="auto"/>
              <w:bottom w:val="single" w:sz="6" w:space="0" w:color="auto"/>
              <w:right w:val="single" w:sz="6" w:space="0" w:color="auto"/>
            </w:tcBorders>
          </w:tcPr>
          <w:p w:rsidR="00CE3AF0" w:rsidDel="004218A1" w:rsidRDefault="00CE3AF0" w:rsidP="00275A14">
            <w:pPr>
              <w:spacing w:before="60"/>
              <w:rPr>
                <w:rFonts w:ascii="Arial" w:hAnsi="Arial" w:cs="Arial"/>
                <w:sz w:val="16"/>
              </w:rPr>
            </w:pPr>
            <w:r>
              <w:rPr>
                <w:rFonts w:ascii="Arial" w:hAnsi="Arial" w:cs="Arial"/>
                <w:sz w:val="16"/>
              </w:rPr>
              <w:t>2^-15</w:t>
            </w:r>
          </w:p>
        </w:tc>
        <w:tc>
          <w:tcPr>
            <w:tcW w:w="1170" w:type="dxa"/>
            <w:tcBorders>
              <w:top w:val="single" w:sz="6" w:space="0" w:color="auto"/>
              <w:left w:val="single" w:sz="6" w:space="0" w:color="auto"/>
              <w:bottom w:val="single" w:sz="6" w:space="0" w:color="auto"/>
              <w:right w:val="single" w:sz="6" w:space="0" w:color="auto"/>
            </w:tcBorders>
          </w:tcPr>
          <w:p w:rsidR="00CE3AF0"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CE3AF0"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CE3AF0"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w:t>
            </w:r>
            <w:r>
              <w:rPr>
                <w:rFonts w:ascii="Arial" w:hAnsi="Arial" w:cs="Arial"/>
                <w:sz w:val="16"/>
              </w:rPr>
              <w:t>16</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B443A3">
            <w:pPr>
              <w:spacing w:before="60"/>
              <w:rPr>
                <w:rFonts w:ascii="Arial" w:hAnsi="Arial" w:cs="Arial"/>
                <w:sz w:val="16"/>
              </w:rPr>
            </w:pPr>
            <w:r w:rsidRPr="00B443A3">
              <w:rPr>
                <w:rFonts w:ascii="Arial" w:hAnsi="Arial" w:cs="Arial"/>
                <w:sz w:val="16"/>
              </w:rPr>
              <w:t>DampTempScale_Uls_D_u4p12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2^-12</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w:t>
            </w:r>
            <w:r>
              <w:rPr>
                <w:rFonts w:ascii="Arial" w:hAnsi="Arial" w:cs="Arial"/>
                <w:sz w:val="16"/>
              </w:rPr>
              <w:t>16</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D91BBA">
            <w:pPr>
              <w:spacing w:before="60"/>
              <w:rPr>
                <w:rFonts w:ascii="Arial" w:hAnsi="Arial" w:cs="Arial"/>
                <w:sz w:val="16"/>
              </w:rPr>
            </w:pPr>
            <w:r w:rsidRPr="00B443A3">
              <w:rPr>
                <w:rFonts w:ascii="Arial" w:hAnsi="Arial" w:cs="Arial"/>
                <w:sz w:val="16"/>
              </w:rPr>
              <w:t>DampMtrVelDmp_MtrNm_D_</w:t>
            </w:r>
            <w:r w:rsidR="00D91BBA">
              <w:rPr>
                <w:rFonts w:ascii="Arial" w:hAnsi="Arial" w:cs="Arial"/>
                <w:sz w:val="16"/>
              </w:rPr>
              <w:t>f32</w:t>
            </w:r>
            <w:r w:rsidR="00D91BBA" w:rsidRPr="00B443A3">
              <w:rPr>
                <w:rFonts w:ascii="Arial" w:hAnsi="Arial" w:cs="Arial"/>
                <w:sz w:val="16"/>
              </w:rPr>
              <w:t xml:space="preserve"> </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D91BBA" w:rsidP="00275A14">
            <w:pPr>
              <w:spacing w:before="60"/>
              <w:rPr>
                <w:rFonts w:ascii="Arial" w:hAnsi="Arial" w:cs="Arial"/>
                <w:sz w:val="16"/>
              </w:rPr>
            </w:pPr>
            <w:r>
              <w:rPr>
                <w:rFonts w:ascii="Arial" w:hAnsi="Arial" w:cs="Arial"/>
                <w:sz w:val="16"/>
              </w:rPr>
              <w:t xml:space="preserve"> 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B443A3">
            <w:pPr>
              <w:spacing w:before="60"/>
              <w:rPr>
                <w:rFonts w:ascii="Arial" w:hAnsi="Arial" w:cs="Arial"/>
                <w:sz w:val="16"/>
              </w:rPr>
            </w:pPr>
            <w:r w:rsidRPr="00B443A3">
              <w:rPr>
                <w:rFonts w:ascii="Arial" w:hAnsi="Arial" w:cs="Arial"/>
                <w:sz w:val="16"/>
              </w:rPr>
              <w:lastRenderedPageBreak/>
              <w:t>DampHPSDmp_MtrNm_D_f32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bookmarkStart w:id="0" w:name="OLE_LINK77"/>
            <w:bookmarkStart w:id="1" w:name="OLE_LINK78"/>
            <w:r>
              <w:rPr>
                <w:rFonts w:ascii="Arial" w:hAnsi="Arial" w:cs="Arial"/>
                <w:sz w:val="16"/>
              </w:rPr>
              <w:t>Single Precision Float</w:t>
            </w:r>
            <w:bookmarkEnd w:id="0"/>
            <w:bookmarkEnd w:id="1"/>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7D09CC" w:rsidRPr="00B443A3" w:rsidRDefault="00F30AD2" w:rsidP="00B443A3">
            <w:pPr>
              <w:spacing w:before="60"/>
              <w:rPr>
                <w:rFonts w:ascii="Arial" w:hAnsi="Arial" w:cs="Arial"/>
                <w:sz w:val="16"/>
              </w:rPr>
            </w:pPr>
            <w:r w:rsidRPr="00B443A3">
              <w:rPr>
                <w:rFonts w:ascii="Arial" w:hAnsi="Arial" w:cs="Arial"/>
                <w:sz w:val="16"/>
              </w:rPr>
              <w:t>DampHPSc1_Uls_D_f32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F30AD2" w:rsidRPr="004E08B4" w:rsidDel="004218A1" w:rsidRDefault="00F30AD2" w:rsidP="00B443A3">
            <w:pPr>
              <w:spacing w:before="60"/>
              <w:rPr>
                <w:rFonts w:ascii="Arial" w:hAnsi="Arial" w:cs="Arial"/>
                <w:sz w:val="16"/>
              </w:rPr>
            </w:pPr>
            <w:r w:rsidRPr="00B443A3">
              <w:rPr>
                <w:rFonts w:ascii="Arial" w:hAnsi="Arial" w:cs="Arial"/>
                <w:sz w:val="16"/>
              </w:rPr>
              <w:t>DampHPSc2_Uls_D_f32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F30AD2" w:rsidRPr="004E08B4" w:rsidDel="004218A1" w:rsidRDefault="00F30AD2" w:rsidP="00B443A3">
            <w:pPr>
              <w:spacing w:before="60"/>
              <w:rPr>
                <w:rFonts w:ascii="Arial" w:hAnsi="Arial" w:cs="Arial"/>
                <w:sz w:val="16"/>
              </w:rPr>
            </w:pPr>
            <w:r w:rsidRPr="00B443A3">
              <w:rPr>
                <w:rFonts w:ascii="Arial" w:hAnsi="Arial" w:cs="Arial"/>
                <w:sz w:val="16"/>
              </w:rPr>
              <w:t>DampHPSc3_Uls_D_f32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r w:rsidR="00F30AD2" w:rsidTr="00D91BBA">
        <w:tc>
          <w:tcPr>
            <w:tcW w:w="2808" w:type="dxa"/>
            <w:tcBorders>
              <w:top w:val="single" w:sz="6" w:space="0" w:color="auto"/>
              <w:left w:val="single" w:sz="6" w:space="0" w:color="auto"/>
              <w:bottom w:val="single" w:sz="6" w:space="0" w:color="auto"/>
              <w:right w:val="single" w:sz="6" w:space="0" w:color="auto"/>
            </w:tcBorders>
          </w:tcPr>
          <w:p w:rsidR="00F30AD2" w:rsidRPr="004E08B4" w:rsidDel="004218A1" w:rsidRDefault="00F30AD2" w:rsidP="00B443A3">
            <w:pPr>
              <w:spacing w:before="60"/>
              <w:rPr>
                <w:rFonts w:ascii="Arial" w:hAnsi="Arial" w:cs="Arial"/>
                <w:sz w:val="16"/>
              </w:rPr>
            </w:pPr>
            <w:r w:rsidRPr="00B443A3">
              <w:rPr>
                <w:rFonts w:ascii="Arial" w:hAnsi="Arial" w:cs="Arial"/>
                <w:sz w:val="16"/>
              </w:rPr>
              <w:t>DampHPSc4_Uls_D_f32</w:t>
            </w:r>
          </w:p>
        </w:tc>
        <w:tc>
          <w:tcPr>
            <w:tcW w:w="135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Single Precision Float</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1170" w:type="dxa"/>
            <w:tcBorders>
              <w:top w:val="single" w:sz="6" w:space="0" w:color="auto"/>
              <w:left w:val="single" w:sz="6" w:space="0" w:color="auto"/>
              <w:bottom w:val="single" w:sz="6" w:space="0" w:color="auto"/>
              <w:right w:val="single" w:sz="6" w:space="0" w:color="auto"/>
            </w:tcBorders>
          </w:tcPr>
          <w:p w:rsidR="00F30AD2" w:rsidDel="004218A1" w:rsidRDefault="00F30AD2" w:rsidP="00275A14">
            <w:pPr>
              <w:spacing w:before="60"/>
              <w:rPr>
                <w:rFonts w:ascii="Arial" w:hAnsi="Arial" w:cs="Arial"/>
                <w:sz w:val="16"/>
              </w:rPr>
            </w:pPr>
            <w:r>
              <w:rPr>
                <w:rFonts w:ascii="Arial" w:hAnsi="Arial" w:cs="Arial"/>
                <w:sz w:val="16"/>
              </w:rPr>
              <w:t>FULL</w:t>
            </w:r>
          </w:p>
        </w:tc>
        <w:tc>
          <w:tcPr>
            <w:tcW w:w="2430" w:type="dxa"/>
            <w:tcBorders>
              <w:top w:val="single" w:sz="6" w:space="0" w:color="auto"/>
              <w:left w:val="single" w:sz="6" w:space="0" w:color="auto"/>
              <w:bottom w:val="single" w:sz="6" w:space="0" w:color="auto"/>
              <w:right w:val="single" w:sz="6" w:space="0" w:color="auto"/>
            </w:tcBorders>
          </w:tcPr>
          <w:p w:rsidR="00F30AD2" w:rsidRDefault="00380996" w:rsidP="00275A14">
            <w:pPr>
              <w:spacing w:before="60"/>
              <w:rPr>
                <w:rFonts w:ascii="Arial" w:hAnsi="Arial" w:cs="Arial"/>
                <w:sz w:val="16"/>
              </w:rPr>
            </w:pPr>
            <w:r w:rsidRPr="00380996">
              <w:rPr>
                <w:rFonts w:ascii="Arial" w:hAnsi="Arial" w:cs="Arial"/>
                <w:sz w:val="16"/>
              </w:rPr>
              <w:t>DAMPING_STOP_SEC_VAR_</w:t>
            </w:r>
            <w:r w:rsidR="00316A7A" w:rsidRPr="00316A7A">
              <w:rPr>
                <w:rFonts w:ascii="Arial" w:hAnsi="Arial" w:cs="Arial"/>
                <w:sz w:val="16"/>
              </w:rPr>
              <w:t xml:space="preserve">CLEARED </w:t>
            </w:r>
            <w:r w:rsidRPr="00380996">
              <w:rPr>
                <w:rFonts w:ascii="Arial" w:hAnsi="Arial" w:cs="Arial"/>
                <w:sz w:val="16"/>
              </w:rPr>
              <w:t>_32</w:t>
            </w:r>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275A14">
        <w:tc>
          <w:tcPr>
            <w:tcW w:w="3348" w:type="dxa"/>
            <w:shd w:val="pct30" w:color="FFFF00" w:fill="FFFFFF"/>
          </w:tcPr>
          <w:p w:rsidR="003C4D3F" w:rsidRDefault="003C4D3F" w:rsidP="00275A14">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(max)</w:t>
            </w:r>
          </w:p>
        </w:tc>
      </w:tr>
      <w:tr w:rsidR="00B443A3" w:rsidTr="00B443A3">
        <w:tc>
          <w:tcPr>
            <w:tcW w:w="3348" w:type="dxa"/>
            <w:shd w:val="clear" w:color="auto" w:fill="FFFFFF" w:themeFill="background1"/>
          </w:tcPr>
          <w:p w:rsidR="00B443A3" w:rsidRDefault="00B443A3" w:rsidP="00B443A3">
            <w:pPr>
              <w:spacing w:before="60"/>
              <w:rPr>
                <w:rFonts w:ascii="Arial" w:hAnsi="Arial" w:cs="Arial"/>
                <w:sz w:val="16"/>
              </w:rPr>
            </w:pPr>
            <w:r>
              <w:rPr>
                <w:rFonts w:ascii="Arial" w:hAnsi="Arial" w:cs="Arial"/>
                <w:sz w:val="16"/>
              </w:rPr>
              <w:t>None</w:t>
            </w:r>
          </w:p>
        </w:tc>
        <w:tc>
          <w:tcPr>
            <w:tcW w:w="2160" w:type="dxa"/>
            <w:shd w:val="clear" w:color="auto" w:fill="FFFFFF" w:themeFill="background1"/>
          </w:tcPr>
          <w:p w:rsidR="00B443A3" w:rsidRDefault="00B443A3" w:rsidP="00B443A3">
            <w:pPr>
              <w:spacing w:before="60"/>
              <w:rPr>
                <w:rFonts w:ascii="Arial" w:hAnsi="Arial" w:cs="Arial"/>
                <w:sz w:val="16"/>
              </w:rPr>
            </w:pPr>
          </w:p>
        </w:tc>
        <w:tc>
          <w:tcPr>
            <w:tcW w:w="1440" w:type="dxa"/>
            <w:shd w:val="clear" w:color="auto" w:fill="FFFFFF" w:themeFill="background1"/>
          </w:tcPr>
          <w:p w:rsidR="00B443A3" w:rsidRDefault="00B443A3" w:rsidP="00B443A3">
            <w:pPr>
              <w:spacing w:before="60"/>
              <w:rPr>
                <w:rFonts w:ascii="Arial" w:hAnsi="Arial" w:cs="Arial"/>
                <w:sz w:val="16"/>
              </w:rPr>
            </w:pPr>
          </w:p>
        </w:tc>
        <w:tc>
          <w:tcPr>
            <w:tcW w:w="992" w:type="dxa"/>
            <w:shd w:val="clear" w:color="auto" w:fill="FFFFFF" w:themeFill="background1"/>
          </w:tcPr>
          <w:p w:rsidR="00B443A3" w:rsidRDefault="00B443A3" w:rsidP="00B443A3">
            <w:pPr>
              <w:spacing w:before="60"/>
              <w:rPr>
                <w:rFonts w:ascii="Arial" w:hAnsi="Arial" w:cs="Arial"/>
                <w:sz w:val="16"/>
              </w:rPr>
            </w:pPr>
          </w:p>
        </w:tc>
        <w:tc>
          <w:tcPr>
            <w:tcW w:w="993" w:type="dxa"/>
            <w:shd w:val="clear" w:color="auto" w:fill="FFFFFF" w:themeFill="background1"/>
          </w:tcPr>
          <w:p w:rsidR="00B443A3" w:rsidRDefault="00B443A3" w:rsidP="00B443A3">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CE0730">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38753C"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C529D4" w:rsidRPr="0038753C" w:rsidRDefault="0038753C">
            <w:pPr>
              <w:spacing w:before="60"/>
              <w:rPr>
                <w:rFonts w:ascii="Arial" w:hAnsi="Arial" w:cs="Arial"/>
                <w:sz w:val="16"/>
              </w:rPr>
            </w:pPr>
            <w:r w:rsidRPr="0038753C">
              <w:rPr>
                <w:rFonts w:ascii="Arial" w:hAnsi="Arial" w:cs="Arial"/>
                <w:sz w:val="16"/>
              </w:rPr>
              <w:t>k_MtrVelDampLPFKn_</w:t>
            </w:r>
            <w:r w:rsidR="00D91BBA" w:rsidRPr="00D91BBA">
              <w:rPr>
                <w:rFonts w:ascii="Arial" w:hAnsi="Arial" w:cs="Arial"/>
                <w:sz w:val="16"/>
              </w:rPr>
              <w:t>Hz_f32</w:t>
            </w:r>
          </w:p>
        </w:tc>
      </w:tr>
      <w:tr w:rsidR="0038753C"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38753C" w:rsidRPr="0038753C" w:rsidRDefault="0038753C">
            <w:pPr>
              <w:spacing w:before="60"/>
              <w:rPr>
                <w:rFonts w:ascii="Arial" w:hAnsi="Arial" w:cs="Arial"/>
                <w:sz w:val="16"/>
              </w:rPr>
            </w:pPr>
            <w:r w:rsidRPr="0038753C">
              <w:rPr>
                <w:rFonts w:ascii="Arial" w:hAnsi="Arial" w:cs="Arial"/>
                <w:sz w:val="16"/>
              </w:rPr>
              <w:t>t_HwTrqDmpTblX_HwNm_u8p8</w:t>
            </w:r>
            <w:r w:rsidR="0014424E">
              <w:rPr>
                <w:rFonts w:ascii="Arial" w:hAnsi="Arial" w:cs="Arial"/>
                <w:sz w:val="16"/>
              </w:rPr>
              <w:t xml:space="preserve"> []</w:t>
            </w:r>
          </w:p>
        </w:tc>
      </w:tr>
      <w:tr w:rsidR="00AE1BBF" w:rsidDel="00AE1BBF"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AE1BBF" w:rsidRPr="0038753C" w:rsidDel="00AE1BBF" w:rsidRDefault="00AE1BBF">
            <w:pPr>
              <w:spacing w:before="60"/>
              <w:rPr>
                <w:rFonts w:ascii="Arial" w:hAnsi="Arial" w:cs="Arial"/>
                <w:sz w:val="16"/>
              </w:rPr>
            </w:pPr>
            <w:r w:rsidRPr="00AE1BBF">
              <w:rPr>
                <w:rFonts w:ascii="Arial" w:hAnsi="Arial" w:cs="Arial"/>
                <w:sz w:val="16"/>
              </w:rPr>
              <w:t>t_CmnVehSpd_Kph_u9p7</w:t>
            </w:r>
            <w:r>
              <w:rPr>
                <w:rFonts w:ascii="Arial" w:hAnsi="Arial" w:cs="Arial"/>
                <w:sz w:val="16"/>
              </w:rPr>
              <w:t>[]</w:t>
            </w:r>
          </w:p>
        </w:tc>
      </w:tr>
      <w:tr w:rsidR="00CE0730"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CE0730" w:rsidRPr="00B20857" w:rsidRDefault="00CE0730">
            <w:pPr>
              <w:spacing w:before="60"/>
              <w:rPr>
                <w:rFonts w:ascii="Arial" w:hAnsi="Arial" w:cs="Arial"/>
                <w:sz w:val="16"/>
              </w:rPr>
            </w:pPr>
            <w:r>
              <w:rPr>
                <w:rFonts w:ascii="Arial" w:hAnsi="Arial" w:cs="Arial"/>
                <w:sz w:val="16"/>
              </w:rPr>
              <w:t>t</w:t>
            </w:r>
            <w:r w:rsidRPr="00AF1AAC">
              <w:rPr>
                <w:rFonts w:ascii="Arial" w:hAnsi="Arial" w:cs="Arial"/>
                <w:sz w:val="16"/>
              </w:rPr>
              <w:t>_HwTrqDmpTblY_Uls_u1p15</w:t>
            </w:r>
            <w:r w:rsidR="008D25AF">
              <w:rPr>
                <w:rFonts w:ascii="Arial" w:hAnsi="Arial" w:cs="Arial"/>
                <w:sz w:val="16"/>
              </w:rPr>
              <w:t xml:space="preserve">[ </w:t>
            </w:r>
            <w:r w:rsidR="00C529D4">
              <w:rPr>
                <w:rFonts w:ascii="Arial" w:hAnsi="Arial" w:cs="Arial"/>
                <w:sz w:val="16"/>
              </w:rPr>
              <w:t>]</w:t>
            </w:r>
          </w:p>
        </w:tc>
      </w:tr>
      <w:tr w:rsidR="00DE7D2E"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DE7D2E" w:rsidRDefault="00146732">
            <w:pPr>
              <w:spacing w:before="60"/>
              <w:rPr>
                <w:rFonts w:ascii="Arial" w:hAnsi="Arial" w:cs="Arial"/>
                <w:sz w:val="16"/>
              </w:rPr>
            </w:pPr>
            <w:r>
              <w:rPr>
                <w:rFonts w:ascii="Arial" w:hAnsi="Arial" w:cs="Arial"/>
                <w:sz w:val="16"/>
              </w:rPr>
              <w:t>t2_MtrVelDmpTblX</w:t>
            </w:r>
            <w:r w:rsidR="00DE7D2E" w:rsidRPr="00DE7D2E">
              <w:rPr>
                <w:rFonts w:ascii="Arial" w:hAnsi="Arial" w:cs="Arial"/>
                <w:sz w:val="16"/>
              </w:rPr>
              <w:t>_MtrRadpS_u12p4</w:t>
            </w:r>
            <w:r w:rsidR="00DE7D2E">
              <w:rPr>
                <w:rFonts w:ascii="Arial" w:hAnsi="Arial" w:cs="Arial"/>
                <w:sz w:val="16"/>
              </w:rPr>
              <w:t>[ ] [ ]</w:t>
            </w:r>
          </w:p>
        </w:tc>
      </w:tr>
      <w:tr w:rsidR="00DE7D2E"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DE7D2E" w:rsidRDefault="00146732">
            <w:pPr>
              <w:spacing w:before="60"/>
              <w:rPr>
                <w:rFonts w:ascii="Arial" w:hAnsi="Arial" w:cs="Arial"/>
                <w:sz w:val="16"/>
              </w:rPr>
            </w:pPr>
            <w:r>
              <w:rPr>
                <w:rFonts w:ascii="Arial" w:hAnsi="Arial" w:cs="Arial"/>
                <w:sz w:val="16"/>
              </w:rPr>
              <w:t>t2_MtrVelDmpTblY</w:t>
            </w:r>
            <w:r w:rsidR="00DE7D2E" w:rsidRPr="00DE7D2E">
              <w:rPr>
                <w:rFonts w:ascii="Arial" w:hAnsi="Arial" w:cs="Arial"/>
                <w:sz w:val="16"/>
              </w:rPr>
              <w:t>_MtrNm_u5p11</w:t>
            </w:r>
            <w:r w:rsidR="00DE7D2E">
              <w:rPr>
                <w:rFonts w:ascii="Arial" w:hAnsi="Arial" w:cs="Arial"/>
                <w:sz w:val="16"/>
              </w:rPr>
              <w:t>[ ] [ ]</w:t>
            </w:r>
          </w:p>
        </w:tc>
      </w:tr>
      <w:tr w:rsidR="00C529D4"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C529D4" w:rsidRDefault="00DE7D2E" w:rsidP="00C529D4">
            <w:pPr>
              <w:spacing w:before="60"/>
              <w:rPr>
                <w:rFonts w:ascii="Arial" w:hAnsi="Arial" w:cs="Arial"/>
                <w:sz w:val="16"/>
              </w:rPr>
            </w:pPr>
            <w:r>
              <w:rPr>
                <w:rFonts w:ascii="Arial" w:hAnsi="Arial" w:cs="Arial"/>
                <w:sz w:val="16"/>
              </w:rPr>
              <w:t>t_TempSc</w:t>
            </w:r>
            <w:r w:rsidR="0042163E">
              <w:rPr>
                <w:rFonts w:ascii="Arial" w:hAnsi="Arial" w:cs="Arial"/>
                <w:sz w:val="16"/>
              </w:rPr>
              <w:t>aleX_DegC_s8p7</w:t>
            </w:r>
            <w:r>
              <w:rPr>
                <w:rFonts w:ascii="Arial" w:hAnsi="Arial" w:cs="Arial"/>
                <w:sz w:val="16"/>
              </w:rPr>
              <w:t xml:space="preserve">[ </w:t>
            </w:r>
            <w:r w:rsidRPr="00DE7D2E">
              <w:rPr>
                <w:rFonts w:ascii="Arial" w:hAnsi="Arial" w:cs="Arial"/>
                <w:sz w:val="16"/>
              </w:rPr>
              <w:t>]</w:t>
            </w:r>
          </w:p>
        </w:tc>
      </w:tr>
      <w:tr w:rsidR="00DE7D2E" w:rsidTr="00CE0730">
        <w:trPr>
          <w:jc w:val="center"/>
        </w:trPr>
        <w:tc>
          <w:tcPr>
            <w:tcW w:w="4608" w:type="dxa"/>
            <w:tcBorders>
              <w:top w:val="single" w:sz="4" w:space="0" w:color="auto"/>
              <w:left w:val="single" w:sz="4" w:space="0" w:color="auto"/>
              <w:bottom w:val="single" w:sz="4" w:space="0" w:color="auto"/>
              <w:right w:val="single" w:sz="4" w:space="0" w:color="auto"/>
            </w:tcBorders>
          </w:tcPr>
          <w:p w:rsidR="00DE7D2E" w:rsidRDefault="00DE7D2E" w:rsidP="00C529D4">
            <w:pPr>
              <w:spacing w:before="60"/>
              <w:rPr>
                <w:rFonts w:ascii="Arial" w:hAnsi="Arial" w:cs="Arial"/>
                <w:sz w:val="16"/>
              </w:rPr>
            </w:pPr>
            <w:r>
              <w:rPr>
                <w:rFonts w:ascii="Arial" w:hAnsi="Arial" w:cs="Arial"/>
                <w:sz w:val="16"/>
              </w:rPr>
              <w:t xml:space="preserve">t_TempScaleY_Uls_u4p12[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Pr>
                <w:rFonts w:ascii="Arial" w:hAnsi="Arial" w:cs="Arial"/>
                <w:sz w:val="16"/>
              </w:rPr>
              <w:t xml:space="preserve">t_HPSscaleC1Y_Uls_u4p12[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Pr>
                <w:rFonts w:ascii="Arial" w:hAnsi="Arial" w:cs="Arial"/>
                <w:sz w:val="16"/>
              </w:rPr>
              <w:t xml:space="preserve">t_HPSscaleC2Y_Uls_u4p12[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Pr>
                <w:rFonts w:ascii="Arial" w:hAnsi="Arial" w:cs="Arial"/>
                <w:sz w:val="16"/>
              </w:rPr>
              <w:t xml:space="preserve">t_HPSscaleC3Y_Uls_u4p12[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sidRPr="00DE7D2E">
              <w:rPr>
                <w:rFonts w:ascii="Arial" w:hAnsi="Arial" w:cs="Arial"/>
                <w:sz w:val="16"/>
              </w:rPr>
              <w:t>t_HPSscaleC4Y_Uls_u4p12[</w:t>
            </w:r>
            <w:r>
              <w:rPr>
                <w:rFonts w:ascii="Arial" w:hAnsi="Arial" w:cs="Arial"/>
                <w:sz w:val="16"/>
              </w:rPr>
              <w:t xml:space="preserve"> </w:t>
            </w:r>
            <w:r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42163E" w:rsidP="00DE7D2E">
            <w:pPr>
              <w:spacing w:before="60"/>
              <w:rPr>
                <w:rFonts w:ascii="Arial" w:hAnsi="Arial" w:cs="Arial"/>
                <w:sz w:val="16"/>
              </w:rPr>
            </w:pPr>
            <w:r>
              <w:rPr>
                <w:rFonts w:ascii="Arial" w:hAnsi="Arial" w:cs="Arial"/>
                <w:sz w:val="16"/>
              </w:rPr>
              <w:t>t_HPSAsstLimY_MtrNm_u4p12</w:t>
            </w:r>
            <w:r w:rsidR="00DE7D2E">
              <w:rPr>
                <w:rFonts w:ascii="Arial" w:hAnsi="Arial" w:cs="Arial"/>
                <w:sz w:val="16"/>
              </w:rPr>
              <w:t xml:space="preserve">[ </w:t>
            </w:r>
            <w:r w:rsidR="00DE7D2E" w:rsidRPr="00DE7D2E">
              <w:rPr>
                <w:rFonts w:ascii="Arial" w:hAnsi="Arial" w:cs="Arial"/>
                <w:sz w:val="16"/>
              </w:rPr>
              <w:t>]</w:t>
            </w:r>
          </w:p>
        </w:tc>
      </w:tr>
      <w:tr w:rsidR="00DE7D2E"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E7D2E" w:rsidRPr="00DE7D2E" w:rsidRDefault="00DE7D2E" w:rsidP="00DE7D2E">
            <w:pPr>
              <w:spacing w:before="60"/>
              <w:rPr>
                <w:rFonts w:ascii="Arial" w:hAnsi="Arial" w:cs="Arial"/>
                <w:sz w:val="16"/>
              </w:rPr>
            </w:pPr>
            <w:r w:rsidRPr="00DE7D2E">
              <w:rPr>
                <w:rFonts w:ascii="Arial" w:hAnsi="Arial" w:cs="Arial"/>
                <w:sz w:val="16"/>
              </w:rPr>
              <w:t>k_HPSOutLimit_MtrNm_f32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k_Quad13DmpMult_Uls_f32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k_Quad24DmpMult_Uls_f32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k_QddHwTrqDampKn_Hz_f32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k_QddMtrVelDampKn_Hz_f32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k_QDDHwTrqBckLash_HwNm_f32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k_QDDMtrVelBckLash_MtrRadpS_f32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k_QddSfLFPKn_Hz_f32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k_HPSbaseC1_MtrNmpMtrRadpS_f32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k_HPSbaseC2_MtrNmpMtrRadpS_f32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k_HPSbaseC3_MtrNmpMtrRadpS_f32</w:t>
            </w:r>
          </w:p>
        </w:tc>
      </w:tr>
      <w:tr w:rsidR="00D91BBA" w:rsidRPr="00DE7D2E" w:rsidTr="00DE7D2E">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91BBA" w:rsidRPr="00DE7D2E" w:rsidRDefault="00D91BBA" w:rsidP="00DE7D2E">
            <w:pPr>
              <w:spacing w:before="60"/>
              <w:rPr>
                <w:rFonts w:ascii="Arial" w:hAnsi="Arial" w:cs="Arial"/>
                <w:sz w:val="16"/>
              </w:rPr>
            </w:pPr>
            <w:r w:rsidRPr="00D91BBA">
              <w:rPr>
                <w:rFonts w:ascii="Arial" w:hAnsi="Arial" w:cs="Arial"/>
                <w:sz w:val="16"/>
              </w:rPr>
              <w:t>k_HPSbaseC4_MtrNmpMtrRadpS_f32</w:t>
            </w:r>
          </w:p>
        </w:tc>
      </w:tr>
    </w:tbl>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275A14">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Value</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sidRPr="000F505B">
              <w:rPr>
                <w:rFonts w:ascii="Arial" w:hAnsi="Arial" w:cs="Arial"/>
                <w:sz w:val="16"/>
              </w:rPr>
              <w:t>D_DAMPINGCMDMIN_MTRNM_F32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FC1335" w:rsidP="00275A14">
            <w:pPr>
              <w:spacing w:before="60"/>
              <w:rPr>
                <w:rFonts w:ascii="Arial" w:hAnsi="Arial" w:cs="Arial"/>
                <w:sz w:val="16"/>
              </w:rPr>
            </w:pPr>
            <w:r>
              <w:rPr>
                <w:rFonts w:ascii="Arial" w:hAnsi="Arial" w:cs="Arial"/>
                <w:sz w:val="16"/>
              </w:rPr>
              <w:t>-8.8</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sidRPr="000F505B">
              <w:rPr>
                <w:rFonts w:ascii="Arial" w:hAnsi="Arial" w:cs="Arial"/>
                <w:sz w:val="16"/>
              </w:rPr>
              <w:t>D_DAMPINGCMDMAX_MTRNM_F32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FC1335" w:rsidP="00275A14">
            <w:pPr>
              <w:spacing w:before="60"/>
              <w:rPr>
                <w:rFonts w:ascii="Arial" w:hAnsi="Arial" w:cs="Arial"/>
                <w:sz w:val="16"/>
              </w:rPr>
            </w:pPr>
            <w:r>
              <w:rPr>
                <w:rFonts w:ascii="Arial" w:hAnsi="Arial" w:cs="Arial"/>
                <w:sz w:val="16"/>
              </w:rPr>
              <w:t>8.8</w:t>
            </w:r>
          </w:p>
        </w:tc>
      </w:tr>
    </w:tbl>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D91BBA">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615322"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615322" w:rsidRPr="00E304D9" w:rsidRDefault="00D47B48">
            <w:pPr>
              <w:spacing w:before="60"/>
              <w:rPr>
                <w:rFonts w:ascii="Arial" w:hAnsi="Arial" w:cs="Arial"/>
                <w:sz w:val="16"/>
              </w:rPr>
            </w:pPr>
            <w:r w:rsidRPr="00D47B48">
              <w:rPr>
                <w:rFonts w:ascii="Arial" w:hAnsi="Arial" w:cs="Arial"/>
                <w:sz w:val="16"/>
              </w:rPr>
              <w:t>BC_DAMPING_FAULTINJECTIONPOINT</w:t>
            </w:r>
          </w:p>
        </w:tc>
      </w:tr>
      <w:tr w:rsidR="004A781C"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D47B48">
            <w:pPr>
              <w:spacing w:before="60"/>
              <w:rPr>
                <w:rFonts w:ascii="Arial" w:hAnsi="Arial" w:cs="Arial"/>
                <w:sz w:val="16"/>
              </w:rPr>
            </w:pPr>
            <w:r w:rsidRPr="00D47B48">
              <w:rPr>
                <w:rFonts w:ascii="Arial" w:hAnsi="Arial" w:cs="Arial"/>
                <w:sz w:val="16"/>
              </w:rPr>
              <w:t>STD_ON</w:t>
            </w:r>
          </w:p>
        </w:tc>
      </w:tr>
      <w:tr w:rsidR="004A781C"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4A781C" w:rsidRDefault="00436AE3">
            <w:pPr>
              <w:spacing w:before="60"/>
              <w:rPr>
                <w:rFonts w:ascii="Arial" w:hAnsi="Arial" w:cs="Arial"/>
                <w:sz w:val="16"/>
              </w:rPr>
            </w:pPr>
            <w:r w:rsidRPr="00D47B48">
              <w:rPr>
                <w:rFonts w:ascii="Arial" w:hAnsi="Arial" w:cs="Arial"/>
                <w:sz w:val="16"/>
              </w:rPr>
              <w:t>FLTINJ_DAMPING</w:t>
            </w:r>
          </w:p>
        </w:tc>
      </w:tr>
      <w:tr w:rsidR="00D91BBA"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D91BBA" w:rsidRPr="00D47B48" w:rsidRDefault="00D91BBA">
            <w:pPr>
              <w:spacing w:before="60"/>
              <w:rPr>
                <w:rFonts w:ascii="Arial" w:hAnsi="Arial" w:cs="Arial"/>
                <w:sz w:val="16"/>
              </w:rPr>
            </w:pPr>
            <w:r w:rsidRPr="00D91BBA">
              <w:rPr>
                <w:rFonts w:ascii="Arial" w:hAnsi="Arial" w:cs="Arial"/>
                <w:sz w:val="16"/>
              </w:rPr>
              <w:t>D_2MS_SEC_F32</w:t>
            </w:r>
          </w:p>
        </w:tc>
      </w:tr>
      <w:tr w:rsidR="00D91BBA" w:rsidTr="00D91BBA">
        <w:trPr>
          <w:jc w:val="center"/>
        </w:trPr>
        <w:tc>
          <w:tcPr>
            <w:tcW w:w="4608" w:type="dxa"/>
            <w:tcBorders>
              <w:top w:val="single" w:sz="4" w:space="0" w:color="auto"/>
              <w:left w:val="single" w:sz="4" w:space="0" w:color="auto"/>
              <w:bottom w:val="single" w:sz="4" w:space="0" w:color="auto"/>
              <w:right w:val="single" w:sz="4" w:space="0" w:color="auto"/>
            </w:tcBorders>
          </w:tcPr>
          <w:p w:rsidR="00D91BBA" w:rsidRPr="00D91BBA" w:rsidRDefault="00D91BBA">
            <w:pPr>
              <w:spacing w:before="60"/>
              <w:rPr>
                <w:rFonts w:ascii="Arial" w:hAnsi="Arial" w:cs="Arial"/>
                <w:sz w:val="16"/>
              </w:rPr>
            </w:pPr>
            <w:r w:rsidRPr="00D91BBA">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275A1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Software Segment</w:t>
            </w:r>
          </w:p>
        </w:tc>
      </w:tr>
      <w:tr w:rsidR="008B3E94" w:rsidTr="00275A14">
        <w:tc>
          <w:tcPr>
            <w:tcW w:w="2898" w:type="dxa"/>
            <w:tcBorders>
              <w:top w:val="single" w:sz="6" w:space="0" w:color="auto"/>
              <w:left w:val="single" w:sz="6" w:space="0" w:color="auto"/>
              <w:bottom w:val="single" w:sz="6" w:space="0" w:color="auto"/>
              <w:right w:val="single" w:sz="6" w:space="0" w:color="auto"/>
            </w:tcBorders>
          </w:tcPr>
          <w:p w:rsidR="008B3E94" w:rsidRDefault="00B443A3" w:rsidP="00275A14">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r>
    </w:tbl>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Default="00C73826" w:rsidP="008B3E94">
      <w:pPr>
        <w:numPr>
          <w:ilvl w:val="0"/>
          <w:numId w:val="5"/>
        </w:numPr>
        <w:spacing w:after="0"/>
      </w:pPr>
      <w:proofErr w:type="spellStart"/>
      <w:r>
        <w:t>FPM_FixedToFloat_m</w:t>
      </w:r>
      <w:proofErr w:type="spellEnd"/>
    </w:p>
    <w:p w:rsidR="005D5FE4" w:rsidRDefault="00C73826" w:rsidP="008B3E94">
      <w:pPr>
        <w:numPr>
          <w:ilvl w:val="0"/>
          <w:numId w:val="5"/>
        </w:numPr>
        <w:spacing w:after="0"/>
      </w:pPr>
      <w:proofErr w:type="spellStart"/>
      <w:r>
        <w:t>FPM_</w:t>
      </w:r>
      <w:r w:rsidR="00D91BBA">
        <w:t>FloatToFixed</w:t>
      </w:r>
      <w:r>
        <w:t>_m</w:t>
      </w:r>
      <w:proofErr w:type="spellEnd"/>
    </w:p>
    <w:p w:rsidR="008B3E94" w:rsidRDefault="00D91BBA" w:rsidP="00D91BBA">
      <w:pPr>
        <w:pStyle w:val="ListParagraph"/>
        <w:numPr>
          <w:ilvl w:val="0"/>
          <w:numId w:val="5"/>
        </w:numPr>
        <w:spacing w:after="0"/>
      </w:pPr>
      <w:proofErr w:type="spellStart"/>
      <w:r w:rsidRPr="00D91BBA">
        <w:t>Limit_m</w:t>
      </w:r>
      <w:proofErr w:type="spellEnd"/>
    </w:p>
    <w:p w:rsidR="00D91BBA" w:rsidRDefault="00D91BBA" w:rsidP="00D91BBA">
      <w:pPr>
        <w:pStyle w:val="ListParagraph"/>
        <w:numPr>
          <w:ilvl w:val="0"/>
          <w:numId w:val="5"/>
        </w:numPr>
        <w:spacing w:after="0"/>
      </w:pPr>
      <w:r w:rsidRPr="00D91BBA">
        <w:t>Abs_f32_m</w:t>
      </w:r>
    </w:p>
    <w:p w:rsidR="00D91BBA" w:rsidRDefault="00D91BBA" w:rsidP="00D91BBA">
      <w:pPr>
        <w:pStyle w:val="ListParagraph"/>
        <w:numPr>
          <w:ilvl w:val="0"/>
          <w:numId w:val="5"/>
        </w:numPr>
        <w:spacing w:after="0"/>
      </w:pPr>
      <w:r w:rsidRPr="00D91BBA">
        <w:t>Abs_s16_m</w:t>
      </w:r>
    </w:p>
    <w:p w:rsidR="00D91BBA" w:rsidRDefault="00D91BBA" w:rsidP="00D91BBA">
      <w:pPr>
        <w:pStyle w:val="ListParagraph"/>
        <w:numPr>
          <w:ilvl w:val="0"/>
          <w:numId w:val="5"/>
        </w:numPr>
        <w:spacing w:after="0"/>
      </w:pPr>
      <w:r w:rsidRPr="00D91BBA">
        <w:t>Sign_f32_m</w:t>
      </w:r>
    </w:p>
    <w:p w:rsidR="00D91BBA" w:rsidRDefault="00D91BBA" w:rsidP="00D91BBA">
      <w:pPr>
        <w:pStyle w:val="ListParagraph"/>
        <w:numPr>
          <w:ilvl w:val="0"/>
          <w:numId w:val="5"/>
        </w:numPr>
        <w:spacing w:after="0"/>
      </w:pPr>
      <w:r w:rsidRPr="00D91BBA">
        <w:t>IntplVarXY_u16_u16Xu16Y_Cnt</w:t>
      </w:r>
    </w:p>
    <w:p w:rsidR="00C70004" w:rsidRDefault="00C70004" w:rsidP="00D91BBA">
      <w:pPr>
        <w:pStyle w:val="ListParagraph"/>
        <w:numPr>
          <w:ilvl w:val="0"/>
          <w:numId w:val="5"/>
        </w:numPr>
        <w:spacing w:after="0"/>
      </w:pPr>
      <w:r w:rsidRPr="00C70004">
        <w:t>IntplVarXY_u16_s16Xu16Y_Cnt</w:t>
      </w:r>
    </w:p>
    <w:p w:rsidR="00D91BBA" w:rsidRDefault="00D91BBA" w:rsidP="00D91BBA">
      <w:pPr>
        <w:pStyle w:val="ListParagraph"/>
        <w:numPr>
          <w:ilvl w:val="0"/>
          <w:numId w:val="5"/>
        </w:numPr>
        <w:spacing w:after="0"/>
      </w:pPr>
      <w:proofErr w:type="spellStart"/>
      <w:r w:rsidRPr="00D91BBA">
        <w:t>TableSize_m</w:t>
      </w:r>
      <w:proofErr w:type="spellEnd"/>
    </w:p>
    <w:p w:rsidR="00C70004" w:rsidRDefault="00C70004" w:rsidP="00D91BBA">
      <w:pPr>
        <w:pStyle w:val="ListParagraph"/>
        <w:numPr>
          <w:ilvl w:val="0"/>
          <w:numId w:val="5"/>
        </w:numPr>
        <w:spacing w:after="0"/>
      </w:pPr>
      <w:r w:rsidRPr="00C70004">
        <w:t>LPF_KUpdate_f32_m</w:t>
      </w:r>
    </w:p>
    <w:p w:rsidR="00D91BBA" w:rsidRDefault="00C70004" w:rsidP="00D91BBA">
      <w:pPr>
        <w:pStyle w:val="ListParagraph"/>
        <w:numPr>
          <w:ilvl w:val="0"/>
          <w:numId w:val="5"/>
        </w:numPr>
        <w:spacing w:after="0"/>
      </w:pPr>
      <w:r w:rsidRPr="00C70004">
        <w:t>LPF_OpUpdate_f32_m</w:t>
      </w:r>
    </w:p>
    <w:p w:rsidR="00D91BBA" w:rsidRDefault="00D91BBA"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647B64">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B443A3" w:rsidRDefault="00B443A3" w:rsidP="001B60DF">
      <w:pPr>
        <w:spacing w:after="0"/>
      </w:pPr>
      <w:r w:rsidDel="00B443A3">
        <w:t xml:space="preserve"> </w:t>
      </w:r>
    </w:p>
    <w:p w:rsidR="001B60DF" w:rsidRDefault="00B443A3" w:rsidP="001B60DF">
      <w:pPr>
        <w:spacing w:after="0"/>
      </w:pPr>
      <w:r>
        <w:t>None</w:t>
      </w:r>
    </w:p>
    <w:p w:rsidR="001B60DF" w:rsidRDefault="001B60DF" w:rsidP="008B3E94">
      <w:pPr>
        <w:spacing w:after="0"/>
      </w:pPr>
    </w:p>
    <w:p w:rsidR="008F6DBB" w:rsidRDefault="008F6DBB" w:rsidP="008B3E94">
      <w:pPr>
        <w:spacing w:after="0"/>
      </w:pPr>
    </w:p>
    <w:p w:rsidR="00B443A3" w:rsidRDefault="00B443A3">
      <w:pPr>
        <w:spacing w:after="0"/>
        <w:rPr>
          <w:rFonts w:ascii="Arial" w:hAnsi="Arial"/>
          <w:b/>
          <w:sz w:val="24"/>
        </w:rPr>
      </w:pPr>
      <w:r>
        <w:br w:type="page"/>
      </w:r>
    </w:p>
    <w:p w:rsidR="008B3E94" w:rsidRDefault="008B3E94" w:rsidP="008B3E94">
      <w:pPr>
        <w:pStyle w:val="Heading2"/>
      </w:pPr>
      <w:r>
        <w:lastRenderedPageBreak/>
        <w:t>Local Functions/Macros Used by this MDD only</w:t>
      </w:r>
    </w:p>
    <w:p w:rsidR="007D09CC" w:rsidRDefault="0042163E" w:rsidP="007D09CC">
      <w:pPr>
        <w:pStyle w:val="Heading3"/>
      </w:pPr>
      <w:proofErr w:type="spellStart"/>
      <w:r>
        <w:t>Mtr</w:t>
      </w:r>
      <w:r w:rsidR="0006623F" w:rsidRPr="0006623F">
        <w:t>VelDepDampScale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098"/>
        <w:gridCol w:w="979"/>
        <w:gridCol w:w="970"/>
        <w:gridCol w:w="1151"/>
        <w:gridCol w:w="976"/>
      </w:tblGrid>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Function Name</w:t>
            </w:r>
          </w:p>
        </w:tc>
        <w:tc>
          <w:tcPr>
            <w:tcW w:w="4179" w:type="dxa"/>
          </w:tcPr>
          <w:p w:rsidR="009C2F58" w:rsidRDefault="0042163E" w:rsidP="00C8024D">
            <w:pPr>
              <w:spacing w:before="60"/>
              <w:rPr>
                <w:rFonts w:ascii="Arial" w:hAnsi="Arial" w:cs="Arial"/>
                <w:sz w:val="16"/>
              </w:rPr>
            </w:pPr>
            <w:proofErr w:type="spellStart"/>
            <w:r>
              <w:rPr>
                <w:rFonts w:ascii="Arial" w:hAnsi="Arial" w:cs="Arial"/>
                <w:sz w:val="16"/>
              </w:rPr>
              <w:t>Mtr</w:t>
            </w:r>
            <w:r w:rsidR="009C2F58">
              <w:rPr>
                <w:rFonts w:ascii="Arial" w:hAnsi="Arial" w:cs="Arial"/>
                <w:sz w:val="16"/>
              </w:rPr>
              <w:t>VelDepDampScale</w:t>
            </w:r>
            <w:proofErr w:type="spellEnd"/>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Type</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Min</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Max</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 xml:space="preserve">Arguments Passed </w:t>
            </w:r>
          </w:p>
        </w:tc>
        <w:tc>
          <w:tcPr>
            <w:tcW w:w="4179" w:type="dxa"/>
          </w:tcPr>
          <w:p w:rsidR="009C2F58" w:rsidRDefault="00CC5A7A" w:rsidP="00C8024D">
            <w:pPr>
              <w:spacing w:before="60"/>
              <w:rPr>
                <w:rFonts w:ascii="Arial" w:hAnsi="Arial" w:cs="Arial"/>
                <w:sz w:val="16"/>
              </w:rPr>
            </w:pPr>
            <w:r w:rsidRPr="00CC5A7A">
              <w:rPr>
                <w:rFonts w:ascii="Arial" w:hAnsi="Arial" w:cs="Arial"/>
                <w:sz w:val="16"/>
              </w:rPr>
              <w:t>MotorVelCRF_MtrRadpS_T_f32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CC5A7A" w:rsidP="00C8024D">
            <w:pPr>
              <w:spacing w:before="60"/>
              <w:rPr>
                <w:rFonts w:ascii="Arial" w:hAnsi="Arial" w:cs="Arial"/>
                <w:sz w:val="16"/>
              </w:rPr>
            </w:pPr>
            <w:r>
              <w:rPr>
                <w:rFonts w:ascii="Arial" w:hAnsi="Arial" w:cs="Arial"/>
                <w:sz w:val="16"/>
              </w:rPr>
              <w:t>-11</w:t>
            </w:r>
            <w:r w:rsidR="00FF11EB">
              <w:rPr>
                <w:rFonts w:ascii="Arial" w:hAnsi="Arial" w:cs="Arial"/>
                <w:sz w:val="16"/>
              </w:rPr>
              <w:t>18</w:t>
            </w:r>
          </w:p>
        </w:tc>
        <w:tc>
          <w:tcPr>
            <w:tcW w:w="990" w:type="dxa"/>
          </w:tcPr>
          <w:p w:rsidR="009C2F58" w:rsidRDefault="00CC5A7A" w:rsidP="00C8024D">
            <w:pPr>
              <w:spacing w:before="60"/>
              <w:rPr>
                <w:rFonts w:ascii="Arial" w:hAnsi="Arial" w:cs="Arial"/>
                <w:sz w:val="16"/>
              </w:rPr>
            </w:pPr>
            <w:r>
              <w:rPr>
                <w:rFonts w:ascii="Arial" w:hAnsi="Arial" w:cs="Arial"/>
                <w:sz w:val="16"/>
              </w:rPr>
              <w:t>11</w:t>
            </w:r>
            <w:r w:rsidR="00FF11EB">
              <w:rPr>
                <w:rFonts w:ascii="Arial" w:hAnsi="Arial" w:cs="Arial"/>
                <w:sz w:val="16"/>
              </w:rPr>
              <w:t>18</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Default="00CC5A7A" w:rsidP="00C8024D">
            <w:pPr>
              <w:spacing w:before="60"/>
              <w:rPr>
                <w:rFonts w:ascii="Arial" w:hAnsi="Arial" w:cs="Arial"/>
                <w:sz w:val="16"/>
              </w:rPr>
            </w:pPr>
            <w:r w:rsidRPr="00CC5A7A">
              <w:rPr>
                <w:rFonts w:ascii="Arial" w:hAnsi="Arial" w:cs="Arial"/>
                <w:sz w:val="16"/>
              </w:rPr>
              <w:t>VehicleSpeed_Kph_T_f32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0</w:t>
            </w:r>
          </w:p>
        </w:tc>
        <w:tc>
          <w:tcPr>
            <w:tcW w:w="990" w:type="dxa"/>
          </w:tcPr>
          <w:p w:rsidR="009C2F58" w:rsidRPr="00A97BDE" w:rsidRDefault="00165B3C" w:rsidP="00C8024D">
            <w:pPr>
              <w:spacing w:before="60"/>
              <w:rPr>
                <w:rFonts w:ascii="Arial" w:hAnsi="Arial" w:cs="Arial"/>
                <w:sz w:val="16"/>
                <w:szCs w:val="16"/>
              </w:rPr>
            </w:pPr>
            <w:r w:rsidRPr="00A97BDE">
              <w:rPr>
                <w:rFonts w:ascii="Arial" w:hAnsi="Arial" w:cs="Arial"/>
                <w:color w:val="222222"/>
                <w:sz w:val="16"/>
                <w:szCs w:val="16"/>
                <w:shd w:val="clear" w:color="auto" w:fill="FFFFFF"/>
              </w:rPr>
              <w:t>511.9921875</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Pr="00370E4E" w:rsidRDefault="00CC5A7A" w:rsidP="00370E4E">
            <w:pPr>
              <w:spacing w:before="60"/>
              <w:rPr>
                <w:rFonts w:ascii="Arial" w:hAnsi="Arial" w:cs="Arial"/>
                <w:sz w:val="16"/>
              </w:rPr>
            </w:pPr>
            <w:r w:rsidRPr="00CC5A7A">
              <w:rPr>
                <w:rFonts w:ascii="Arial" w:hAnsi="Arial" w:cs="Arial"/>
                <w:sz w:val="16"/>
              </w:rPr>
              <w:t>HwTorque_HwNm_T_f32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w:t>
            </w:r>
            <w:r w:rsidR="00134A2E">
              <w:rPr>
                <w:rFonts w:ascii="Arial" w:hAnsi="Arial" w:cs="Arial"/>
                <w:sz w:val="16"/>
              </w:rPr>
              <w:t>8,8</w:t>
            </w:r>
          </w:p>
        </w:tc>
        <w:tc>
          <w:tcPr>
            <w:tcW w:w="990" w:type="dxa"/>
          </w:tcPr>
          <w:p w:rsidR="009C2F58" w:rsidRDefault="00134A2E" w:rsidP="00C8024D">
            <w:pPr>
              <w:spacing w:before="60"/>
              <w:rPr>
                <w:rFonts w:ascii="Arial" w:hAnsi="Arial" w:cs="Arial"/>
                <w:sz w:val="16"/>
              </w:rPr>
            </w:pPr>
            <w:r>
              <w:rPr>
                <w:rFonts w:ascii="Arial" w:hAnsi="Arial" w:cs="Arial"/>
                <w:sz w:val="16"/>
              </w:rPr>
              <w:t>8.8</w:t>
            </w:r>
          </w:p>
        </w:tc>
        <w:tc>
          <w:tcPr>
            <w:tcW w:w="990" w:type="dxa"/>
          </w:tcPr>
          <w:p w:rsidR="009C2F58" w:rsidRDefault="009C2F58" w:rsidP="00C8024D">
            <w:pPr>
              <w:spacing w:before="60"/>
              <w:rPr>
                <w:rFonts w:ascii="Arial" w:hAnsi="Arial" w:cs="Arial"/>
                <w:sz w:val="16"/>
              </w:rPr>
            </w:pPr>
          </w:p>
        </w:tc>
      </w:tr>
      <w:tr w:rsidR="00CC5A7A" w:rsidTr="009C2F58">
        <w:tc>
          <w:tcPr>
            <w:tcW w:w="1779" w:type="dxa"/>
          </w:tcPr>
          <w:p w:rsidR="00CC5A7A" w:rsidRDefault="00CC5A7A" w:rsidP="00C8024D">
            <w:pPr>
              <w:spacing w:before="60"/>
              <w:rPr>
                <w:rFonts w:ascii="Arial" w:hAnsi="Arial" w:cs="Arial"/>
                <w:b/>
                <w:bCs/>
                <w:sz w:val="16"/>
              </w:rPr>
            </w:pPr>
          </w:p>
        </w:tc>
        <w:tc>
          <w:tcPr>
            <w:tcW w:w="4179" w:type="dxa"/>
          </w:tcPr>
          <w:p w:rsidR="00CC5A7A" w:rsidRPr="00CC5A7A" w:rsidRDefault="00CC5A7A" w:rsidP="00370E4E">
            <w:pPr>
              <w:spacing w:before="60"/>
              <w:rPr>
                <w:rFonts w:ascii="Arial" w:hAnsi="Arial" w:cs="Arial"/>
                <w:sz w:val="16"/>
              </w:rPr>
            </w:pPr>
            <w:r w:rsidRPr="00CC5A7A">
              <w:rPr>
                <w:rFonts w:ascii="Arial" w:hAnsi="Arial" w:cs="Arial"/>
                <w:sz w:val="16"/>
              </w:rPr>
              <w:t>TempScale_Uls_T_f32</w:t>
            </w:r>
          </w:p>
        </w:tc>
        <w:tc>
          <w:tcPr>
            <w:tcW w:w="990" w:type="dxa"/>
          </w:tcPr>
          <w:p w:rsidR="00CC5A7A" w:rsidRDefault="00CC5A7A" w:rsidP="00C8024D">
            <w:pPr>
              <w:spacing w:before="60"/>
              <w:rPr>
                <w:rFonts w:ascii="Arial" w:hAnsi="Arial" w:cs="Arial"/>
                <w:sz w:val="16"/>
              </w:rPr>
            </w:pPr>
            <w:r>
              <w:rPr>
                <w:rFonts w:ascii="Arial" w:hAnsi="Arial" w:cs="Arial"/>
                <w:sz w:val="16"/>
              </w:rPr>
              <w:t>Float32</w:t>
            </w:r>
          </w:p>
        </w:tc>
        <w:tc>
          <w:tcPr>
            <w:tcW w:w="990" w:type="dxa"/>
          </w:tcPr>
          <w:p w:rsidR="00CC5A7A" w:rsidRDefault="00CC5A7A" w:rsidP="00C8024D">
            <w:pPr>
              <w:spacing w:before="60"/>
              <w:rPr>
                <w:rFonts w:ascii="Arial" w:hAnsi="Arial" w:cs="Arial"/>
                <w:sz w:val="16"/>
              </w:rPr>
            </w:pPr>
            <w:r>
              <w:rPr>
                <w:rFonts w:ascii="Arial" w:hAnsi="Arial" w:cs="Arial"/>
                <w:sz w:val="16"/>
              </w:rPr>
              <w:t>0</w:t>
            </w:r>
          </w:p>
        </w:tc>
        <w:tc>
          <w:tcPr>
            <w:tcW w:w="990" w:type="dxa"/>
          </w:tcPr>
          <w:p w:rsidR="00CC5A7A" w:rsidRDefault="00CC5A7A" w:rsidP="00C8024D">
            <w:pPr>
              <w:spacing w:before="60"/>
              <w:rPr>
                <w:rFonts w:ascii="Arial" w:hAnsi="Arial" w:cs="Arial"/>
                <w:sz w:val="16"/>
              </w:rPr>
            </w:pPr>
            <w:r>
              <w:rPr>
                <w:rFonts w:ascii="Arial" w:hAnsi="Arial" w:cs="Arial"/>
                <w:sz w:val="16"/>
              </w:rPr>
              <w:t>10</w:t>
            </w:r>
          </w:p>
        </w:tc>
        <w:tc>
          <w:tcPr>
            <w:tcW w:w="990" w:type="dxa"/>
          </w:tcPr>
          <w:p w:rsidR="00CC5A7A" w:rsidRDefault="00CC5A7A"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Return Value</w:t>
            </w:r>
          </w:p>
        </w:tc>
        <w:tc>
          <w:tcPr>
            <w:tcW w:w="4179" w:type="dxa"/>
          </w:tcPr>
          <w:p w:rsidR="009C2F58" w:rsidRDefault="009C2F58" w:rsidP="00C8024D">
            <w:pPr>
              <w:spacing w:before="60"/>
              <w:rPr>
                <w:rFonts w:ascii="Arial" w:hAnsi="Arial" w:cs="Arial"/>
                <w:sz w:val="16"/>
              </w:rPr>
            </w:pPr>
            <w:r>
              <w:rPr>
                <w:rFonts w:ascii="Arial" w:hAnsi="Arial" w:cs="Arial"/>
                <w:sz w:val="16"/>
              </w:rPr>
              <w:t>ActiveDamping_MtrNm_T</w:t>
            </w:r>
            <w:r w:rsidRPr="00370E4E">
              <w:rPr>
                <w:rFonts w:ascii="Arial" w:hAnsi="Arial" w:cs="Arial"/>
                <w:sz w:val="16"/>
              </w:rPr>
              <w: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F133BA" w:rsidP="00C8024D">
            <w:pPr>
              <w:spacing w:before="60"/>
              <w:rPr>
                <w:rFonts w:ascii="Arial" w:hAnsi="Arial" w:cs="Arial"/>
                <w:sz w:val="16"/>
              </w:rPr>
            </w:pPr>
            <w:ins w:id="2" w:author="Reddy, Srikanth" w:date="2013-12-02T11:24:00Z">
              <w:r>
                <w:rPr>
                  <w:rFonts w:ascii="Arial" w:hAnsi="Arial" w:cs="Arial"/>
                  <w:sz w:val="16"/>
                </w:rPr>
                <w:t>-176</w:t>
              </w:r>
            </w:ins>
            <w:del w:id="3" w:author="Reddy, Srikanth" w:date="2013-12-02T11:24:00Z">
              <w:r w:rsidR="00A97BDE" w:rsidDel="00F133BA">
                <w:rPr>
                  <w:rFonts w:ascii="Arial" w:hAnsi="Arial" w:cs="Arial"/>
                  <w:sz w:val="16"/>
                </w:rPr>
                <w:delText>0</w:delText>
              </w:r>
            </w:del>
          </w:p>
        </w:tc>
        <w:tc>
          <w:tcPr>
            <w:tcW w:w="990" w:type="dxa"/>
          </w:tcPr>
          <w:p w:rsidR="009C2F58" w:rsidRDefault="00A97BDE" w:rsidP="00C8024D">
            <w:pPr>
              <w:spacing w:before="60"/>
              <w:rPr>
                <w:rFonts w:ascii="Arial" w:hAnsi="Arial" w:cs="Arial"/>
                <w:sz w:val="16"/>
              </w:rPr>
            </w:pPr>
            <w:r>
              <w:rPr>
                <w:rFonts w:ascii="Arial" w:hAnsi="Arial" w:cs="Arial"/>
                <w:sz w:val="16"/>
              </w:rPr>
              <w:t>17</w:t>
            </w:r>
            <w:ins w:id="4" w:author="Reddy, Srikanth" w:date="2013-12-02T11:24:00Z">
              <w:r w:rsidR="00F133BA">
                <w:rPr>
                  <w:rFonts w:ascii="Arial" w:hAnsi="Arial" w:cs="Arial"/>
                  <w:sz w:val="16"/>
                </w:rPr>
                <w:t>6</w:t>
              </w:r>
            </w:ins>
            <w:del w:id="5" w:author="Reddy, Srikanth" w:date="2013-12-02T11:24:00Z">
              <w:r w:rsidDel="00F133BA">
                <w:rPr>
                  <w:rFonts w:ascii="Arial" w:hAnsi="Arial" w:cs="Arial"/>
                  <w:sz w:val="16"/>
                </w:rPr>
                <w:delText>5</w:delText>
              </w:r>
            </w:del>
          </w:p>
        </w:tc>
        <w:tc>
          <w:tcPr>
            <w:tcW w:w="990" w:type="dxa"/>
          </w:tcPr>
          <w:p w:rsidR="009C2F58" w:rsidRPr="001D2B02" w:rsidRDefault="007F1C81" w:rsidP="00C8024D">
            <w:pPr>
              <w:spacing w:before="60"/>
              <w:rPr>
                <w:rFonts w:ascii="Arial" w:hAnsi="Arial" w:cs="Arial"/>
                <w:sz w:val="16"/>
                <w:vertAlign w:val="superscript"/>
              </w:rPr>
            </w:pPr>
            <w:r>
              <w:rPr>
                <w:rFonts w:ascii="Arial" w:hAnsi="Arial" w:cs="Arial"/>
                <w:sz w:val="16"/>
              </w:rPr>
              <w:t>4.89</w:t>
            </w:r>
            <w:r w:rsidR="00CC5A7A">
              <w:rPr>
                <w:rFonts w:ascii="Arial" w:hAnsi="Arial" w:cs="Arial"/>
                <w:sz w:val="16"/>
              </w:rPr>
              <w:t>E-4</w:t>
            </w:r>
          </w:p>
        </w:tc>
      </w:tr>
    </w:tbl>
    <w:p w:rsidR="007D09CC" w:rsidRDefault="00370E4E" w:rsidP="007D09CC">
      <w:pPr>
        <w:pStyle w:val="Heading4"/>
      </w:pPr>
      <w:r>
        <w:t>Description</w:t>
      </w:r>
    </w:p>
    <w:bookmarkStart w:id="6" w:name="OLE_LINK81"/>
    <w:bookmarkStart w:id="7" w:name="OLE_LINK82"/>
    <w:p w:rsidR="00370E4E" w:rsidRDefault="00135534" w:rsidP="00B443A3">
      <w:pPr>
        <w:jc w:val="center"/>
        <w:rPr>
          <w:rFonts w:ascii="Arial" w:hAnsi="Arial" w:cs="Arial"/>
          <w:b/>
          <w:sz w:val="24"/>
          <w:szCs w:val="24"/>
        </w:rPr>
      </w:pPr>
      <w:r>
        <w:object w:dxaOrig="10361" w:dyaOrig="19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1pt;height:352.55pt" o:ole="">
            <v:imagedata r:id="rId10" o:title=""/>
          </v:shape>
          <o:OLEObject Type="Embed" ProgID="Visio.Drawing.11" ShapeID="_x0000_i1025" DrawAspect="Content" ObjectID="_1447488751" r:id="rId11"/>
        </w:object>
      </w:r>
      <w:bookmarkEnd w:id="6"/>
      <w:bookmarkEnd w:id="7"/>
    </w:p>
    <w:p w:rsidR="004D3034" w:rsidRDefault="004D3034" w:rsidP="004D3034">
      <w:pPr>
        <w:pStyle w:val="Heading3"/>
      </w:pPr>
      <w:proofErr w:type="spellStart"/>
      <w:r w:rsidRPr="004D3034">
        <w:t>HPSDampingFn</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gridCol w:w="990"/>
      </w:tblGrid>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Function Name</w:t>
            </w:r>
          </w:p>
        </w:tc>
        <w:tc>
          <w:tcPr>
            <w:tcW w:w="4179" w:type="dxa"/>
          </w:tcPr>
          <w:p w:rsidR="009C2F58" w:rsidRDefault="009C2F58" w:rsidP="00C8024D">
            <w:pPr>
              <w:spacing w:before="60"/>
              <w:rPr>
                <w:rFonts w:ascii="Arial" w:hAnsi="Arial" w:cs="Arial"/>
                <w:sz w:val="16"/>
              </w:rPr>
            </w:pPr>
            <w:proofErr w:type="spellStart"/>
            <w:r w:rsidRPr="004D3034">
              <w:rPr>
                <w:rFonts w:ascii="Arial" w:hAnsi="Arial" w:cs="Arial"/>
                <w:sz w:val="16"/>
              </w:rPr>
              <w:t>HPSDampingFn</w:t>
            </w:r>
            <w:proofErr w:type="spellEnd"/>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Type</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Min</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Max</w:t>
            </w:r>
          </w:p>
        </w:tc>
        <w:tc>
          <w:tcPr>
            <w:tcW w:w="99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lastRenderedPageBreak/>
              <w:t xml:space="preserve">Arguments Passed </w:t>
            </w:r>
          </w:p>
        </w:tc>
        <w:tc>
          <w:tcPr>
            <w:tcW w:w="4179" w:type="dxa"/>
          </w:tcPr>
          <w:p w:rsidR="009C2F58" w:rsidRDefault="00FF7BEE" w:rsidP="00C8024D">
            <w:pPr>
              <w:spacing w:before="60"/>
              <w:rPr>
                <w:rFonts w:ascii="Arial" w:hAnsi="Arial" w:cs="Arial"/>
                <w:sz w:val="16"/>
              </w:rPr>
            </w:pPr>
            <w:r w:rsidRPr="00FF7BEE">
              <w:rPr>
                <w:rFonts w:ascii="Arial" w:hAnsi="Arial" w:cs="Arial"/>
                <w:sz w:val="16"/>
              </w:rPr>
              <w:t>MotorVelCRF_MtrRadpS_T_f32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FF7BEE" w:rsidP="00FF11EB">
            <w:pPr>
              <w:spacing w:before="60"/>
              <w:rPr>
                <w:rFonts w:ascii="Arial" w:hAnsi="Arial" w:cs="Arial"/>
                <w:sz w:val="16"/>
              </w:rPr>
            </w:pPr>
            <w:r>
              <w:rPr>
                <w:rFonts w:ascii="Arial" w:hAnsi="Arial" w:cs="Arial"/>
                <w:sz w:val="16"/>
              </w:rPr>
              <w:t>-</w:t>
            </w:r>
            <w:r w:rsidR="00FF11EB">
              <w:rPr>
                <w:rFonts w:ascii="Arial" w:hAnsi="Arial" w:cs="Arial"/>
                <w:sz w:val="16"/>
              </w:rPr>
              <w:t>1118</w:t>
            </w:r>
          </w:p>
        </w:tc>
        <w:tc>
          <w:tcPr>
            <w:tcW w:w="990" w:type="dxa"/>
          </w:tcPr>
          <w:p w:rsidR="009C2F58" w:rsidRDefault="00FF11EB" w:rsidP="00FF11EB">
            <w:pPr>
              <w:spacing w:before="60"/>
              <w:rPr>
                <w:rFonts w:ascii="Arial" w:hAnsi="Arial" w:cs="Arial"/>
                <w:sz w:val="16"/>
              </w:rPr>
            </w:pPr>
            <w:r>
              <w:rPr>
                <w:rFonts w:ascii="Arial" w:hAnsi="Arial" w:cs="Arial"/>
                <w:sz w:val="16"/>
              </w:rPr>
              <w:t>1118</w:t>
            </w:r>
          </w:p>
        </w:tc>
        <w:tc>
          <w:tcPr>
            <w:tcW w:w="990" w:type="dxa"/>
          </w:tcPr>
          <w:p w:rsidR="009C2F58" w:rsidRDefault="009C2F58" w:rsidP="00C8024D">
            <w:pPr>
              <w:spacing w:before="60"/>
              <w:rPr>
                <w:rFonts w:ascii="Arial" w:hAnsi="Arial" w:cs="Arial"/>
                <w:sz w:val="16"/>
              </w:rPr>
            </w:pPr>
          </w:p>
        </w:tc>
      </w:tr>
      <w:tr w:rsidR="00FF7BEE" w:rsidTr="009C2F58">
        <w:tc>
          <w:tcPr>
            <w:tcW w:w="1779" w:type="dxa"/>
          </w:tcPr>
          <w:p w:rsidR="00FF7BEE" w:rsidRDefault="00FF7BEE" w:rsidP="00C8024D">
            <w:pPr>
              <w:spacing w:before="60"/>
              <w:rPr>
                <w:rFonts w:ascii="Arial" w:hAnsi="Arial" w:cs="Arial"/>
                <w:b/>
                <w:bCs/>
                <w:sz w:val="16"/>
              </w:rPr>
            </w:pPr>
          </w:p>
        </w:tc>
        <w:tc>
          <w:tcPr>
            <w:tcW w:w="4179" w:type="dxa"/>
          </w:tcPr>
          <w:p w:rsidR="00FF7BEE" w:rsidRPr="00370E4E" w:rsidRDefault="00FF7BEE" w:rsidP="00C8024D">
            <w:pPr>
              <w:spacing w:before="60"/>
              <w:rPr>
                <w:rFonts w:ascii="Arial" w:hAnsi="Arial" w:cs="Arial"/>
                <w:sz w:val="16"/>
              </w:rPr>
            </w:pPr>
            <w:r w:rsidRPr="00FF7BEE">
              <w:rPr>
                <w:rFonts w:ascii="Arial" w:hAnsi="Arial" w:cs="Arial"/>
                <w:sz w:val="16"/>
              </w:rPr>
              <w:t>TempScale_Uls_T_f32</w:t>
            </w:r>
          </w:p>
        </w:tc>
        <w:tc>
          <w:tcPr>
            <w:tcW w:w="990" w:type="dxa"/>
          </w:tcPr>
          <w:p w:rsidR="00FF7BEE" w:rsidRDefault="00FF7BEE" w:rsidP="00C8024D">
            <w:pPr>
              <w:spacing w:before="60"/>
              <w:rPr>
                <w:rFonts w:ascii="Arial" w:hAnsi="Arial" w:cs="Arial"/>
                <w:sz w:val="16"/>
              </w:rPr>
            </w:pPr>
            <w:r>
              <w:rPr>
                <w:rFonts w:ascii="Arial" w:hAnsi="Arial" w:cs="Arial"/>
                <w:sz w:val="16"/>
              </w:rPr>
              <w:t>Float32</w:t>
            </w:r>
          </w:p>
        </w:tc>
        <w:tc>
          <w:tcPr>
            <w:tcW w:w="990" w:type="dxa"/>
          </w:tcPr>
          <w:p w:rsidR="00FF7BEE" w:rsidRDefault="00FF7BEE" w:rsidP="00C8024D">
            <w:pPr>
              <w:spacing w:before="60"/>
              <w:rPr>
                <w:rFonts w:ascii="Arial" w:hAnsi="Arial" w:cs="Arial"/>
                <w:sz w:val="16"/>
              </w:rPr>
            </w:pPr>
            <w:r>
              <w:rPr>
                <w:rFonts w:ascii="Arial" w:hAnsi="Arial" w:cs="Arial"/>
                <w:sz w:val="16"/>
              </w:rPr>
              <w:t>0</w:t>
            </w:r>
          </w:p>
        </w:tc>
        <w:tc>
          <w:tcPr>
            <w:tcW w:w="990" w:type="dxa"/>
          </w:tcPr>
          <w:p w:rsidR="00FF7BEE" w:rsidRDefault="00FF7BEE" w:rsidP="00C8024D">
            <w:pPr>
              <w:spacing w:before="60"/>
              <w:rPr>
                <w:rFonts w:ascii="Arial" w:hAnsi="Arial" w:cs="Arial"/>
                <w:sz w:val="16"/>
              </w:rPr>
            </w:pPr>
            <w:r>
              <w:rPr>
                <w:rFonts w:ascii="Arial" w:hAnsi="Arial" w:cs="Arial"/>
                <w:sz w:val="16"/>
              </w:rPr>
              <w:t>10</w:t>
            </w:r>
          </w:p>
        </w:tc>
        <w:tc>
          <w:tcPr>
            <w:tcW w:w="990" w:type="dxa"/>
          </w:tcPr>
          <w:p w:rsidR="00FF7BEE" w:rsidRDefault="00FF7BEE"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Default="00FF7BEE" w:rsidP="00C8024D">
            <w:pPr>
              <w:spacing w:before="60"/>
              <w:rPr>
                <w:rFonts w:ascii="Arial" w:hAnsi="Arial" w:cs="Arial"/>
                <w:sz w:val="16"/>
              </w:rPr>
            </w:pPr>
            <w:r w:rsidRPr="00FF7BEE">
              <w:rPr>
                <w:rFonts w:ascii="Arial" w:hAnsi="Arial" w:cs="Arial"/>
                <w:sz w:val="16"/>
              </w:rPr>
              <w:t>VehicleSpeed_Kph_T_f32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C8024D">
            <w:pPr>
              <w:spacing w:before="60"/>
              <w:rPr>
                <w:rFonts w:ascii="Arial" w:hAnsi="Arial" w:cs="Arial"/>
                <w:sz w:val="16"/>
              </w:rPr>
            </w:pPr>
            <w:r>
              <w:rPr>
                <w:rFonts w:ascii="Arial" w:hAnsi="Arial" w:cs="Arial"/>
                <w:sz w:val="16"/>
              </w:rPr>
              <w:t>0</w:t>
            </w:r>
          </w:p>
        </w:tc>
        <w:tc>
          <w:tcPr>
            <w:tcW w:w="990" w:type="dxa"/>
          </w:tcPr>
          <w:p w:rsidR="009C2F58" w:rsidRDefault="009C2F58" w:rsidP="00C8024D">
            <w:pPr>
              <w:spacing w:before="60"/>
              <w:rPr>
                <w:rFonts w:ascii="Arial" w:hAnsi="Arial" w:cs="Arial"/>
                <w:sz w:val="16"/>
              </w:rPr>
            </w:pPr>
            <w:r>
              <w:rPr>
                <w:rFonts w:ascii="Arial" w:hAnsi="Arial" w:cs="Arial"/>
                <w:sz w:val="16"/>
              </w:rPr>
              <w:t>512</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p>
        </w:tc>
        <w:tc>
          <w:tcPr>
            <w:tcW w:w="4179" w:type="dxa"/>
          </w:tcPr>
          <w:p w:rsidR="009C2F58" w:rsidRPr="00370E4E" w:rsidRDefault="00FF7BEE" w:rsidP="00C8024D">
            <w:pPr>
              <w:spacing w:before="60"/>
              <w:rPr>
                <w:rFonts w:ascii="Arial" w:hAnsi="Arial" w:cs="Arial"/>
                <w:sz w:val="16"/>
              </w:rPr>
            </w:pPr>
            <w:r w:rsidRPr="00FF7BEE">
              <w:rPr>
                <w:rFonts w:ascii="Arial" w:hAnsi="Arial" w:cs="Arial"/>
                <w:sz w:val="16"/>
              </w:rPr>
              <w:t>BaseAssistStCmp_MtrNm_T_f32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7F1C81" w:rsidP="00C8024D">
            <w:pPr>
              <w:spacing w:before="60"/>
              <w:rPr>
                <w:rFonts w:ascii="Arial" w:hAnsi="Arial" w:cs="Arial"/>
                <w:sz w:val="16"/>
              </w:rPr>
            </w:pPr>
            <w:r>
              <w:rPr>
                <w:rFonts w:ascii="Arial" w:hAnsi="Arial" w:cs="Arial"/>
                <w:sz w:val="16"/>
              </w:rPr>
              <w:t>-8.8</w:t>
            </w:r>
          </w:p>
        </w:tc>
        <w:tc>
          <w:tcPr>
            <w:tcW w:w="990" w:type="dxa"/>
          </w:tcPr>
          <w:p w:rsidR="009C2F58" w:rsidRDefault="007F1C81" w:rsidP="00C8024D">
            <w:pPr>
              <w:spacing w:before="60"/>
              <w:rPr>
                <w:rFonts w:ascii="Arial" w:hAnsi="Arial" w:cs="Arial"/>
                <w:sz w:val="16"/>
              </w:rPr>
            </w:pPr>
            <w:r>
              <w:rPr>
                <w:rFonts w:ascii="Arial" w:hAnsi="Arial" w:cs="Arial"/>
                <w:sz w:val="16"/>
              </w:rPr>
              <w:t>8.8</w:t>
            </w:r>
          </w:p>
        </w:tc>
        <w:tc>
          <w:tcPr>
            <w:tcW w:w="990" w:type="dxa"/>
          </w:tcPr>
          <w:p w:rsidR="009C2F58" w:rsidRDefault="009C2F58" w:rsidP="00C8024D">
            <w:pPr>
              <w:spacing w:before="60"/>
              <w:rPr>
                <w:rFonts w:ascii="Arial" w:hAnsi="Arial" w:cs="Arial"/>
                <w:sz w:val="16"/>
              </w:rPr>
            </w:pPr>
          </w:p>
        </w:tc>
      </w:tr>
      <w:tr w:rsidR="009C2F58" w:rsidTr="009C2F58">
        <w:tc>
          <w:tcPr>
            <w:tcW w:w="1779" w:type="dxa"/>
          </w:tcPr>
          <w:p w:rsidR="009C2F58" w:rsidRDefault="009C2F58" w:rsidP="00C8024D">
            <w:pPr>
              <w:spacing w:before="60"/>
              <w:rPr>
                <w:rFonts w:ascii="Arial" w:hAnsi="Arial" w:cs="Arial"/>
                <w:b/>
                <w:bCs/>
                <w:sz w:val="16"/>
              </w:rPr>
            </w:pPr>
            <w:r>
              <w:rPr>
                <w:rFonts w:ascii="Arial" w:hAnsi="Arial" w:cs="Arial"/>
                <w:b/>
                <w:bCs/>
                <w:sz w:val="16"/>
              </w:rPr>
              <w:t>Return Value</w:t>
            </w:r>
          </w:p>
        </w:tc>
        <w:tc>
          <w:tcPr>
            <w:tcW w:w="4179" w:type="dxa"/>
          </w:tcPr>
          <w:p w:rsidR="009C2F58" w:rsidRDefault="009C2F58" w:rsidP="00C8024D">
            <w:pPr>
              <w:spacing w:before="60"/>
              <w:rPr>
                <w:rFonts w:ascii="Arial" w:hAnsi="Arial" w:cs="Arial"/>
                <w:sz w:val="16"/>
              </w:rPr>
            </w:pPr>
            <w:r w:rsidRPr="004D3034">
              <w:rPr>
                <w:rFonts w:ascii="Arial" w:hAnsi="Arial" w:cs="Arial"/>
                <w:sz w:val="16"/>
              </w:rPr>
              <w:t>DampingForce_MtrNm_T_f32</w:t>
            </w:r>
          </w:p>
        </w:tc>
        <w:tc>
          <w:tcPr>
            <w:tcW w:w="990" w:type="dxa"/>
          </w:tcPr>
          <w:p w:rsidR="009C2F58" w:rsidRDefault="009C2F58" w:rsidP="00C8024D">
            <w:pPr>
              <w:spacing w:before="60"/>
              <w:rPr>
                <w:rFonts w:ascii="Arial" w:hAnsi="Arial" w:cs="Arial"/>
                <w:sz w:val="16"/>
              </w:rPr>
            </w:pPr>
            <w:r>
              <w:rPr>
                <w:rFonts w:ascii="Arial" w:hAnsi="Arial" w:cs="Arial"/>
                <w:sz w:val="16"/>
              </w:rPr>
              <w:t>Float32</w:t>
            </w:r>
          </w:p>
        </w:tc>
        <w:tc>
          <w:tcPr>
            <w:tcW w:w="990" w:type="dxa"/>
          </w:tcPr>
          <w:p w:rsidR="009C2F58" w:rsidRDefault="009C2F58" w:rsidP="00FF7BEE">
            <w:pPr>
              <w:spacing w:before="60"/>
              <w:rPr>
                <w:rFonts w:ascii="Arial" w:hAnsi="Arial" w:cs="Arial"/>
                <w:sz w:val="16"/>
              </w:rPr>
            </w:pPr>
            <w:r>
              <w:rPr>
                <w:rFonts w:ascii="Arial" w:hAnsi="Arial" w:cs="Arial"/>
                <w:sz w:val="16"/>
              </w:rPr>
              <w:t>-</w:t>
            </w:r>
            <w:r w:rsidR="00FF7BEE">
              <w:rPr>
                <w:rFonts w:ascii="Arial" w:hAnsi="Arial" w:cs="Arial"/>
                <w:sz w:val="16"/>
              </w:rPr>
              <w:t>8.8</w:t>
            </w:r>
          </w:p>
        </w:tc>
        <w:tc>
          <w:tcPr>
            <w:tcW w:w="990" w:type="dxa"/>
          </w:tcPr>
          <w:p w:rsidR="009C2F58" w:rsidRDefault="00FF7BEE" w:rsidP="00C8024D">
            <w:pPr>
              <w:spacing w:before="60"/>
              <w:rPr>
                <w:rFonts w:ascii="Arial" w:hAnsi="Arial" w:cs="Arial"/>
                <w:sz w:val="16"/>
              </w:rPr>
            </w:pPr>
            <w:r>
              <w:rPr>
                <w:rFonts w:ascii="Arial" w:hAnsi="Arial" w:cs="Arial"/>
                <w:sz w:val="16"/>
              </w:rPr>
              <w:t>8.8</w:t>
            </w:r>
          </w:p>
        </w:tc>
        <w:tc>
          <w:tcPr>
            <w:tcW w:w="990" w:type="dxa"/>
          </w:tcPr>
          <w:p w:rsidR="009C2F58" w:rsidRDefault="007F1C81" w:rsidP="00C8024D">
            <w:pPr>
              <w:spacing w:before="60"/>
              <w:rPr>
                <w:rFonts w:ascii="Arial" w:hAnsi="Arial" w:cs="Arial"/>
                <w:sz w:val="16"/>
              </w:rPr>
            </w:pPr>
            <w:r>
              <w:rPr>
                <w:rFonts w:ascii="Arial" w:hAnsi="Arial" w:cs="Arial"/>
                <w:sz w:val="16"/>
              </w:rPr>
              <w:t xml:space="preserve">4.89 </w:t>
            </w:r>
            <w:r w:rsidR="001D2B02">
              <w:rPr>
                <w:rFonts w:ascii="Arial" w:hAnsi="Arial" w:cs="Arial"/>
                <w:sz w:val="16"/>
              </w:rPr>
              <w:t>e</w:t>
            </w:r>
            <w:r w:rsidR="001D2B02">
              <w:rPr>
                <w:rFonts w:ascii="Arial" w:hAnsi="Arial" w:cs="Arial"/>
                <w:sz w:val="16"/>
                <w:vertAlign w:val="superscript"/>
              </w:rPr>
              <w:t>-4</w:t>
            </w:r>
          </w:p>
        </w:tc>
      </w:tr>
    </w:tbl>
    <w:p w:rsidR="004D3034" w:rsidRDefault="004D3034" w:rsidP="004D3034">
      <w:pPr>
        <w:pStyle w:val="Heading4"/>
      </w:pPr>
      <w:r>
        <w:t>Description</w:t>
      </w:r>
    </w:p>
    <w:bookmarkStart w:id="8" w:name="OLE_LINK83"/>
    <w:bookmarkStart w:id="9" w:name="OLE_LINK84"/>
    <w:p w:rsidR="00A13450" w:rsidRDefault="00FF11EB" w:rsidP="00B443A3">
      <w:pPr>
        <w:jc w:val="center"/>
      </w:pPr>
      <w:r>
        <w:object w:dxaOrig="10490" w:dyaOrig="20489">
          <v:shape id="_x0000_i1026" type="#_x0000_t75" style="width:220.1pt;height:438.8pt" o:ole="">
            <v:imagedata r:id="rId12" o:title=""/>
          </v:shape>
          <o:OLEObject Type="Embed" ProgID="Visio.Drawing.11" ShapeID="_x0000_i1026" DrawAspect="Content" ObjectID="_1447488752" r:id="rId13"/>
        </w:object>
      </w:r>
      <w:bookmarkEnd w:id="8"/>
      <w:bookmarkEnd w:id="9"/>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55"/>
        <w:gridCol w:w="4455"/>
      </w:tblGrid>
      <w:tr w:rsidR="002C03D8" w:rsidRPr="006A25CC" w:rsidTr="00275A14">
        <w:trPr>
          <w:trHeight w:val="341"/>
        </w:trPr>
        <w:tc>
          <w:tcPr>
            <w:tcW w:w="445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Value</w:t>
            </w:r>
          </w:p>
        </w:tc>
      </w:tr>
      <w:tr w:rsidR="00A13FA5" w:rsidRPr="004B5BE2" w:rsidTr="00275A14">
        <w:trPr>
          <w:trHeight w:val="341"/>
        </w:trPr>
        <w:tc>
          <w:tcPr>
            <w:tcW w:w="4455" w:type="dxa"/>
            <w:vAlign w:val="center"/>
          </w:tcPr>
          <w:p w:rsidR="00862B6A" w:rsidRPr="004B5BE2" w:rsidRDefault="00862B6A" w:rsidP="00862B6A">
            <w:pPr>
              <w:pStyle w:val="NoSpacing"/>
              <w:rPr>
                <w:rFonts w:ascii="Arial" w:hAnsi="Arial" w:cs="Arial"/>
                <w:sz w:val="16"/>
                <w:szCs w:val="16"/>
              </w:rPr>
            </w:pPr>
            <w:r w:rsidRPr="00862B6A">
              <w:rPr>
                <w:rFonts w:ascii="Arial" w:hAnsi="Arial" w:cs="Arial"/>
                <w:sz w:val="16"/>
                <w:szCs w:val="16"/>
              </w:rPr>
              <w:t>MotorVelCRF_MtrRadpS_f32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A13FA5" w:rsidRPr="004B5BE2" w:rsidTr="00275A14">
        <w:trPr>
          <w:trHeight w:val="341"/>
        </w:trPr>
        <w:tc>
          <w:tcPr>
            <w:tcW w:w="4455" w:type="dxa"/>
            <w:vAlign w:val="center"/>
          </w:tcPr>
          <w:p w:rsidR="00A13FA5" w:rsidRPr="000F505B" w:rsidRDefault="00862B6A" w:rsidP="00862B6A">
            <w:pPr>
              <w:pStyle w:val="NoSpacing"/>
            </w:pPr>
            <w:r w:rsidRPr="00862B6A">
              <w:rPr>
                <w:rFonts w:ascii="Arial" w:hAnsi="Arial" w:cs="Arial"/>
                <w:sz w:val="16"/>
                <w:szCs w:val="16"/>
              </w:rPr>
              <w:t>HwTorque_HwNm_f32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A13FA5" w:rsidRPr="004B5BE2" w:rsidTr="00275A14">
        <w:trPr>
          <w:trHeight w:val="341"/>
        </w:trPr>
        <w:tc>
          <w:tcPr>
            <w:tcW w:w="4455" w:type="dxa"/>
            <w:vAlign w:val="center"/>
          </w:tcPr>
          <w:p w:rsidR="00862B6A" w:rsidRPr="00862B6A" w:rsidRDefault="00862B6A" w:rsidP="00862B6A">
            <w:pPr>
              <w:pStyle w:val="NoSpacing"/>
              <w:rPr>
                <w:rFonts w:ascii="Arial" w:hAnsi="Arial" w:cs="Arial"/>
                <w:sz w:val="16"/>
                <w:szCs w:val="16"/>
              </w:rPr>
            </w:pPr>
            <w:r w:rsidRPr="00862B6A">
              <w:rPr>
                <w:rFonts w:ascii="Arial" w:hAnsi="Arial" w:cs="Arial"/>
                <w:sz w:val="16"/>
                <w:szCs w:val="16"/>
              </w:rPr>
              <w:t>VehicleSpeed_Kph_f32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A13FA5" w:rsidRPr="004B5BE2" w:rsidTr="00275A14">
        <w:trPr>
          <w:trHeight w:val="341"/>
        </w:trPr>
        <w:tc>
          <w:tcPr>
            <w:tcW w:w="4455" w:type="dxa"/>
            <w:vAlign w:val="center"/>
          </w:tcPr>
          <w:p w:rsidR="00A13FA5" w:rsidRPr="000F505B" w:rsidRDefault="00A13FA5" w:rsidP="00B8181F">
            <w:pPr>
              <w:spacing w:before="100" w:beforeAutospacing="1" w:after="100" w:afterAutospacing="1"/>
              <w:rPr>
                <w:rFonts w:ascii="Arial" w:hAnsi="Arial" w:cs="Arial"/>
                <w:sz w:val="16"/>
                <w:szCs w:val="16"/>
              </w:rPr>
            </w:pPr>
            <w:r w:rsidRPr="000F505B">
              <w:rPr>
                <w:rFonts w:ascii="Arial" w:hAnsi="Arial" w:cs="Arial"/>
                <w:sz w:val="16"/>
                <w:szCs w:val="16"/>
              </w:rPr>
              <w:t>DampingCmd_MtrNm_f32</w:t>
            </w:r>
          </w:p>
        </w:tc>
        <w:tc>
          <w:tcPr>
            <w:tcW w:w="4455" w:type="dxa"/>
            <w:vAlign w:val="center"/>
          </w:tcPr>
          <w:p w:rsidR="00A13FA5" w:rsidRDefault="00A13FA5"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F11DA" w:rsidRPr="004B5BE2" w:rsidTr="00275A14">
        <w:trPr>
          <w:trHeight w:val="341"/>
        </w:trPr>
        <w:tc>
          <w:tcPr>
            <w:tcW w:w="4455" w:type="dxa"/>
            <w:vAlign w:val="center"/>
          </w:tcPr>
          <w:p w:rsidR="00BF11DA" w:rsidRPr="000F505B" w:rsidRDefault="00862B6A" w:rsidP="00B8181F">
            <w:pPr>
              <w:spacing w:before="100" w:beforeAutospacing="1" w:after="100" w:afterAutospacing="1"/>
              <w:rPr>
                <w:rFonts w:ascii="Arial" w:hAnsi="Arial" w:cs="Arial"/>
                <w:sz w:val="16"/>
                <w:szCs w:val="16"/>
              </w:rPr>
            </w:pPr>
            <w:r w:rsidRPr="00862B6A">
              <w:rPr>
                <w:rFonts w:ascii="Arial" w:hAnsi="Arial" w:cs="Arial"/>
                <w:sz w:val="16"/>
                <w:szCs w:val="16"/>
              </w:rPr>
              <w:t>AssistMechTempEst_DegC_f32</w:t>
            </w:r>
          </w:p>
        </w:tc>
        <w:tc>
          <w:tcPr>
            <w:tcW w:w="4455" w:type="dxa"/>
            <w:vAlign w:val="center"/>
          </w:tcPr>
          <w:p w:rsidR="00BF11DA" w:rsidRDefault="00BF11DA"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F11DA" w:rsidRPr="004B5BE2" w:rsidTr="00275A14">
        <w:trPr>
          <w:trHeight w:val="341"/>
        </w:trPr>
        <w:tc>
          <w:tcPr>
            <w:tcW w:w="4455" w:type="dxa"/>
            <w:vAlign w:val="center"/>
          </w:tcPr>
          <w:p w:rsidR="00BF11DA" w:rsidRPr="00BF11DA" w:rsidRDefault="00862B6A" w:rsidP="00B8181F">
            <w:pPr>
              <w:spacing w:before="100" w:beforeAutospacing="1" w:after="100" w:afterAutospacing="1"/>
              <w:rPr>
                <w:rFonts w:ascii="Arial" w:hAnsi="Arial" w:cs="Arial"/>
                <w:sz w:val="16"/>
                <w:szCs w:val="16"/>
              </w:rPr>
            </w:pPr>
            <w:r w:rsidRPr="00862B6A">
              <w:rPr>
                <w:rFonts w:ascii="Arial" w:hAnsi="Arial" w:cs="Arial"/>
                <w:sz w:val="16"/>
                <w:szCs w:val="16"/>
              </w:rPr>
              <w:t>BaseAssistStCmp_MtrNm_f32</w:t>
            </w:r>
          </w:p>
        </w:tc>
        <w:tc>
          <w:tcPr>
            <w:tcW w:w="4455" w:type="dxa"/>
            <w:vAlign w:val="center"/>
          </w:tcPr>
          <w:p w:rsidR="00BF11DA" w:rsidRDefault="00BF11DA"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064800" w:rsidRPr="004B5BE2" w:rsidTr="00275A14">
        <w:trPr>
          <w:trHeight w:val="341"/>
        </w:trPr>
        <w:tc>
          <w:tcPr>
            <w:tcW w:w="4455" w:type="dxa"/>
            <w:vAlign w:val="center"/>
          </w:tcPr>
          <w:p w:rsidR="00064800" w:rsidRDefault="00C8024D" w:rsidP="00B8181F">
            <w:pPr>
              <w:spacing w:before="100" w:beforeAutospacing="1" w:after="100" w:afterAutospacing="1"/>
              <w:rPr>
                <w:rFonts w:ascii="Arial" w:hAnsi="Arial" w:cs="Arial"/>
                <w:sz w:val="16"/>
                <w:szCs w:val="16"/>
              </w:rPr>
            </w:pPr>
            <w:r w:rsidRPr="00C8024D">
              <w:rPr>
                <w:rFonts w:ascii="Arial" w:hAnsi="Arial" w:cs="Arial"/>
                <w:sz w:val="16"/>
                <w:szCs w:val="16"/>
              </w:rPr>
              <w:t>DampingDDFactor_Uls_f32</w:t>
            </w:r>
          </w:p>
        </w:tc>
        <w:tc>
          <w:tcPr>
            <w:tcW w:w="4455" w:type="dxa"/>
            <w:vAlign w:val="center"/>
          </w:tcPr>
          <w:p w:rsidR="00064800" w:rsidRDefault="00C8024D" w:rsidP="00275A14">
            <w:pPr>
              <w:spacing w:before="100" w:beforeAutospacing="1" w:after="100" w:afterAutospacing="1"/>
              <w:rPr>
                <w:rFonts w:ascii="Arial" w:hAnsi="Arial" w:cs="Arial"/>
                <w:sz w:val="16"/>
                <w:szCs w:val="16"/>
              </w:rPr>
            </w:pPr>
            <w:r>
              <w:rPr>
                <w:rFonts w:ascii="Arial" w:hAnsi="Arial" w:cs="Arial"/>
                <w:sz w:val="16"/>
                <w:szCs w:val="16"/>
              </w:rPr>
              <w:t>1</w:t>
            </w:r>
          </w:p>
        </w:tc>
      </w:tr>
      <w:tr w:rsidR="00C70004" w:rsidRPr="004B5BE2" w:rsidTr="00275A14">
        <w:trPr>
          <w:trHeight w:val="341"/>
        </w:trPr>
        <w:tc>
          <w:tcPr>
            <w:tcW w:w="4455" w:type="dxa"/>
            <w:vAlign w:val="center"/>
          </w:tcPr>
          <w:p w:rsidR="00C70004" w:rsidRPr="00C8024D" w:rsidRDefault="00C70004" w:rsidP="00B8181F">
            <w:pPr>
              <w:spacing w:before="100" w:beforeAutospacing="1" w:after="100" w:afterAutospacing="1"/>
              <w:rPr>
                <w:rFonts w:ascii="Arial" w:hAnsi="Arial" w:cs="Arial"/>
                <w:sz w:val="16"/>
                <w:szCs w:val="16"/>
              </w:rPr>
            </w:pPr>
            <w:proofErr w:type="spellStart"/>
            <w:r>
              <w:rPr>
                <w:rFonts w:ascii="Arial" w:hAnsi="Arial" w:cs="Arial"/>
                <w:sz w:val="16"/>
                <w:szCs w:val="16"/>
              </w:rPr>
              <w:t>DefeatDampingSvc_Cnt_lgc</w:t>
            </w:r>
            <w:proofErr w:type="spellEnd"/>
          </w:p>
        </w:tc>
        <w:tc>
          <w:tcPr>
            <w:tcW w:w="4455" w:type="dxa"/>
            <w:vAlign w:val="center"/>
          </w:tcPr>
          <w:p w:rsidR="00C70004" w:rsidRDefault="00C70004" w:rsidP="00275A14">
            <w:pPr>
              <w:spacing w:before="100" w:beforeAutospacing="1" w:after="100" w:afterAutospacing="1"/>
              <w:rPr>
                <w:rFonts w:ascii="Arial" w:hAnsi="Arial" w:cs="Arial"/>
                <w:sz w:val="16"/>
                <w:szCs w:val="16"/>
              </w:rPr>
            </w:pPr>
            <w:r>
              <w:rPr>
                <w:rFonts w:ascii="Arial" w:hAnsi="Arial" w:cs="Arial"/>
                <w:sz w:val="16"/>
                <w:szCs w:val="16"/>
              </w:rPr>
              <w:t>FALSE</w:t>
            </w:r>
          </w:p>
        </w:tc>
      </w:tr>
    </w:tbl>
    <w:p w:rsidR="002C03D8" w:rsidRPr="002C03D8" w:rsidRDefault="002C03D8" w:rsidP="002C03D8"/>
    <w:p w:rsidR="004A781C" w:rsidRDefault="004A781C">
      <w:pPr>
        <w:pStyle w:val="Heading2"/>
      </w:pPr>
      <w:r>
        <w:t>Initialization Functions</w:t>
      </w:r>
    </w:p>
    <w:p w:rsidR="00C70004" w:rsidRDefault="00C70004" w:rsidP="00C70004">
      <w:pPr>
        <w:pStyle w:val="Heading3"/>
      </w:pPr>
      <w:proofErr w:type="spellStart"/>
      <w:r>
        <w:t>Init</w:t>
      </w:r>
      <w:proofErr w:type="spellEnd"/>
      <w:r>
        <w:t xml:space="preserve">: </w:t>
      </w:r>
      <w:r w:rsidR="00AF781A">
        <w:fldChar w:fldCharType="begin"/>
      </w:r>
      <w:r w:rsidR="00AF781A">
        <w:instrText xml:space="preserve"> DOCPROPERTY "Module Name"  \* MERGEFORMAT </w:instrText>
      </w:r>
      <w:r w:rsidR="00AF781A">
        <w:fldChar w:fldCharType="separate"/>
      </w:r>
      <w:r>
        <w:t>Damping</w:t>
      </w:r>
      <w:r w:rsidR="00AF781A">
        <w:fldChar w:fldCharType="end"/>
      </w:r>
      <w:r>
        <w:t>_Init1</w:t>
      </w:r>
    </w:p>
    <w:p w:rsidR="00C70004" w:rsidRDefault="00C70004" w:rsidP="00C70004">
      <w:pPr>
        <w:pStyle w:val="Heading4"/>
      </w:pPr>
      <w:r>
        <w:t>Design Rationale</w:t>
      </w:r>
    </w:p>
    <w:p w:rsidR="00C70004" w:rsidRDefault="00C70004" w:rsidP="00C70004">
      <w:r>
        <w:t>None</w:t>
      </w:r>
    </w:p>
    <w:p w:rsidR="00C70004" w:rsidRDefault="00C70004" w:rsidP="00C70004">
      <w:pPr>
        <w:pStyle w:val="Heading4"/>
      </w:pPr>
      <w:r>
        <w:t>Module Outputs</w:t>
      </w:r>
    </w:p>
    <w:p w:rsidR="00C70004" w:rsidRDefault="00C70004" w:rsidP="00C70004">
      <w:r>
        <w:t>None</w:t>
      </w:r>
    </w:p>
    <w:p w:rsidR="00C70004" w:rsidRDefault="00C70004" w:rsidP="00C70004">
      <w:pPr>
        <w:pStyle w:val="Heading4"/>
      </w:pPr>
      <w:r>
        <w:t xml:space="preserve">Module Internal  </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k_QddHwTrqDampKn_Hz_f32, D_2MS_SEC_F32, &amp;</w:t>
      </w:r>
      <w:proofErr w:type="spellStart"/>
      <w:r w:rsidRPr="00C70004">
        <w:rPr>
          <w:sz w:val="18"/>
          <w:szCs w:val="18"/>
        </w:rPr>
        <w:t>QDDHwTorqueLPFKSV_Cnt_M_str</w:t>
      </w:r>
      <w:proofErr w:type="spellEnd"/>
      <w:r w:rsidRPr="00C70004">
        <w:rPr>
          <w:sz w:val="18"/>
          <w:szCs w:val="18"/>
        </w:rPr>
        <w:t>)</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k_QddMtrVelDampKn_Hz_f32, D_2MS_SEC_F32, &amp;</w:t>
      </w:r>
      <w:proofErr w:type="spellStart"/>
      <w:r w:rsidRPr="00C70004">
        <w:rPr>
          <w:sz w:val="18"/>
          <w:szCs w:val="18"/>
        </w:rPr>
        <w:t>QDDMtrVelLPFKSV_Cnt_M_str</w:t>
      </w:r>
      <w:proofErr w:type="spellEnd"/>
      <w:r w:rsidRPr="00C70004">
        <w:rPr>
          <w:sz w:val="18"/>
          <w:szCs w:val="18"/>
        </w:rPr>
        <w:t>)</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k_QddSfLFPKn_Hz_f32, D_2MS_SEC_F32, &amp;</w:t>
      </w:r>
      <w:proofErr w:type="spellStart"/>
      <w:r w:rsidRPr="00C70004">
        <w:rPr>
          <w:sz w:val="18"/>
          <w:szCs w:val="18"/>
        </w:rPr>
        <w:t>QDDStFilt_Cnt_M_str</w:t>
      </w:r>
      <w:proofErr w:type="spellEnd"/>
      <w:r w:rsidRPr="00C70004">
        <w:rPr>
          <w:sz w:val="18"/>
          <w:szCs w:val="18"/>
        </w:rPr>
        <w:t>)</w:t>
      </w:r>
    </w:p>
    <w:p w:rsidR="00C70004" w:rsidRPr="00C70004" w:rsidRDefault="00C70004" w:rsidP="00C70004">
      <w:pPr>
        <w:rPr>
          <w:sz w:val="18"/>
          <w:szCs w:val="18"/>
        </w:rPr>
      </w:pPr>
      <w:r w:rsidRPr="00C70004">
        <w:rPr>
          <w:sz w:val="18"/>
          <w:szCs w:val="18"/>
        </w:rPr>
        <w:t>LPF_KUpdate_f32_</w:t>
      </w:r>
      <w:proofErr w:type="gramStart"/>
      <w:r w:rsidRPr="00C70004">
        <w:rPr>
          <w:sz w:val="18"/>
          <w:szCs w:val="18"/>
        </w:rPr>
        <w:t>m(</w:t>
      </w:r>
      <w:proofErr w:type="gramEnd"/>
      <w:r w:rsidRPr="00C70004">
        <w:rPr>
          <w:sz w:val="18"/>
          <w:szCs w:val="18"/>
        </w:rPr>
        <w:t>k_MtrVelDampLPFKn_Hz_f32, D_2MS_SEC_F32, &amp;</w:t>
      </w:r>
      <w:proofErr w:type="spellStart"/>
      <w:r w:rsidRPr="00C70004">
        <w:rPr>
          <w:sz w:val="18"/>
          <w:szCs w:val="18"/>
        </w:rPr>
        <w:t>MtrVelLPFKSV_Cnt_M_str</w:t>
      </w:r>
      <w:proofErr w:type="spellEnd"/>
      <w:r w:rsidRPr="00C70004">
        <w:rPr>
          <w:sz w:val="18"/>
          <w:szCs w:val="18"/>
        </w:rPr>
        <w:t>)</w:t>
      </w:r>
    </w:p>
    <w:p w:rsidR="00C70004" w:rsidRDefault="00C70004" w:rsidP="00C70004"/>
    <w:p w:rsidR="00C70004" w:rsidRDefault="00C70004">
      <w:pPr>
        <w:spacing w:after="0"/>
        <w:rPr>
          <w:rFonts w:ascii="Arial" w:hAnsi="Arial"/>
          <w:b/>
          <w:sz w:val="24"/>
        </w:rPr>
      </w:pPr>
      <w:r>
        <w:br w:type="page"/>
      </w:r>
    </w:p>
    <w:p w:rsidR="004A781C" w:rsidRDefault="004A781C">
      <w:pPr>
        <w:pStyle w:val="Heading2"/>
      </w:pPr>
      <w:r>
        <w:lastRenderedPageBreak/>
        <w:t>Periodic Functions</w:t>
      </w:r>
    </w:p>
    <w:p w:rsidR="004A781C" w:rsidRDefault="004A781C">
      <w:pPr>
        <w:pStyle w:val="Heading3"/>
      </w:pPr>
      <w:r>
        <w:t xml:space="preserve">Per: </w:t>
      </w:r>
      <w:r w:rsidR="00AF781A">
        <w:fldChar w:fldCharType="begin"/>
      </w:r>
      <w:r w:rsidR="00AF781A">
        <w:instrText xml:space="preserve"> DOCPROPERTY "Module Name"  \* MERGEFORMAT </w:instrText>
      </w:r>
      <w:r w:rsidR="00AF781A">
        <w:fldChar w:fldCharType="separate"/>
      </w:r>
      <w:r w:rsidR="00DC0CE6">
        <w:t>Damping</w:t>
      </w:r>
      <w:r w:rsidR="00AF781A">
        <w:fldChar w:fldCharType="end"/>
      </w:r>
      <w:r>
        <w:t>_Per</w:t>
      </w:r>
      <w:r w:rsidR="0076753C">
        <w:t>1</w:t>
      </w:r>
    </w:p>
    <w:p w:rsidR="004A781C" w:rsidRDefault="004A781C">
      <w:pPr>
        <w:pStyle w:val="Heading4"/>
      </w:pPr>
      <w:r>
        <w:t>Design Rationale</w:t>
      </w:r>
    </w:p>
    <w:p w:rsidR="00B443A3" w:rsidRPr="00B443A3" w:rsidRDefault="00B443A3" w:rsidP="00B443A3">
      <w:r>
        <w:t>None</w:t>
      </w:r>
    </w:p>
    <w:p w:rsidR="004A781C" w:rsidRDefault="004A781C">
      <w:pPr>
        <w:pStyle w:val="Heading4"/>
      </w:pPr>
      <w:r>
        <w:t>Program Flow Start</w:t>
      </w:r>
    </w:p>
    <w:p w:rsidR="00B443A3" w:rsidRDefault="00A300D5" w:rsidP="00B443A3">
      <w:r w:rsidRPr="00A300D5">
        <w:t>Rte_Call_Damping_Per1_CP0_</w:t>
      </w:r>
      <w:proofErr w:type="gramStart"/>
      <w:r w:rsidRPr="00A300D5">
        <w:t>CheckpointReached()</w:t>
      </w:r>
      <w:proofErr w:type="gramEnd"/>
    </w:p>
    <w:p w:rsidR="004A781C" w:rsidRDefault="004A781C">
      <w:pPr>
        <w:pStyle w:val="Heading4"/>
      </w:pPr>
      <w:r>
        <w:t>Store Module Inputs to Local copies</w:t>
      </w:r>
    </w:p>
    <w:p w:rsidR="006406C2" w:rsidRDefault="006406C2" w:rsidP="006406C2">
      <w:r>
        <w:t>AssistMechTempEst_DegC_T_f32 = Rte_IRead_Damping_Per1_AssistMechTempEst_DegC_</w:t>
      </w:r>
      <w:proofErr w:type="gramStart"/>
      <w:r>
        <w:t>f32()</w:t>
      </w:r>
      <w:proofErr w:type="gramEnd"/>
    </w:p>
    <w:p w:rsidR="006406C2" w:rsidRDefault="006406C2" w:rsidP="006406C2">
      <w:r>
        <w:t>BaseAssistStCmp_MtrNm_T_f32 = Rte_IRead_Damping_Per1_AssistCm</w:t>
      </w:r>
      <w:r w:rsidR="00D953F1">
        <w:t>d</w:t>
      </w:r>
      <w:r>
        <w:t>_MtrNm_</w:t>
      </w:r>
      <w:proofErr w:type="gramStart"/>
      <w:r>
        <w:t>f32()</w:t>
      </w:r>
      <w:proofErr w:type="gramEnd"/>
    </w:p>
    <w:p w:rsidR="006406C2" w:rsidRDefault="006406C2" w:rsidP="006406C2">
      <w:r>
        <w:t>DampingDDFactor_Uls_T_f32 = Rte_IRead_Damping_Per1_DampingDDFactor_Uls_</w:t>
      </w:r>
      <w:proofErr w:type="gramStart"/>
      <w:r>
        <w:t>f32()</w:t>
      </w:r>
      <w:proofErr w:type="gramEnd"/>
    </w:p>
    <w:p w:rsidR="006406C2" w:rsidRDefault="006406C2" w:rsidP="006406C2">
      <w:proofErr w:type="spellStart"/>
      <w:r>
        <w:t>DefeatDampingSvc_Cnt_T_lgc</w:t>
      </w:r>
      <w:proofErr w:type="spellEnd"/>
      <w:r>
        <w:t xml:space="preserve"> = Rte_I</w:t>
      </w:r>
      <w:r w:rsidR="00AE5A51">
        <w:t>r</w:t>
      </w:r>
      <w:r>
        <w:t>ead_Damping_Per1_DefeatDampingSvc_Cnt_</w:t>
      </w:r>
      <w:proofErr w:type="gramStart"/>
      <w:r>
        <w:t>lgc()</w:t>
      </w:r>
      <w:proofErr w:type="gramEnd"/>
    </w:p>
    <w:p w:rsidR="006406C2" w:rsidRDefault="006406C2" w:rsidP="006406C2">
      <w:r>
        <w:t>HwTorque_HwNm_T_f32 = Rte_I</w:t>
      </w:r>
      <w:r w:rsidR="00AE5A51">
        <w:t>r</w:t>
      </w:r>
      <w:r>
        <w:t>ead_Damping_Per1_HwTorque_HwNm_</w:t>
      </w:r>
      <w:proofErr w:type="gramStart"/>
      <w:r>
        <w:t>f32()</w:t>
      </w:r>
      <w:proofErr w:type="gramEnd"/>
    </w:p>
    <w:p w:rsidR="006406C2" w:rsidRDefault="006406C2" w:rsidP="006406C2">
      <w:r>
        <w:t>MotorVelCRF_MtrRadpS_T_f32 = Rte_I</w:t>
      </w:r>
      <w:r w:rsidR="00AE5A51">
        <w:t>r</w:t>
      </w:r>
      <w:r>
        <w:t>ead_Damping_Per1_MotorVelCRF_MtrRadpS_</w:t>
      </w:r>
      <w:proofErr w:type="gramStart"/>
      <w:r>
        <w:t>f32()</w:t>
      </w:r>
      <w:proofErr w:type="gramEnd"/>
    </w:p>
    <w:p w:rsidR="00B443A3" w:rsidRDefault="006406C2" w:rsidP="006406C2">
      <w:r>
        <w:t>VehicleSpeed_Kph_T_f32 = Rte_I</w:t>
      </w:r>
      <w:r w:rsidR="00AE5A51">
        <w:t>r</w:t>
      </w:r>
      <w:r>
        <w:t>ead_Damping_Per1_VehicleSpeed_Kph_</w:t>
      </w:r>
      <w:proofErr w:type="gramStart"/>
      <w:r>
        <w:t>f32()</w:t>
      </w:r>
      <w:proofErr w:type="gramEnd"/>
    </w:p>
    <w:p w:rsidR="00FF11EB" w:rsidRDefault="00FF11EB" w:rsidP="006406C2">
      <w:r w:rsidRPr="00FF11EB">
        <w:t>CustomDamp_MtrNm_T_f32 = Rte_IRead_Damping_Per1_CustomDamp_MtrNm_</w:t>
      </w:r>
      <w:proofErr w:type="gramStart"/>
      <w:r w:rsidRPr="00FF11EB">
        <w:t>f32()</w:t>
      </w:r>
      <w:proofErr w:type="gramEnd"/>
    </w:p>
    <w:p w:rsidR="00B443A3" w:rsidRPr="00B443A3" w:rsidRDefault="00B443A3" w:rsidP="00B443A3">
      <w:pPr>
        <w:pStyle w:val="Heading4"/>
      </w:pPr>
      <w:r>
        <w:t>Calculate Damping Command</w:t>
      </w:r>
    </w:p>
    <w:p w:rsidR="0076753C" w:rsidRDefault="0076753C" w:rsidP="00C70004">
      <w:pPr>
        <w:jc w:val="center"/>
      </w:pPr>
    </w:p>
    <w:p w:rsidR="00134A2E" w:rsidRDefault="00135534" w:rsidP="00C70004">
      <w:pPr>
        <w:jc w:val="center"/>
      </w:pPr>
      <w:r>
        <w:object w:dxaOrig="9693" w:dyaOrig="13755">
          <v:shape id="_x0000_i1027" type="#_x0000_t75" style="width:6in;height:545.45pt" o:ole="">
            <v:imagedata r:id="rId14" o:title=""/>
          </v:shape>
          <o:OLEObject Type="Embed" ProgID="Visio.Drawing.11" ShapeID="_x0000_i1027" DrawAspect="Content" ObjectID="_1447488753" r:id="rId15"/>
        </w:object>
      </w:r>
    </w:p>
    <w:p w:rsidR="004A781C" w:rsidRDefault="004A781C">
      <w:pPr>
        <w:pStyle w:val="Heading4"/>
      </w:pPr>
      <w:r>
        <w:lastRenderedPageBreak/>
        <w:t>Store Local copy of outputs into Module Outputs</w:t>
      </w:r>
    </w:p>
    <w:p w:rsidR="003F4E1A" w:rsidRDefault="003F4E1A">
      <w:r w:rsidRPr="003F4E1A">
        <w:t>Rte_I</w:t>
      </w:r>
      <w:r w:rsidR="00AE5A51" w:rsidRPr="003F4E1A">
        <w:t>w</w:t>
      </w:r>
      <w:r w:rsidRPr="003F4E1A">
        <w:t>rite_Damping_Per1_DampingCmd_MtrNm_</w:t>
      </w:r>
      <w:proofErr w:type="gramStart"/>
      <w:r w:rsidRPr="003F4E1A">
        <w:t>f32(</w:t>
      </w:r>
      <w:proofErr w:type="gramEnd"/>
      <w:r w:rsidRPr="003F4E1A">
        <w:t>DampingCmd_MtrNm_T_f32)</w:t>
      </w:r>
    </w:p>
    <w:p w:rsidR="004A781C" w:rsidRDefault="004A781C">
      <w:pPr>
        <w:pStyle w:val="Heading4"/>
      </w:pPr>
      <w:r>
        <w:t>Program Flow End</w:t>
      </w:r>
    </w:p>
    <w:p w:rsidR="003F4E1A" w:rsidRDefault="00A300D5">
      <w:r w:rsidRPr="00A300D5">
        <w:t>Rte_Call_Damping_Per1_CP1_</w:t>
      </w:r>
      <w:proofErr w:type="gramStart"/>
      <w:r w:rsidRPr="00A300D5">
        <w:t>CheckpointReached()</w:t>
      </w:r>
      <w:proofErr w:type="gramEnd"/>
    </w:p>
    <w:p w:rsidR="004A781C" w:rsidRDefault="004A781C">
      <w:pPr>
        <w:pStyle w:val="Heading2"/>
      </w:pPr>
      <w:r>
        <w:br w:type="page"/>
      </w:r>
      <w:r>
        <w:lastRenderedPageBreak/>
        <w:t>Fault Recovery Functions</w:t>
      </w:r>
    </w:p>
    <w:p w:rsidR="00B443A3" w:rsidRDefault="00B443A3" w:rsidP="00B443A3">
      <w:bookmarkStart w:id="10" w:name="OLE_LINK73"/>
      <w:bookmarkStart w:id="11" w:name="OLE_LINK74"/>
      <w:bookmarkStart w:id="12" w:name="OLE_LINK71"/>
      <w:bookmarkStart w:id="13" w:name="OLE_LINK72"/>
    </w:p>
    <w:p w:rsidR="00B443A3" w:rsidRDefault="00B443A3" w:rsidP="00B443A3">
      <w:r>
        <w:t>None</w:t>
      </w:r>
    </w:p>
    <w:bookmarkEnd w:id="10"/>
    <w:bookmarkEnd w:id="11"/>
    <w:p w:rsidR="00B443A3" w:rsidRPr="00B443A3" w:rsidRDefault="00B443A3" w:rsidP="00B443A3"/>
    <w:bookmarkEnd w:id="12"/>
    <w:bookmarkEnd w:id="13"/>
    <w:p w:rsidR="004A781C" w:rsidRDefault="004A781C">
      <w:pPr>
        <w:pStyle w:val="Heading2"/>
      </w:pPr>
      <w:r>
        <w:t>Shutdown Functions</w:t>
      </w:r>
    </w:p>
    <w:p w:rsidR="00B443A3" w:rsidRDefault="00B443A3" w:rsidP="00B443A3"/>
    <w:p w:rsidR="00B443A3" w:rsidRDefault="00B443A3" w:rsidP="00B443A3">
      <w:r>
        <w:t>None</w:t>
      </w:r>
    </w:p>
    <w:p w:rsidR="00B443A3" w:rsidRPr="00B443A3" w:rsidRDefault="00B443A3" w:rsidP="00B443A3"/>
    <w:p w:rsidR="004A781C" w:rsidRDefault="004A781C">
      <w:pPr>
        <w:pStyle w:val="Heading2"/>
      </w:pPr>
      <w:r>
        <w:t>Interrupt Functions</w:t>
      </w:r>
    </w:p>
    <w:p w:rsidR="00B443A3" w:rsidRDefault="00B443A3" w:rsidP="00B443A3">
      <w:bookmarkStart w:id="14" w:name="OLE_LINK75"/>
      <w:bookmarkStart w:id="15" w:name="OLE_LINK76"/>
    </w:p>
    <w:p w:rsidR="00B443A3" w:rsidRDefault="00B443A3" w:rsidP="00B443A3">
      <w:r>
        <w:t>None</w:t>
      </w:r>
    </w:p>
    <w:p w:rsidR="00B443A3" w:rsidRPr="00B443A3" w:rsidRDefault="00B443A3" w:rsidP="00B443A3"/>
    <w:bookmarkEnd w:id="14"/>
    <w:bookmarkEnd w:id="15"/>
    <w:p w:rsidR="004A781C" w:rsidRDefault="004A781C">
      <w:pPr>
        <w:pStyle w:val="Heading2"/>
      </w:pPr>
      <w:r>
        <w:t>Serial Communication Functions</w:t>
      </w:r>
    </w:p>
    <w:p w:rsidR="00B443A3" w:rsidRDefault="00B443A3" w:rsidP="00B443A3"/>
    <w:p w:rsidR="00B443A3" w:rsidRDefault="00B443A3" w:rsidP="00B443A3">
      <w:r>
        <w:t>None</w:t>
      </w:r>
    </w:p>
    <w:p w:rsidR="00B443A3" w:rsidRPr="00B443A3" w:rsidRDefault="00B443A3" w:rsidP="00B443A3"/>
    <w:p w:rsidR="00B443A3" w:rsidRDefault="00B443A3">
      <w:pPr>
        <w:spacing w:after="0"/>
        <w:rPr>
          <w:rFonts w:ascii="Arial" w:hAnsi="Arial"/>
          <w:b/>
          <w:kern w:val="28"/>
          <w:sz w:val="28"/>
        </w:rPr>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System State(s) in which the function is called</w:t>
            </w:r>
          </w:p>
        </w:tc>
      </w:tr>
      <w:tr w:rsidR="00C70004" w:rsidRPr="00381542" w:rsidTr="00B54697">
        <w:tc>
          <w:tcPr>
            <w:tcW w:w="3168" w:type="dxa"/>
            <w:tcBorders>
              <w:top w:val="single" w:sz="6" w:space="0" w:color="auto"/>
              <w:left w:val="single" w:sz="6" w:space="0" w:color="auto"/>
              <w:bottom w:val="single" w:sz="6" w:space="0" w:color="auto"/>
              <w:right w:val="single" w:sz="6" w:space="0" w:color="auto"/>
            </w:tcBorders>
          </w:tcPr>
          <w:p w:rsidR="00C70004" w:rsidRPr="00AD75E5" w:rsidRDefault="00C70004" w:rsidP="00275A14">
            <w:pPr>
              <w:spacing w:before="60"/>
              <w:rPr>
                <w:rFonts w:ascii="Arial" w:hAnsi="Arial" w:cs="Arial"/>
                <w:sz w:val="16"/>
                <w:szCs w:val="16"/>
              </w:rPr>
            </w:pPr>
            <w:r w:rsidRPr="00C70004">
              <w:rPr>
                <w:rFonts w:ascii="Arial" w:hAnsi="Arial" w:cs="Arial"/>
                <w:sz w:val="16"/>
                <w:szCs w:val="16"/>
              </w:rPr>
              <w:t>Damping_Init1</w:t>
            </w:r>
          </w:p>
        </w:tc>
        <w:tc>
          <w:tcPr>
            <w:tcW w:w="2070" w:type="dxa"/>
            <w:tcBorders>
              <w:top w:val="single" w:sz="6" w:space="0" w:color="auto"/>
              <w:left w:val="single" w:sz="6" w:space="0" w:color="auto"/>
              <w:bottom w:val="single" w:sz="6" w:space="0" w:color="auto"/>
              <w:right w:val="single" w:sz="6" w:space="0" w:color="auto"/>
            </w:tcBorders>
          </w:tcPr>
          <w:p w:rsidR="00C70004" w:rsidRDefault="00C70004" w:rsidP="00275A14">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C70004" w:rsidRDefault="00C70004" w:rsidP="00275A14">
            <w:pPr>
              <w:spacing w:before="60"/>
              <w:rPr>
                <w:rFonts w:ascii="Arial" w:hAnsi="Arial" w:cs="Arial"/>
                <w:sz w:val="16"/>
                <w:szCs w:val="16"/>
              </w:rPr>
            </w:pPr>
            <w:r>
              <w:rPr>
                <w:rFonts w:ascii="Arial" w:hAnsi="Arial" w:cs="Arial"/>
                <w:sz w:val="16"/>
                <w:szCs w:val="16"/>
              </w:rPr>
              <w:t>On Init</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AD75E5" w:rsidP="00275A14">
            <w:pPr>
              <w:spacing w:before="60"/>
              <w:rPr>
                <w:rFonts w:ascii="Arial" w:hAnsi="Arial" w:cs="Arial"/>
                <w:sz w:val="16"/>
                <w:szCs w:val="16"/>
              </w:rPr>
            </w:pPr>
            <w:r w:rsidRPr="00AD75E5">
              <w:rPr>
                <w:rFonts w:ascii="Arial" w:hAnsi="Arial" w:cs="Arial"/>
                <w:sz w:val="16"/>
                <w:szCs w:val="16"/>
              </w:rPr>
              <w:t>Damping_Per1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4747D" w:rsidP="00275A14">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919FE" w:rsidP="00275A14">
            <w:pPr>
              <w:spacing w:before="60"/>
              <w:rPr>
                <w:rFonts w:ascii="Arial" w:hAnsi="Arial" w:cs="Arial"/>
                <w:sz w:val="16"/>
                <w:szCs w:val="16"/>
              </w:rPr>
            </w:pPr>
            <w:r>
              <w:rPr>
                <w:rFonts w:ascii="Arial" w:hAnsi="Arial" w:cs="Arial"/>
                <w:sz w:val="16"/>
                <w:szCs w:val="16"/>
              </w:rPr>
              <w:t>ALL STATES</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275A14">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275A14">
        <w:tc>
          <w:tcPr>
            <w:tcW w:w="3618" w:type="dxa"/>
            <w:tcBorders>
              <w:top w:val="single" w:sz="6" w:space="0" w:color="auto"/>
              <w:left w:val="single" w:sz="6" w:space="0" w:color="auto"/>
              <w:bottom w:val="single" w:sz="6" w:space="0" w:color="auto"/>
              <w:right w:val="single" w:sz="6" w:space="0" w:color="auto"/>
            </w:tcBorders>
          </w:tcPr>
          <w:p w:rsidR="007A69AC" w:rsidRDefault="00FB2942" w:rsidP="00275A14">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C70004" w:rsidRPr="00F75A96" w:rsidTr="00BF364D">
        <w:tc>
          <w:tcPr>
            <w:tcW w:w="4464" w:type="dxa"/>
            <w:tcBorders>
              <w:top w:val="single" w:sz="6" w:space="0" w:color="auto"/>
              <w:left w:val="single" w:sz="6" w:space="0" w:color="auto"/>
              <w:bottom w:val="single" w:sz="6" w:space="0" w:color="auto"/>
              <w:right w:val="single" w:sz="6" w:space="0" w:color="auto"/>
            </w:tcBorders>
          </w:tcPr>
          <w:p w:rsidR="00C70004" w:rsidRPr="00AD75E5" w:rsidRDefault="00C70004">
            <w:pPr>
              <w:spacing w:before="60"/>
              <w:rPr>
                <w:rFonts w:ascii="Arial" w:hAnsi="Arial" w:cs="Arial"/>
                <w:sz w:val="16"/>
                <w:szCs w:val="16"/>
              </w:rPr>
            </w:pPr>
            <w:r w:rsidRPr="00C70004">
              <w:rPr>
                <w:rFonts w:ascii="Arial" w:hAnsi="Arial" w:cs="Arial"/>
                <w:sz w:val="16"/>
                <w:szCs w:val="16"/>
              </w:rPr>
              <w:t>Damping_Init1</w:t>
            </w:r>
          </w:p>
        </w:tc>
        <w:tc>
          <w:tcPr>
            <w:tcW w:w="4464" w:type="dxa"/>
            <w:tcBorders>
              <w:top w:val="single" w:sz="6" w:space="0" w:color="auto"/>
              <w:left w:val="single" w:sz="6" w:space="0" w:color="auto"/>
              <w:bottom w:val="single" w:sz="6" w:space="0" w:color="auto"/>
              <w:right w:val="single" w:sz="6" w:space="0" w:color="auto"/>
            </w:tcBorders>
          </w:tcPr>
          <w:p w:rsidR="00C70004" w:rsidRDefault="00C70004">
            <w:pPr>
              <w:spacing w:before="60"/>
              <w:rPr>
                <w:rFonts w:ascii="Arial" w:hAnsi="Arial" w:cs="Arial"/>
                <w:sz w:val="16"/>
                <w:lang w:val="fr-FR"/>
              </w:rPr>
            </w:pPr>
            <w:r w:rsidRPr="00C70004">
              <w:rPr>
                <w:rFonts w:ascii="Arial" w:hAnsi="Arial" w:cs="Arial"/>
                <w:sz w:val="16"/>
                <w:lang w:val="fr-FR"/>
              </w:rPr>
              <w:t>RTE_START_SEC_AP_DAMPING_APPL_CODE</w:t>
            </w:r>
          </w:p>
        </w:tc>
      </w:tr>
      <w:tr w:rsidR="004A781C" w:rsidRPr="00F75A96" w:rsidTr="00BF364D">
        <w:tc>
          <w:tcPr>
            <w:tcW w:w="4464" w:type="dxa"/>
            <w:tcBorders>
              <w:top w:val="single" w:sz="6" w:space="0" w:color="auto"/>
              <w:left w:val="single" w:sz="6" w:space="0" w:color="auto"/>
              <w:bottom w:val="single" w:sz="6" w:space="0" w:color="auto"/>
              <w:right w:val="single" w:sz="6" w:space="0" w:color="auto"/>
            </w:tcBorders>
          </w:tcPr>
          <w:p w:rsidR="004A781C" w:rsidRDefault="00C4747D">
            <w:pPr>
              <w:spacing w:before="60"/>
              <w:rPr>
                <w:rFonts w:ascii="Arial" w:hAnsi="Arial" w:cs="Arial"/>
                <w:sz w:val="16"/>
              </w:rPr>
            </w:pPr>
            <w:r w:rsidRPr="00AD75E5">
              <w:rPr>
                <w:rFonts w:ascii="Arial" w:hAnsi="Arial" w:cs="Arial"/>
                <w:sz w:val="16"/>
                <w:szCs w:val="16"/>
              </w:rPr>
              <w:t>Damping_Per1</w:t>
            </w:r>
          </w:p>
        </w:tc>
        <w:tc>
          <w:tcPr>
            <w:tcW w:w="4464" w:type="dxa"/>
            <w:tcBorders>
              <w:top w:val="single" w:sz="6" w:space="0" w:color="auto"/>
              <w:left w:val="single" w:sz="6" w:space="0" w:color="auto"/>
              <w:bottom w:val="single" w:sz="6" w:space="0" w:color="auto"/>
              <w:right w:val="single" w:sz="6" w:space="0" w:color="auto"/>
            </w:tcBorders>
          </w:tcPr>
          <w:p w:rsidR="004A781C" w:rsidRPr="00C4747D" w:rsidRDefault="00C70004">
            <w:pPr>
              <w:spacing w:before="60"/>
              <w:rPr>
                <w:rFonts w:ascii="Arial" w:hAnsi="Arial" w:cs="Arial"/>
                <w:sz w:val="16"/>
                <w:lang w:val="fr-FR"/>
              </w:rPr>
            </w:pPr>
            <w:r w:rsidRPr="00C70004">
              <w:rPr>
                <w:rFonts w:ascii="Arial" w:hAnsi="Arial" w:cs="Arial"/>
                <w:sz w:val="16"/>
                <w:lang w:val="fr-FR"/>
              </w:rPr>
              <w:t>RTE_START_SEC_AP_DAMPING_APPL_CODE</w:t>
            </w:r>
          </w:p>
        </w:tc>
      </w:tr>
    </w:tbl>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7A1D1E" w:rsidTr="00BF364D">
        <w:tc>
          <w:tcPr>
            <w:tcW w:w="4464" w:type="dxa"/>
            <w:tcBorders>
              <w:top w:val="single" w:sz="6" w:space="0" w:color="auto"/>
              <w:left w:val="single" w:sz="6" w:space="0" w:color="auto"/>
              <w:bottom w:val="single" w:sz="6" w:space="0" w:color="auto"/>
              <w:right w:val="single" w:sz="6" w:space="0" w:color="auto"/>
            </w:tcBorders>
          </w:tcPr>
          <w:p w:rsidR="007A1D1E" w:rsidRPr="00C4747D" w:rsidDel="007A1D1E" w:rsidRDefault="007E3541">
            <w:pPr>
              <w:spacing w:before="60"/>
              <w:rPr>
                <w:rFonts w:ascii="Arial" w:hAnsi="Arial" w:cs="Arial"/>
                <w:sz w:val="16"/>
              </w:rPr>
            </w:pPr>
            <w:proofErr w:type="spellStart"/>
            <w:r>
              <w:rPr>
                <w:rFonts w:ascii="Arial" w:hAnsi="Arial" w:cs="Arial"/>
                <w:sz w:val="16"/>
              </w:rPr>
              <w:t>Mtr</w:t>
            </w:r>
            <w:r w:rsidR="007A1D1E" w:rsidRPr="007A1D1E">
              <w:rPr>
                <w:rFonts w:ascii="Arial" w:hAnsi="Arial" w:cs="Arial"/>
                <w:sz w:val="16"/>
              </w:rPr>
              <w:t>VelDepDampScale</w:t>
            </w:r>
            <w:proofErr w:type="spellEnd"/>
          </w:p>
        </w:tc>
        <w:tc>
          <w:tcPr>
            <w:tcW w:w="4464" w:type="dxa"/>
            <w:tcBorders>
              <w:top w:val="single" w:sz="6" w:space="0" w:color="auto"/>
              <w:left w:val="single" w:sz="6" w:space="0" w:color="auto"/>
              <w:bottom w:val="single" w:sz="6" w:space="0" w:color="auto"/>
              <w:right w:val="single" w:sz="6" w:space="0" w:color="auto"/>
            </w:tcBorders>
          </w:tcPr>
          <w:p w:rsidR="007A1D1E" w:rsidRPr="00C4747D" w:rsidDel="007A1D1E" w:rsidRDefault="007A1D1E" w:rsidP="00275A14">
            <w:pPr>
              <w:spacing w:before="60"/>
              <w:rPr>
                <w:rFonts w:ascii="Arial" w:hAnsi="Arial" w:cs="Arial"/>
                <w:sz w:val="16"/>
              </w:rPr>
            </w:pPr>
          </w:p>
        </w:tc>
      </w:tr>
      <w:tr w:rsidR="007A1D1E" w:rsidTr="00BF364D">
        <w:tc>
          <w:tcPr>
            <w:tcW w:w="4464" w:type="dxa"/>
            <w:tcBorders>
              <w:top w:val="single" w:sz="6" w:space="0" w:color="auto"/>
              <w:left w:val="single" w:sz="6" w:space="0" w:color="auto"/>
              <w:bottom w:val="single" w:sz="6" w:space="0" w:color="auto"/>
              <w:right w:val="single" w:sz="6" w:space="0" w:color="auto"/>
            </w:tcBorders>
          </w:tcPr>
          <w:p w:rsidR="007A1D1E" w:rsidRPr="007A1D1E" w:rsidRDefault="007A1D1E">
            <w:pPr>
              <w:spacing w:before="60"/>
              <w:rPr>
                <w:rFonts w:ascii="Arial" w:hAnsi="Arial" w:cs="Arial"/>
                <w:sz w:val="16"/>
              </w:rPr>
            </w:pPr>
            <w:proofErr w:type="spellStart"/>
            <w:r w:rsidRPr="007A1D1E">
              <w:rPr>
                <w:rFonts w:ascii="Arial" w:hAnsi="Arial" w:cs="Arial"/>
                <w:sz w:val="16"/>
              </w:rPr>
              <w:t>HPSDampingFn</w:t>
            </w:r>
            <w:proofErr w:type="spellEnd"/>
          </w:p>
        </w:tc>
        <w:tc>
          <w:tcPr>
            <w:tcW w:w="4464" w:type="dxa"/>
            <w:tcBorders>
              <w:top w:val="single" w:sz="6" w:space="0" w:color="auto"/>
              <w:left w:val="single" w:sz="6" w:space="0" w:color="auto"/>
              <w:bottom w:val="single" w:sz="6" w:space="0" w:color="auto"/>
              <w:right w:val="single" w:sz="6" w:space="0" w:color="auto"/>
            </w:tcBorders>
          </w:tcPr>
          <w:p w:rsidR="007A1D1E" w:rsidRPr="00C4747D" w:rsidDel="007A1D1E" w:rsidRDefault="007A1D1E"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C70004">
      <w:pPr>
        <w:numPr>
          <w:ilvl w:val="0"/>
          <w:numId w:val="6"/>
        </w:numPr>
      </w:pPr>
      <w:r>
        <w:t xml:space="preserve">INLINE functions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C4747D">
            <w:pPr>
              <w:spacing w:before="60"/>
              <w:rPr>
                <w:rFonts w:ascii="Arial" w:hAnsi="Arial" w:cs="Arial"/>
                <w:sz w:val="16"/>
              </w:rPr>
            </w:pPr>
            <w:r>
              <w:rPr>
                <w:rFonts w:ascii="Arial" w:hAnsi="Arial" w:cs="Arial"/>
                <w:sz w:val="16"/>
              </w:rPr>
              <w:t>1.0</w:t>
            </w:r>
          </w:p>
        </w:tc>
        <w:tc>
          <w:tcPr>
            <w:tcW w:w="6210" w:type="dxa"/>
          </w:tcPr>
          <w:p w:rsidR="004A781C" w:rsidRDefault="00C4747D">
            <w:pPr>
              <w:spacing w:before="60"/>
              <w:rPr>
                <w:rFonts w:ascii="Arial" w:hAnsi="Arial" w:cs="Arial"/>
                <w:sz w:val="16"/>
              </w:rPr>
            </w:pPr>
            <w:r>
              <w:rPr>
                <w:rFonts w:ascii="Arial" w:hAnsi="Arial" w:cs="Arial"/>
                <w:sz w:val="16"/>
              </w:rPr>
              <w:t>Initial MDD</w:t>
            </w:r>
          </w:p>
        </w:tc>
        <w:tc>
          <w:tcPr>
            <w:tcW w:w="1080" w:type="dxa"/>
          </w:tcPr>
          <w:p w:rsidR="004A781C" w:rsidRDefault="0050306B">
            <w:pPr>
              <w:spacing w:before="60"/>
              <w:rPr>
                <w:rFonts w:ascii="Arial" w:hAnsi="Arial" w:cs="Arial"/>
                <w:sz w:val="16"/>
              </w:rPr>
            </w:pPr>
            <w:r>
              <w:rPr>
                <w:rFonts w:ascii="Arial" w:hAnsi="Arial" w:cs="Arial"/>
                <w:sz w:val="16"/>
              </w:rPr>
              <w:t>20</w:t>
            </w:r>
            <w:r w:rsidR="00C4747D">
              <w:rPr>
                <w:rFonts w:ascii="Arial" w:hAnsi="Arial" w:cs="Arial"/>
                <w:sz w:val="16"/>
              </w:rPr>
              <w:t>May11</w:t>
            </w:r>
          </w:p>
        </w:tc>
        <w:tc>
          <w:tcPr>
            <w:tcW w:w="1105" w:type="dxa"/>
          </w:tcPr>
          <w:p w:rsidR="004A781C" w:rsidRDefault="00C4747D">
            <w:pPr>
              <w:spacing w:before="60"/>
              <w:rPr>
                <w:rFonts w:ascii="Arial" w:hAnsi="Arial" w:cs="Arial"/>
                <w:sz w:val="16"/>
              </w:rPr>
            </w:pPr>
            <w:r>
              <w:rPr>
                <w:rFonts w:ascii="Arial" w:hAnsi="Arial" w:cs="Arial"/>
                <w:sz w:val="16"/>
              </w:rPr>
              <w:t>NRAR</w:t>
            </w:r>
          </w:p>
        </w:tc>
      </w:tr>
      <w:tr w:rsidR="00321CFC">
        <w:tc>
          <w:tcPr>
            <w:tcW w:w="616" w:type="dxa"/>
          </w:tcPr>
          <w:p w:rsidR="00321CFC" w:rsidRDefault="00321CFC">
            <w:pPr>
              <w:spacing w:before="60"/>
              <w:rPr>
                <w:rFonts w:ascii="Arial" w:hAnsi="Arial" w:cs="Arial"/>
                <w:sz w:val="16"/>
              </w:rPr>
            </w:pPr>
            <w:r>
              <w:rPr>
                <w:rFonts w:ascii="Arial" w:hAnsi="Arial" w:cs="Arial"/>
                <w:sz w:val="16"/>
              </w:rPr>
              <w:t>2</w:t>
            </w:r>
          </w:p>
        </w:tc>
        <w:tc>
          <w:tcPr>
            <w:tcW w:w="662" w:type="dxa"/>
          </w:tcPr>
          <w:p w:rsidR="00321CFC" w:rsidRDefault="00321CFC">
            <w:pPr>
              <w:spacing w:before="60"/>
              <w:rPr>
                <w:rFonts w:ascii="Arial" w:hAnsi="Arial" w:cs="Arial"/>
                <w:sz w:val="16"/>
              </w:rPr>
            </w:pPr>
            <w:r>
              <w:rPr>
                <w:rFonts w:ascii="Arial" w:hAnsi="Arial" w:cs="Arial"/>
                <w:sz w:val="16"/>
              </w:rPr>
              <w:t>2</w:t>
            </w:r>
          </w:p>
        </w:tc>
        <w:tc>
          <w:tcPr>
            <w:tcW w:w="6210" w:type="dxa"/>
          </w:tcPr>
          <w:p w:rsidR="00321CFC" w:rsidRDefault="00321CFC">
            <w:pPr>
              <w:spacing w:before="60"/>
              <w:rPr>
                <w:rFonts w:ascii="Arial" w:hAnsi="Arial" w:cs="Arial"/>
                <w:sz w:val="16"/>
              </w:rPr>
            </w:pPr>
            <w:r>
              <w:rPr>
                <w:rFonts w:ascii="Arial" w:hAnsi="Arial" w:cs="Arial"/>
                <w:sz w:val="16"/>
              </w:rPr>
              <w:t>Included scaling from driving dynamics.</w:t>
            </w:r>
          </w:p>
        </w:tc>
        <w:tc>
          <w:tcPr>
            <w:tcW w:w="1080" w:type="dxa"/>
          </w:tcPr>
          <w:p w:rsidR="00321CFC" w:rsidRDefault="00321CFC">
            <w:pPr>
              <w:spacing w:before="60"/>
              <w:rPr>
                <w:rFonts w:ascii="Arial" w:hAnsi="Arial" w:cs="Arial"/>
                <w:sz w:val="16"/>
              </w:rPr>
            </w:pPr>
            <w:r>
              <w:rPr>
                <w:rFonts w:ascii="Arial" w:hAnsi="Arial" w:cs="Arial"/>
                <w:sz w:val="16"/>
              </w:rPr>
              <w:t>02-Jun-11</w:t>
            </w:r>
          </w:p>
        </w:tc>
        <w:tc>
          <w:tcPr>
            <w:tcW w:w="1105" w:type="dxa"/>
          </w:tcPr>
          <w:p w:rsidR="00321CFC" w:rsidRDefault="00321CFC">
            <w:pPr>
              <w:spacing w:before="60"/>
              <w:rPr>
                <w:rFonts w:ascii="Arial" w:hAnsi="Arial" w:cs="Arial"/>
                <w:sz w:val="16"/>
              </w:rPr>
            </w:pPr>
            <w:r>
              <w:rPr>
                <w:rFonts w:ascii="Arial" w:hAnsi="Arial" w:cs="Arial"/>
                <w:sz w:val="16"/>
              </w:rPr>
              <w:t>YY</w:t>
            </w:r>
          </w:p>
        </w:tc>
      </w:tr>
      <w:tr w:rsidR="00615322">
        <w:tc>
          <w:tcPr>
            <w:tcW w:w="616" w:type="dxa"/>
          </w:tcPr>
          <w:p w:rsidR="00615322" w:rsidRDefault="00615322">
            <w:pPr>
              <w:spacing w:before="60"/>
              <w:rPr>
                <w:rFonts w:ascii="Arial" w:hAnsi="Arial" w:cs="Arial"/>
                <w:sz w:val="16"/>
              </w:rPr>
            </w:pPr>
            <w:r>
              <w:rPr>
                <w:rFonts w:ascii="Arial" w:hAnsi="Arial" w:cs="Arial"/>
                <w:sz w:val="16"/>
              </w:rPr>
              <w:t>3</w:t>
            </w:r>
          </w:p>
        </w:tc>
        <w:tc>
          <w:tcPr>
            <w:tcW w:w="662" w:type="dxa"/>
          </w:tcPr>
          <w:p w:rsidR="00615322" w:rsidRDefault="00615322">
            <w:pPr>
              <w:spacing w:before="60"/>
              <w:rPr>
                <w:rFonts w:ascii="Arial" w:hAnsi="Arial" w:cs="Arial"/>
                <w:sz w:val="16"/>
              </w:rPr>
            </w:pPr>
            <w:r>
              <w:rPr>
                <w:rFonts w:ascii="Arial" w:hAnsi="Arial" w:cs="Arial"/>
                <w:sz w:val="16"/>
              </w:rPr>
              <w:t>3</w:t>
            </w:r>
          </w:p>
        </w:tc>
        <w:tc>
          <w:tcPr>
            <w:tcW w:w="6210" w:type="dxa"/>
          </w:tcPr>
          <w:p w:rsidR="00615322" w:rsidRDefault="00615322">
            <w:pPr>
              <w:spacing w:before="60"/>
              <w:rPr>
                <w:rFonts w:ascii="Arial" w:hAnsi="Arial" w:cs="Arial"/>
                <w:sz w:val="16"/>
              </w:rPr>
            </w:pPr>
            <w:r>
              <w:rPr>
                <w:rFonts w:ascii="Arial" w:hAnsi="Arial" w:cs="Arial"/>
                <w:sz w:val="16"/>
              </w:rPr>
              <w:t xml:space="preserve">Added Rolling Assist Damping and Filter </w:t>
            </w:r>
            <w:proofErr w:type="spellStart"/>
            <w:r>
              <w:rPr>
                <w:rFonts w:ascii="Arial" w:hAnsi="Arial" w:cs="Arial"/>
                <w:sz w:val="16"/>
              </w:rPr>
              <w:t>Kp</w:t>
            </w:r>
            <w:proofErr w:type="spellEnd"/>
            <w:r>
              <w:rPr>
                <w:rFonts w:ascii="Arial" w:hAnsi="Arial" w:cs="Arial"/>
                <w:sz w:val="16"/>
              </w:rPr>
              <w:t xml:space="preserve"> Blending Interface</w:t>
            </w:r>
          </w:p>
        </w:tc>
        <w:tc>
          <w:tcPr>
            <w:tcW w:w="1080" w:type="dxa"/>
          </w:tcPr>
          <w:p w:rsidR="00615322" w:rsidRDefault="00615322">
            <w:pPr>
              <w:spacing w:before="60"/>
              <w:rPr>
                <w:rFonts w:ascii="Arial" w:hAnsi="Arial" w:cs="Arial"/>
                <w:sz w:val="16"/>
              </w:rPr>
            </w:pPr>
            <w:r>
              <w:rPr>
                <w:rFonts w:ascii="Arial" w:hAnsi="Arial" w:cs="Arial"/>
                <w:sz w:val="16"/>
              </w:rPr>
              <w:t>14-Jul-11</w:t>
            </w:r>
          </w:p>
        </w:tc>
        <w:tc>
          <w:tcPr>
            <w:tcW w:w="1105" w:type="dxa"/>
          </w:tcPr>
          <w:p w:rsidR="00615322" w:rsidRDefault="00615322">
            <w:pPr>
              <w:spacing w:before="60"/>
              <w:rPr>
                <w:rFonts w:ascii="Arial" w:hAnsi="Arial" w:cs="Arial"/>
                <w:sz w:val="16"/>
              </w:rPr>
            </w:pPr>
            <w:r>
              <w:rPr>
                <w:rFonts w:ascii="Arial" w:hAnsi="Arial" w:cs="Arial"/>
                <w:sz w:val="16"/>
              </w:rPr>
              <w:t>LWW</w:t>
            </w:r>
          </w:p>
        </w:tc>
      </w:tr>
      <w:tr w:rsidR="007A1D1E">
        <w:tc>
          <w:tcPr>
            <w:tcW w:w="616" w:type="dxa"/>
          </w:tcPr>
          <w:p w:rsidR="007A1D1E" w:rsidRDefault="007A1D1E">
            <w:pPr>
              <w:spacing w:before="60"/>
              <w:rPr>
                <w:rFonts w:ascii="Arial" w:hAnsi="Arial" w:cs="Arial"/>
                <w:sz w:val="16"/>
              </w:rPr>
            </w:pPr>
            <w:r>
              <w:rPr>
                <w:rFonts w:ascii="Arial" w:hAnsi="Arial" w:cs="Arial"/>
                <w:sz w:val="16"/>
              </w:rPr>
              <w:t>4</w:t>
            </w:r>
          </w:p>
        </w:tc>
        <w:tc>
          <w:tcPr>
            <w:tcW w:w="662" w:type="dxa"/>
          </w:tcPr>
          <w:p w:rsidR="007A1D1E" w:rsidRDefault="007A1D1E">
            <w:pPr>
              <w:spacing w:before="60"/>
              <w:rPr>
                <w:rFonts w:ascii="Arial" w:hAnsi="Arial" w:cs="Arial"/>
                <w:sz w:val="16"/>
              </w:rPr>
            </w:pPr>
            <w:r>
              <w:rPr>
                <w:rFonts w:ascii="Arial" w:hAnsi="Arial" w:cs="Arial"/>
                <w:sz w:val="16"/>
              </w:rPr>
              <w:t>4</w:t>
            </w:r>
          </w:p>
        </w:tc>
        <w:tc>
          <w:tcPr>
            <w:tcW w:w="6210" w:type="dxa"/>
          </w:tcPr>
          <w:p w:rsidR="007A1D1E" w:rsidRDefault="009E02E2">
            <w:pPr>
              <w:spacing w:before="60"/>
              <w:rPr>
                <w:rFonts w:ascii="Arial" w:hAnsi="Arial" w:cs="Arial"/>
                <w:sz w:val="16"/>
              </w:rPr>
            </w:pPr>
            <w:r>
              <w:rPr>
                <w:rFonts w:ascii="Arial" w:hAnsi="Arial" w:cs="Arial"/>
                <w:sz w:val="16"/>
              </w:rPr>
              <w:t>Made changes to match FDD SF#03 001a</w:t>
            </w:r>
          </w:p>
        </w:tc>
        <w:tc>
          <w:tcPr>
            <w:tcW w:w="1080" w:type="dxa"/>
          </w:tcPr>
          <w:p w:rsidR="007A1D1E" w:rsidRDefault="009E02E2">
            <w:pPr>
              <w:spacing w:before="60"/>
              <w:rPr>
                <w:rFonts w:ascii="Arial" w:hAnsi="Arial" w:cs="Arial"/>
                <w:sz w:val="16"/>
              </w:rPr>
            </w:pPr>
            <w:r>
              <w:rPr>
                <w:rFonts w:ascii="Arial" w:hAnsi="Arial" w:cs="Arial"/>
                <w:sz w:val="16"/>
              </w:rPr>
              <w:t>18</w:t>
            </w:r>
            <w:r w:rsidR="007A1D1E">
              <w:rPr>
                <w:rFonts w:ascii="Arial" w:hAnsi="Arial" w:cs="Arial"/>
                <w:sz w:val="16"/>
              </w:rPr>
              <w:t>-Nov-11</w:t>
            </w:r>
          </w:p>
        </w:tc>
        <w:tc>
          <w:tcPr>
            <w:tcW w:w="1105" w:type="dxa"/>
          </w:tcPr>
          <w:p w:rsidR="007A1D1E" w:rsidRDefault="007A1D1E">
            <w:pPr>
              <w:spacing w:before="60"/>
              <w:rPr>
                <w:rFonts w:ascii="Arial" w:hAnsi="Arial" w:cs="Arial"/>
                <w:sz w:val="16"/>
              </w:rPr>
            </w:pPr>
            <w:r>
              <w:rPr>
                <w:rFonts w:ascii="Arial" w:hAnsi="Arial" w:cs="Arial"/>
                <w:sz w:val="16"/>
              </w:rPr>
              <w:t>VK</w:t>
            </w:r>
          </w:p>
        </w:tc>
      </w:tr>
      <w:tr w:rsidR="005B5289">
        <w:tc>
          <w:tcPr>
            <w:tcW w:w="616" w:type="dxa"/>
          </w:tcPr>
          <w:p w:rsidR="005B5289" w:rsidRDefault="005B5289">
            <w:pPr>
              <w:spacing w:before="60"/>
              <w:rPr>
                <w:rFonts w:ascii="Arial" w:hAnsi="Arial" w:cs="Arial"/>
                <w:sz w:val="16"/>
              </w:rPr>
            </w:pPr>
            <w:r>
              <w:rPr>
                <w:rFonts w:ascii="Arial" w:hAnsi="Arial" w:cs="Arial"/>
                <w:sz w:val="16"/>
              </w:rPr>
              <w:t>5</w:t>
            </w:r>
          </w:p>
        </w:tc>
        <w:tc>
          <w:tcPr>
            <w:tcW w:w="662" w:type="dxa"/>
          </w:tcPr>
          <w:p w:rsidR="005B5289" w:rsidRDefault="005B5289">
            <w:pPr>
              <w:spacing w:before="60"/>
              <w:rPr>
                <w:rFonts w:ascii="Arial" w:hAnsi="Arial" w:cs="Arial"/>
                <w:sz w:val="16"/>
              </w:rPr>
            </w:pPr>
            <w:r>
              <w:rPr>
                <w:rFonts w:ascii="Arial" w:hAnsi="Arial" w:cs="Arial"/>
                <w:sz w:val="16"/>
              </w:rPr>
              <w:t>5</w:t>
            </w:r>
          </w:p>
        </w:tc>
        <w:tc>
          <w:tcPr>
            <w:tcW w:w="6210" w:type="dxa"/>
          </w:tcPr>
          <w:p w:rsidR="005B5289" w:rsidRDefault="005B5289">
            <w:pPr>
              <w:spacing w:before="60"/>
              <w:rPr>
                <w:rFonts w:ascii="Arial" w:hAnsi="Arial" w:cs="Arial"/>
                <w:sz w:val="16"/>
              </w:rPr>
            </w:pPr>
            <w:r>
              <w:rPr>
                <w:rFonts w:ascii="Arial" w:hAnsi="Arial" w:cs="Arial"/>
                <w:sz w:val="16"/>
              </w:rPr>
              <w:t xml:space="preserve">Changes done as per </w:t>
            </w:r>
            <w:proofErr w:type="spellStart"/>
            <w:r>
              <w:rPr>
                <w:rFonts w:ascii="Arial" w:hAnsi="Arial" w:cs="Arial"/>
                <w:sz w:val="16"/>
              </w:rPr>
              <w:t>FaultInjectionTechnique</w:t>
            </w:r>
            <w:proofErr w:type="spellEnd"/>
          </w:p>
        </w:tc>
        <w:tc>
          <w:tcPr>
            <w:tcW w:w="1080" w:type="dxa"/>
          </w:tcPr>
          <w:p w:rsidR="005B5289" w:rsidRDefault="005B5289">
            <w:pPr>
              <w:spacing w:before="60"/>
              <w:rPr>
                <w:rFonts w:ascii="Arial" w:hAnsi="Arial" w:cs="Arial"/>
                <w:sz w:val="16"/>
              </w:rPr>
            </w:pPr>
            <w:r>
              <w:rPr>
                <w:rFonts w:ascii="Arial" w:hAnsi="Arial" w:cs="Arial"/>
                <w:sz w:val="16"/>
              </w:rPr>
              <w:t>1-May-12</w:t>
            </w:r>
          </w:p>
        </w:tc>
        <w:tc>
          <w:tcPr>
            <w:tcW w:w="1105" w:type="dxa"/>
          </w:tcPr>
          <w:p w:rsidR="005B5289" w:rsidRDefault="005B5289">
            <w:pPr>
              <w:spacing w:before="60"/>
              <w:rPr>
                <w:rFonts w:ascii="Arial" w:hAnsi="Arial" w:cs="Arial"/>
                <w:sz w:val="16"/>
              </w:rPr>
            </w:pPr>
            <w:r>
              <w:rPr>
                <w:rFonts w:ascii="Arial" w:hAnsi="Arial" w:cs="Arial"/>
                <w:sz w:val="16"/>
              </w:rPr>
              <w:t>NRAR</w:t>
            </w:r>
          </w:p>
        </w:tc>
      </w:tr>
      <w:tr w:rsidR="00380996">
        <w:tc>
          <w:tcPr>
            <w:tcW w:w="616" w:type="dxa"/>
          </w:tcPr>
          <w:p w:rsidR="00380996" w:rsidRDefault="00380996">
            <w:pPr>
              <w:spacing w:before="60"/>
              <w:rPr>
                <w:rFonts w:ascii="Arial" w:hAnsi="Arial" w:cs="Arial"/>
                <w:sz w:val="16"/>
              </w:rPr>
            </w:pPr>
            <w:r>
              <w:rPr>
                <w:rFonts w:ascii="Arial" w:hAnsi="Arial" w:cs="Arial"/>
                <w:sz w:val="16"/>
              </w:rPr>
              <w:t>6</w:t>
            </w:r>
          </w:p>
        </w:tc>
        <w:tc>
          <w:tcPr>
            <w:tcW w:w="662" w:type="dxa"/>
          </w:tcPr>
          <w:p w:rsidR="00380996" w:rsidRDefault="00380996">
            <w:pPr>
              <w:spacing w:before="60"/>
              <w:rPr>
                <w:rFonts w:ascii="Arial" w:hAnsi="Arial" w:cs="Arial"/>
                <w:sz w:val="16"/>
              </w:rPr>
            </w:pPr>
            <w:r>
              <w:rPr>
                <w:rFonts w:ascii="Arial" w:hAnsi="Arial" w:cs="Arial"/>
                <w:sz w:val="16"/>
              </w:rPr>
              <w:t>6</w:t>
            </w:r>
          </w:p>
        </w:tc>
        <w:tc>
          <w:tcPr>
            <w:tcW w:w="6210" w:type="dxa"/>
          </w:tcPr>
          <w:p w:rsidR="00380996" w:rsidRDefault="00380996">
            <w:pPr>
              <w:spacing w:before="60"/>
              <w:rPr>
                <w:rFonts w:ascii="Arial" w:hAnsi="Arial" w:cs="Arial"/>
                <w:sz w:val="16"/>
              </w:rPr>
            </w:pPr>
            <w:r>
              <w:rPr>
                <w:rFonts w:ascii="Arial" w:hAnsi="Arial" w:cs="Arial"/>
                <w:sz w:val="16"/>
              </w:rPr>
              <w:t xml:space="preserve">Software segment for internal variable used in the module </w:t>
            </w:r>
            <w:proofErr w:type="spellStart"/>
            <w:r>
              <w:rPr>
                <w:rFonts w:ascii="Arial" w:hAnsi="Arial" w:cs="Arial"/>
                <w:sz w:val="16"/>
              </w:rPr>
              <w:t>addd</w:t>
            </w:r>
            <w:proofErr w:type="spellEnd"/>
          </w:p>
        </w:tc>
        <w:tc>
          <w:tcPr>
            <w:tcW w:w="1080" w:type="dxa"/>
          </w:tcPr>
          <w:p w:rsidR="00380996" w:rsidRDefault="00380996">
            <w:pPr>
              <w:spacing w:before="60"/>
              <w:rPr>
                <w:rFonts w:ascii="Arial" w:hAnsi="Arial" w:cs="Arial"/>
                <w:sz w:val="16"/>
              </w:rPr>
            </w:pPr>
            <w:r>
              <w:rPr>
                <w:rFonts w:ascii="Arial" w:hAnsi="Arial" w:cs="Arial"/>
                <w:sz w:val="16"/>
              </w:rPr>
              <w:t>19-Sep-12</w:t>
            </w:r>
          </w:p>
        </w:tc>
        <w:tc>
          <w:tcPr>
            <w:tcW w:w="1105" w:type="dxa"/>
          </w:tcPr>
          <w:p w:rsidR="00380996" w:rsidRDefault="00380996">
            <w:pPr>
              <w:spacing w:before="60"/>
              <w:rPr>
                <w:rFonts w:ascii="Arial" w:hAnsi="Arial" w:cs="Arial"/>
                <w:sz w:val="16"/>
              </w:rPr>
            </w:pPr>
            <w:r>
              <w:rPr>
                <w:rFonts w:ascii="Arial" w:hAnsi="Arial" w:cs="Arial"/>
                <w:sz w:val="16"/>
              </w:rPr>
              <w:t>SSK</w:t>
            </w:r>
          </w:p>
        </w:tc>
      </w:tr>
      <w:tr w:rsidR="00C70004">
        <w:tc>
          <w:tcPr>
            <w:tcW w:w="616" w:type="dxa"/>
          </w:tcPr>
          <w:p w:rsidR="00C70004" w:rsidRDefault="00C70004">
            <w:pPr>
              <w:spacing w:before="60"/>
              <w:rPr>
                <w:rFonts w:ascii="Arial" w:hAnsi="Arial" w:cs="Arial"/>
                <w:sz w:val="16"/>
              </w:rPr>
            </w:pPr>
            <w:r>
              <w:rPr>
                <w:rFonts w:ascii="Arial" w:hAnsi="Arial" w:cs="Arial"/>
                <w:sz w:val="16"/>
              </w:rPr>
              <w:t>7</w:t>
            </w:r>
          </w:p>
        </w:tc>
        <w:tc>
          <w:tcPr>
            <w:tcW w:w="662" w:type="dxa"/>
          </w:tcPr>
          <w:p w:rsidR="00C70004" w:rsidRDefault="00C70004">
            <w:pPr>
              <w:spacing w:before="60"/>
              <w:rPr>
                <w:rFonts w:ascii="Arial" w:hAnsi="Arial" w:cs="Arial"/>
                <w:sz w:val="16"/>
              </w:rPr>
            </w:pPr>
            <w:r>
              <w:rPr>
                <w:rFonts w:ascii="Arial" w:hAnsi="Arial" w:cs="Arial"/>
                <w:sz w:val="16"/>
              </w:rPr>
              <w:t>7</w:t>
            </w:r>
          </w:p>
        </w:tc>
        <w:tc>
          <w:tcPr>
            <w:tcW w:w="6210" w:type="dxa"/>
          </w:tcPr>
          <w:p w:rsidR="00C70004" w:rsidRDefault="00C70004">
            <w:pPr>
              <w:spacing w:before="60"/>
              <w:rPr>
                <w:rFonts w:ascii="Arial" w:hAnsi="Arial" w:cs="Arial"/>
                <w:sz w:val="16"/>
              </w:rPr>
            </w:pPr>
            <w:r>
              <w:rPr>
                <w:rFonts w:ascii="Arial" w:hAnsi="Arial" w:cs="Arial"/>
                <w:sz w:val="16"/>
              </w:rPr>
              <w:t>Implemented SF-03 v006</w:t>
            </w:r>
          </w:p>
        </w:tc>
        <w:tc>
          <w:tcPr>
            <w:tcW w:w="1080" w:type="dxa"/>
          </w:tcPr>
          <w:p w:rsidR="00C70004" w:rsidRDefault="00C70004" w:rsidP="00A13450">
            <w:pPr>
              <w:spacing w:before="60"/>
              <w:rPr>
                <w:rFonts w:ascii="Arial" w:hAnsi="Arial" w:cs="Arial"/>
                <w:sz w:val="16"/>
              </w:rPr>
            </w:pPr>
            <w:r>
              <w:rPr>
                <w:rFonts w:ascii="Arial" w:hAnsi="Arial" w:cs="Arial"/>
                <w:sz w:val="16"/>
              </w:rPr>
              <w:t>2</w:t>
            </w:r>
            <w:r w:rsidR="00A13450">
              <w:rPr>
                <w:rFonts w:ascii="Arial" w:hAnsi="Arial" w:cs="Arial"/>
                <w:sz w:val="16"/>
              </w:rPr>
              <w:t>5</w:t>
            </w:r>
            <w:r>
              <w:rPr>
                <w:rFonts w:ascii="Arial" w:hAnsi="Arial" w:cs="Arial"/>
                <w:sz w:val="16"/>
              </w:rPr>
              <w:t>-Oct-12</w:t>
            </w:r>
          </w:p>
        </w:tc>
        <w:tc>
          <w:tcPr>
            <w:tcW w:w="1105" w:type="dxa"/>
          </w:tcPr>
          <w:p w:rsidR="00C70004" w:rsidRDefault="00C70004">
            <w:pPr>
              <w:spacing w:before="60"/>
              <w:rPr>
                <w:rFonts w:ascii="Arial" w:hAnsi="Arial" w:cs="Arial"/>
                <w:sz w:val="16"/>
              </w:rPr>
            </w:pPr>
            <w:r>
              <w:rPr>
                <w:rFonts w:ascii="Arial" w:hAnsi="Arial" w:cs="Arial"/>
                <w:sz w:val="16"/>
              </w:rPr>
              <w:t>OT</w:t>
            </w:r>
          </w:p>
        </w:tc>
      </w:tr>
      <w:tr w:rsidR="00AE5A51">
        <w:tc>
          <w:tcPr>
            <w:tcW w:w="616" w:type="dxa"/>
          </w:tcPr>
          <w:p w:rsidR="00AE5A51" w:rsidRDefault="00AE5A51">
            <w:pPr>
              <w:spacing w:before="60"/>
              <w:rPr>
                <w:rFonts w:ascii="Arial" w:hAnsi="Arial" w:cs="Arial"/>
                <w:sz w:val="16"/>
              </w:rPr>
            </w:pPr>
            <w:r>
              <w:rPr>
                <w:rFonts w:ascii="Arial" w:hAnsi="Arial" w:cs="Arial"/>
                <w:sz w:val="16"/>
              </w:rPr>
              <w:t>9</w:t>
            </w:r>
          </w:p>
        </w:tc>
        <w:tc>
          <w:tcPr>
            <w:tcW w:w="662" w:type="dxa"/>
          </w:tcPr>
          <w:p w:rsidR="00AE5A51" w:rsidRDefault="00AE5A51">
            <w:pPr>
              <w:spacing w:before="60"/>
              <w:rPr>
                <w:rFonts w:ascii="Arial" w:hAnsi="Arial" w:cs="Arial"/>
                <w:sz w:val="16"/>
              </w:rPr>
            </w:pPr>
            <w:r>
              <w:rPr>
                <w:rFonts w:ascii="Arial" w:hAnsi="Arial" w:cs="Arial"/>
                <w:sz w:val="16"/>
              </w:rPr>
              <w:t>9</w:t>
            </w:r>
          </w:p>
        </w:tc>
        <w:tc>
          <w:tcPr>
            <w:tcW w:w="6210" w:type="dxa"/>
          </w:tcPr>
          <w:p w:rsidR="00AE5A51" w:rsidRPr="00AE5A51" w:rsidRDefault="00AE5A51">
            <w:pPr>
              <w:spacing w:before="60"/>
              <w:rPr>
                <w:rFonts w:ascii="Arial" w:hAnsi="Arial" w:cs="Arial"/>
                <w:sz w:val="16"/>
              </w:rPr>
            </w:pPr>
            <w:r>
              <w:rPr>
                <w:rFonts w:ascii="Arial" w:hAnsi="Arial" w:cs="Arial"/>
                <w:sz w:val="16"/>
              </w:rPr>
              <w:t>Implemented SF-03 v007</w:t>
            </w:r>
          </w:p>
        </w:tc>
        <w:tc>
          <w:tcPr>
            <w:tcW w:w="1080" w:type="dxa"/>
          </w:tcPr>
          <w:p w:rsidR="00AE5A51" w:rsidRPr="00AE5A51" w:rsidRDefault="00AE5A51" w:rsidP="00A13450">
            <w:pPr>
              <w:spacing w:before="60"/>
              <w:rPr>
                <w:rFonts w:ascii="Arial" w:hAnsi="Arial" w:cs="Arial"/>
                <w:sz w:val="16"/>
              </w:rPr>
            </w:pPr>
            <w:r>
              <w:rPr>
                <w:rFonts w:ascii="Arial" w:hAnsi="Arial" w:cs="Arial"/>
                <w:sz w:val="16"/>
              </w:rPr>
              <w:t>21-Feb-12</w:t>
            </w:r>
          </w:p>
        </w:tc>
        <w:tc>
          <w:tcPr>
            <w:tcW w:w="1105" w:type="dxa"/>
          </w:tcPr>
          <w:p w:rsidR="00AE5A51" w:rsidRPr="00AE5A51" w:rsidRDefault="00AE5A51">
            <w:pPr>
              <w:spacing w:before="60"/>
              <w:rPr>
                <w:rFonts w:ascii="Arial" w:hAnsi="Arial" w:cs="Arial"/>
                <w:sz w:val="16"/>
              </w:rPr>
            </w:pPr>
            <w:proofErr w:type="spellStart"/>
            <w:r>
              <w:rPr>
                <w:rFonts w:ascii="Arial" w:hAnsi="Arial" w:cs="Arial"/>
                <w:sz w:val="16"/>
              </w:rPr>
              <w:t>Selva</w:t>
            </w:r>
            <w:proofErr w:type="spellEnd"/>
          </w:p>
        </w:tc>
      </w:tr>
      <w:tr w:rsidR="001F7715">
        <w:tc>
          <w:tcPr>
            <w:tcW w:w="616" w:type="dxa"/>
          </w:tcPr>
          <w:p w:rsidR="001F7715" w:rsidRDefault="001F7715">
            <w:pPr>
              <w:spacing w:before="60"/>
              <w:rPr>
                <w:rFonts w:ascii="Arial" w:hAnsi="Arial" w:cs="Arial"/>
                <w:sz w:val="16"/>
              </w:rPr>
            </w:pPr>
            <w:r>
              <w:rPr>
                <w:rFonts w:ascii="Arial" w:hAnsi="Arial" w:cs="Arial"/>
                <w:sz w:val="16"/>
              </w:rPr>
              <w:t>10</w:t>
            </w:r>
          </w:p>
        </w:tc>
        <w:tc>
          <w:tcPr>
            <w:tcW w:w="662" w:type="dxa"/>
          </w:tcPr>
          <w:p w:rsidR="001F7715" w:rsidRDefault="001F7715">
            <w:pPr>
              <w:spacing w:before="60"/>
              <w:rPr>
                <w:rFonts w:ascii="Arial" w:hAnsi="Arial" w:cs="Arial"/>
                <w:sz w:val="16"/>
              </w:rPr>
            </w:pPr>
            <w:r>
              <w:rPr>
                <w:rFonts w:ascii="Arial" w:hAnsi="Arial" w:cs="Arial"/>
                <w:sz w:val="16"/>
              </w:rPr>
              <w:t>10</w:t>
            </w:r>
          </w:p>
        </w:tc>
        <w:tc>
          <w:tcPr>
            <w:tcW w:w="6210" w:type="dxa"/>
          </w:tcPr>
          <w:p w:rsidR="001F7715" w:rsidRDefault="001F7715">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008</w:t>
            </w:r>
          </w:p>
        </w:tc>
        <w:tc>
          <w:tcPr>
            <w:tcW w:w="1080" w:type="dxa"/>
          </w:tcPr>
          <w:p w:rsidR="001F7715" w:rsidRDefault="001F7715" w:rsidP="00A13450">
            <w:pPr>
              <w:spacing w:before="60"/>
              <w:rPr>
                <w:rFonts w:ascii="Arial" w:hAnsi="Arial" w:cs="Arial"/>
                <w:sz w:val="16"/>
              </w:rPr>
            </w:pPr>
            <w:r>
              <w:rPr>
                <w:rFonts w:ascii="Arial" w:hAnsi="Arial" w:cs="Arial"/>
                <w:sz w:val="16"/>
              </w:rPr>
              <w:t>25-Apr-13</w:t>
            </w:r>
          </w:p>
        </w:tc>
        <w:tc>
          <w:tcPr>
            <w:tcW w:w="1105" w:type="dxa"/>
          </w:tcPr>
          <w:p w:rsidR="001F7715" w:rsidRDefault="001F7715">
            <w:pPr>
              <w:spacing w:before="60"/>
              <w:rPr>
                <w:rFonts w:ascii="Arial" w:hAnsi="Arial" w:cs="Arial"/>
                <w:sz w:val="16"/>
              </w:rPr>
            </w:pPr>
            <w:r>
              <w:rPr>
                <w:rFonts w:ascii="Arial" w:hAnsi="Arial" w:cs="Arial"/>
                <w:sz w:val="16"/>
              </w:rPr>
              <w:t>Jared</w:t>
            </w:r>
          </w:p>
        </w:tc>
      </w:tr>
      <w:tr w:rsidR="00C83682">
        <w:tc>
          <w:tcPr>
            <w:tcW w:w="616" w:type="dxa"/>
          </w:tcPr>
          <w:p w:rsidR="00C83682" w:rsidRDefault="00C83682">
            <w:pPr>
              <w:spacing w:before="60"/>
              <w:rPr>
                <w:rFonts w:ascii="Arial" w:hAnsi="Arial" w:cs="Arial"/>
                <w:sz w:val="16"/>
              </w:rPr>
            </w:pPr>
            <w:r>
              <w:rPr>
                <w:rFonts w:ascii="Arial" w:hAnsi="Arial" w:cs="Arial"/>
                <w:sz w:val="16"/>
              </w:rPr>
              <w:t>11</w:t>
            </w:r>
          </w:p>
        </w:tc>
        <w:tc>
          <w:tcPr>
            <w:tcW w:w="662" w:type="dxa"/>
          </w:tcPr>
          <w:p w:rsidR="00C83682" w:rsidRDefault="00C83682">
            <w:pPr>
              <w:spacing w:before="60"/>
              <w:rPr>
                <w:rFonts w:ascii="Arial" w:hAnsi="Arial" w:cs="Arial"/>
                <w:sz w:val="16"/>
              </w:rPr>
            </w:pPr>
            <w:r>
              <w:rPr>
                <w:rFonts w:ascii="Arial" w:hAnsi="Arial" w:cs="Arial"/>
                <w:sz w:val="16"/>
              </w:rPr>
              <w:t>11</w:t>
            </w:r>
          </w:p>
        </w:tc>
        <w:tc>
          <w:tcPr>
            <w:tcW w:w="6210" w:type="dxa"/>
          </w:tcPr>
          <w:p w:rsidR="00C83682" w:rsidRDefault="00C83682">
            <w:pPr>
              <w:spacing w:before="60"/>
              <w:rPr>
                <w:rFonts w:ascii="Arial" w:hAnsi="Arial" w:cs="Arial"/>
                <w:sz w:val="16"/>
              </w:rPr>
            </w:pPr>
            <w:r>
              <w:rPr>
                <w:rFonts w:ascii="Arial" w:hAnsi="Arial" w:cs="Arial"/>
                <w:sz w:val="16"/>
              </w:rPr>
              <w:t xml:space="preserve">Updated to FDD </w:t>
            </w:r>
            <w:proofErr w:type="spellStart"/>
            <w:r>
              <w:rPr>
                <w:rFonts w:ascii="Arial" w:hAnsi="Arial" w:cs="Arial"/>
                <w:sz w:val="16"/>
              </w:rPr>
              <w:t>ver</w:t>
            </w:r>
            <w:proofErr w:type="spellEnd"/>
            <w:r>
              <w:rPr>
                <w:rFonts w:ascii="Arial" w:hAnsi="Arial" w:cs="Arial"/>
                <w:sz w:val="16"/>
              </w:rPr>
              <w:t xml:space="preserve"> 009</w:t>
            </w:r>
          </w:p>
        </w:tc>
        <w:tc>
          <w:tcPr>
            <w:tcW w:w="1080" w:type="dxa"/>
          </w:tcPr>
          <w:p w:rsidR="00C83682" w:rsidRDefault="00C83682" w:rsidP="00C83682">
            <w:pPr>
              <w:spacing w:before="60"/>
              <w:rPr>
                <w:rFonts w:ascii="Arial" w:hAnsi="Arial" w:cs="Arial"/>
                <w:sz w:val="16"/>
              </w:rPr>
            </w:pPr>
            <w:r>
              <w:rPr>
                <w:rFonts w:ascii="Arial" w:hAnsi="Arial" w:cs="Arial"/>
                <w:sz w:val="16"/>
              </w:rPr>
              <w:t>25-Sep-13</w:t>
            </w:r>
          </w:p>
        </w:tc>
        <w:tc>
          <w:tcPr>
            <w:tcW w:w="1105" w:type="dxa"/>
          </w:tcPr>
          <w:p w:rsidR="00C83682" w:rsidRDefault="00C83682">
            <w:pPr>
              <w:spacing w:before="60"/>
              <w:rPr>
                <w:rFonts w:ascii="Arial" w:hAnsi="Arial" w:cs="Arial"/>
                <w:sz w:val="16"/>
              </w:rPr>
            </w:pPr>
            <w:proofErr w:type="spellStart"/>
            <w:r>
              <w:rPr>
                <w:rFonts w:ascii="Arial" w:hAnsi="Arial" w:cs="Arial"/>
                <w:sz w:val="16"/>
              </w:rPr>
              <w:t>Selva</w:t>
            </w:r>
            <w:proofErr w:type="spellEnd"/>
          </w:p>
        </w:tc>
      </w:tr>
      <w:tr w:rsidR="00165B3C">
        <w:tc>
          <w:tcPr>
            <w:tcW w:w="616" w:type="dxa"/>
          </w:tcPr>
          <w:p w:rsidR="00165B3C" w:rsidRDefault="00165B3C">
            <w:pPr>
              <w:spacing w:before="60"/>
              <w:rPr>
                <w:rFonts w:ascii="Arial" w:hAnsi="Arial" w:cs="Arial"/>
                <w:sz w:val="16"/>
              </w:rPr>
            </w:pPr>
            <w:r>
              <w:rPr>
                <w:rFonts w:ascii="Arial" w:hAnsi="Arial" w:cs="Arial"/>
                <w:sz w:val="16"/>
              </w:rPr>
              <w:t>12</w:t>
            </w:r>
          </w:p>
        </w:tc>
        <w:tc>
          <w:tcPr>
            <w:tcW w:w="662" w:type="dxa"/>
          </w:tcPr>
          <w:p w:rsidR="00165B3C" w:rsidRDefault="00165B3C">
            <w:pPr>
              <w:spacing w:before="60"/>
              <w:rPr>
                <w:rFonts w:ascii="Arial" w:hAnsi="Arial" w:cs="Arial"/>
                <w:sz w:val="16"/>
              </w:rPr>
            </w:pPr>
            <w:r>
              <w:rPr>
                <w:rFonts w:ascii="Arial" w:hAnsi="Arial" w:cs="Arial"/>
                <w:sz w:val="16"/>
              </w:rPr>
              <w:t>12</w:t>
            </w:r>
          </w:p>
        </w:tc>
        <w:tc>
          <w:tcPr>
            <w:tcW w:w="6210" w:type="dxa"/>
          </w:tcPr>
          <w:p w:rsidR="00165B3C" w:rsidRDefault="00165B3C">
            <w:pPr>
              <w:spacing w:before="60"/>
              <w:rPr>
                <w:rFonts w:ascii="Arial" w:hAnsi="Arial" w:cs="Arial"/>
                <w:sz w:val="16"/>
              </w:rPr>
            </w:pPr>
            <w:r>
              <w:rPr>
                <w:rFonts w:ascii="Arial" w:hAnsi="Arial" w:cs="Arial"/>
                <w:sz w:val="16"/>
              </w:rPr>
              <w:t>Unit test corrections</w:t>
            </w:r>
          </w:p>
        </w:tc>
        <w:tc>
          <w:tcPr>
            <w:tcW w:w="1080" w:type="dxa"/>
          </w:tcPr>
          <w:p w:rsidR="00165B3C" w:rsidRDefault="00165B3C" w:rsidP="00C83682">
            <w:pPr>
              <w:spacing w:before="60"/>
              <w:rPr>
                <w:rFonts w:ascii="Arial" w:hAnsi="Arial" w:cs="Arial"/>
                <w:sz w:val="16"/>
              </w:rPr>
            </w:pPr>
            <w:r>
              <w:rPr>
                <w:rFonts w:ascii="Arial" w:hAnsi="Arial" w:cs="Arial"/>
                <w:sz w:val="16"/>
              </w:rPr>
              <w:t>23-Oct-13</w:t>
            </w:r>
          </w:p>
        </w:tc>
        <w:tc>
          <w:tcPr>
            <w:tcW w:w="1105" w:type="dxa"/>
          </w:tcPr>
          <w:p w:rsidR="00165B3C" w:rsidRDefault="00165B3C">
            <w:pPr>
              <w:spacing w:before="60"/>
              <w:rPr>
                <w:rFonts w:ascii="Arial" w:hAnsi="Arial" w:cs="Arial"/>
                <w:sz w:val="16"/>
              </w:rPr>
            </w:pPr>
            <w:r>
              <w:rPr>
                <w:rFonts w:ascii="Arial" w:hAnsi="Arial" w:cs="Arial"/>
                <w:sz w:val="16"/>
              </w:rPr>
              <w:t>Selva</w:t>
            </w:r>
          </w:p>
        </w:tc>
      </w:tr>
      <w:tr w:rsidR="00F133BA">
        <w:trPr>
          <w:ins w:id="16" w:author="Reddy, Srikanth" w:date="2013-12-02T11:24:00Z"/>
        </w:trPr>
        <w:tc>
          <w:tcPr>
            <w:tcW w:w="616" w:type="dxa"/>
          </w:tcPr>
          <w:p w:rsidR="00F133BA" w:rsidRDefault="00F133BA">
            <w:pPr>
              <w:spacing w:before="60"/>
              <w:rPr>
                <w:ins w:id="17" w:author="Reddy, Srikanth" w:date="2013-12-02T11:24:00Z"/>
                <w:rFonts w:ascii="Arial" w:hAnsi="Arial" w:cs="Arial"/>
                <w:sz w:val="16"/>
              </w:rPr>
            </w:pPr>
            <w:ins w:id="18" w:author="Reddy, Srikanth" w:date="2013-12-02T11:24:00Z">
              <w:r>
                <w:rPr>
                  <w:rFonts w:ascii="Arial" w:hAnsi="Arial" w:cs="Arial"/>
                  <w:sz w:val="16"/>
                </w:rPr>
                <w:t>13</w:t>
              </w:r>
            </w:ins>
          </w:p>
        </w:tc>
        <w:tc>
          <w:tcPr>
            <w:tcW w:w="662" w:type="dxa"/>
          </w:tcPr>
          <w:p w:rsidR="00F133BA" w:rsidRDefault="00F133BA">
            <w:pPr>
              <w:spacing w:before="60"/>
              <w:rPr>
                <w:ins w:id="19" w:author="Reddy, Srikanth" w:date="2013-12-02T11:24:00Z"/>
                <w:rFonts w:ascii="Arial" w:hAnsi="Arial" w:cs="Arial"/>
                <w:sz w:val="16"/>
              </w:rPr>
            </w:pPr>
            <w:ins w:id="20" w:author="Reddy, Srikanth" w:date="2013-12-02T11:24:00Z">
              <w:r>
                <w:rPr>
                  <w:rFonts w:ascii="Arial" w:hAnsi="Arial" w:cs="Arial"/>
                  <w:sz w:val="16"/>
                </w:rPr>
                <w:t>13</w:t>
              </w:r>
            </w:ins>
          </w:p>
        </w:tc>
        <w:tc>
          <w:tcPr>
            <w:tcW w:w="6210" w:type="dxa"/>
          </w:tcPr>
          <w:p w:rsidR="00F133BA" w:rsidRDefault="00F133BA">
            <w:pPr>
              <w:spacing w:before="60"/>
              <w:rPr>
                <w:ins w:id="21" w:author="Reddy, Srikanth" w:date="2013-12-02T11:24:00Z"/>
                <w:rFonts w:ascii="Arial" w:hAnsi="Arial" w:cs="Arial"/>
                <w:sz w:val="16"/>
              </w:rPr>
            </w:pPr>
            <w:ins w:id="22" w:author="Reddy, Srikanth" w:date="2013-12-02T11:25:00Z">
              <w:r>
                <w:rPr>
                  <w:rFonts w:ascii="Arial" w:hAnsi="Arial" w:cs="Arial"/>
                  <w:sz w:val="16"/>
                </w:rPr>
                <w:t>Unit test corrections</w:t>
              </w:r>
            </w:ins>
          </w:p>
        </w:tc>
        <w:tc>
          <w:tcPr>
            <w:tcW w:w="1080" w:type="dxa"/>
          </w:tcPr>
          <w:p w:rsidR="00F133BA" w:rsidRDefault="00F133BA" w:rsidP="00C83682">
            <w:pPr>
              <w:spacing w:before="60"/>
              <w:rPr>
                <w:ins w:id="23" w:author="Reddy, Srikanth" w:date="2013-12-02T11:24:00Z"/>
                <w:rFonts w:ascii="Arial" w:hAnsi="Arial" w:cs="Arial"/>
                <w:sz w:val="16"/>
              </w:rPr>
            </w:pPr>
            <w:ins w:id="24" w:author="Reddy, Srikanth" w:date="2013-12-02T11:25:00Z">
              <w:r>
                <w:rPr>
                  <w:rFonts w:ascii="Arial" w:hAnsi="Arial" w:cs="Arial"/>
                  <w:sz w:val="16"/>
                </w:rPr>
                <w:t>2-Dec-13</w:t>
              </w:r>
            </w:ins>
          </w:p>
        </w:tc>
        <w:tc>
          <w:tcPr>
            <w:tcW w:w="1105" w:type="dxa"/>
          </w:tcPr>
          <w:p w:rsidR="00F133BA" w:rsidRDefault="00F133BA">
            <w:pPr>
              <w:spacing w:before="60"/>
              <w:rPr>
                <w:ins w:id="25" w:author="Reddy, Srikanth" w:date="2013-12-02T11:24:00Z"/>
                <w:rFonts w:ascii="Arial" w:hAnsi="Arial" w:cs="Arial"/>
                <w:sz w:val="16"/>
              </w:rPr>
            </w:pPr>
            <w:ins w:id="26" w:author="Reddy, Srikanth" w:date="2013-12-02T11:25:00Z">
              <w:r>
                <w:rPr>
                  <w:rFonts w:ascii="Arial" w:hAnsi="Arial" w:cs="Arial"/>
                  <w:sz w:val="16"/>
                </w:rPr>
                <w:t>SR</w:t>
              </w:r>
            </w:ins>
            <w:bookmarkStart w:id="27" w:name="_GoBack"/>
            <w:bookmarkEnd w:id="27"/>
          </w:p>
        </w:tc>
      </w:tr>
    </w:tbl>
    <w:p w:rsidR="00107819" w:rsidRDefault="00107819"/>
    <w:sectPr w:rsidR="00107819" w:rsidSect="00C87354">
      <w:headerReference w:type="default" r:id="rId16"/>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81A" w:rsidRDefault="00AF781A">
      <w:r>
        <w:separator/>
      </w:r>
    </w:p>
  </w:endnote>
  <w:endnote w:type="continuationSeparator" w:id="0">
    <w:p w:rsidR="00AF781A" w:rsidRDefault="00AF7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ED0" w:rsidRDefault="000E6ED0">
    <w:pPr>
      <w:pStyle w:val="Footer"/>
    </w:pPr>
    <w:r>
      <w:rPr>
        <w:snapToGrid w:val="0"/>
      </w:rPr>
      <w:tab/>
    </w:r>
    <w:r w:rsidR="00AF781A">
      <w:fldChar w:fldCharType="begin"/>
    </w:r>
    <w:r w:rsidR="00AF781A">
      <w:instrText xml:space="preserve"> DOCPROPERTY "Company"  \* MERGEFORMAT </w:instrText>
    </w:r>
    <w:r w:rsidR="00AF781A">
      <w:fldChar w:fldCharType="separate"/>
    </w:r>
    <w:r w:rsidRPr="000F505B">
      <w:rPr>
        <w:rFonts w:ascii="Times" w:hAnsi="Times"/>
        <w:caps/>
        <w:snapToGrid w:val="0"/>
      </w:rPr>
      <w:t>Nexteer</w:t>
    </w:r>
    <w:r w:rsidR="00AF781A">
      <w:rPr>
        <w:rFonts w:ascii="Times" w:hAnsi="Times"/>
        <w:caps/>
        <w:snapToGrid w:val="0"/>
      </w:rPr>
      <w:fldChar w:fldCharType="end"/>
    </w:r>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81A" w:rsidRDefault="00AF781A">
      <w:r>
        <w:separator/>
      </w:r>
    </w:p>
  </w:footnote>
  <w:footnote w:type="continuationSeparator" w:id="0">
    <w:p w:rsidR="00AF781A" w:rsidRDefault="00AF78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ED0" w:rsidRDefault="000E6ED0">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0E6ED0">
      <w:trPr>
        <w:cantSplit/>
      </w:trPr>
      <w:tc>
        <w:tcPr>
          <w:tcW w:w="990" w:type="dxa"/>
        </w:tcPr>
        <w:p w:rsidR="000E6ED0" w:rsidRDefault="000E6ED0">
          <w:pPr>
            <w:pStyle w:val="Header"/>
          </w:pPr>
          <w:r>
            <w:t>Title:</w:t>
          </w:r>
        </w:p>
      </w:tc>
      <w:tc>
        <w:tcPr>
          <w:tcW w:w="5400" w:type="dxa"/>
          <w:gridSpan w:val="3"/>
          <w:vMerge w:val="restart"/>
        </w:tcPr>
        <w:p w:rsidR="000E6ED0" w:rsidRDefault="00AF781A">
          <w:pPr>
            <w:pStyle w:val="Header"/>
          </w:pPr>
          <w:r>
            <w:fldChar w:fldCharType="begin"/>
          </w:r>
          <w:r>
            <w:instrText xml:space="preserve"> DOCPROPERTY "Document Title"  \* MERGEFORMAT </w:instrText>
          </w:r>
          <w:r>
            <w:fldChar w:fldCharType="separate"/>
          </w:r>
          <w:r w:rsidR="000E6ED0">
            <w:t>Damping</w:t>
          </w:r>
          <w:r>
            <w:fldChar w:fldCharType="end"/>
          </w:r>
        </w:p>
        <w:p w:rsidR="000E6ED0" w:rsidRDefault="00AF781A">
          <w:pPr>
            <w:pStyle w:val="Header"/>
          </w:pPr>
          <w:r>
            <w:fldChar w:fldCharType="begin"/>
          </w:r>
          <w:r>
            <w:instrText xml:space="preserve"> DOCPROPERTY "Product Line"  \* MERGEFORMAT </w:instrText>
          </w:r>
          <w:r>
            <w:fldChar w:fldCharType="separate"/>
          </w:r>
          <w:r w:rsidR="000E6ED0">
            <w:t>Gen II+ EPS</w:t>
          </w:r>
          <w:r>
            <w:fldChar w:fldCharType="end"/>
          </w:r>
        </w:p>
      </w:tc>
      <w:tc>
        <w:tcPr>
          <w:tcW w:w="1170" w:type="dxa"/>
        </w:tcPr>
        <w:p w:rsidR="000E6ED0" w:rsidRDefault="000E6ED0">
          <w:pPr>
            <w:pStyle w:val="Header"/>
          </w:pPr>
          <w:r>
            <w:t>Revision:</w:t>
          </w:r>
        </w:p>
      </w:tc>
      <w:tc>
        <w:tcPr>
          <w:tcW w:w="1350" w:type="dxa"/>
        </w:tcPr>
        <w:p w:rsidR="000E6ED0" w:rsidRDefault="000E6ED0">
          <w:pPr>
            <w:pStyle w:val="Header"/>
          </w:pPr>
          <w:r>
            <w:t>1</w:t>
          </w:r>
          <w:ins w:id="28" w:author="Reddy, Srikanth" w:date="2013-12-02T11:25:00Z">
            <w:r w:rsidR="00F133BA">
              <w:t>3</w:t>
            </w:r>
          </w:ins>
          <w:del w:id="29" w:author="Reddy, Srikanth" w:date="2013-12-02T11:25:00Z">
            <w:r w:rsidR="00165B3C" w:rsidDel="00F133BA">
              <w:delText>2</w:delText>
            </w:r>
          </w:del>
        </w:p>
      </w:tc>
    </w:tr>
    <w:tr w:rsidR="000E6ED0">
      <w:trPr>
        <w:cantSplit/>
      </w:trPr>
      <w:tc>
        <w:tcPr>
          <w:tcW w:w="990" w:type="dxa"/>
        </w:tcPr>
        <w:p w:rsidR="000E6ED0" w:rsidRDefault="000E6ED0">
          <w:pPr>
            <w:pStyle w:val="Header"/>
          </w:pPr>
          <w:r>
            <w:t xml:space="preserve">Product:     </w:t>
          </w:r>
        </w:p>
      </w:tc>
      <w:tc>
        <w:tcPr>
          <w:tcW w:w="5400" w:type="dxa"/>
          <w:gridSpan w:val="3"/>
          <w:vMerge/>
        </w:tcPr>
        <w:p w:rsidR="000E6ED0" w:rsidRDefault="000E6ED0">
          <w:pPr>
            <w:pStyle w:val="Header"/>
            <w:jc w:val="center"/>
          </w:pPr>
        </w:p>
      </w:tc>
      <w:tc>
        <w:tcPr>
          <w:tcW w:w="1170" w:type="dxa"/>
        </w:tcPr>
        <w:p w:rsidR="000E6ED0" w:rsidRDefault="000E6ED0">
          <w:pPr>
            <w:pStyle w:val="Header"/>
          </w:pPr>
          <w:r>
            <w:t>Rev. Date:</w:t>
          </w:r>
        </w:p>
      </w:tc>
      <w:tc>
        <w:tcPr>
          <w:tcW w:w="1350" w:type="dxa"/>
        </w:tcPr>
        <w:p w:rsidR="000E6ED0" w:rsidRDefault="00165B3C" w:rsidP="00FF11EB">
          <w:pPr>
            <w:pStyle w:val="Header"/>
          </w:pPr>
          <w:r>
            <w:t>2</w:t>
          </w:r>
          <w:del w:id="30" w:author="Reddy, Srikanth" w:date="2013-12-02T11:25:00Z">
            <w:r w:rsidDel="00F133BA">
              <w:delText>3</w:delText>
            </w:r>
          </w:del>
          <w:r>
            <w:t>-</w:t>
          </w:r>
          <w:ins w:id="31" w:author="Reddy, Srikanth" w:date="2013-12-02T11:25:00Z">
            <w:r w:rsidR="00F133BA">
              <w:t>Dec</w:t>
            </w:r>
          </w:ins>
          <w:del w:id="32" w:author="Reddy, Srikanth" w:date="2013-12-02T11:25:00Z">
            <w:r w:rsidDel="00F133BA">
              <w:delText>Oct</w:delText>
            </w:r>
          </w:del>
          <w:r>
            <w:t>-13</w:t>
          </w:r>
        </w:p>
      </w:tc>
    </w:tr>
    <w:tr w:rsidR="000E6ED0">
      <w:trPr>
        <w:cantSplit/>
      </w:trPr>
      <w:tc>
        <w:tcPr>
          <w:tcW w:w="990" w:type="dxa"/>
        </w:tcPr>
        <w:p w:rsidR="000E6ED0" w:rsidRDefault="000E6ED0">
          <w:pPr>
            <w:pStyle w:val="Header"/>
          </w:pPr>
          <w:r>
            <w:t>Group:</w:t>
          </w:r>
        </w:p>
      </w:tc>
      <w:tc>
        <w:tcPr>
          <w:tcW w:w="1530" w:type="dxa"/>
        </w:tcPr>
        <w:p w:rsidR="000E6ED0" w:rsidRDefault="000E6ED0">
          <w:pPr>
            <w:pStyle w:val="Header"/>
          </w:pPr>
          <w:r>
            <w:t>ESG</w:t>
          </w:r>
        </w:p>
      </w:tc>
      <w:tc>
        <w:tcPr>
          <w:tcW w:w="1260" w:type="dxa"/>
        </w:tcPr>
        <w:p w:rsidR="000E6ED0" w:rsidRDefault="000E6ED0">
          <w:pPr>
            <w:pStyle w:val="Header"/>
          </w:pPr>
          <w:r>
            <w:t>Originator:</w:t>
          </w:r>
        </w:p>
      </w:tc>
      <w:tc>
        <w:tcPr>
          <w:tcW w:w="2610" w:type="dxa"/>
        </w:tcPr>
        <w:p w:rsidR="000E6ED0" w:rsidRDefault="00AF781A" w:rsidP="00380996">
          <w:pPr>
            <w:pStyle w:val="Header"/>
          </w:pPr>
          <w:r>
            <w:fldChar w:fldCharType="begin"/>
          </w:r>
          <w:r>
            <w:instrText xml:space="preserve"> USERNAME  \* MERGEFORMAT </w:instrText>
          </w:r>
          <w:r>
            <w:fldChar w:fldCharType="separate"/>
          </w:r>
          <w:r w:rsidR="000E6ED0">
            <w:rPr>
              <w:noProof/>
            </w:rPr>
            <w:t>Selva Sengottaiyan</w:t>
          </w:r>
          <w:r>
            <w:rPr>
              <w:noProof/>
            </w:rPr>
            <w:fldChar w:fldCharType="end"/>
          </w:r>
        </w:p>
      </w:tc>
      <w:tc>
        <w:tcPr>
          <w:tcW w:w="1170" w:type="dxa"/>
        </w:tcPr>
        <w:p w:rsidR="000E6ED0" w:rsidRDefault="000E6ED0">
          <w:pPr>
            <w:pStyle w:val="Header"/>
          </w:pPr>
          <w:r>
            <w:t>Page:</w:t>
          </w:r>
        </w:p>
      </w:tc>
      <w:tc>
        <w:tcPr>
          <w:tcW w:w="1350" w:type="dxa"/>
        </w:tcPr>
        <w:p w:rsidR="000E6ED0" w:rsidRDefault="000E6ED0">
          <w:pPr>
            <w:pStyle w:val="Header"/>
          </w:pPr>
          <w:r>
            <w:rPr>
              <w:rStyle w:val="PageNumber"/>
            </w:rPr>
            <w:fldChar w:fldCharType="begin"/>
          </w:r>
          <w:r>
            <w:rPr>
              <w:rStyle w:val="PageNumber"/>
            </w:rPr>
            <w:instrText xml:space="preserve"> PAGE </w:instrText>
          </w:r>
          <w:r>
            <w:rPr>
              <w:rStyle w:val="PageNumber"/>
            </w:rPr>
            <w:fldChar w:fldCharType="separate"/>
          </w:r>
          <w:r w:rsidR="00F133BA">
            <w:rPr>
              <w:rStyle w:val="PageNumber"/>
              <w:noProof/>
            </w:rPr>
            <w:t>17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133BA">
            <w:rPr>
              <w:rStyle w:val="PageNumber"/>
              <w:noProof/>
            </w:rPr>
            <w:t>17</w:t>
          </w:r>
          <w:r>
            <w:rPr>
              <w:rStyle w:val="PageNumber"/>
            </w:rPr>
            <w:fldChar w:fldCharType="end"/>
          </w:r>
        </w:p>
      </w:tc>
    </w:tr>
  </w:tbl>
  <w:p w:rsidR="000E6ED0" w:rsidRDefault="000E6ED0">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4906F0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CA4"/>
    <w:rsid w:val="00036590"/>
    <w:rsid w:val="00057B08"/>
    <w:rsid w:val="00064800"/>
    <w:rsid w:val="0006623F"/>
    <w:rsid w:val="00073EE9"/>
    <w:rsid w:val="000944EE"/>
    <w:rsid w:val="00096E81"/>
    <w:rsid w:val="000A0F3D"/>
    <w:rsid w:val="000A3B1D"/>
    <w:rsid w:val="000B5C50"/>
    <w:rsid w:val="000B6C1A"/>
    <w:rsid w:val="000C794D"/>
    <w:rsid w:val="000D6AD4"/>
    <w:rsid w:val="000E6ED0"/>
    <w:rsid w:val="000F3969"/>
    <w:rsid w:val="000F505B"/>
    <w:rsid w:val="00107819"/>
    <w:rsid w:val="00134A2E"/>
    <w:rsid w:val="00135534"/>
    <w:rsid w:val="001369B6"/>
    <w:rsid w:val="0014424E"/>
    <w:rsid w:val="00146732"/>
    <w:rsid w:val="001535EC"/>
    <w:rsid w:val="00165B3C"/>
    <w:rsid w:val="00176C2B"/>
    <w:rsid w:val="00197144"/>
    <w:rsid w:val="001B2BF1"/>
    <w:rsid w:val="001B60DF"/>
    <w:rsid w:val="001D0E9B"/>
    <w:rsid w:val="001D2B02"/>
    <w:rsid w:val="001D76A0"/>
    <w:rsid w:val="001F09B2"/>
    <w:rsid w:val="001F7715"/>
    <w:rsid w:val="0020722A"/>
    <w:rsid w:val="00220DE6"/>
    <w:rsid w:val="00222E5B"/>
    <w:rsid w:val="00237357"/>
    <w:rsid w:val="00251AC0"/>
    <w:rsid w:val="00273AEF"/>
    <w:rsid w:val="00275A14"/>
    <w:rsid w:val="00285B2E"/>
    <w:rsid w:val="002A375A"/>
    <w:rsid w:val="002C03D8"/>
    <w:rsid w:val="002D600B"/>
    <w:rsid w:val="002F35C0"/>
    <w:rsid w:val="00306B65"/>
    <w:rsid w:val="00315335"/>
    <w:rsid w:val="00316A7A"/>
    <w:rsid w:val="00320B42"/>
    <w:rsid w:val="00321CFC"/>
    <w:rsid w:val="00331B74"/>
    <w:rsid w:val="00340D4A"/>
    <w:rsid w:val="003445F5"/>
    <w:rsid w:val="00345FE1"/>
    <w:rsid w:val="00346CAF"/>
    <w:rsid w:val="003530A7"/>
    <w:rsid w:val="00370E4E"/>
    <w:rsid w:val="00375E75"/>
    <w:rsid w:val="00380996"/>
    <w:rsid w:val="0038753C"/>
    <w:rsid w:val="003B0631"/>
    <w:rsid w:val="003C4D3F"/>
    <w:rsid w:val="003D58FE"/>
    <w:rsid w:val="003F13CA"/>
    <w:rsid w:val="003F3A46"/>
    <w:rsid w:val="003F4E1A"/>
    <w:rsid w:val="00407E53"/>
    <w:rsid w:val="00415376"/>
    <w:rsid w:val="0042163E"/>
    <w:rsid w:val="004218A1"/>
    <w:rsid w:val="004266BE"/>
    <w:rsid w:val="00436AE3"/>
    <w:rsid w:val="0045179B"/>
    <w:rsid w:val="004546B6"/>
    <w:rsid w:val="0045497F"/>
    <w:rsid w:val="00470568"/>
    <w:rsid w:val="004738B2"/>
    <w:rsid w:val="00473A12"/>
    <w:rsid w:val="004A6B7A"/>
    <w:rsid w:val="004A781C"/>
    <w:rsid w:val="004C1E2E"/>
    <w:rsid w:val="004D3034"/>
    <w:rsid w:val="004E08B4"/>
    <w:rsid w:val="00500947"/>
    <w:rsid w:val="0050306B"/>
    <w:rsid w:val="0055184A"/>
    <w:rsid w:val="00575550"/>
    <w:rsid w:val="00582F76"/>
    <w:rsid w:val="00583540"/>
    <w:rsid w:val="0059488F"/>
    <w:rsid w:val="005B0C7D"/>
    <w:rsid w:val="005B5289"/>
    <w:rsid w:val="005C65BD"/>
    <w:rsid w:val="005D5FE4"/>
    <w:rsid w:val="006018CB"/>
    <w:rsid w:val="00615322"/>
    <w:rsid w:val="0062278D"/>
    <w:rsid w:val="0063241A"/>
    <w:rsid w:val="006406C2"/>
    <w:rsid w:val="00647B64"/>
    <w:rsid w:val="00674ADF"/>
    <w:rsid w:val="00685900"/>
    <w:rsid w:val="006A042D"/>
    <w:rsid w:val="006A6919"/>
    <w:rsid w:val="006B4BF1"/>
    <w:rsid w:val="006B7801"/>
    <w:rsid w:val="006D33CC"/>
    <w:rsid w:val="006F01A3"/>
    <w:rsid w:val="006F10C4"/>
    <w:rsid w:val="006F3ECE"/>
    <w:rsid w:val="00706174"/>
    <w:rsid w:val="00711280"/>
    <w:rsid w:val="0073296F"/>
    <w:rsid w:val="007446D8"/>
    <w:rsid w:val="00753D27"/>
    <w:rsid w:val="00762CFE"/>
    <w:rsid w:val="00767205"/>
    <w:rsid w:val="0076753C"/>
    <w:rsid w:val="00767C55"/>
    <w:rsid w:val="00783DAE"/>
    <w:rsid w:val="007A1D1E"/>
    <w:rsid w:val="007A69AC"/>
    <w:rsid w:val="007C62D2"/>
    <w:rsid w:val="007D09CC"/>
    <w:rsid w:val="007E2BE4"/>
    <w:rsid w:val="007E3541"/>
    <w:rsid w:val="007F1C81"/>
    <w:rsid w:val="007F5716"/>
    <w:rsid w:val="007F70A6"/>
    <w:rsid w:val="008044F6"/>
    <w:rsid w:val="008120AE"/>
    <w:rsid w:val="00814C5B"/>
    <w:rsid w:val="00827257"/>
    <w:rsid w:val="00860B90"/>
    <w:rsid w:val="00862B6A"/>
    <w:rsid w:val="0086355E"/>
    <w:rsid w:val="008859F7"/>
    <w:rsid w:val="00896915"/>
    <w:rsid w:val="008972BB"/>
    <w:rsid w:val="00897CA4"/>
    <w:rsid w:val="008B3E94"/>
    <w:rsid w:val="008C16D0"/>
    <w:rsid w:val="008D25AF"/>
    <w:rsid w:val="008F6DBB"/>
    <w:rsid w:val="009035A6"/>
    <w:rsid w:val="00942C36"/>
    <w:rsid w:val="00946E04"/>
    <w:rsid w:val="00955F6A"/>
    <w:rsid w:val="0096560B"/>
    <w:rsid w:val="00967E4B"/>
    <w:rsid w:val="00994E82"/>
    <w:rsid w:val="009C2F58"/>
    <w:rsid w:val="009C4031"/>
    <w:rsid w:val="009C54F7"/>
    <w:rsid w:val="009E02E2"/>
    <w:rsid w:val="009E15FE"/>
    <w:rsid w:val="009E6FD9"/>
    <w:rsid w:val="009E7698"/>
    <w:rsid w:val="00A13450"/>
    <w:rsid w:val="00A13FA5"/>
    <w:rsid w:val="00A26CCF"/>
    <w:rsid w:val="00A300D5"/>
    <w:rsid w:val="00A32678"/>
    <w:rsid w:val="00A34268"/>
    <w:rsid w:val="00A35A48"/>
    <w:rsid w:val="00A42F0B"/>
    <w:rsid w:val="00A77185"/>
    <w:rsid w:val="00A96285"/>
    <w:rsid w:val="00A9752C"/>
    <w:rsid w:val="00A97BDE"/>
    <w:rsid w:val="00AA297B"/>
    <w:rsid w:val="00AB49EB"/>
    <w:rsid w:val="00AD2EBB"/>
    <w:rsid w:val="00AD5C09"/>
    <w:rsid w:val="00AD6C82"/>
    <w:rsid w:val="00AD731B"/>
    <w:rsid w:val="00AD75E5"/>
    <w:rsid w:val="00AE1BBF"/>
    <w:rsid w:val="00AE57EF"/>
    <w:rsid w:val="00AE5A51"/>
    <w:rsid w:val="00AF1AAC"/>
    <w:rsid w:val="00AF781A"/>
    <w:rsid w:val="00B04082"/>
    <w:rsid w:val="00B20857"/>
    <w:rsid w:val="00B3288E"/>
    <w:rsid w:val="00B40700"/>
    <w:rsid w:val="00B443A3"/>
    <w:rsid w:val="00B54697"/>
    <w:rsid w:val="00B578DD"/>
    <w:rsid w:val="00B60AAC"/>
    <w:rsid w:val="00B65990"/>
    <w:rsid w:val="00B724E1"/>
    <w:rsid w:val="00B8181F"/>
    <w:rsid w:val="00B919FE"/>
    <w:rsid w:val="00BB45F8"/>
    <w:rsid w:val="00BC3BA0"/>
    <w:rsid w:val="00BD008B"/>
    <w:rsid w:val="00BD15D2"/>
    <w:rsid w:val="00BD3DFF"/>
    <w:rsid w:val="00BD4093"/>
    <w:rsid w:val="00BF11DA"/>
    <w:rsid w:val="00BF1847"/>
    <w:rsid w:val="00BF364D"/>
    <w:rsid w:val="00BF4655"/>
    <w:rsid w:val="00C04BCA"/>
    <w:rsid w:val="00C15FE1"/>
    <w:rsid w:val="00C24B1B"/>
    <w:rsid w:val="00C35BD3"/>
    <w:rsid w:val="00C4153B"/>
    <w:rsid w:val="00C4747D"/>
    <w:rsid w:val="00C529D4"/>
    <w:rsid w:val="00C70004"/>
    <w:rsid w:val="00C72FFA"/>
    <w:rsid w:val="00C73826"/>
    <w:rsid w:val="00C8024D"/>
    <w:rsid w:val="00C83682"/>
    <w:rsid w:val="00C87354"/>
    <w:rsid w:val="00C929EE"/>
    <w:rsid w:val="00CA3DE7"/>
    <w:rsid w:val="00CB0632"/>
    <w:rsid w:val="00CB6B70"/>
    <w:rsid w:val="00CC3B6E"/>
    <w:rsid w:val="00CC5A7A"/>
    <w:rsid w:val="00CE0730"/>
    <w:rsid w:val="00CE2A9A"/>
    <w:rsid w:val="00CE3AF0"/>
    <w:rsid w:val="00D039A7"/>
    <w:rsid w:val="00D438EB"/>
    <w:rsid w:val="00D47B48"/>
    <w:rsid w:val="00D6217E"/>
    <w:rsid w:val="00D70068"/>
    <w:rsid w:val="00D80794"/>
    <w:rsid w:val="00D81C13"/>
    <w:rsid w:val="00D91BBA"/>
    <w:rsid w:val="00D94BDD"/>
    <w:rsid w:val="00D953F1"/>
    <w:rsid w:val="00D97394"/>
    <w:rsid w:val="00DA040B"/>
    <w:rsid w:val="00DA0FCC"/>
    <w:rsid w:val="00DB24CB"/>
    <w:rsid w:val="00DC01DB"/>
    <w:rsid w:val="00DC042C"/>
    <w:rsid w:val="00DC0CE6"/>
    <w:rsid w:val="00DC2BD6"/>
    <w:rsid w:val="00DC2C27"/>
    <w:rsid w:val="00DC2EEC"/>
    <w:rsid w:val="00DC7064"/>
    <w:rsid w:val="00DC7E08"/>
    <w:rsid w:val="00DE4889"/>
    <w:rsid w:val="00DE7D2E"/>
    <w:rsid w:val="00DF0249"/>
    <w:rsid w:val="00DF0561"/>
    <w:rsid w:val="00E0485E"/>
    <w:rsid w:val="00E058B0"/>
    <w:rsid w:val="00E17399"/>
    <w:rsid w:val="00E25A17"/>
    <w:rsid w:val="00E304D9"/>
    <w:rsid w:val="00E309D4"/>
    <w:rsid w:val="00E32F9A"/>
    <w:rsid w:val="00E338E1"/>
    <w:rsid w:val="00E45B8D"/>
    <w:rsid w:val="00E5472B"/>
    <w:rsid w:val="00E70C3E"/>
    <w:rsid w:val="00EA023A"/>
    <w:rsid w:val="00EA38F5"/>
    <w:rsid w:val="00EA6877"/>
    <w:rsid w:val="00EC2F3A"/>
    <w:rsid w:val="00EC4EAA"/>
    <w:rsid w:val="00EE7A02"/>
    <w:rsid w:val="00F133BA"/>
    <w:rsid w:val="00F14A4C"/>
    <w:rsid w:val="00F27F71"/>
    <w:rsid w:val="00F30AD2"/>
    <w:rsid w:val="00F4329A"/>
    <w:rsid w:val="00F466F4"/>
    <w:rsid w:val="00F467BE"/>
    <w:rsid w:val="00F54CFA"/>
    <w:rsid w:val="00F576A0"/>
    <w:rsid w:val="00F61460"/>
    <w:rsid w:val="00F648ED"/>
    <w:rsid w:val="00F75A96"/>
    <w:rsid w:val="00FB2942"/>
    <w:rsid w:val="00FB32D3"/>
    <w:rsid w:val="00FB432D"/>
    <w:rsid w:val="00FB76A4"/>
    <w:rsid w:val="00FC1335"/>
    <w:rsid w:val="00FC73DB"/>
    <w:rsid w:val="00FE69B8"/>
    <w:rsid w:val="00FF11EB"/>
    <w:rsid w:val="00FF772C"/>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3A3"/>
    <w:pPr>
      <w:spacing w:after="120"/>
    </w:pPr>
  </w:style>
  <w:style w:type="paragraph" w:styleId="Heading1">
    <w:name w:val="heading 1"/>
    <w:basedOn w:val="Normal"/>
    <w:next w:val="Normal"/>
    <w:qFormat/>
    <w:rsid w:val="00C87354"/>
    <w:pPr>
      <w:keepNext/>
      <w:numPr>
        <w:numId w:val="1"/>
      </w:numPr>
      <w:spacing w:before="240"/>
      <w:outlineLvl w:val="0"/>
    </w:pPr>
    <w:rPr>
      <w:rFonts w:ascii="Arial" w:hAnsi="Arial"/>
      <w:b/>
      <w:kern w:val="28"/>
      <w:sz w:val="28"/>
    </w:rPr>
  </w:style>
  <w:style w:type="paragraph" w:styleId="Heading2">
    <w:name w:val="heading 2"/>
    <w:basedOn w:val="Normal"/>
    <w:next w:val="Normal"/>
    <w:qFormat/>
    <w:rsid w:val="00C87354"/>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C87354"/>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C87354"/>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87354"/>
    <w:pPr>
      <w:numPr>
        <w:ilvl w:val="4"/>
        <w:numId w:val="1"/>
      </w:numPr>
      <w:spacing w:before="240" w:after="60"/>
      <w:outlineLvl w:val="4"/>
    </w:pPr>
    <w:rPr>
      <w:sz w:val="22"/>
    </w:rPr>
  </w:style>
  <w:style w:type="paragraph" w:styleId="Heading6">
    <w:name w:val="heading 6"/>
    <w:basedOn w:val="Normal"/>
    <w:next w:val="Normal"/>
    <w:qFormat/>
    <w:rsid w:val="00C87354"/>
    <w:pPr>
      <w:numPr>
        <w:ilvl w:val="5"/>
        <w:numId w:val="1"/>
      </w:numPr>
      <w:spacing w:before="240" w:after="60"/>
      <w:outlineLvl w:val="5"/>
    </w:pPr>
    <w:rPr>
      <w:i/>
      <w:sz w:val="22"/>
    </w:rPr>
  </w:style>
  <w:style w:type="paragraph" w:styleId="Heading7">
    <w:name w:val="heading 7"/>
    <w:basedOn w:val="Normal"/>
    <w:next w:val="Normal"/>
    <w:qFormat/>
    <w:rsid w:val="00C87354"/>
    <w:pPr>
      <w:numPr>
        <w:ilvl w:val="6"/>
        <w:numId w:val="1"/>
      </w:numPr>
      <w:spacing w:before="240" w:after="60"/>
      <w:outlineLvl w:val="6"/>
    </w:pPr>
    <w:rPr>
      <w:rFonts w:ascii="Arial" w:hAnsi="Arial"/>
    </w:rPr>
  </w:style>
  <w:style w:type="paragraph" w:styleId="Heading8">
    <w:name w:val="heading 8"/>
    <w:basedOn w:val="Normal"/>
    <w:next w:val="Normal"/>
    <w:qFormat/>
    <w:rsid w:val="00C87354"/>
    <w:pPr>
      <w:numPr>
        <w:ilvl w:val="7"/>
        <w:numId w:val="1"/>
      </w:numPr>
      <w:spacing w:before="240" w:after="60"/>
      <w:outlineLvl w:val="7"/>
    </w:pPr>
    <w:rPr>
      <w:rFonts w:ascii="Arial" w:hAnsi="Arial"/>
      <w:i/>
    </w:rPr>
  </w:style>
  <w:style w:type="paragraph" w:styleId="Heading9">
    <w:name w:val="heading 9"/>
    <w:basedOn w:val="Normal"/>
    <w:next w:val="Normal"/>
    <w:qFormat/>
    <w:rsid w:val="00C873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87354"/>
    <w:rPr>
      <w:sz w:val="24"/>
    </w:rPr>
  </w:style>
  <w:style w:type="paragraph" w:styleId="DocumentMap">
    <w:name w:val="Document Map"/>
    <w:basedOn w:val="Normal"/>
    <w:semiHidden/>
    <w:rsid w:val="00C87354"/>
    <w:pPr>
      <w:shd w:val="clear" w:color="auto" w:fill="000080"/>
    </w:pPr>
    <w:rPr>
      <w:rFonts w:ascii="Tahoma" w:hAnsi="Tahoma"/>
    </w:rPr>
  </w:style>
  <w:style w:type="paragraph" w:styleId="Caption">
    <w:name w:val="caption"/>
    <w:basedOn w:val="Normal"/>
    <w:next w:val="Normal"/>
    <w:qFormat/>
    <w:rsid w:val="00C87354"/>
    <w:pPr>
      <w:keepNext/>
      <w:spacing w:before="120"/>
      <w:jc w:val="center"/>
    </w:pPr>
  </w:style>
  <w:style w:type="paragraph" w:customStyle="1" w:styleId="TableHeading">
    <w:name w:val="Table Heading"/>
    <w:basedOn w:val="Normal"/>
    <w:rsid w:val="00C87354"/>
    <w:pPr>
      <w:keepNext/>
      <w:spacing w:before="60" w:after="60"/>
      <w:jc w:val="center"/>
    </w:pPr>
    <w:rPr>
      <w:rFonts w:ascii="Arial" w:hAnsi="Arial"/>
      <w:b/>
      <w:sz w:val="22"/>
    </w:rPr>
  </w:style>
  <w:style w:type="paragraph" w:customStyle="1" w:styleId="Body6">
    <w:name w:val="Body 6"/>
    <w:basedOn w:val="NormalIndent"/>
    <w:rsid w:val="00C87354"/>
    <w:pPr>
      <w:ind w:left="432"/>
      <w:jc w:val="both"/>
    </w:pPr>
  </w:style>
  <w:style w:type="paragraph" w:customStyle="1" w:styleId="Body7">
    <w:name w:val="Body 7"/>
    <w:basedOn w:val="Normal"/>
    <w:rsid w:val="00C87354"/>
    <w:pPr>
      <w:ind w:left="864"/>
      <w:jc w:val="both"/>
    </w:pPr>
  </w:style>
  <w:style w:type="paragraph" w:styleId="NormalIndent">
    <w:name w:val="Normal Indent"/>
    <w:basedOn w:val="Normal"/>
    <w:semiHidden/>
    <w:rsid w:val="00C87354"/>
    <w:pPr>
      <w:ind w:left="720"/>
    </w:pPr>
  </w:style>
  <w:style w:type="paragraph" w:customStyle="1" w:styleId="t0">
    <w:name w:val="t0"/>
    <w:rsid w:val="00C87354"/>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87354"/>
    <w:pPr>
      <w:ind w:left="360" w:right="806"/>
    </w:pPr>
    <w:rPr>
      <w:rFonts w:ascii="Arial" w:hAnsi="Arial"/>
      <w:color w:val="000000"/>
      <w:sz w:val="24"/>
    </w:rPr>
  </w:style>
  <w:style w:type="paragraph" w:styleId="BodyText">
    <w:name w:val="Body Text"/>
    <w:basedOn w:val="Normal"/>
    <w:semiHidden/>
    <w:rsid w:val="00C87354"/>
    <w:pPr>
      <w:spacing w:after="160"/>
    </w:pPr>
    <w:rPr>
      <w:rFonts w:ascii="Arial" w:hAnsi="Arial"/>
    </w:rPr>
  </w:style>
  <w:style w:type="paragraph" w:customStyle="1" w:styleId="Normal1">
    <w:name w:val="Normal1"/>
    <w:basedOn w:val="Normal"/>
    <w:rsid w:val="00C87354"/>
    <w:rPr>
      <w:rFonts w:ascii="Arial" w:hAnsi="Arial"/>
      <w:sz w:val="24"/>
    </w:rPr>
  </w:style>
  <w:style w:type="paragraph" w:styleId="Header">
    <w:name w:val="header"/>
    <w:basedOn w:val="Normal"/>
    <w:semiHidden/>
    <w:rsid w:val="00C87354"/>
    <w:pPr>
      <w:tabs>
        <w:tab w:val="center" w:pos="4320"/>
        <w:tab w:val="right" w:pos="8640"/>
      </w:tabs>
    </w:pPr>
    <w:rPr>
      <w:rFonts w:ascii="Arial" w:hAnsi="Arial"/>
    </w:rPr>
  </w:style>
  <w:style w:type="paragraph" w:styleId="Footer">
    <w:name w:val="footer"/>
    <w:basedOn w:val="Normal"/>
    <w:semiHidden/>
    <w:rsid w:val="00C87354"/>
    <w:pPr>
      <w:tabs>
        <w:tab w:val="center" w:pos="4320"/>
        <w:tab w:val="right" w:pos="8640"/>
      </w:tabs>
    </w:pPr>
  </w:style>
  <w:style w:type="character" w:styleId="PageNumber">
    <w:name w:val="page number"/>
    <w:basedOn w:val="DefaultParagraphFont"/>
    <w:semiHidden/>
    <w:rsid w:val="00C87354"/>
  </w:style>
  <w:style w:type="paragraph" w:styleId="PlainText">
    <w:name w:val="Plain Text"/>
    <w:basedOn w:val="Normal"/>
    <w:semiHidden/>
    <w:rsid w:val="00C87354"/>
    <w:rPr>
      <w:rFonts w:ascii="Courier New" w:hAnsi="Courier New"/>
    </w:rPr>
  </w:style>
  <w:style w:type="paragraph" w:styleId="TOC2">
    <w:name w:val="toc 2"/>
    <w:basedOn w:val="Normal"/>
    <w:next w:val="Normal"/>
    <w:autoRedefine/>
    <w:semiHidden/>
    <w:rsid w:val="00C87354"/>
    <w:pPr>
      <w:tabs>
        <w:tab w:val="right" w:leader="dot" w:pos="9294"/>
      </w:tabs>
      <w:ind w:left="240"/>
      <w:jc w:val="both"/>
    </w:pPr>
  </w:style>
  <w:style w:type="paragraph" w:customStyle="1" w:styleId="TableItems">
    <w:name w:val="Table Items"/>
    <w:basedOn w:val="Normal"/>
    <w:rsid w:val="00C87354"/>
    <w:pPr>
      <w:keepNext/>
      <w:spacing w:before="60" w:after="60"/>
      <w:jc w:val="center"/>
    </w:pPr>
  </w:style>
  <w:style w:type="paragraph" w:styleId="BalloonText">
    <w:name w:val="Balloon Text"/>
    <w:basedOn w:val="Normal"/>
    <w:link w:val="BalloonTextChar"/>
    <w:uiPriority w:val="99"/>
    <w:semiHidden/>
    <w:unhideWhenUsed/>
    <w:rsid w:val="009035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A6"/>
    <w:rPr>
      <w:rFonts w:ascii="Tahoma" w:hAnsi="Tahoma" w:cs="Tahoma"/>
      <w:sz w:val="16"/>
      <w:szCs w:val="16"/>
    </w:rPr>
  </w:style>
  <w:style w:type="paragraph" w:styleId="ListParagraph">
    <w:name w:val="List Paragraph"/>
    <w:basedOn w:val="Normal"/>
    <w:uiPriority w:val="34"/>
    <w:qFormat/>
    <w:rsid w:val="0006623F"/>
    <w:pPr>
      <w:ind w:left="720"/>
      <w:contextualSpacing/>
    </w:pPr>
  </w:style>
  <w:style w:type="paragraph" w:styleId="NoSpacing">
    <w:name w:val="No Spacing"/>
    <w:uiPriority w:val="1"/>
    <w:qFormat/>
    <w:rsid w:val="003D58FE"/>
  </w:style>
  <w:style w:type="paragraph" w:styleId="Revision">
    <w:name w:val="Revision"/>
    <w:hidden/>
    <w:uiPriority w:val="99"/>
    <w:semiHidden/>
    <w:rsid w:val="00942C36"/>
  </w:style>
  <w:style w:type="character" w:customStyle="1" w:styleId="Heading3Char">
    <w:name w:val="Heading 3 Char"/>
    <w:basedOn w:val="DefaultParagraphFont"/>
    <w:link w:val="Heading3"/>
    <w:rsid w:val="00C70004"/>
    <w:rPr>
      <w:rFonts w:ascii="Arial" w:hAnsi="Arial"/>
      <w:b/>
      <w:sz w:val="24"/>
    </w:rPr>
  </w:style>
  <w:style w:type="character" w:customStyle="1" w:styleId="Heading4Char">
    <w:name w:val="Heading 4 Char"/>
    <w:basedOn w:val="DefaultParagraphFont"/>
    <w:link w:val="Heading4"/>
    <w:rsid w:val="00C70004"/>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3A3"/>
    <w:pPr>
      <w:spacing w:after="120"/>
    </w:pPr>
  </w:style>
  <w:style w:type="paragraph" w:styleId="Heading1">
    <w:name w:val="heading 1"/>
    <w:basedOn w:val="Normal"/>
    <w:next w:val="Normal"/>
    <w:qFormat/>
    <w:rsid w:val="00C87354"/>
    <w:pPr>
      <w:keepNext/>
      <w:numPr>
        <w:numId w:val="1"/>
      </w:numPr>
      <w:spacing w:before="240"/>
      <w:outlineLvl w:val="0"/>
    </w:pPr>
    <w:rPr>
      <w:rFonts w:ascii="Arial" w:hAnsi="Arial"/>
      <w:b/>
      <w:kern w:val="28"/>
      <w:sz w:val="28"/>
    </w:rPr>
  </w:style>
  <w:style w:type="paragraph" w:styleId="Heading2">
    <w:name w:val="heading 2"/>
    <w:basedOn w:val="Normal"/>
    <w:next w:val="Normal"/>
    <w:qFormat/>
    <w:rsid w:val="00C87354"/>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C87354"/>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C87354"/>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87354"/>
    <w:pPr>
      <w:numPr>
        <w:ilvl w:val="4"/>
        <w:numId w:val="1"/>
      </w:numPr>
      <w:spacing w:before="240" w:after="60"/>
      <w:outlineLvl w:val="4"/>
    </w:pPr>
    <w:rPr>
      <w:sz w:val="22"/>
    </w:rPr>
  </w:style>
  <w:style w:type="paragraph" w:styleId="Heading6">
    <w:name w:val="heading 6"/>
    <w:basedOn w:val="Normal"/>
    <w:next w:val="Normal"/>
    <w:qFormat/>
    <w:rsid w:val="00C87354"/>
    <w:pPr>
      <w:numPr>
        <w:ilvl w:val="5"/>
        <w:numId w:val="1"/>
      </w:numPr>
      <w:spacing w:before="240" w:after="60"/>
      <w:outlineLvl w:val="5"/>
    </w:pPr>
    <w:rPr>
      <w:i/>
      <w:sz w:val="22"/>
    </w:rPr>
  </w:style>
  <w:style w:type="paragraph" w:styleId="Heading7">
    <w:name w:val="heading 7"/>
    <w:basedOn w:val="Normal"/>
    <w:next w:val="Normal"/>
    <w:qFormat/>
    <w:rsid w:val="00C87354"/>
    <w:pPr>
      <w:numPr>
        <w:ilvl w:val="6"/>
        <w:numId w:val="1"/>
      </w:numPr>
      <w:spacing w:before="240" w:after="60"/>
      <w:outlineLvl w:val="6"/>
    </w:pPr>
    <w:rPr>
      <w:rFonts w:ascii="Arial" w:hAnsi="Arial"/>
    </w:rPr>
  </w:style>
  <w:style w:type="paragraph" w:styleId="Heading8">
    <w:name w:val="heading 8"/>
    <w:basedOn w:val="Normal"/>
    <w:next w:val="Normal"/>
    <w:qFormat/>
    <w:rsid w:val="00C87354"/>
    <w:pPr>
      <w:numPr>
        <w:ilvl w:val="7"/>
        <w:numId w:val="1"/>
      </w:numPr>
      <w:spacing w:before="240" w:after="60"/>
      <w:outlineLvl w:val="7"/>
    </w:pPr>
    <w:rPr>
      <w:rFonts w:ascii="Arial" w:hAnsi="Arial"/>
      <w:i/>
    </w:rPr>
  </w:style>
  <w:style w:type="paragraph" w:styleId="Heading9">
    <w:name w:val="heading 9"/>
    <w:basedOn w:val="Normal"/>
    <w:next w:val="Normal"/>
    <w:qFormat/>
    <w:rsid w:val="00C873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87354"/>
    <w:rPr>
      <w:sz w:val="24"/>
    </w:rPr>
  </w:style>
  <w:style w:type="paragraph" w:styleId="DocumentMap">
    <w:name w:val="Document Map"/>
    <w:basedOn w:val="Normal"/>
    <w:semiHidden/>
    <w:rsid w:val="00C87354"/>
    <w:pPr>
      <w:shd w:val="clear" w:color="auto" w:fill="000080"/>
    </w:pPr>
    <w:rPr>
      <w:rFonts w:ascii="Tahoma" w:hAnsi="Tahoma"/>
    </w:rPr>
  </w:style>
  <w:style w:type="paragraph" w:styleId="Caption">
    <w:name w:val="caption"/>
    <w:basedOn w:val="Normal"/>
    <w:next w:val="Normal"/>
    <w:qFormat/>
    <w:rsid w:val="00C87354"/>
    <w:pPr>
      <w:keepNext/>
      <w:spacing w:before="120"/>
      <w:jc w:val="center"/>
    </w:pPr>
  </w:style>
  <w:style w:type="paragraph" w:customStyle="1" w:styleId="TableHeading">
    <w:name w:val="Table Heading"/>
    <w:basedOn w:val="Normal"/>
    <w:rsid w:val="00C87354"/>
    <w:pPr>
      <w:keepNext/>
      <w:spacing w:before="60" w:after="60"/>
      <w:jc w:val="center"/>
    </w:pPr>
    <w:rPr>
      <w:rFonts w:ascii="Arial" w:hAnsi="Arial"/>
      <w:b/>
      <w:sz w:val="22"/>
    </w:rPr>
  </w:style>
  <w:style w:type="paragraph" w:customStyle="1" w:styleId="Body6">
    <w:name w:val="Body 6"/>
    <w:basedOn w:val="NormalIndent"/>
    <w:rsid w:val="00C87354"/>
    <w:pPr>
      <w:ind w:left="432"/>
      <w:jc w:val="both"/>
    </w:pPr>
  </w:style>
  <w:style w:type="paragraph" w:customStyle="1" w:styleId="Body7">
    <w:name w:val="Body 7"/>
    <w:basedOn w:val="Normal"/>
    <w:rsid w:val="00C87354"/>
    <w:pPr>
      <w:ind w:left="864"/>
      <w:jc w:val="both"/>
    </w:pPr>
  </w:style>
  <w:style w:type="paragraph" w:styleId="NormalIndent">
    <w:name w:val="Normal Indent"/>
    <w:basedOn w:val="Normal"/>
    <w:semiHidden/>
    <w:rsid w:val="00C87354"/>
    <w:pPr>
      <w:ind w:left="720"/>
    </w:pPr>
  </w:style>
  <w:style w:type="paragraph" w:customStyle="1" w:styleId="t0">
    <w:name w:val="t0"/>
    <w:rsid w:val="00C87354"/>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87354"/>
    <w:pPr>
      <w:ind w:left="360" w:right="806"/>
    </w:pPr>
    <w:rPr>
      <w:rFonts w:ascii="Arial" w:hAnsi="Arial"/>
      <w:color w:val="000000"/>
      <w:sz w:val="24"/>
    </w:rPr>
  </w:style>
  <w:style w:type="paragraph" w:styleId="BodyText">
    <w:name w:val="Body Text"/>
    <w:basedOn w:val="Normal"/>
    <w:semiHidden/>
    <w:rsid w:val="00C87354"/>
    <w:pPr>
      <w:spacing w:after="160"/>
    </w:pPr>
    <w:rPr>
      <w:rFonts w:ascii="Arial" w:hAnsi="Arial"/>
    </w:rPr>
  </w:style>
  <w:style w:type="paragraph" w:customStyle="1" w:styleId="Normal1">
    <w:name w:val="Normal1"/>
    <w:basedOn w:val="Normal"/>
    <w:rsid w:val="00C87354"/>
    <w:rPr>
      <w:rFonts w:ascii="Arial" w:hAnsi="Arial"/>
      <w:sz w:val="24"/>
    </w:rPr>
  </w:style>
  <w:style w:type="paragraph" w:styleId="Header">
    <w:name w:val="header"/>
    <w:basedOn w:val="Normal"/>
    <w:semiHidden/>
    <w:rsid w:val="00C87354"/>
    <w:pPr>
      <w:tabs>
        <w:tab w:val="center" w:pos="4320"/>
        <w:tab w:val="right" w:pos="8640"/>
      </w:tabs>
    </w:pPr>
    <w:rPr>
      <w:rFonts w:ascii="Arial" w:hAnsi="Arial"/>
    </w:rPr>
  </w:style>
  <w:style w:type="paragraph" w:styleId="Footer">
    <w:name w:val="footer"/>
    <w:basedOn w:val="Normal"/>
    <w:semiHidden/>
    <w:rsid w:val="00C87354"/>
    <w:pPr>
      <w:tabs>
        <w:tab w:val="center" w:pos="4320"/>
        <w:tab w:val="right" w:pos="8640"/>
      </w:tabs>
    </w:pPr>
  </w:style>
  <w:style w:type="character" w:styleId="PageNumber">
    <w:name w:val="page number"/>
    <w:basedOn w:val="DefaultParagraphFont"/>
    <w:semiHidden/>
    <w:rsid w:val="00C87354"/>
  </w:style>
  <w:style w:type="paragraph" w:styleId="PlainText">
    <w:name w:val="Plain Text"/>
    <w:basedOn w:val="Normal"/>
    <w:semiHidden/>
    <w:rsid w:val="00C87354"/>
    <w:rPr>
      <w:rFonts w:ascii="Courier New" w:hAnsi="Courier New"/>
    </w:rPr>
  </w:style>
  <w:style w:type="paragraph" w:styleId="TOC2">
    <w:name w:val="toc 2"/>
    <w:basedOn w:val="Normal"/>
    <w:next w:val="Normal"/>
    <w:autoRedefine/>
    <w:semiHidden/>
    <w:rsid w:val="00C87354"/>
    <w:pPr>
      <w:tabs>
        <w:tab w:val="right" w:leader="dot" w:pos="9294"/>
      </w:tabs>
      <w:ind w:left="240"/>
      <w:jc w:val="both"/>
    </w:pPr>
  </w:style>
  <w:style w:type="paragraph" w:customStyle="1" w:styleId="TableItems">
    <w:name w:val="Table Items"/>
    <w:basedOn w:val="Normal"/>
    <w:rsid w:val="00C87354"/>
    <w:pPr>
      <w:keepNext/>
      <w:spacing w:before="60" w:after="60"/>
      <w:jc w:val="center"/>
    </w:pPr>
  </w:style>
  <w:style w:type="paragraph" w:styleId="BalloonText">
    <w:name w:val="Balloon Text"/>
    <w:basedOn w:val="Normal"/>
    <w:link w:val="BalloonTextChar"/>
    <w:uiPriority w:val="99"/>
    <w:semiHidden/>
    <w:unhideWhenUsed/>
    <w:rsid w:val="009035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A6"/>
    <w:rPr>
      <w:rFonts w:ascii="Tahoma" w:hAnsi="Tahoma" w:cs="Tahoma"/>
      <w:sz w:val="16"/>
      <w:szCs w:val="16"/>
    </w:rPr>
  </w:style>
  <w:style w:type="paragraph" w:styleId="ListParagraph">
    <w:name w:val="List Paragraph"/>
    <w:basedOn w:val="Normal"/>
    <w:uiPriority w:val="34"/>
    <w:qFormat/>
    <w:rsid w:val="0006623F"/>
    <w:pPr>
      <w:ind w:left="720"/>
      <w:contextualSpacing/>
    </w:pPr>
  </w:style>
  <w:style w:type="paragraph" w:styleId="NoSpacing">
    <w:name w:val="No Spacing"/>
    <w:uiPriority w:val="1"/>
    <w:qFormat/>
    <w:rsid w:val="003D58FE"/>
  </w:style>
  <w:style w:type="paragraph" w:styleId="Revision">
    <w:name w:val="Revision"/>
    <w:hidden/>
    <w:uiPriority w:val="99"/>
    <w:semiHidden/>
    <w:rsid w:val="00942C36"/>
  </w:style>
  <w:style w:type="character" w:customStyle="1" w:styleId="Heading3Char">
    <w:name w:val="Heading 3 Char"/>
    <w:basedOn w:val="DefaultParagraphFont"/>
    <w:link w:val="Heading3"/>
    <w:rsid w:val="00C70004"/>
    <w:rPr>
      <w:rFonts w:ascii="Arial" w:hAnsi="Arial"/>
      <w:b/>
      <w:sz w:val="24"/>
    </w:rPr>
  </w:style>
  <w:style w:type="character" w:customStyle="1" w:styleId="Heading4Char">
    <w:name w:val="Heading 4 Char"/>
    <w:basedOn w:val="DefaultParagraphFont"/>
    <w:link w:val="Heading4"/>
    <w:rsid w:val="00C70004"/>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66">
      <w:bodyDiv w:val="1"/>
      <w:marLeft w:val="0"/>
      <w:marRight w:val="0"/>
      <w:marTop w:val="0"/>
      <w:marBottom w:val="0"/>
      <w:divBdr>
        <w:top w:val="none" w:sz="0" w:space="0" w:color="auto"/>
        <w:left w:val="none" w:sz="0" w:space="0" w:color="auto"/>
        <w:bottom w:val="none" w:sz="0" w:space="0" w:color="auto"/>
        <w:right w:val="none" w:sz="0" w:space="0" w:color="auto"/>
      </w:divBdr>
    </w:div>
    <w:div w:id="226307932">
      <w:bodyDiv w:val="1"/>
      <w:marLeft w:val="0"/>
      <w:marRight w:val="0"/>
      <w:marTop w:val="0"/>
      <w:marBottom w:val="0"/>
      <w:divBdr>
        <w:top w:val="none" w:sz="0" w:space="0" w:color="auto"/>
        <w:left w:val="none" w:sz="0" w:space="0" w:color="auto"/>
        <w:bottom w:val="none" w:sz="0" w:space="0" w:color="auto"/>
        <w:right w:val="none" w:sz="0" w:space="0" w:color="auto"/>
      </w:divBdr>
    </w:div>
    <w:div w:id="244147170">
      <w:bodyDiv w:val="1"/>
      <w:marLeft w:val="0"/>
      <w:marRight w:val="0"/>
      <w:marTop w:val="0"/>
      <w:marBottom w:val="0"/>
      <w:divBdr>
        <w:top w:val="none" w:sz="0" w:space="0" w:color="auto"/>
        <w:left w:val="none" w:sz="0" w:space="0" w:color="auto"/>
        <w:bottom w:val="none" w:sz="0" w:space="0" w:color="auto"/>
        <w:right w:val="none" w:sz="0" w:space="0" w:color="auto"/>
      </w:divBdr>
    </w:div>
    <w:div w:id="359092521">
      <w:bodyDiv w:val="1"/>
      <w:marLeft w:val="0"/>
      <w:marRight w:val="0"/>
      <w:marTop w:val="0"/>
      <w:marBottom w:val="0"/>
      <w:divBdr>
        <w:top w:val="none" w:sz="0" w:space="0" w:color="auto"/>
        <w:left w:val="none" w:sz="0" w:space="0" w:color="auto"/>
        <w:bottom w:val="none" w:sz="0" w:space="0" w:color="auto"/>
        <w:right w:val="none" w:sz="0" w:space="0" w:color="auto"/>
      </w:divBdr>
    </w:div>
    <w:div w:id="374279725">
      <w:bodyDiv w:val="1"/>
      <w:marLeft w:val="0"/>
      <w:marRight w:val="0"/>
      <w:marTop w:val="0"/>
      <w:marBottom w:val="0"/>
      <w:divBdr>
        <w:top w:val="none" w:sz="0" w:space="0" w:color="auto"/>
        <w:left w:val="none" w:sz="0" w:space="0" w:color="auto"/>
        <w:bottom w:val="none" w:sz="0" w:space="0" w:color="auto"/>
        <w:right w:val="none" w:sz="0" w:space="0" w:color="auto"/>
      </w:divBdr>
    </w:div>
    <w:div w:id="379087373">
      <w:bodyDiv w:val="1"/>
      <w:marLeft w:val="0"/>
      <w:marRight w:val="0"/>
      <w:marTop w:val="0"/>
      <w:marBottom w:val="0"/>
      <w:divBdr>
        <w:top w:val="none" w:sz="0" w:space="0" w:color="auto"/>
        <w:left w:val="none" w:sz="0" w:space="0" w:color="auto"/>
        <w:bottom w:val="none" w:sz="0" w:space="0" w:color="auto"/>
        <w:right w:val="none" w:sz="0" w:space="0" w:color="auto"/>
      </w:divBdr>
    </w:div>
    <w:div w:id="870335458">
      <w:bodyDiv w:val="1"/>
      <w:marLeft w:val="0"/>
      <w:marRight w:val="0"/>
      <w:marTop w:val="0"/>
      <w:marBottom w:val="0"/>
      <w:divBdr>
        <w:top w:val="none" w:sz="0" w:space="0" w:color="auto"/>
        <w:left w:val="none" w:sz="0" w:space="0" w:color="auto"/>
        <w:bottom w:val="none" w:sz="0" w:space="0" w:color="auto"/>
        <w:right w:val="none" w:sz="0" w:space="0" w:color="auto"/>
      </w:divBdr>
    </w:div>
    <w:div w:id="888343630">
      <w:bodyDiv w:val="1"/>
      <w:marLeft w:val="0"/>
      <w:marRight w:val="0"/>
      <w:marTop w:val="0"/>
      <w:marBottom w:val="0"/>
      <w:divBdr>
        <w:top w:val="none" w:sz="0" w:space="0" w:color="auto"/>
        <w:left w:val="none" w:sz="0" w:space="0" w:color="auto"/>
        <w:bottom w:val="none" w:sz="0" w:space="0" w:color="auto"/>
        <w:right w:val="none" w:sz="0" w:space="0" w:color="auto"/>
      </w:divBdr>
    </w:div>
    <w:div w:id="1196310544">
      <w:bodyDiv w:val="1"/>
      <w:marLeft w:val="0"/>
      <w:marRight w:val="0"/>
      <w:marTop w:val="0"/>
      <w:marBottom w:val="0"/>
      <w:divBdr>
        <w:top w:val="none" w:sz="0" w:space="0" w:color="auto"/>
        <w:left w:val="none" w:sz="0" w:space="0" w:color="auto"/>
        <w:bottom w:val="none" w:sz="0" w:space="0" w:color="auto"/>
        <w:right w:val="none" w:sz="0" w:space="0" w:color="auto"/>
      </w:divBdr>
    </w:div>
    <w:div w:id="1256325805">
      <w:bodyDiv w:val="1"/>
      <w:marLeft w:val="0"/>
      <w:marRight w:val="0"/>
      <w:marTop w:val="0"/>
      <w:marBottom w:val="0"/>
      <w:divBdr>
        <w:top w:val="none" w:sz="0" w:space="0" w:color="auto"/>
        <w:left w:val="none" w:sz="0" w:space="0" w:color="auto"/>
        <w:bottom w:val="none" w:sz="0" w:space="0" w:color="auto"/>
        <w:right w:val="none" w:sz="0" w:space="0" w:color="auto"/>
      </w:divBdr>
    </w:div>
    <w:div w:id="1394308301">
      <w:bodyDiv w:val="1"/>
      <w:marLeft w:val="0"/>
      <w:marRight w:val="0"/>
      <w:marTop w:val="0"/>
      <w:marBottom w:val="0"/>
      <w:divBdr>
        <w:top w:val="none" w:sz="0" w:space="0" w:color="auto"/>
        <w:left w:val="none" w:sz="0" w:space="0" w:color="auto"/>
        <w:bottom w:val="none" w:sz="0" w:space="0" w:color="auto"/>
        <w:right w:val="none" w:sz="0" w:space="0" w:color="auto"/>
      </w:divBdr>
    </w:div>
    <w:div w:id="1433360371">
      <w:bodyDiv w:val="1"/>
      <w:marLeft w:val="0"/>
      <w:marRight w:val="0"/>
      <w:marTop w:val="0"/>
      <w:marBottom w:val="0"/>
      <w:divBdr>
        <w:top w:val="none" w:sz="0" w:space="0" w:color="auto"/>
        <w:left w:val="none" w:sz="0" w:space="0" w:color="auto"/>
        <w:bottom w:val="none" w:sz="0" w:space="0" w:color="auto"/>
        <w:right w:val="none" w:sz="0" w:space="0" w:color="auto"/>
      </w:divBdr>
    </w:div>
    <w:div w:id="1646204826">
      <w:bodyDiv w:val="1"/>
      <w:marLeft w:val="0"/>
      <w:marRight w:val="0"/>
      <w:marTop w:val="0"/>
      <w:marBottom w:val="0"/>
      <w:divBdr>
        <w:top w:val="none" w:sz="0" w:space="0" w:color="auto"/>
        <w:left w:val="none" w:sz="0" w:space="0" w:color="auto"/>
        <w:bottom w:val="none" w:sz="0" w:space="0" w:color="auto"/>
        <w:right w:val="none" w:sz="0" w:space="0" w:color="auto"/>
      </w:divBdr>
    </w:div>
    <w:div w:id="18238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82B54-40D8-4154-891D-8F04ED05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Design Document - Template 2.2b+.dotx</Template>
  <TotalTime>4</TotalTime>
  <Pages>17</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9252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Reddy, Srikanth</dc:creator>
  <cp:lastModifiedBy>Reddy, Srikanth</cp:lastModifiedBy>
  <cp:revision>4</cp:revision>
  <cp:lastPrinted>2011-03-21T13:34:00Z</cp:lastPrinted>
  <dcterms:created xsi:type="dcterms:W3CDTF">2013-10-24T00:33:00Z</dcterms:created>
  <dcterms:modified xsi:type="dcterms:W3CDTF">2013-12-02T16:25:00Z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Damping</vt:lpwstr>
  </property>
  <property fmtid="{D5CDD505-2E9C-101B-9397-08002B2CF9AE}" pid="6" name="Product Line">
    <vt:lpwstr>Gen II+ EPS</vt:lpwstr>
  </property>
</Properties>
</file>