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CFA" w:rsidRDefault="00D25CFA" w:rsidP="00D25CFA">
      <w:pPr>
        <w:pStyle w:val="Heading1"/>
        <w:numPr>
          <w:ilvl w:val="0"/>
          <w:numId w:val="0"/>
        </w:numPr>
      </w:pPr>
      <w:r>
        <w:t xml:space="preserve">Module -- </w:t>
      </w:r>
      <w:proofErr w:type="spellStart"/>
      <w:r w:rsidR="001E6866">
        <w:t>Lrn</w:t>
      </w:r>
      <w:r w:rsidR="00FE4AC8">
        <w:t>EOT</w:t>
      </w:r>
      <w:proofErr w:type="spellEnd"/>
    </w:p>
    <w:p w:rsidR="00D25CFA" w:rsidRDefault="00D25CFA" w:rsidP="00D25CFA">
      <w:pPr>
        <w:pStyle w:val="Heading1"/>
      </w:pPr>
      <w:r>
        <w:t>High-Level Description</w:t>
      </w:r>
    </w:p>
    <w:p w:rsidR="00D25CFA" w:rsidRDefault="001E6866" w:rsidP="00CD701E">
      <w:proofErr w:type="spellStart"/>
      <w:r>
        <w:t>Lrn</w:t>
      </w:r>
      <w:r w:rsidR="00FE4AC8">
        <w:t>EOT</w:t>
      </w:r>
      <w:proofErr w:type="spellEnd"/>
      <w:r w:rsidR="00FE4AC8">
        <w:t xml:space="preserve"> uses vehicle operational information to learn the appropriate end of travel positions for a given system</w:t>
      </w:r>
      <w:r w:rsidR="00262892" w:rsidRPr="00262892">
        <w:t xml:space="preserve">.  </w:t>
      </w:r>
    </w:p>
    <w:p w:rsidR="00D25CFA" w:rsidRDefault="00D25CFA" w:rsidP="00D25CFA">
      <w:pPr>
        <w:pStyle w:val="Heading1"/>
      </w:pPr>
      <w:r>
        <w:t>Figures</w:t>
      </w:r>
    </w:p>
    <w:p w:rsidR="00D25CFA" w:rsidRDefault="00CD701E" w:rsidP="00D25CFA">
      <w:pPr>
        <w:pStyle w:val="Heading2"/>
      </w:pPr>
      <w:r>
        <w:t>Component Diagram</w:t>
      </w:r>
    </w:p>
    <w:p w:rsidR="00734339" w:rsidRPr="00734339" w:rsidRDefault="00E17F03" w:rsidP="00734339">
      <w:pPr>
        <w:jc w:val="center"/>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111.6pt;margin-top:156.3pt;width:98.9pt;height:.6pt;z-index:251658240" o:connectortype="straight" strokecolor="red"/>
        </w:pict>
      </w:r>
      <w:r w:rsidR="004D6F0F">
        <w:rPr>
          <w:noProof/>
        </w:rPr>
        <w:drawing>
          <wp:inline distT="0" distB="0" distL="0" distR="0">
            <wp:extent cx="2654300" cy="2988945"/>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l="1521" t="6818" r="73985" b="39311"/>
                    <a:stretch>
                      <a:fillRect/>
                    </a:stretch>
                  </pic:blipFill>
                  <pic:spPr bwMode="auto">
                    <a:xfrm>
                      <a:off x="0" y="0"/>
                      <a:ext cx="2654300" cy="2988945"/>
                    </a:xfrm>
                    <a:prstGeom prst="rect">
                      <a:avLst/>
                    </a:prstGeom>
                    <a:noFill/>
                    <a:ln w="9525">
                      <a:noFill/>
                      <a:miter lim="800000"/>
                      <a:headEnd/>
                      <a:tailEnd/>
                    </a:ln>
                  </pic:spPr>
                </pic:pic>
              </a:graphicData>
            </a:graphic>
          </wp:inline>
        </w:drawing>
      </w:r>
    </w:p>
    <w:p w:rsidR="00D25CFA" w:rsidRDefault="00D25CFA" w:rsidP="006C7D5B">
      <w:pPr>
        <w:jc w:val="center"/>
      </w:pPr>
    </w:p>
    <w:p w:rsidR="00D25CFA" w:rsidRPr="00974138" w:rsidRDefault="00D25CFA" w:rsidP="00AD23B1">
      <w:pPr>
        <w:jc w:val="center"/>
      </w:pPr>
    </w:p>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D25CFA" w:rsidTr="00246B4F">
        <w:tc>
          <w:tcPr>
            <w:tcW w:w="4590" w:type="dxa"/>
            <w:shd w:val="clear" w:color="auto" w:fill="FFFF99"/>
          </w:tcPr>
          <w:p w:rsidR="00D25CFA" w:rsidRDefault="00D25CFA" w:rsidP="003974E2">
            <w:r>
              <w:t>Module Inputs (Global Variable Name)</w:t>
            </w:r>
          </w:p>
        </w:tc>
        <w:tc>
          <w:tcPr>
            <w:tcW w:w="5220" w:type="dxa"/>
            <w:shd w:val="clear" w:color="auto" w:fill="FFFF99"/>
          </w:tcPr>
          <w:p w:rsidR="00D25CFA" w:rsidRDefault="00D25CFA" w:rsidP="003974E2">
            <w:r>
              <w:t>Module Outputs (Global Variable Name)</w:t>
            </w:r>
          </w:p>
        </w:tc>
      </w:tr>
      <w:tr w:rsidR="00D25CFA" w:rsidTr="00246B4F">
        <w:tc>
          <w:tcPr>
            <w:tcW w:w="4590" w:type="dxa"/>
          </w:tcPr>
          <w:p w:rsidR="00D25CFA" w:rsidRDefault="00B65066" w:rsidP="003974E2">
            <w:r w:rsidRPr="00B65066">
              <w:t>MtrVel</w:t>
            </w:r>
            <w:r w:rsidR="00CD701E">
              <w:t>CRF</w:t>
            </w:r>
            <w:r w:rsidRPr="00B65066">
              <w:t>_MtrRadpS_f32</w:t>
            </w:r>
          </w:p>
        </w:tc>
        <w:tc>
          <w:tcPr>
            <w:tcW w:w="5220" w:type="dxa"/>
          </w:tcPr>
          <w:p w:rsidR="00D25CFA" w:rsidRDefault="00CD701E" w:rsidP="00CD701E">
            <w:r>
              <w:t>CWPosition</w:t>
            </w:r>
            <w:r w:rsidR="007F11D0" w:rsidRPr="00E3507F">
              <w:t>_HwDeg_f32</w:t>
            </w:r>
          </w:p>
        </w:tc>
      </w:tr>
      <w:tr w:rsidR="00160414" w:rsidTr="00246B4F">
        <w:tc>
          <w:tcPr>
            <w:tcW w:w="4590" w:type="dxa"/>
          </w:tcPr>
          <w:p w:rsidR="00160414" w:rsidRPr="00A26574" w:rsidRDefault="00160414" w:rsidP="003974E2">
            <w:r>
              <w:t>Handwheel</w:t>
            </w:r>
            <w:r w:rsidRPr="00E3507F">
              <w:t>Position_HwDeg_f32</w:t>
            </w:r>
          </w:p>
        </w:tc>
        <w:tc>
          <w:tcPr>
            <w:tcW w:w="5220" w:type="dxa"/>
          </w:tcPr>
          <w:p w:rsidR="00160414" w:rsidRDefault="00CD701E" w:rsidP="003974E2">
            <w:r>
              <w:t>CCWPosition</w:t>
            </w:r>
            <w:r w:rsidR="00160414" w:rsidRPr="00E3507F">
              <w:t>_HwDeg_f32</w:t>
            </w:r>
          </w:p>
        </w:tc>
      </w:tr>
      <w:tr w:rsidR="00160414" w:rsidTr="00246B4F">
        <w:tc>
          <w:tcPr>
            <w:tcW w:w="4590" w:type="dxa"/>
          </w:tcPr>
          <w:p w:rsidR="00160414" w:rsidRPr="00E3507F" w:rsidRDefault="00160414" w:rsidP="003974E2">
            <w:r w:rsidRPr="00E3507F">
              <w:t>HandwheelAuthority</w:t>
            </w:r>
            <w:r w:rsidRPr="00C36B9E">
              <w:t>_Uls_f32</w:t>
            </w:r>
          </w:p>
        </w:tc>
        <w:tc>
          <w:tcPr>
            <w:tcW w:w="5220" w:type="dxa"/>
          </w:tcPr>
          <w:p w:rsidR="00160414" w:rsidRDefault="00CD701E" w:rsidP="003974E2">
            <w:proofErr w:type="spellStart"/>
            <w:r>
              <w:t>CWFound</w:t>
            </w:r>
            <w:r w:rsidR="00160414" w:rsidRPr="006A2C07">
              <w:t>_Cnt_lgc</w:t>
            </w:r>
            <w:proofErr w:type="spellEnd"/>
          </w:p>
        </w:tc>
      </w:tr>
      <w:tr w:rsidR="00160414" w:rsidTr="00246B4F">
        <w:tc>
          <w:tcPr>
            <w:tcW w:w="4590" w:type="dxa"/>
          </w:tcPr>
          <w:p w:rsidR="00160414" w:rsidRPr="00E3507F" w:rsidRDefault="00160414" w:rsidP="003974E2">
            <w:r>
              <w:t>Hw</w:t>
            </w:r>
            <w:r w:rsidRPr="00E3507F">
              <w:t>Torque</w:t>
            </w:r>
            <w:r>
              <w:t>_Hw</w:t>
            </w:r>
            <w:r w:rsidRPr="00804D2D">
              <w:t>Nm_f32</w:t>
            </w:r>
          </w:p>
        </w:tc>
        <w:tc>
          <w:tcPr>
            <w:tcW w:w="5220" w:type="dxa"/>
          </w:tcPr>
          <w:p w:rsidR="00160414" w:rsidRDefault="00CD701E" w:rsidP="003974E2">
            <w:proofErr w:type="spellStart"/>
            <w:r>
              <w:t>CCWFound</w:t>
            </w:r>
            <w:r w:rsidR="00160414" w:rsidRPr="006A2C07">
              <w:t>_Cnt_lgc</w:t>
            </w:r>
            <w:proofErr w:type="spellEnd"/>
          </w:p>
        </w:tc>
      </w:tr>
      <w:tr w:rsidR="00160414" w:rsidTr="00246B4F">
        <w:tc>
          <w:tcPr>
            <w:tcW w:w="4590" w:type="dxa"/>
          </w:tcPr>
          <w:p w:rsidR="00160414" w:rsidRPr="00E3507F" w:rsidRDefault="00CD701E" w:rsidP="00CD701E">
            <w:del w:id="0" w:author="Balani, Spandana" w:date="2014-04-29T16:09:00Z">
              <w:r w:rsidDel="00E17F03">
                <w:delText>Post</w:delText>
              </w:r>
              <w:r w:rsidR="00160414" w:rsidRPr="00E3507F" w:rsidDel="00E17F03">
                <w:delText>LimitTorque</w:delText>
              </w:r>
              <w:r w:rsidR="00160414" w:rsidRPr="00804D2D" w:rsidDel="00E17F03">
                <w:delText>_</w:delText>
              </w:r>
              <w:r w:rsidR="00160414" w:rsidDel="00E17F03">
                <w:delText>Hw</w:delText>
              </w:r>
              <w:r w:rsidR="00160414" w:rsidRPr="00804D2D" w:rsidDel="00E17F03">
                <w:delText>Nm_f32</w:delText>
              </w:r>
            </w:del>
          </w:p>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proofErr w:type="spellStart"/>
            <w:r w:rsidRPr="00AD23B1">
              <w:t>DiagStsHwPosDis_Cnt_lgc</w:t>
            </w:r>
            <w:proofErr w:type="spellEnd"/>
          </w:p>
        </w:tc>
        <w:tc>
          <w:tcPr>
            <w:tcW w:w="5220" w:type="dxa"/>
          </w:tcPr>
          <w:p w:rsidR="00160414" w:rsidRDefault="00160414" w:rsidP="003974E2"/>
        </w:tc>
      </w:tr>
      <w:tr w:rsidR="00CD701E" w:rsidTr="00246B4F">
        <w:tc>
          <w:tcPr>
            <w:tcW w:w="4590" w:type="dxa"/>
          </w:tcPr>
          <w:p w:rsidR="00CD701E" w:rsidRPr="00AD23B1" w:rsidRDefault="00CD701E" w:rsidP="003974E2"/>
        </w:tc>
        <w:tc>
          <w:tcPr>
            <w:tcW w:w="5220" w:type="dxa"/>
          </w:tcPr>
          <w:p w:rsidR="00CD701E" w:rsidRDefault="00CD701E" w:rsidP="003974E2"/>
        </w:tc>
      </w:tr>
      <w:tr w:rsidR="00CD701E" w:rsidTr="00246B4F">
        <w:tc>
          <w:tcPr>
            <w:tcW w:w="4590" w:type="dxa"/>
          </w:tcPr>
          <w:p w:rsidR="00CD701E" w:rsidRPr="00AD23B1" w:rsidRDefault="00CD701E" w:rsidP="003974E2"/>
        </w:tc>
        <w:tc>
          <w:tcPr>
            <w:tcW w:w="5220" w:type="dxa"/>
          </w:tcPr>
          <w:p w:rsidR="00CD701E" w:rsidRDefault="00CD701E" w:rsidP="003974E2"/>
        </w:tc>
      </w:tr>
    </w:tbl>
    <w:p w:rsidR="00D25CFA" w:rsidRPr="00974138" w:rsidRDefault="00D25CFA" w:rsidP="00D25CFA"/>
    <w:p w:rsidR="00DA7C08" w:rsidRDefault="00DA7C08">
      <w:pPr>
        <w:spacing w:after="200" w:line="276" w:lineRule="auto"/>
        <w:rPr>
          <w:rFonts w:ascii="Arial" w:hAnsi="Arial"/>
          <w:b/>
          <w:sz w:val="24"/>
        </w:rPr>
      </w:pPr>
      <w:r>
        <w:br w:type="page"/>
      </w:r>
    </w:p>
    <w:p w:rsidR="00D25CFA" w:rsidRDefault="00D25CFA" w:rsidP="00D25CFA">
      <w:pPr>
        <w:pStyle w:val="Heading2"/>
      </w:pPr>
      <w:r>
        <w:lastRenderedPageBreak/>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620"/>
        <w:gridCol w:w="1260"/>
        <w:gridCol w:w="1170"/>
        <w:gridCol w:w="2250"/>
      </w:tblGrid>
      <w:tr w:rsidR="00D25CFA" w:rsidTr="00CD701E">
        <w:tc>
          <w:tcPr>
            <w:tcW w:w="289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Variable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CD701E">
        <w:tc>
          <w:tcPr>
            <w:tcW w:w="2898" w:type="dxa"/>
            <w:tcBorders>
              <w:top w:val="single" w:sz="6" w:space="0" w:color="auto"/>
              <w:left w:val="single" w:sz="6" w:space="0" w:color="auto"/>
              <w:bottom w:val="single" w:sz="6" w:space="0" w:color="auto"/>
              <w:right w:val="single" w:sz="6" w:space="0" w:color="auto"/>
            </w:tcBorders>
          </w:tcPr>
          <w:p w:rsidR="00D25CFA" w:rsidRPr="002269D2" w:rsidRDefault="00ED6B87" w:rsidP="00010BF8">
            <w:ins w:id="1" w:author="Balani, Spandana" w:date="2014-04-24T11:08:00Z">
              <w:r>
                <w:rPr>
                  <w:rFonts w:ascii="Arial" w:eastAsia="Calibri" w:hAnsi="Arial" w:cs="Arial"/>
                  <w:color w:val="000000"/>
                  <w:sz w:val="16"/>
                  <w:szCs w:val="16"/>
                </w:rPr>
                <w:t>LrnEOT_</w:t>
              </w:r>
            </w:ins>
            <w:r w:rsidR="00010BF8">
              <w:rPr>
                <w:rFonts w:ascii="Arial" w:eastAsia="Calibri" w:hAnsi="Arial" w:cs="Arial"/>
                <w:color w:val="000000"/>
                <w:sz w:val="16"/>
                <w:szCs w:val="16"/>
              </w:rPr>
              <w:t>CcwEOTTimer_mS_M_u32</w:t>
            </w:r>
          </w:p>
        </w:tc>
        <w:tc>
          <w:tcPr>
            <w:tcW w:w="1620" w:type="dxa"/>
            <w:tcBorders>
              <w:top w:val="single" w:sz="6" w:space="0" w:color="auto"/>
              <w:left w:val="single" w:sz="6" w:space="0" w:color="auto"/>
              <w:bottom w:val="single" w:sz="6" w:space="0" w:color="auto"/>
              <w:right w:val="single" w:sz="6" w:space="0" w:color="auto"/>
            </w:tcBorders>
          </w:tcPr>
          <w:p w:rsidR="00D25CFA" w:rsidRPr="00F3001E" w:rsidRDefault="005237D8" w:rsidP="003974E2">
            <w:r>
              <w:t>1</w:t>
            </w:r>
          </w:p>
        </w:tc>
        <w:tc>
          <w:tcPr>
            <w:tcW w:w="1260" w:type="dxa"/>
            <w:tcBorders>
              <w:top w:val="single" w:sz="6" w:space="0" w:color="auto"/>
              <w:left w:val="single" w:sz="6" w:space="0" w:color="auto"/>
              <w:bottom w:val="single" w:sz="6" w:space="0" w:color="auto"/>
              <w:right w:val="single" w:sz="6" w:space="0" w:color="auto"/>
            </w:tcBorders>
          </w:tcPr>
          <w:p w:rsidR="00D25CFA" w:rsidRDefault="006B1276" w:rsidP="003974E2">
            <w:r>
              <w:t>0</w:t>
            </w:r>
          </w:p>
        </w:tc>
        <w:tc>
          <w:tcPr>
            <w:tcW w:w="1170" w:type="dxa"/>
            <w:tcBorders>
              <w:top w:val="single" w:sz="6" w:space="0" w:color="auto"/>
              <w:left w:val="single" w:sz="6" w:space="0" w:color="auto"/>
              <w:bottom w:val="single" w:sz="6" w:space="0" w:color="auto"/>
              <w:right w:val="single" w:sz="6" w:space="0" w:color="auto"/>
            </w:tcBorders>
          </w:tcPr>
          <w:p w:rsidR="00D25CFA" w:rsidRDefault="0084457B" w:rsidP="003974E2">
            <w:r>
              <w:t>Full</w:t>
            </w:r>
          </w:p>
        </w:tc>
        <w:tc>
          <w:tcPr>
            <w:tcW w:w="2250" w:type="dxa"/>
            <w:tcBorders>
              <w:top w:val="single" w:sz="6" w:space="0" w:color="auto"/>
              <w:left w:val="single" w:sz="6" w:space="0" w:color="auto"/>
              <w:bottom w:val="single" w:sz="6" w:space="0" w:color="auto"/>
              <w:right w:val="single" w:sz="6" w:space="0" w:color="auto"/>
            </w:tcBorders>
          </w:tcPr>
          <w:p w:rsidR="00D25CFA" w:rsidRDefault="009932E0" w:rsidP="009932E0">
            <w:pPr>
              <w:jc w:val="center"/>
            </w:pPr>
            <w:r>
              <w:t>LRNEOT_START_SEC_VAR_32</w:t>
            </w:r>
          </w:p>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Pr="002269D2" w:rsidRDefault="00ED6B87" w:rsidP="003974E2">
            <w:ins w:id="2" w:author="Balani, Spandana" w:date="2014-04-24T11:10:00Z">
              <w:r>
                <w:rPr>
                  <w:rFonts w:ascii="Arial" w:eastAsia="Calibri" w:hAnsi="Arial" w:cs="Arial"/>
                  <w:color w:val="000000"/>
                  <w:sz w:val="16"/>
                  <w:szCs w:val="16"/>
                </w:rPr>
                <w:t>LrnEOT_</w:t>
              </w:r>
            </w:ins>
            <w:r w:rsidR="009932E0">
              <w:rPr>
                <w:rFonts w:ascii="Arial" w:eastAsia="Calibri" w:hAnsi="Arial" w:cs="Arial"/>
                <w:color w:val="000000"/>
                <w:sz w:val="16"/>
                <w:szCs w:val="16"/>
              </w:rPr>
              <w:t>CwEOTTimer_mS_M_u32</w:t>
            </w:r>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1</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0</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Full</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 w:rsidRPr="00380038">
              <w:t>LRNEOT_START_SEC_VAR_32</w:t>
            </w:r>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del w:id="3" w:author="Balani, Spandana" w:date="2014-04-29T16:10:00Z">
              <w:r w:rsidRPr="00CD701E" w:rsidDel="00E17F03">
                <w:rPr>
                  <w:rFonts w:ascii="Arial" w:eastAsia="Calibri" w:hAnsi="Arial" w:cs="Arial"/>
                  <w:color w:val="000000"/>
                  <w:sz w:val="16"/>
                  <w:szCs w:val="16"/>
                </w:rPr>
                <w:delText>Position1Timer_mS_M_u32</w:delText>
              </w:r>
            </w:del>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del w:id="4" w:author="Balani, Spandana" w:date="2014-04-29T16:10:00Z">
              <w:r w:rsidDel="00E17F03">
                <w:delText>1</w:delText>
              </w:r>
            </w:del>
          </w:p>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del w:id="5" w:author="Balani, Spandana" w:date="2014-04-29T16:10:00Z">
              <w:r w:rsidDel="00E17F03">
                <w:delText>FULL</w:delText>
              </w:r>
            </w:del>
          </w:p>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del w:id="6" w:author="Balani, Spandana" w:date="2014-04-29T16:10:00Z">
              <w:r w:rsidDel="00E17F03">
                <w:delText>FULL</w:delText>
              </w:r>
            </w:del>
          </w:p>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del w:id="7" w:author="Balani, Spandana" w:date="2014-04-29T16:10:00Z">
              <w:r w:rsidRPr="00380038" w:rsidDel="00E17F03">
                <w:delText>LRNEOT_START_SEC_VAR_32</w:delText>
              </w:r>
            </w:del>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del w:id="8" w:author="Balani, Spandana" w:date="2014-04-29T16:10:00Z">
              <w:r w:rsidRPr="00CD701E" w:rsidDel="00E17F03">
                <w:rPr>
                  <w:rFonts w:ascii="Arial" w:eastAsia="Calibri" w:hAnsi="Arial" w:cs="Arial"/>
                  <w:color w:val="000000"/>
                  <w:sz w:val="16"/>
                  <w:szCs w:val="16"/>
                </w:rPr>
                <w:delText>Position2Timer_mS_M_u32</w:delText>
              </w:r>
            </w:del>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del w:id="9" w:author="Balani, Spandana" w:date="2014-04-29T16:10:00Z">
              <w:r w:rsidDel="00E17F03">
                <w:delText>1</w:delText>
              </w:r>
            </w:del>
          </w:p>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del w:id="10" w:author="Balani, Spandana" w:date="2014-04-29T16:10:00Z">
              <w:r w:rsidDel="00E17F03">
                <w:delText>FULL</w:delText>
              </w:r>
            </w:del>
          </w:p>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del w:id="11" w:author="Balani, Spandana" w:date="2014-04-29T16:10:00Z">
              <w:r w:rsidDel="00E17F03">
                <w:delText>FULL</w:delText>
              </w:r>
            </w:del>
          </w:p>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del w:id="12" w:author="Balani, Spandana" w:date="2014-04-29T16:10:00Z">
              <w:r w:rsidRPr="00380038" w:rsidDel="00E17F03">
                <w:delText>LRNEOT_START_SEC_VAR_32</w:delText>
              </w:r>
            </w:del>
          </w:p>
        </w:tc>
      </w:tr>
      <w:tr w:rsidR="00CD701E" w:rsidDel="00ED6B87" w:rsidTr="00CD701E">
        <w:trPr>
          <w:del w:id="13" w:author="Balani, Spandana" w:date="2014-04-24T11:10:00Z"/>
        </w:trPr>
        <w:tc>
          <w:tcPr>
            <w:tcW w:w="2898" w:type="dxa"/>
            <w:tcBorders>
              <w:top w:val="single" w:sz="6" w:space="0" w:color="auto"/>
              <w:left w:val="single" w:sz="6" w:space="0" w:color="auto"/>
              <w:bottom w:val="single" w:sz="6" w:space="0" w:color="auto"/>
              <w:right w:val="single" w:sz="6" w:space="0" w:color="auto"/>
            </w:tcBorders>
          </w:tcPr>
          <w:p w:rsidR="00CD701E" w:rsidDel="00ED6B87" w:rsidRDefault="00CD701E" w:rsidP="002C7A80">
            <w:pPr>
              <w:rPr>
                <w:del w:id="14" w:author="Balani, Spandana" w:date="2014-04-24T11:10:00Z"/>
                <w:rFonts w:ascii="Arial" w:eastAsia="Calibri" w:hAnsi="Arial" w:cs="Arial"/>
                <w:color w:val="000000"/>
                <w:sz w:val="16"/>
                <w:szCs w:val="16"/>
              </w:rPr>
            </w:pPr>
          </w:p>
        </w:tc>
        <w:tc>
          <w:tcPr>
            <w:tcW w:w="1620" w:type="dxa"/>
            <w:tcBorders>
              <w:top w:val="single" w:sz="6" w:space="0" w:color="auto"/>
              <w:left w:val="single" w:sz="6" w:space="0" w:color="auto"/>
              <w:bottom w:val="single" w:sz="6" w:space="0" w:color="auto"/>
              <w:right w:val="single" w:sz="6" w:space="0" w:color="auto"/>
            </w:tcBorders>
          </w:tcPr>
          <w:p w:rsidR="00CD701E" w:rsidDel="00ED6B87" w:rsidRDefault="00CD701E" w:rsidP="003974E2">
            <w:pPr>
              <w:rPr>
                <w:del w:id="15" w:author="Balani, Spandana" w:date="2014-04-24T11:10:00Z"/>
              </w:rPr>
            </w:pPr>
          </w:p>
        </w:tc>
        <w:tc>
          <w:tcPr>
            <w:tcW w:w="1260" w:type="dxa"/>
            <w:tcBorders>
              <w:top w:val="single" w:sz="6" w:space="0" w:color="auto"/>
              <w:left w:val="single" w:sz="6" w:space="0" w:color="auto"/>
              <w:bottom w:val="single" w:sz="6" w:space="0" w:color="auto"/>
              <w:right w:val="single" w:sz="6" w:space="0" w:color="auto"/>
            </w:tcBorders>
          </w:tcPr>
          <w:p w:rsidR="00CD701E" w:rsidDel="00ED6B87" w:rsidRDefault="00CD701E" w:rsidP="003974E2">
            <w:pPr>
              <w:rPr>
                <w:del w:id="16" w:author="Balani, Spandana" w:date="2014-04-24T11:10:00Z"/>
              </w:rPr>
            </w:pPr>
          </w:p>
        </w:tc>
        <w:tc>
          <w:tcPr>
            <w:tcW w:w="1170" w:type="dxa"/>
            <w:tcBorders>
              <w:top w:val="single" w:sz="6" w:space="0" w:color="auto"/>
              <w:left w:val="single" w:sz="6" w:space="0" w:color="auto"/>
              <w:bottom w:val="single" w:sz="6" w:space="0" w:color="auto"/>
              <w:right w:val="single" w:sz="6" w:space="0" w:color="auto"/>
            </w:tcBorders>
          </w:tcPr>
          <w:p w:rsidR="00CD701E" w:rsidDel="00ED6B87" w:rsidRDefault="00CD701E" w:rsidP="003974E2">
            <w:pPr>
              <w:rPr>
                <w:del w:id="17" w:author="Balani, Spandana" w:date="2014-04-24T11:10:00Z"/>
              </w:rPr>
            </w:pPr>
          </w:p>
        </w:tc>
        <w:tc>
          <w:tcPr>
            <w:tcW w:w="2250" w:type="dxa"/>
            <w:tcBorders>
              <w:top w:val="single" w:sz="6" w:space="0" w:color="auto"/>
              <w:left w:val="single" w:sz="6" w:space="0" w:color="auto"/>
              <w:bottom w:val="single" w:sz="6" w:space="0" w:color="auto"/>
              <w:right w:val="single" w:sz="6" w:space="0" w:color="auto"/>
            </w:tcBorders>
          </w:tcPr>
          <w:p w:rsidR="00CD701E" w:rsidRPr="00812D30" w:rsidDel="00ED6B87" w:rsidRDefault="00CD701E">
            <w:pPr>
              <w:rPr>
                <w:del w:id="18" w:author="Balani, Spandana" w:date="2014-04-24T11:10:00Z"/>
              </w:rPr>
            </w:pPr>
          </w:p>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Default="00ED6B87" w:rsidP="002C7A80">
            <w:pPr>
              <w:rPr>
                <w:rFonts w:ascii="Arial" w:eastAsia="Calibri" w:hAnsi="Arial" w:cs="Arial"/>
                <w:color w:val="000000"/>
                <w:sz w:val="16"/>
                <w:szCs w:val="16"/>
              </w:rPr>
            </w:pPr>
            <w:proofErr w:type="spellStart"/>
            <w:ins w:id="19" w:author="Balani, Spandana" w:date="2014-04-24T11:10:00Z">
              <w:r>
                <w:rPr>
                  <w:rFonts w:ascii="Arial" w:eastAsia="Calibri" w:hAnsi="Arial" w:cs="Arial"/>
                  <w:color w:val="000000"/>
                  <w:sz w:val="16"/>
                  <w:szCs w:val="16"/>
                </w:rPr>
                <w:t>LrnEOT_</w:t>
              </w:r>
            </w:ins>
            <w:r w:rsidR="009932E0">
              <w:rPr>
                <w:rFonts w:ascii="Arial" w:eastAsia="Calibri" w:hAnsi="Arial" w:cs="Arial"/>
                <w:color w:val="000000"/>
                <w:sz w:val="16"/>
                <w:szCs w:val="16"/>
              </w:rPr>
              <w:t>ResetLimitReq_Cnt_M_lgc</w:t>
            </w:r>
            <w:proofErr w:type="spellEnd"/>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N/A</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sidP="004D7BA5">
            <w:r w:rsidRPr="00812D30">
              <w:t>LRNEOT_START_SEC_VAR_</w:t>
            </w:r>
            <w:r>
              <w:t xml:space="preserve"> </w:t>
            </w:r>
            <w:r w:rsidR="004D7BA5">
              <w:t>BOOLEAN</w:t>
            </w:r>
          </w:p>
        </w:tc>
      </w:tr>
    </w:tbl>
    <w:p w:rsidR="00011A71" w:rsidRDefault="00011A71" w:rsidP="00011A71">
      <w:pPr>
        <w:pStyle w:val="Heading3"/>
        <w:numPr>
          <w:ilvl w:val="0"/>
          <w:numId w:val="0"/>
        </w:numPr>
        <w:ind w:left="720"/>
      </w:pPr>
    </w:p>
    <w:p w:rsidR="00D25CFA" w:rsidRDefault="00D25CFA" w:rsidP="00D25CFA">
      <w:pPr>
        <w:pStyle w:val="Heading3"/>
      </w:pPr>
      <w:r>
        <w:t xml:space="preserve">User defined </w:t>
      </w:r>
      <w:proofErr w:type="spellStart"/>
      <w:r>
        <w:t>typedef</w:t>
      </w:r>
      <w:proofErr w:type="spellEnd"/>
      <w:r>
        <w:t xml:space="preserve"> definition/declaration </w:t>
      </w:r>
    </w:p>
    <w:p w:rsidR="00D25CFA" w:rsidRPr="00194D3F" w:rsidRDefault="00D25CFA" w:rsidP="00D25CFA">
      <w:r>
        <w:t xml:space="preserve">This section documents any user types uniquely used for the module. </w:t>
      </w:r>
    </w:p>
    <w:tbl>
      <w:tblPr>
        <w:tblW w:w="74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2250"/>
        <w:gridCol w:w="1260"/>
      </w:tblGrid>
      <w:tr w:rsidR="001516E8" w:rsidTr="001516E8">
        <w:tc>
          <w:tcPr>
            <w:tcW w:w="3978"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w:t>
            </w:r>
            <w:r w:rsidR="001516E8">
              <w:rPr>
                <w:rFonts w:ascii="Arial" w:hAnsi="Arial" w:cs="Arial"/>
                <w:sz w:val="16"/>
              </w:rPr>
              <w:t>Name</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r>
              <w:rPr>
                <w:rFonts w:ascii="Arial" w:hAnsi="Arial" w:cs="Arial"/>
                <w:sz w:val="16"/>
              </w:rPr>
              <w:t xml:space="preserve">Element </w:t>
            </w:r>
            <w:r w:rsidR="001516E8">
              <w:rPr>
                <w:rFonts w:ascii="Arial" w:hAnsi="Arial" w:cs="Arial"/>
                <w:sz w:val="16"/>
              </w:rPr>
              <w:t>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1516E8" w:rsidRDefault="001516E8" w:rsidP="003974E2">
            <w:pPr>
              <w:spacing w:before="60"/>
              <w:jc w:val="center"/>
              <w:rPr>
                <w:rFonts w:ascii="Arial" w:hAnsi="Arial" w:cs="Arial"/>
                <w:sz w:val="16"/>
              </w:rPr>
            </w:pPr>
            <w:r>
              <w:rPr>
                <w:rFonts w:ascii="Arial" w:hAnsi="Arial" w:cs="Arial"/>
                <w:sz w:val="16"/>
              </w:rPr>
              <w:t>Storage Type</w:t>
            </w:r>
          </w:p>
        </w:tc>
      </w:tr>
      <w:tr w:rsidR="001516E8" w:rsidTr="001516E8">
        <w:tc>
          <w:tcPr>
            <w:tcW w:w="3978"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c>
          <w:tcPr>
            <w:tcW w:w="2250" w:type="dxa"/>
            <w:tcBorders>
              <w:top w:val="nil"/>
              <w:left w:val="single" w:sz="6" w:space="0" w:color="auto"/>
              <w:bottom w:val="single" w:sz="6" w:space="0" w:color="auto"/>
              <w:right w:val="single" w:sz="6" w:space="0" w:color="auto"/>
            </w:tcBorders>
          </w:tcPr>
          <w:p w:rsidR="001516E8" w:rsidRDefault="001516E8" w:rsidP="001516E8">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tbl>
      <w:tblPr>
        <w:tblW w:w="5981" w:type="dxa"/>
        <w:jc w:val="center"/>
        <w:tblInd w:w="-7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981"/>
      </w:tblGrid>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tcPr>
          <w:p w:rsidR="00D25CFA" w:rsidRPr="00597083" w:rsidRDefault="00ED7A81" w:rsidP="006127B1">
            <w:r>
              <w:t>k_MinRackTrvl_</w:t>
            </w:r>
            <w:r w:rsidRPr="00E3507F">
              <w:t>HwDeg_f32</w:t>
            </w:r>
          </w:p>
        </w:tc>
      </w:tr>
      <w:tr w:rsidR="00D25CFA" w:rsidTr="003974E2">
        <w:trPr>
          <w:jc w:val="center"/>
        </w:trPr>
        <w:tc>
          <w:tcPr>
            <w:tcW w:w="5981" w:type="dxa"/>
            <w:tcBorders>
              <w:top w:val="nil"/>
              <w:left w:val="single" w:sz="6" w:space="0" w:color="auto"/>
              <w:bottom w:val="single" w:sz="6" w:space="0" w:color="auto"/>
              <w:right w:val="single" w:sz="6" w:space="0" w:color="auto"/>
            </w:tcBorders>
          </w:tcPr>
          <w:p w:rsidR="00D25CFA" w:rsidRPr="00597083" w:rsidRDefault="00ED7A81" w:rsidP="006127B1">
            <w:r w:rsidRPr="00ED7A81">
              <w:t>k_MaxRackTrvl</w:t>
            </w:r>
            <w:r w:rsidRPr="00E3507F">
              <w:t>_HwDeg_f32</w:t>
            </w:r>
          </w:p>
        </w:tc>
      </w:tr>
      <w:tr w:rsidR="00D25CFA"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D25CFA" w:rsidRDefault="00ED7A81" w:rsidP="00B870F0">
            <w:r w:rsidRPr="00ED7A81">
              <w:t>k_AuthorityStartLrn</w:t>
            </w:r>
            <w:r>
              <w:t>_</w:t>
            </w:r>
            <w:r w:rsidR="00B870F0">
              <w:t>Uls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k_HwTrq</w:t>
            </w:r>
            <w:r w:rsidR="00B870F0">
              <w:t>EOT</w:t>
            </w:r>
            <w:r w:rsidRPr="00ED7A81">
              <w:t>Lrn</w:t>
            </w:r>
            <w:r>
              <w:t>_Hw</w:t>
            </w:r>
            <w:r w:rsidRPr="00804D2D">
              <w:t>Nm_f32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k_MtrVelEOTLrn_</w:t>
            </w:r>
            <w:r w:rsidR="00B870F0">
              <w:t>Mtr</w:t>
            </w:r>
            <w:r w:rsidRPr="00ED7A81">
              <w:t>RadpS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980535">
            <w:r w:rsidRPr="00ED7A81">
              <w:t>k_EOTLrnTimer</w:t>
            </w:r>
            <w:r>
              <w:t>_</w:t>
            </w:r>
            <w:r w:rsidR="00B870F0">
              <w:t>mS</w:t>
            </w:r>
            <w:r>
              <w:t>_</w:t>
            </w:r>
            <w:r w:rsidR="00980535">
              <w:t>u16</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3974E2">
            <w:r w:rsidRPr="00ED7A81">
              <w:lastRenderedPageBreak/>
              <w:t>k_MtrTrqEOTLrn_MtrNm</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D346E4"/>
        </w:tc>
      </w:tr>
      <w:tr w:rsidR="00B870F0"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B870F0" w:rsidRPr="00ED7A81" w:rsidRDefault="00B870F0" w:rsidP="003974E2">
            <w:r w:rsidRPr="00B870F0">
              <w:t>k_MinResetAuthority_Uls_f32</w:t>
            </w:r>
          </w:p>
        </w:tc>
      </w:tr>
    </w:tbl>
    <w:p w:rsidR="00D25CFA" w:rsidRDefault="00D25CFA" w:rsidP="00D25CFA">
      <w:pPr>
        <w:pStyle w:val="Heading2"/>
      </w:pPr>
      <w:r>
        <w:t>Program(fixed) Constants</w:t>
      </w:r>
    </w:p>
    <w:p w:rsidR="00D25CFA" w:rsidRDefault="00D25CFA" w:rsidP="00D25CFA">
      <w:pPr>
        <w:pStyle w:val="Heading3"/>
      </w:pPr>
      <w:r>
        <w:t>Embedded Constants</w:t>
      </w:r>
    </w:p>
    <w:p w:rsidR="00D25CFA" w:rsidRDefault="00D25CFA" w:rsidP="00D25CFA">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D25CFA" w:rsidRDefault="00D25CFA" w:rsidP="00D25CFA">
      <w:pPr>
        <w:pStyle w:val="Heading4"/>
      </w:pPr>
      <w:r>
        <w:t>Local</w:t>
      </w:r>
    </w:p>
    <w:tbl>
      <w:tblPr>
        <w:tblW w:w="7520" w:type="dxa"/>
        <w:jc w:val="center"/>
        <w:tblInd w:w="-441"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30"/>
        <w:gridCol w:w="2209"/>
        <w:gridCol w:w="1481"/>
      </w:tblGrid>
      <w:tr w:rsidR="006549BA" w:rsidTr="00F92CDC">
        <w:trPr>
          <w:jc w:val="center"/>
        </w:trPr>
        <w:tc>
          <w:tcPr>
            <w:tcW w:w="383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Constant Name</w:t>
            </w:r>
          </w:p>
        </w:tc>
        <w:tc>
          <w:tcPr>
            <w:tcW w:w="2209"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Resolution</w:t>
            </w:r>
          </w:p>
        </w:tc>
        <w:tc>
          <w:tcPr>
            <w:tcW w:w="1481"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Value</w:t>
            </w:r>
          </w:p>
        </w:tc>
      </w:tr>
      <w:tr w:rsidR="00B870F0" w:rsidTr="00F92CDC">
        <w:trPr>
          <w:jc w:val="center"/>
        </w:trPr>
        <w:tc>
          <w:tcPr>
            <w:tcW w:w="3830" w:type="dxa"/>
            <w:tcBorders>
              <w:top w:val="single" w:sz="6" w:space="0" w:color="auto"/>
              <w:left w:val="single" w:sz="6" w:space="0" w:color="auto"/>
              <w:bottom w:val="single" w:sz="6" w:space="0" w:color="auto"/>
              <w:right w:val="single" w:sz="6" w:space="0" w:color="auto"/>
            </w:tcBorders>
          </w:tcPr>
          <w:p w:rsidR="00B870F0" w:rsidRDefault="00B870F0" w:rsidP="003974E2">
            <w:pPr>
              <w:rPr>
                <w:rFonts w:ascii="Arial" w:eastAsia="Calibri" w:hAnsi="Arial" w:cs="Arial"/>
                <w:iCs/>
                <w:color w:val="000000"/>
                <w:sz w:val="16"/>
                <w:szCs w:val="16"/>
              </w:rPr>
            </w:pPr>
            <w:del w:id="20" w:author="Balani, Spandana" w:date="2014-04-28T11:12:00Z">
              <w:r w:rsidDel="00F92CDC">
                <w:rPr>
                  <w:rFonts w:ascii="Arial" w:eastAsia="Calibri" w:hAnsi="Arial" w:cs="Arial"/>
                  <w:iCs/>
                  <w:color w:val="000000"/>
                  <w:sz w:val="16"/>
                  <w:szCs w:val="16"/>
                </w:rPr>
                <w:delText>None</w:delText>
              </w:r>
            </w:del>
            <w:ins w:id="21" w:author="Balani, Spandana" w:date="2014-04-28T11:12:00Z">
              <w:r w:rsidR="00F92CDC">
                <w:rPr>
                  <w:rFonts w:ascii="Arial" w:eastAsia="Calibri" w:hAnsi="Arial" w:cs="Arial"/>
                  <w:iCs/>
                  <w:color w:val="000000"/>
                  <w:sz w:val="16"/>
                  <w:szCs w:val="16"/>
                </w:rPr>
                <w:t>D_CCWEOTPOSITIONLOLIM_HWDEG_F32</w:t>
              </w:r>
            </w:ins>
          </w:p>
        </w:tc>
        <w:tc>
          <w:tcPr>
            <w:tcW w:w="2209" w:type="dxa"/>
            <w:tcBorders>
              <w:top w:val="single" w:sz="6" w:space="0" w:color="auto"/>
              <w:left w:val="single" w:sz="6" w:space="0" w:color="auto"/>
              <w:bottom w:val="single" w:sz="6" w:space="0" w:color="auto"/>
              <w:right w:val="single" w:sz="6" w:space="0" w:color="auto"/>
            </w:tcBorders>
          </w:tcPr>
          <w:p w:rsidR="00B870F0" w:rsidRPr="00B931DA" w:rsidRDefault="00F92CDC" w:rsidP="00B931DA">
            <w:pPr>
              <w:spacing w:before="60"/>
              <w:rPr>
                <w:rFonts w:ascii="Arial" w:hAnsi="Arial" w:cs="Arial"/>
                <w:sz w:val="12"/>
                <w:szCs w:val="12"/>
              </w:rPr>
            </w:pPr>
            <w:ins w:id="22" w:author="Balani, Spandana" w:date="2014-04-28T11:12:00Z">
              <w:r w:rsidRPr="00F92CDC">
                <w:rPr>
                  <w:rFonts w:ascii="Arial" w:eastAsia="Calibri" w:hAnsi="Arial" w:cs="Arial"/>
                  <w:iCs/>
                  <w:color w:val="000000"/>
                  <w:sz w:val="16"/>
                  <w:szCs w:val="16"/>
                </w:rPr>
                <w:t>Si</w:t>
              </w:r>
            </w:ins>
            <w:ins w:id="23" w:author="Balani, Spandana" w:date="2014-04-28T11:13:00Z">
              <w:r>
                <w:rPr>
                  <w:rFonts w:ascii="Arial" w:eastAsia="Calibri" w:hAnsi="Arial" w:cs="Arial"/>
                  <w:iCs/>
                  <w:color w:val="000000"/>
                  <w:sz w:val="16"/>
                  <w:szCs w:val="16"/>
                </w:rPr>
                <w:t>ngle precision Float</w:t>
              </w:r>
            </w:ins>
          </w:p>
        </w:tc>
        <w:tc>
          <w:tcPr>
            <w:tcW w:w="1481" w:type="dxa"/>
            <w:tcBorders>
              <w:top w:val="single" w:sz="6" w:space="0" w:color="auto"/>
              <w:left w:val="single" w:sz="6" w:space="0" w:color="auto"/>
              <w:bottom w:val="single" w:sz="6" w:space="0" w:color="auto"/>
              <w:right w:val="single" w:sz="6" w:space="0" w:color="auto"/>
            </w:tcBorders>
          </w:tcPr>
          <w:p w:rsidR="00B870F0" w:rsidRDefault="00F92CDC" w:rsidP="003974E2">
            <w:pPr>
              <w:spacing w:before="60"/>
              <w:jc w:val="both"/>
              <w:rPr>
                <w:rFonts w:ascii="Arial" w:hAnsi="Arial" w:cs="Arial"/>
                <w:sz w:val="16"/>
                <w:szCs w:val="16"/>
              </w:rPr>
            </w:pPr>
            <w:ins w:id="24" w:author="Balani, Spandana" w:date="2014-04-28T11:13:00Z">
              <w:r>
                <w:rPr>
                  <w:rFonts w:ascii="Arial" w:hAnsi="Arial" w:cs="Arial"/>
                  <w:sz w:val="16"/>
                  <w:szCs w:val="16"/>
                </w:rPr>
                <w:t>(-1440.11)</w:t>
              </w:r>
            </w:ins>
          </w:p>
        </w:tc>
      </w:tr>
      <w:tr w:rsidR="00F92CDC" w:rsidTr="00F92CDC">
        <w:trPr>
          <w:jc w:val="center"/>
          <w:ins w:id="25" w:author="Balani, Spandana" w:date="2014-04-28T11:13:00Z"/>
        </w:trPr>
        <w:tc>
          <w:tcPr>
            <w:tcW w:w="3830" w:type="dxa"/>
            <w:tcBorders>
              <w:top w:val="single" w:sz="6" w:space="0" w:color="auto"/>
              <w:left w:val="single" w:sz="6" w:space="0" w:color="auto"/>
              <w:bottom w:val="single" w:sz="6" w:space="0" w:color="auto"/>
              <w:right w:val="single" w:sz="6" w:space="0" w:color="auto"/>
            </w:tcBorders>
          </w:tcPr>
          <w:p w:rsidR="00F92CDC" w:rsidDel="00F92CDC" w:rsidRDefault="00F92CDC" w:rsidP="003974E2">
            <w:pPr>
              <w:rPr>
                <w:ins w:id="26" w:author="Balani, Spandana" w:date="2014-04-28T11:13:00Z"/>
                <w:rFonts w:ascii="Arial" w:eastAsia="Calibri" w:hAnsi="Arial" w:cs="Arial"/>
                <w:iCs/>
                <w:color w:val="000000"/>
                <w:sz w:val="16"/>
                <w:szCs w:val="16"/>
              </w:rPr>
            </w:pPr>
            <w:ins w:id="27" w:author="Balani, Spandana" w:date="2014-04-28T11:14:00Z">
              <w:r>
                <w:rPr>
                  <w:rFonts w:ascii="Arial" w:eastAsia="Calibri" w:hAnsi="Arial" w:cs="Arial"/>
                  <w:iCs/>
                  <w:color w:val="000000"/>
                  <w:sz w:val="16"/>
                  <w:szCs w:val="16"/>
                </w:rPr>
                <w:t>D_CCWEOTPOSITION</w:t>
              </w:r>
            </w:ins>
            <w:ins w:id="28" w:author="Balani, Spandana" w:date="2014-04-28T11:15:00Z">
              <w:r>
                <w:rPr>
                  <w:rFonts w:ascii="Arial" w:eastAsia="Calibri" w:hAnsi="Arial" w:cs="Arial"/>
                  <w:iCs/>
                  <w:color w:val="000000"/>
                  <w:sz w:val="16"/>
                  <w:szCs w:val="16"/>
                </w:rPr>
                <w:t>HI</w:t>
              </w:r>
            </w:ins>
            <w:ins w:id="29" w:author="Balani, Spandana" w:date="2014-04-28T11:14:00Z">
              <w:r>
                <w:rPr>
                  <w:rFonts w:ascii="Arial" w:eastAsia="Calibri" w:hAnsi="Arial" w:cs="Arial"/>
                  <w:iCs/>
                  <w:color w:val="000000"/>
                  <w:sz w:val="16"/>
                  <w:szCs w:val="16"/>
                </w:rPr>
                <w:t>LIM_HWDEG_F32</w:t>
              </w:r>
            </w:ins>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ins w:id="30" w:author="Balani, Spandana" w:date="2014-04-28T11:13:00Z"/>
                <w:rFonts w:ascii="Arial" w:eastAsia="Calibri" w:hAnsi="Arial" w:cs="Arial"/>
                <w:iCs/>
                <w:color w:val="000000"/>
                <w:sz w:val="16"/>
                <w:szCs w:val="16"/>
              </w:rPr>
            </w:pPr>
            <w:ins w:id="31" w:author="Balani, Spandana" w:date="2014-04-28T11:14:00Z">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ins>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ins w:id="32" w:author="Balani, Spandana" w:date="2014-04-28T11:13:00Z"/>
                <w:rFonts w:ascii="Arial" w:hAnsi="Arial" w:cs="Arial"/>
                <w:sz w:val="16"/>
                <w:szCs w:val="16"/>
              </w:rPr>
            </w:pPr>
            <w:ins w:id="33" w:author="Balani, Spandana" w:date="2014-04-28T11:14:00Z">
              <w:r>
                <w:rPr>
                  <w:rFonts w:ascii="Arial" w:hAnsi="Arial" w:cs="Arial"/>
                  <w:sz w:val="16"/>
                  <w:szCs w:val="16"/>
                </w:rPr>
                <w:t>(-360.0)</w:t>
              </w:r>
            </w:ins>
          </w:p>
        </w:tc>
      </w:tr>
      <w:tr w:rsidR="00F92CDC" w:rsidTr="00F92CDC">
        <w:trPr>
          <w:jc w:val="center"/>
          <w:ins w:id="34" w:author="Balani, Spandana" w:date="2014-04-28T11:15:00Z"/>
        </w:trPr>
        <w:tc>
          <w:tcPr>
            <w:tcW w:w="3830" w:type="dxa"/>
            <w:tcBorders>
              <w:top w:val="single" w:sz="6" w:space="0" w:color="auto"/>
              <w:left w:val="single" w:sz="6" w:space="0" w:color="auto"/>
              <w:bottom w:val="single" w:sz="6" w:space="0" w:color="auto"/>
              <w:right w:val="single" w:sz="6" w:space="0" w:color="auto"/>
            </w:tcBorders>
          </w:tcPr>
          <w:p w:rsidR="00F92CDC" w:rsidRDefault="00F92CDC" w:rsidP="003974E2">
            <w:pPr>
              <w:rPr>
                <w:ins w:id="35" w:author="Balani, Spandana" w:date="2014-04-28T11:15:00Z"/>
                <w:rFonts w:ascii="Arial" w:eastAsia="Calibri" w:hAnsi="Arial" w:cs="Arial"/>
                <w:iCs/>
                <w:color w:val="000000"/>
                <w:sz w:val="16"/>
                <w:szCs w:val="16"/>
              </w:rPr>
            </w:pPr>
            <w:ins w:id="36" w:author="Balani, Spandana" w:date="2014-04-28T11:15:00Z">
              <w:r>
                <w:rPr>
                  <w:rFonts w:ascii="Arial" w:eastAsia="Calibri" w:hAnsi="Arial" w:cs="Arial"/>
                  <w:iCs/>
                  <w:color w:val="000000"/>
                  <w:sz w:val="16"/>
                  <w:szCs w:val="16"/>
                </w:rPr>
                <w:t>D_CWEOTPOSITIONLOLIM_HWDEG_F32</w:t>
              </w:r>
            </w:ins>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ins w:id="37" w:author="Balani, Spandana" w:date="2014-04-28T11:15:00Z"/>
                <w:rFonts w:ascii="Arial" w:eastAsia="Calibri" w:hAnsi="Arial" w:cs="Arial"/>
                <w:iCs/>
                <w:color w:val="000000"/>
                <w:sz w:val="16"/>
                <w:szCs w:val="16"/>
              </w:rPr>
            </w:pPr>
            <w:ins w:id="38" w:author="Balani, Spandana" w:date="2014-04-28T11:15:00Z">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ins>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ins w:id="39" w:author="Balani, Spandana" w:date="2014-04-28T11:15:00Z"/>
                <w:rFonts w:ascii="Arial" w:hAnsi="Arial" w:cs="Arial"/>
                <w:sz w:val="16"/>
                <w:szCs w:val="16"/>
              </w:rPr>
            </w:pPr>
            <w:ins w:id="40" w:author="Balani, Spandana" w:date="2014-04-28T11:16:00Z">
              <w:r>
                <w:rPr>
                  <w:rFonts w:ascii="Arial" w:hAnsi="Arial" w:cs="Arial"/>
                  <w:sz w:val="16"/>
                  <w:szCs w:val="16"/>
                </w:rPr>
                <w:t>360.0</w:t>
              </w:r>
            </w:ins>
          </w:p>
        </w:tc>
      </w:tr>
      <w:tr w:rsidR="00F92CDC" w:rsidTr="00F92CDC">
        <w:trPr>
          <w:jc w:val="center"/>
          <w:ins w:id="41" w:author="Balani, Spandana" w:date="2014-04-28T11:15:00Z"/>
        </w:trPr>
        <w:tc>
          <w:tcPr>
            <w:tcW w:w="3830" w:type="dxa"/>
            <w:tcBorders>
              <w:top w:val="single" w:sz="6" w:space="0" w:color="auto"/>
              <w:left w:val="single" w:sz="6" w:space="0" w:color="auto"/>
              <w:bottom w:val="single" w:sz="6" w:space="0" w:color="auto"/>
              <w:right w:val="single" w:sz="6" w:space="0" w:color="auto"/>
            </w:tcBorders>
          </w:tcPr>
          <w:p w:rsidR="00F92CDC" w:rsidRDefault="00F92CDC" w:rsidP="00F92CDC">
            <w:pPr>
              <w:rPr>
                <w:ins w:id="42" w:author="Balani, Spandana" w:date="2014-04-28T11:15:00Z"/>
                <w:rFonts w:ascii="Arial" w:eastAsia="Calibri" w:hAnsi="Arial" w:cs="Arial"/>
                <w:iCs/>
                <w:color w:val="000000"/>
                <w:sz w:val="16"/>
                <w:szCs w:val="16"/>
              </w:rPr>
            </w:pPr>
            <w:ins w:id="43" w:author="Balani, Spandana" w:date="2014-04-28T11:15:00Z">
              <w:r>
                <w:rPr>
                  <w:rFonts w:ascii="Arial" w:eastAsia="Calibri" w:hAnsi="Arial" w:cs="Arial"/>
                  <w:iCs/>
                  <w:color w:val="000000"/>
                  <w:sz w:val="16"/>
                  <w:szCs w:val="16"/>
                </w:rPr>
                <w:t>D_CWEOTPOSITIONHILIM_HWDEG_F32</w:t>
              </w:r>
            </w:ins>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ins w:id="44" w:author="Balani, Spandana" w:date="2014-04-28T11:15:00Z"/>
                <w:rFonts w:ascii="Arial" w:eastAsia="Calibri" w:hAnsi="Arial" w:cs="Arial"/>
                <w:iCs/>
                <w:color w:val="000000"/>
                <w:sz w:val="16"/>
                <w:szCs w:val="16"/>
              </w:rPr>
            </w:pPr>
            <w:ins w:id="45" w:author="Balani, Spandana" w:date="2014-04-28T11:15:00Z">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ins>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ins w:id="46" w:author="Balani, Spandana" w:date="2014-04-28T11:15:00Z"/>
                <w:rFonts w:ascii="Arial" w:hAnsi="Arial" w:cs="Arial"/>
                <w:sz w:val="16"/>
                <w:szCs w:val="16"/>
              </w:rPr>
            </w:pPr>
            <w:ins w:id="47" w:author="Balani, Spandana" w:date="2014-04-28T11:16:00Z">
              <w:r>
                <w:rPr>
                  <w:rFonts w:ascii="Arial" w:hAnsi="Arial" w:cs="Arial"/>
                  <w:sz w:val="16"/>
                  <w:szCs w:val="16"/>
                </w:rPr>
                <w:t>1440.11</w:t>
              </w:r>
            </w:ins>
          </w:p>
        </w:tc>
      </w:tr>
    </w:tbl>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D25CFA" w:rsidTr="003974E2">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B870F0" w:rsidP="00FD7F29">
            <w:r w:rsidRPr="00B870F0">
              <w:rPr>
                <w:rFonts w:ascii="Arial" w:eastAsia="Calibri" w:hAnsi="Arial" w:cs="Arial"/>
                <w:iCs/>
                <w:color w:val="000000"/>
                <w:sz w:val="16"/>
                <w:szCs w:val="16"/>
              </w:rPr>
              <w:t>D_ZERO_ULS_F32</w:t>
            </w:r>
          </w:p>
        </w:tc>
      </w:tr>
      <w:tr w:rsidR="00971CF3"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971CF3" w:rsidRDefault="00B870F0" w:rsidP="003974E2">
            <w:pPr>
              <w:rPr>
                <w:rFonts w:ascii="Arial" w:eastAsia="Calibri" w:hAnsi="Arial" w:cs="Arial"/>
                <w:iCs/>
                <w:color w:val="000000"/>
                <w:sz w:val="16"/>
                <w:szCs w:val="16"/>
              </w:rPr>
            </w:pPr>
            <w:del w:id="48" w:author="Balani, Spandana" w:date="2014-04-29T11:34:00Z">
              <w:r w:rsidDel="00ED7547">
                <w:rPr>
                  <w:rFonts w:ascii="Arial" w:eastAsia="Calibri" w:hAnsi="Arial" w:cs="Arial"/>
                  <w:iCs/>
                  <w:color w:val="000000"/>
                  <w:sz w:val="16"/>
                  <w:szCs w:val="16"/>
                </w:rPr>
                <w:delText>D_ZERO_CNT_U16</w:delText>
              </w:r>
            </w:del>
            <w:ins w:id="49" w:author="Balani, Spandana" w:date="2014-04-29T11:34:00Z">
              <w:r w:rsidR="00ED7547">
                <w:rPr>
                  <w:rFonts w:ascii="Arial" w:eastAsia="Calibri" w:hAnsi="Arial" w:cs="Arial"/>
                  <w:iCs/>
                  <w:color w:val="000000"/>
                  <w:sz w:val="16"/>
                  <w:szCs w:val="16"/>
                </w:rPr>
                <w:t>D_FALSE_CNT_LGC</w:t>
              </w:r>
            </w:ins>
          </w:p>
        </w:tc>
      </w:tr>
    </w:tbl>
    <w:p w:rsidR="00D25CFA" w:rsidRDefault="00D25CFA" w:rsidP="00D25CFA"/>
    <w:p w:rsidR="00D25CFA" w:rsidRDefault="00D25CFA" w:rsidP="00D25CFA">
      <w:pPr>
        <w:pStyle w:val="Heading3"/>
      </w:pPr>
      <w:r>
        <w:t>Module specific Lookup Tables Constants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078"/>
        <w:gridCol w:w="1170"/>
        <w:gridCol w:w="3060"/>
        <w:gridCol w:w="1440"/>
      </w:tblGrid>
      <w:tr w:rsidR="00D25CFA" w:rsidTr="003974E2">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078" w:type="dxa"/>
            <w:tcBorders>
              <w:top w:val="single" w:sz="6" w:space="0" w:color="auto"/>
              <w:left w:val="single" w:sz="6" w:space="0" w:color="auto"/>
              <w:bottom w:val="single" w:sz="6" w:space="0" w:color="auto"/>
              <w:right w:val="single" w:sz="6" w:space="0" w:color="auto"/>
            </w:tcBorders>
          </w:tcPr>
          <w:p w:rsidR="00D25CFA" w:rsidRPr="00CB0839" w:rsidRDefault="00B870F0" w:rsidP="00EB3B11">
            <w:pPr>
              <w:spacing w:before="60"/>
              <w:jc w:val="both"/>
              <w:rPr>
                <w:rFonts w:ascii="Arial" w:hAnsi="Arial" w:cs="Arial"/>
                <w:sz w:val="16"/>
                <w:szCs w:val="16"/>
              </w:rPr>
            </w:pPr>
            <w:r>
              <w:rPr>
                <w:rFonts w:ascii="Arial" w:hAnsi="Arial" w:cs="Arial"/>
                <w:sz w:val="16"/>
                <w:szCs w:val="16"/>
              </w:rPr>
              <w:t>None</w:t>
            </w: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r>
    </w:tbl>
    <w:p w:rsidR="00965589" w:rsidRDefault="00965589" w:rsidP="00D25CFA">
      <w:pPr>
        <w:pStyle w:val="Heading1"/>
      </w:pPr>
      <w:r>
        <w:t xml:space="preserve">Functions/Macros used by the Sub-Modules </w:t>
      </w:r>
    </w:p>
    <w:p w:rsidR="00965589" w:rsidRDefault="00965589" w:rsidP="00965589">
      <w:pPr>
        <w:pStyle w:val="Heading2"/>
      </w:pPr>
      <w:r>
        <w:t xml:space="preserve">Library Functions / Macros </w:t>
      </w:r>
    </w:p>
    <w:p w:rsidR="00965589" w:rsidRDefault="00965589" w:rsidP="00965589">
      <w:r>
        <w:t>The library functions / Macros that are called by the various sub modules are identified below,</w:t>
      </w:r>
    </w:p>
    <w:p w:rsidR="00965589" w:rsidRDefault="00965589" w:rsidP="00965589">
      <w:pPr>
        <w:numPr>
          <w:ilvl w:val="0"/>
          <w:numId w:val="6"/>
        </w:numPr>
        <w:spacing w:after="0"/>
      </w:pPr>
      <w:r w:rsidRPr="009F715C">
        <w:t>Abs_f32_m(</w:t>
      </w:r>
      <w:r>
        <w:t>)</w:t>
      </w:r>
    </w:p>
    <w:p w:rsidR="00965589" w:rsidRDefault="00965589" w:rsidP="00965589">
      <w:pPr>
        <w:numPr>
          <w:ilvl w:val="0"/>
          <w:numId w:val="6"/>
        </w:numPr>
        <w:spacing w:after="0"/>
      </w:pPr>
      <w:proofErr w:type="spellStart"/>
      <w:r w:rsidRPr="009F715C">
        <w:t>Max_m</w:t>
      </w:r>
      <w:proofErr w:type="spellEnd"/>
      <w:r>
        <w:t>()</w:t>
      </w:r>
    </w:p>
    <w:p w:rsidR="00965589" w:rsidRDefault="00965589" w:rsidP="00965589">
      <w:pPr>
        <w:numPr>
          <w:ilvl w:val="0"/>
          <w:numId w:val="6"/>
        </w:numPr>
        <w:spacing w:after="0"/>
        <w:rPr>
          <w:ins w:id="50" w:author="Balani, Spandana" w:date="2014-04-29T11:35:00Z"/>
        </w:rPr>
      </w:pPr>
      <w:proofErr w:type="spellStart"/>
      <w:r w:rsidRPr="009F715C">
        <w:t>Min_m</w:t>
      </w:r>
      <w:proofErr w:type="spellEnd"/>
      <w:r>
        <w:t>()</w:t>
      </w:r>
    </w:p>
    <w:p w:rsidR="00ED7547" w:rsidRDefault="00ED7547" w:rsidP="00965589">
      <w:pPr>
        <w:numPr>
          <w:ilvl w:val="0"/>
          <w:numId w:val="6"/>
        </w:numPr>
        <w:spacing w:after="0"/>
      </w:pPr>
      <w:proofErr w:type="spellStart"/>
      <w:ins w:id="51" w:author="Balani, Spandana" w:date="2014-04-29T11:36:00Z">
        <w:r>
          <w:t>Limit_m</w:t>
        </w:r>
        <w:proofErr w:type="spellEnd"/>
        <w:r>
          <w:t>()</w:t>
        </w:r>
      </w:ins>
    </w:p>
    <w:p w:rsidR="00965589" w:rsidRDefault="00965589" w:rsidP="00965589">
      <w:pPr>
        <w:pStyle w:val="Heading2"/>
      </w:pPr>
      <w:r>
        <w:lastRenderedPageBreak/>
        <w:t>Data Hiding Functions</w:t>
      </w:r>
    </w:p>
    <w:p w:rsidR="00965589" w:rsidRDefault="00965589" w:rsidP="00965589">
      <w:r>
        <w:t>The data hiding functions / macros used in this module are identified below,</w:t>
      </w:r>
    </w:p>
    <w:p w:rsidR="00965589" w:rsidRDefault="00B870F0" w:rsidP="00965589">
      <w:pPr>
        <w:numPr>
          <w:ilvl w:val="0"/>
          <w:numId w:val="8"/>
        </w:numPr>
        <w:spacing w:after="0"/>
      </w:pPr>
      <w:proofErr w:type="spellStart"/>
      <w:r w:rsidRPr="00B870F0">
        <w:t>Rte_Call_LearnedEOTData_SetRamBlockStatus</w:t>
      </w:r>
      <w:proofErr w:type="spellEnd"/>
      <w:r>
        <w:t>()</w:t>
      </w:r>
    </w:p>
    <w:p w:rsidR="006C0815" w:rsidRDefault="006C0815" w:rsidP="00965589">
      <w:pPr>
        <w:numPr>
          <w:ilvl w:val="0"/>
          <w:numId w:val="8"/>
        </w:numPr>
        <w:spacing w:after="0"/>
      </w:pPr>
      <w:proofErr w:type="spellStart"/>
      <w:r w:rsidRPr="006C0815">
        <w:t>Rte_Call_LearnedEOTData_WriteBlock</w:t>
      </w:r>
      <w:proofErr w:type="spellEnd"/>
      <w:r>
        <w:t>()</w:t>
      </w:r>
    </w:p>
    <w:p w:rsidR="00965589" w:rsidRDefault="00965589" w:rsidP="00965589">
      <w:pPr>
        <w:pStyle w:val="Heading2"/>
      </w:pPr>
      <w:r>
        <w:t>Local Functions/Macros Used by this MDD only</w:t>
      </w:r>
    </w:p>
    <w:p w:rsidR="00965589" w:rsidRDefault="00965589" w:rsidP="00965589">
      <w:r>
        <w:t>The local functions/macros in this module are identified below</w:t>
      </w:r>
      <w:r w:rsidR="003B6EBD">
        <w:t>:</w:t>
      </w:r>
    </w:p>
    <w:p w:rsidR="00965589" w:rsidRDefault="00965589" w:rsidP="00965589">
      <w:pPr>
        <w:numPr>
          <w:ilvl w:val="0"/>
          <w:numId w:val="7"/>
        </w:numPr>
        <w:spacing w:after="0"/>
      </w:pPr>
      <w:proofErr w:type="spellStart"/>
      <w:r>
        <w:t>ResetEOT</w:t>
      </w:r>
      <w:proofErr w:type="spellEnd"/>
      <w:r>
        <w:t>()</w:t>
      </w:r>
    </w:p>
    <w:p w:rsidR="00965589" w:rsidRDefault="00965589" w:rsidP="00D25CFA"/>
    <w:p w:rsidR="00B870F0" w:rsidRDefault="00B870F0">
      <w:pPr>
        <w:spacing w:after="200" w:line="276" w:lineRule="auto"/>
        <w:rPr>
          <w:rFonts w:ascii="Arial" w:hAnsi="Arial"/>
          <w:b/>
          <w:kern w:val="28"/>
          <w:sz w:val="28"/>
        </w:rPr>
      </w:pPr>
      <w:r>
        <w:br w:type="page"/>
      </w:r>
    </w:p>
    <w:p w:rsidR="00D25CFA" w:rsidRDefault="00D25CFA" w:rsidP="00D25CFA">
      <w:pPr>
        <w:pStyle w:val="Heading1"/>
      </w:pPr>
      <w:r>
        <w:lastRenderedPageBreak/>
        <w:t>Software Module Implementation</w:t>
      </w:r>
    </w:p>
    <w:p w:rsidR="00D25CFA" w:rsidRPr="00094901" w:rsidRDefault="00D25CFA" w:rsidP="00D25CFA">
      <w:pPr>
        <w:pStyle w:val="Heading2"/>
      </w:pPr>
      <w:r>
        <w:t>Initialization Functions</w:t>
      </w:r>
    </w:p>
    <w:p w:rsidR="00D25CFA" w:rsidRDefault="00D25CFA" w:rsidP="00D25CFA">
      <w:pPr>
        <w:pStyle w:val="Heading3"/>
      </w:pPr>
      <w:proofErr w:type="spellStart"/>
      <w:r>
        <w:t>Init</w:t>
      </w:r>
      <w:proofErr w:type="spellEnd"/>
      <w:r>
        <w:t xml:space="preserve">: </w:t>
      </w:r>
      <w:proofErr w:type="spellStart"/>
      <w:r w:rsidR="00FD7F29">
        <w:t>L</w:t>
      </w:r>
      <w:r w:rsidR="00782242">
        <w:t>rnEOT</w:t>
      </w:r>
      <w:r>
        <w:t>_Init</w:t>
      </w:r>
      <w:proofErr w:type="spellEnd"/>
      <w:r>
        <w:t>()</w:t>
      </w:r>
    </w:p>
    <w:p w:rsidR="00D25CFA" w:rsidRDefault="00D25CFA" w:rsidP="00D25CFA">
      <w:pPr>
        <w:pStyle w:val="Heading4"/>
      </w:pPr>
      <w:r>
        <w:t>Design Rationale</w:t>
      </w:r>
    </w:p>
    <w:p w:rsidR="00D25CFA" w:rsidRDefault="00714FA9" w:rsidP="00D25CFA">
      <w:pPr>
        <w:jc w:val="both"/>
      </w:pPr>
      <w:r>
        <w:t>None</w:t>
      </w:r>
    </w:p>
    <w:p w:rsidR="006A2C07" w:rsidRDefault="006A2C07" w:rsidP="006A2C07">
      <w:pPr>
        <w:pStyle w:val="Heading4"/>
      </w:pPr>
      <w:r>
        <w:t>Initialize End-of-Travel</w:t>
      </w:r>
    </w:p>
    <w:p w:rsidR="006A2C07" w:rsidRDefault="00ED6B87" w:rsidP="00FA2D9A">
      <w:pPr>
        <w:jc w:val="center"/>
      </w:pPr>
      <w:r>
        <w:object w:dxaOrig="7730" w:dyaOrig="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3pt;height:371.9pt" o:ole="">
            <v:imagedata r:id="rId9" o:title=""/>
          </v:shape>
          <o:OLEObject Type="Embed" ProgID="Visio.Drawing.11" ShapeID="_x0000_i1025" DrawAspect="Content" ObjectID="_1460293783" r:id="rId10"/>
        </w:object>
      </w:r>
    </w:p>
    <w:p w:rsidR="006A2C07" w:rsidRDefault="006A2C07" w:rsidP="00D25CFA">
      <w:pPr>
        <w:jc w:val="both"/>
      </w:pPr>
    </w:p>
    <w:p w:rsidR="00D25CFA" w:rsidRDefault="00D25CFA" w:rsidP="00D25CFA">
      <w:pPr>
        <w:pStyle w:val="Heading4"/>
      </w:pPr>
      <w:r>
        <w:t>Module Outputs</w:t>
      </w:r>
    </w:p>
    <w:p w:rsidR="00D25CFA" w:rsidRDefault="00714FA9" w:rsidP="00D25CFA">
      <w:r>
        <w:t>None</w:t>
      </w:r>
    </w:p>
    <w:p w:rsidR="00D25CFA" w:rsidRDefault="00D25CFA" w:rsidP="00D25CFA">
      <w:pPr>
        <w:pStyle w:val="Heading4"/>
      </w:pPr>
      <w:r>
        <w:lastRenderedPageBreak/>
        <w:t xml:space="preserve">Module Internal  </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EOT_Init1</w:t>
      </w:r>
      <w:r w:rsidR="00327796" w:rsidRPr="009D237E">
        <w:rPr>
          <w:rFonts w:ascii="Arial" w:eastAsia="Calibri" w:hAnsi="Arial" w:cs="Arial"/>
          <w:iCs/>
          <w:color w:val="000000"/>
          <w:sz w:val="16"/>
          <w:szCs w:val="16"/>
        </w:rPr>
        <w:t>_CCWFound_Cnt_lgc(</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()-&gt;CCWEOTFound_Cnt_lgc)</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w:t>
      </w:r>
      <w:r w:rsidR="00327796" w:rsidRPr="009D237E">
        <w:rPr>
          <w:rFonts w:ascii="Arial" w:eastAsia="Calibri" w:hAnsi="Arial" w:cs="Arial"/>
          <w:iCs/>
          <w:color w:val="000000"/>
          <w:sz w:val="16"/>
          <w:szCs w:val="16"/>
        </w:rPr>
        <w:t>_Init1</w:t>
      </w:r>
      <w:r>
        <w:rPr>
          <w:rFonts w:ascii="Arial" w:eastAsia="Calibri" w:hAnsi="Arial" w:cs="Arial"/>
          <w:iCs/>
          <w:color w:val="000000"/>
          <w:sz w:val="16"/>
          <w:szCs w:val="16"/>
        </w:rPr>
        <w:softHyphen/>
        <w:t>_</w:t>
      </w:r>
      <w:r w:rsidR="00327796" w:rsidRPr="009D237E">
        <w:rPr>
          <w:rFonts w:ascii="Arial" w:eastAsia="Calibri" w:hAnsi="Arial" w:cs="Arial"/>
          <w:iCs/>
          <w:color w:val="000000"/>
          <w:sz w:val="16"/>
          <w:szCs w:val="16"/>
        </w:rPr>
        <w:t>CCWPosition_HwDeg_f32(</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()-&gt;CCWEOTPosition_HwDeg_f32)</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_Init1_CWFound_Cnt_lgc(</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Pr="009D237E">
        <w:rPr>
          <w:rFonts w:ascii="Arial" w:eastAsia="Calibri" w:hAnsi="Arial" w:cs="Arial"/>
          <w:iCs/>
          <w:color w:val="000000"/>
          <w:sz w:val="16"/>
          <w:szCs w:val="16"/>
        </w:rPr>
        <w:t>()-&gt;CWEOTFo</w:t>
      </w:r>
      <w:r w:rsidR="009D237E">
        <w:rPr>
          <w:rFonts w:ascii="Arial" w:eastAsia="Calibri" w:hAnsi="Arial" w:cs="Arial"/>
          <w:iCs/>
          <w:color w:val="000000"/>
          <w:sz w:val="16"/>
          <w:szCs w:val="16"/>
        </w:rPr>
        <w:t>und_Cnt_lgc)</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_Init1_CWPosition_HwDeg_f32(</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()-&gt;CWEOTPosition_HwDeg_f32)</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Periodic Functions</w:t>
      </w:r>
    </w:p>
    <w:p w:rsidR="00D25CFA" w:rsidRDefault="00D25CFA" w:rsidP="00D25CFA">
      <w:pPr>
        <w:pStyle w:val="Heading3"/>
      </w:pPr>
      <w:r>
        <w:t xml:space="preserve">Per: </w:t>
      </w:r>
      <w:r w:rsidR="00FD7F29">
        <w:t>L</w:t>
      </w:r>
      <w:r w:rsidR="00782242">
        <w:t>rnEOT</w:t>
      </w:r>
      <w:r>
        <w:t>_Per</w:t>
      </w:r>
      <w:r w:rsidR="007F06AD">
        <w:t>1</w:t>
      </w:r>
    </w:p>
    <w:p w:rsidR="00D25CFA" w:rsidRDefault="00D25CFA" w:rsidP="00D25CFA">
      <w:pPr>
        <w:pStyle w:val="Heading4"/>
      </w:pPr>
      <w:r>
        <w:t>Design Rationale</w:t>
      </w:r>
    </w:p>
    <w:p w:rsidR="00D25CFA" w:rsidRPr="00094901" w:rsidRDefault="00D25CFA" w:rsidP="00D25CFA">
      <w:r>
        <w:t>None</w:t>
      </w:r>
    </w:p>
    <w:p w:rsidR="00D25CFA" w:rsidRDefault="00D25CFA" w:rsidP="00D25CFA">
      <w:pPr>
        <w:pStyle w:val="Heading4"/>
      </w:pPr>
      <w:r>
        <w:t>Program Flow Start</w:t>
      </w:r>
    </w:p>
    <w:p w:rsidR="00D25CFA" w:rsidRPr="00DE36C6" w:rsidRDefault="004D7BA5" w:rsidP="00D25CFA">
      <w:r w:rsidRPr="004D7BA5">
        <w:t>Rte_Call_LrnEOT_Per1_CP0_CheckpointReached</w:t>
      </w:r>
    </w:p>
    <w:p w:rsidR="00D25CFA" w:rsidRDefault="00D25CFA" w:rsidP="00D25CFA">
      <w:pPr>
        <w:pStyle w:val="Heading4"/>
      </w:pPr>
      <w:r>
        <w:t>Store Module Inputs to Local copies</w:t>
      </w:r>
    </w:p>
    <w:p w:rsidR="00F40AB6" w:rsidRPr="00F40AB6" w:rsidRDefault="00F40AB6" w:rsidP="00D75BBD">
      <w:pPr>
        <w:rPr>
          <w:sz w:val="16"/>
          <w:szCs w:val="16"/>
        </w:rPr>
      </w:pPr>
    </w:p>
    <w:p w:rsidR="00D25CFA" w:rsidRPr="00CA2712" w:rsidRDefault="00171825" w:rsidP="000472E8">
      <w:r w:rsidRPr="00A24E58">
        <w:t>Local Variables:</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DiagStsHwPosDis_Cnt_T_lgc</w:t>
      </w:r>
      <w:r w:rsidRPr="00007161">
        <w:rPr>
          <w:rFonts w:ascii="Arial" w:eastAsia="Calibri" w:hAnsi="Arial" w:cs="Arial"/>
          <w:iCs/>
          <w:color w:val="000000"/>
          <w:sz w:val="16"/>
          <w:szCs w:val="16"/>
        </w:rPr>
        <w:t xml:space="preserve"> = Rte_IRead_LrnEOT</w:t>
      </w:r>
      <w:r>
        <w:rPr>
          <w:rFonts w:ascii="Arial" w:eastAsia="Calibri" w:hAnsi="Arial" w:cs="Arial"/>
          <w:iCs/>
          <w:color w:val="000000"/>
          <w:sz w:val="16"/>
          <w:szCs w:val="16"/>
        </w:rPr>
        <w:t>_Per1_DiagStsHwPosDis_Cnt_lgc()</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HandwheelAuthority_Uls_T_f32</w:t>
      </w:r>
      <w:r w:rsidRPr="00007161">
        <w:rPr>
          <w:rFonts w:ascii="Arial" w:eastAsia="Calibri" w:hAnsi="Arial" w:cs="Arial"/>
          <w:iCs/>
          <w:color w:val="000000"/>
          <w:sz w:val="16"/>
          <w:szCs w:val="16"/>
        </w:rPr>
        <w:t xml:space="preserve"> = Rte_IRead_LrnEOT_Pe</w:t>
      </w:r>
      <w:r>
        <w:rPr>
          <w:rFonts w:ascii="Arial" w:eastAsia="Calibri" w:hAnsi="Arial" w:cs="Arial"/>
          <w:iCs/>
          <w:color w:val="000000"/>
          <w:sz w:val="16"/>
          <w:szCs w:val="16"/>
        </w:rPr>
        <w:t>r1_HandwheelAuthority_Uls_f32()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HandwheelPosition_HwDeg_T_f32</w:t>
      </w:r>
      <w:r w:rsidRPr="00007161">
        <w:rPr>
          <w:rFonts w:ascii="Arial" w:eastAsia="Calibri" w:hAnsi="Arial" w:cs="Arial"/>
          <w:iCs/>
          <w:color w:val="000000"/>
          <w:sz w:val="16"/>
          <w:szCs w:val="16"/>
        </w:rPr>
        <w:t xml:space="preserve"> = Rte_IRead_LrnEOT_Per1_Handwh</w:t>
      </w:r>
      <w:r>
        <w:rPr>
          <w:rFonts w:ascii="Arial" w:eastAsia="Calibri" w:hAnsi="Arial" w:cs="Arial"/>
          <w:iCs/>
          <w:color w:val="000000"/>
          <w:sz w:val="16"/>
          <w:szCs w:val="16"/>
        </w:rPr>
        <w:t>eelPosition_HwDeg_f32()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HwTorque_MtrNm_T_f32</w:t>
      </w:r>
      <w:r w:rsidRPr="00007161">
        <w:rPr>
          <w:rFonts w:ascii="Arial" w:eastAsia="Calibri" w:hAnsi="Arial" w:cs="Arial"/>
          <w:iCs/>
          <w:color w:val="000000"/>
          <w:sz w:val="16"/>
          <w:szCs w:val="16"/>
        </w:rPr>
        <w:t xml:space="preserve"> = Rte_IRead_</w:t>
      </w:r>
      <w:r>
        <w:rPr>
          <w:rFonts w:ascii="Arial" w:eastAsia="Calibri" w:hAnsi="Arial" w:cs="Arial"/>
          <w:iCs/>
          <w:color w:val="000000"/>
          <w:sz w:val="16"/>
          <w:szCs w:val="16"/>
        </w:rPr>
        <w:t>LrnEOT_Per1_HwTorque_HwNm_f32()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MtrVel_MtrRadpS_T_f32</w:t>
      </w:r>
      <w:r w:rsidRPr="00007161">
        <w:rPr>
          <w:rFonts w:ascii="Arial" w:eastAsia="Calibri" w:hAnsi="Arial" w:cs="Arial"/>
          <w:iCs/>
          <w:color w:val="000000"/>
          <w:sz w:val="16"/>
          <w:szCs w:val="16"/>
        </w:rPr>
        <w:t xml:space="preserve"> = Rte_IRead_LrnEO</w:t>
      </w:r>
      <w:r>
        <w:rPr>
          <w:rFonts w:ascii="Arial" w:eastAsia="Calibri" w:hAnsi="Arial" w:cs="Arial"/>
          <w:iCs/>
          <w:color w:val="000000"/>
          <w:sz w:val="16"/>
          <w:szCs w:val="16"/>
        </w:rPr>
        <w:t>T_Per1_MtrVelCRF_MtrRadpS_f32()</w:t>
      </w:r>
    </w:p>
    <w:p w:rsidR="00007161" w:rsidRPr="00007161" w:rsidDel="00E17F03" w:rsidRDefault="00007161" w:rsidP="00007161">
      <w:pPr>
        <w:rPr>
          <w:del w:id="52" w:author="Balani, Spandana" w:date="2014-04-29T16:11:00Z"/>
          <w:rFonts w:ascii="Arial" w:eastAsia="Calibri" w:hAnsi="Arial" w:cs="Arial"/>
          <w:iCs/>
          <w:color w:val="000000"/>
          <w:sz w:val="16"/>
          <w:szCs w:val="16"/>
        </w:rPr>
      </w:pPr>
      <w:del w:id="53" w:author="Balani, Spandana" w:date="2014-04-29T16:11:00Z">
        <w:r w:rsidRPr="00007161" w:rsidDel="00E17F03">
          <w:rPr>
            <w:rFonts w:ascii="Arial" w:eastAsia="Calibri" w:hAnsi="Arial" w:cs="Arial"/>
            <w:i/>
            <w:iCs/>
            <w:color w:val="000000"/>
            <w:sz w:val="16"/>
            <w:szCs w:val="16"/>
          </w:rPr>
          <w:delText>PostLimitTorque_MtrNm_T_f32</w:delText>
        </w:r>
        <w:r w:rsidRPr="00007161" w:rsidDel="00E17F03">
          <w:rPr>
            <w:rFonts w:ascii="Arial" w:eastAsia="Calibri" w:hAnsi="Arial" w:cs="Arial"/>
            <w:iCs/>
            <w:color w:val="000000"/>
            <w:sz w:val="16"/>
            <w:szCs w:val="16"/>
          </w:rPr>
          <w:delText xml:space="preserve"> = Rte_IRead_LrnEOT_P</w:delText>
        </w:r>
        <w:r w:rsidDel="00E17F03">
          <w:rPr>
            <w:rFonts w:ascii="Arial" w:eastAsia="Calibri" w:hAnsi="Arial" w:cs="Arial"/>
            <w:iCs/>
            <w:color w:val="000000"/>
            <w:sz w:val="16"/>
            <w:szCs w:val="16"/>
          </w:rPr>
          <w:delText>er1_PostLimitTorque_MtrNm_f32()</w:delText>
        </w:r>
      </w:del>
    </w:p>
    <w:p w:rsidR="00010BF8" w:rsidRPr="00734339" w:rsidRDefault="00010BF8" w:rsidP="00721D29">
      <w:pPr>
        <w:rPr>
          <w:rFonts w:ascii="Arial" w:eastAsia="Calibri" w:hAnsi="Arial" w:cs="Arial"/>
          <w:i/>
          <w:iCs/>
          <w:color w:val="000000"/>
          <w:sz w:val="16"/>
          <w:szCs w:val="16"/>
        </w:rPr>
      </w:pPr>
    </w:p>
    <w:p w:rsidR="00654DC9" w:rsidRDefault="006422DE" w:rsidP="003974E2">
      <w:pPr>
        <w:pStyle w:val="Heading4"/>
      </w:pPr>
      <w:r w:rsidRPr="00D627FC">
        <w:lastRenderedPageBreak/>
        <w:t>Reset</w:t>
      </w:r>
      <w:r>
        <w:t xml:space="preserve"> EOT </w:t>
      </w:r>
      <w:r w:rsidRPr="003974E2">
        <w:t>Limits</w:t>
      </w:r>
    </w:p>
    <w:p w:rsidR="003974E2" w:rsidRDefault="00E17F03" w:rsidP="001918BD">
      <w:pPr>
        <w:jc w:val="center"/>
      </w:pPr>
      <w:r>
        <w:object w:dxaOrig="7435" w:dyaOrig="6355">
          <v:shape id="_x0000_i1028" type="#_x0000_t75" style="width:371.9pt;height:317.45pt" o:ole="">
            <v:imagedata r:id="rId11" o:title=""/>
          </v:shape>
          <o:OLEObject Type="Embed" ProgID="Visio.Drawing.11" ShapeID="_x0000_i1028" DrawAspect="Content" ObjectID="_1460293784" r:id="rId12"/>
        </w:object>
      </w:r>
    </w:p>
    <w:p w:rsidR="003974E2" w:rsidRDefault="003974E2" w:rsidP="003974E2">
      <w:pPr>
        <w:pStyle w:val="Heading4"/>
      </w:pPr>
      <w:r>
        <w:lastRenderedPageBreak/>
        <w:t>Learn End of Travel Limits</w:t>
      </w:r>
    </w:p>
    <w:p w:rsidR="003974E2" w:rsidRDefault="003974E2" w:rsidP="003974E2">
      <w:pPr>
        <w:jc w:val="center"/>
      </w:pPr>
      <w:r>
        <w:object w:dxaOrig="4375" w:dyaOrig="5995">
          <v:shape id="_x0000_i1026" type="#_x0000_t75" style="width:218.5pt;height:299.9pt" o:ole="">
            <v:imagedata r:id="rId13" o:title=""/>
          </v:shape>
          <o:OLEObject Type="Embed" ProgID="Visio.Drawing.11" ShapeID="_x0000_i1026" DrawAspect="Content" ObjectID="_1460293785" r:id="rId14"/>
        </w:object>
      </w:r>
    </w:p>
    <w:p w:rsidR="003974E2" w:rsidRPr="003974E2" w:rsidRDefault="003974E2" w:rsidP="003974E2">
      <w:pPr>
        <w:pStyle w:val="Heading4"/>
      </w:pPr>
      <w:r>
        <w:lastRenderedPageBreak/>
        <w:t>EOT Learn Complete Indication</w:t>
      </w:r>
    </w:p>
    <w:p w:rsidR="003974E2" w:rsidRDefault="00E17F03" w:rsidP="003974E2">
      <w:pPr>
        <w:jc w:val="center"/>
      </w:pPr>
      <w:r>
        <w:object w:dxaOrig="10860" w:dyaOrig="14020">
          <v:shape id="_x0000_i1029" type="#_x0000_t75" style="width:457.05pt;height:590.4pt" o:ole="">
            <v:imagedata r:id="rId15" o:title=""/>
          </v:shape>
          <o:OLEObject Type="Embed" ProgID="Visio.Drawing.11" ShapeID="_x0000_i1029" DrawAspect="Content" ObjectID="_1460293786" r:id="rId16"/>
        </w:object>
      </w:r>
    </w:p>
    <w:p w:rsidR="003974E2" w:rsidRDefault="003974E2" w:rsidP="003974E2">
      <w:pPr>
        <w:jc w:val="center"/>
      </w:pPr>
    </w:p>
    <w:p w:rsidR="003974E2" w:rsidRPr="003974E2" w:rsidRDefault="003974E2" w:rsidP="003974E2">
      <w:pPr>
        <w:jc w:val="center"/>
      </w:pPr>
    </w:p>
    <w:p w:rsidR="00D25CFA" w:rsidRDefault="00D25CFA" w:rsidP="00D25CFA">
      <w:pPr>
        <w:pStyle w:val="Heading4"/>
      </w:pPr>
      <w:r w:rsidRPr="001A30BF">
        <w:t>Store Local copy of outputs into Module Outputs</w:t>
      </w:r>
    </w:p>
    <w:p w:rsidR="00DA7C08" w:rsidDel="00D9557D" w:rsidRDefault="00DA7C08" w:rsidP="00AE7A19">
      <w:pPr>
        <w:rPr>
          <w:del w:id="54" w:author="Balani, Spandana" w:date="2014-04-29T16:21:00Z"/>
          <w:sz w:val="16"/>
          <w:szCs w:val="16"/>
        </w:rPr>
      </w:pPr>
      <w:del w:id="55" w:author="Balani, Spandana" w:date="2014-04-29T16:21:00Z">
        <w:r w:rsidRPr="00DA7C08" w:rsidDel="00D9557D">
          <w:rPr>
            <w:sz w:val="16"/>
            <w:szCs w:val="16"/>
          </w:rPr>
          <w:delText>PrevLrnPnCntrState_Cnt_M_enum = LrnPnCntrState_Cnt_T_enum</w:delText>
        </w:r>
      </w:del>
    </w:p>
    <w:p w:rsidR="00AE7A19" w:rsidRPr="003974E2" w:rsidRDefault="00AE7A19" w:rsidP="00AE7A19">
      <w:pPr>
        <w:rPr>
          <w:sz w:val="16"/>
          <w:szCs w:val="16"/>
        </w:rPr>
      </w:pPr>
      <w:bookmarkStart w:id="56" w:name="_GoBack"/>
      <w:bookmarkEnd w:id="56"/>
      <w:r w:rsidRPr="003974E2">
        <w:rPr>
          <w:sz w:val="16"/>
          <w:szCs w:val="16"/>
        </w:rPr>
        <w:t>Rte</w:t>
      </w:r>
      <w:r w:rsidR="00C31BAE" w:rsidRPr="003974E2">
        <w:rPr>
          <w:sz w:val="16"/>
          <w:szCs w:val="16"/>
        </w:rPr>
        <w:t>_IWrite_</w:t>
      </w:r>
      <w:r w:rsidR="001E6866" w:rsidRPr="003974E2">
        <w:rPr>
          <w:sz w:val="16"/>
          <w:szCs w:val="16"/>
        </w:rPr>
        <w:t>Lrn</w:t>
      </w:r>
      <w:r w:rsidR="00C31BAE" w:rsidRPr="003974E2">
        <w:rPr>
          <w:sz w:val="16"/>
          <w:szCs w:val="16"/>
        </w:rPr>
        <w:t>EOT_Per1</w:t>
      </w:r>
      <w:r w:rsidRPr="003974E2">
        <w:rPr>
          <w:sz w:val="16"/>
          <w:szCs w:val="16"/>
        </w:rPr>
        <w:t>_CCWFound_Cnt_lgc(Rte_Pim_</w:t>
      </w:r>
      <w:r w:rsidR="00160414" w:rsidRPr="003974E2">
        <w:rPr>
          <w:rFonts w:eastAsia="Calibri"/>
          <w:color w:val="000000"/>
          <w:sz w:val="16"/>
          <w:szCs w:val="16"/>
        </w:rPr>
        <w:t>LearnedEOT</w:t>
      </w:r>
      <w:r w:rsidRPr="003974E2">
        <w:rPr>
          <w:sz w:val="16"/>
          <w:szCs w:val="16"/>
        </w:rPr>
        <w:t>()-&gt;CCWEOTFound_Cnt_lgc)</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EOT_Per1_CCWPo</w:t>
      </w:r>
      <w:r w:rsidR="00C31BAE" w:rsidRPr="003974E2">
        <w:rPr>
          <w:sz w:val="16"/>
          <w:szCs w:val="16"/>
        </w:rPr>
        <w:t>sition_HwDeg_</w:t>
      </w:r>
      <w:proofErr w:type="gramStart"/>
      <w:r w:rsidR="00C31BAE" w:rsidRPr="003974E2">
        <w:rPr>
          <w:sz w:val="16"/>
          <w:szCs w:val="16"/>
        </w:rPr>
        <w:t>f32(</w:t>
      </w:r>
      <w:proofErr w:type="gramEnd"/>
      <w:ins w:id="57" w:author="Balani, Spandana" w:date="2014-04-28T14:28:00Z">
        <w:r w:rsidR="005B347A" w:rsidRPr="005B347A">
          <w:rPr>
            <w:sz w:val="16"/>
            <w:szCs w:val="16"/>
          </w:rPr>
          <w:t>CWWEOTPosition_HwDeg_T_f32</w:t>
        </w:r>
      </w:ins>
      <w:del w:id="58" w:author="Balani, Spandana" w:date="2014-04-28T14:28:00Z">
        <w:r w:rsidR="00C31BAE" w:rsidRPr="003974E2" w:rsidDel="005B347A">
          <w:rPr>
            <w:sz w:val="16"/>
            <w:szCs w:val="16"/>
          </w:rPr>
          <w:delText>Rte_Pim_</w:delText>
        </w:r>
        <w:r w:rsidR="00160414" w:rsidRPr="003974E2" w:rsidDel="005B347A">
          <w:rPr>
            <w:rFonts w:eastAsia="Calibri"/>
            <w:color w:val="000000"/>
            <w:sz w:val="16"/>
            <w:szCs w:val="16"/>
          </w:rPr>
          <w:delText>LearnedEOT</w:delText>
        </w:r>
        <w:r w:rsidRPr="003974E2" w:rsidDel="005B347A">
          <w:rPr>
            <w:sz w:val="16"/>
            <w:szCs w:val="16"/>
          </w:rPr>
          <w:delText>()-&gt;CCWEOTPosition_HwDeg_f32</w:delText>
        </w:r>
      </w:del>
      <w:r w:rsidRPr="003974E2">
        <w:rPr>
          <w:sz w:val="16"/>
          <w:szCs w:val="16"/>
        </w:rPr>
        <w:t>)</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EOT_Per1_CWFound_Cnt_lgc(Rte_Pim_</w:t>
      </w:r>
      <w:r w:rsidR="00160414" w:rsidRPr="003974E2">
        <w:rPr>
          <w:rFonts w:eastAsia="Calibri"/>
          <w:color w:val="000000"/>
          <w:sz w:val="16"/>
          <w:szCs w:val="16"/>
        </w:rPr>
        <w:t>LearnedEOT</w:t>
      </w:r>
      <w:r w:rsidRPr="003974E2">
        <w:rPr>
          <w:sz w:val="16"/>
          <w:szCs w:val="16"/>
        </w:rPr>
        <w:t>()-&gt;CWEOTFound_Cnt_lgc)</w:t>
      </w:r>
    </w:p>
    <w:p w:rsidR="00AE7A19" w:rsidRPr="003974E2" w:rsidRDefault="00AE7A19" w:rsidP="00AE7A19">
      <w:pPr>
        <w:rPr>
          <w:sz w:val="16"/>
          <w:szCs w:val="16"/>
        </w:rPr>
      </w:pPr>
      <w:r w:rsidRPr="003974E2">
        <w:rPr>
          <w:sz w:val="16"/>
          <w:szCs w:val="16"/>
        </w:rPr>
        <w:t>Rte_</w:t>
      </w:r>
      <w:r w:rsidR="00665FE9" w:rsidRPr="003974E2">
        <w:rPr>
          <w:sz w:val="16"/>
          <w:szCs w:val="16"/>
        </w:rPr>
        <w:t>IWrite_</w:t>
      </w:r>
      <w:r w:rsidR="001E6866" w:rsidRPr="003974E2">
        <w:rPr>
          <w:sz w:val="16"/>
          <w:szCs w:val="16"/>
        </w:rPr>
        <w:t>Lrn</w:t>
      </w:r>
      <w:r w:rsidR="00665FE9" w:rsidRPr="003974E2">
        <w:rPr>
          <w:sz w:val="16"/>
          <w:szCs w:val="16"/>
        </w:rPr>
        <w:t>EOT_Per1_</w:t>
      </w:r>
      <w:r w:rsidRPr="003974E2">
        <w:rPr>
          <w:sz w:val="16"/>
          <w:szCs w:val="16"/>
        </w:rPr>
        <w:t>CWPosition_HwDeg_</w:t>
      </w:r>
      <w:proofErr w:type="gramStart"/>
      <w:r w:rsidRPr="003974E2">
        <w:rPr>
          <w:sz w:val="16"/>
          <w:szCs w:val="16"/>
        </w:rPr>
        <w:t>f32(</w:t>
      </w:r>
      <w:proofErr w:type="gramEnd"/>
      <w:ins w:id="59" w:author="Balani, Spandana" w:date="2014-04-28T14:28:00Z">
        <w:r w:rsidR="005B347A" w:rsidRPr="005B347A">
          <w:rPr>
            <w:sz w:val="16"/>
            <w:szCs w:val="16"/>
          </w:rPr>
          <w:t>CWEOTPosition_HwDeg_T_f32</w:t>
        </w:r>
      </w:ins>
      <w:del w:id="60" w:author="Balani, Spandana" w:date="2014-04-28T14:28:00Z">
        <w:r w:rsidR="00C31BAE" w:rsidRPr="003974E2" w:rsidDel="005B347A">
          <w:rPr>
            <w:sz w:val="16"/>
            <w:szCs w:val="16"/>
          </w:rPr>
          <w:delText>Rte_Pim_</w:delText>
        </w:r>
        <w:r w:rsidR="00160414" w:rsidRPr="003974E2" w:rsidDel="005B347A">
          <w:rPr>
            <w:rFonts w:eastAsia="Calibri"/>
            <w:color w:val="000000"/>
            <w:sz w:val="16"/>
            <w:szCs w:val="16"/>
          </w:rPr>
          <w:delText>LearnedEOT</w:delText>
        </w:r>
        <w:r w:rsidRPr="003974E2" w:rsidDel="005B347A">
          <w:rPr>
            <w:b/>
            <w:sz w:val="16"/>
            <w:szCs w:val="16"/>
          </w:rPr>
          <w:delText>()-&gt;</w:delText>
        </w:r>
        <w:r w:rsidRPr="003974E2" w:rsidDel="005B347A">
          <w:rPr>
            <w:sz w:val="16"/>
            <w:szCs w:val="16"/>
          </w:rPr>
          <w:delText>CWEOTPosition_HwDeg_f32</w:delText>
        </w:r>
      </w:del>
      <w:r w:rsidRPr="003974E2">
        <w:rPr>
          <w:sz w:val="16"/>
          <w:szCs w:val="16"/>
        </w:rPr>
        <w:t>)</w:t>
      </w:r>
    </w:p>
    <w:p w:rsidR="00D25CFA" w:rsidRDefault="00D25CFA" w:rsidP="00D25CFA">
      <w:pPr>
        <w:pStyle w:val="Heading4"/>
      </w:pPr>
      <w:r>
        <w:t>Program Flow End</w:t>
      </w:r>
    </w:p>
    <w:p w:rsidR="00D25CFA" w:rsidRPr="00094901" w:rsidRDefault="004D7BA5" w:rsidP="00D25CFA">
      <w:r w:rsidRPr="004D7BA5">
        <w:t>Rte_Call_LrnEOT_Per1_CP</w:t>
      </w:r>
      <w:r>
        <w:t>1</w:t>
      </w:r>
      <w:r w:rsidRPr="004D7BA5">
        <w:t>_CheckpointReached</w:t>
      </w:r>
    </w:p>
    <w:p w:rsidR="00D25CFA" w:rsidRDefault="00D25CFA" w:rsidP="00D25CFA">
      <w:pPr>
        <w:pStyle w:val="Heading2"/>
      </w:pPr>
      <w:r>
        <w:br w:type="page"/>
      </w: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Serial Communication Functions</w:t>
      </w:r>
    </w:p>
    <w:p w:rsidR="00D25CFA" w:rsidRDefault="001E6866" w:rsidP="00444FED">
      <w:pPr>
        <w:pStyle w:val="Heading3"/>
      </w:pPr>
      <w:r>
        <w:t>Lrn</w:t>
      </w:r>
      <w:r w:rsidR="00444FED">
        <w:t>EOT</w:t>
      </w:r>
      <w:r w:rsidR="00444FED" w:rsidRPr="00444FED">
        <w:t>_Scom_ResetEOT</w:t>
      </w:r>
    </w:p>
    <w:p w:rsidR="00444FED" w:rsidRDefault="00ED6B87" w:rsidP="00415A31">
      <w:pPr>
        <w:spacing w:before="60"/>
        <w:ind w:left="720" w:hanging="144"/>
        <w:rPr>
          <w:rFonts w:ascii="Arial" w:eastAsia="Calibri" w:hAnsi="Arial" w:cs="Arial"/>
          <w:color w:val="000000"/>
          <w:sz w:val="16"/>
          <w:szCs w:val="16"/>
        </w:rPr>
      </w:pPr>
      <w:proofErr w:type="spellStart"/>
      <w:ins w:id="61" w:author="Balani, Spandana" w:date="2014-04-24T11:14:00Z">
        <w:r>
          <w:rPr>
            <w:rFonts w:ascii="Arial" w:eastAsia="Calibri" w:hAnsi="Arial" w:cs="Arial"/>
            <w:color w:val="000000"/>
            <w:sz w:val="16"/>
            <w:szCs w:val="16"/>
          </w:rPr>
          <w:t>LrnEOT_</w:t>
        </w:r>
      </w:ins>
      <w:r w:rsidR="00415A31">
        <w:rPr>
          <w:rFonts w:ascii="Arial" w:eastAsia="Calibri" w:hAnsi="Arial" w:cs="Arial"/>
          <w:color w:val="000000"/>
          <w:sz w:val="16"/>
          <w:szCs w:val="16"/>
        </w:rPr>
        <w:t>ResetLimitReq_Cnt_M_lgc</w:t>
      </w:r>
      <w:proofErr w:type="spellEnd"/>
      <w:r w:rsidR="00415A31">
        <w:rPr>
          <w:rFonts w:ascii="Arial" w:eastAsia="Calibri" w:hAnsi="Arial" w:cs="Arial"/>
          <w:color w:val="000000"/>
          <w:sz w:val="16"/>
          <w:szCs w:val="16"/>
        </w:rPr>
        <w:t xml:space="preserve"> = True</w:t>
      </w:r>
    </w:p>
    <w:p w:rsidR="00DA7C08" w:rsidRDefault="00DA7C08" w:rsidP="00415A31">
      <w:pPr>
        <w:spacing w:before="60"/>
        <w:ind w:left="720" w:hanging="144"/>
        <w:rPr>
          <w:rFonts w:ascii="Arial" w:hAnsi="Arial" w:cs="Arial"/>
          <w:sz w:val="16"/>
        </w:rPr>
      </w:pPr>
    </w:p>
    <w:p w:rsidR="00340525" w:rsidRPr="00444FED" w:rsidRDefault="00340525" w:rsidP="00340525">
      <w:pPr>
        <w:spacing w:before="60"/>
        <w:ind w:left="576"/>
        <w:rPr>
          <w:rFonts w:ascii="Arial" w:hAnsi="Arial" w:cs="Arial"/>
          <w:sz w:val="16"/>
        </w:rPr>
      </w:pP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Local Function/Macro Definitions</w:t>
      </w:r>
    </w:p>
    <w:p w:rsidR="00D25CFA" w:rsidRDefault="00D25CFA" w:rsidP="00D25CFA"/>
    <w:p w:rsidR="000418C9" w:rsidRDefault="000418C9" w:rsidP="000418C9">
      <w:pPr>
        <w:pStyle w:val="Heading3"/>
      </w:pPr>
      <w:r>
        <w:t>Reset End of Travel</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Function Name</w:t>
            </w:r>
          </w:p>
        </w:tc>
        <w:tc>
          <w:tcPr>
            <w:tcW w:w="4179" w:type="dxa"/>
          </w:tcPr>
          <w:p w:rsidR="000418C9" w:rsidRDefault="000418C9"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Type</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Min</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Max</w:t>
            </w: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 xml:space="preserve">Arguments Passed </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Return Value</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bl>
    <w:p w:rsidR="000418C9" w:rsidRDefault="000418C9" w:rsidP="000418C9">
      <w:pPr>
        <w:pStyle w:val="Heading4"/>
      </w:pPr>
      <w:r>
        <w:t>Description</w:t>
      </w:r>
    </w:p>
    <w:p w:rsidR="00FF5D80" w:rsidRPr="00FF5D80" w:rsidRDefault="00B870F0" w:rsidP="00FF5D80">
      <w:pPr>
        <w:jc w:val="center"/>
      </w:pPr>
      <w:r>
        <w:object w:dxaOrig="7790" w:dyaOrig="5412">
          <v:shape id="_x0000_i1027" type="#_x0000_t75" style="width:389.45pt;height:270.45pt" o:ole="">
            <v:imagedata r:id="rId17" o:title=""/>
          </v:shape>
          <o:OLEObject Type="Embed" ProgID="Visio.Drawing.11" ShapeID="_x0000_i1027" DrawAspect="Content" ObjectID="_1460293787" r:id="rId18"/>
        </w:object>
      </w:r>
    </w:p>
    <w:p w:rsidR="000418C9" w:rsidRDefault="000418C9" w:rsidP="000418C9">
      <w:pPr>
        <w:pStyle w:val="Heading1"/>
        <w:numPr>
          <w:ilvl w:val="0"/>
          <w:numId w:val="0"/>
        </w:numPr>
        <w:ind w:left="432"/>
      </w:pPr>
    </w:p>
    <w:p w:rsidR="007B228D" w:rsidRDefault="007B228D" w:rsidP="00D25CFA"/>
    <w:p w:rsidR="00D25CFA" w:rsidRDefault="00D25CFA" w:rsidP="00D25CFA">
      <w:pPr>
        <w:pStyle w:val="Heading1"/>
      </w:pPr>
      <w:r>
        <w:br w:type="page"/>
      </w:r>
      <w:r>
        <w:lastRenderedPageBreak/>
        <w:t>Execution Requirements</w:t>
      </w:r>
    </w:p>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4583"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2718"/>
        <w:gridCol w:w="1711"/>
        <w:gridCol w:w="3688"/>
      </w:tblGrid>
      <w:tr w:rsidR="004A6F7F" w:rsidTr="004A6F7F">
        <w:tc>
          <w:tcPr>
            <w:tcW w:w="167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Function Name</w:t>
            </w:r>
          </w:p>
        </w:tc>
        <w:tc>
          <w:tcPr>
            <w:tcW w:w="105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 xml:space="preserve">Calling Frequency </w:t>
            </w:r>
          </w:p>
        </w:tc>
        <w:tc>
          <w:tcPr>
            <w:tcW w:w="2272"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LrnEOT_Init ()</w:t>
            </w:r>
          </w:p>
        </w:tc>
        <w:tc>
          <w:tcPr>
            <w:tcW w:w="105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Event</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Init</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LrnEOT_Per1()</w:t>
            </w:r>
          </w:p>
        </w:tc>
        <w:tc>
          <w:tcPr>
            <w:tcW w:w="1054" w:type="pct"/>
            <w:tcBorders>
              <w:top w:val="single" w:sz="6" w:space="0" w:color="auto"/>
              <w:left w:val="single" w:sz="6" w:space="0" w:color="auto"/>
              <w:bottom w:val="single" w:sz="6" w:space="0" w:color="auto"/>
              <w:right w:val="single" w:sz="6" w:space="0" w:color="auto"/>
            </w:tcBorders>
          </w:tcPr>
          <w:p w:rsidR="004A6F7F" w:rsidRDefault="00CC7F7A" w:rsidP="003974E2">
            <w:pPr>
              <w:spacing w:before="60" w:line="360" w:lineRule="auto"/>
            </w:pPr>
            <w:r>
              <w:t>10</w:t>
            </w:r>
            <w:r w:rsidR="004A6F7F">
              <w:t>mS</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ALL</w:t>
            </w:r>
          </w:p>
        </w:tc>
      </w:tr>
    </w:tbl>
    <w:p w:rsidR="00D25CFA" w:rsidRDefault="00D25CFA" w:rsidP="00D25CFA">
      <w:pPr>
        <w:pStyle w:val="Heading2"/>
      </w:pPr>
      <w:r>
        <w:t xml:space="preserve">Execution Requirements for Serial Communication Functions </w:t>
      </w:r>
    </w:p>
    <w:tbl>
      <w:tblPr>
        <w:tblW w:w="81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4500"/>
      </w:tblGrid>
      <w:tr w:rsidR="00D25CFA" w:rsidTr="004A6F7F">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Function Name</w:t>
            </w:r>
          </w:p>
        </w:tc>
        <w:tc>
          <w:tcPr>
            <w:tcW w:w="450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Sub-Module called by (Serial Comm Function Name)</w:t>
            </w:r>
          </w:p>
        </w:tc>
      </w:tr>
      <w:tr w:rsidR="00D25CFA" w:rsidTr="004A6F7F">
        <w:tc>
          <w:tcPr>
            <w:tcW w:w="3618" w:type="dxa"/>
            <w:tcBorders>
              <w:top w:val="single" w:sz="6" w:space="0" w:color="auto"/>
              <w:left w:val="single" w:sz="6" w:space="0" w:color="auto"/>
              <w:bottom w:val="single" w:sz="6" w:space="0" w:color="auto"/>
              <w:right w:val="single" w:sz="6" w:space="0" w:color="auto"/>
            </w:tcBorders>
          </w:tcPr>
          <w:p w:rsidR="00D25CFA" w:rsidRDefault="001E6866" w:rsidP="00444FED">
            <w:pPr>
              <w:spacing w:before="60" w:line="360" w:lineRule="auto"/>
              <w:rPr>
                <w:rFonts w:ascii="Arial" w:hAnsi="Arial" w:cs="Arial"/>
                <w:sz w:val="16"/>
              </w:rPr>
            </w:pPr>
            <w:r>
              <w:t>Lrn</w:t>
            </w:r>
            <w:r w:rsidR="00444FED">
              <w:t>EOT</w:t>
            </w:r>
            <w:r w:rsidR="00444FED" w:rsidRPr="00444FED">
              <w:t>_Scom_ResetEOT</w:t>
            </w:r>
          </w:p>
        </w:tc>
        <w:tc>
          <w:tcPr>
            <w:tcW w:w="450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r w:rsidR="004A6F7F" w:rsidTr="004A6F7F">
        <w:tc>
          <w:tcPr>
            <w:tcW w:w="3618" w:type="dxa"/>
            <w:tcBorders>
              <w:top w:val="single" w:sz="6" w:space="0" w:color="auto"/>
              <w:left w:val="single" w:sz="6" w:space="0" w:color="auto"/>
              <w:bottom w:val="single" w:sz="6" w:space="0" w:color="auto"/>
              <w:right w:val="single" w:sz="6" w:space="0" w:color="auto"/>
            </w:tcBorders>
          </w:tcPr>
          <w:p w:rsidR="004A6F7F" w:rsidRDefault="004A6F7F" w:rsidP="00444FED">
            <w:pPr>
              <w:spacing w:before="60" w:line="360" w:lineRule="auto"/>
            </w:pPr>
          </w:p>
        </w:tc>
        <w:tc>
          <w:tcPr>
            <w:tcW w:w="4500"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RPr="00C528E5" w:rsidTr="003974E2">
        <w:tc>
          <w:tcPr>
            <w:tcW w:w="3978" w:type="dxa"/>
            <w:tcBorders>
              <w:top w:val="single" w:sz="6" w:space="0" w:color="auto"/>
              <w:left w:val="single" w:sz="6" w:space="0" w:color="auto"/>
              <w:bottom w:val="single" w:sz="6" w:space="0" w:color="auto"/>
              <w:right w:val="single" w:sz="6" w:space="0" w:color="auto"/>
            </w:tcBorders>
          </w:tcPr>
          <w:p w:rsidR="00D25CFA" w:rsidRDefault="001E6866" w:rsidP="003974E2">
            <w:pPr>
              <w:spacing w:before="60" w:line="360" w:lineRule="auto"/>
            </w:pPr>
            <w:r>
              <w:t>Lrn</w:t>
            </w:r>
            <w:r w:rsidR="00255C75">
              <w:t>EOT_Per1</w:t>
            </w:r>
          </w:p>
        </w:tc>
        <w:tc>
          <w:tcPr>
            <w:tcW w:w="3960" w:type="dxa"/>
            <w:tcBorders>
              <w:top w:val="single" w:sz="6" w:space="0" w:color="auto"/>
              <w:left w:val="single" w:sz="6" w:space="0" w:color="auto"/>
              <w:bottom w:val="single" w:sz="6" w:space="0" w:color="auto"/>
              <w:right w:val="single" w:sz="6" w:space="0" w:color="auto"/>
            </w:tcBorders>
          </w:tcPr>
          <w:p w:rsidR="00D25CFA" w:rsidRPr="00C528E5" w:rsidRDefault="00924C19"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rsidRPr="004A6F7F">
              <w:t>LrnEOT_Scom_ResetEOT</w:t>
            </w: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978" w:type="dxa"/>
            <w:tcBorders>
              <w:top w:val="single" w:sz="6" w:space="0" w:color="auto"/>
              <w:left w:val="single" w:sz="6" w:space="0" w:color="auto"/>
              <w:bottom w:val="single" w:sz="6" w:space="0" w:color="auto"/>
              <w:right w:val="single" w:sz="6" w:space="0" w:color="auto"/>
            </w:tcBorders>
          </w:tcPr>
          <w:p w:rsidR="00D25CFA" w:rsidRDefault="00680862"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Known Issues / Limitations With Design</w:t>
      </w:r>
    </w:p>
    <w:p w:rsidR="00D25CFA" w:rsidRDefault="00C4161C" w:rsidP="00D25CFA">
      <w:pPr>
        <w:numPr>
          <w:ilvl w:val="0"/>
          <w:numId w:val="2"/>
        </w:numPr>
      </w:pPr>
      <w:r>
        <w:t xml:space="preserve">Inline functions in </w:t>
      </w:r>
      <w:r w:rsidR="004A6F7F">
        <w:t>G</w:t>
      </w:r>
      <w:r>
        <w:t>lobal</w:t>
      </w:r>
      <w:r w:rsidR="004A6F7F">
        <w:t>M</w:t>
      </w:r>
      <w:r>
        <w:t>acro.h are not unit tested.</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906"/>
        <w:gridCol w:w="5925"/>
        <w:gridCol w:w="1161"/>
        <w:gridCol w:w="1072"/>
      </w:tblGrid>
      <w:tr w:rsidR="00D25CFA" w:rsidTr="00F40AB6">
        <w:tc>
          <w:tcPr>
            <w:tcW w:w="609" w:type="dxa"/>
          </w:tcPr>
          <w:p w:rsidR="00D25CFA" w:rsidRDefault="00D25CFA" w:rsidP="003974E2">
            <w:pPr>
              <w:spacing w:before="60"/>
              <w:rPr>
                <w:rFonts w:ascii="Arial" w:hAnsi="Arial" w:cs="Arial"/>
                <w:b/>
                <w:bCs/>
                <w:sz w:val="16"/>
              </w:rPr>
            </w:pPr>
            <w:r>
              <w:rPr>
                <w:rFonts w:ascii="Arial" w:hAnsi="Arial" w:cs="Arial"/>
                <w:b/>
                <w:bCs/>
                <w:sz w:val="16"/>
              </w:rPr>
              <w:t>Item #</w:t>
            </w:r>
          </w:p>
        </w:tc>
        <w:tc>
          <w:tcPr>
            <w:tcW w:w="906" w:type="dxa"/>
          </w:tcPr>
          <w:p w:rsidR="00D25CFA" w:rsidRDefault="00D25CFA" w:rsidP="003974E2">
            <w:pPr>
              <w:spacing w:before="60"/>
              <w:rPr>
                <w:rFonts w:ascii="Arial" w:hAnsi="Arial" w:cs="Arial"/>
                <w:b/>
                <w:bCs/>
                <w:sz w:val="16"/>
              </w:rPr>
            </w:pPr>
            <w:r>
              <w:rPr>
                <w:rFonts w:ascii="Arial" w:hAnsi="Arial" w:cs="Arial"/>
                <w:b/>
                <w:bCs/>
                <w:sz w:val="16"/>
              </w:rPr>
              <w:t>Rev #</w:t>
            </w:r>
          </w:p>
        </w:tc>
        <w:tc>
          <w:tcPr>
            <w:tcW w:w="5925" w:type="dxa"/>
          </w:tcPr>
          <w:p w:rsidR="00D25CFA" w:rsidRDefault="00D25CFA" w:rsidP="003974E2">
            <w:pPr>
              <w:spacing w:before="60"/>
              <w:rPr>
                <w:rFonts w:ascii="Arial" w:hAnsi="Arial" w:cs="Arial"/>
                <w:b/>
                <w:bCs/>
                <w:sz w:val="16"/>
              </w:rPr>
            </w:pPr>
            <w:r>
              <w:rPr>
                <w:rFonts w:ascii="Arial" w:hAnsi="Arial" w:cs="Arial"/>
                <w:b/>
                <w:bCs/>
                <w:sz w:val="16"/>
              </w:rPr>
              <w:t>Change Description</w:t>
            </w:r>
          </w:p>
        </w:tc>
        <w:tc>
          <w:tcPr>
            <w:tcW w:w="1161" w:type="dxa"/>
          </w:tcPr>
          <w:p w:rsidR="00D25CFA" w:rsidRDefault="00D25CFA" w:rsidP="003974E2">
            <w:pPr>
              <w:spacing w:before="60"/>
              <w:rPr>
                <w:rFonts w:ascii="Arial" w:hAnsi="Arial" w:cs="Arial"/>
                <w:b/>
                <w:bCs/>
                <w:sz w:val="16"/>
              </w:rPr>
            </w:pPr>
            <w:r>
              <w:rPr>
                <w:rFonts w:ascii="Arial" w:hAnsi="Arial" w:cs="Arial"/>
                <w:b/>
                <w:bCs/>
                <w:sz w:val="16"/>
              </w:rPr>
              <w:t xml:space="preserve">Date </w:t>
            </w:r>
          </w:p>
        </w:tc>
        <w:tc>
          <w:tcPr>
            <w:tcW w:w="1072" w:type="dxa"/>
          </w:tcPr>
          <w:p w:rsidR="00D25CFA" w:rsidRDefault="00D25CFA" w:rsidP="003974E2">
            <w:pPr>
              <w:spacing w:before="60"/>
              <w:rPr>
                <w:rFonts w:ascii="Arial" w:hAnsi="Arial" w:cs="Arial"/>
                <w:b/>
                <w:bCs/>
                <w:sz w:val="16"/>
              </w:rPr>
            </w:pPr>
            <w:r>
              <w:rPr>
                <w:rFonts w:ascii="Arial" w:hAnsi="Arial" w:cs="Arial"/>
                <w:b/>
                <w:bCs/>
                <w:sz w:val="16"/>
              </w:rPr>
              <w:t>Author Initials</w:t>
            </w:r>
          </w:p>
        </w:tc>
      </w:tr>
      <w:tr w:rsidR="00D25CFA" w:rsidTr="00F40AB6">
        <w:tc>
          <w:tcPr>
            <w:tcW w:w="609" w:type="dxa"/>
          </w:tcPr>
          <w:p w:rsidR="00D25CFA" w:rsidRDefault="00D25CFA" w:rsidP="003974E2">
            <w:r>
              <w:t>1</w:t>
            </w:r>
          </w:p>
        </w:tc>
        <w:tc>
          <w:tcPr>
            <w:tcW w:w="906" w:type="dxa"/>
          </w:tcPr>
          <w:p w:rsidR="00D25CFA" w:rsidRDefault="00C528E5" w:rsidP="003974E2">
            <w:r>
              <w:t>1.0</w:t>
            </w:r>
          </w:p>
        </w:tc>
        <w:tc>
          <w:tcPr>
            <w:tcW w:w="5925" w:type="dxa"/>
          </w:tcPr>
          <w:p w:rsidR="00D25CFA" w:rsidRDefault="00C528E5" w:rsidP="003974E2">
            <w:r>
              <w:t>Initial release</w:t>
            </w:r>
          </w:p>
        </w:tc>
        <w:tc>
          <w:tcPr>
            <w:tcW w:w="1161" w:type="dxa"/>
          </w:tcPr>
          <w:p w:rsidR="00D25CFA" w:rsidRDefault="003125F9" w:rsidP="003974E2">
            <w:r>
              <w:t>13Feb</w:t>
            </w:r>
            <w:r w:rsidR="00F40AB6">
              <w:t>1</w:t>
            </w:r>
            <w:r>
              <w:t>2</w:t>
            </w:r>
          </w:p>
        </w:tc>
        <w:tc>
          <w:tcPr>
            <w:tcW w:w="1072" w:type="dxa"/>
          </w:tcPr>
          <w:p w:rsidR="00C528E5" w:rsidRDefault="00F40AB6" w:rsidP="003974E2">
            <w:r>
              <w:t>M. Story</w:t>
            </w:r>
          </w:p>
        </w:tc>
      </w:tr>
      <w:tr w:rsidR="00FF5D80" w:rsidTr="00F40AB6">
        <w:tc>
          <w:tcPr>
            <w:tcW w:w="609" w:type="dxa"/>
          </w:tcPr>
          <w:p w:rsidR="00FF5D80" w:rsidRDefault="00FF5D80" w:rsidP="003974E2">
            <w:r>
              <w:t>2</w:t>
            </w:r>
          </w:p>
        </w:tc>
        <w:tc>
          <w:tcPr>
            <w:tcW w:w="906" w:type="dxa"/>
          </w:tcPr>
          <w:p w:rsidR="00FF5D80" w:rsidRDefault="00FF5D80" w:rsidP="003974E2">
            <w:r>
              <w:t>2.0</w:t>
            </w:r>
          </w:p>
        </w:tc>
        <w:tc>
          <w:tcPr>
            <w:tcW w:w="5925" w:type="dxa"/>
          </w:tcPr>
          <w:p w:rsidR="00FF5D80" w:rsidRDefault="00FF5D80" w:rsidP="003974E2">
            <w:r>
              <w:t>Updated ResetEOT function to use WriteBlock API</w:t>
            </w:r>
            <w:r w:rsidR="00D76ACD">
              <w:t>, fixed anomaly 3206</w:t>
            </w:r>
          </w:p>
        </w:tc>
        <w:tc>
          <w:tcPr>
            <w:tcW w:w="1161" w:type="dxa"/>
          </w:tcPr>
          <w:p w:rsidR="00FF5D80" w:rsidRDefault="00FF5D80" w:rsidP="003974E2">
            <w:r>
              <w:t>26-Apr-12</w:t>
            </w:r>
          </w:p>
        </w:tc>
        <w:tc>
          <w:tcPr>
            <w:tcW w:w="1072" w:type="dxa"/>
          </w:tcPr>
          <w:p w:rsidR="00FF5D80" w:rsidRDefault="00FF5D80" w:rsidP="003974E2">
            <w:r>
              <w:t>VK</w:t>
            </w:r>
          </w:p>
        </w:tc>
      </w:tr>
      <w:tr w:rsidR="005F552A" w:rsidTr="00F40AB6">
        <w:tc>
          <w:tcPr>
            <w:tcW w:w="609" w:type="dxa"/>
          </w:tcPr>
          <w:p w:rsidR="005F552A" w:rsidRDefault="005F552A" w:rsidP="003974E2">
            <w:r>
              <w:t>3</w:t>
            </w:r>
          </w:p>
        </w:tc>
        <w:tc>
          <w:tcPr>
            <w:tcW w:w="906" w:type="dxa"/>
          </w:tcPr>
          <w:p w:rsidR="005F552A" w:rsidRDefault="005F552A" w:rsidP="003974E2">
            <w:r>
              <w:t>3</w:t>
            </w:r>
          </w:p>
        </w:tc>
        <w:tc>
          <w:tcPr>
            <w:tcW w:w="5925" w:type="dxa"/>
          </w:tcPr>
          <w:p w:rsidR="005F552A" w:rsidRDefault="005F552A" w:rsidP="003974E2">
            <w:r>
              <w:t>Correction of anomaly 3259</w:t>
            </w:r>
            <w:r w:rsidR="00935BB7">
              <w:t>, QAC updates</w:t>
            </w:r>
          </w:p>
        </w:tc>
        <w:tc>
          <w:tcPr>
            <w:tcW w:w="1161" w:type="dxa"/>
          </w:tcPr>
          <w:p w:rsidR="005F552A" w:rsidRDefault="00C77FBE" w:rsidP="003974E2">
            <w:r>
              <w:t>29-May-12</w:t>
            </w:r>
          </w:p>
        </w:tc>
        <w:tc>
          <w:tcPr>
            <w:tcW w:w="1072" w:type="dxa"/>
          </w:tcPr>
          <w:p w:rsidR="005F552A" w:rsidRDefault="00C77FBE" w:rsidP="003974E2">
            <w:r>
              <w:t>LWW</w:t>
            </w:r>
          </w:p>
        </w:tc>
      </w:tr>
      <w:tr w:rsidR="00B870F0" w:rsidTr="00F40AB6">
        <w:tc>
          <w:tcPr>
            <w:tcW w:w="609" w:type="dxa"/>
          </w:tcPr>
          <w:p w:rsidR="00B870F0" w:rsidRDefault="00B870F0" w:rsidP="003974E2">
            <w:r>
              <w:t>4</w:t>
            </w:r>
          </w:p>
        </w:tc>
        <w:tc>
          <w:tcPr>
            <w:tcW w:w="906" w:type="dxa"/>
          </w:tcPr>
          <w:p w:rsidR="00B870F0" w:rsidRDefault="00B870F0" w:rsidP="003974E2">
            <w:r>
              <w:t>4</w:t>
            </w:r>
          </w:p>
        </w:tc>
        <w:tc>
          <w:tcPr>
            <w:tcW w:w="5925" w:type="dxa"/>
          </w:tcPr>
          <w:p w:rsidR="00B870F0" w:rsidRDefault="00B870F0" w:rsidP="003974E2">
            <w:r>
              <w:t>Updated to SF-11 v002</w:t>
            </w:r>
          </w:p>
        </w:tc>
        <w:tc>
          <w:tcPr>
            <w:tcW w:w="1161" w:type="dxa"/>
          </w:tcPr>
          <w:p w:rsidR="00B870F0" w:rsidRDefault="00B870F0" w:rsidP="003974E2">
            <w:r>
              <w:t>20-Jun-12</w:t>
            </w:r>
          </w:p>
        </w:tc>
        <w:tc>
          <w:tcPr>
            <w:tcW w:w="1072" w:type="dxa"/>
          </w:tcPr>
          <w:p w:rsidR="00B870F0" w:rsidRDefault="00B870F0" w:rsidP="003974E2">
            <w:r>
              <w:t>OT</w:t>
            </w:r>
          </w:p>
        </w:tc>
      </w:tr>
      <w:tr w:rsidR="00980535" w:rsidTr="00F40AB6">
        <w:tc>
          <w:tcPr>
            <w:tcW w:w="609" w:type="dxa"/>
          </w:tcPr>
          <w:p w:rsidR="00980535" w:rsidRDefault="00980535" w:rsidP="003974E2">
            <w:r>
              <w:t>5</w:t>
            </w:r>
          </w:p>
        </w:tc>
        <w:tc>
          <w:tcPr>
            <w:tcW w:w="906" w:type="dxa"/>
          </w:tcPr>
          <w:p w:rsidR="00980535" w:rsidRDefault="00980535" w:rsidP="003974E2">
            <w:r>
              <w:t>5</w:t>
            </w:r>
          </w:p>
        </w:tc>
        <w:tc>
          <w:tcPr>
            <w:tcW w:w="5925" w:type="dxa"/>
          </w:tcPr>
          <w:p w:rsidR="00980535" w:rsidRDefault="00980535" w:rsidP="003974E2">
            <w:r>
              <w:t>UTP Fix – calibration name</w:t>
            </w:r>
          </w:p>
        </w:tc>
        <w:tc>
          <w:tcPr>
            <w:tcW w:w="1161" w:type="dxa"/>
          </w:tcPr>
          <w:p w:rsidR="00980535" w:rsidRDefault="00980535" w:rsidP="003974E2">
            <w:r>
              <w:t>27-Jun-12</w:t>
            </w:r>
          </w:p>
        </w:tc>
        <w:tc>
          <w:tcPr>
            <w:tcW w:w="1072" w:type="dxa"/>
          </w:tcPr>
          <w:p w:rsidR="00980535" w:rsidRDefault="00980535" w:rsidP="003974E2">
            <w:r>
              <w:t>OT</w:t>
            </w:r>
          </w:p>
        </w:tc>
      </w:tr>
      <w:tr w:rsidR="00246B4F" w:rsidTr="00F40AB6">
        <w:tc>
          <w:tcPr>
            <w:tcW w:w="609" w:type="dxa"/>
          </w:tcPr>
          <w:p w:rsidR="00246B4F" w:rsidRDefault="00246B4F" w:rsidP="003974E2">
            <w:r>
              <w:t>6</w:t>
            </w:r>
          </w:p>
        </w:tc>
        <w:tc>
          <w:tcPr>
            <w:tcW w:w="906" w:type="dxa"/>
          </w:tcPr>
          <w:p w:rsidR="00246B4F" w:rsidRDefault="00246B4F" w:rsidP="003974E2">
            <w:r>
              <w:t>6</w:t>
            </w:r>
          </w:p>
        </w:tc>
        <w:tc>
          <w:tcPr>
            <w:tcW w:w="5925" w:type="dxa"/>
          </w:tcPr>
          <w:p w:rsidR="00246B4F" w:rsidRDefault="00246B4F" w:rsidP="003974E2">
            <w:r w:rsidRPr="00246B4F">
              <w:t xml:space="preserve">Moved RackCentering function to new Ap_LnRkCr component </w:t>
            </w:r>
            <w:r w:rsidR="004D7BA5">
              <w:t>–</w:t>
            </w:r>
            <w:r w:rsidRPr="00246B4F">
              <w:t xml:space="preserve"> FDD SF-39</w:t>
            </w:r>
          </w:p>
        </w:tc>
        <w:tc>
          <w:tcPr>
            <w:tcW w:w="1161" w:type="dxa"/>
          </w:tcPr>
          <w:p w:rsidR="00246B4F" w:rsidRDefault="00246B4F" w:rsidP="003974E2">
            <w:r>
              <w:t>18-Aug-12</w:t>
            </w:r>
          </w:p>
        </w:tc>
        <w:tc>
          <w:tcPr>
            <w:tcW w:w="1072" w:type="dxa"/>
          </w:tcPr>
          <w:p w:rsidR="00246B4F" w:rsidRDefault="00246B4F" w:rsidP="003974E2">
            <w:r>
              <w:t>BDO</w:t>
            </w:r>
          </w:p>
        </w:tc>
      </w:tr>
      <w:tr w:rsidR="004D7BA5" w:rsidTr="00F40AB6">
        <w:tc>
          <w:tcPr>
            <w:tcW w:w="609" w:type="dxa"/>
          </w:tcPr>
          <w:p w:rsidR="004D7BA5" w:rsidRDefault="004D7BA5" w:rsidP="003974E2">
            <w:r>
              <w:rPr>
                <w:rFonts w:ascii="Arial" w:hAnsi="Arial" w:cs="Arial"/>
                <w:sz w:val="16"/>
              </w:rPr>
              <w:t>7</w:t>
            </w:r>
          </w:p>
        </w:tc>
        <w:tc>
          <w:tcPr>
            <w:tcW w:w="906" w:type="dxa"/>
          </w:tcPr>
          <w:p w:rsidR="004D7BA5" w:rsidRDefault="004D7BA5" w:rsidP="003974E2">
            <w:r>
              <w:t>7</w:t>
            </w:r>
          </w:p>
        </w:tc>
        <w:tc>
          <w:tcPr>
            <w:tcW w:w="5925" w:type="dxa"/>
          </w:tcPr>
          <w:p w:rsidR="004D7BA5" w:rsidRPr="00246B4F" w:rsidRDefault="004D7BA5" w:rsidP="003974E2">
            <w:r>
              <w:rPr>
                <w:rFonts w:ascii="Arial" w:hAnsi="Arial" w:cs="Arial"/>
                <w:sz w:val="16"/>
              </w:rPr>
              <w:t>Check points flow updated</w:t>
            </w:r>
          </w:p>
        </w:tc>
        <w:tc>
          <w:tcPr>
            <w:tcW w:w="1161" w:type="dxa"/>
          </w:tcPr>
          <w:p w:rsidR="004D7BA5" w:rsidRDefault="004D7BA5" w:rsidP="003974E2">
            <w:r>
              <w:rPr>
                <w:rFonts w:ascii="Arial" w:hAnsi="Arial" w:cs="Arial"/>
                <w:sz w:val="16"/>
              </w:rPr>
              <w:t xml:space="preserve">23- Sep -12 </w:t>
            </w:r>
          </w:p>
        </w:tc>
        <w:tc>
          <w:tcPr>
            <w:tcW w:w="1072" w:type="dxa"/>
          </w:tcPr>
          <w:p w:rsidR="004D7BA5" w:rsidRDefault="004D7BA5" w:rsidP="003974E2">
            <w:r>
              <w:rPr>
                <w:rFonts w:ascii="Arial" w:hAnsi="Arial" w:cs="Arial"/>
                <w:sz w:val="16"/>
              </w:rPr>
              <w:t>Selva</w:t>
            </w:r>
          </w:p>
        </w:tc>
      </w:tr>
      <w:tr w:rsidR="00CC7F7A" w:rsidTr="00F40AB6">
        <w:tc>
          <w:tcPr>
            <w:tcW w:w="609" w:type="dxa"/>
          </w:tcPr>
          <w:p w:rsidR="00CC7F7A" w:rsidRPr="00CC7F7A" w:rsidRDefault="00CC7F7A" w:rsidP="003974E2">
            <w:r w:rsidRPr="00CC7F7A">
              <w:t>8</w:t>
            </w:r>
          </w:p>
        </w:tc>
        <w:tc>
          <w:tcPr>
            <w:tcW w:w="906" w:type="dxa"/>
          </w:tcPr>
          <w:p w:rsidR="00CC7F7A" w:rsidRDefault="00CC7F7A" w:rsidP="003974E2">
            <w:r>
              <w:t>8</w:t>
            </w:r>
          </w:p>
        </w:tc>
        <w:tc>
          <w:tcPr>
            <w:tcW w:w="5925" w:type="dxa"/>
          </w:tcPr>
          <w:p w:rsidR="00CC7F7A" w:rsidRPr="00CC7F7A" w:rsidRDefault="00CC7F7A" w:rsidP="003974E2">
            <w:r>
              <w:t>Changed Per1 trigger rate from 4ms to 10ms.</w:t>
            </w:r>
          </w:p>
        </w:tc>
        <w:tc>
          <w:tcPr>
            <w:tcW w:w="1161" w:type="dxa"/>
          </w:tcPr>
          <w:p w:rsidR="00CC7F7A" w:rsidRDefault="00CC7F7A" w:rsidP="003974E2">
            <w:pPr>
              <w:rPr>
                <w:rFonts w:ascii="Arial" w:hAnsi="Arial" w:cs="Arial"/>
                <w:sz w:val="16"/>
              </w:rPr>
            </w:pPr>
            <w:r>
              <w:rPr>
                <w:rFonts w:ascii="Arial" w:hAnsi="Arial" w:cs="Arial"/>
                <w:sz w:val="16"/>
              </w:rPr>
              <w:t>22-Oct-12</w:t>
            </w:r>
          </w:p>
        </w:tc>
        <w:tc>
          <w:tcPr>
            <w:tcW w:w="1072" w:type="dxa"/>
          </w:tcPr>
          <w:p w:rsidR="00CC7F7A" w:rsidRDefault="00CC7F7A" w:rsidP="003974E2">
            <w:pPr>
              <w:rPr>
                <w:rFonts w:ascii="Arial" w:hAnsi="Arial" w:cs="Arial"/>
                <w:sz w:val="16"/>
              </w:rPr>
            </w:pPr>
            <w:r>
              <w:rPr>
                <w:rFonts w:ascii="Arial" w:hAnsi="Arial" w:cs="Arial"/>
                <w:sz w:val="16"/>
              </w:rPr>
              <w:t>BWL</w:t>
            </w:r>
          </w:p>
        </w:tc>
      </w:tr>
      <w:tr w:rsidR="000163D2" w:rsidTr="00F40AB6">
        <w:trPr>
          <w:ins w:id="62" w:author="Balani, Spandana" w:date="2014-04-24T11:18:00Z"/>
        </w:trPr>
        <w:tc>
          <w:tcPr>
            <w:tcW w:w="609" w:type="dxa"/>
          </w:tcPr>
          <w:p w:rsidR="000163D2" w:rsidRPr="00CC7F7A" w:rsidRDefault="000163D2" w:rsidP="003974E2">
            <w:pPr>
              <w:rPr>
                <w:ins w:id="63" w:author="Balani, Spandana" w:date="2014-04-24T11:18:00Z"/>
              </w:rPr>
            </w:pPr>
            <w:ins w:id="64" w:author="Balani, Spandana" w:date="2014-04-24T11:18:00Z">
              <w:r>
                <w:t>9</w:t>
              </w:r>
            </w:ins>
          </w:p>
        </w:tc>
        <w:tc>
          <w:tcPr>
            <w:tcW w:w="906" w:type="dxa"/>
          </w:tcPr>
          <w:p w:rsidR="000163D2" w:rsidRDefault="000163D2" w:rsidP="003974E2">
            <w:pPr>
              <w:rPr>
                <w:ins w:id="65" w:author="Balani, Spandana" w:date="2014-04-24T11:18:00Z"/>
              </w:rPr>
            </w:pPr>
            <w:ins w:id="66" w:author="Balani, Spandana" w:date="2014-04-24T11:18:00Z">
              <w:r>
                <w:t>9</w:t>
              </w:r>
            </w:ins>
          </w:p>
        </w:tc>
        <w:tc>
          <w:tcPr>
            <w:tcW w:w="5925" w:type="dxa"/>
          </w:tcPr>
          <w:p w:rsidR="000163D2" w:rsidRDefault="000163D2" w:rsidP="003974E2">
            <w:pPr>
              <w:rPr>
                <w:ins w:id="67" w:author="Balani, Spandana" w:date="2014-04-24T11:18:00Z"/>
              </w:rPr>
            </w:pPr>
            <w:ins w:id="68" w:author="Balani, Spandana" w:date="2014-04-24T11:18:00Z">
              <w:r>
                <w:t>Updated to SF 11 v006</w:t>
              </w:r>
            </w:ins>
          </w:p>
        </w:tc>
        <w:tc>
          <w:tcPr>
            <w:tcW w:w="1161" w:type="dxa"/>
          </w:tcPr>
          <w:p w:rsidR="000163D2" w:rsidRDefault="000163D2" w:rsidP="003974E2">
            <w:pPr>
              <w:rPr>
                <w:ins w:id="69" w:author="Balani, Spandana" w:date="2014-04-24T11:18:00Z"/>
                <w:rFonts w:ascii="Arial" w:hAnsi="Arial" w:cs="Arial"/>
                <w:sz w:val="16"/>
              </w:rPr>
            </w:pPr>
            <w:ins w:id="70" w:author="Balani, Spandana" w:date="2014-04-24T11:18:00Z">
              <w:r>
                <w:rPr>
                  <w:rFonts w:ascii="Arial" w:hAnsi="Arial" w:cs="Arial"/>
                  <w:sz w:val="16"/>
                </w:rPr>
                <w:t>24-Apr-14</w:t>
              </w:r>
            </w:ins>
          </w:p>
        </w:tc>
        <w:tc>
          <w:tcPr>
            <w:tcW w:w="1072" w:type="dxa"/>
          </w:tcPr>
          <w:p w:rsidR="000163D2" w:rsidRDefault="000163D2" w:rsidP="003974E2">
            <w:pPr>
              <w:rPr>
                <w:ins w:id="71" w:author="Balani, Spandana" w:date="2014-04-24T11:18:00Z"/>
                <w:rFonts w:ascii="Arial" w:hAnsi="Arial" w:cs="Arial"/>
                <w:sz w:val="16"/>
              </w:rPr>
            </w:pPr>
            <w:ins w:id="72" w:author="Balani, Spandana" w:date="2014-04-24T11:18:00Z">
              <w:r>
                <w:rPr>
                  <w:rFonts w:ascii="Arial" w:hAnsi="Arial" w:cs="Arial"/>
                  <w:sz w:val="16"/>
                </w:rPr>
                <w:t>SB</w:t>
              </w:r>
            </w:ins>
          </w:p>
        </w:tc>
      </w:tr>
    </w:tbl>
    <w:p w:rsidR="00AE3C7E" w:rsidRDefault="00AE3C7E"/>
    <w:sectPr w:rsidR="00AE3C7E" w:rsidSect="003974E2">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B73" w:rsidRDefault="00394B73" w:rsidP="00D25CFA">
      <w:pPr>
        <w:spacing w:after="0"/>
      </w:pPr>
      <w:r>
        <w:separator/>
      </w:r>
    </w:p>
  </w:endnote>
  <w:endnote w:type="continuationSeparator" w:id="0">
    <w:p w:rsidR="00394B73" w:rsidRDefault="00394B73" w:rsidP="00D2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4E2" w:rsidRDefault="003974E2">
    <w:pPr>
      <w:pStyle w:val="Footer"/>
    </w:pPr>
    <w:r>
      <w:rPr>
        <w:snapToGrid w:val="0"/>
      </w:rPr>
      <w:tab/>
      <w:t>DELPHI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B73" w:rsidRDefault="00394B73" w:rsidP="00D25CFA">
      <w:pPr>
        <w:spacing w:after="0"/>
      </w:pPr>
      <w:r>
        <w:separator/>
      </w:r>
    </w:p>
  </w:footnote>
  <w:footnote w:type="continuationSeparator" w:id="0">
    <w:p w:rsidR="00394B73" w:rsidRDefault="00394B73" w:rsidP="00D25C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4E2" w:rsidRDefault="003974E2">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3974E2" w:rsidTr="003974E2">
      <w:trPr>
        <w:cantSplit/>
      </w:trPr>
      <w:tc>
        <w:tcPr>
          <w:tcW w:w="990" w:type="dxa"/>
        </w:tcPr>
        <w:p w:rsidR="003974E2" w:rsidRDefault="003974E2">
          <w:pPr>
            <w:pStyle w:val="Header"/>
          </w:pPr>
          <w:r>
            <w:t>Title:</w:t>
          </w:r>
        </w:p>
      </w:tc>
      <w:tc>
        <w:tcPr>
          <w:tcW w:w="5400" w:type="dxa"/>
          <w:gridSpan w:val="3"/>
          <w:vMerge w:val="restart"/>
        </w:tcPr>
        <w:p w:rsidR="003974E2" w:rsidRDefault="003974E2">
          <w:pPr>
            <w:pStyle w:val="Header"/>
          </w:pPr>
          <w:proofErr w:type="spellStart"/>
          <w:r>
            <w:t>LrnEOT</w:t>
          </w:r>
          <w:proofErr w:type="spellEnd"/>
        </w:p>
        <w:p w:rsidR="003974E2" w:rsidRDefault="003974E2">
          <w:pPr>
            <w:pStyle w:val="Header"/>
          </w:pPr>
          <w:r>
            <w:t>Gen II+ EPS</w:t>
          </w:r>
        </w:p>
      </w:tc>
      <w:tc>
        <w:tcPr>
          <w:tcW w:w="1170" w:type="dxa"/>
        </w:tcPr>
        <w:p w:rsidR="003974E2" w:rsidRDefault="003974E2">
          <w:pPr>
            <w:pStyle w:val="Header"/>
          </w:pPr>
          <w:r>
            <w:t>Revision:</w:t>
          </w:r>
        </w:p>
      </w:tc>
      <w:tc>
        <w:tcPr>
          <w:tcW w:w="1350" w:type="dxa"/>
        </w:tcPr>
        <w:p w:rsidR="003974E2" w:rsidRPr="00FF13CF" w:rsidRDefault="00CC7F7A" w:rsidP="00CD701E">
          <w:pPr>
            <w:pStyle w:val="Header"/>
          </w:pPr>
          <w:del w:id="73" w:author="Balani, Spandana" w:date="2014-04-24T11:15:00Z">
            <w:r w:rsidDel="009E424B">
              <w:delText>8</w:delText>
            </w:r>
          </w:del>
          <w:ins w:id="74" w:author="Balani, Spandana" w:date="2014-04-24T11:15:00Z">
            <w:r w:rsidR="009E424B">
              <w:t>9</w:t>
            </w:r>
          </w:ins>
        </w:p>
      </w:tc>
    </w:tr>
    <w:tr w:rsidR="003974E2" w:rsidTr="003974E2">
      <w:trPr>
        <w:cantSplit/>
      </w:trPr>
      <w:tc>
        <w:tcPr>
          <w:tcW w:w="990" w:type="dxa"/>
        </w:tcPr>
        <w:p w:rsidR="003974E2" w:rsidRDefault="003974E2">
          <w:pPr>
            <w:pStyle w:val="Header"/>
          </w:pPr>
          <w:r>
            <w:t xml:space="preserve">Product:     </w:t>
          </w:r>
        </w:p>
      </w:tc>
      <w:tc>
        <w:tcPr>
          <w:tcW w:w="5400" w:type="dxa"/>
          <w:gridSpan w:val="3"/>
          <w:vMerge/>
        </w:tcPr>
        <w:p w:rsidR="003974E2" w:rsidRDefault="003974E2">
          <w:pPr>
            <w:pStyle w:val="Header"/>
            <w:jc w:val="center"/>
          </w:pPr>
        </w:p>
      </w:tc>
      <w:tc>
        <w:tcPr>
          <w:tcW w:w="1170" w:type="dxa"/>
        </w:tcPr>
        <w:p w:rsidR="003974E2" w:rsidRDefault="003974E2">
          <w:pPr>
            <w:pStyle w:val="Header"/>
          </w:pPr>
          <w:r>
            <w:t>Rev. Date:</w:t>
          </w:r>
        </w:p>
      </w:tc>
      <w:tc>
        <w:tcPr>
          <w:tcW w:w="1350" w:type="dxa"/>
        </w:tcPr>
        <w:p w:rsidR="003974E2" w:rsidRDefault="00CC7F7A" w:rsidP="00CC7F7A">
          <w:del w:id="75" w:author="Balani, Spandana" w:date="2014-04-24T11:15:00Z">
            <w:r w:rsidDel="009E424B">
              <w:delText>22</w:delText>
            </w:r>
            <w:r w:rsidR="003974E2" w:rsidDel="009E424B">
              <w:delText>-</w:delText>
            </w:r>
            <w:r w:rsidDel="009E424B">
              <w:delText>Oct</w:delText>
            </w:r>
            <w:r w:rsidR="003974E2" w:rsidDel="009E424B">
              <w:delText>-12</w:delText>
            </w:r>
          </w:del>
          <w:ins w:id="76" w:author="Balani, Spandana" w:date="2014-04-24T11:15:00Z">
            <w:r w:rsidR="009E424B">
              <w:t>24-Apr-14</w:t>
            </w:r>
          </w:ins>
          <w:r w:rsidR="003974E2">
            <w:t xml:space="preserve"> </w:t>
          </w:r>
        </w:p>
      </w:tc>
    </w:tr>
    <w:tr w:rsidR="003974E2" w:rsidTr="003974E2">
      <w:trPr>
        <w:cantSplit/>
      </w:trPr>
      <w:tc>
        <w:tcPr>
          <w:tcW w:w="990" w:type="dxa"/>
        </w:tcPr>
        <w:p w:rsidR="003974E2" w:rsidRDefault="003974E2">
          <w:pPr>
            <w:pStyle w:val="Header"/>
          </w:pPr>
          <w:r>
            <w:t>Group:</w:t>
          </w:r>
        </w:p>
      </w:tc>
      <w:tc>
        <w:tcPr>
          <w:tcW w:w="1530" w:type="dxa"/>
        </w:tcPr>
        <w:p w:rsidR="003974E2" w:rsidRDefault="003974E2">
          <w:pPr>
            <w:pStyle w:val="Header"/>
          </w:pPr>
          <w:r>
            <w:t>ESG</w:t>
          </w:r>
        </w:p>
      </w:tc>
      <w:tc>
        <w:tcPr>
          <w:tcW w:w="1260" w:type="dxa"/>
        </w:tcPr>
        <w:p w:rsidR="003974E2" w:rsidRDefault="003974E2">
          <w:pPr>
            <w:pStyle w:val="Header"/>
          </w:pPr>
          <w:r>
            <w:t>Originator:</w:t>
          </w:r>
        </w:p>
      </w:tc>
      <w:tc>
        <w:tcPr>
          <w:tcW w:w="2610" w:type="dxa"/>
        </w:tcPr>
        <w:p w:rsidR="003974E2" w:rsidRDefault="00A4195A" w:rsidP="00CD701E">
          <w:pPr>
            <w:pStyle w:val="Header"/>
          </w:pPr>
          <w:del w:id="77" w:author="Balani, Spandana" w:date="2014-04-24T11:15:00Z">
            <w:r w:rsidDel="009E424B">
              <w:delText>Blake Latchford (zz4r1x)</w:delText>
            </w:r>
          </w:del>
          <w:proofErr w:type="spellStart"/>
          <w:ins w:id="78" w:author="Balani, Spandana" w:date="2014-04-24T11:15:00Z">
            <w:r w:rsidR="009E424B">
              <w:t>Spandana</w:t>
            </w:r>
            <w:proofErr w:type="spellEnd"/>
            <w:r w:rsidR="009E424B">
              <w:t xml:space="preserve"> </w:t>
            </w:r>
            <w:proofErr w:type="spellStart"/>
            <w:r w:rsidR="009E424B">
              <w:t>Balani</w:t>
            </w:r>
          </w:ins>
          <w:proofErr w:type="spellEnd"/>
        </w:p>
      </w:tc>
      <w:tc>
        <w:tcPr>
          <w:tcW w:w="1170" w:type="dxa"/>
        </w:tcPr>
        <w:p w:rsidR="003974E2" w:rsidRDefault="003974E2">
          <w:pPr>
            <w:pStyle w:val="Header"/>
          </w:pPr>
          <w:r>
            <w:t>Page:</w:t>
          </w:r>
        </w:p>
      </w:tc>
      <w:tc>
        <w:tcPr>
          <w:tcW w:w="1350" w:type="dxa"/>
        </w:tcPr>
        <w:p w:rsidR="003974E2" w:rsidRDefault="008C08F6">
          <w:pPr>
            <w:pStyle w:val="Header"/>
          </w:pPr>
          <w:r>
            <w:rPr>
              <w:rStyle w:val="PageNumber"/>
            </w:rPr>
            <w:fldChar w:fldCharType="begin"/>
          </w:r>
          <w:r w:rsidR="003974E2">
            <w:rPr>
              <w:rStyle w:val="PageNumber"/>
            </w:rPr>
            <w:instrText xml:space="preserve"> PAGE </w:instrText>
          </w:r>
          <w:r>
            <w:rPr>
              <w:rStyle w:val="PageNumber"/>
            </w:rPr>
            <w:fldChar w:fldCharType="separate"/>
          </w:r>
          <w:r w:rsidR="00D9557D">
            <w:rPr>
              <w:rStyle w:val="PageNumber"/>
              <w:noProof/>
            </w:rPr>
            <w:t>13</w:t>
          </w:r>
          <w:r>
            <w:rPr>
              <w:rStyle w:val="PageNumber"/>
            </w:rPr>
            <w:fldChar w:fldCharType="end"/>
          </w:r>
          <w:r w:rsidR="003974E2">
            <w:rPr>
              <w:rStyle w:val="PageNumber"/>
            </w:rPr>
            <w:t xml:space="preserve"> of </w:t>
          </w:r>
          <w:r>
            <w:rPr>
              <w:rStyle w:val="PageNumber"/>
            </w:rPr>
            <w:fldChar w:fldCharType="begin"/>
          </w:r>
          <w:r w:rsidR="003974E2">
            <w:rPr>
              <w:rStyle w:val="PageNumber"/>
            </w:rPr>
            <w:instrText xml:space="preserve"> NUMPAGES </w:instrText>
          </w:r>
          <w:r>
            <w:rPr>
              <w:rStyle w:val="PageNumber"/>
            </w:rPr>
            <w:fldChar w:fldCharType="separate"/>
          </w:r>
          <w:r w:rsidR="00D9557D">
            <w:rPr>
              <w:rStyle w:val="PageNumber"/>
              <w:noProof/>
            </w:rPr>
            <w:t>20</w:t>
          </w:r>
          <w:r>
            <w:rPr>
              <w:rStyle w:val="PageNumber"/>
            </w:rPr>
            <w:fldChar w:fldCharType="end"/>
          </w:r>
        </w:p>
      </w:tc>
    </w:tr>
  </w:tbl>
  <w:p w:rsidR="003974E2" w:rsidRDefault="003974E2">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C800F1"/>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F20A9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4"/>
  </w:num>
  <w:num w:numId="4">
    <w:abstractNumId w:val="4"/>
  </w:num>
  <w:num w:numId="5">
    <w:abstractNumId w:val="4"/>
  </w:num>
  <w:num w:numId="6">
    <w:abstractNumId w:val="2"/>
  </w:num>
  <w:num w:numId="7">
    <w:abstractNumId w:val="1"/>
  </w:num>
  <w:num w:numId="8">
    <w:abstractNumId w:val="3"/>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5CFA"/>
    <w:rsid w:val="00007161"/>
    <w:rsid w:val="00010BF8"/>
    <w:rsid w:val="000117F6"/>
    <w:rsid w:val="00011A71"/>
    <w:rsid w:val="00015D10"/>
    <w:rsid w:val="000163D2"/>
    <w:rsid w:val="00021286"/>
    <w:rsid w:val="00027C41"/>
    <w:rsid w:val="00030D0D"/>
    <w:rsid w:val="000418C9"/>
    <w:rsid w:val="000421FF"/>
    <w:rsid w:val="00042B97"/>
    <w:rsid w:val="000472E8"/>
    <w:rsid w:val="0007457C"/>
    <w:rsid w:val="00081F0D"/>
    <w:rsid w:val="0008306D"/>
    <w:rsid w:val="00086DEF"/>
    <w:rsid w:val="00096C6A"/>
    <w:rsid w:val="000A3AD3"/>
    <w:rsid w:val="000A3EE2"/>
    <w:rsid w:val="000B115D"/>
    <w:rsid w:val="000C0B8B"/>
    <w:rsid w:val="000C1B4F"/>
    <w:rsid w:val="000C3BD1"/>
    <w:rsid w:val="000C625F"/>
    <w:rsid w:val="000F411E"/>
    <w:rsid w:val="000F5238"/>
    <w:rsid w:val="000F7AFB"/>
    <w:rsid w:val="001006C4"/>
    <w:rsid w:val="0013017D"/>
    <w:rsid w:val="00143582"/>
    <w:rsid w:val="001460DC"/>
    <w:rsid w:val="001516E8"/>
    <w:rsid w:val="00160414"/>
    <w:rsid w:val="00160D77"/>
    <w:rsid w:val="001619D7"/>
    <w:rsid w:val="00163A71"/>
    <w:rsid w:val="0016508C"/>
    <w:rsid w:val="00166CC5"/>
    <w:rsid w:val="00171825"/>
    <w:rsid w:val="00172BDE"/>
    <w:rsid w:val="00173299"/>
    <w:rsid w:val="001918BD"/>
    <w:rsid w:val="001A0884"/>
    <w:rsid w:val="001A0E9B"/>
    <w:rsid w:val="001A3BA4"/>
    <w:rsid w:val="001B6B0D"/>
    <w:rsid w:val="001B763C"/>
    <w:rsid w:val="001E5873"/>
    <w:rsid w:val="001E6866"/>
    <w:rsid w:val="001E7446"/>
    <w:rsid w:val="001F572D"/>
    <w:rsid w:val="00202209"/>
    <w:rsid w:val="00223E88"/>
    <w:rsid w:val="002269D2"/>
    <w:rsid w:val="00232C31"/>
    <w:rsid w:val="00232CC8"/>
    <w:rsid w:val="00237C1A"/>
    <w:rsid w:val="00246B4F"/>
    <w:rsid w:val="00252CF0"/>
    <w:rsid w:val="00255C75"/>
    <w:rsid w:val="00262892"/>
    <w:rsid w:val="00274939"/>
    <w:rsid w:val="0029373C"/>
    <w:rsid w:val="002B7978"/>
    <w:rsid w:val="002C7A80"/>
    <w:rsid w:val="002F3A84"/>
    <w:rsid w:val="002F6A30"/>
    <w:rsid w:val="003125F9"/>
    <w:rsid w:val="00313F3F"/>
    <w:rsid w:val="003255B8"/>
    <w:rsid w:val="00326F97"/>
    <w:rsid w:val="00327796"/>
    <w:rsid w:val="00334CF3"/>
    <w:rsid w:val="00340525"/>
    <w:rsid w:val="003626CF"/>
    <w:rsid w:val="00364EF5"/>
    <w:rsid w:val="003829A4"/>
    <w:rsid w:val="00383522"/>
    <w:rsid w:val="003933A7"/>
    <w:rsid w:val="00394B73"/>
    <w:rsid w:val="003974E2"/>
    <w:rsid w:val="003A0CA5"/>
    <w:rsid w:val="003A79F4"/>
    <w:rsid w:val="003B2B66"/>
    <w:rsid w:val="003B6344"/>
    <w:rsid w:val="003B6EBD"/>
    <w:rsid w:val="003C1CC0"/>
    <w:rsid w:val="003C3E66"/>
    <w:rsid w:val="003C6E91"/>
    <w:rsid w:val="003E1273"/>
    <w:rsid w:val="003E1783"/>
    <w:rsid w:val="003E2D66"/>
    <w:rsid w:val="00415A31"/>
    <w:rsid w:val="00421949"/>
    <w:rsid w:val="0042452D"/>
    <w:rsid w:val="00424C79"/>
    <w:rsid w:val="00432B89"/>
    <w:rsid w:val="0043651A"/>
    <w:rsid w:val="00440230"/>
    <w:rsid w:val="00444FED"/>
    <w:rsid w:val="00447CF2"/>
    <w:rsid w:val="004515C1"/>
    <w:rsid w:val="00465E34"/>
    <w:rsid w:val="00467BE6"/>
    <w:rsid w:val="00471EC3"/>
    <w:rsid w:val="00485EE9"/>
    <w:rsid w:val="00497D2A"/>
    <w:rsid w:val="004A0F82"/>
    <w:rsid w:val="004A1BCD"/>
    <w:rsid w:val="004A6F7F"/>
    <w:rsid w:val="004B05D2"/>
    <w:rsid w:val="004B3E07"/>
    <w:rsid w:val="004C61C2"/>
    <w:rsid w:val="004C6BF9"/>
    <w:rsid w:val="004D6F0F"/>
    <w:rsid w:val="004D7BA5"/>
    <w:rsid w:val="004E20A1"/>
    <w:rsid w:val="004E683B"/>
    <w:rsid w:val="004E7A57"/>
    <w:rsid w:val="004F3D14"/>
    <w:rsid w:val="005030BB"/>
    <w:rsid w:val="00504319"/>
    <w:rsid w:val="005237D8"/>
    <w:rsid w:val="0052600B"/>
    <w:rsid w:val="00530C5A"/>
    <w:rsid w:val="005337A0"/>
    <w:rsid w:val="00540EE0"/>
    <w:rsid w:val="00541B3B"/>
    <w:rsid w:val="005519D7"/>
    <w:rsid w:val="005532BD"/>
    <w:rsid w:val="00553377"/>
    <w:rsid w:val="00554BEC"/>
    <w:rsid w:val="00557183"/>
    <w:rsid w:val="00577C99"/>
    <w:rsid w:val="00580672"/>
    <w:rsid w:val="005969A7"/>
    <w:rsid w:val="005A3839"/>
    <w:rsid w:val="005B347A"/>
    <w:rsid w:val="005B7C04"/>
    <w:rsid w:val="005D390E"/>
    <w:rsid w:val="005D4DE0"/>
    <w:rsid w:val="005F552A"/>
    <w:rsid w:val="006127B1"/>
    <w:rsid w:val="0063341C"/>
    <w:rsid w:val="006419E7"/>
    <w:rsid w:val="006422DE"/>
    <w:rsid w:val="00647112"/>
    <w:rsid w:val="00650F67"/>
    <w:rsid w:val="006549BA"/>
    <w:rsid w:val="00654DC9"/>
    <w:rsid w:val="00665FE9"/>
    <w:rsid w:val="00680862"/>
    <w:rsid w:val="00694E95"/>
    <w:rsid w:val="006A1DCD"/>
    <w:rsid w:val="006A2C07"/>
    <w:rsid w:val="006B1276"/>
    <w:rsid w:val="006B3E71"/>
    <w:rsid w:val="006C0815"/>
    <w:rsid w:val="006C7D5B"/>
    <w:rsid w:val="006D6AD0"/>
    <w:rsid w:val="00704971"/>
    <w:rsid w:val="007120C8"/>
    <w:rsid w:val="00714FA9"/>
    <w:rsid w:val="00721D29"/>
    <w:rsid w:val="00734339"/>
    <w:rsid w:val="007666FD"/>
    <w:rsid w:val="00766B6B"/>
    <w:rsid w:val="00777FA8"/>
    <w:rsid w:val="00782242"/>
    <w:rsid w:val="00782765"/>
    <w:rsid w:val="007A1299"/>
    <w:rsid w:val="007A2850"/>
    <w:rsid w:val="007A2D85"/>
    <w:rsid w:val="007B228D"/>
    <w:rsid w:val="007C6044"/>
    <w:rsid w:val="007E5CF3"/>
    <w:rsid w:val="007F06AD"/>
    <w:rsid w:val="007F11D0"/>
    <w:rsid w:val="007F5FD1"/>
    <w:rsid w:val="008012E7"/>
    <w:rsid w:val="00802AF6"/>
    <w:rsid w:val="0081250A"/>
    <w:rsid w:val="008270B2"/>
    <w:rsid w:val="00842204"/>
    <w:rsid w:val="0084457B"/>
    <w:rsid w:val="00856EE6"/>
    <w:rsid w:val="00867369"/>
    <w:rsid w:val="008B4BDA"/>
    <w:rsid w:val="008C08F6"/>
    <w:rsid w:val="00917681"/>
    <w:rsid w:val="00924A23"/>
    <w:rsid w:val="00924C19"/>
    <w:rsid w:val="0093231C"/>
    <w:rsid w:val="00933CF4"/>
    <w:rsid w:val="00935BB7"/>
    <w:rsid w:val="00946B0C"/>
    <w:rsid w:val="0095515E"/>
    <w:rsid w:val="009636D2"/>
    <w:rsid w:val="00965589"/>
    <w:rsid w:val="0096769B"/>
    <w:rsid w:val="00971CF3"/>
    <w:rsid w:val="00980535"/>
    <w:rsid w:val="00986957"/>
    <w:rsid w:val="009870E4"/>
    <w:rsid w:val="009932E0"/>
    <w:rsid w:val="009C1D12"/>
    <w:rsid w:val="009C3960"/>
    <w:rsid w:val="009D1ABA"/>
    <w:rsid w:val="009D237E"/>
    <w:rsid w:val="009E3000"/>
    <w:rsid w:val="009E424B"/>
    <w:rsid w:val="009E644B"/>
    <w:rsid w:val="009F0091"/>
    <w:rsid w:val="009F066F"/>
    <w:rsid w:val="009F188F"/>
    <w:rsid w:val="009F26B5"/>
    <w:rsid w:val="009F54DC"/>
    <w:rsid w:val="009F631D"/>
    <w:rsid w:val="00A01E4C"/>
    <w:rsid w:val="00A10FA6"/>
    <w:rsid w:val="00A12C93"/>
    <w:rsid w:val="00A142BD"/>
    <w:rsid w:val="00A17FDD"/>
    <w:rsid w:val="00A24E58"/>
    <w:rsid w:val="00A26574"/>
    <w:rsid w:val="00A31196"/>
    <w:rsid w:val="00A32058"/>
    <w:rsid w:val="00A3714E"/>
    <w:rsid w:val="00A409D7"/>
    <w:rsid w:val="00A40F6D"/>
    <w:rsid w:val="00A4195A"/>
    <w:rsid w:val="00A45DFC"/>
    <w:rsid w:val="00A50FE6"/>
    <w:rsid w:val="00A64306"/>
    <w:rsid w:val="00A748F0"/>
    <w:rsid w:val="00AA6DB4"/>
    <w:rsid w:val="00AC5177"/>
    <w:rsid w:val="00AD0AC4"/>
    <w:rsid w:val="00AD23B1"/>
    <w:rsid w:val="00AD559C"/>
    <w:rsid w:val="00AE0030"/>
    <w:rsid w:val="00AE1109"/>
    <w:rsid w:val="00AE3C7E"/>
    <w:rsid w:val="00AE7A19"/>
    <w:rsid w:val="00AF1AC2"/>
    <w:rsid w:val="00B052B9"/>
    <w:rsid w:val="00B32403"/>
    <w:rsid w:val="00B35D24"/>
    <w:rsid w:val="00B44E22"/>
    <w:rsid w:val="00B65066"/>
    <w:rsid w:val="00B7301C"/>
    <w:rsid w:val="00B773A6"/>
    <w:rsid w:val="00B773E4"/>
    <w:rsid w:val="00B870F0"/>
    <w:rsid w:val="00B931DA"/>
    <w:rsid w:val="00B9370E"/>
    <w:rsid w:val="00B93DE3"/>
    <w:rsid w:val="00B964C9"/>
    <w:rsid w:val="00BA0143"/>
    <w:rsid w:val="00BD0666"/>
    <w:rsid w:val="00BE43BF"/>
    <w:rsid w:val="00C04E19"/>
    <w:rsid w:val="00C11620"/>
    <w:rsid w:val="00C138DA"/>
    <w:rsid w:val="00C31BAE"/>
    <w:rsid w:val="00C364B4"/>
    <w:rsid w:val="00C4161C"/>
    <w:rsid w:val="00C42EEF"/>
    <w:rsid w:val="00C51A01"/>
    <w:rsid w:val="00C528E5"/>
    <w:rsid w:val="00C66028"/>
    <w:rsid w:val="00C7401F"/>
    <w:rsid w:val="00C77FBE"/>
    <w:rsid w:val="00CA0F9E"/>
    <w:rsid w:val="00CA17A5"/>
    <w:rsid w:val="00CA536B"/>
    <w:rsid w:val="00CB5988"/>
    <w:rsid w:val="00CB78B2"/>
    <w:rsid w:val="00CC4C50"/>
    <w:rsid w:val="00CC7F7A"/>
    <w:rsid w:val="00CD701E"/>
    <w:rsid w:val="00CE137C"/>
    <w:rsid w:val="00CE76E7"/>
    <w:rsid w:val="00D01D7F"/>
    <w:rsid w:val="00D071B0"/>
    <w:rsid w:val="00D13E8F"/>
    <w:rsid w:val="00D142B7"/>
    <w:rsid w:val="00D25CFA"/>
    <w:rsid w:val="00D346E4"/>
    <w:rsid w:val="00D35DDB"/>
    <w:rsid w:val="00D404FE"/>
    <w:rsid w:val="00D41DA0"/>
    <w:rsid w:val="00D53214"/>
    <w:rsid w:val="00D53662"/>
    <w:rsid w:val="00D547AF"/>
    <w:rsid w:val="00D57CFA"/>
    <w:rsid w:val="00D627FC"/>
    <w:rsid w:val="00D73782"/>
    <w:rsid w:val="00D75BBD"/>
    <w:rsid w:val="00D76ACD"/>
    <w:rsid w:val="00D83301"/>
    <w:rsid w:val="00D86755"/>
    <w:rsid w:val="00D92EA3"/>
    <w:rsid w:val="00D9557D"/>
    <w:rsid w:val="00DA25FB"/>
    <w:rsid w:val="00DA7C08"/>
    <w:rsid w:val="00DC0E60"/>
    <w:rsid w:val="00DC20C4"/>
    <w:rsid w:val="00DC5B15"/>
    <w:rsid w:val="00DD3FAD"/>
    <w:rsid w:val="00DD7036"/>
    <w:rsid w:val="00DF6669"/>
    <w:rsid w:val="00DF72EE"/>
    <w:rsid w:val="00E17F03"/>
    <w:rsid w:val="00E20D04"/>
    <w:rsid w:val="00E26C1C"/>
    <w:rsid w:val="00E32ECF"/>
    <w:rsid w:val="00E3507F"/>
    <w:rsid w:val="00E44187"/>
    <w:rsid w:val="00E47A91"/>
    <w:rsid w:val="00E5113C"/>
    <w:rsid w:val="00E51BD1"/>
    <w:rsid w:val="00E77AB5"/>
    <w:rsid w:val="00E8661A"/>
    <w:rsid w:val="00E94030"/>
    <w:rsid w:val="00E95273"/>
    <w:rsid w:val="00EA1602"/>
    <w:rsid w:val="00EA6637"/>
    <w:rsid w:val="00EB3B11"/>
    <w:rsid w:val="00EC3F5A"/>
    <w:rsid w:val="00ED6B87"/>
    <w:rsid w:val="00ED7547"/>
    <w:rsid w:val="00ED7A81"/>
    <w:rsid w:val="00EE689C"/>
    <w:rsid w:val="00EF0214"/>
    <w:rsid w:val="00EF155F"/>
    <w:rsid w:val="00F01B6A"/>
    <w:rsid w:val="00F113CF"/>
    <w:rsid w:val="00F3001E"/>
    <w:rsid w:val="00F40AB6"/>
    <w:rsid w:val="00F438AC"/>
    <w:rsid w:val="00F52A09"/>
    <w:rsid w:val="00F554AF"/>
    <w:rsid w:val="00F7404D"/>
    <w:rsid w:val="00F900E4"/>
    <w:rsid w:val="00F92CDC"/>
    <w:rsid w:val="00FA2D9A"/>
    <w:rsid w:val="00FA69BC"/>
    <w:rsid w:val="00FB1610"/>
    <w:rsid w:val="00FC3B29"/>
    <w:rsid w:val="00FC427D"/>
    <w:rsid w:val="00FC591D"/>
    <w:rsid w:val="00FD7D37"/>
    <w:rsid w:val="00FD7F29"/>
    <w:rsid w:val="00FE0244"/>
    <w:rsid w:val="00FE4AC8"/>
    <w:rsid w:val="00FE7DE9"/>
    <w:rsid w:val="00FF5D80"/>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3"/>
    <o:shapelayout v:ext="edit">
      <o:idmap v:ext="edit" data="1"/>
      <o:rules v:ext="edit">
        <o:r id="V:Rule1"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9F2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5"/>
    <w:rPr>
      <w:rFonts w:ascii="Tahoma" w:eastAsia="Times New Roman" w:hAnsi="Tahoma" w:cs="Tahoma"/>
      <w:sz w:val="16"/>
      <w:szCs w:val="16"/>
    </w:rPr>
  </w:style>
  <w:style w:type="paragraph" w:styleId="Revision">
    <w:name w:val="Revision"/>
    <w:hidden/>
    <w:uiPriority w:val="99"/>
    <w:semiHidden/>
    <w:rsid w:val="00E26C1C"/>
    <w:rPr>
      <w:rFonts w:ascii="Times New Roman" w:eastAsia="Times New Roman" w:hAnsi="Times New Roman"/>
    </w:rPr>
  </w:style>
  <w:style w:type="paragraph" w:customStyle="1" w:styleId="TableItems">
    <w:name w:val="Table Items"/>
    <w:basedOn w:val="Normal"/>
    <w:rsid w:val="00E3507F"/>
    <w:pPr>
      <w:keepNext/>
      <w:spacing w:before="60"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20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7058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Balani, Spandana</cp:lastModifiedBy>
  <cp:revision>12</cp:revision>
  <dcterms:created xsi:type="dcterms:W3CDTF">2012-09-23T14:03:00Z</dcterms:created>
  <dcterms:modified xsi:type="dcterms:W3CDTF">2014-04-29T20:22:00Z</dcterms:modified>
</cp:coreProperties>
</file>