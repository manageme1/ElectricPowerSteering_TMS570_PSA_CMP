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F141E2">
      <w:pPr>
        <w:pStyle w:val="Heading1"/>
        <w:numPr>
          <w:ilvl w:val="0"/>
          <w:numId w:val="0"/>
        </w:numPr>
      </w:pPr>
      <w:r>
        <w:t xml:space="preserve">Module – </w:t>
      </w:r>
      <w:proofErr w:type="spellStart"/>
      <w:r w:rsidR="00842C50" w:rsidRPr="00842C50">
        <w:t>PeakCurrEst</w:t>
      </w:r>
      <w:proofErr w:type="spellEnd"/>
    </w:p>
    <w:p w:rsidR="004A781C" w:rsidRDefault="004A781C">
      <w:pPr>
        <w:pStyle w:val="Heading1"/>
      </w:pPr>
      <w:r>
        <w:t>High-Level Description</w:t>
      </w:r>
    </w:p>
    <w:p w:rsidR="00F141E2" w:rsidRPr="00F141E2" w:rsidRDefault="004A781C" w:rsidP="00F141E2">
      <w:pPr>
        <w:pStyle w:val="Heading1"/>
      </w:pPr>
      <w:r>
        <w:t>Figures</w:t>
      </w:r>
    </w:p>
    <w:p w:rsidR="004A781C" w:rsidRDefault="00F141E2" w:rsidP="00F141E2">
      <w:pPr>
        <w:pStyle w:val="Heading2"/>
      </w:pPr>
      <w:r>
        <w:t>Component Diagram</w:t>
      </w:r>
    </w:p>
    <w:p w:rsidR="00F141E2" w:rsidRDefault="00F141E2" w:rsidP="00F141E2">
      <w:pPr>
        <w:jc w:val="center"/>
      </w:pPr>
    </w:p>
    <w:p w:rsidR="00DE0BF5" w:rsidRDefault="00DE0BF5" w:rsidP="00081970">
      <w:pPr>
        <w:pStyle w:val="Heading1"/>
        <w:numPr>
          <w:ilvl w:val="0"/>
          <w:numId w:val="0"/>
        </w:numPr>
        <w:ind w:left="432" w:hanging="432"/>
      </w:pPr>
      <w:r>
        <w:t xml:space="preserve">                                    </w:t>
      </w:r>
    </w:p>
    <w:p w:rsidR="00B60A14" w:rsidRDefault="00DE0BF5" w:rsidP="00081970">
      <w:pPr>
        <w:pStyle w:val="Heading1"/>
        <w:numPr>
          <w:ilvl w:val="0"/>
          <w:numId w:val="0"/>
        </w:numPr>
        <w:ind w:left="432" w:hanging="432"/>
      </w:pPr>
      <w:r>
        <w:t xml:space="preserve">                           </w:t>
      </w:r>
      <w:ins w:id="0" w:author="Windows User" w:date="2016-07-25T11:09:00Z">
        <w:r w:rsidR="007753D0">
          <w:rPr>
            <w:noProof/>
          </w:rPr>
          <w:drawing>
            <wp:inline distT="0" distB="0" distL="0" distR="0" wp14:anchorId="497A5E57" wp14:editId="7682094B">
              <wp:extent cx="1963358"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63207" cy="1447689"/>
                      </a:xfrm>
                      <a:prstGeom prst="rect">
                        <a:avLst/>
                      </a:prstGeom>
                    </pic:spPr>
                  </pic:pic>
                </a:graphicData>
              </a:graphic>
            </wp:inline>
          </w:drawing>
        </w:r>
      </w:ins>
      <w:r w:rsidR="009F73C1">
        <w:rPr>
          <w:noProof/>
        </w:rPr>
        <w:drawing>
          <wp:inline distT="0" distB="0" distL="0" distR="0" wp14:anchorId="4C684D9A" wp14:editId="5875DA7F">
            <wp:extent cx="2751455" cy="1542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1455" cy="1542415"/>
                    </a:xfrm>
                    <a:prstGeom prst="rect">
                      <a:avLst/>
                    </a:prstGeom>
                    <a:noFill/>
                    <a:ln>
                      <a:noFill/>
                    </a:ln>
                  </pic:spPr>
                </pic:pic>
              </a:graphicData>
            </a:graphic>
          </wp:inline>
        </w:drawing>
      </w:r>
      <w:r>
        <w:t xml:space="preserve">     </w:t>
      </w:r>
    </w:p>
    <w:p w:rsidR="004A781C" w:rsidRDefault="004A781C" w:rsidP="009F73C1">
      <w:pPr>
        <w:pStyle w:val="Heading2"/>
      </w:pPr>
      <w:r>
        <w:br w:type="page"/>
      </w:r>
      <w:r w:rsidRPr="000133E6">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Pr="004B5BE2" w:rsidRDefault="006D33CC" w:rsidP="00F141E2">
            <w:pPr>
              <w:spacing w:before="100" w:beforeAutospacing="1" w:after="100" w:afterAutospacing="1"/>
              <w:rPr>
                <w:rFonts w:ascii="Arial" w:hAnsi="Arial" w:cs="Arial"/>
                <w:sz w:val="16"/>
                <w:szCs w:val="16"/>
              </w:rPr>
            </w:pPr>
          </w:p>
        </w:tc>
        <w:tc>
          <w:tcPr>
            <w:tcW w:w="4455" w:type="dxa"/>
            <w:vAlign w:val="center"/>
          </w:tcPr>
          <w:p w:rsidR="006D33CC" w:rsidRPr="004B5BE2" w:rsidRDefault="006D33CC" w:rsidP="00F957FA">
            <w:pPr>
              <w:spacing w:before="100" w:beforeAutospacing="1" w:after="100" w:afterAutospacing="1"/>
              <w:rPr>
                <w:rFonts w:ascii="Arial" w:hAnsi="Arial" w:cs="Arial"/>
                <w:sz w:val="16"/>
                <w:szCs w:val="16"/>
              </w:rPr>
            </w:pP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Default="006D33CC" w:rsidP="00F957FA">
            <w:pPr>
              <w:spacing w:before="100" w:beforeAutospacing="1" w:after="100" w:afterAutospacing="1"/>
              <w:rPr>
                <w:rFonts w:ascii="Arial" w:hAnsi="Arial" w:cs="Arial"/>
                <w:sz w:val="16"/>
                <w:szCs w:val="16"/>
              </w:rPr>
            </w:pPr>
          </w:p>
        </w:tc>
        <w:tc>
          <w:tcPr>
            <w:tcW w:w="4455" w:type="dxa"/>
            <w:vAlign w:val="center"/>
          </w:tcPr>
          <w:p w:rsidR="006D33CC" w:rsidRDefault="006D33CC" w:rsidP="00F957FA">
            <w:pPr>
              <w:spacing w:before="100" w:beforeAutospacing="1" w:after="100" w:afterAutospacing="1"/>
              <w:rPr>
                <w:rFonts w:ascii="Arial" w:hAnsi="Arial" w:cs="Arial"/>
                <w:sz w:val="16"/>
                <w:szCs w:val="16"/>
              </w:rPr>
            </w:pPr>
          </w:p>
        </w:tc>
      </w:tr>
      <w:tr w:rsidR="009F73C1"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9F73C1" w:rsidRPr="0095228B" w:rsidDel="009F73C1" w:rsidRDefault="009F73C1" w:rsidP="00F957FA">
            <w:pPr>
              <w:spacing w:before="100" w:beforeAutospacing="1" w:after="100" w:afterAutospacing="1"/>
              <w:rPr>
                <w:rFonts w:ascii="Arial" w:hAnsi="Arial" w:cs="Arial"/>
                <w:sz w:val="16"/>
                <w:szCs w:val="16"/>
              </w:rPr>
            </w:pPr>
            <w:r>
              <w:rPr>
                <w:rFonts w:ascii="Arial" w:hAnsi="Arial" w:cs="Arial"/>
                <w:sz w:val="16"/>
                <w:szCs w:val="16"/>
              </w:rPr>
              <w:t>Refer the Data Dictionary for inputs /outputs</w:t>
            </w:r>
          </w:p>
        </w:tc>
        <w:tc>
          <w:tcPr>
            <w:tcW w:w="4455" w:type="dxa"/>
            <w:vAlign w:val="center"/>
          </w:tcPr>
          <w:p w:rsidR="009F73C1" w:rsidRPr="00842C50" w:rsidDel="009F73C1" w:rsidRDefault="009F73C1" w:rsidP="00F957FA">
            <w:pPr>
              <w:spacing w:before="100" w:beforeAutospacing="1" w:after="100" w:afterAutospacing="1"/>
              <w:rPr>
                <w:rFonts w:ascii="Arial" w:hAnsi="Arial" w:cs="Arial"/>
                <w:sz w:val="16"/>
                <w:szCs w:val="16"/>
              </w:rPr>
            </w:pP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820" w:type="dxa"/>
        <w:tblInd w:w="1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970"/>
        <w:gridCol w:w="990"/>
        <w:gridCol w:w="1260"/>
        <w:gridCol w:w="1170"/>
        <w:gridCol w:w="2430"/>
      </w:tblGrid>
      <w:tr w:rsidR="00BD008B" w:rsidTr="00717BBA">
        <w:tc>
          <w:tcPr>
            <w:tcW w:w="297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6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43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577DE6" w:rsidTr="00717BBA">
        <w:tc>
          <w:tcPr>
            <w:tcW w:w="2970" w:type="dxa"/>
            <w:tcBorders>
              <w:top w:val="single" w:sz="6" w:space="0" w:color="auto"/>
              <w:left w:val="single" w:sz="6" w:space="0" w:color="auto"/>
              <w:bottom w:val="single" w:sz="6" w:space="0" w:color="auto"/>
              <w:right w:val="single" w:sz="6" w:space="0" w:color="auto"/>
            </w:tcBorders>
          </w:tcPr>
          <w:p w:rsidR="00577DE6" w:rsidRPr="005F1A88" w:rsidRDefault="009F73C1" w:rsidP="009F73C1">
            <w:pPr>
              <w:spacing w:before="60"/>
              <w:rPr>
                <w:rFonts w:ascii="Arial" w:hAnsi="Arial" w:cs="Arial"/>
                <w:sz w:val="16"/>
              </w:rPr>
            </w:pPr>
            <w:r>
              <w:rPr>
                <w:rFonts w:ascii="Arial" w:hAnsi="Arial" w:cs="Arial"/>
                <w:sz w:val="16"/>
                <w:szCs w:val="16"/>
              </w:rPr>
              <w:t xml:space="preserve"> Refer the Data Dictionary for Module level variables</w:t>
            </w:r>
          </w:p>
        </w:tc>
        <w:tc>
          <w:tcPr>
            <w:tcW w:w="99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rPr>
            </w:pPr>
          </w:p>
        </w:tc>
        <w:tc>
          <w:tcPr>
            <w:tcW w:w="126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rPr>
            </w:pPr>
          </w:p>
        </w:tc>
        <w:tc>
          <w:tcPr>
            <w:tcW w:w="2430" w:type="dxa"/>
            <w:tcBorders>
              <w:top w:val="single" w:sz="6" w:space="0" w:color="auto"/>
              <w:left w:val="single" w:sz="6" w:space="0" w:color="auto"/>
              <w:bottom w:val="single" w:sz="6" w:space="0" w:color="auto"/>
              <w:right w:val="single" w:sz="6" w:space="0" w:color="auto"/>
            </w:tcBorders>
          </w:tcPr>
          <w:p w:rsidR="00577DE6" w:rsidRPr="00577DE6" w:rsidRDefault="00577DE6">
            <w:pPr>
              <w:rPr>
                <w:rFonts w:ascii="Arial" w:hAnsi="Arial" w:cs="Arial"/>
                <w:sz w:val="16"/>
              </w:rPr>
            </w:pPr>
          </w:p>
        </w:tc>
      </w:tr>
      <w:tr w:rsidR="00577DE6" w:rsidTr="00717BBA">
        <w:tc>
          <w:tcPr>
            <w:tcW w:w="297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rPr>
            </w:pPr>
            <w:bookmarkStart w:id="1" w:name="_Hlk323279149"/>
          </w:p>
        </w:tc>
        <w:tc>
          <w:tcPr>
            <w:tcW w:w="99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rPr>
            </w:pPr>
          </w:p>
        </w:tc>
        <w:tc>
          <w:tcPr>
            <w:tcW w:w="1260" w:type="dxa"/>
            <w:tcBorders>
              <w:top w:val="single" w:sz="6" w:space="0" w:color="auto"/>
              <w:left w:val="single" w:sz="6" w:space="0" w:color="auto"/>
              <w:bottom w:val="single" w:sz="6" w:space="0" w:color="auto"/>
              <w:right w:val="single" w:sz="6" w:space="0" w:color="auto"/>
            </w:tcBorders>
          </w:tcPr>
          <w:p w:rsidR="00577DE6" w:rsidRPr="005F1A88" w:rsidRDefault="00577DE6" w:rsidP="00D5219A">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
          <w:p w:rsidR="00577DE6" w:rsidRPr="005F1A88" w:rsidRDefault="00577DE6" w:rsidP="0095228B">
            <w:pPr>
              <w:spacing w:before="60"/>
              <w:rPr>
                <w:rFonts w:ascii="Arial" w:hAnsi="Arial" w:cs="Arial"/>
                <w:sz w:val="16"/>
              </w:rPr>
            </w:pPr>
          </w:p>
        </w:tc>
        <w:tc>
          <w:tcPr>
            <w:tcW w:w="2430" w:type="dxa"/>
            <w:tcBorders>
              <w:top w:val="single" w:sz="6" w:space="0" w:color="auto"/>
              <w:left w:val="single" w:sz="6" w:space="0" w:color="auto"/>
              <w:bottom w:val="single" w:sz="6" w:space="0" w:color="auto"/>
              <w:right w:val="single" w:sz="6" w:space="0" w:color="auto"/>
            </w:tcBorders>
          </w:tcPr>
          <w:p w:rsidR="00577DE6" w:rsidRPr="00577DE6" w:rsidRDefault="00577DE6">
            <w:pPr>
              <w:rPr>
                <w:rFonts w:ascii="Arial" w:hAnsi="Arial" w:cs="Arial"/>
                <w:sz w:val="16"/>
              </w:rPr>
            </w:pPr>
          </w:p>
        </w:tc>
      </w:tr>
      <w:bookmarkEnd w:id="1"/>
      <w:tr w:rsidR="00577DE6" w:rsidTr="00717BBA">
        <w:tc>
          <w:tcPr>
            <w:tcW w:w="297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rPr>
            </w:pPr>
          </w:p>
        </w:tc>
        <w:tc>
          <w:tcPr>
            <w:tcW w:w="99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rPr>
            </w:pPr>
          </w:p>
        </w:tc>
        <w:tc>
          <w:tcPr>
            <w:tcW w:w="1260" w:type="dxa"/>
            <w:tcBorders>
              <w:top w:val="single" w:sz="6" w:space="0" w:color="auto"/>
              <w:left w:val="single" w:sz="6" w:space="0" w:color="auto"/>
              <w:bottom w:val="single" w:sz="6" w:space="0" w:color="auto"/>
              <w:right w:val="single" w:sz="6" w:space="0" w:color="auto"/>
            </w:tcBorders>
          </w:tcPr>
          <w:p w:rsidR="00577DE6" w:rsidRPr="005F1A88" w:rsidRDefault="00577DE6" w:rsidP="0095228B">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
          <w:p w:rsidR="00577DE6" w:rsidRPr="005F1A88" w:rsidRDefault="00577DE6" w:rsidP="0095228B">
            <w:pPr>
              <w:spacing w:before="60"/>
              <w:rPr>
                <w:rFonts w:ascii="Arial" w:hAnsi="Arial" w:cs="Arial"/>
                <w:sz w:val="16"/>
              </w:rPr>
            </w:pPr>
          </w:p>
        </w:tc>
        <w:tc>
          <w:tcPr>
            <w:tcW w:w="2430" w:type="dxa"/>
            <w:tcBorders>
              <w:top w:val="single" w:sz="6" w:space="0" w:color="auto"/>
              <w:left w:val="single" w:sz="6" w:space="0" w:color="auto"/>
              <w:bottom w:val="single" w:sz="6" w:space="0" w:color="auto"/>
              <w:right w:val="single" w:sz="6" w:space="0" w:color="auto"/>
            </w:tcBorders>
          </w:tcPr>
          <w:p w:rsidR="00577DE6" w:rsidRPr="00577DE6" w:rsidRDefault="00577DE6">
            <w:pPr>
              <w:rPr>
                <w:rFonts w:ascii="Arial" w:hAnsi="Arial" w:cs="Arial"/>
                <w:sz w:val="16"/>
              </w:rPr>
            </w:pPr>
          </w:p>
        </w:tc>
      </w:tr>
      <w:tr w:rsidR="00577DE6" w:rsidTr="00717BBA">
        <w:tc>
          <w:tcPr>
            <w:tcW w:w="297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rPr>
            </w:pPr>
          </w:p>
        </w:tc>
        <w:tc>
          <w:tcPr>
            <w:tcW w:w="99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rPr>
            </w:pPr>
          </w:p>
        </w:tc>
        <w:tc>
          <w:tcPr>
            <w:tcW w:w="1260" w:type="dxa"/>
            <w:tcBorders>
              <w:top w:val="single" w:sz="6" w:space="0" w:color="auto"/>
              <w:left w:val="single" w:sz="6" w:space="0" w:color="auto"/>
              <w:bottom w:val="single" w:sz="6" w:space="0" w:color="auto"/>
              <w:right w:val="single" w:sz="6" w:space="0" w:color="auto"/>
            </w:tcBorders>
          </w:tcPr>
          <w:p w:rsidR="00577DE6" w:rsidRPr="005F1A88" w:rsidRDefault="00577DE6" w:rsidP="0095228B">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
          <w:p w:rsidR="00577DE6" w:rsidRPr="005F1A88" w:rsidRDefault="00577DE6" w:rsidP="0095228B">
            <w:pPr>
              <w:spacing w:before="60"/>
              <w:rPr>
                <w:rFonts w:ascii="Arial" w:hAnsi="Arial" w:cs="Arial"/>
                <w:sz w:val="16"/>
              </w:rPr>
            </w:pPr>
          </w:p>
        </w:tc>
        <w:tc>
          <w:tcPr>
            <w:tcW w:w="2430" w:type="dxa"/>
            <w:tcBorders>
              <w:top w:val="single" w:sz="6" w:space="0" w:color="auto"/>
              <w:left w:val="single" w:sz="6" w:space="0" w:color="auto"/>
              <w:bottom w:val="single" w:sz="6" w:space="0" w:color="auto"/>
              <w:right w:val="single" w:sz="6" w:space="0" w:color="auto"/>
            </w:tcBorders>
          </w:tcPr>
          <w:p w:rsidR="00577DE6" w:rsidRPr="00577DE6" w:rsidRDefault="00577DE6">
            <w:pPr>
              <w:rPr>
                <w:rFonts w:ascii="Arial" w:hAnsi="Arial" w:cs="Arial"/>
                <w:sz w:val="16"/>
              </w:rPr>
            </w:pPr>
          </w:p>
        </w:tc>
      </w:tr>
      <w:tr w:rsidR="00577DE6" w:rsidRPr="005A3D6F" w:rsidTr="00717BBA">
        <w:tc>
          <w:tcPr>
            <w:tcW w:w="297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rPr>
            </w:pPr>
          </w:p>
        </w:tc>
        <w:tc>
          <w:tcPr>
            <w:tcW w:w="99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rPr>
            </w:pPr>
          </w:p>
        </w:tc>
        <w:tc>
          <w:tcPr>
            <w:tcW w:w="1260" w:type="dxa"/>
            <w:tcBorders>
              <w:top w:val="single" w:sz="6" w:space="0" w:color="auto"/>
              <w:left w:val="single" w:sz="6" w:space="0" w:color="auto"/>
              <w:bottom w:val="single" w:sz="6" w:space="0" w:color="auto"/>
              <w:right w:val="single" w:sz="6" w:space="0" w:color="auto"/>
            </w:tcBorders>
          </w:tcPr>
          <w:p w:rsidR="00577DE6" w:rsidRPr="005F1A88" w:rsidRDefault="00577DE6" w:rsidP="0095228B">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
          <w:p w:rsidR="00577DE6" w:rsidRPr="005F1A88" w:rsidRDefault="00577DE6" w:rsidP="0095228B">
            <w:pPr>
              <w:spacing w:before="60"/>
              <w:rPr>
                <w:rFonts w:ascii="Arial" w:hAnsi="Arial" w:cs="Arial"/>
                <w:sz w:val="16"/>
              </w:rPr>
            </w:pPr>
          </w:p>
        </w:tc>
        <w:tc>
          <w:tcPr>
            <w:tcW w:w="2430" w:type="dxa"/>
            <w:tcBorders>
              <w:top w:val="single" w:sz="6" w:space="0" w:color="auto"/>
              <w:left w:val="single" w:sz="6" w:space="0" w:color="auto"/>
              <w:bottom w:val="single" w:sz="6" w:space="0" w:color="auto"/>
              <w:right w:val="single" w:sz="6" w:space="0" w:color="auto"/>
            </w:tcBorders>
          </w:tcPr>
          <w:p w:rsidR="00577DE6" w:rsidRPr="00577DE6" w:rsidRDefault="00577DE6">
            <w:pPr>
              <w:rPr>
                <w:rFonts w:ascii="Arial" w:hAnsi="Arial" w:cs="Arial"/>
                <w:sz w:val="16"/>
              </w:rPr>
            </w:pPr>
          </w:p>
        </w:tc>
      </w:tr>
      <w:tr w:rsidR="00577DE6" w:rsidRPr="005A3D6F" w:rsidTr="00717BBA">
        <w:tc>
          <w:tcPr>
            <w:tcW w:w="297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lang w:val="fr-FR"/>
              </w:rPr>
            </w:pPr>
          </w:p>
        </w:tc>
        <w:tc>
          <w:tcPr>
            <w:tcW w:w="99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rPr>
            </w:pPr>
          </w:p>
        </w:tc>
        <w:tc>
          <w:tcPr>
            <w:tcW w:w="1260" w:type="dxa"/>
            <w:tcBorders>
              <w:top w:val="single" w:sz="6" w:space="0" w:color="auto"/>
              <w:left w:val="single" w:sz="6" w:space="0" w:color="auto"/>
              <w:bottom w:val="single" w:sz="6" w:space="0" w:color="auto"/>
              <w:right w:val="single" w:sz="6" w:space="0" w:color="auto"/>
            </w:tcBorders>
          </w:tcPr>
          <w:p w:rsidR="00577DE6" w:rsidRPr="005F1A88" w:rsidRDefault="00577DE6" w:rsidP="0095228B">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
          <w:p w:rsidR="00577DE6" w:rsidRPr="005F1A88" w:rsidRDefault="00577DE6" w:rsidP="0095228B">
            <w:pPr>
              <w:spacing w:before="60"/>
              <w:rPr>
                <w:rFonts w:ascii="Arial" w:hAnsi="Arial" w:cs="Arial"/>
                <w:sz w:val="16"/>
              </w:rPr>
            </w:pPr>
          </w:p>
        </w:tc>
        <w:tc>
          <w:tcPr>
            <w:tcW w:w="2430" w:type="dxa"/>
            <w:tcBorders>
              <w:top w:val="single" w:sz="6" w:space="0" w:color="auto"/>
              <w:left w:val="single" w:sz="6" w:space="0" w:color="auto"/>
              <w:bottom w:val="single" w:sz="6" w:space="0" w:color="auto"/>
              <w:right w:val="single" w:sz="6" w:space="0" w:color="auto"/>
            </w:tcBorders>
          </w:tcPr>
          <w:p w:rsidR="00577DE6" w:rsidRPr="00577DE6" w:rsidRDefault="00577DE6">
            <w:pPr>
              <w:rPr>
                <w:rFonts w:ascii="Arial" w:hAnsi="Arial" w:cs="Arial"/>
                <w:sz w:val="16"/>
              </w:rPr>
            </w:pPr>
          </w:p>
        </w:tc>
      </w:tr>
      <w:tr w:rsidR="00577DE6" w:rsidRPr="005A3D6F" w:rsidTr="00717BBA">
        <w:tc>
          <w:tcPr>
            <w:tcW w:w="297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rPr>
            </w:pPr>
          </w:p>
        </w:tc>
        <w:tc>
          <w:tcPr>
            <w:tcW w:w="99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rPr>
            </w:pPr>
          </w:p>
        </w:tc>
        <w:tc>
          <w:tcPr>
            <w:tcW w:w="1260" w:type="dxa"/>
            <w:tcBorders>
              <w:top w:val="single" w:sz="6" w:space="0" w:color="auto"/>
              <w:left w:val="single" w:sz="6" w:space="0" w:color="auto"/>
              <w:bottom w:val="single" w:sz="6" w:space="0" w:color="auto"/>
              <w:right w:val="single" w:sz="6" w:space="0" w:color="auto"/>
            </w:tcBorders>
          </w:tcPr>
          <w:p w:rsidR="00577DE6" w:rsidRPr="005F1A88" w:rsidRDefault="00577DE6" w:rsidP="0095228B">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
          <w:p w:rsidR="00577DE6" w:rsidRPr="005F1A88" w:rsidRDefault="00577DE6" w:rsidP="0095228B">
            <w:pPr>
              <w:spacing w:before="60"/>
              <w:rPr>
                <w:rFonts w:ascii="Arial" w:hAnsi="Arial" w:cs="Arial"/>
                <w:sz w:val="16"/>
              </w:rPr>
            </w:pPr>
          </w:p>
        </w:tc>
        <w:tc>
          <w:tcPr>
            <w:tcW w:w="2430" w:type="dxa"/>
            <w:tcBorders>
              <w:top w:val="single" w:sz="6" w:space="0" w:color="auto"/>
              <w:left w:val="single" w:sz="6" w:space="0" w:color="auto"/>
              <w:bottom w:val="single" w:sz="6" w:space="0" w:color="auto"/>
              <w:right w:val="single" w:sz="6" w:space="0" w:color="auto"/>
            </w:tcBorders>
          </w:tcPr>
          <w:p w:rsidR="00577DE6" w:rsidRPr="00577DE6" w:rsidRDefault="00577DE6">
            <w:pPr>
              <w:rPr>
                <w:rFonts w:ascii="Arial" w:hAnsi="Arial" w:cs="Arial"/>
                <w:sz w:val="16"/>
              </w:rPr>
            </w:pPr>
          </w:p>
        </w:tc>
      </w:tr>
      <w:tr w:rsidR="00577DE6" w:rsidRPr="005A3D6F" w:rsidTr="00717BBA">
        <w:tc>
          <w:tcPr>
            <w:tcW w:w="297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lang w:val="fr-FR"/>
              </w:rPr>
            </w:pPr>
          </w:p>
        </w:tc>
        <w:tc>
          <w:tcPr>
            <w:tcW w:w="99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rPr>
            </w:pPr>
          </w:p>
        </w:tc>
        <w:tc>
          <w:tcPr>
            <w:tcW w:w="1260" w:type="dxa"/>
            <w:tcBorders>
              <w:top w:val="single" w:sz="6" w:space="0" w:color="auto"/>
              <w:left w:val="single" w:sz="6" w:space="0" w:color="auto"/>
              <w:bottom w:val="single" w:sz="6" w:space="0" w:color="auto"/>
              <w:right w:val="single" w:sz="6" w:space="0" w:color="auto"/>
            </w:tcBorders>
          </w:tcPr>
          <w:p w:rsidR="00577DE6" w:rsidRPr="005F1A88" w:rsidRDefault="00577DE6" w:rsidP="00106295">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
          <w:p w:rsidR="00577DE6" w:rsidRPr="005F1A88" w:rsidRDefault="00577DE6" w:rsidP="00106295">
            <w:pPr>
              <w:spacing w:before="60"/>
              <w:rPr>
                <w:rFonts w:ascii="Arial" w:hAnsi="Arial" w:cs="Arial"/>
                <w:sz w:val="16"/>
              </w:rPr>
            </w:pPr>
          </w:p>
        </w:tc>
        <w:tc>
          <w:tcPr>
            <w:tcW w:w="2430" w:type="dxa"/>
            <w:tcBorders>
              <w:top w:val="single" w:sz="6" w:space="0" w:color="auto"/>
              <w:left w:val="single" w:sz="6" w:space="0" w:color="auto"/>
              <w:bottom w:val="single" w:sz="6" w:space="0" w:color="auto"/>
              <w:right w:val="single" w:sz="6" w:space="0" w:color="auto"/>
            </w:tcBorders>
          </w:tcPr>
          <w:p w:rsidR="00577DE6" w:rsidRPr="00577DE6" w:rsidRDefault="00577DE6">
            <w:pPr>
              <w:rPr>
                <w:rFonts w:ascii="Arial" w:hAnsi="Arial" w:cs="Arial"/>
                <w:sz w:val="16"/>
              </w:rPr>
            </w:pPr>
          </w:p>
        </w:tc>
      </w:tr>
    </w:tbl>
    <w:p w:rsidR="00BD008B" w:rsidRPr="005A3D6F" w:rsidRDefault="00BD008B">
      <w:pPr>
        <w:rPr>
          <w:color w:val="FF0000"/>
        </w:rPr>
      </w:pPr>
    </w:p>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Typedef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463F40" w:rsidP="00F957FA">
            <w:pPr>
              <w:spacing w:before="60"/>
              <w:rPr>
                <w:rFonts w:ascii="Arial" w:hAnsi="Arial" w:cs="Arial"/>
                <w:sz w:val="16"/>
              </w:rPr>
            </w:pPr>
            <w:r>
              <w:rPr>
                <w:rFonts w:ascii="Arial" w:hAnsi="Arial" w:cs="Arial"/>
                <w:sz w:val="16"/>
              </w:rPr>
              <w:t>None</w:t>
            </w: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63F40">
        <w:trPr>
          <w:jc w:val="center"/>
        </w:trPr>
        <w:tc>
          <w:tcPr>
            <w:tcW w:w="4608" w:type="dxa"/>
            <w:tcBorders>
              <w:top w:val="nil"/>
              <w:left w:val="single" w:sz="6" w:space="0" w:color="auto"/>
              <w:bottom w:val="single" w:sz="6" w:space="0" w:color="auto"/>
              <w:right w:val="single" w:sz="6" w:space="0" w:color="auto"/>
            </w:tcBorders>
          </w:tcPr>
          <w:p w:rsidR="00463F40" w:rsidRPr="00463F40" w:rsidRDefault="00842C50" w:rsidP="00463F40">
            <w:pPr>
              <w:spacing w:before="60"/>
              <w:rPr>
                <w:rFonts w:ascii="Arial" w:hAnsi="Arial" w:cs="Arial"/>
                <w:sz w:val="16"/>
              </w:rPr>
            </w:pPr>
            <w:r w:rsidRPr="00842C50">
              <w:rPr>
                <w:rFonts w:ascii="Arial" w:hAnsi="Arial" w:cs="Arial"/>
                <w:sz w:val="16"/>
              </w:rPr>
              <w:t>k_EstPkCurr2msLPFKn_Uls_u16</w:t>
            </w:r>
          </w:p>
        </w:tc>
      </w:tr>
      <w:tr w:rsidR="00463F40">
        <w:trPr>
          <w:jc w:val="center"/>
        </w:trPr>
        <w:tc>
          <w:tcPr>
            <w:tcW w:w="4608" w:type="dxa"/>
            <w:tcBorders>
              <w:top w:val="nil"/>
              <w:left w:val="single" w:sz="6" w:space="0" w:color="auto"/>
              <w:bottom w:val="single" w:sz="6" w:space="0" w:color="auto"/>
              <w:right w:val="single" w:sz="6" w:space="0" w:color="auto"/>
            </w:tcBorders>
          </w:tcPr>
          <w:p w:rsidR="00463F40" w:rsidRPr="00463F40" w:rsidRDefault="00842C50" w:rsidP="00463F40">
            <w:pPr>
              <w:spacing w:before="60"/>
              <w:rPr>
                <w:rFonts w:ascii="Arial" w:hAnsi="Arial" w:cs="Arial"/>
                <w:sz w:val="16"/>
              </w:rPr>
            </w:pPr>
            <w:r w:rsidRPr="00842C50">
              <w:rPr>
                <w:rFonts w:ascii="Arial" w:hAnsi="Arial" w:cs="Arial"/>
                <w:sz w:val="16"/>
              </w:rPr>
              <w:t>k_EstPkCurrSlowLoopLPFKn_Uls_u16</w:t>
            </w:r>
          </w:p>
        </w:tc>
      </w:tr>
    </w:tbl>
    <w:p w:rsidR="004A781C" w:rsidRDefault="004A781C">
      <w:pPr>
        <w:pStyle w:val="Heading2"/>
      </w:pPr>
      <w:proofErr w:type="gramStart"/>
      <w:r>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680"/>
        <w:gridCol w:w="1680"/>
        <w:gridCol w:w="1680"/>
      </w:tblGrid>
      <w:tr w:rsidR="00DE4889" w:rsidTr="00F957FA">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463F40" w:rsidP="00F957FA">
            <w:pPr>
              <w:spacing w:before="60"/>
              <w:rPr>
                <w:rFonts w:ascii="Arial" w:hAnsi="Arial" w:cs="Arial"/>
                <w:sz w:val="16"/>
              </w:rPr>
            </w:pPr>
            <w:r>
              <w:rPr>
                <w:rFonts w:ascii="Arial" w:hAnsi="Arial" w:cs="Arial"/>
                <w:sz w:val="16"/>
              </w:rPr>
              <w:t>None</w:t>
            </w: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842C50">
            <w:pPr>
              <w:spacing w:before="60"/>
              <w:rPr>
                <w:rFonts w:ascii="Arial" w:hAnsi="Arial" w:cs="Arial"/>
                <w:sz w:val="16"/>
              </w:rPr>
            </w:pPr>
            <w:r w:rsidRPr="00842C50">
              <w:rPr>
                <w:rFonts w:ascii="Arial" w:hAnsi="Arial" w:cs="Arial"/>
                <w:sz w:val="16"/>
              </w:rPr>
              <w:t>D_ESTPKCURRLOLMT_AMPSQ_F32</w:t>
            </w:r>
          </w:p>
        </w:tc>
      </w:tr>
      <w:tr w:rsidR="00463F40">
        <w:trPr>
          <w:jc w:val="center"/>
        </w:trPr>
        <w:tc>
          <w:tcPr>
            <w:tcW w:w="4608" w:type="dxa"/>
            <w:tcBorders>
              <w:top w:val="nil"/>
              <w:left w:val="single" w:sz="6" w:space="0" w:color="auto"/>
              <w:bottom w:val="single" w:sz="6" w:space="0" w:color="auto"/>
              <w:right w:val="single" w:sz="6" w:space="0" w:color="auto"/>
            </w:tcBorders>
          </w:tcPr>
          <w:p w:rsidR="00463F40" w:rsidRDefault="00842C50" w:rsidP="0095228B">
            <w:pPr>
              <w:spacing w:before="60"/>
              <w:rPr>
                <w:rFonts w:ascii="Arial" w:hAnsi="Arial" w:cs="Arial"/>
                <w:sz w:val="16"/>
              </w:rPr>
            </w:pPr>
            <w:r w:rsidRPr="00842C50">
              <w:rPr>
                <w:rFonts w:ascii="Arial" w:hAnsi="Arial" w:cs="Arial"/>
                <w:sz w:val="16"/>
              </w:rPr>
              <w:t>D_ESTPKCURRHILMT_AMPSQ_F32</w:t>
            </w:r>
          </w:p>
        </w:tc>
      </w:tr>
    </w:tbl>
    <w:p w:rsidR="004A781C" w:rsidRDefault="004A781C"/>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463F40"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842C50" w:rsidRDefault="00842C50" w:rsidP="00842C50">
      <w:pPr>
        <w:numPr>
          <w:ilvl w:val="0"/>
          <w:numId w:val="5"/>
        </w:numPr>
        <w:spacing w:after="0"/>
      </w:pPr>
      <w:r w:rsidRPr="00842C50">
        <w:t>LPF_SvUpdate_u16InFixKTrunc_m</w:t>
      </w:r>
    </w:p>
    <w:p w:rsidR="00842C50" w:rsidRDefault="00842C50" w:rsidP="00842C50">
      <w:pPr>
        <w:numPr>
          <w:ilvl w:val="0"/>
          <w:numId w:val="5"/>
        </w:numPr>
        <w:spacing w:after="0"/>
      </w:pPr>
      <w:r w:rsidRPr="00842C50">
        <w:t>LPF_OpUpdate_u16InFixKTrunc_m</w:t>
      </w:r>
    </w:p>
    <w:p w:rsidR="00842C50" w:rsidRDefault="00842C50" w:rsidP="00842C50">
      <w:pPr>
        <w:numPr>
          <w:ilvl w:val="0"/>
          <w:numId w:val="5"/>
        </w:numPr>
        <w:spacing w:after="0"/>
      </w:pPr>
      <w:r w:rsidRPr="00842C50">
        <w:t>LPF_SvUpdate_s16InFixKTrunc_m</w:t>
      </w:r>
    </w:p>
    <w:p w:rsidR="00842C50" w:rsidRDefault="00842C50" w:rsidP="00842C50">
      <w:pPr>
        <w:numPr>
          <w:ilvl w:val="0"/>
          <w:numId w:val="5"/>
        </w:numPr>
        <w:spacing w:after="0"/>
      </w:pPr>
      <w:r w:rsidRPr="00842C50">
        <w:t>LPF_OpUpdate_s16InFixKTrunc_m</w:t>
      </w:r>
    </w:p>
    <w:p w:rsidR="00463F40" w:rsidRDefault="00463F40" w:rsidP="00842C50">
      <w:pPr>
        <w:numPr>
          <w:ilvl w:val="0"/>
          <w:numId w:val="5"/>
        </w:numPr>
        <w:spacing w:after="0"/>
      </w:pPr>
      <w:proofErr w:type="spellStart"/>
      <w:r w:rsidRPr="00463F40">
        <w:t>FPM_FloatToFixed_m</w:t>
      </w:r>
      <w:proofErr w:type="spellEnd"/>
    </w:p>
    <w:p w:rsidR="00463F40" w:rsidRDefault="00463F40" w:rsidP="008B3E94">
      <w:pPr>
        <w:numPr>
          <w:ilvl w:val="0"/>
          <w:numId w:val="5"/>
        </w:numPr>
        <w:spacing w:after="0"/>
      </w:pPr>
      <w:proofErr w:type="spellStart"/>
      <w:r w:rsidRPr="00463F40">
        <w:t>FPM_FixedToFloat_m</w:t>
      </w:r>
      <w:proofErr w:type="spellEnd"/>
    </w:p>
    <w:p w:rsidR="007E1B5B" w:rsidRDefault="007E1B5B" w:rsidP="008B3E94">
      <w:pPr>
        <w:numPr>
          <w:ilvl w:val="0"/>
          <w:numId w:val="5"/>
        </w:numPr>
        <w:spacing w:after="0"/>
      </w:pPr>
      <w:proofErr w:type="spellStart"/>
      <w:r w:rsidRPr="007E1B5B">
        <w:t>Limit_m</w:t>
      </w:r>
      <w:proofErr w:type="spellEnd"/>
    </w:p>
    <w:p w:rsidR="008B3E94" w:rsidRDefault="008B3E94" w:rsidP="008B3E94">
      <w:pPr>
        <w:spacing w:after="0"/>
        <w:ind w:left="720"/>
      </w:pPr>
    </w:p>
    <w:p w:rsidR="008B3E94" w:rsidRDefault="008B3E94" w:rsidP="008B3E94">
      <w:pPr>
        <w:pStyle w:val="Heading2"/>
      </w:pPr>
      <w:r>
        <w:t>Data Hiding Functions</w:t>
      </w:r>
    </w:p>
    <w:p w:rsidR="00DC7E08" w:rsidRDefault="00F141E2" w:rsidP="00DC7E08">
      <w:pPr>
        <w:numPr>
          <w:ilvl w:val="0"/>
          <w:numId w:val="10"/>
        </w:numPr>
        <w:spacing w:after="0"/>
      </w:pPr>
      <w:r>
        <w:t>None</w:t>
      </w: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7E1B5B" w:rsidRDefault="007E1B5B" w:rsidP="007E1B5B"/>
    <w:p w:rsidR="008F6DBB" w:rsidRDefault="007E1B5B" w:rsidP="007E1B5B">
      <w:r>
        <w:t>None</w:t>
      </w:r>
    </w:p>
    <w:p w:rsidR="007E1B5B" w:rsidRDefault="007E1B5B" w:rsidP="007E1B5B"/>
    <w:p w:rsidR="008B3E94" w:rsidRDefault="008B3E94" w:rsidP="008B3E94">
      <w:pPr>
        <w:pStyle w:val="Heading2"/>
      </w:pPr>
      <w:r>
        <w:t>Local Functions/Macros Used by this MDD only</w:t>
      </w:r>
    </w:p>
    <w:p w:rsidR="007E1B5B" w:rsidRDefault="007E1B5B" w:rsidP="007E1B5B"/>
    <w:p w:rsidR="008B3E94" w:rsidRDefault="007E1B5B" w:rsidP="007E1B5B">
      <w:r>
        <w:t>None</w:t>
      </w:r>
    </w:p>
    <w:p w:rsidR="008B3E94" w:rsidRDefault="008B3E94">
      <w:pPr>
        <w:spacing w:after="0"/>
        <w:rPr>
          <w:rFonts w:ascii="Arial" w:hAnsi="Arial"/>
          <w:b/>
          <w:kern w:val="28"/>
          <w:sz w:val="28"/>
        </w:rPr>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106295" w:rsidP="002C03D8">
      <w:r>
        <w:t>None</w:t>
      </w:r>
    </w:p>
    <w:p w:rsidR="006F6482" w:rsidRDefault="006F6482" w:rsidP="002C03D8"/>
    <w:p w:rsidR="004A781C" w:rsidRDefault="004A781C" w:rsidP="00331A9A">
      <w:pPr>
        <w:pStyle w:val="Heading2"/>
      </w:pPr>
      <w:r>
        <w:t>Initialization Functions</w:t>
      </w:r>
    </w:p>
    <w:p w:rsidR="004A781C" w:rsidRDefault="00F141E2">
      <w:r>
        <w:t>None</w:t>
      </w:r>
    </w:p>
    <w:p w:rsidR="007E1B5B" w:rsidRPr="007E1B5B" w:rsidRDefault="007E1B5B" w:rsidP="007E1B5B">
      <w:pPr>
        <w:jc w:val="center"/>
      </w:pPr>
    </w:p>
    <w:p w:rsidR="004A781C" w:rsidRDefault="004A781C">
      <w:pPr>
        <w:pStyle w:val="Heading2"/>
      </w:pPr>
      <w:r>
        <w:br w:type="page"/>
      </w:r>
      <w:r>
        <w:lastRenderedPageBreak/>
        <w:t>Periodic Functions</w:t>
      </w:r>
    </w:p>
    <w:p w:rsidR="004A781C" w:rsidRDefault="004A781C" w:rsidP="00842C50">
      <w:pPr>
        <w:pStyle w:val="Heading3"/>
      </w:pPr>
      <w:r>
        <w:t xml:space="preserve">Per: </w:t>
      </w:r>
      <w:r w:rsidR="00842C50" w:rsidRPr="00842C50">
        <w:t>PeakCurrEst_Per1</w:t>
      </w:r>
    </w:p>
    <w:p w:rsidR="004A781C" w:rsidRDefault="004A781C">
      <w:pPr>
        <w:pStyle w:val="Heading4"/>
      </w:pPr>
      <w:r>
        <w:t>Design Rationale</w:t>
      </w:r>
    </w:p>
    <w:p w:rsidR="004A781C" w:rsidRDefault="00F141E2">
      <w:r>
        <w:t>None</w:t>
      </w:r>
    </w:p>
    <w:p w:rsidR="004A781C" w:rsidRDefault="004A781C">
      <w:pPr>
        <w:pStyle w:val="Heading4"/>
      </w:pPr>
      <w:r>
        <w:t>Program Flow Start</w:t>
      </w:r>
    </w:p>
    <w:p w:rsidR="009F0BF3" w:rsidRDefault="00577DE6">
      <w:r w:rsidRPr="00577DE6">
        <w:t xml:space="preserve"> Rte_Call_PeakCurrEst_Per1_CP0_CheckpointReached</w:t>
      </w:r>
    </w:p>
    <w:p w:rsidR="00075A1F" w:rsidRDefault="004A781C" w:rsidP="00075A1F">
      <w:pPr>
        <w:pStyle w:val="Heading4"/>
      </w:pPr>
      <w:r>
        <w:t>Store Module Inputs to Local copies</w:t>
      </w:r>
    </w:p>
    <w:p w:rsidR="009F73C1" w:rsidRDefault="009F73C1" w:rsidP="009F73C1">
      <w:proofErr w:type="spellStart"/>
      <w:r>
        <w:t>IvtrLoaMtgtnEn_Cnt_T_lgc</w:t>
      </w:r>
      <w:proofErr w:type="spellEnd"/>
      <w:r>
        <w:t xml:space="preserve">   </w:t>
      </w:r>
      <w:proofErr w:type="gramStart"/>
      <w:r>
        <w:t>=  Rte</w:t>
      </w:r>
      <w:proofErr w:type="gramEnd"/>
      <w:r>
        <w:t xml:space="preserve">_IRead_PeakCurrEst_Per1_IvtrLoaMtgtnEn_Cnt_lgc()   </w:t>
      </w:r>
    </w:p>
    <w:p w:rsidR="00842C50" w:rsidRDefault="009F73C1" w:rsidP="009F73C1">
      <w:pPr>
        <w:rPr>
          <w:ins w:id="2" w:author="Windows User" w:date="2016-07-25T11:39:00Z"/>
        </w:rPr>
      </w:pPr>
      <w:proofErr w:type="spellStart"/>
      <w:r>
        <w:t>MotCurrLoaMtgtnEn_Cnt_T_lgc</w:t>
      </w:r>
      <w:proofErr w:type="spellEnd"/>
      <w:proofErr w:type="gramStart"/>
      <w:r>
        <w:t>=  Rte</w:t>
      </w:r>
      <w:proofErr w:type="gramEnd"/>
      <w:r>
        <w:t>_IRead_PeakCurrEst_Per1_MotCurrLoaMtgtnEn_Cnt_lgc()</w:t>
      </w:r>
    </w:p>
    <w:p w:rsidR="00A47E2C" w:rsidRDefault="00A47E2C" w:rsidP="009F73C1">
      <w:pPr>
        <w:rPr>
          <w:ins w:id="3" w:author="Windows User" w:date="2016-07-25T11:39:00Z"/>
        </w:rPr>
      </w:pPr>
      <w:proofErr w:type="spellStart"/>
      <w:ins w:id="4" w:author="Windows User" w:date="2016-07-25T11:39:00Z">
        <w:r w:rsidRPr="00A47E2C">
          <w:t>DualEcuMotCtrlMtgnEna_Cnt_T_</w:t>
        </w:r>
        <w:proofErr w:type="gramStart"/>
        <w:r w:rsidRPr="00A47E2C">
          <w:t>lgc</w:t>
        </w:r>
        <w:proofErr w:type="spellEnd"/>
        <w:r w:rsidRPr="00A47E2C">
          <w:t xml:space="preserve">  =</w:t>
        </w:r>
        <w:proofErr w:type="gramEnd"/>
        <w:r w:rsidRPr="00A47E2C">
          <w:t xml:space="preserve">  Rte_IRead_PeakCurrEst_Per1_DualEcuMotCtrlMtgnEna_Cnt_lgc()</w:t>
        </w:r>
      </w:ins>
    </w:p>
    <w:p w:rsidR="00A47E2C" w:rsidRDefault="00A47E2C" w:rsidP="009F73C1"/>
    <w:p w:rsidR="009F73C1" w:rsidRPr="00842C50" w:rsidDel="00A47E2C" w:rsidRDefault="00A47E2C" w:rsidP="009F73C1">
      <w:pPr>
        <w:rPr>
          <w:del w:id="5" w:author="Windows User" w:date="2016-07-25T11:39:00Z"/>
        </w:rPr>
      </w:pPr>
      <w:proofErr w:type="gramStart"/>
      <w:ins w:id="6" w:author="Windows User" w:date="2016-07-25T11:39:00Z">
        <w:r w:rsidRPr="00A47E2C">
          <w:t>if(</w:t>
        </w:r>
        <w:proofErr w:type="gramEnd"/>
        <w:r w:rsidRPr="00A47E2C">
          <w:t xml:space="preserve"> (</w:t>
        </w:r>
        <w:proofErr w:type="spellStart"/>
        <w:r w:rsidRPr="00A47E2C">
          <w:t>IvtrLoaMtgtnEn_Cnt_T_lgc</w:t>
        </w:r>
        <w:proofErr w:type="spellEnd"/>
        <w:r w:rsidRPr="00A47E2C">
          <w:t xml:space="preserve"> == TRUE) || (</w:t>
        </w:r>
        <w:proofErr w:type="spellStart"/>
        <w:r w:rsidRPr="00A47E2C">
          <w:t>MotCurrLoaMtgtnEn_Cnt_T_lgc</w:t>
        </w:r>
        <w:proofErr w:type="spellEnd"/>
        <w:r w:rsidRPr="00A47E2C">
          <w:t xml:space="preserve"> == TRUE) || (</w:t>
        </w:r>
        <w:proofErr w:type="spellStart"/>
        <w:r w:rsidRPr="00A47E2C">
          <w:t>DualEcuMotCtrlMtgnEna_Cnt_T_lgc</w:t>
        </w:r>
        <w:proofErr w:type="spellEnd"/>
        <w:r w:rsidRPr="00A47E2C">
          <w:t xml:space="preserve"> == TRUE) ) </w:t>
        </w:r>
      </w:ins>
      <w:del w:id="7" w:author="Windows User" w:date="2016-07-25T11:39:00Z">
        <w:r w:rsidR="009F73C1" w:rsidDel="00A47E2C">
          <w:delText>If (</w:delText>
        </w:r>
        <w:r w:rsidR="009F73C1" w:rsidRPr="009F73C1" w:rsidDel="00A47E2C">
          <w:delText>(IvtrLoaMtgtnEn_Cnt_T_lgc == TRUE) ||(MotCurrLoaMtgtnEn_Cnt_T_lgc ==TRUE)</w:delText>
        </w:r>
        <w:r w:rsidR="009F73C1" w:rsidDel="00A47E2C">
          <w:delText>)</w:delText>
        </w:r>
      </w:del>
    </w:p>
    <w:p w:rsidR="009F73C1" w:rsidRPr="009F73C1" w:rsidRDefault="009F73C1" w:rsidP="009F73C1">
      <w:pPr>
        <w:ind w:firstLine="720"/>
        <w:rPr>
          <w:sz w:val="18"/>
          <w:szCs w:val="18"/>
        </w:rPr>
      </w:pPr>
      <w:r w:rsidRPr="009F73C1">
        <w:rPr>
          <w:sz w:val="18"/>
          <w:szCs w:val="18"/>
        </w:rPr>
        <w:t>EstMtrCurrQax_Amp_T_f32=Rte_IRead_PeakCurrEst_Per1_MtrCurrQaxRef_Amp_</w:t>
      </w:r>
      <w:proofErr w:type="gramStart"/>
      <w:r w:rsidRPr="009F73C1">
        <w:rPr>
          <w:sz w:val="18"/>
          <w:szCs w:val="18"/>
        </w:rPr>
        <w:t>f32(</w:t>
      </w:r>
      <w:proofErr w:type="gramEnd"/>
      <w:r w:rsidRPr="009F73C1">
        <w:rPr>
          <w:sz w:val="18"/>
          <w:szCs w:val="18"/>
        </w:rPr>
        <w:t>);</w:t>
      </w:r>
    </w:p>
    <w:p w:rsidR="009F73C1" w:rsidRDefault="009F73C1" w:rsidP="009F73C1">
      <w:pPr>
        <w:rPr>
          <w:sz w:val="18"/>
          <w:szCs w:val="18"/>
        </w:rPr>
      </w:pPr>
      <w:r w:rsidRPr="009F73C1">
        <w:rPr>
          <w:sz w:val="18"/>
          <w:szCs w:val="18"/>
        </w:rPr>
        <w:tab/>
        <w:t>EstMtrCurrDax_Amp_T_f32=Rte_IRead_PeakCurrEst_Per1_MtrCurrDaxRef_Amp_</w:t>
      </w:r>
      <w:proofErr w:type="gramStart"/>
      <w:r w:rsidRPr="009F73C1">
        <w:rPr>
          <w:sz w:val="18"/>
          <w:szCs w:val="18"/>
        </w:rPr>
        <w:t>f32(</w:t>
      </w:r>
      <w:proofErr w:type="gramEnd"/>
      <w:r w:rsidRPr="009F73C1">
        <w:rPr>
          <w:sz w:val="18"/>
          <w:szCs w:val="18"/>
        </w:rPr>
        <w:t>);</w:t>
      </w:r>
    </w:p>
    <w:p w:rsidR="009F73C1" w:rsidRDefault="009F73C1" w:rsidP="009F73C1">
      <w:pPr>
        <w:rPr>
          <w:sz w:val="18"/>
          <w:szCs w:val="18"/>
        </w:rPr>
      </w:pPr>
      <w:r>
        <w:rPr>
          <w:sz w:val="18"/>
          <w:szCs w:val="18"/>
        </w:rPr>
        <w:t>Else</w:t>
      </w:r>
    </w:p>
    <w:p w:rsidR="009F73C1" w:rsidRDefault="009F73C1" w:rsidP="009F73C1">
      <w:pPr>
        <w:ind w:firstLine="720"/>
        <w:rPr>
          <w:sz w:val="18"/>
          <w:szCs w:val="18"/>
        </w:rPr>
      </w:pPr>
      <w:r w:rsidRPr="00842C50">
        <w:rPr>
          <w:sz w:val="18"/>
          <w:szCs w:val="18"/>
        </w:rPr>
        <w:t>EstMtrCurrQax_Amp_T_f32=Rte_IRead_PeakCu</w:t>
      </w:r>
      <w:r>
        <w:rPr>
          <w:sz w:val="18"/>
          <w:szCs w:val="18"/>
        </w:rPr>
        <w:t>rrEst_Per1_MtrCurrQax_Amp_</w:t>
      </w:r>
      <w:proofErr w:type="gramStart"/>
      <w:r>
        <w:rPr>
          <w:sz w:val="18"/>
          <w:szCs w:val="18"/>
        </w:rPr>
        <w:t>f32()</w:t>
      </w:r>
      <w:proofErr w:type="gramEnd"/>
    </w:p>
    <w:p w:rsidR="009F73C1" w:rsidRDefault="009F73C1" w:rsidP="009F73C1">
      <w:pPr>
        <w:ind w:firstLine="720"/>
        <w:rPr>
          <w:ins w:id="8" w:author="Windows User" w:date="2016-07-25T11:38:00Z"/>
          <w:sz w:val="18"/>
          <w:szCs w:val="18"/>
        </w:rPr>
      </w:pPr>
      <w:r w:rsidRPr="009D49C7">
        <w:rPr>
          <w:sz w:val="18"/>
          <w:szCs w:val="18"/>
        </w:rPr>
        <w:t>EstMtrCurrDax_Amp_T_f32=Rte_IRead_PeakCu</w:t>
      </w:r>
      <w:r>
        <w:rPr>
          <w:sz w:val="18"/>
          <w:szCs w:val="18"/>
        </w:rPr>
        <w:t>rrEst_Per1_MtrCurrDax_Amp_</w:t>
      </w:r>
      <w:proofErr w:type="gramStart"/>
      <w:r>
        <w:rPr>
          <w:sz w:val="18"/>
          <w:szCs w:val="18"/>
        </w:rPr>
        <w:t>f32()</w:t>
      </w:r>
      <w:proofErr w:type="gramEnd"/>
    </w:p>
    <w:p w:rsidR="00A47E2C" w:rsidRDefault="00A47E2C" w:rsidP="009F73C1">
      <w:pPr>
        <w:ind w:firstLine="720"/>
        <w:rPr>
          <w:sz w:val="18"/>
          <w:szCs w:val="18"/>
        </w:rPr>
      </w:pPr>
    </w:p>
    <w:p w:rsidR="009F73C1" w:rsidRDefault="009F73C1" w:rsidP="009F73C1">
      <w:pPr>
        <w:rPr>
          <w:sz w:val="18"/>
          <w:szCs w:val="18"/>
        </w:rPr>
      </w:pPr>
    </w:p>
    <w:p w:rsidR="009F73C1" w:rsidRDefault="009F73C1" w:rsidP="009F73C1">
      <w:pPr>
        <w:rPr>
          <w:sz w:val="18"/>
          <w:szCs w:val="18"/>
        </w:rPr>
      </w:pPr>
      <w:r>
        <w:rPr>
          <w:sz w:val="18"/>
          <w:szCs w:val="18"/>
        </w:rPr>
        <w:tab/>
      </w:r>
    </w:p>
    <w:p w:rsidR="009F0BF3" w:rsidRDefault="009F0BF3" w:rsidP="00842C50">
      <w:pPr>
        <w:rPr>
          <w:sz w:val="18"/>
          <w:szCs w:val="18"/>
        </w:rPr>
      </w:pPr>
    </w:p>
    <w:p w:rsidR="00075A1F" w:rsidRPr="00075A1F" w:rsidRDefault="00075A1F" w:rsidP="00075A1F">
      <w:pPr>
        <w:pStyle w:val="Heading4"/>
      </w:pPr>
      <w:r w:rsidRPr="00075A1F">
        <w:t>Module Design</w:t>
      </w:r>
    </w:p>
    <w:p w:rsidR="004A781C" w:rsidRDefault="004A781C" w:rsidP="00F141E2">
      <w:pPr>
        <w:jc w:val="center"/>
      </w:pPr>
    </w:p>
    <w:p w:rsidR="00B35665" w:rsidRDefault="00B35665" w:rsidP="00F141E2">
      <w:pPr>
        <w:jc w:val="center"/>
      </w:pPr>
    </w:p>
    <w:p w:rsidR="00B35665" w:rsidRDefault="00B35665" w:rsidP="00F141E2">
      <w:pPr>
        <w:jc w:val="center"/>
      </w:pPr>
    </w:p>
    <w:p w:rsidR="00842C50" w:rsidRDefault="00842C50" w:rsidP="00F141E2">
      <w:pPr>
        <w:jc w:val="center"/>
      </w:pPr>
    </w:p>
    <w:p w:rsidR="00842C50" w:rsidRDefault="00081970" w:rsidP="00842C50">
      <w:r>
        <w:object w:dxaOrig="10354" w:dyaOrig="14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592pt" o:ole="">
            <v:imagedata r:id="rId11" o:title=""/>
          </v:shape>
          <o:OLEObject Type="Embed" ProgID="Visio.Drawing.11" ShapeID="_x0000_i1025" DrawAspect="Content" ObjectID="_1530952081" r:id="rId12"/>
        </w:object>
      </w:r>
      <w:r>
        <w:t xml:space="preserve"> </w:t>
      </w:r>
      <w:r w:rsidR="00842C50">
        <w:br w:type="page"/>
      </w:r>
    </w:p>
    <w:p w:rsidR="00B35665" w:rsidRDefault="00B35665" w:rsidP="00F141E2">
      <w:pPr>
        <w:jc w:val="center"/>
      </w:pPr>
    </w:p>
    <w:p w:rsidR="00842C50" w:rsidRPr="00842C50" w:rsidRDefault="004A781C" w:rsidP="00842C50">
      <w:pPr>
        <w:pStyle w:val="Heading4"/>
      </w:pPr>
      <w:r>
        <w:t>Store Local copy of outputs into Module Outputs</w:t>
      </w:r>
    </w:p>
    <w:p w:rsidR="00842C50" w:rsidRPr="00842C50" w:rsidRDefault="00842C50" w:rsidP="00842C50">
      <w:r>
        <w:t xml:space="preserve">    </w:t>
      </w:r>
      <w:r w:rsidRPr="00842C50">
        <w:t>Rte_IWrite_PeakCurrEst_Per1_EstPkCurr_AmpSq_f32(EstPkCurr_AmpSq_T_f32)</w:t>
      </w:r>
    </w:p>
    <w:p w:rsidR="00842C50" w:rsidRPr="00842C50" w:rsidRDefault="004A781C" w:rsidP="00842C50">
      <w:pPr>
        <w:pStyle w:val="Heading4"/>
      </w:pPr>
      <w:r>
        <w:t>Program Flow End</w:t>
      </w:r>
    </w:p>
    <w:p w:rsidR="009F0BF3" w:rsidRDefault="0060688E">
      <w:r>
        <w:t>Rte_Call_PeakCurrEst_Per1_CP1</w:t>
      </w:r>
      <w:r w:rsidR="00577DE6" w:rsidRPr="00577DE6">
        <w:t>_CheckpointReached</w:t>
      </w:r>
    </w:p>
    <w:p w:rsidR="004A781C" w:rsidRDefault="00842C50" w:rsidP="00842C50">
      <w:pPr>
        <w:pStyle w:val="Heading3"/>
      </w:pPr>
      <w:r>
        <w:t xml:space="preserve">Per: </w:t>
      </w:r>
      <w:r w:rsidRPr="00842C50">
        <w:t>PeakCurrEst_Per2</w:t>
      </w:r>
    </w:p>
    <w:p w:rsidR="00842C50" w:rsidRDefault="00842C50" w:rsidP="00842C50">
      <w:pPr>
        <w:pStyle w:val="Heading4"/>
      </w:pPr>
      <w:r>
        <w:t>Design Rationale</w:t>
      </w:r>
    </w:p>
    <w:p w:rsidR="00842C50" w:rsidRDefault="00842C50" w:rsidP="00842C50">
      <w:pPr>
        <w:pStyle w:val="Heading4"/>
      </w:pPr>
      <w:r>
        <w:t>Program Flow Start</w:t>
      </w:r>
    </w:p>
    <w:p w:rsidR="00075A1F" w:rsidRDefault="009F0BF3" w:rsidP="00075A1F">
      <w:r w:rsidRPr="009F0BF3">
        <w:t>Rte_Call_PeakCurrEst_Per2_CP0_CheckpointReached()</w:t>
      </w:r>
    </w:p>
    <w:p w:rsidR="00075A1F" w:rsidRDefault="00075A1F" w:rsidP="00075A1F"/>
    <w:p w:rsidR="009F0BF3" w:rsidRDefault="009F0BF3" w:rsidP="009F0BF3">
      <w:pPr>
        <w:pStyle w:val="Heading4"/>
      </w:pPr>
      <w:r>
        <w:t>Module Design</w:t>
      </w:r>
    </w:p>
    <w:p w:rsidR="00075A1F" w:rsidRDefault="00075A1F" w:rsidP="00075A1F"/>
    <w:p w:rsidR="00842C50" w:rsidRPr="00842C50" w:rsidRDefault="00331A9A" w:rsidP="00842C50">
      <w:pPr>
        <w:pStyle w:val="Heading4"/>
        <w:numPr>
          <w:ilvl w:val="0"/>
          <w:numId w:val="0"/>
        </w:numPr>
        <w:ind w:left="864"/>
      </w:pPr>
      <w:r>
        <w:object w:dxaOrig="9089" w:dyaOrig="9427">
          <v:shape id="_x0000_i1026" type="#_x0000_t75" style="width:6in;height:448pt" o:ole="">
            <v:imagedata r:id="rId13" o:title=""/>
          </v:shape>
          <o:OLEObject Type="Embed" ProgID="Visio.Drawing.11" ShapeID="_x0000_i1026" DrawAspect="Content" ObjectID="_1530952082" r:id="rId14"/>
        </w:object>
      </w:r>
    </w:p>
    <w:p w:rsidR="00842C50" w:rsidRDefault="00842C50" w:rsidP="00842C50">
      <w:pPr>
        <w:pStyle w:val="Heading2"/>
        <w:numPr>
          <w:ilvl w:val="0"/>
          <w:numId w:val="0"/>
        </w:numPr>
        <w:ind w:left="576"/>
      </w:pPr>
    </w:p>
    <w:p w:rsidR="00331A9A" w:rsidRPr="00331A9A" w:rsidRDefault="00331A9A" w:rsidP="00331A9A"/>
    <w:p w:rsidR="00331A9A" w:rsidRDefault="00331A9A" w:rsidP="00331A9A">
      <w:pPr>
        <w:pStyle w:val="Heading4"/>
      </w:pPr>
      <w:r>
        <w:t>Store Local copy of outputs into Module Outputs</w:t>
      </w:r>
    </w:p>
    <w:p w:rsidR="00331A9A" w:rsidRDefault="00331A9A" w:rsidP="00331A9A"/>
    <w:p w:rsidR="00331A9A" w:rsidRDefault="00331A9A" w:rsidP="00331A9A">
      <w:r>
        <w:t xml:space="preserve"> </w:t>
      </w:r>
      <w:r w:rsidRPr="00331A9A">
        <w:t>Rte_IWrite_PeakCurrEst_Per2_FiltEstPkCurr_AmpSq_f32(FiltEstPkCurr_AmpSq_T_f32)</w:t>
      </w:r>
    </w:p>
    <w:p w:rsidR="00331A9A" w:rsidRDefault="00331A9A" w:rsidP="00331A9A"/>
    <w:p w:rsidR="00331A9A" w:rsidRDefault="00331A9A" w:rsidP="00331A9A">
      <w:pPr>
        <w:pStyle w:val="Heading4"/>
      </w:pPr>
      <w:r>
        <w:lastRenderedPageBreak/>
        <w:t>Program Flow End</w:t>
      </w:r>
    </w:p>
    <w:p w:rsidR="00331A9A" w:rsidRPr="00331A9A" w:rsidRDefault="00331A9A" w:rsidP="00331A9A">
      <w:pPr>
        <w:pStyle w:val="Heading4"/>
        <w:numPr>
          <w:ilvl w:val="0"/>
          <w:numId w:val="0"/>
        </w:numPr>
      </w:pPr>
    </w:p>
    <w:p w:rsidR="004A781C" w:rsidRPr="009F0BF3" w:rsidRDefault="00075A1F" w:rsidP="00331A9A">
      <w:pPr>
        <w:pStyle w:val="Heading4"/>
        <w:numPr>
          <w:ilvl w:val="0"/>
          <w:numId w:val="0"/>
        </w:numPr>
        <w:rPr>
          <w:rFonts w:ascii="Times New Roman" w:hAnsi="Times New Roman"/>
          <w:b w:val="0"/>
          <w:sz w:val="20"/>
        </w:rPr>
      </w:pPr>
      <w:r w:rsidRPr="00075A1F">
        <w:rPr>
          <w:rFonts w:ascii="Times New Roman" w:hAnsi="Times New Roman"/>
          <w:b w:val="0"/>
          <w:sz w:val="20"/>
        </w:rPr>
        <w:t>Rte_Call_PeakCurrEst_Per</w:t>
      </w:r>
      <w:r w:rsidR="00CB267D">
        <w:rPr>
          <w:rFonts w:ascii="Times New Roman" w:hAnsi="Times New Roman"/>
          <w:b w:val="0"/>
          <w:sz w:val="20"/>
        </w:rPr>
        <w:t>2</w:t>
      </w:r>
      <w:r w:rsidRPr="00075A1F">
        <w:rPr>
          <w:rFonts w:ascii="Times New Roman" w:hAnsi="Times New Roman"/>
          <w:b w:val="0"/>
          <w:sz w:val="20"/>
        </w:rPr>
        <w:t>_CP</w:t>
      </w:r>
      <w:r w:rsidR="00026118">
        <w:rPr>
          <w:rFonts w:ascii="Times New Roman" w:hAnsi="Times New Roman"/>
          <w:b w:val="0"/>
          <w:sz w:val="20"/>
        </w:rPr>
        <w:t>1</w:t>
      </w:r>
      <w:r w:rsidRPr="00075A1F">
        <w:rPr>
          <w:rFonts w:ascii="Times New Roman" w:hAnsi="Times New Roman"/>
          <w:b w:val="0"/>
          <w:sz w:val="20"/>
        </w:rPr>
        <w:t>_CheckpointReached()</w:t>
      </w:r>
    </w:p>
    <w:p w:rsidR="004A781C" w:rsidRDefault="004A781C">
      <w:pPr>
        <w:pStyle w:val="Heading2"/>
      </w:pPr>
      <w:r>
        <w:br w:type="page"/>
      </w:r>
      <w:r>
        <w:lastRenderedPageBreak/>
        <w:t>Fault Recovery Functions</w:t>
      </w:r>
    </w:p>
    <w:p w:rsidR="00F141E2" w:rsidRDefault="00F141E2"/>
    <w:p w:rsidR="004A781C" w:rsidRDefault="00F141E2">
      <w:r>
        <w:t>None</w:t>
      </w:r>
    </w:p>
    <w:p w:rsidR="00F141E2" w:rsidRDefault="00F141E2"/>
    <w:p w:rsidR="004A781C" w:rsidRDefault="004A781C">
      <w:pPr>
        <w:pStyle w:val="Heading2"/>
      </w:pPr>
      <w:r>
        <w:t>Shutdown Functions</w:t>
      </w:r>
    </w:p>
    <w:p w:rsidR="00F141E2" w:rsidRDefault="00F141E2"/>
    <w:p w:rsidR="004A781C" w:rsidRDefault="00F141E2">
      <w:r>
        <w:t>None</w:t>
      </w:r>
    </w:p>
    <w:p w:rsidR="00F141E2" w:rsidRDefault="00F141E2"/>
    <w:p w:rsidR="004A781C" w:rsidRDefault="004A781C">
      <w:pPr>
        <w:pStyle w:val="Heading2"/>
      </w:pPr>
      <w:r>
        <w:t>Interrupt Functions</w:t>
      </w:r>
    </w:p>
    <w:p w:rsidR="00F141E2" w:rsidRDefault="00F141E2"/>
    <w:p w:rsidR="00F141E2" w:rsidRDefault="00F141E2" w:rsidP="007E1B5B">
      <w:r>
        <w:t>None</w:t>
      </w:r>
    </w:p>
    <w:p w:rsidR="007E1B5B" w:rsidRDefault="007E1B5B" w:rsidP="007E1B5B"/>
    <w:p w:rsidR="004A781C" w:rsidRDefault="004A781C">
      <w:pPr>
        <w:pStyle w:val="Heading2"/>
      </w:pPr>
      <w:r>
        <w:t>Serial Communication Functions</w:t>
      </w:r>
    </w:p>
    <w:p w:rsidR="007E1B5B" w:rsidRDefault="007E1B5B"/>
    <w:p w:rsidR="004A781C" w:rsidRDefault="007E1B5B">
      <w:r>
        <w:t>None</w:t>
      </w:r>
    </w:p>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Sequence of the Module</w:t>
      </w:r>
    </w:p>
    <w:p w:rsidR="00842C50" w:rsidRPr="00842C50" w:rsidRDefault="00842C50" w:rsidP="00842C50"/>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5F1A88" w:rsidRDefault="00842C50" w:rsidP="00F957FA">
            <w:pPr>
              <w:spacing w:before="60"/>
              <w:rPr>
                <w:rFonts w:ascii="Arial" w:hAnsi="Arial" w:cs="Arial"/>
                <w:sz w:val="16"/>
                <w:szCs w:val="16"/>
              </w:rPr>
            </w:pPr>
            <w:bookmarkStart w:id="9" w:name="_Hlk323221721"/>
            <w:r w:rsidRPr="005F1A88">
              <w:rPr>
                <w:rFonts w:ascii="Arial" w:hAnsi="Arial" w:cs="Arial"/>
                <w:sz w:val="16"/>
                <w:szCs w:val="16"/>
              </w:rPr>
              <w:t>PeakCurrEst_Per1</w:t>
            </w:r>
          </w:p>
        </w:tc>
        <w:tc>
          <w:tcPr>
            <w:tcW w:w="2070" w:type="dxa"/>
            <w:tcBorders>
              <w:top w:val="single" w:sz="6" w:space="0" w:color="auto"/>
              <w:left w:val="single" w:sz="6" w:space="0" w:color="auto"/>
              <w:bottom w:val="single" w:sz="6" w:space="0" w:color="auto"/>
              <w:right w:val="single" w:sz="6" w:space="0" w:color="auto"/>
            </w:tcBorders>
          </w:tcPr>
          <w:p w:rsidR="007A69AC" w:rsidRPr="005F1A88" w:rsidRDefault="00331A9A" w:rsidP="00F957FA">
            <w:pPr>
              <w:spacing w:before="60"/>
              <w:rPr>
                <w:rFonts w:ascii="Arial" w:hAnsi="Arial" w:cs="Arial"/>
                <w:sz w:val="16"/>
                <w:szCs w:val="16"/>
              </w:rPr>
            </w:pPr>
            <w:r w:rsidRPr="005F1A88">
              <w:rPr>
                <w:rFonts w:ascii="Arial" w:hAnsi="Arial" w:cs="Arial"/>
                <w:sz w:val="16"/>
                <w:szCs w:val="16"/>
              </w:rPr>
              <w:t xml:space="preserve">2ms </w:t>
            </w:r>
          </w:p>
        </w:tc>
        <w:tc>
          <w:tcPr>
            <w:tcW w:w="3690" w:type="dxa"/>
            <w:tcBorders>
              <w:top w:val="single" w:sz="6" w:space="0" w:color="auto"/>
              <w:left w:val="single" w:sz="6" w:space="0" w:color="auto"/>
              <w:bottom w:val="single" w:sz="6" w:space="0" w:color="auto"/>
              <w:right w:val="single" w:sz="6" w:space="0" w:color="auto"/>
            </w:tcBorders>
          </w:tcPr>
          <w:p w:rsidR="007A69AC" w:rsidRPr="005F1A88" w:rsidRDefault="00CF1D33" w:rsidP="00F957FA">
            <w:pPr>
              <w:spacing w:before="60"/>
              <w:rPr>
                <w:rFonts w:ascii="Arial" w:hAnsi="Arial" w:cs="Arial"/>
                <w:sz w:val="16"/>
                <w:szCs w:val="16"/>
              </w:rPr>
            </w:pPr>
            <w:r>
              <w:rPr>
                <w:rFonts w:ascii="Arial" w:hAnsi="Arial" w:cs="Arial"/>
                <w:sz w:val="16"/>
                <w:szCs w:val="16"/>
              </w:rPr>
              <w:t>OFF,DISABLE,OPERATE</w:t>
            </w:r>
          </w:p>
        </w:tc>
      </w:tr>
      <w:tr w:rsidR="00CF1D33" w:rsidRPr="00381542" w:rsidTr="00B54697">
        <w:tc>
          <w:tcPr>
            <w:tcW w:w="3168" w:type="dxa"/>
            <w:tcBorders>
              <w:top w:val="single" w:sz="6" w:space="0" w:color="auto"/>
              <w:left w:val="single" w:sz="6" w:space="0" w:color="auto"/>
              <w:bottom w:val="single" w:sz="6" w:space="0" w:color="auto"/>
              <w:right w:val="single" w:sz="6" w:space="0" w:color="auto"/>
            </w:tcBorders>
          </w:tcPr>
          <w:p w:rsidR="00CF1D33" w:rsidRPr="005F1A88" w:rsidRDefault="00CF1D33" w:rsidP="00F957FA">
            <w:pPr>
              <w:spacing w:before="60"/>
              <w:rPr>
                <w:rFonts w:ascii="Arial" w:hAnsi="Arial" w:cs="Arial"/>
                <w:sz w:val="16"/>
                <w:szCs w:val="16"/>
              </w:rPr>
            </w:pPr>
            <w:r w:rsidRPr="005F1A88">
              <w:rPr>
                <w:rFonts w:ascii="Arial" w:hAnsi="Arial" w:cs="Arial"/>
                <w:sz w:val="16"/>
                <w:szCs w:val="16"/>
              </w:rPr>
              <w:t>PeakCurrEst_Per2</w:t>
            </w:r>
          </w:p>
        </w:tc>
        <w:tc>
          <w:tcPr>
            <w:tcW w:w="2070" w:type="dxa"/>
            <w:tcBorders>
              <w:top w:val="single" w:sz="6" w:space="0" w:color="auto"/>
              <w:left w:val="single" w:sz="6" w:space="0" w:color="auto"/>
              <w:bottom w:val="single" w:sz="6" w:space="0" w:color="auto"/>
              <w:right w:val="single" w:sz="6" w:space="0" w:color="auto"/>
            </w:tcBorders>
          </w:tcPr>
          <w:p w:rsidR="00CF1D33" w:rsidRPr="005F1A88" w:rsidRDefault="00CF1D33" w:rsidP="00F957FA">
            <w:pPr>
              <w:spacing w:before="60"/>
              <w:rPr>
                <w:rFonts w:ascii="Arial" w:hAnsi="Arial" w:cs="Arial"/>
                <w:sz w:val="16"/>
                <w:szCs w:val="16"/>
              </w:rPr>
            </w:pPr>
            <w:r w:rsidRPr="005F1A88">
              <w:rPr>
                <w:rFonts w:ascii="Arial" w:hAnsi="Arial" w:cs="Arial"/>
                <w:sz w:val="16"/>
                <w:szCs w:val="16"/>
              </w:rPr>
              <w:t>100ms</w:t>
            </w:r>
          </w:p>
        </w:tc>
        <w:tc>
          <w:tcPr>
            <w:tcW w:w="3690" w:type="dxa"/>
            <w:tcBorders>
              <w:top w:val="single" w:sz="6" w:space="0" w:color="auto"/>
              <w:left w:val="single" w:sz="6" w:space="0" w:color="auto"/>
              <w:bottom w:val="single" w:sz="6" w:space="0" w:color="auto"/>
              <w:right w:val="single" w:sz="6" w:space="0" w:color="auto"/>
            </w:tcBorders>
          </w:tcPr>
          <w:p w:rsidR="00CF1D33" w:rsidRPr="005F1A88" w:rsidRDefault="00CF1D33" w:rsidP="00F957FA">
            <w:pPr>
              <w:spacing w:before="60"/>
              <w:rPr>
                <w:rFonts w:ascii="Arial" w:hAnsi="Arial" w:cs="Arial"/>
                <w:sz w:val="16"/>
                <w:szCs w:val="16"/>
              </w:rPr>
            </w:pPr>
            <w:r>
              <w:rPr>
                <w:rFonts w:ascii="Arial" w:hAnsi="Arial" w:cs="Arial"/>
                <w:sz w:val="16"/>
                <w:szCs w:val="16"/>
              </w:rPr>
              <w:t>OFF,DISABLE,OPERATE</w:t>
            </w:r>
          </w:p>
        </w:tc>
      </w:tr>
      <w:bookmarkEnd w:id="9"/>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Sub-Module called by (Serial Comm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7A69AC" w:rsidP="00F141E2">
            <w:pPr>
              <w:spacing w:before="60"/>
              <w:rPr>
                <w:rFonts w:ascii="Arial" w:hAnsi="Arial" w:cs="Arial"/>
                <w:sz w:val="16"/>
              </w:rPr>
            </w:pP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068"/>
        <w:gridCol w:w="4860"/>
      </w:tblGrid>
      <w:tr w:rsidR="004A781C" w:rsidTr="007E1B5B">
        <w:tc>
          <w:tcPr>
            <w:tcW w:w="4068" w:type="dxa"/>
            <w:tcBorders>
              <w:top w:val="single" w:sz="6" w:space="0" w:color="auto"/>
              <w:left w:val="single" w:sz="6" w:space="0" w:color="auto"/>
              <w:bottom w:val="single" w:sz="6" w:space="0" w:color="auto"/>
              <w:right w:val="single" w:sz="6" w:space="0" w:color="auto"/>
            </w:tcBorders>
            <w:shd w:val="pct30" w:color="FFFF00" w:fill="FFFFFF"/>
          </w:tcPr>
          <w:p w:rsidR="004A781C" w:rsidRPr="005F1A88" w:rsidRDefault="004A781C">
            <w:pPr>
              <w:spacing w:before="60"/>
              <w:jc w:val="center"/>
              <w:rPr>
                <w:rFonts w:ascii="Arial" w:hAnsi="Arial" w:cs="Arial"/>
                <w:sz w:val="16"/>
              </w:rPr>
            </w:pPr>
            <w:r w:rsidRPr="005F1A88">
              <w:rPr>
                <w:rFonts w:ascii="Arial" w:hAnsi="Arial" w:cs="Arial"/>
                <w:sz w:val="16"/>
              </w:rPr>
              <w:t xml:space="preserve">Name of Sub Module </w:t>
            </w:r>
          </w:p>
        </w:tc>
        <w:tc>
          <w:tcPr>
            <w:tcW w:w="4860" w:type="dxa"/>
            <w:tcBorders>
              <w:top w:val="single" w:sz="6" w:space="0" w:color="auto"/>
              <w:left w:val="single" w:sz="6" w:space="0" w:color="auto"/>
              <w:bottom w:val="single" w:sz="6" w:space="0" w:color="auto"/>
              <w:right w:val="single" w:sz="6" w:space="0" w:color="auto"/>
            </w:tcBorders>
            <w:shd w:val="pct30" w:color="FFFF00" w:fill="FFFFFF"/>
          </w:tcPr>
          <w:p w:rsidR="004A781C" w:rsidRPr="005F1A88" w:rsidRDefault="004A781C">
            <w:pPr>
              <w:spacing w:before="60"/>
              <w:jc w:val="center"/>
              <w:rPr>
                <w:rFonts w:ascii="Arial" w:hAnsi="Arial" w:cs="Arial"/>
                <w:sz w:val="16"/>
              </w:rPr>
            </w:pPr>
            <w:r w:rsidRPr="005F1A88">
              <w:rPr>
                <w:rFonts w:ascii="Arial" w:hAnsi="Arial" w:cs="Arial"/>
                <w:sz w:val="16"/>
              </w:rPr>
              <w:t>Software Segment</w:t>
            </w:r>
          </w:p>
        </w:tc>
      </w:tr>
      <w:tr w:rsidR="007E1B5B" w:rsidRPr="000133E6" w:rsidTr="007E1B5B">
        <w:tc>
          <w:tcPr>
            <w:tcW w:w="4068" w:type="dxa"/>
            <w:tcBorders>
              <w:top w:val="single" w:sz="6" w:space="0" w:color="auto"/>
              <w:left w:val="single" w:sz="6" w:space="0" w:color="auto"/>
              <w:bottom w:val="single" w:sz="6" w:space="0" w:color="auto"/>
              <w:right w:val="single" w:sz="6" w:space="0" w:color="auto"/>
            </w:tcBorders>
          </w:tcPr>
          <w:p w:rsidR="007E1B5B" w:rsidRPr="005F1A88" w:rsidRDefault="00842C50" w:rsidP="0095228B">
            <w:pPr>
              <w:spacing w:before="60"/>
              <w:rPr>
                <w:rFonts w:ascii="Arial" w:hAnsi="Arial" w:cs="Arial"/>
                <w:sz w:val="16"/>
                <w:szCs w:val="16"/>
              </w:rPr>
            </w:pPr>
            <w:r w:rsidRPr="005F1A88">
              <w:rPr>
                <w:rFonts w:ascii="Arial" w:hAnsi="Arial" w:cs="Arial"/>
                <w:sz w:val="16"/>
                <w:szCs w:val="16"/>
              </w:rPr>
              <w:t>PeakCurrEst_Per1</w:t>
            </w:r>
          </w:p>
        </w:tc>
        <w:tc>
          <w:tcPr>
            <w:tcW w:w="4860" w:type="dxa"/>
            <w:tcBorders>
              <w:top w:val="single" w:sz="6" w:space="0" w:color="auto"/>
              <w:left w:val="single" w:sz="6" w:space="0" w:color="auto"/>
              <w:bottom w:val="single" w:sz="6" w:space="0" w:color="auto"/>
              <w:right w:val="single" w:sz="6" w:space="0" w:color="auto"/>
            </w:tcBorders>
          </w:tcPr>
          <w:p w:rsidR="007E1B5B" w:rsidRPr="005F1A88" w:rsidRDefault="00506CCC">
            <w:pPr>
              <w:spacing w:before="60"/>
              <w:rPr>
                <w:rFonts w:ascii="Arial" w:hAnsi="Arial" w:cs="Arial"/>
                <w:sz w:val="16"/>
                <w:lang w:val="fr-FR"/>
              </w:rPr>
            </w:pPr>
            <w:r w:rsidRPr="005F1A88">
              <w:rPr>
                <w:rFonts w:ascii="Courier New" w:hAnsi="Courier New" w:cs="Courier New"/>
                <w:lang w:val="fr-FR"/>
              </w:rPr>
              <w:t>RTE_AP_PEAKCURREST_APPL_CODE</w:t>
            </w:r>
          </w:p>
        </w:tc>
      </w:tr>
      <w:tr w:rsidR="007E1B5B" w:rsidRPr="000133E6" w:rsidTr="007E1B5B">
        <w:tc>
          <w:tcPr>
            <w:tcW w:w="4068" w:type="dxa"/>
            <w:tcBorders>
              <w:top w:val="single" w:sz="6" w:space="0" w:color="auto"/>
              <w:left w:val="single" w:sz="6" w:space="0" w:color="auto"/>
              <w:bottom w:val="single" w:sz="6" w:space="0" w:color="auto"/>
              <w:right w:val="single" w:sz="6" w:space="0" w:color="auto"/>
            </w:tcBorders>
          </w:tcPr>
          <w:p w:rsidR="007E1B5B" w:rsidRPr="005F1A88" w:rsidRDefault="00842C50" w:rsidP="0095228B">
            <w:pPr>
              <w:spacing w:before="60"/>
              <w:rPr>
                <w:rFonts w:ascii="Arial" w:hAnsi="Arial" w:cs="Arial"/>
                <w:sz w:val="16"/>
                <w:szCs w:val="16"/>
              </w:rPr>
            </w:pPr>
            <w:r w:rsidRPr="005F1A88">
              <w:rPr>
                <w:rFonts w:ascii="Arial" w:hAnsi="Arial" w:cs="Arial"/>
                <w:sz w:val="16"/>
                <w:szCs w:val="16"/>
              </w:rPr>
              <w:t>PeakCurrEst_Per2</w:t>
            </w:r>
          </w:p>
        </w:tc>
        <w:tc>
          <w:tcPr>
            <w:tcW w:w="4860" w:type="dxa"/>
            <w:tcBorders>
              <w:top w:val="single" w:sz="6" w:space="0" w:color="auto"/>
              <w:left w:val="single" w:sz="6" w:space="0" w:color="auto"/>
              <w:bottom w:val="single" w:sz="6" w:space="0" w:color="auto"/>
              <w:right w:val="single" w:sz="6" w:space="0" w:color="auto"/>
            </w:tcBorders>
          </w:tcPr>
          <w:p w:rsidR="007E1B5B" w:rsidRPr="005F1A88" w:rsidRDefault="00506CCC">
            <w:pPr>
              <w:spacing w:before="60"/>
              <w:rPr>
                <w:rFonts w:ascii="Arial" w:hAnsi="Arial" w:cs="Arial"/>
                <w:sz w:val="16"/>
                <w:lang w:val="fr-FR"/>
              </w:rPr>
            </w:pPr>
            <w:r w:rsidRPr="005F1A88">
              <w:rPr>
                <w:rFonts w:ascii="Courier New" w:hAnsi="Courier New" w:cs="Courier New"/>
                <w:lang w:val="fr-FR"/>
              </w:rPr>
              <w:t>RTE_AP_PEAKCURREST_APPL_CODE</w:t>
            </w:r>
          </w:p>
        </w:tc>
      </w:tr>
    </w:tbl>
    <w:p w:rsidR="00BF364D" w:rsidRPr="00506CCC" w:rsidRDefault="00BF364D" w:rsidP="00BF364D">
      <w:pPr>
        <w:pStyle w:val="Heading2"/>
        <w:numPr>
          <w:ilvl w:val="0"/>
          <w:numId w:val="0"/>
        </w:numPr>
        <w:ind w:left="576"/>
        <w:rPr>
          <w:lang w:val="fr-FR"/>
        </w:rPr>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Known Issues / Limitations With Design</w:t>
      </w:r>
    </w:p>
    <w:p w:rsidR="004A781C" w:rsidRDefault="00F141E2">
      <w:pPr>
        <w:numPr>
          <w:ilvl w:val="0"/>
          <w:numId w:val="6"/>
        </w:numPr>
      </w:pPr>
      <w:r>
        <w:t>INLINE functions defined in GlobalMacro.h are not unit tested.</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F141E2">
            <w:pPr>
              <w:spacing w:before="60"/>
              <w:rPr>
                <w:rFonts w:ascii="Arial" w:hAnsi="Arial" w:cs="Arial"/>
                <w:sz w:val="16"/>
              </w:rPr>
            </w:pPr>
            <w:r>
              <w:rPr>
                <w:rFonts w:ascii="Arial" w:hAnsi="Arial" w:cs="Arial"/>
                <w:sz w:val="16"/>
              </w:rPr>
              <w:t>1.0</w:t>
            </w:r>
          </w:p>
        </w:tc>
        <w:tc>
          <w:tcPr>
            <w:tcW w:w="6210" w:type="dxa"/>
          </w:tcPr>
          <w:p w:rsidR="004A781C" w:rsidRDefault="00F141E2">
            <w:pPr>
              <w:spacing w:before="60"/>
              <w:rPr>
                <w:rFonts w:ascii="Arial" w:hAnsi="Arial" w:cs="Arial"/>
                <w:sz w:val="16"/>
              </w:rPr>
            </w:pPr>
            <w:r>
              <w:rPr>
                <w:rFonts w:ascii="Arial" w:hAnsi="Arial" w:cs="Arial"/>
                <w:sz w:val="16"/>
              </w:rPr>
              <w:t>Initial Version</w:t>
            </w:r>
          </w:p>
        </w:tc>
        <w:tc>
          <w:tcPr>
            <w:tcW w:w="1080" w:type="dxa"/>
          </w:tcPr>
          <w:p w:rsidR="004A781C" w:rsidRDefault="00331A9A" w:rsidP="00C64299">
            <w:pPr>
              <w:spacing w:before="60"/>
              <w:rPr>
                <w:rFonts w:ascii="Arial" w:hAnsi="Arial" w:cs="Arial"/>
                <w:sz w:val="16"/>
              </w:rPr>
            </w:pPr>
            <w:r>
              <w:rPr>
                <w:rFonts w:ascii="Arial" w:hAnsi="Arial" w:cs="Arial"/>
                <w:sz w:val="16"/>
              </w:rPr>
              <w:t>5/15</w:t>
            </w:r>
            <w:r w:rsidR="00842C50">
              <w:rPr>
                <w:rFonts w:ascii="Arial" w:hAnsi="Arial" w:cs="Arial"/>
                <w:sz w:val="16"/>
              </w:rPr>
              <w:t>/2012</w:t>
            </w:r>
          </w:p>
        </w:tc>
        <w:tc>
          <w:tcPr>
            <w:tcW w:w="1105" w:type="dxa"/>
          </w:tcPr>
          <w:p w:rsidR="004A781C" w:rsidRDefault="00413989">
            <w:pPr>
              <w:spacing w:before="60"/>
              <w:rPr>
                <w:rFonts w:ascii="Arial" w:hAnsi="Arial" w:cs="Arial"/>
                <w:sz w:val="16"/>
              </w:rPr>
            </w:pPr>
            <w:r>
              <w:rPr>
                <w:rFonts w:ascii="Arial" w:hAnsi="Arial" w:cs="Arial"/>
                <w:sz w:val="16"/>
              </w:rPr>
              <w:t>KPIT-</w:t>
            </w:r>
            <w:r w:rsidR="00842C50">
              <w:rPr>
                <w:rFonts w:ascii="Arial" w:hAnsi="Arial" w:cs="Arial"/>
                <w:sz w:val="16"/>
              </w:rPr>
              <w:t>RD</w:t>
            </w:r>
          </w:p>
        </w:tc>
      </w:tr>
      <w:tr w:rsidR="009F0BF3">
        <w:tc>
          <w:tcPr>
            <w:tcW w:w="616" w:type="dxa"/>
          </w:tcPr>
          <w:p w:rsidR="009F0BF3" w:rsidRDefault="009F0BF3">
            <w:pPr>
              <w:spacing w:before="60"/>
              <w:rPr>
                <w:rFonts w:ascii="Arial" w:hAnsi="Arial" w:cs="Arial"/>
                <w:sz w:val="16"/>
              </w:rPr>
            </w:pPr>
            <w:r>
              <w:rPr>
                <w:rFonts w:ascii="Arial" w:hAnsi="Arial" w:cs="Arial"/>
                <w:sz w:val="16"/>
              </w:rPr>
              <w:t>2</w:t>
            </w:r>
          </w:p>
        </w:tc>
        <w:tc>
          <w:tcPr>
            <w:tcW w:w="662" w:type="dxa"/>
          </w:tcPr>
          <w:p w:rsidR="009F0BF3" w:rsidRDefault="009F0BF3">
            <w:pPr>
              <w:spacing w:before="60"/>
              <w:rPr>
                <w:rFonts w:ascii="Arial" w:hAnsi="Arial" w:cs="Arial"/>
                <w:sz w:val="16"/>
              </w:rPr>
            </w:pPr>
            <w:r>
              <w:rPr>
                <w:rFonts w:ascii="Arial" w:hAnsi="Arial" w:cs="Arial"/>
                <w:sz w:val="16"/>
              </w:rPr>
              <w:t>2.0</w:t>
            </w:r>
          </w:p>
        </w:tc>
        <w:tc>
          <w:tcPr>
            <w:tcW w:w="6210" w:type="dxa"/>
          </w:tcPr>
          <w:p w:rsidR="009F0BF3" w:rsidRDefault="009F0BF3">
            <w:pPr>
              <w:spacing w:before="60"/>
              <w:rPr>
                <w:rFonts w:ascii="Arial" w:hAnsi="Arial" w:cs="Arial"/>
                <w:sz w:val="16"/>
              </w:rPr>
            </w:pPr>
            <w:r>
              <w:rPr>
                <w:rFonts w:ascii="Arial" w:hAnsi="Arial" w:cs="Arial"/>
                <w:sz w:val="16"/>
              </w:rPr>
              <w:t>Addition of checkpoints and memmap statements</w:t>
            </w:r>
          </w:p>
        </w:tc>
        <w:tc>
          <w:tcPr>
            <w:tcW w:w="1080" w:type="dxa"/>
          </w:tcPr>
          <w:p w:rsidR="009F0BF3" w:rsidRDefault="009F0BF3" w:rsidP="00C64299">
            <w:pPr>
              <w:spacing w:before="60"/>
              <w:rPr>
                <w:rFonts w:ascii="Arial" w:hAnsi="Arial" w:cs="Arial"/>
                <w:sz w:val="16"/>
              </w:rPr>
            </w:pPr>
            <w:r>
              <w:rPr>
                <w:rFonts w:ascii="Arial" w:hAnsi="Arial" w:cs="Arial"/>
                <w:sz w:val="16"/>
              </w:rPr>
              <w:t>20-Nov-12</w:t>
            </w:r>
          </w:p>
        </w:tc>
        <w:tc>
          <w:tcPr>
            <w:tcW w:w="1105" w:type="dxa"/>
          </w:tcPr>
          <w:p w:rsidR="009F0BF3" w:rsidRDefault="009F0BF3">
            <w:pPr>
              <w:spacing w:before="60"/>
              <w:rPr>
                <w:rFonts w:ascii="Arial" w:hAnsi="Arial" w:cs="Arial"/>
                <w:sz w:val="16"/>
              </w:rPr>
            </w:pPr>
            <w:r>
              <w:rPr>
                <w:rFonts w:ascii="Arial" w:hAnsi="Arial" w:cs="Arial"/>
                <w:sz w:val="16"/>
              </w:rPr>
              <w:t>Selva</w:t>
            </w:r>
          </w:p>
        </w:tc>
      </w:tr>
      <w:tr w:rsidR="00CF1D33">
        <w:tc>
          <w:tcPr>
            <w:tcW w:w="616" w:type="dxa"/>
          </w:tcPr>
          <w:p w:rsidR="00CF1D33" w:rsidRDefault="00CF1D33">
            <w:pPr>
              <w:spacing w:before="60"/>
              <w:rPr>
                <w:rFonts w:ascii="Arial" w:hAnsi="Arial" w:cs="Arial"/>
                <w:sz w:val="16"/>
              </w:rPr>
            </w:pPr>
            <w:r>
              <w:rPr>
                <w:rFonts w:ascii="Arial" w:hAnsi="Arial" w:cs="Arial"/>
                <w:sz w:val="16"/>
              </w:rPr>
              <w:t>3</w:t>
            </w:r>
          </w:p>
        </w:tc>
        <w:tc>
          <w:tcPr>
            <w:tcW w:w="662" w:type="dxa"/>
          </w:tcPr>
          <w:p w:rsidR="00CF1D33" w:rsidRDefault="00CF1D33">
            <w:pPr>
              <w:spacing w:before="60"/>
              <w:rPr>
                <w:rFonts w:ascii="Arial" w:hAnsi="Arial" w:cs="Arial"/>
                <w:sz w:val="16"/>
              </w:rPr>
            </w:pPr>
            <w:r>
              <w:rPr>
                <w:rFonts w:ascii="Arial" w:hAnsi="Arial" w:cs="Arial"/>
                <w:sz w:val="16"/>
              </w:rPr>
              <w:t>3.0</w:t>
            </w:r>
          </w:p>
        </w:tc>
        <w:tc>
          <w:tcPr>
            <w:tcW w:w="6210" w:type="dxa"/>
          </w:tcPr>
          <w:p w:rsidR="00CF1D33" w:rsidRDefault="00CF1D33">
            <w:pPr>
              <w:spacing w:before="60"/>
              <w:rPr>
                <w:rFonts w:ascii="Arial" w:hAnsi="Arial" w:cs="Arial"/>
                <w:sz w:val="16"/>
              </w:rPr>
            </w:pPr>
            <w:r>
              <w:rPr>
                <w:rFonts w:ascii="Arial" w:hAnsi="Arial" w:cs="Arial"/>
                <w:sz w:val="16"/>
              </w:rPr>
              <w:t>Updated to version 8 FDD SF99 B</w:t>
            </w:r>
          </w:p>
        </w:tc>
        <w:tc>
          <w:tcPr>
            <w:tcW w:w="1080" w:type="dxa"/>
          </w:tcPr>
          <w:p w:rsidR="00CF1D33" w:rsidRDefault="00CF1D33" w:rsidP="00C64299">
            <w:pPr>
              <w:spacing w:before="60"/>
              <w:rPr>
                <w:rFonts w:ascii="Arial" w:hAnsi="Arial" w:cs="Arial"/>
                <w:sz w:val="16"/>
              </w:rPr>
            </w:pPr>
            <w:r>
              <w:rPr>
                <w:rFonts w:ascii="Arial" w:hAnsi="Arial" w:cs="Arial"/>
                <w:sz w:val="16"/>
              </w:rPr>
              <w:t>20-Mar-1</w:t>
            </w:r>
            <w:r w:rsidR="00E336D5">
              <w:rPr>
                <w:rFonts w:ascii="Arial" w:hAnsi="Arial" w:cs="Arial"/>
                <w:sz w:val="16"/>
              </w:rPr>
              <w:t>3</w:t>
            </w:r>
          </w:p>
        </w:tc>
        <w:tc>
          <w:tcPr>
            <w:tcW w:w="1105" w:type="dxa"/>
          </w:tcPr>
          <w:p w:rsidR="00CF1D33" w:rsidRDefault="00CF1D33">
            <w:pPr>
              <w:spacing w:before="60"/>
              <w:rPr>
                <w:rFonts w:ascii="Arial" w:hAnsi="Arial" w:cs="Arial"/>
                <w:sz w:val="16"/>
              </w:rPr>
            </w:pPr>
            <w:r>
              <w:rPr>
                <w:rFonts w:ascii="Arial" w:hAnsi="Arial" w:cs="Arial"/>
                <w:sz w:val="16"/>
              </w:rPr>
              <w:t>Selva</w:t>
            </w:r>
          </w:p>
        </w:tc>
      </w:tr>
      <w:tr w:rsidR="00E336D5">
        <w:tc>
          <w:tcPr>
            <w:tcW w:w="616" w:type="dxa"/>
          </w:tcPr>
          <w:p w:rsidR="00E336D5" w:rsidRDefault="00E336D5">
            <w:pPr>
              <w:spacing w:before="60"/>
              <w:rPr>
                <w:rFonts w:ascii="Arial" w:hAnsi="Arial" w:cs="Arial"/>
                <w:sz w:val="16"/>
              </w:rPr>
            </w:pPr>
            <w:r>
              <w:rPr>
                <w:rFonts w:ascii="Arial" w:hAnsi="Arial" w:cs="Arial"/>
                <w:sz w:val="16"/>
              </w:rPr>
              <w:t>4</w:t>
            </w:r>
          </w:p>
        </w:tc>
        <w:tc>
          <w:tcPr>
            <w:tcW w:w="662" w:type="dxa"/>
          </w:tcPr>
          <w:p w:rsidR="00E336D5" w:rsidRDefault="00E336D5">
            <w:pPr>
              <w:spacing w:before="60"/>
              <w:rPr>
                <w:rFonts w:ascii="Arial" w:hAnsi="Arial" w:cs="Arial"/>
                <w:sz w:val="16"/>
              </w:rPr>
            </w:pPr>
            <w:r>
              <w:rPr>
                <w:rFonts w:ascii="Arial" w:hAnsi="Arial" w:cs="Arial"/>
                <w:sz w:val="16"/>
              </w:rPr>
              <w:t>4.0</w:t>
            </w:r>
          </w:p>
        </w:tc>
        <w:tc>
          <w:tcPr>
            <w:tcW w:w="6210" w:type="dxa"/>
          </w:tcPr>
          <w:p w:rsidR="00E336D5" w:rsidRDefault="00E336D5">
            <w:pPr>
              <w:spacing w:before="60"/>
              <w:rPr>
                <w:rFonts w:ascii="Arial" w:hAnsi="Arial" w:cs="Arial"/>
                <w:sz w:val="16"/>
              </w:rPr>
            </w:pPr>
            <w:r>
              <w:rPr>
                <w:rFonts w:ascii="Arial" w:hAnsi="Arial" w:cs="Arial"/>
                <w:sz w:val="16"/>
              </w:rPr>
              <w:t>Updated to version 15 FDD SF99 B</w:t>
            </w:r>
          </w:p>
        </w:tc>
        <w:tc>
          <w:tcPr>
            <w:tcW w:w="1080" w:type="dxa"/>
          </w:tcPr>
          <w:p w:rsidR="00E336D5" w:rsidRDefault="00E336D5" w:rsidP="00E336D5">
            <w:pPr>
              <w:spacing w:before="60"/>
              <w:rPr>
                <w:rFonts w:ascii="Arial" w:hAnsi="Arial" w:cs="Arial"/>
                <w:sz w:val="16"/>
              </w:rPr>
            </w:pPr>
            <w:r>
              <w:rPr>
                <w:rFonts w:ascii="Arial" w:hAnsi="Arial" w:cs="Arial"/>
                <w:sz w:val="16"/>
              </w:rPr>
              <w:t>20-Mar-15</w:t>
            </w:r>
          </w:p>
        </w:tc>
        <w:tc>
          <w:tcPr>
            <w:tcW w:w="1105" w:type="dxa"/>
          </w:tcPr>
          <w:p w:rsidR="00E336D5" w:rsidRDefault="00E336D5">
            <w:pPr>
              <w:spacing w:before="60"/>
              <w:rPr>
                <w:rFonts w:ascii="Arial" w:hAnsi="Arial" w:cs="Arial"/>
                <w:sz w:val="16"/>
              </w:rPr>
            </w:pPr>
            <w:r>
              <w:rPr>
                <w:rFonts w:ascii="Arial" w:hAnsi="Arial" w:cs="Arial"/>
                <w:sz w:val="16"/>
              </w:rPr>
              <w:t>Selva</w:t>
            </w:r>
          </w:p>
        </w:tc>
      </w:tr>
      <w:tr w:rsidR="00A47E2C">
        <w:trPr>
          <w:ins w:id="10" w:author="Windows User" w:date="2016-07-25T11:40:00Z"/>
        </w:trPr>
        <w:tc>
          <w:tcPr>
            <w:tcW w:w="616" w:type="dxa"/>
          </w:tcPr>
          <w:p w:rsidR="00A47E2C" w:rsidRDefault="00A47E2C">
            <w:pPr>
              <w:spacing w:before="60"/>
              <w:rPr>
                <w:ins w:id="11" w:author="Windows User" w:date="2016-07-25T11:40:00Z"/>
                <w:rFonts w:ascii="Arial" w:hAnsi="Arial" w:cs="Arial"/>
                <w:sz w:val="16"/>
              </w:rPr>
            </w:pPr>
            <w:ins w:id="12" w:author="Windows User" w:date="2016-07-25T11:40:00Z">
              <w:r>
                <w:rPr>
                  <w:rFonts w:ascii="Arial" w:hAnsi="Arial" w:cs="Arial"/>
                  <w:sz w:val="16"/>
                </w:rPr>
                <w:t>5</w:t>
              </w:r>
            </w:ins>
          </w:p>
        </w:tc>
        <w:tc>
          <w:tcPr>
            <w:tcW w:w="662" w:type="dxa"/>
          </w:tcPr>
          <w:p w:rsidR="00A47E2C" w:rsidRDefault="00A47E2C">
            <w:pPr>
              <w:spacing w:before="60"/>
              <w:rPr>
                <w:ins w:id="13" w:author="Windows User" w:date="2016-07-25T11:40:00Z"/>
                <w:rFonts w:ascii="Arial" w:hAnsi="Arial" w:cs="Arial"/>
                <w:sz w:val="16"/>
              </w:rPr>
            </w:pPr>
            <w:ins w:id="14" w:author="Windows User" w:date="2016-07-25T11:40:00Z">
              <w:r>
                <w:rPr>
                  <w:rFonts w:ascii="Arial" w:hAnsi="Arial" w:cs="Arial"/>
                  <w:sz w:val="16"/>
                </w:rPr>
                <w:t>5</w:t>
              </w:r>
              <w:r>
                <w:rPr>
                  <w:rFonts w:ascii="Arial" w:hAnsi="Arial" w:cs="Arial"/>
                  <w:sz w:val="16"/>
                </w:rPr>
                <w:t>.0</w:t>
              </w:r>
            </w:ins>
          </w:p>
        </w:tc>
        <w:tc>
          <w:tcPr>
            <w:tcW w:w="6210" w:type="dxa"/>
          </w:tcPr>
          <w:p w:rsidR="00A47E2C" w:rsidRDefault="00A47E2C">
            <w:pPr>
              <w:spacing w:before="60"/>
              <w:rPr>
                <w:ins w:id="15" w:author="Windows User" w:date="2016-07-25T11:40:00Z"/>
                <w:rFonts w:ascii="Arial" w:hAnsi="Arial" w:cs="Arial"/>
                <w:sz w:val="16"/>
              </w:rPr>
            </w:pPr>
            <w:ins w:id="16" w:author="Windows User" w:date="2016-07-25T11:40:00Z">
              <w:r>
                <w:rPr>
                  <w:rFonts w:ascii="Arial" w:hAnsi="Arial" w:cs="Arial"/>
                  <w:sz w:val="16"/>
                </w:rPr>
                <w:t>Updated to version 1</w:t>
              </w:r>
            </w:ins>
            <w:ins w:id="17" w:author="Windows User" w:date="2016-07-25T11:41:00Z">
              <w:r>
                <w:rPr>
                  <w:rFonts w:ascii="Arial" w:hAnsi="Arial" w:cs="Arial"/>
                  <w:sz w:val="16"/>
                </w:rPr>
                <w:t>9</w:t>
              </w:r>
            </w:ins>
            <w:ins w:id="18" w:author="Windows User" w:date="2016-07-25T11:40:00Z">
              <w:r>
                <w:rPr>
                  <w:rFonts w:ascii="Arial" w:hAnsi="Arial" w:cs="Arial"/>
                  <w:sz w:val="16"/>
                </w:rPr>
                <w:t xml:space="preserve"> FDD SF99 B</w:t>
              </w:r>
            </w:ins>
          </w:p>
        </w:tc>
        <w:tc>
          <w:tcPr>
            <w:tcW w:w="1080" w:type="dxa"/>
          </w:tcPr>
          <w:p w:rsidR="00A47E2C" w:rsidRDefault="00A47E2C" w:rsidP="00E336D5">
            <w:pPr>
              <w:spacing w:before="60"/>
              <w:rPr>
                <w:ins w:id="19" w:author="Windows User" w:date="2016-07-25T11:40:00Z"/>
                <w:rFonts w:ascii="Arial" w:hAnsi="Arial" w:cs="Arial"/>
                <w:sz w:val="16"/>
              </w:rPr>
            </w:pPr>
            <w:ins w:id="20" w:author="Windows User" w:date="2016-07-25T11:40:00Z">
              <w:r>
                <w:rPr>
                  <w:rFonts w:ascii="Arial" w:hAnsi="Arial" w:cs="Arial"/>
                  <w:sz w:val="16"/>
                </w:rPr>
                <w:t>2</w:t>
              </w:r>
            </w:ins>
            <w:ins w:id="21" w:author="Windows User" w:date="2016-07-25T11:41:00Z">
              <w:r>
                <w:rPr>
                  <w:rFonts w:ascii="Arial" w:hAnsi="Arial" w:cs="Arial"/>
                  <w:sz w:val="16"/>
                </w:rPr>
                <w:t>5-July-2016</w:t>
              </w:r>
            </w:ins>
          </w:p>
        </w:tc>
        <w:tc>
          <w:tcPr>
            <w:tcW w:w="1105" w:type="dxa"/>
          </w:tcPr>
          <w:p w:rsidR="00A47E2C" w:rsidRDefault="00A47E2C">
            <w:pPr>
              <w:spacing w:before="60"/>
              <w:rPr>
                <w:ins w:id="22" w:author="Windows User" w:date="2016-07-25T11:40:00Z"/>
                <w:rFonts w:ascii="Arial" w:hAnsi="Arial" w:cs="Arial"/>
                <w:sz w:val="16"/>
              </w:rPr>
            </w:pPr>
            <w:proofErr w:type="spellStart"/>
            <w:ins w:id="23" w:author="Windows User" w:date="2016-07-25T11:41:00Z">
              <w:r>
                <w:rPr>
                  <w:rFonts w:ascii="Arial" w:hAnsi="Arial" w:cs="Arial"/>
                  <w:sz w:val="16"/>
                </w:rPr>
                <w:t>Rijvi</w:t>
              </w:r>
            </w:ins>
            <w:proofErr w:type="spellEnd"/>
          </w:p>
        </w:tc>
      </w:tr>
    </w:tbl>
    <w:p w:rsidR="00107819" w:rsidRDefault="00107819"/>
    <w:sectPr w:rsidR="00107819" w:rsidSect="00937013">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53C0" w:rsidRDefault="006C53C0">
      <w:r>
        <w:separator/>
      </w:r>
    </w:p>
  </w:endnote>
  <w:endnote w:type="continuationSeparator" w:id="0">
    <w:p w:rsidR="006C53C0" w:rsidRDefault="006C5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519" w:rsidRDefault="008835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A9A" w:rsidRDefault="00331A9A">
    <w:pPr>
      <w:pStyle w:val="Footer"/>
    </w:pPr>
    <w:r>
      <w:rPr>
        <w:snapToGrid w:val="0"/>
      </w:rPr>
      <w:tab/>
    </w:r>
    <w:r w:rsidR="006C53C0">
      <w:fldChar w:fldCharType="begin"/>
    </w:r>
    <w:r w:rsidR="006C53C0">
      <w:instrText xml:space="preserve"> DOCPROPERTY "Company"  \* MERGEFORMAT </w:instrText>
    </w:r>
    <w:r w:rsidR="006C53C0">
      <w:fldChar w:fldCharType="separate"/>
    </w:r>
    <w:r w:rsidRPr="00D9196C">
      <w:rPr>
        <w:rFonts w:ascii="Times" w:hAnsi="Times"/>
        <w:caps/>
        <w:snapToGrid w:val="0"/>
      </w:rPr>
      <w:t>Nexteer</w:t>
    </w:r>
    <w:r w:rsidR="006C53C0">
      <w:rPr>
        <w:rFonts w:ascii="Times" w:hAnsi="Times"/>
        <w:caps/>
        <w:snapToGrid w:val="0"/>
      </w:rPr>
      <w:fldChar w:fldCharType="end"/>
    </w:r>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519" w:rsidRDefault="008835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53C0" w:rsidRDefault="006C53C0">
      <w:r>
        <w:separator/>
      </w:r>
    </w:p>
  </w:footnote>
  <w:footnote w:type="continuationSeparator" w:id="0">
    <w:p w:rsidR="006C53C0" w:rsidRDefault="006C53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519" w:rsidRDefault="008835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A9A" w:rsidRDefault="00331A9A">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331A9A">
      <w:trPr>
        <w:cantSplit/>
      </w:trPr>
      <w:tc>
        <w:tcPr>
          <w:tcW w:w="990" w:type="dxa"/>
        </w:tcPr>
        <w:p w:rsidR="00331A9A" w:rsidRDefault="00331A9A">
          <w:pPr>
            <w:pStyle w:val="Header"/>
          </w:pPr>
          <w:r>
            <w:t>Title:</w:t>
          </w:r>
        </w:p>
      </w:tc>
      <w:tc>
        <w:tcPr>
          <w:tcW w:w="5400" w:type="dxa"/>
          <w:gridSpan w:val="3"/>
          <w:vMerge w:val="restart"/>
        </w:tcPr>
        <w:p w:rsidR="00331A9A" w:rsidRDefault="00331A9A" w:rsidP="001A574F">
          <w:pPr>
            <w:pStyle w:val="Header"/>
            <w:tabs>
              <w:tab w:val="clear" w:pos="4320"/>
              <w:tab w:val="clear" w:pos="8640"/>
              <w:tab w:val="center" w:pos="2592"/>
            </w:tabs>
          </w:pPr>
          <w:proofErr w:type="spellStart"/>
          <w:r w:rsidRPr="00842C50">
            <w:t>PeakCurrEst</w:t>
          </w:r>
          <w:proofErr w:type="spellEnd"/>
          <w:r w:rsidRPr="00842C50">
            <w:t xml:space="preserve"> </w:t>
          </w:r>
        </w:p>
        <w:p w:rsidR="00331A9A" w:rsidRDefault="006C53C0" w:rsidP="001A574F">
          <w:pPr>
            <w:pStyle w:val="Header"/>
            <w:tabs>
              <w:tab w:val="clear" w:pos="4320"/>
              <w:tab w:val="clear" w:pos="8640"/>
              <w:tab w:val="center" w:pos="2592"/>
            </w:tabs>
          </w:pPr>
          <w:r>
            <w:fldChar w:fldCharType="begin"/>
          </w:r>
          <w:r>
            <w:instrText xml:space="preserve"> DOCPROPERTY "Product Line"  \* MERGEFORMAT </w:instrText>
          </w:r>
          <w:r>
            <w:fldChar w:fldCharType="separate"/>
          </w:r>
          <w:r w:rsidR="00331A9A">
            <w:t>Gen II+ EPS EA3</w:t>
          </w:r>
          <w:r>
            <w:fldChar w:fldCharType="end"/>
          </w:r>
          <w:r w:rsidR="00331A9A">
            <w:tab/>
          </w:r>
        </w:p>
      </w:tc>
      <w:tc>
        <w:tcPr>
          <w:tcW w:w="1170" w:type="dxa"/>
        </w:tcPr>
        <w:p w:rsidR="00331A9A" w:rsidRDefault="00331A9A">
          <w:pPr>
            <w:pStyle w:val="Header"/>
          </w:pPr>
          <w:r>
            <w:t>Revision:</w:t>
          </w:r>
        </w:p>
      </w:tc>
      <w:tc>
        <w:tcPr>
          <w:tcW w:w="1350" w:type="dxa"/>
        </w:tcPr>
        <w:p w:rsidR="00331A9A" w:rsidRDefault="006C53C0" w:rsidP="009F73C1">
          <w:pPr>
            <w:pStyle w:val="Header"/>
          </w:pPr>
          <w:r>
            <w:fldChar w:fldCharType="begin"/>
          </w:r>
          <w:r>
            <w:instrText xml:space="preserve"> DOCPROPERTY "MDDRevNum" \* MERGEFORMAT </w:instrText>
          </w:r>
          <w:r>
            <w:fldChar w:fldCharType="separate"/>
          </w:r>
          <w:ins w:id="24" w:author="Windows User" w:date="2016-07-25T11:42:00Z">
            <w:r w:rsidR="00883519">
              <w:t>5</w:t>
            </w:r>
          </w:ins>
          <w:bookmarkStart w:id="25" w:name="_GoBack"/>
          <w:bookmarkEnd w:id="25"/>
          <w:del w:id="26" w:author="Windows User" w:date="2016-07-25T11:36:00Z">
            <w:r w:rsidR="009F73C1" w:rsidDel="00A47E2C">
              <w:delText>3</w:delText>
            </w:r>
          </w:del>
          <w:r w:rsidR="009F73C1">
            <w:t>.0</w:t>
          </w:r>
          <w:r>
            <w:fldChar w:fldCharType="end"/>
          </w:r>
        </w:p>
      </w:tc>
    </w:tr>
    <w:tr w:rsidR="00331A9A">
      <w:trPr>
        <w:cantSplit/>
      </w:trPr>
      <w:tc>
        <w:tcPr>
          <w:tcW w:w="990" w:type="dxa"/>
        </w:tcPr>
        <w:p w:rsidR="00331A9A" w:rsidRDefault="00331A9A">
          <w:pPr>
            <w:pStyle w:val="Header"/>
          </w:pPr>
          <w:r>
            <w:t xml:space="preserve">Product:     </w:t>
          </w:r>
        </w:p>
      </w:tc>
      <w:tc>
        <w:tcPr>
          <w:tcW w:w="5400" w:type="dxa"/>
          <w:gridSpan w:val="3"/>
          <w:vMerge/>
        </w:tcPr>
        <w:p w:rsidR="00331A9A" w:rsidRDefault="00331A9A">
          <w:pPr>
            <w:pStyle w:val="Header"/>
            <w:jc w:val="center"/>
          </w:pPr>
        </w:p>
      </w:tc>
      <w:tc>
        <w:tcPr>
          <w:tcW w:w="1170" w:type="dxa"/>
        </w:tcPr>
        <w:p w:rsidR="00331A9A" w:rsidRDefault="00331A9A">
          <w:pPr>
            <w:pStyle w:val="Header"/>
          </w:pPr>
          <w:r>
            <w:t>Rev. Date:</w:t>
          </w:r>
        </w:p>
      </w:tc>
      <w:tc>
        <w:tcPr>
          <w:tcW w:w="1350" w:type="dxa"/>
        </w:tcPr>
        <w:p w:rsidR="00331A9A" w:rsidRDefault="009F73C1" w:rsidP="00CF1D33">
          <w:pPr>
            <w:pStyle w:val="Header"/>
          </w:pPr>
          <w:r>
            <w:t>2</w:t>
          </w:r>
          <w:ins w:id="27" w:author="Windows User" w:date="2016-07-25T11:36:00Z">
            <w:r w:rsidR="00A47E2C">
              <w:t>5</w:t>
            </w:r>
          </w:ins>
          <w:del w:id="28" w:author="Windows User" w:date="2016-07-25T11:36:00Z">
            <w:r w:rsidDel="00A47E2C">
              <w:delText>2</w:delText>
            </w:r>
          </w:del>
          <w:r>
            <w:t>-</w:t>
          </w:r>
          <w:ins w:id="29" w:author="Windows User" w:date="2016-07-25T11:36:00Z">
            <w:r w:rsidR="00A47E2C">
              <w:t>July</w:t>
            </w:r>
          </w:ins>
          <w:del w:id="30" w:author="Windows User" w:date="2016-07-25T11:36:00Z">
            <w:r w:rsidDel="00A47E2C">
              <w:delText>Mar</w:delText>
            </w:r>
          </w:del>
          <w:r>
            <w:t>-1</w:t>
          </w:r>
          <w:ins w:id="31" w:author="Windows User" w:date="2016-07-25T11:36:00Z">
            <w:r w:rsidR="00A47E2C">
              <w:t>6</w:t>
            </w:r>
          </w:ins>
          <w:del w:id="32" w:author="Windows User" w:date="2016-07-25T11:36:00Z">
            <w:r w:rsidDel="00A47E2C">
              <w:delText>5</w:delText>
            </w:r>
          </w:del>
        </w:p>
      </w:tc>
    </w:tr>
    <w:tr w:rsidR="00331A9A">
      <w:trPr>
        <w:cantSplit/>
      </w:trPr>
      <w:tc>
        <w:tcPr>
          <w:tcW w:w="990" w:type="dxa"/>
        </w:tcPr>
        <w:p w:rsidR="00331A9A" w:rsidRDefault="00331A9A">
          <w:pPr>
            <w:pStyle w:val="Header"/>
          </w:pPr>
          <w:r>
            <w:t>Group:</w:t>
          </w:r>
        </w:p>
      </w:tc>
      <w:tc>
        <w:tcPr>
          <w:tcW w:w="1530" w:type="dxa"/>
        </w:tcPr>
        <w:p w:rsidR="00331A9A" w:rsidRDefault="00331A9A">
          <w:pPr>
            <w:pStyle w:val="Header"/>
          </w:pPr>
          <w:r>
            <w:t>ESG</w:t>
          </w:r>
        </w:p>
      </w:tc>
      <w:tc>
        <w:tcPr>
          <w:tcW w:w="1260" w:type="dxa"/>
        </w:tcPr>
        <w:p w:rsidR="00331A9A" w:rsidRDefault="00331A9A">
          <w:pPr>
            <w:pStyle w:val="Header"/>
          </w:pPr>
          <w:r>
            <w:t>Originator:</w:t>
          </w:r>
        </w:p>
      </w:tc>
      <w:tc>
        <w:tcPr>
          <w:tcW w:w="2610" w:type="dxa"/>
        </w:tcPr>
        <w:p w:rsidR="00331A9A" w:rsidRDefault="009F0BF3">
          <w:pPr>
            <w:pStyle w:val="Header"/>
          </w:pPr>
          <w:r>
            <w:t>Selva Sengottaiyan</w:t>
          </w:r>
        </w:p>
      </w:tc>
      <w:tc>
        <w:tcPr>
          <w:tcW w:w="1170" w:type="dxa"/>
        </w:tcPr>
        <w:p w:rsidR="00331A9A" w:rsidRDefault="00331A9A">
          <w:pPr>
            <w:pStyle w:val="Header"/>
          </w:pPr>
          <w:r>
            <w:t>Page:</w:t>
          </w:r>
        </w:p>
      </w:tc>
      <w:tc>
        <w:tcPr>
          <w:tcW w:w="1350" w:type="dxa"/>
        </w:tcPr>
        <w:p w:rsidR="00331A9A" w:rsidRDefault="00C27EF3">
          <w:pPr>
            <w:pStyle w:val="Header"/>
          </w:pPr>
          <w:r>
            <w:rPr>
              <w:rStyle w:val="PageNumber"/>
            </w:rPr>
            <w:fldChar w:fldCharType="begin"/>
          </w:r>
          <w:r w:rsidR="00331A9A">
            <w:rPr>
              <w:rStyle w:val="PageNumber"/>
            </w:rPr>
            <w:instrText xml:space="preserve"> PAGE </w:instrText>
          </w:r>
          <w:r>
            <w:rPr>
              <w:rStyle w:val="PageNumber"/>
            </w:rPr>
            <w:fldChar w:fldCharType="separate"/>
          </w:r>
          <w:r w:rsidR="00883519">
            <w:rPr>
              <w:rStyle w:val="PageNumber"/>
              <w:noProof/>
            </w:rPr>
            <w:t>1</w:t>
          </w:r>
          <w:r>
            <w:rPr>
              <w:rStyle w:val="PageNumber"/>
            </w:rPr>
            <w:fldChar w:fldCharType="end"/>
          </w:r>
          <w:r w:rsidR="00331A9A">
            <w:rPr>
              <w:rStyle w:val="PageNumber"/>
            </w:rPr>
            <w:t xml:space="preserve"> of </w:t>
          </w:r>
          <w:r>
            <w:rPr>
              <w:rStyle w:val="PageNumber"/>
            </w:rPr>
            <w:fldChar w:fldCharType="begin"/>
          </w:r>
          <w:r w:rsidR="00331A9A">
            <w:rPr>
              <w:rStyle w:val="PageNumber"/>
            </w:rPr>
            <w:instrText xml:space="preserve"> NUMPAGES </w:instrText>
          </w:r>
          <w:r>
            <w:rPr>
              <w:rStyle w:val="PageNumber"/>
            </w:rPr>
            <w:fldChar w:fldCharType="separate"/>
          </w:r>
          <w:r w:rsidR="00883519">
            <w:rPr>
              <w:rStyle w:val="PageNumber"/>
              <w:noProof/>
            </w:rPr>
            <w:t>15</w:t>
          </w:r>
          <w:r>
            <w:rPr>
              <w:rStyle w:val="PageNumber"/>
            </w:rPr>
            <w:fldChar w:fldCharType="end"/>
          </w:r>
        </w:p>
      </w:tc>
    </w:tr>
  </w:tbl>
  <w:p w:rsidR="00331A9A" w:rsidRDefault="00331A9A">
    <w:pPr>
      <w:pStyle w:val="Header"/>
      <w:pBdr>
        <w:top w:val="single" w:sz="4" w:space="1" w:color="auto"/>
      </w:pBdr>
      <w:rPr>
        <w:sz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519" w:rsidRDefault="008835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 w:numId="11">
    <w:abstractNumId w:val="9"/>
  </w:num>
  <w:num w:numId="12">
    <w:abstractNumId w:val="9"/>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E0B9F"/>
    <w:rsid w:val="000133E6"/>
    <w:rsid w:val="00026118"/>
    <w:rsid w:val="000428EB"/>
    <w:rsid w:val="00075A1F"/>
    <w:rsid w:val="00081970"/>
    <w:rsid w:val="000F68D9"/>
    <w:rsid w:val="00106295"/>
    <w:rsid w:val="00107819"/>
    <w:rsid w:val="00114AE7"/>
    <w:rsid w:val="0013504B"/>
    <w:rsid w:val="001410BA"/>
    <w:rsid w:val="0015519E"/>
    <w:rsid w:val="001567DA"/>
    <w:rsid w:val="00194878"/>
    <w:rsid w:val="001A574F"/>
    <w:rsid w:val="001B2D32"/>
    <w:rsid w:val="001B60DF"/>
    <w:rsid w:val="001F09B2"/>
    <w:rsid w:val="0020546F"/>
    <w:rsid w:val="0020722A"/>
    <w:rsid w:val="00251AC0"/>
    <w:rsid w:val="002C03D8"/>
    <w:rsid w:val="002E0B9F"/>
    <w:rsid w:val="00304C3C"/>
    <w:rsid w:val="00315335"/>
    <w:rsid w:val="00331A9A"/>
    <w:rsid w:val="003A7144"/>
    <w:rsid w:val="003C4D3F"/>
    <w:rsid w:val="003E5B35"/>
    <w:rsid w:val="00413989"/>
    <w:rsid w:val="00427888"/>
    <w:rsid w:val="00445CD8"/>
    <w:rsid w:val="00463F40"/>
    <w:rsid w:val="004A781C"/>
    <w:rsid w:val="004B4DA3"/>
    <w:rsid w:val="00502738"/>
    <w:rsid w:val="00506CCC"/>
    <w:rsid w:val="00577DE6"/>
    <w:rsid w:val="005A3D6F"/>
    <w:rsid w:val="005B5E65"/>
    <w:rsid w:val="005D5FE4"/>
    <w:rsid w:val="005F1A88"/>
    <w:rsid w:val="0060688E"/>
    <w:rsid w:val="00616853"/>
    <w:rsid w:val="0066388D"/>
    <w:rsid w:val="00674ADF"/>
    <w:rsid w:val="00687FEA"/>
    <w:rsid w:val="006C53C0"/>
    <w:rsid w:val="006D33CC"/>
    <w:rsid w:val="006F01A3"/>
    <w:rsid w:val="006F54B1"/>
    <w:rsid w:val="006F6482"/>
    <w:rsid w:val="006F7AE7"/>
    <w:rsid w:val="00706174"/>
    <w:rsid w:val="00712912"/>
    <w:rsid w:val="00717BBA"/>
    <w:rsid w:val="007753D0"/>
    <w:rsid w:val="00787BE8"/>
    <w:rsid w:val="007A69AC"/>
    <w:rsid w:val="007B12C8"/>
    <w:rsid w:val="007E1B5B"/>
    <w:rsid w:val="008242F0"/>
    <w:rsid w:val="00842C50"/>
    <w:rsid w:val="0084366D"/>
    <w:rsid w:val="008535B2"/>
    <w:rsid w:val="00883519"/>
    <w:rsid w:val="008B3E94"/>
    <w:rsid w:val="008E75A1"/>
    <w:rsid w:val="008F6DBB"/>
    <w:rsid w:val="00937013"/>
    <w:rsid w:val="0095228B"/>
    <w:rsid w:val="00955F6A"/>
    <w:rsid w:val="00957470"/>
    <w:rsid w:val="009B20B2"/>
    <w:rsid w:val="009C6EF7"/>
    <w:rsid w:val="009D49C7"/>
    <w:rsid w:val="009F0BF3"/>
    <w:rsid w:val="009F73C1"/>
    <w:rsid w:val="00A47E2C"/>
    <w:rsid w:val="00A526C6"/>
    <w:rsid w:val="00AA7B07"/>
    <w:rsid w:val="00AD731B"/>
    <w:rsid w:val="00AF2B83"/>
    <w:rsid w:val="00B30792"/>
    <w:rsid w:val="00B35665"/>
    <w:rsid w:val="00B54697"/>
    <w:rsid w:val="00B60A14"/>
    <w:rsid w:val="00BA1CD0"/>
    <w:rsid w:val="00BD008B"/>
    <w:rsid w:val="00BD15D2"/>
    <w:rsid w:val="00BD3DFF"/>
    <w:rsid w:val="00BF0726"/>
    <w:rsid w:val="00BF364D"/>
    <w:rsid w:val="00C27EF3"/>
    <w:rsid w:val="00C35BD3"/>
    <w:rsid w:val="00C64299"/>
    <w:rsid w:val="00C72FFA"/>
    <w:rsid w:val="00CB267D"/>
    <w:rsid w:val="00CE4D4B"/>
    <w:rsid w:val="00CF1D33"/>
    <w:rsid w:val="00D00A04"/>
    <w:rsid w:val="00D5219A"/>
    <w:rsid w:val="00D574C7"/>
    <w:rsid w:val="00D9196C"/>
    <w:rsid w:val="00D92264"/>
    <w:rsid w:val="00D94BDD"/>
    <w:rsid w:val="00D971B1"/>
    <w:rsid w:val="00DB7338"/>
    <w:rsid w:val="00DC7E08"/>
    <w:rsid w:val="00DE0BF5"/>
    <w:rsid w:val="00DE4889"/>
    <w:rsid w:val="00E3184A"/>
    <w:rsid w:val="00E336D5"/>
    <w:rsid w:val="00E5472B"/>
    <w:rsid w:val="00E57C42"/>
    <w:rsid w:val="00E65587"/>
    <w:rsid w:val="00E736E0"/>
    <w:rsid w:val="00E85F05"/>
    <w:rsid w:val="00ED47A9"/>
    <w:rsid w:val="00EF4E9E"/>
    <w:rsid w:val="00F141E2"/>
    <w:rsid w:val="00F648ED"/>
    <w:rsid w:val="00F82E8E"/>
    <w:rsid w:val="00F957FA"/>
    <w:rsid w:val="00FB2942"/>
    <w:rsid w:val="00FB432D"/>
    <w:rsid w:val="00FE0F4D"/>
    <w:rsid w:val="00FF2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2E0B9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B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2E0B9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B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9168061">
      <w:bodyDiv w:val="1"/>
      <w:marLeft w:val="0"/>
      <w:marRight w:val="0"/>
      <w:marTop w:val="0"/>
      <w:marBottom w:val="0"/>
      <w:divBdr>
        <w:top w:val="none" w:sz="0" w:space="0" w:color="auto"/>
        <w:left w:val="none" w:sz="0" w:space="0" w:color="auto"/>
        <w:bottom w:val="none" w:sz="0" w:space="0" w:color="auto"/>
        <w:right w:val="none" w:sz="0" w:space="0" w:color="auto"/>
      </w:divBdr>
    </w:div>
    <w:div w:id="1542207955">
      <w:bodyDiv w:val="1"/>
      <w:marLeft w:val="0"/>
      <w:marRight w:val="0"/>
      <w:marTop w:val="0"/>
      <w:marBottom w:val="0"/>
      <w:divBdr>
        <w:top w:val="none" w:sz="0" w:space="0" w:color="auto"/>
        <w:left w:val="none" w:sz="0" w:space="0" w:color="auto"/>
        <w:bottom w:val="none" w:sz="0" w:space="0" w:color="auto"/>
        <w:right w:val="none" w:sz="0" w:space="0" w:color="auto"/>
      </w:divBdr>
    </w:div>
    <w:div w:id="186308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zx5jd\My%20Documents\Template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E7A34-0071-48C7-A931-36A3D168D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EA3.dotx</Template>
  <TotalTime>182</TotalTime>
  <Pages>15</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5510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Owen Tosh (nzx5jd)</dc:creator>
  <cp:lastModifiedBy>Windows User</cp:lastModifiedBy>
  <cp:revision>22</cp:revision>
  <cp:lastPrinted>2011-03-21T13:34:00Z</cp:lastPrinted>
  <dcterms:created xsi:type="dcterms:W3CDTF">2012-05-24T18:42:00Z</dcterms:created>
  <dcterms:modified xsi:type="dcterms:W3CDTF">2016-07-25T15:42:00Z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Damping Firewall</vt:lpwstr>
  </property>
  <property fmtid="{D5CDD505-2E9C-101B-9397-08002B2CF9AE}" pid="3" name="MDDRevNum">
    <vt:lpwstr>1.0</vt:lpwstr>
  </property>
  <property fmtid="{D5CDD505-2E9C-101B-9397-08002B2CF9AE}" pid="4" name="Module Layer">
    <vt:lpwstr>0</vt:lpwstr>
  </property>
  <property fmtid="{D5CDD505-2E9C-101B-9397-08002B2CF9AE}" pid="5" name="Module Name">
    <vt:lpwstr>DampingFirewall</vt:lpwstr>
  </property>
  <property fmtid="{D5CDD505-2E9C-101B-9397-08002B2CF9AE}" pid="6" name="Product Line">
    <vt:lpwstr>Gen II+ EPS EA3</vt:lpwstr>
  </property>
</Properties>
</file>