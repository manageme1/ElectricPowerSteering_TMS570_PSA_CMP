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4A781C">
      <w:pPr>
        <w:pStyle w:val="Heading1"/>
        <w:numPr>
          <w:ilvl w:val="0"/>
          <w:numId w:val="0"/>
        </w:numPr>
      </w:pPr>
      <w:r>
        <w:t xml:space="preserve">Module  -- </w:t>
      </w:r>
      <w:fldSimple w:instr=" DOCPROPERTY &quot;Document Title&quot;  \* MERGEFORMAT ">
        <w:r w:rsidR="00EA60CA">
          <w:t>Quadrant Detection</w:t>
        </w:r>
      </w:fldSimple>
    </w:p>
    <w:p w:rsidR="004A781C" w:rsidRDefault="004A781C">
      <w:pPr>
        <w:pStyle w:val="Heading1"/>
      </w:pPr>
      <w:r>
        <w:t>High-Level Description</w:t>
      </w:r>
    </w:p>
    <w:p w:rsidR="004A781C" w:rsidRDefault="006A4F4F">
      <w:r>
        <w:t>This module takes the cumulative motor position and determines the motor direction (using a previously saved state variable and a calibration constant for hysteresis).  It then computes the torque command sign from the scaled torque command and uses both of these values to determine the motor quadrant.</w:t>
      </w:r>
    </w:p>
    <w:p w:rsidR="004A781C" w:rsidRDefault="004A781C">
      <w:pPr>
        <w:pStyle w:val="Heading1"/>
      </w:pPr>
      <w:r>
        <w:t>Figures</w:t>
      </w:r>
    </w:p>
    <w:p w:rsidR="004A781C" w:rsidRDefault="008D161E">
      <w:pPr>
        <w:pStyle w:val="Heading2"/>
      </w:pPr>
      <w:r>
        <w:t>Component Diagram</w:t>
      </w:r>
    </w:p>
    <w:p w:rsidR="007B4564" w:rsidRDefault="008D161E" w:rsidP="008D161E">
      <w:pPr>
        <w:jc w:val="center"/>
      </w:pPr>
      <w:r>
        <w:rPr>
          <w:noProof/>
        </w:rPr>
        <w:drawing>
          <wp:inline distT="0" distB="0" distL="0" distR="0">
            <wp:extent cx="1860550" cy="13652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860550" cy="1365250"/>
                    </a:xfrm>
                    <a:prstGeom prst="rect">
                      <a:avLst/>
                    </a:prstGeom>
                    <a:noFill/>
                    <a:ln w="9525">
                      <a:noFill/>
                      <a:miter lim="800000"/>
                      <a:headEnd/>
                      <a:tailEnd/>
                    </a:ln>
                  </pic:spPr>
                </pic:pic>
              </a:graphicData>
            </a:graphic>
          </wp:inline>
        </w:drawing>
      </w:r>
    </w:p>
    <w:p w:rsidR="004A781C" w:rsidRDefault="004A781C">
      <w:pPr>
        <w:pStyle w:val="Heading3"/>
      </w:pPr>
      <w:r>
        <w:t xml:space="preserve">Diagram – Function </w:t>
      </w:r>
      <w:r w:rsidR="006A4F4F">
        <w:t>QuadDet_Per1</w:t>
      </w:r>
    </w:p>
    <w:p w:rsidR="004A781C" w:rsidRDefault="000D218E">
      <w:r>
        <w:object w:dxaOrig="9548" w:dyaOrig="4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1.5pt;height:205.5pt" o:ole="">
            <v:imagedata r:id="rId8" o:title=""/>
          </v:shape>
          <o:OLEObject Type="Embed" ProgID="Visio.Drawing.11" ShapeID="_x0000_i1028" DrawAspect="Content" ObjectID="_1388991030" r:id="rId9"/>
        </w:object>
      </w:r>
    </w:p>
    <w:p w:rsidR="004A781C" w:rsidRDefault="004A781C"/>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517C2C" w:rsidP="00F957FA">
            <w:pPr>
              <w:spacing w:before="100" w:beforeAutospacing="1" w:after="100" w:afterAutospacing="1"/>
              <w:rPr>
                <w:rFonts w:ascii="Arial" w:hAnsi="Arial" w:cs="Arial"/>
                <w:sz w:val="16"/>
                <w:szCs w:val="16"/>
              </w:rPr>
            </w:pPr>
            <w:ins w:id="0" w:author="Owen Tosh (nzx5jd)" w:date="2012-01-25T09:29:00Z">
              <w:r>
                <w:rPr>
                  <w:rFonts w:ascii="Arial" w:hAnsi="Arial" w:cs="Arial"/>
                  <w:sz w:val="16"/>
                  <w:szCs w:val="16"/>
                </w:rPr>
                <w:t>MRF</w:t>
              </w:r>
            </w:ins>
            <w:r w:rsidR="007B4564" w:rsidRPr="007B4564">
              <w:rPr>
                <w:rFonts w:ascii="Arial" w:hAnsi="Arial" w:cs="Arial"/>
                <w:sz w:val="16"/>
                <w:szCs w:val="16"/>
              </w:rPr>
              <w:t>MtrTrqCmd</w:t>
            </w:r>
            <w:r w:rsidR="001C3B4C" w:rsidRPr="001C3B4C">
              <w:rPr>
                <w:rFonts w:ascii="Arial" w:hAnsi="Arial" w:cs="Arial"/>
                <w:sz w:val="16"/>
                <w:szCs w:val="16"/>
              </w:rPr>
              <w:t>Scl</w:t>
            </w:r>
            <w:r w:rsidR="007B4564" w:rsidRPr="007B4564">
              <w:rPr>
                <w:rFonts w:ascii="Arial" w:hAnsi="Arial" w:cs="Arial"/>
                <w:sz w:val="16"/>
                <w:szCs w:val="16"/>
              </w:rPr>
              <w:t>_MtrNm_f32</w:t>
            </w:r>
          </w:p>
        </w:tc>
        <w:tc>
          <w:tcPr>
            <w:tcW w:w="4455" w:type="dxa"/>
            <w:vAlign w:val="center"/>
          </w:tcPr>
          <w:p w:rsidR="006D33CC" w:rsidRPr="004B5BE2" w:rsidRDefault="007B4564" w:rsidP="00517C2C">
            <w:pPr>
              <w:spacing w:before="100" w:beforeAutospacing="1" w:after="100" w:afterAutospacing="1"/>
              <w:rPr>
                <w:rFonts w:ascii="Arial" w:hAnsi="Arial" w:cs="Arial"/>
                <w:sz w:val="16"/>
                <w:szCs w:val="16"/>
              </w:rPr>
            </w:pPr>
            <w:r w:rsidRPr="007B4564">
              <w:rPr>
                <w:rFonts w:ascii="Arial" w:hAnsi="Arial" w:cs="Arial"/>
                <w:sz w:val="16"/>
                <w:szCs w:val="16"/>
              </w:rPr>
              <w:t>InstMtrDir_Cnt_s</w:t>
            </w:r>
            <w:ins w:id="1" w:author="Owen Tosh (nzx5jd)" w:date="2012-01-25T09:30:00Z">
              <w:r w:rsidR="00517C2C">
                <w:rPr>
                  <w:rFonts w:ascii="Arial" w:hAnsi="Arial" w:cs="Arial"/>
                  <w:sz w:val="16"/>
                  <w:szCs w:val="16"/>
                </w:rPr>
                <w:t>08</w:t>
              </w:r>
            </w:ins>
            <w:del w:id="2" w:author="Owen Tosh (nzx5jd)" w:date="2012-01-25T09:30:00Z">
              <w:r w:rsidRPr="007B4564" w:rsidDel="00517C2C">
                <w:rPr>
                  <w:rFonts w:ascii="Arial" w:hAnsi="Arial" w:cs="Arial"/>
                  <w:sz w:val="16"/>
                  <w:szCs w:val="16"/>
                </w:rPr>
                <w:delText>16</w:delText>
              </w:r>
            </w:del>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7B4564" w:rsidP="00F957FA">
            <w:pPr>
              <w:spacing w:before="100" w:beforeAutospacing="1" w:after="100" w:afterAutospacing="1"/>
              <w:rPr>
                <w:rFonts w:ascii="Arial" w:hAnsi="Arial" w:cs="Arial"/>
                <w:sz w:val="16"/>
                <w:szCs w:val="16"/>
              </w:rPr>
            </w:pPr>
            <w:r w:rsidRPr="007B4564">
              <w:rPr>
                <w:rFonts w:ascii="Arial" w:hAnsi="Arial" w:cs="Arial"/>
                <w:sz w:val="16"/>
                <w:szCs w:val="16"/>
              </w:rPr>
              <w:t>MRFCumMtrPos_Deg_f32</w:t>
            </w:r>
          </w:p>
        </w:tc>
        <w:tc>
          <w:tcPr>
            <w:tcW w:w="4455" w:type="dxa"/>
            <w:vAlign w:val="center"/>
          </w:tcPr>
          <w:p w:rsidR="006D33CC" w:rsidRDefault="007B4564" w:rsidP="00517C2C">
            <w:pPr>
              <w:spacing w:before="100" w:beforeAutospacing="1" w:after="100" w:afterAutospacing="1"/>
              <w:rPr>
                <w:rFonts w:ascii="Arial" w:hAnsi="Arial" w:cs="Arial"/>
                <w:sz w:val="16"/>
                <w:szCs w:val="16"/>
              </w:rPr>
            </w:pPr>
            <w:r w:rsidRPr="007B4564">
              <w:rPr>
                <w:rFonts w:ascii="Arial" w:hAnsi="Arial" w:cs="Arial"/>
                <w:sz w:val="16"/>
                <w:szCs w:val="16"/>
              </w:rPr>
              <w:t>MtrQuad_Cnt_u</w:t>
            </w:r>
            <w:ins w:id="3" w:author="Owen Tosh (nzx5jd)" w:date="2012-01-25T09:30:00Z">
              <w:r w:rsidR="00517C2C">
                <w:rPr>
                  <w:rFonts w:ascii="Arial" w:hAnsi="Arial" w:cs="Arial"/>
                  <w:sz w:val="16"/>
                  <w:szCs w:val="16"/>
                </w:rPr>
                <w:t>08</w:t>
              </w:r>
            </w:ins>
            <w:del w:id="4" w:author="Owen Tosh (nzx5jd)" w:date="2012-01-25T09:30:00Z">
              <w:r w:rsidRPr="007B4564" w:rsidDel="00517C2C">
                <w:rPr>
                  <w:rFonts w:ascii="Arial" w:hAnsi="Arial" w:cs="Arial"/>
                  <w:sz w:val="16"/>
                  <w:szCs w:val="16"/>
                </w:rPr>
                <w:delText>16</w:delText>
              </w:r>
            </w:del>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1C3B4C" w:rsidTr="00922536">
        <w:tc>
          <w:tcPr>
            <w:tcW w:w="2808" w:type="dxa"/>
            <w:tcBorders>
              <w:top w:val="single" w:sz="6" w:space="0" w:color="auto"/>
              <w:left w:val="single" w:sz="6" w:space="0" w:color="auto"/>
              <w:bottom w:val="single" w:sz="6" w:space="0" w:color="auto"/>
              <w:right w:val="single" w:sz="6" w:space="0" w:color="auto"/>
            </w:tcBorders>
          </w:tcPr>
          <w:p w:rsidR="001C3B4C" w:rsidRDefault="001C3B4C" w:rsidP="00272CD1">
            <w:pPr>
              <w:spacing w:before="60"/>
              <w:rPr>
                <w:rFonts w:ascii="Arial" w:hAnsi="Arial" w:cs="Arial"/>
                <w:sz w:val="16"/>
              </w:rPr>
            </w:pPr>
            <w:r w:rsidRPr="007B4564">
              <w:rPr>
                <w:rFonts w:ascii="Arial" w:hAnsi="Arial" w:cs="Arial"/>
                <w:sz w:val="16"/>
              </w:rPr>
              <w:t>MtrTrqCmdSign_Cnt_D_s</w:t>
            </w:r>
            <w:ins w:id="5" w:author="Owen Tosh (nzx5jd)" w:date="2012-01-25T09:25:00Z">
              <w:r w:rsidR="00272CD1">
                <w:rPr>
                  <w:rFonts w:ascii="Arial" w:hAnsi="Arial" w:cs="Arial"/>
                  <w:sz w:val="16"/>
                </w:rPr>
                <w:t>08</w:t>
              </w:r>
            </w:ins>
            <w:del w:id="6" w:author="Owen Tosh (nzx5jd)" w:date="2012-01-25T09:25:00Z">
              <w:r w:rsidRPr="007B4564" w:rsidDel="00272CD1">
                <w:rPr>
                  <w:rFonts w:ascii="Arial" w:hAnsi="Arial" w:cs="Arial"/>
                  <w:sz w:val="16"/>
                </w:rPr>
                <w:delText>16</w:delText>
              </w:r>
            </w:del>
          </w:p>
        </w:tc>
        <w:tc>
          <w:tcPr>
            <w:tcW w:w="1440" w:type="dxa"/>
            <w:tcBorders>
              <w:top w:val="single" w:sz="6" w:space="0" w:color="auto"/>
              <w:left w:val="single" w:sz="6" w:space="0" w:color="auto"/>
              <w:bottom w:val="single" w:sz="6" w:space="0" w:color="auto"/>
              <w:right w:val="single" w:sz="6" w:space="0" w:color="auto"/>
            </w:tcBorders>
          </w:tcPr>
          <w:p w:rsidR="001C3B4C" w:rsidRDefault="001C3B4C" w:rsidP="00F957FA">
            <w:pPr>
              <w:spacing w:before="60"/>
              <w:rPr>
                <w:rFonts w:ascii="Arial" w:hAnsi="Arial" w:cs="Arial"/>
                <w:sz w:val="16"/>
              </w:rPr>
            </w:pPr>
            <w:r>
              <w:rPr>
                <w:rFonts w:ascii="Arial" w:hAnsi="Arial" w:cs="Arial"/>
                <w:sz w:val="16"/>
              </w:rPr>
              <w:t>1</w:t>
            </w:r>
          </w:p>
        </w:tc>
        <w:tc>
          <w:tcPr>
            <w:tcW w:w="2430" w:type="dxa"/>
            <w:gridSpan w:val="2"/>
            <w:tcBorders>
              <w:top w:val="single" w:sz="6" w:space="0" w:color="auto"/>
              <w:left w:val="single" w:sz="6" w:space="0" w:color="auto"/>
              <w:bottom w:val="single" w:sz="6" w:space="0" w:color="auto"/>
              <w:right w:val="single" w:sz="6" w:space="0" w:color="auto"/>
            </w:tcBorders>
          </w:tcPr>
          <w:p w:rsidR="001C3B4C" w:rsidRDefault="001C3B4C" w:rsidP="00F957FA">
            <w:pPr>
              <w:spacing w:before="60"/>
              <w:rPr>
                <w:rFonts w:ascii="Arial" w:hAnsi="Arial" w:cs="Arial"/>
                <w:sz w:val="16"/>
              </w:rPr>
            </w:pPr>
            <w:r>
              <w:rPr>
                <w:rFonts w:ascii="Arial" w:hAnsi="Arial" w:cs="Arial"/>
                <w:sz w:val="16"/>
              </w:rPr>
              <w:t>-1, 1</w:t>
            </w:r>
          </w:p>
        </w:tc>
        <w:tc>
          <w:tcPr>
            <w:tcW w:w="2250" w:type="dxa"/>
            <w:tcBorders>
              <w:top w:val="single" w:sz="6" w:space="0" w:color="auto"/>
              <w:left w:val="single" w:sz="6" w:space="0" w:color="auto"/>
              <w:bottom w:val="single" w:sz="6" w:space="0" w:color="auto"/>
              <w:right w:val="single" w:sz="6" w:space="0" w:color="auto"/>
            </w:tcBorders>
          </w:tcPr>
          <w:p w:rsidR="001C3B4C" w:rsidRDefault="001C3B4C" w:rsidP="00F957FA">
            <w:pPr>
              <w:spacing w:before="60"/>
              <w:rPr>
                <w:rFonts w:ascii="Arial" w:hAnsi="Arial" w:cs="Arial"/>
                <w:sz w:val="16"/>
              </w:rPr>
            </w:pPr>
            <w:r w:rsidRPr="0053581F">
              <w:rPr>
                <w:rFonts w:ascii="Arial" w:hAnsi="Arial" w:cs="Arial"/>
                <w:sz w:val="16"/>
              </w:rPr>
              <w:t>AP_QUADRANTDETECT_VAR_</w:t>
            </w:r>
            <w:r>
              <w:rPr>
                <w:rFonts w:ascii="Arial" w:hAnsi="Arial" w:cs="Arial"/>
                <w:sz w:val="16"/>
              </w:rPr>
              <w:t>NO</w:t>
            </w:r>
            <w:r w:rsidRPr="0053581F">
              <w:rPr>
                <w:rFonts w:ascii="Arial" w:hAnsi="Arial" w:cs="Arial"/>
                <w:sz w:val="16"/>
              </w:rPr>
              <w:t>INIT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7B4564" w:rsidP="00F957FA">
            <w:pPr>
              <w:spacing w:before="60"/>
              <w:rPr>
                <w:rFonts w:ascii="Arial" w:hAnsi="Arial" w:cs="Arial"/>
                <w:sz w:val="16"/>
              </w:rPr>
            </w:pPr>
            <w:r w:rsidRPr="007B4564">
              <w:rPr>
                <w:rFonts w:ascii="Arial" w:hAnsi="Arial" w:cs="Arial"/>
                <w:sz w:val="16"/>
              </w:rPr>
              <w:t>PrevCumMtrPos_Deg_M_f32</w:t>
            </w:r>
          </w:p>
        </w:tc>
        <w:tc>
          <w:tcPr>
            <w:tcW w:w="1440" w:type="dxa"/>
            <w:tcBorders>
              <w:top w:val="single" w:sz="6" w:space="0" w:color="auto"/>
              <w:left w:val="single" w:sz="6" w:space="0" w:color="auto"/>
              <w:bottom w:val="single" w:sz="6" w:space="0" w:color="auto"/>
              <w:right w:val="single" w:sz="6" w:space="0" w:color="auto"/>
            </w:tcBorders>
          </w:tcPr>
          <w:p w:rsidR="00BD008B" w:rsidRDefault="007B4564"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D008B" w:rsidRDefault="007B4564"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BD008B" w:rsidRDefault="007B4564" w:rsidP="00F957FA">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BD008B" w:rsidRDefault="0053581F" w:rsidP="00F957FA">
            <w:pPr>
              <w:spacing w:before="60"/>
              <w:rPr>
                <w:rFonts w:ascii="Arial" w:hAnsi="Arial" w:cs="Arial"/>
                <w:sz w:val="16"/>
              </w:rPr>
            </w:pPr>
            <w:r w:rsidRPr="0053581F">
              <w:rPr>
                <w:rFonts w:ascii="Arial" w:hAnsi="Arial" w:cs="Arial"/>
                <w:sz w:val="16"/>
              </w:rPr>
              <w:t>AP_QUADRANTDETECT_VAR_INIT</w:t>
            </w:r>
          </w:p>
        </w:tc>
      </w:tr>
      <w:tr w:rsidR="007B4564" w:rsidTr="00F957FA">
        <w:tc>
          <w:tcPr>
            <w:tcW w:w="2808" w:type="dxa"/>
            <w:tcBorders>
              <w:top w:val="single" w:sz="6" w:space="0" w:color="auto"/>
              <w:left w:val="single" w:sz="6" w:space="0" w:color="auto"/>
              <w:bottom w:val="single" w:sz="6" w:space="0" w:color="auto"/>
              <w:right w:val="single" w:sz="6" w:space="0" w:color="auto"/>
            </w:tcBorders>
          </w:tcPr>
          <w:p w:rsidR="007B4564" w:rsidRDefault="007B4564" w:rsidP="00517C2C">
            <w:pPr>
              <w:spacing w:before="60"/>
              <w:rPr>
                <w:rFonts w:ascii="Arial" w:hAnsi="Arial" w:cs="Arial"/>
                <w:sz w:val="16"/>
              </w:rPr>
            </w:pPr>
            <w:r w:rsidRPr="007B4564">
              <w:rPr>
                <w:rFonts w:ascii="Arial" w:hAnsi="Arial" w:cs="Arial"/>
                <w:sz w:val="16"/>
              </w:rPr>
              <w:t>PrevInstMtrDir_Cnt_M_s</w:t>
            </w:r>
            <w:ins w:id="7" w:author="Owen Tosh (nzx5jd)" w:date="2012-01-25T09:26:00Z">
              <w:r w:rsidR="00517C2C">
                <w:rPr>
                  <w:rFonts w:ascii="Arial" w:hAnsi="Arial" w:cs="Arial"/>
                  <w:sz w:val="16"/>
                </w:rPr>
                <w:t>08</w:t>
              </w:r>
            </w:ins>
            <w:del w:id="8" w:author="Owen Tosh (nzx5jd)" w:date="2012-01-25T09:26:00Z">
              <w:r w:rsidRPr="007B4564" w:rsidDel="00517C2C">
                <w:rPr>
                  <w:rFonts w:ascii="Arial" w:hAnsi="Arial" w:cs="Arial"/>
                  <w:sz w:val="16"/>
                </w:rPr>
                <w:delText>16</w:delText>
              </w:r>
            </w:del>
          </w:p>
        </w:tc>
        <w:tc>
          <w:tcPr>
            <w:tcW w:w="1440" w:type="dxa"/>
            <w:tcBorders>
              <w:top w:val="single" w:sz="6" w:space="0" w:color="auto"/>
              <w:left w:val="single" w:sz="6" w:space="0" w:color="auto"/>
              <w:bottom w:val="single" w:sz="6" w:space="0" w:color="auto"/>
              <w:right w:val="single" w:sz="6" w:space="0" w:color="auto"/>
            </w:tcBorders>
          </w:tcPr>
          <w:p w:rsidR="007B4564" w:rsidRDefault="007B4564"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7B4564" w:rsidRDefault="007B4564" w:rsidP="00F957FA">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7B4564" w:rsidRDefault="007B4564" w:rsidP="00F957FA">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7B4564" w:rsidRDefault="0053581F" w:rsidP="00F957FA">
            <w:pPr>
              <w:spacing w:before="60"/>
              <w:rPr>
                <w:rFonts w:ascii="Arial" w:hAnsi="Arial" w:cs="Arial"/>
                <w:sz w:val="16"/>
              </w:rPr>
            </w:pPr>
            <w:r w:rsidRPr="0053581F">
              <w:rPr>
                <w:rFonts w:ascii="Arial" w:hAnsi="Arial" w:cs="Arial"/>
                <w:sz w:val="16"/>
              </w:rPr>
              <w:t>AP_QUADRANTDETECT_VAR_INIT</w:t>
            </w:r>
          </w:p>
        </w:tc>
      </w:tr>
      <w:tr w:rsidR="001C3B4C" w:rsidDel="00517C2C" w:rsidTr="007B72EA">
        <w:trPr>
          <w:del w:id="9" w:author="Owen Tosh (nzx5jd)" w:date="2012-01-25T09:27:00Z"/>
        </w:trPr>
        <w:tc>
          <w:tcPr>
            <w:tcW w:w="2808" w:type="dxa"/>
            <w:tcBorders>
              <w:top w:val="single" w:sz="6" w:space="0" w:color="auto"/>
              <w:left w:val="single" w:sz="6" w:space="0" w:color="auto"/>
              <w:bottom w:val="single" w:sz="6" w:space="0" w:color="auto"/>
              <w:right w:val="single" w:sz="6" w:space="0" w:color="auto"/>
            </w:tcBorders>
          </w:tcPr>
          <w:p w:rsidR="001C3B4C" w:rsidDel="00517C2C" w:rsidRDefault="001C3B4C" w:rsidP="00517C2C">
            <w:pPr>
              <w:spacing w:before="60"/>
              <w:rPr>
                <w:del w:id="10" w:author="Owen Tosh (nzx5jd)" w:date="2012-01-25T09:27:00Z"/>
                <w:rFonts w:ascii="Arial" w:hAnsi="Arial" w:cs="Arial"/>
                <w:sz w:val="16"/>
              </w:rPr>
            </w:pPr>
            <w:del w:id="11" w:author="Owen Tosh (nzx5jd)" w:date="2012-01-25T09:27:00Z">
              <w:r w:rsidRPr="007B4564" w:rsidDel="00517C2C">
                <w:rPr>
                  <w:rFonts w:ascii="Arial" w:hAnsi="Arial" w:cs="Arial"/>
                  <w:sz w:val="16"/>
                </w:rPr>
                <w:delText>PrevMtrTrqCmdSign_Cnt_M_s16</w:delText>
              </w:r>
            </w:del>
          </w:p>
        </w:tc>
        <w:tc>
          <w:tcPr>
            <w:tcW w:w="1440" w:type="dxa"/>
            <w:tcBorders>
              <w:top w:val="single" w:sz="6" w:space="0" w:color="auto"/>
              <w:left w:val="single" w:sz="6" w:space="0" w:color="auto"/>
              <w:bottom w:val="single" w:sz="6" w:space="0" w:color="auto"/>
              <w:right w:val="single" w:sz="6" w:space="0" w:color="auto"/>
            </w:tcBorders>
          </w:tcPr>
          <w:p w:rsidR="001C3B4C" w:rsidDel="00517C2C" w:rsidRDefault="001C3B4C" w:rsidP="00F957FA">
            <w:pPr>
              <w:spacing w:before="60"/>
              <w:rPr>
                <w:del w:id="12" w:author="Owen Tosh (nzx5jd)" w:date="2012-01-25T09:27:00Z"/>
                <w:rFonts w:ascii="Arial" w:hAnsi="Arial" w:cs="Arial"/>
                <w:sz w:val="16"/>
              </w:rPr>
            </w:pPr>
            <w:del w:id="13" w:author="Owen Tosh (nzx5jd)" w:date="2012-01-25T09:27:00Z">
              <w:r w:rsidDel="00517C2C">
                <w:rPr>
                  <w:rFonts w:ascii="Arial" w:hAnsi="Arial" w:cs="Arial"/>
                  <w:sz w:val="16"/>
                </w:rPr>
                <w:delText>1</w:delText>
              </w:r>
            </w:del>
          </w:p>
        </w:tc>
        <w:tc>
          <w:tcPr>
            <w:tcW w:w="2430" w:type="dxa"/>
            <w:gridSpan w:val="2"/>
            <w:tcBorders>
              <w:top w:val="single" w:sz="6" w:space="0" w:color="auto"/>
              <w:left w:val="single" w:sz="6" w:space="0" w:color="auto"/>
              <w:bottom w:val="single" w:sz="6" w:space="0" w:color="auto"/>
              <w:right w:val="single" w:sz="6" w:space="0" w:color="auto"/>
            </w:tcBorders>
          </w:tcPr>
          <w:p w:rsidR="001C3B4C" w:rsidDel="00517C2C" w:rsidRDefault="001C3B4C" w:rsidP="001C3B4C">
            <w:pPr>
              <w:spacing w:before="60"/>
              <w:rPr>
                <w:del w:id="14" w:author="Owen Tosh (nzx5jd)" w:date="2012-01-25T09:27:00Z"/>
                <w:rFonts w:ascii="Arial" w:hAnsi="Arial" w:cs="Arial"/>
                <w:sz w:val="16"/>
              </w:rPr>
            </w:pPr>
            <w:del w:id="15" w:author="Owen Tosh (nzx5jd)" w:date="2012-01-25T09:27:00Z">
              <w:r w:rsidDel="00517C2C">
                <w:rPr>
                  <w:rFonts w:ascii="Arial" w:hAnsi="Arial" w:cs="Arial"/>
                  <w:sz w:val="16"/>
                </w:rPr>
                <w:delText>-1, 1</w:delText>
              </w:r>
            </w:del>
          </w:p>
        </w:tc>
        <w:tc>
          <w:tcPr>
            <w:tcW w:w="2250" w:type="dxa"/>
            <w:tcBorders>
              <w:top w:val="single" w:sz="6" w:space="0" w:color="auto"/>
              <w:left w:val="single" w:sz="6" w:space="0" w:color="auto"/>
              <w:bottom w:val="single" w:sz="6" w:space="0" w:color="auto"/>
              <w:right w:val="single" w:sz="6" w:space="0" w:color="auto"/>
            </w:tcBorders>
          </w:tcPr>
          <w:p w:rsidR="001C3B4C" w:rsidDel="00517C2C" w:rsidRDefault="001C3B4C" w:rsidP="00F957FA">
            <w:pPr>
              <w:spacing w:before="60"/>
              <w:rPr>
                <w:del w:id="16" w:author="Owen Tosh (nzx5jd)" w:date="2012-01-25T09:27:00Z"/>
                <w:rFonts w:ascii="Arial" w:hAnsi="Arial" w:cs="Arial"/>
                <w:sz w:val="16"/>
              </w:rPr>
            </w:pPr>
            <w:del w:id="17" w:author="Owen Tosh (nzx5jd)" w:date="2012-01-25T09:27:00Z">
              <w:r w:rsidRPr="0053581F" w:rsidDel="00517C2C">
                <w:rPr>
                  <w:rFonts w:ascii="Arial" w:hAnsi="Arial" w:cs="Arial"/>
                  <w:sz w:val="16"/>
                </w:rPr>
                <w:delText>AP_QUADRANTDETECT_VAR_INIT</w:delText>
              </w:r>
            </w:del>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7B4564"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7B4564">
            <w:pPr>
              <w:spacing w:before="60"/>
              <w:rPr>
                <w:rFonts w:ascii="Arial" w:hAnsi="Arial" w:cs="Arial"/>
                <w:sz w:val="16"/>
              </w:rPr>
            </w:pPr>
            <w:r w:rsidRPr="007B4564">
              <w:rPr>
                <w:rFonts w:ascii="Arial" w:hAnsi="Arial" w:cs="Arial"/>
                <w:sz w:val="16"/>
              </w:rPr>
              <w:t>k_InstMtrDirHyst_Deg_f32</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0521E3" w:rsidP="00F957FA">
            <w:pPr>
              <w:spacing w:before="60"/>
              <w:rPr>
                <w:rFonts w:ascii="Arial" w:hAnsi="Arial" w:cs="Arial"/>
                <w:sz w:val="16"/>
              </w:rPr>
            </w:pPr>
            <w:r w:rsidRPr="000521E3">
              <w:rPr>
                <w:rFonts w:ascii="Arial" w:hAnsi="Arial" w:cs="Arial"/>
                <w:sz w:val="16"/>
              </w:rPr>
              <w:t>D_CUMMTRPOSLOLMT_DEG_F32</w:t>
            </w:r>
          </w:p>
        </w:tc>
        <w:tc>
          <w:tcPr>
            <w:tcW w:w="1680" w:type="dxa"/>
            <w:tcBorders>
              <w:top w:val="single" w:sz="6" w:space="0" w:color="auto"/>
              <w:left w:val="single" w:sz="6" w:space="0" w:color="auto"/>
              <w:bottom w:val="single" w:sz="6" w:space="0" w:color="auto"/>
              <w:right w:val="single" w:sz="6" w:space="0" w:color="auto"/>
            </w:tcBorders>
          </w:tcPr>
          <w:p w:rsidR="00DE4889" w:rsidRDefault="000521E3"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DE4889" w:rsidRDefault="000521E3" w:rsidP="00F957FA">
            <w:pPr>
              <w:spacing w:before="60"/>
              <w:rPr>
                <w:rFonts w:ascii="Arial" w:hAnsi="Arial" w:cs="Arial"/>
                <w:sz w:val="16"/>
              </w:rPr>
            </w:pPr>
            <w:r>
              <w:rPr>
                <w:rFonts w:ascii="Arial" w:hAnsi="Arial" w:cs="Arial"/>
                <w:sz w:val="16"/>
              </w:rPr>
              <w:t>Degrees</w:t>
            </w:r>
          </w:p>
        </w:tc>
        <w:tc>
          <w:tcPr>
            <w:tcW w:w="1680" w:type="dxa"/>
            <w:tcBorders>
              <w:top w:val="single" w:sz="6" w:space="0" w:color="auto"/>
              <w:left w:val="single" w:sz="6" w:space="0" w:color="auto"/>
              <w:bottom w:val="single" w:sz="6" w:space="0" w:color="auto"/>
              <w:right w:val="single" w:sz="6" w:space="0" w:color="auto"/>
            </w:tcBorders>
          </w:tcPr>
          <w:p w:rsidR="00DE4889" w:rsidRDefault="000521E3" w:rsidP="000521E3">
            <w:pPr>
              <w:spacing w:before="60"/>
              <w:rPr>
                <w:rFonts w:ascii="Arial" w:hAnsi="Arial" w:cs="Arial"/>
                <w:sz w:val="16"/>
              </w:rPr>
            </w:pPr>
            <w:r>
              <w:rPr>
                <w:rFonts w:ascii="Arial" w:hAnsi="Arial" w:cs="Arial"/>
                <w:sz w:val="16"/>
              </w:rPr>
              <w:t xml:space="preserve">min value of  </w:t>
            </w:r>
            <w:r w:rsidRPr="007B4564">
              <w:rPr>
                <w:rFonts w:ascii="Arial" w:hAnsi="Arial" w:cs="Arial"/>
                <w:sz w:val="16"/>
                <w:szCs w:val="16"/>
              </w:rPr>
              <w:t>MRFCumMtrPos_Deg_f32</w:t>
            </w:r>
          </w:p>
        </w:tc>
      </w:tr>
      <w:tr w:rsidR="000521E3" w:rsidTr="00F957FA">
        <w:tc>
          <w:tcPr>
            <w:tcW w:w="3888" w:type="dxa"/>
            <w:tcBorders>
              <w:top w:val="single" w:sz="6" w:space="0" w:color="auto"/>
              <w:left w:val="single" w:sz="6" w:space="0" w:color="auto"/>
              <w:bottom w:val="single" w:sz="6" w:space="0" w:color="auto"/>
              <w:right w:val="single" w:sz="6" w:space="0" w:color="auto"/>
            </w:tcBorders>
          </w:tcPr>
          <w:p w:rsidR="000521E3" w:rsidRDefault="000521E3" w:rsidP="000521E3">
            <w:pPr>
              <w:spacing w:before="60"/>
              <w:rPr>
                <w:rFonts w:ascii="Arial" w:hAnsi="Arial" w:cs="Arial"/>
                <w:sz w:val="16"/>
              </w:rPr>
            </w:pPr>
            <w:r w:rsidRPr="000521E3">
              <w:rPr>
                <w:rFonts w:ascii="Arial" w:hAnsi="Arial" w:cs="Arial"/>
                <w:sz w:val="16"/>
              </w:rPr>
              <w:t>D_CUMMTRPOS</w:t>
            </w:r>
            <w:r>
              <w:rPr>
                <w:rFonts w:ascii="Arial" w:hAnsi="Arial" w:cs="Arial"/>
                <w:sz w:val="16"/>
              </w:rPr>
              <w:t>HI</w:t>
            </w:r>
            <w:r w:rsidRPr="000521E3">
              <w:rPr>
                <w:rFonts w:ascii="Arial" w:hAnsi="Arial" w:cs="Arial"/>
                <w:sz w:val="16"/>
              </w:rPr>
              <w:t>LMT_DEG_F32</w:t>
            </w:r>
          </w:p>
        </w:tc>
        <w:tc>
          <w:tcPr>
            <w:tcW w:w="1680" w:type="dxa"/>
            <w:tcBorders>
              <w:top w:val="single" w:sz="6" w:space="0" w:color="auto"/>
              <w:left w:val="single" w:sz="6" w:space="0" w:color="auto"/>
              <w:bottom w:val="single" w:sz="6" w:space="0" w:color="auto"/>
              <w:right w:val="single" w:sz="6" w:space="0" w:color="auto"/>
            </w:tcBorders>
          </w:tcPr>
          <w:p w:rsidR="000521E3" w:rsidRDefault="000521E3"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0521E3" w:rsidRDefault="000521E3" w:rsidP="00F957FA">
            <w:pPr>
              <w:spacing w:before="60"/>
              <w:rPr>
                <w:rFonts w:ascii="Arial" w:hAnsi="Arial" w:cs="Arial"/>
                <w:sz w:val="16"/>
              </w:rPr>
            </w:pPr>
            <w:r>
              <w:rPr>
                <w:rFonts w:ascii="Arial" w:hAnsi="Arial" w:cs="Arial"/>
                <w:sz w:val="16"/>
              </w:rPr>
              <w:t>Degrees</w:t>
            </w:r>
          </w:p>
        </w:tc>
        <w:tc>
          <w:tcPr>
            <w:tcW w:w="1680" w:type="dxa"/>
            <w:tcBorders>
              <w:top w:val="single" w:sz="6" w:space="0" w:color="auto"/>
              <w:left w:val="single" w:sz="6" w:space="0" w:color="auto"/>
              <w:bottom w:val="single" w:sz="6" w:space="0" w:color="auto"/>
              <w:right w:val="single" w:sz="6" w:space="0" w:color="auto"/>
            </w:tcBorders>
          </w:tcPr>
          <w:p w:rsidR="000521E3" w:rsidRDefault="000521E3" w:rsidP="000521E3">
            <w:pPr>
              <w:spacing w:before="60"/>
              <w:rPr>
                <w:rFonts w:ascii="Arial" w:hAnsi="Arial" w:cs="Arial"/>
                <w:sz w:val="16"/>
              </w:rPr>
            </w:pPr>
            <w:r>
              <w:rPr>
                <w:rFonts w:ascii="Arial" w:hAnsi="Arial" w:cs="Arial"/>
                <w:sz w:val="16"/>
              </w:rPr>
              <w:t xml:space="preserve">max value of  </w:t>
            </w:r>
            <w:r w:rsidRPr="007B4564">
              <w:rPr>
                <w:rFonts w:ascii="Arial" w:hAnsi="Arial" w:cs="Arial"/>
                <w:sz w:val="16"/>
                <w:szCs w:val="16"/>
              </w:rPr>
              <w:t>MRFCumMtrPos_Deg_f32</w:t>
            </w:r>
          </w:p>
        </w:tc>
      </w:tr>
      <w:tr w:rsidR="008D161E" w:rsidTr="00F957FA">
        <w:tc>
          <w:tcPr>
            <w:tcW w:w="3888" w:type="dxa"/>
            <w:tcBorders>
              <w:top w:val="single" w:sz="6" w:space="0" w:color="auto"/>
              <w:left w:val="single" w:sz="6" w:space="0" w:color="auto"/>
              <w:bottom w:val="single" w:sz="6" w:space="0" w:color="auto"/>
              <w:right w:val="single" w:sz="6" w:space="0" w:color="auto"/>
            </w:tcBorders>
          </w:tcPr>
          <w:p w:rsidR="008D161E" w:rsidRPr="000521E3" w:rsidRDefault="008D161E" w:rsidP="000521E3">
            <w:pPr>
              <w:spacing w:before="60"/>
              <w:rPr>
                <w:rFonts w:ascii="Arial" w:hAnsi="Arial" w:cs="Arial"/>
                <w:sz w:val="16"/>
              </w:rPr>
            </w:pPr>
            <w:r w:rsidRPr="008D161E">
              <w:rPr>
                <w:rFonts w:ascii="Arial" w:hAnsi="Arial" w:cs="Arial"/>
                <w:sz w:val="16"/>
              </w:rPr>
              <w:t>D_MTRTRQCMDTOL_MTRNM_F32</w:t>
            </w:r>
          </w:p>
        </w:tc>
        <w:tc>
          <w:tcPr>
            <w:tcW w:w="1680" w:type="dxa"/>
            <w:tcBorders>
              <w:top w:val="single" w:sz="6" w:space="0" w:color="auto"/>
              <w:left w:val="single" w:sz="6" w:space="0" w:color="auto"/>
              <w:bottom w:val="single" w:sz="6" w:space="0" w:color="auto"/>
              <w:right w:val="single" w:sz="6" w:space="0" w:color="auto"/>
            </w:tcBorders>
          </w:tcPr>
          <w:p w:rsidR="008D161E" w:rsidRDefault="008D161E" w:rsidP="00F957FA">
            <w:pPr>
              <w:spacing w:before="60"/>
              <w:rPr>
                <w:rFonts w:ascii="Arial" w:hAnsi="Arial" w:cs="Arial"/>
                <w:sz w:val="16"/>
              </w:rPr>
            </w:pPr>
            <w:r>
              <w:rPr>
                <w:rFonts w:ascii="Arial" w:hAnsi="Arial" w:cs="Arial"/>
                <w:sz w:val="16"/>
              </w:rPr>
              <w:t>Single Precision Float</w:t>
            </w:r>
          </w:p>
        </w:tc>
        <w:tc>
          <w:tcPr>
            <w:tcW w:w="1680" w:type="dxa"/>
            <w:tcBorders>
              <w:top w:val="single" w:sz="6" w:space="0" w:color="auto"/>
              <w:left w:val="single" w:sz="6" w:space="0" w:color="auto"/>
              <w:bottom w:val="single" w:sz="6" w:space="0" w:color="auto"/>
              <w:right w:val="single" w:sz="6" w:space="0" w:color="auto"/>
            </w:tcBorders>
          </w:tcPr>
          <w:p w:rsidR="008D161E" w:rsidRDefault="008D161E" w:rsidP="00F957FA">
            <w:pPr>
              <w:spacing w:before="60"/>
              <w:rPr>
                <w:rFonts w:ascii="Arial" w:hAnsi="Arial" w:cs="Arial"/>
                <w:sz w:val="16"/>
              </w:rPr>
            </w:pPr>
            <w:r>
              <w:rPr>
                <w:rFonts w:ascii="Arial" w:hAnsi="Arial" w:cs="Arial"/>
                <w:sz w:val="16"/>
              </w:rPr>
              <w:t>MtrNm</w:t>
            </w:r>
          </w:p>
        </w:tc>
        <w:tc>
          <w:tcPr>
            <w:tcW w:w="1680" w:type="dxa"/>
            <w:tcBorders>
              <w:top w:val="single" w:sz="6" w:space="0" w:color="auto"/>
              <w:left w:val="single" w:sz="6" w:space="0" w:color="auto"/>
              <w:bottom w:val="single" w:sz="6" w:space="0" w:color="auto"/>
              <w:right w:val="single" w:sz="6" w:space="0" w:color="auto"/>
            </w:tcBorders>
          </w:tcPr>
          <w:p w:rsidR="008D161E" w:rsidRDefault="008D161E" w:rsidP="000521E3">
            <w:pPr>
              <w:spacing w:before="60"/>
              <w:rPr>
                <w:rFonts w:ascii="Arial" w:hAnsi="Arial" w:cs="Arial"/>
                <w:sz w:val="16"/>
              </w:rPr>
            </w:pPr>
            <w:r w:rsidRPr="008D161E">
              <w:rPr>
                <w:rFonts w:ascii="Arial" w:hAnsi="Arial" w:cs="Arial"/>
                <w:sz w:val="16"/>
              </w:rPr>
              <w:t>0.00390625</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FE0596" w:rsidP="00517C2C">
            <w:pPr>
              <w:spacing w:before="60"/>
              <w:rPr>
                <w:rFonts w:ascii="Arial" w:hAnsi="Arial" w:cs="Arial"/>
                <w:sz w:val="16"/>
              </w:rPr>
            </w:pPr>
            <w:r w:rsidRPr="00FE0596">
              <w:rPr>
                <w:rFonts w:ascii="Arial" w:hAnsi="Arial" w:cs="Arial"/>
                <w:sz w:val="16"/>
              </w:rPr>
              <w:t>D_QUADRANT1_CNT_U</w:t>
            </w:r>
            <w:ins w:id="18" w:author="Owen Tosh (nzx5jd)" w:date="2012-01-25T09:35:00Z">
              <w:r w:rsidR="00517C2C">
                <w:rPr>
                  <w:rFonts w:ascii="Arial" w:hAnsi="Arial" w:cs="Arial"/>
                  <w:sz w:val="16"/>
                </w:rPr>
                <w:t>8</w:t>
              </w:r>
            </w:ins>
            <w:del w:id="19" w:author="Owen Tosh (nzx5jd)" w:date="2012-01-25T09:35:00Z">
              <w:r w:rsidRPr="00FE0596" w:rsidDel="00517C2C">
                <w:rPr>
                  <w:rFonts w:ascii="Arial" w:hAnsi="Arial" w:cs="Arial"/>
                  <w:sz w:val="16"/>
                </w:rPr>
                <w:delText>16</w:delText>
              </w:r>
            </w:del>
          </w:p>
        </w:tc>
      </w:tr>
      <w:tr w:rsidR="00FE0596">
        <w:trPr>
          <w:jc w:val="center"/>
        </w:trPr>
        <w:tc>
          <w:tcPr>
            <w:tcW w:w="4608" w:type="dxa"/>
            <w:tcBorders>
              <w:top w:val="nil"/>
              <w:left w:val="single" w:sz="6" w:space="0" w:color="auto"/>
              <w:bottom w:val="single" w:sz="6" w:space="0" w:color="auto"/>
              <w:right w:val="single" w:sz="6" w:space="0" w:color="auto"/>
            </w:tcBorders>
          </w:tcPr>
          <w:p w:rsidR="00FE0596" w:rsidRDefault="00FE0596" w:rsidP="00517C2C">
            <w:pPr>
              <w:spacing w:before="60"/>
              <w:rPr>
                <w:rFonts w:ascii="Arial" w:hAnsi="Arial" w:cs="Arial"/>
                <w:sz w:val="16"/>
              </w:rPr>
            </w:pPr>
            <w:r w:rsidRPr="00FE0596">
              <w:rPr>
                <w:rFonts w:ascii="Arial" w:hAnsi="Arial" w:cs="Arial"/>
                <w:sz w:val="16"/>
              </w:rPr>
              <w:t>D_QUADRANT</w:t>
            </w:r>
            <w:r>
              <w:rPr>
                <w:rFonts w:ascii="Arial" w:hAnsi="Arial" w:cs="Arial"/>
                <w:sz w:val="16"/>
              </w:rPr>
              <w:t>2</w:t>
            </w:r>
            <w:r w:rsidRPr="00FE0596">
              <w:rPr>
                <w:rFonts w:ascii="Arial" w:hAnsi="Arial" w:cs="Arial"/>
                <w:sz w:val="16"/>
              </w:rPr>
              <w:t>_CNT_U</w:t>
            </w:r>
            <w:ins w:id="20" w:author="Owen Tosh (nzx5jd)" w:date="2012-01-25T09:35:00Z">
              <w:r w:rsidR="00517C2C">
                <w:rPr>
                  <w:rFonts w:ascii="Arial" w:hAnsi="Arial" w:cs="Arial"/>
                  <w:sz w:val="16"/>
                </w:rPr>
                <w:t>8</w:t>
              </w:r>
            </w:ins>
            <w:del w:id="21" w:author="Owen Tosh (nzx5jd)" w:date="2012-01-25T09:35:00Z">
              <w:r w:rsidRPr="00FE0596" w:rsidDel="00517C2C">
                <w:rPr>
                  <w:rFonts w:ascii="Arial" w:hAnsi="Arial" w:cs="Arial"/>
                  <w:sz w:val="16"/>
                </w:rPr>
                <w:delText>16</w:delText>
              </w:r>
            </w:del>
          </w:p>
        </w:tc>
      </w:tr>
      <w:tr w:rsidR="00FE0596">
        <w:trPr>
          <w:jc w:val="center"/>
        </w:trPr>
        <w:tc>
          <w:tcPr>
            <w:tcW w:w="4608" w:type="dxa"/>
            <w:tcBorders>
              <w:top w:val="nil"/>
              <w:left w:val="single" w:sz="6" w:space="0" w:color="auto"/>
              <w:bottom w:val="single" w:sz="6" w:space="0" w:color="auto"/>
              <w:right w:val="single" w:sz="6" w:space="0" w:color="auto"/>
            </w:tcBorders>
          </w:tcPr>
          <w:p w:rsidR="00FE0596" w:rsidRDefault="00FE0596" w:rsidP="00517C2C">
            <w:pPr>
              <w:spacing w:before="60"/>
              <w:rPr>
                <w:rFonts w:ascii="Arial" w:hAnsi="Arial" w:cs="Arial"/>
                <w:sz w:val="16"/>
              </w:rPr>
            </w:pPr>
            <w:r w:rsidRPr="00FE0596">
              <w:rPr>
                <w:rFonts w:ascii="Arial" w:hAnsi="Arial" w:cs="Arial"/>
                <w:sz w:val="16"/>
              </w:rPr>
              <w:t>D_QUADRANT</w:t>
            </w:r>
            <w:r>
              <w:rPr>
                <w:rFonts w:ascii="Arial" w:hAnsi="Arial" w:cs="Arial"/>
                <w:sz w:val="16"/>
              </w:rPr>
              <w:t>3</w:t>
            </w:r>
            <w:r w:rsidRPr="00FE0596">
              <w:rPr>
                <w:rFonts w:ascii="Arial" w:hAnsi="Arial" w:cs="Arial"/>
                <w:sz w:val="16"/>
              </w:rPr>
              <w:t>_CNT_U</w:t>
            </w:r>
            <w:ins w:id="22" w:author="Owen Tosh (nzx5jd)" w:date="2012-01-25T09:35:00Z">
              <w:r w:rsidR="00517C2C">
                <w:rPr>
                  <w:rFonts w:ascii="Arial" w:hAnsi="Arial" w:cs="Arial"/>
                  <w:sz w:val="16"/>
                </w:rPr>
                <w:t>8</w:t>
              </w:r>
            </w:ins>
            <w:del w:id="23" w:author="Owen Tosh (nzx5jd)" w:date="2012-01-25T09:35:00Z">
              <w:r w:rsidRPr="00FE0596" w:rsidDel="00517C2C">
                <w:rPr>
                  <w:rFonts w:ascii="Arial" w:hAnsi="Arial" w:cs="Arial"/>
                  <w:sz w:val="16"/>
                </w:rPr>
                <w:delText>16</w:delText>
              </w:r>
            </w:del>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FE0596" w:rsidP="00517C2C">
            <w:pPr>
              <w:spacing w:before="60"/>
              <w:rPr>
                <w:rFonts w:ascii="Arial" w:hAnsi="Arial" w:cs="Arial"/>
                <w:sz w:val="16"/>
              </w:rPr>
            </w:pPr>
            <w:r w:rsidRPr="00FE0596">
              <w:rPr>
                <w:rFonts w:ascii="Arial" w:hAnsi="Arial" w:cs="Arial"/>
                <w:sz w:val="16"/>
              </w:rPr>
              <w:t>D_QUADRANT</w:t>
            </w:r>
            <w:r>
              <w:rPr>
                <w:rFonts w:ascii="Arial" w:hAnsi="Arial" w:cs="Arial"/>
                <w:sz w:val="16"/>
              </w:rPr>
              <w:t>4</w:t>
            </w:r>
            <w:r w:rsidRPr="00FE0596">
              <w:rPr>
                <w:rFonts w:ascii="Arial" w:hAnsi="Arial" w:cs="Arial"/>
                <w:sz w:val="16"/>
              </w:rPr>
              <w:t>_CNT_U</w:t>
            </w:r>
            <w:ins w:id="24" w:author="Owen Tosh (nzx5jd)" w:date="2012-01-25T09:35:00Z">
              <w:r w:rsidR="00517C2C">
                <w:rPr>
                  <w:rFonts w:ascii="Arial" w:hAnsi="Arial" w:cs="Arial"/>
                  <w:sz w:val="16"/>
                </w:rPr>
                <w:t>8</w:t>
              </w:r>
            </w:ins>
            <w:del w:id="25" w:author="Owen Tosh (nzx5jd)" w:date="2012-01-25T09:35:00Z">
              <w:r w:rsidRPr="00FE0596" w:rsidDel="00517C2C">
                <w:rPr>
                  <w:rFonts w:ascii="Arial" w:hAnsi="Arial" w:cs="Arial"/>
                  <w:sz w:val="16"/>
                </w:rPr>
                <w:delText>16</w:delText>
              </w:r>
            </w:del>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5A237B" w:rsidP="008B3E94">
      <w:pPr>
        <w:numPr>
          <w:ilvl w:val="0"/>
          <w:numId w:val="5"/>
        </w:numPr>
        <w:spacing w:after="0"/>
      </w:pPr>
      <w:r w:rsidRPr="005A237B">
        <w:t>Abs_f32_m(</w:t>
      </w:r>
      <w:r>
        <w:t>)</w:t>
      </w:r>
    </w:p>
    <w:p w:rsidR="005A237B" w:rsidRDefault="005A237B" w:rsidP="008B3E94">
      <w:pPr>
        <w:numPr>
          <w:ilvl w:val="0"/>
          <w:numId w:val="5"/>
        </w:numPr>
        <w:spacing w:after="0"/>
      </w:pPr>
      <w:r w:rsidRPr="005A237B">
        <w:t>Sign_f32_m</w:t>
      </w:r>
      <w:r>
        <w:t>()</w:t>
      </w:r>
    </w:p>
    <w:p w:rsidR="008B3E94" w:rsidRDefault="008B3E94" w:rsidP="008B3E94">
      <w:pPr>
        <w:spacing w:after="0"/>
        <w:ind w:left="720"/>
      </w:pPr>
    </w:p>
    <w:p w:rsidR="008B3E94" w:rsidRDefault="008B3E94" w:rsidP="008B3E94">
      <w:pPr>
        <w:pStyle w:val="Heading2"/>
      </w:pPr>
      <w:r>
        <w:t>Data Hiding Functions</w:t>
      </w:r>
    </w:p>
    <w:p w:rsidR="00DC7E08" w:rsidDel="000819C1" w:rsidRDefault="005A237B" w:rsidP="00DC7E08">
      <w:pPr>
        <w:numPr>
          <w:ilvl w:val="0"/>
          <w:numId w:val="10"/>
        </w:numPr>
        <w:spacing w:after="0"/>
        <w:rPr>
          <w:del w:id="26" w:author="Owen Tosh (nzx5jd)" w:date="2012-01-25T09:40:00Z"/>
        </w:rPr>
      </w:pPr>
      <w:del w:id="27" w:author="Owen Tosh (nzx5jd)" w:date="2012-01-25T09:40:00Z">
        <w:r w:rsidRPr="005A237B" w:rsidDel="000819C1">
          <w:delText>Rte_IRead_QuadDet_Per1_MtrTrqCmd_MtrNm_f32()</w:delText>
        </w:r>
      </w:del>
    </w:p>
    <w:p w:rsidR="00DC7E08" w:rsidDel="000819C1" w:rsidRDefault="005A237B" w:rsidP="00DC7E08">
      <w:pPr>
        <w:numPr>
          <w:ilvl w:val="0"/>
          <w:numId w:val="10"/>
        </w:numPr>
        <w:spacing w:after="0"/>
        <w:rPr>
          <w:del w:id="28" w:author="Owen Tosh (nzx5jd)" w:date="2012-01-25T09:40:00Z"/>
        </w:rPr>
      </w:pPr>
      <w:del w:id="29" w:author="Owen Tosh (nzx5jd)" w:date="2012-01-25T09:40:00Z">
        <w:r w:rsidRPr="005A237B" w:rsidDel="000819C1">
          <w:delText>Rte_IRead_QuadDet_Per1_MRFCumMtrPos_Deg_f32()</w:delText>
        </w:r>
      </w:del>
    </w:p>
    <w:p w:rsidR="005A237B" w:rsidDel="000819C1" w:rsidRDefault="005A237B" w:rsidP="00DC7E08">
      <w:pPr>
        <w:numPr>
          <w:ilvl w:val="0"/>
          <w:numId w:val="10"/>
        </w:numPr>
        <w:spacing w:after="0"/>
        <w:rPr>
          <w:del w:id="30" w:author="Owen Tosh (nzx5jd)" w:date="2012-01-25T09:40:00Z"/>
        </w:rPr>
      </w:pPr>
      <w:del w:id="31" w:author="Owen Tosh (nzx5jd)" w:date="2012-01-25T09:40:00Z">
        <w:r w:rsidRPr="005A237B" w:rsidDel="000819C1">
          <w:delText>Rte_IWrite_QuadDet_Per1_InstMtrDir_Cnt_s16</w:delText>
        </w:r>
        <w:r w:rsidDel="000819C1">
          <w:delText>()</w:delText>
        </w:r>
      </w:del>
    </w:p>
    <w:p w:rsidR="005A237B" w:rsidDel="000819C1" w:rsidRDefault="005A237B" w:rsidP="00DC7E08">
      <w:pPr>
        <w:numPr>
          <w:ilvl w:val="0"/>
          <w:numId w:val="10"/>
        </w:numPr>
        <w:spacing w:after="0"/>
        <w:rPr>
          <w:del w:id="32" w:author="Owen Tosh (nzx5jd)" w:date="2012-01-25T09:40:00Z"/>
        </w:rPr>
      </w:pPr>
      <w:del w:id="33" w:author="Owen Tosh (nzx5jd)" w:date="2012-01-25T09:40:00Z">
        <w:r w:rsidRPr="005A237B" w:rsidDel="000819C1">
          <w:delText>Rte_IWrite_QuadDet_Per1_MtrQuad_Cnt_u16</w:delText>
        </w:r>
        <w:r w:rsidDel="000819C1">
          <w:delText>()</w:delText>
        </w:r>
      </w:del>
    </w:p>
    <w:p w:rsidR="008B3E94" w:rsidRDefault="008B3E94" w:rsidP="008B3E94">
      <w:pPr>
        <w:spacing w:after="0"/>
        <w:rPr>
          <w:ins w:id="34" w:author="Owen Tosh (nzx5jd)" w:date="2012-01-25T09:40:00Z"/>
        </w:rPr>
      </w:pPr>
    </w:p>
    <w:p w:rsidR="000819C1" w:rsidRDefault="000819C1" w:rsidP="008B3E94">
      <w:pPr>
        <w:spacing w:after="0"/>
        <w:rPr>
          <w:ins w:id="35" w:author="Owen Tosh (nzx5jd)" w:date="2012-01-25T09:41:00Z"/>
        </w:rPr>
      </w:pPr>
      <w:ins w:id="36" w:author="Owen Tosh (nzx5jd)" w:date="2012-01-25T09:41:00Z">
        <w:r>
          <w:t>None</w:t>
        </w:r>
      </w:ins>
    </w:p>
    <w:p w:rsidR="000819C1" w:rsidRDefault="000819C1" w:rsidP="008B3E94">
      <w:pPr>
        <w:spacing w:after="0"/>
      </w:pPr>
    </w:p>
    <w:p w:rsidR="001B60DF" w:rsidRDefault="001B60DF" w:rsidP="001B60DF">
      <w:pPr>
        <w:pStyle w:val="Heading2"/>
      </w:pPr>
      <w:r>
        <w:t xml:space="preserve">Global Functions/Macros Defined by this </w:t>
      </w:r>
      <w:r w:rsidR="00674ADF">
        <w:t>Module</w:t>
      </w:r>
    </w:p>
    <w:p w:rsidR="008B3E94" w:rsidRDefault="008B3E94" w:rsidP="008B3E94"/>
    <w:p w:rsidR="001C3B4C" w:rsidRDefault="001C3B4C" w:rsidP="008B3E94">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8D161E" w:rsidP="00F957FA">
            <w:pPr>
              <w:spacing w:before="100" w:beforeAutospacing="1" w:after="100" w:afterAutospacing="1"/>
              <w:rPr>
                <w:rFonts w:ascii="Arial" w:hAnsi="Arial" w:cs="Arial"/>
                <w:sz w:val="16"/>
                <w:szCs w:val="16"/>
              </w:rPr>
            </w:pPr>
            <w:r w:rsidRPr="008D161E">
              <w:rPr>
                <w:rFonts w:ascii="Arial" w:hAnsi="Arial" w:cs="Arial"/>
                <w:sz w:val="16"/>
                <w:szCs w:val="16"/>
              </w:rPr>
              <w:t>Rte_InitValue_InstMtrDir_Cnt_s08</w:t>
            </w:r>
          </w:p>
        </w:tc>
        <w:tc>
          <w:tcPr>
            <w:tcW w:w="4455" w:type="dxa"/>
            <w:vAlign w:val="center"/>
          </w:tcPr>
          <w:p w:rsidR="002C03D8" w:rsidRPr="004B5BE2" w:rsidRDefault="008D161E"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D161E" w:rsidRPr="008D161E" w:rsidTr="00F957FA">
        <w:trPr>
          <w:trHeight w:val="341"/>
        </w:trPr>
        <w:tc>
          <w:tcPr>
            <w:tcW w:w="4455" w:type="dxa"/>
            <w:vAlign w:val="center"/>
          </w:tcPr>
          <w:p w:rsidR="008D161E" w:rsidRPr="008D161E" w:rsidRDefault="008D161E" w:rsidP="00F957FA">
            <w:pPr>
              <w:spacing w:before="100" w:beforeAutospacing="1" w:after="100" w:afterAutospacing="1"/>
              <w:rPr>
                <w:rFonts w:ascii="Arial" w:hAnsi="Arial" w:cs="Arial"/>
                <w:sz w:val="16"/>
                <w:szCs w:val="16"/>
                <w:lang w:val="fr-FR"/>
              </w:rPr>
            </w:pPr>
            <w:r w:rsidRPr="008D161E">
              <w:rPr>
                <w:rFonts w:ascii="Arial" w:hAnsi="Arial" w:cs="Arial"/>
                <w:sz w:val="16"/>
                <w:szCs w:val="16"/>
                <w:lang w:val="fr-FR"/>
              </w:rPr>
              <w:t>Rte_InitValue_MRFCumMtrPos_Deg_f32</w:t>
            </w:r>
          </w:p>
        </w:tc>
        <w:tc>
          <w:tcPr>
            <w:tcW w:w="4455" w:type="dxa"/>
            <w:vAlign w:val="center"/>
          </w:tcPr>
          <w:p w:rsidR="008D161E" w:rsidRPr="008D161E" w:rsidRDefault="008D161E" w:rsidP="00F957FA">
            <w:pPr>
              <w:spacing w:before="100" w:beforeAutospacing="1" w:after="100" w:afterAutospacing="1"/>
              <w:rPr>
                <w:rFonts w:ascii="Arial" w:hAnsi="Arial" w:cs="Arial"/>
                <w:sz w:val="16"/>
                <w:szCs w:val="16"/>
                <w:lang w:val="fr-FR"/>
              </w:rPr>
            </w:pPr>
            <w:r>
              <w:rPr>
                <w:rFonts w:ascii="Arial" w:hAnsi="Arial" w:cs="Arial"/>
                <w:sz w:val="16"/>
                <w:szCs w:val="16"/>
                <w:lang w:val="fr-FR"/>
              </w:rPr>
              <w:t>0</w:t>
            </w:r>
          </w:p>
        </w:tc>
      </w:tr>
      <w:tr w:rsidR="008D161E" w:rsidRPr="008D161E" w:rsidTr="00F957FA">
        <w:trPr>
          <w:trHeight w:val="341"/>
        </w:trPr>
        <w:tc>
          <w:tcPr>
            <w:tcW w:w="4455" w:type="dxa"/>
            <w:vAlign w:val="center"/>
          </w:tcPr>
          <w:p w:rsidR="008D161E" w:rsidRPr="008D161E" w:rsidRDefault="008D161E" w:rsidP="00F957FA">
            <w:pPr>
              <w:spacing w:before="100" w:beforeAutospacing="1" w:after="100" w:afterAutospacing="1"/>
              <w:rPr>
                <w:rFonts w:ascii="Arial" w:hAnsi="Arial" w:cs="Arial"/>
                <w:sz w:val="16"/>
                <w:szCs w:val="16"/>
                <w:lang w:val="fr-FR"/>
              </w:rPr>
            </w:pPr>
            <w:r w:rsidRPr="008D161E">
              <w:rPr>
                <w:rFonts w:ascii="Arial" w:hAnsi="Arial" w:cs="Arial"/>
                <w:sz w:val="16"/>
                <w:szCs w:val="16"/>
                <w:lang w:val="fr-FR"/>
              </w:rPr>
              <w:t>Rte_InitValue_MRFMtrTrqCmdScl_MtrNm_f32</w:t>
            </w:r>
          </w:p>
        </w:tc>
        <w:tc>
          <w:tcPr>
            <w:tcW w:w="4455" w:type="dxa"/>
            <w:vAlign w:val="center"/>
          </w:tcPr>
          <w:p w:rsidR="008D161E" w:rsidRPr="008D161E" w:rsidRDefault="008D161E" w:rsidP="00F957FA">
            <w:pPr>
              <w:spacing w:before="100" w:beforeAutospacing="1" w:after="100" w:afterAutospacing="1"/>
              <w:rPr>
                <w:rFonts w:ascii="Arial" w:hAnsi="Arial" w:cs="Arial"/>
                <w:sz w:val="16"/>
                <w:szCs w:val="16"/>
                <w:lang w:val="fr-FR"/>
              </w:rPr>
            </w:pPr>
            <w:r>
              <w:rPr>
                <w:rFonts w:ascii="Arial" w:hAnsi="Arial" w:cs="Arial"/>
                <w:sz w:val="16"/>
                <w:szCs w:val="16"/>
                <w:lang w:val="fr-FR"/>
              </w:rPr>
              <w:t>0</w:t>
            </w:r>
          </w:p>
        </w:tc>
      </w:tr>
      <w:tr w:rsidR="008D161E" w:rsidRPr="008D161E" w:rsidTr="00F957FA">
        <w:trPr>
          <w:trHeight w:val="341"/>
        </w:trPr>
        <w:tc>
          <w:tcPr>
            <w:tcW w:w="4455" w:type="dxa"/>
            <w:vAlign w:val="center"/>
          </w:tcPr>
          <w:p w:rsidR="008D161E" w:rsidRPr="008D161E" w:rsidRDefault="008D161E" w:rsidP="00F957FA">
            <w:pPr>
              <w:spacing w:before="100" w:beforeAutospacing="1" w:after="100" w:afterAutospacing="1"/>
              <w:rPr>
                <w:rFonts w:ascii="Arial" w:hAnsi="Arial" w:cs="Arial"/>
                <w:sz w:val="16"/>
                <w:szCs w:val="16"/>
                <w:lang w:val="fr-FR"/>
              </w:rPr>
            </w:pPr>
            <w:r w:rsidRPr="008D161E">
              <w:rPr>
                <w:rFonts w:ascii="Arial" w:hAnsi="Arial" w:cs="Arial"/>
                <w:sz w:val="16"/>
                <w:szCs w:val="16"/>
                <w:lang w:val="fr-FR"/>
              </w:rPr>
              <w:t>Rte_InitValue_MtrQuad_Cnt_u08</w:t>
            </w:r>
          </w:p>
        </w:tc>
        <w:tc>
          <w:tcPr>
            <w:tcW w:w="4455" w:type="dxa"/>
            <w:vAlign w:val="center"/>
          </w:tcPr>
          <w:p w:rsidR="008D161E" w:rsidRPr="008D161E" w:rsidRDefault="008D161E" w:rsidP="00F957FA">
            <w:pPr>
              <w:spacing w:before="100" w:beforeAutospacing="1" w:after="100" w:afterAutospacing="1"/>
              <w:rPr>
                <w:rFonts w:ascii="Arial" w:hAnsi="Arial" w:cs="Arial"/>
                <w:sz w:val="16"/>
                <w:szCs w:val="16"/>
                <w:lang w:val="fr-FR"/>
              </w:rPr>
            </w:pPr>
            <w:r>
              <w:rPr>
                <w:rFonts w:ascii="Arial" w:hAnsi="Arial" w:cs="Arial"/>
                <w:sz w:val="16"/>
                <w:szCs w:val="16"/>
                <w:lang w:val="fr-FR"/>
              </w:rPr>
              <w:t>1</w:t>
            </w:r>
          </w:p>
        </w:tc>
      </w:tr>
    </w:tbl>
    <w:p w:rsidR="002C03D8" w:rsidRPr="008D161E" w:rsidRDefault="002C03D8" w:rsidP="002C03D8">
      <w:pPr>
        <w:rPr>
          <w:lang w:val="fr-FR"/>
        </w:rPr>
      </w:pPr>
    </w:p>
    <w:p w:rsidR="004A781C" w:rsidRDefault="004A781C">
      <w:pPr>
        <w:pStyle w:val="Heading2"/>
      </w:pPr>
      <w:r>
        <w:t>Initialization Functions</w:t>
      </w:r>
    </w:p>
    <w:p w:rsidR="004A781C" w:rsidRDefault="004A781C"/>
    <w:p w:rsidR="00700B62" w:rsidRDefault="00700B62">
      <w:r>
        <w:t>None</w:t>
      </w:r>
    </w:p>
    <w:p w:rsidR="004A781C" w:rsidRDefault="004A781C">
      <w:pPr>
        <w:pStyle w:val="Heading2"/>
      </w:pPr>
      <w:r>
        <w:br w:type="page"/>
      </w:r>
      <w:r>
        <w:lastRenderedPageBreak/>
        <w:t>Periodic Functions</w:t>
      </w:r>
    </w:p>
    <w:p w:rsidR="004A781C" w:rsidRDefault="004A781C"/>
    <w:p w:rsidR="004A781C" w:rsidRDefault="004A781C">
      <w:pPr>
        <w:pStyle w:val="Heading3"/>
      </w:pPr>
      <w:r>
        <w:t xml:space="preserve">Per: </w:t>
      </w:r>
      <w:fldSimple w:instr=" DOCPROPERTY &quot;Module Name&quot;  \* MERGEFORMAT ">
        <w:r w:rsidR="00700B62">
          <w:t>QuadDet</w:t>
        </w:r>
      </w:fldSimple>
      <w:r>
        <w:t>_Per</w:t>
      </w:r>
      <w:r w:rsidR="00700B62">
        <w:t>1</w:t>
      </w:r>
    </w:p>
    <w:p w:rsidR="004A781C" w:rsidRDefault="004A781C">
      <w:pPr>
        <w:pStyle w:val="Heading4"/>
      </w:pPr>
      <w:r>
        <w:t>Design Rationale</w:t>
      </w:r>
    </w:p>
    <w:p w:rsidR="004A781C" w:rsidRDefault="00700B62">
      <w:r>
        <w:t>None</w:t>
      </w:r>
    </w:p>
    <w:p w:rsidR="004A781C" w:rsidRDefault="004A781C">
      <w:pPr>
        <w:pStyle w:val="Heading4"/>
      </w:pPr>
      <w:r>
        <w:t>Program Flow Start</w:t>
      </w:r>
    </w:p>
    <w:p w:rsidR="004A781C" w:rsidRDefault="00700B62">
      <w:r>
        <w:t>N/A</w:t>
      </w:r>
    </w:p>
    <w:p w:rsidR="004A781C" w:rsidRDefault="004A781C">
      <w:pPr>
        <w:pStyle w:val="Heading4"/>
      </w:pPr>
      <w:r>
        <w:t>Store Module Inputs to Local copies</w:t>
      </w:r>
    </w:p>
    <w:p w:rsidR="00700B62" w:rsidRDefault="00700B62" w:rsidP="00700B62">
      <w:r>
        <w:t>MtrTrqCmd</w:t>
      </w:r>
      <w:r w:rsidR="001C3B4C">
        <w:t>Scl</w:t>
      </w:r>
      <w:r>
        <w:t>_MtrNm_T_f32 = Rte_IRead_QuadDet_Per1_</w:t>
      </w:r>
      <w:ins w:id="37" w:author="Owen Tosh (nzx5jd)" w:date="2012-01-25T09:36:00Z">
        <w:r w:rsidR="000D218E">
          <w:t>MRF</w:t>
        </w:r>
      </w:ins>
      <w:r>
        <w:t>MtrTrqCmd</w:t>
      </w:r>
      <w:r w:rsidR="001C3B4C">
        <w:t>Scl</w:t>
      </w:r>
      <w:r>
        <w:t>_MtrNm_f32();</w:t>
      </w:r>
    </w:p>
    <w:p w:rsidR="004A781C" w:rsidRDefault="00700B62" w:rsidP="00700B62">
      <w:r>
        <w:t>CumMtrPos_Deg_T_f32 = Rte_IRead_QuadDet_Per1_MRFCumMtrPos_Deg_f32();</w:t>
      </w:r>
    </w:p>
    <w:p w:rsidR="004A781C" w:rsidRDefault="00700B62">
      <w:pPr>
        <w:pStyle w:val="Heading4"/>
      </w:pPr>
      <w:r>
        <w:lastRenderedPageBreak/>
        <w:t>Determine Motor Direction</w:t>
      </w:r>
    </w:p>
    <w:p w:rsidR="00700B62" w:rsidRDefault="000D218E" w:rsidP="001C3B4C">
      <w:pPr>
        <w:jc w:val="center"/>
      </w:pPr>
      <w:r>
        <w:object w:dxaOrig="8620" w:dyaOrig="9775">
          <v:shape id="_x0000_i1025" type="#_x0000_t75" style="width:431pt;height:489pt" o:ole="">
            <v:imagedata r:id="rId10" o:title=""/>
          </v:shape>
          <o:OLEObject Type="Embed" ProgID="Visio.Drawing.11" ShapeID="_x0000_i1025" DrawAspect="Content" ObjectID="_1388991031" r:id="rId11"/>
        </w:object>
      </w:r>
    </w:p>
    <w:p w:rsidR="00700B62" w:rsidRDefault="00700B62" w:rsidP="00700B62">
      <w:pPr>
        <w:pStyle w:val="Heading4"/>
      </w:pPr>
      <w:r>
        <w:lastRenderedPageBreak/>
        <w:t>Determine Instantaneous Torque Command Sign</w:t>
      </w:r>
    </w:p>
    <w:p w:rsidR="00700B62" w:rsidRDefault="001C3B4C" w:rsidP="001C3B4C">
      <w:pPr>
        <w:jc w:val="center"/>
      </w:pPr>
      <w:r>
        <w:object w:dxaOrig="4851" w:dyaOrig="3835">
          <v:shape id="_x0000_i1026" type="#_x0000_t75" style="width:242.5pt;height:192pt" o:ole="">
            <v:imagedata r:id="rId12" o:title=""/>
          </v:shape>
          <o:OLEObject Type="Embed" ProgID="Visio.Drawing.11" ShapeID="_x0000_i1026" DrawAspect="Content" ObjectID="_1388991032" r:id="rId13"/>
        </w:object>
      </w:r>
    </w:p>
    <w:p w:rsidR="00700B62" w:rsidRPr="00700B62" w:rsidRDefault="00700B62" w:rsidP="00700B62">
      <w:pPr>
        <w:pStyle w:val="Heading4"/>
      </w:pPr>
      <w:r>
        <w:t>Determine Motor Quadrant</w:t>
      </w:r>
    </w:p>
    <w:p w:rsidR="004A781C" w:rsidRDefault="001C3B4C" w:rsidP="001C3B4C">
      <w:pPr>
        <w:jc w:val="center"/>
      </w:pPr>
      <w:r>
        <w:object w:dxaOrig="8245" w:dyaOrig="4555">
          <v:shape id="_x0000_i1027" type="#_x0000_t75" style="width:412.5pt;height:228pt" o:ole="">
            <v:imagedata r:id="rId14" o:title=""/>
          </v:shape>
          <o:OLEObject Type="Embed" ProgID="Visio.Drawing.11" ShapeID="_x0000_i1027" DrawAspect="Content" ObjectID="_1388991033" r:id="rId15"/>
        </w:object>
      </w:r>
    </w:p>
    <w:p w:rsidR="004A781C" w:rsidRDefault="004A781C">
      <w:pPr>
        <w:pStyle w:val="Heading4"/>
      </w:pPr>
      <w:r>
        <w:t>Store Local copy of outputs into Module Outputs</w:t>
      </w:r>
    </w:p>
    <w:p w:rsidR="00700B62" w:rsidRDefault="00700B62" w:rsidP="00700B62">
      <w:r>
        <w:t>Rte_IWrite_QuadDet_Per1_InstMtrDir_Cnt_s</w:t>
      </w:r>
      <w:ins w:id="38" w:author="Owen Tosh (nzx5jd)" w:date="2012-01-25T09:41:00Z">
        <w:r w:rsidR="000819C1">
          <w:t>08</w:t>
        </w:r>
      </w:ins>
      <w:del w:id="39" w:author="Owen Tosh (nzx5jd)" w:date="2012-01-25T09:41:00Z">
        <w:r w:rsidDel="000819C1">
          <w:delText>16</w:delText>
        </w:r>
      </w:del>
      <w:r>
        <w:t>(PrevInstMtrDir_Cnt_M_s</w:t>
      </w:r>
      <w:ins w:id="40" w:author="Owen Tosh (nzx5jd)" w:date="2012-01-25T09:41:00Z">
        <w:r w:rsidR="000819C1">
          <w:t>08</w:t>
        </w:r>
      </w:ins>
      <w:del w:id="41" w:author="Owen Tosh (nzx5jd)" w:date="2012-01-25T09:41:00Z">
        <w:r w:rsidDel="000819C1">
          <w:delText>16</w:delText>
        </w:r>
      </w:del>
      <w:r>
        <w:t>);</w:t>
      </w:r>
    </w:p>
    <w:p w:rsidR="004A781C" w:rsidRDefault="00700B62" w:rsidP="00700B62">
      <w:r>
        <w:t>Rte_IWrite_QuadDet_Per1_MtrQuad_Cnt_u</w:t>
      </w:r>
      <w:ins w:id="42" w:author="Owen Tosh (nzx5jd)" w:date="2012-01-25T09:41:00Z">
        <w:r w:rsidR="000819C1">
          <w:t>08</w:t>
        </w:r>
      </w:ins>
      <w:del w:id="43" w:author="Owen Tosh (nzx5jd)" w:date="2012-01-25T09:41:00Z">
        <w:r w:rsidDel="000819C1">
          <w:delText>16</w:delText>
        </w:r>
      </w:del>
      <w:r>
        <w:t>(MtrQuad_Cnt_T_u</w:t>
      </w:r>
      <w:ins w:id="44" w:author="Owen Tosh (nzx5jd)" w:date="2012-01-25T09:41:00Z">
        <w:r w:rsidR="000819C1">
          <w:t>08</w:t>
        </w:r>
      </w:ins>
      <w:del w:id="45" w:author="Owen Tosh (nzx5jd)" w:date="2012-01-25T09:41:00Z">
        <w:r w:rsidDel="000819C1">
          <w:delText>16</w:delText>
        </w:r>
      </w:del>
      <w:r>
        <w:t>);</w:t>
      </w:r>
    </w:p>
    <w:p w:rsidR="004A781C" w:rsidRDefault="004A781C">
      <w:pPr>
        <w:pStyle w:val="Heading4"/>
      </w:pPr>
      <w:r>
        <w:t>Program Flow End</w:t>
      </w:r>
    </w:p>
    <w:p w:rsidR="004A781C" w:rsidRDefault="00700B62">
      <w:r>
        <w:t>N/A</w:t>
      </w:r>
    </w:p>
    <w:p w:rsidR="004A781C" w:rsidRDefault="004A781C"/>
    <w:p w:rsidR="004A781C" w:rsidRDefault="004A781C">
      <w:pPr>
        <w:pStyle w:val="Heading2"/>
      </w:pPr>
      <w:r>
        <w:br w:type="page"/>
      </w:r>
      <w:r>
        <w:lastRenderedPageBreak/>
        <w:t>Fault Recovery Functions</w:t>
      </w:r>
    </w:p>
    <w:p w:rsidR="004A781C" w:rsidRDefault="004A781C"/>
    <w:p w:rsidR="008D161E" w:rsidRDefault="00700B62" w:rsidP="008D161E">
      <w:r>
        <w:t>Non</w:t>
      </w:r>
      <w:r w:rsidR="008D161E">
        <w:t>e</w:t>
      </w:r>
    </w:p>
    <w:p w:rsidR="008D161E" w:rsidRDefault="008D161E" w:rsidP="008D161E"/>
    <w:p w:rsidR="004A781C" w:rsidRDefault="004A781C" w:rsidP="008D161E">
      <w:pPr>
        <w:pStyle w:val="Heading2"/>
      </w:pPr>
      <w:r>
        <w:t>Shutdown Functions</w:t>
      </w:r>
    </w:p>
    <w:p w:rsidR="00700B62" w:rsidRDefault="00700B62"/>
    <w:p w:rsidR="008D161E" w:rsidRDefault="00700B62" w:rsidP="008D161E">
      <w:r>
        <w:t>None</w:t>
      </w:r>
    </w:p>
    <w:p w:rsidR="008D161E" w:rsidRDefault="008D161E" w:rsidP="008D161E"/>
    <w:p w:rsidR="004A781C" w:rsidRDefault="004A781C" w:rsidP="008D161E">
      <w:pPr>
        <w:pStyle w:val="Heading2"/>
      </w:pPr>
      <w:r>
        <w:t>Interrupt Functions</w:t>
      </w:r>
    </w:p>
    <w:p w:rsidR="004A781C" w:rsidRDefault="004A781C"/>
    <w:p w:rsidR="008D161E" w:rsidRDefault="00700B62" w:rsidP="008D161E">
      <w:r>
        <w:t>Non</w:t>
      </w:r>
      <w:r w:rsidR="008D161E">
        <w:t>e</w:t>
      </w:r>
    </w:p>
    <w:p w:rsidR="008D161E" w:rsidRDefault="008D161E" w:rsidP="008D161E"/>
    <w:p w:rsidR="004A781C" w:rsidRDefault="004A781C" w:rsidP="008D161E">
      <w:pPr>
        <w:pStyle w:val="Heading2"/>
      </w:pPr>
      <w:r>
        <w:t>Serial Communication Functions</w:t>
      </w:r>
    </w:p>
    <w:p w:rsidR="004A781C" w:rsidRDefault="004A781C"/>
    <w:p w:rsidR="00700B62" w:rsidRDefault="00700B62">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700B62">
      <w:r>
        <w:t>QuadDet_Per1 executes every 2 milliseconds.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700B62" w:rsidP="00F957FA">
            <w:pPr>
              <w:spacing w:before="60"/>
              <w:rPr>
                <w:rFonts w:ascii="Arial" w:hAnsi="Arial" w:cs="Arial"/>
                <w:sz w:val="16"/>
                <w:szCs w:val="16"/>
              </w:rPr>
            </w:pPr>
            <w:r>
              <w:rPr>
                <w:rFonts w:ascii="Arial" w:hAnsi="Arial" w:cs="Arial"/>
                <w:sz w:val="16"/>
                <w:szCs w:val="16"/>
              </w:rPr>
              <w:t>QuadDet_Per1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700B62"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700B62" w:rsidP="00F957FA">
            <w:pPr>
              <w:spacing w:before="60"/>
              <w:rPr>
                <w:rFonts w:ascii="Arial" w:hAnsi="Arial" w:cs="Arial"/>
                <w:sz w:val="16"/>
                <w:szCs w:val="16"/>
              </w:rPr>
            </w:pPr>
            <w:r>
              <w:rPr>
                <w:rFonts w:ascii="Arial" w:hAnsi="Arial" w:cs="Arial"/>
                <w:sz w:val="16"/>
                <w:szCs w:val="16"/>
              </w:rPr>
              <w:t>WARM INIT, OPERATE, DISABLE, OFF</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00B62">
            <w:pPr>
              <w:spacing w:before="60"/>
              <w:rPr>
                <w:rFonts w:ascii="Arial" w:hAnsi="Arial" w:cs="Arial"/>
                <w:sz w:val="16"/>
              </w:rPr>
            </w:pPr>
            <w:del w:id="46" w:author="Owen Tosh (nzx5jd)" w:date="2012-01-25T09:42:00Z">
              <w:r w:rsidDel="000819C1">
                <w:rPr>
                  <w:rFonts w:ascii="Arial" w:hAnsi="Arial" w:cs="Arial"/>
                  <w:sz w:val="16"/>
                </w:rPr>
                <w:delText>None</w:delText>
              </w:r>
            </w:del>
            <w:ins w:id="47" w:author="Owen Tosh (nzx5jd)" w:date="2012-01-25T09:42:00Z">
              <w:r w:rsidR="000819C1" w:rsidRPr="000819C1">
                <w:rPr>
                  <w:rFonts w:ascii="Arial" w:hAnsi="Arial" w:cs="Arial"/>
                  <w:sz w:val="16"/>
                </w:rPr>
                <w:t>QuadDet_Per1</w:t>
              </w:r>
            </w:ins>
          </w:p>
        </w:tc>
        <w:tc>
          <w:tcPr>
            <w:tcW w:w="4464" w:type="dxa"/>
            <w:tcBorders>
              <w:top w:val="single" w:sz="6" w:space="0" w:color="auto"/>
              <w:left w:val="single" w:sz="6" w:space="0" w:color="auto"/>
              <w:bottom w:val="single" w:sz="6" w:space="0" w:color="auto"/>
              <w:right w:val="single" w:sz="6" w:space="0" w:color="auto"/>
            </w:tcBorders>
          </w:tcPr>
          <w:p w:rsidR="004A781C" w:rsidRDefault="000819C1">
            <w:pPr>
              <w:spacing w:before="60"/>
              <w:rPr>
                <w:rFonts w:ascii="Arial" w:hAnsi="Arial" w:cs="Arial"/>
                <w:sz w:val="16"/>
              </w:rPr>
            </w:pPr>
            <w:ins w:id="48" w:author="Owen Tosh (nzx5jd)" w:date="2012-01-25T09:42:00Z">
              <w:r w:rsidRPr="000819C1">
                <w:rPr>
                  <w:rFonts w:ascii="Arial" w:hAnsi="Arial" w:cs="Arial"/>
                  <w:sz w:val="16"/>
                </w:rPr>
                <w:t>RTE_START_SEC_AP_QUADDET_APPL_CODE</w:t>
              </w:r>
            </w:ins>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700B62">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700B62" w:rsidRDefault="00700B62" w:rsidP="00700B62"/>
    <w:p w:rsidR="004A781C" w:rsidRDefault="00F77F79" w:rsidP="00F77F79">
      <w:pPr>
        <w:pStyle w:val="ListParagraph"/>
        <w:numPr>
          <w:ilvl w:val="0"/>
          <w:numId w:val="11"/>
        </w:numPr>
      </w:pPr>
      <w:r w:rsidRPr="00F77F79">
        <w:t>INLINE functions defined in globalmacro.h are not unit</w:t>
      </w:r>
      <w:r>
        <w:t xml:space="preserve"> </w:t>
      </w:r>
      <w:r w:rsidRPr="00F77F79">
        <w:t>tested</w:t>
      </w:r>
      <w:r w:rsidR="004A781C">
        <w:br w:type="page"/>
      </w:r>
      <w:r w:rsidR="004A781C">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700B62">
            <w:pPr>
              <w:spacing w:before="60"/>
              <w:rPr>
                <w:rFonts w:ascii="Arial" w:hAnsi="Arial" w:cs="Arial"/>
                <w:sz w:val="16"/>
              </w:rPr>
            </w:pPr>
            <w:r>
              <w:rPr>
                <w:rFonts w:ascii="Arial" w:hAnsi="Arial" w:cs="Arial"/>
                <w:sz w:val="16"/>
              </w:rPr>
              <w:t>1</w:t>
            </w:r>
          </w:p>
        </w:tc>
        <w:tc>
          <w:tcPr>
            <w:tcW w:w="6210" w:type="dxa"/>
          </w:tcPr>
          <w:p w:rsidR="004A781C" w:rsidRDefault="00700B62">
            <w:pPr>
              <w:spacing w:before="60"/>
              <w:rPr>
                <w:rFonts w:ascii="Arial" w:hAnsi="Arial" w:cs="Arial"/>
                <w:sz w:val="16"/>
              </w:rPr>
            </w:pPr>
            <w:r>
              <w:rPr>
                <w:rFonts w:ascii="Arial" w:hAnsi="Arial" w:cs="Arial"/>
                <w:sz w:val="16"/>
              </w:rPr>
              <w:t>Initial MDD for component based design</w:t>
            </w:r>
          </w:p>
        </w:tc>
        <w:tc>
          <w:tcPr>
            <w:tcW w:w="1080" w:type="dxa"/>
          </w:tcPr>
          <w:p w:rsidR="004A781C" w:rsidRDefault="005B250B" w:rsidP="005B250B">
            <w:pPr>
              <w:spacing w:before="60"/>
              <w:rPr>
                <w:rFonts w:ascii="Arial" w:hAnsi="Arial" w:cs="Arial"/>
                <w:sz w:val="16"/>
              </w:rPr>
            </w:pPr>
            <w:r>
              <w:rPr>
                <w:rFonts w:ascii="Arial" w:hAnsi="Arial" w:cs="Arial"/>
                <w:sz w:val="16"/>
              </w:rPr>
              <w:t>23</w:t>
            </w:r>
            <w:r w:rsidR="00700B62">
              <w:rPr>
                <w:rFonts w:ascii="Arial" w:hAnsi="Arial" w:cs="Arial"/>
                <w:sz w:val="16"/>
              </w:rPr>
              <w:t>-</w:t>
            </w:r>
            <w:r>
              <w:rPr>
                <w:rFonts w:ascii="Arial" w:hAnsi="Arial" w:cs="Arial"/>
                <w:sz w:val="16"/>
              </w:rPr>
              <w:t>Dec</w:t>
            </w:r>
            <w:r w:rsidR="00700B62">
              <w:rPr>
                <w:rFonts w:ascii="Arial" w:hAnsi="Arial" w:cs="Arial"/>
                <w:sz w:val="16"/>
              </w:rPr>
              <w:t>-11</w:t>
            </w:r>
          </w:p>
        </w:tc>
        <w:tc>
          <w:tcPr>
            <w:tcW w:w="1105" w:type="dxa"/>
          </w:tcPr>
          <w:p w:rsidR="004A781C" w:rsidRDefault="00700B62">
            <w:pPr>
              <w:spacing w:before="60"/>
              <w:rPr>
                <w:rFonts w:ascii="Arial" w:hAnsi="Arial" w:cs="Arial"/>
                <w:sz w:val="16"/>
              </w:rPr>
            </w:pPr>
            <w:r>
              <w:rPr>
                <w:rFonts w:ascii="Arial" w:hAnsi="Arial" w:cs="Arial"/>
                <w:sz w:val="16"/>
              </w:rPr>
              <w:t>O.T.</w:t>
            </w:r>
          </w:p>
        </w:tc>
      </w:tr>
      <w:tr w:rsidR="000819C1">
        <w:trPr>
          <w:ins w:id="49" w:author="Owen Tosh (nzx5jd)" w:date="2012-01-25T09:43:00Z"/>
        </w:trPr>
        <w:tc>
          <w:tcPr>
            <w:tcW w:w="616" w:type="dxa"/>
          </w:tcPr>
          <w:p w:rsidR="000819C1" w:rsidRDefault="000819C1">
            <w:pPr>
              <w:spacing w:before="60"/>
              <w:rPr>
                <w:ins w:id="50" w:author="Owen Tosh (nzx5jd)" w:date="2012-01-25T09:43:00Z"/>
                <w:rFonts w:ascii="Arial" w:hAnsi="Arial" w:cs="Arial"/>
                <w:sz w:val="16"/>
              </w:rPr>
            </w:pPr>
            <w:ins w:id="51" w:author="Owen Tosh (nzx5jd)" w:date="2012-01-25T09:43:00Z">
              <w:r>
                <w:rPr>
                  <w:rFonts w:ascii="Arial" w:hAnsi="Arial" w:cs="Arial"/>
                  <w:sz w:val="16"/>
                </w:rPr>
                <w:t>2</w:t>
              </w:r>
            </w:ins>
          </w:p>
        </w:tc>
        <w:tc>
          <w:tcPr>
            <w:tcW w:w="662" w:type="dxa"/>
          </w:tcPr>
          <w:p w:rsidR="000819C1" w:rsidRDefault="000819C1">
            <w:pPr>
              <w:spacing w:before="60"/>
              <w:rPr>
                <w:ins w:id="52" w:author="Owen Tosh (nzx5jd)" w:date="2012-01-25T09:43:00Z"/>
                <w:rFonts w:ascii="Arial" w:hAnsi="Arial" w:cs="Arial"/>
                <w:sz w:val="16"/>
              </w:rPr>
            </w:pPr>
            <w:ins w:id="53" w:author="Owen Tosh (nzx5jd)" w:date="2012-01-25T09:43:00Z">
              <w:r>
                <w:rPr>
                  <w:rFonts w:ascii="Arial" w:hAnsi="Arial" w:cs="Arial"/>
                  <w:sz w:val="16"/>
                </w:rPr>
                <w:t>2.0</w:t>
              </w:r>
            </w:ins>
          </w:p>
        </w:tc>
        <w:tc>
          <w:tcPr>
            <w:tcW w:w="6210" w:type="dxa"/>
          </w:tcPr>
          <w:p w:rsidR="000819C1" w:rsidRDefault="000819C1">
            <w:pPr>
              <w:spacing w:before="60"/>
              <w:rPr>
                <w:ins w:id="54" w:author="Owen Tosh (nzx5jd)" w:date="2012-01-25T09:43:00Z"/>
                <w:rFonts w:ascii="Arial" w:hAnsi="Arial" w:cs="Arial"/>
                <w:sz w:val="16"/>
              </w:rPr>
            </w:pPr>
            <w:ins w:id="55" w:author="Owen Tosh (nzx5jd)" w:date="2012-01-25T09:43:00Z">
              <w:r>
                <w:rPr>
                  <w:rFonts w:ascii="Arial" w:hAnsi="Arial" w:cs="Arial"/>
                  <w:sz w:val="16"/>
                </w:rPr>
                <w:t>Fixed Inconsistencies, UTP issues</w:t>
              </w:r>
            </w:ins>
          </w:p>
        </w:tc>
        <w:tc>
          <w:tcPr>
            <w:tcW w:w="1080" w:type="dxa"/>
          </w:tcPr>
          <w:p w:rsidR="000819C1" w:rsidRDefault="000819C1" w:rsidP="005B250B">
            <w:pPr>
              <w:spacing w:before="60"/>
              <w:rPr>
                <w:ins w:id="56" w:author="Owen Tosh (nzx5jd)" w:date="2012-01-25T09:43:00Z"/>
                <w:rFonts w:ascii="Arial" w:hAnsi="Arial" w:cs="Arial"/>
                <w:sz w:val="16"/>
              </w:rPr>
            </w:pPr>
            <w:ins w:id="57" w:author="Owen Tosh (nzx5jd)" w:date="2012-01-25T09:43:00Z">
              <w:r>
                <w:rPr>
                  <w:rFonts w:ascii="Arial" w:hAnsi="Arial" w:cs="Arial"/>
                  <w:sz w:val="16"/>
                </w:rPr>
                <w:t>25-Jan-12</w:t>
              </w:r>
            </w:ins>
          </w:p>
        </w:tc>
        <w:tc>
          <w:tcPr>
            <w:tcW w:w="1105" w:type="dxa"/>
          </w:tcPr>
          <w:p w:rsidR="000819C1" w:rsidRDefault="000819C1">
            <w:pPr>
              <w:spacing w:before="60"/>
              <w:rPr>
                <w:ins w:id="58" w:author="Owen Tosh (nzx5jd)" w:date="2012-01-25T09:43:00Z"/>
                <w:rFonts w:ascii="Arial" w:hAnsi="Arial" w:cs="Arial"/>
                <w:sz w:val="16"/>
              </w:rPr>
            </w:pPr>
            <w:ins w:id="59" w:author="Owen Tosh (nzx5jd)" w:date="2012-01-25T09:43:00Z">
              <w:r>
                <w:rPr>
                  <w:rFonts w:ascii="Arial" w:hAnsi="Arial" w:cs="Arial"/>
                  <w:sz w:val="16"/>
                </w:rPr>
                <w:t>OT</w:t>
              </w:r>
            </w:ins>
          </w:p>
        </w:tc>
      </w:tr>
    </w:tbl>
    <w:p w:rsidR="00107819" w:rsidRDefault="00107819"/>
    <w:sectPr w:rsidR="00107819" w:rsidSect="00937013">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719" w:rsidRDefault="00F76719">
      <w:r>
        <w:separator/>
      </w:r>
    </w:p>
  </w:endnote>
  <w:endnote w:type="continuationSeparator" w:id="0">
    <w:p w:rsidR="00F76719" w:rsidRDefault="00F767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EA60CA" w:rsidRPr="00EA60CA">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719" w:rsidRDefault="00F76719">
      <w:r>
        <w:separator/>
      </w:r>
    </w:p>
  </w:footnote>
  <w:footnote w:type="continuationSeparator" w:id="0">
    <w:p w:rsidR="00F76719" w:rsidRDefault="00F767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E72761">
          <w:pPr>
            <w:pStyle w:val="Header"/>
          </w:pPr>
          <w:fldSimple w:instr=" DOCPROPERTY &quot;Document Title&quot;  \* MERGEFORMAT ">
            <w:r w:rsidR="00EA60CA">
              <w:t>Quadrant Detection</w:t>
            </w:r>
          </w:fldSimple>
        </w:p>
        <w:p w:rsidR="00F957FA" w:rsidRDefault="00E72761" w:rsidP="001A574F">
          <w:pPr>
            <w:pStyle w:val="Header"/>
            <w:tabs>
              <w:tab w:val="clear" w:pos="4320"/>
              <w:tab w:val="clear" w:pos="8640"/>
              <w:tab w:val="center" w:pos="2592"/>
            </w:tabs>
          </w:pPr>
          <w:fldSimple w:instr=" DOCPROPERTY &quot;Product Line&quot;  \* MERGEFORMAT ">
            <w:r w:rsidR="00EA60CA">
              <w:t>Gen II+ EPS EA3</w:t>
            </w:r>
          </w:fldSimple>
          <w:r w:rsidR="00F957FA">
            <w:tab/>
          </w:r>
        </w:p>
      </w:tc>
      <w:tc>
        <w:tcPr>
          <w:tcW w:w="1170" w:type="dxa"/>
        </w:tcPr>
        <w:p w:rsidR="00F957FA" w:rsidRDefault="00F957FA">
          <w:pPr>
            <w:pStyle w:val="Header"/>
          </w:pPr>
          <w:r>
            <w:t>Revision:</w:t>
          </w:r>
        </w:p>
      </w:tc>
      <w:tc>
        <w:tcPr>
          <w:tcW w:w="1350" w:type="dxa"/>
        </w:tcPr>
        <w:p w:rsidR="00F957FA" w:rsidRDefault="00E72761">
          <w:pPr>
            <w:pStyle w:val="Header"/>
          </w:pPr>
          <w:fldSimple w:instr=" DOCPROPERTY &quot;MDDRevNum&quot; \* MERGEFORMAT ">
            <w:ins w:id="60" w:author="Owen Tosh (nzx5jd)" w:date="2012-01-25T09:38:00Z">
              <w:r w:rsidR="000819C1">
                <w:t>2.0</w:t>
              </w:r>
            </w:ins>
          </w:fldSimple>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E72761">
          <w:pPr>
            <w:pStyle w:val="Header"/>
          </w:pPr>
          <w:fldSimple w:instr=" SAVEDATE \@ &quot;d-MMM-yy&quot; \* MERGEFORMAT ">
            <w:ins w:id="61" w:author="Owen Tosh (nzx5jd)" w:date="2012-01-25T09:38:00Z">
              <w:r w:rsidR="000819C1">
                <w:rPr>
                  <w:noProof/>
                </w:rPr>
                <w:t>25-Jan-12</w:t>
              </w:r>
            </w:ins>
          </w:fldSimple>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E72761">
          <w:pPr>
            <w:pStyle w:val="Header"/>
          </w:pPr>
          <w:fldSimple w:instr=" USERNAME  \* MERGEFORMAT ">
            <w:r w:rsidR="00EA60CA">
              <w:rPr>
                <w:noProof/>
              </w:rPr>
              <w:t>Owen Tosh (nzx5jd)</w:t>
            </w:r>
          </w:fldSimple>
        </w:p>
      </w:tc>
      <w:tc>
        <w:tcPr>
          <w:tcW w:w="1170" w:type="dxa"/>
        </w:tcPr>
        <w:p w:rsidR="00F957FA" w:rsidRDefault="00F957FA">
          <w:pPr>
            <w:pStyle w:val="Header"/>
          </w:pPr>
          <w:r>
            <w:t>Page:</w:t>
          </w:r>
        </w:p>
      </w:tc>
      <w:tc>
        <w:tcPr>
          <w:tcW w:w="1350" w:type="dxa"/>
        </w:tcPr>
        <w:p w:rsidR="00F957FA" w:rsidRDefault="00E72761">
          <w:pPr>
            <w:pStyle w:val="Header"/>
          </w:pPr>
          <w:r>
            <w:rPr>
              <w:rStyle w:val="PageNumber"/>
            </w:rPr>
            <w:fldChar w:fldCharType="begin"/>
          </w:r>
          <w:r w:rsidR="00F957FA">
            <w:rPr>
              <w:rStyle w:val="PageNumber"/>
            </w:rPr>
            <w:instrText xml:space="preserve"> PAGE </w:instrText>
          </w:r>
          <w:r>
            <w:rPr>
              <w:rStyle w:val="PageNumber"/>
            </w:rPr>
            <w:fldChar w:fldCharType="separate"/>
          </w:r>
          <w:r w:rsidR="00D51ADB">
            <w:rPr>
              <w:rStyle w:val="PageNumber"/>
              <w:noProof/>
            </w:rPr>
            <w:t>13</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D51ADB">
            <w:rPr>
              <w:rStyle w:val="PageNumber"/>
              <w:noProof/>
            </w:rPr>
            <w:t>13</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417063"/>
    <w:multiLevelType w:val="hybridMultilevel"/>
    <w:tmpl w:val="B802D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2"/>
  </w:num>
  <w:num w:numId="8">
    <w:abstractNumId w:val="3"/>
  </w:num>
  <w:num w:numId="9">
    <w:abstractNumId w:val="8"/>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416DE"/>
    <w:rsid w:val="0004624B"/>
    <w:rsid w:val="000521E3"/>
    <w:rsid w:val="000819C1"/>
    <w:rsid w:val="000D218E"/>
    <w:rsid w:val="00107819"/>
    <w:rsid w:val="001613DC"/>
    <w:rsid w:val="00177741"/>
    <w:rsid w:val="001A574F"/>
    <w:rsid w:val="001B1FAB"/>
    <w:rsid w:val="001B60DF"/>
    <w:rsid w:val="001C3B4C"/>
    <w:rsid w:val="001F09B2"/>
    <w:rsid w:val="0020722A"/>
    <w:rsid w:val="00251AC0"/>
    <w:rsid w:val="00272CD1"/>
    <w:rsid w:val="002C03D8"/>
    <w:rsid w:val="00315335"/>
    <w:rsid w:val="003C4D3F"/>
    <w:rsid w:val="004A781C"/>
    <w:rsid w:val="00517C2C"/>
    <w:rsid w:val="0053581F"/>
    <w:rsid w:val="00590E26"/>
    <w:rsid w:val="005966EF"/>
    <w:rsid w:val="005A237B"/>
    <w:rsid w:val="005B250B"/>
    <w:rsid w:val="005D5FE4"/>
    <w:rsid w:val="00616853"/>
    <w:rsid w:val="00674ADF"/>
    <w:rsid w:val="006A4F4F"/>
    <w:rsid w:val="006C4192"/>
    <w:rsid w:val="006D33CC"/>
    <w:rsid w:val="006F01A3"/>
    <w:rsid w:val="00700B62"/>
    <w:rsid w:val="00706174"/>
    <w:rsid w:val="007A69AC"/>
    <w:rsid w:val="007B4564"/>
    <w:rsid w:val="008242F0"/>
    <w:rsid w:val="008535B2"/>
    <w:rsid w:val="008B3E94"/>
    <w:rsid w:val="008C1917"/>
    <w:rsid w:val="008D161E"/>
    <w:rsid w:val="008F6DBB"/>
    <w:rsid w:val="00937013"/>
    <w:rsid w:val="00955F6A"/>
    <w:rsid w:val="00957470"/>
    <w:rsid w:val="009B20B2"/>
    <w:rsid w:val="00A416DE"/>
    <w:rsid w:val="00A54F52"/>
    <w:rsid w:val="00AD731B"/>
    <w:rsid w:val="00B510FF"/>
    <w:rsid w:val="00B54697"/>
    <w:rsid w:val="00BD008B"/>
    <w:rsid w:val="00BD15D2"/>
    <w:rsid w:val="00BD3DFF"/>
    <w:rsid w:val="00BF364D"/>
    <w:rsid w:val="00C35BD3"/>
    <w:rsid w:val="00C72FFA"/>
    <w:rsid w:val="00D05956"/>
    <w:rsid w:val="00D51ADB"/>
    <w:rsid w:val="00D94BDD"/>
    <w:rsid w:val="00DC7E08"/>
    <w:rsid w:val="00DE4889"/>
    <w:rsid w:val="00E5472B"/>
    <w:rsid w:val="00E57C42"/>
    <w:rsid w:val="00E72761"/>
    <w:rsid w:val="00EA60CA"/>
    <w:rsid w:val="00F648ED"/>
    <w:rsid w:val="00F76719"/>
    <w:rsid w:val="00F77F79"/>
    <w:rsid w:val="00F82E8E"/>
    <w:rsid w:val="00F957FA"/>
    <w:rsid w:val="00FB2942"/>
    <w:rsid w:val="00FB432D"/>
    <w:rsid w:val="00FE05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ListParagraph">
    <w:name w:val="List Paragraph"/>
    <w:basedOn w:val="Normal"/>
    <w:uiPriority w:val="34"/>
    <w:qFormat/>
    <w:rsid w:val="00F77F79"/>
    <w:pPr>
      <w:ind w:left="720"/>
      <w:contextualSpacing/>
    </w:pPr>
  </w:style>
  <w:style w:type="paragraph" w:styleId="BalloonText">
    <w:name w:val="Balloon Text"/>
    <w:basedOn w:val="Normal"/>
    <w:link w:val="BalloonTextChar"/>
    <w:uiPriority w:val="99"/>
    <w:semiHidden/>
    <w:unhideWhenUsed/>
    <w:rsid w:val="008D161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Desktop\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27</TotalTime>
  <Pages>1</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5590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Owen Tosh (nzx5jd)</cp:lastModifiedBy>
  <cp:revision>4</cp:revision>
  <cp:lastPrinted>2011-03-21T13:34:00Z</cp:lastPrinted>
  <dcterms:created xsi:type="dcterms:W3CDTF">2012-01-25T14:38:00Z</dcterms:created>
  <dcterms:modified xsi:type="dcterms:W3CDTF">2012-01-25T15:04:00Z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Quadrant Detection</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QuadDet</vt:lpwstr>
  </property>
  <property fmtid="{D5CDD505-2E9C-101B-9397-08002B2CF9AE}" pid="6" name="Product Line">
    <vt:lpwstr>Gen II+ EPS EA3</vt:lpwstr>
  </property>
</Properties>
</file>