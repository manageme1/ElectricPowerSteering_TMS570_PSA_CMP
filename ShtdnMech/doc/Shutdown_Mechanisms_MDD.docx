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fldSimple w:instr=" DOCPROPERTY &quot;Document Title&quot;  \* MERGEFORMAT ">
        <w:r w:rsidR="00E61857">
          <w:t>Shutdown Mechanisms</w:t>
        </w:r>
      </w:fldSimple>
    </w:p>
    <w:p w:rsidR="004A781C" w:rsidRDefault="004A781C">
      <w:pPr>
        <w:pStyle w:val="Heading1"/>
      </w:pPr>
      <w:r>
        <w:t>High-Level Description</w:t>
      </w:r>
    </w:p>
    <w:p w:rsidR="004A781C" w:rsidRDefault="00E61857">
      <w:r>
        <w:t>This module handles</w:t>
      </w:r>
      <w:del w:id="0" w:author="Owen Tosh (nzx5jd)" w:date="2012-10-17T10:23:00Z">
        <w:r w:rsidDel="008E685C">
          <w:delText xml:space="preserve"> functionality specific to transitioning to a safe state during an F1 fault</w:delText>
        </w:r>
      </w:del>
      <w:ins w:id="1" w:author="Owen Tosh (nzx5jd)" w:date="2012-10-17T10:23:00Z">
        <w:r w:rsidR="008E685C">
          <w:t xml:space="preserve"> diagnostic data during an F1 fault.  The actual signal control is performed in other modules which </w:t>
        </w:r>
      </w:ins>
      <w:ins w:id="2" w:author="Owen Tosh (nzx5jd)" w:date="2012-10-17T10:24:00Z">
        <w:r w:rsidR="008E685C">
          <w:t>“</w:t>
        </w:r>
        <w:r w:rsidR="008E685C">
          <w:t>own</w:t>
        </w:r>
        <w:r w:rsidR="008E685C">
          <w:t>”</w:t>
        </w:r>
        <w:r w:rsidR="008E685C">
          <w:t xml:space="preserve"> the signal</w:t>
        </w:r>
      </w:ins>
      <w:r>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8E685C" w:rsidP="00F141E2">
      <w:pPr>
        <w:jc w:val="center"/>
      </w:pPr>
      <w:ins w:id="3" w:author="Owen Tosh (nzx5jd)" w:date="2012-10-17T10:23:00Z">
        <w:r>
          <w:rPr>
            <w:noProof/>
          </w:rPr>
          <w:drawing>
            <wp:inline distT="0" distB="0" distL="0" distR="0">
              <wp:extent cx="1654175" cy="1240155"/>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654175" cy="1240155"/>
                      </a:xfrm>
                      <a:prstGeom prst="rect">
                        <a:avLst/>
                      </a:prstGeom>
                      <a:noFill/>
                      <a:ln w="9525">
                        <a:noFill/>
                        <a:miter lim="800000"/>
                        <a:headEnd/>
                        <a:tailEnd/>
                      </a:ln>
                    </pic:spPr>
                  </pic:pic>
                </a:graphicData>
              </a:graphic>
            </wp:inline>
          </w:drawing>
        </w:r>
      </w:ins>
      <w:del w:id="4" w:author="Owen Tosh (nzx5jd)" w:date="2012-10-17T10:23:00Z">
        <w:r w:rsidR="007B42D9" w:rsidDel="008E685C">
          <w:rPr>
            <w:noProof/>
          </w:rPr>
          <w:drawing>
            <wp:inline distT="0" distB="0" distL="0" distR="0">
              <wp:extent cx="1703070" cy="1476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03070" cy="1476375"/>
                      </a:xfrm>
                      <a:prstGeom prst="rect">
                        <a:avLst/>
                      </a:prstGeom>
                      <a:noFill/>
                      <a:ln w="9525">
                        <a:noFill/>
                        <a:miter lim="800000"/>
                        <a:headEnd/>
                        <a:tailEnd/>
                      </a:ln>
                    </pic:spPr>
                  </pic:pic>
                </a:graphicData>
              </a:graphic>
            </wp:inline>
          </w:drawing>
        </w:r>
      </w:del>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E61857"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6D33CC" w:rsidRPr="004B5BE2" w:rsidRDefault="00E61857" w:rsidP="00F957FA">
            <w:pPr>
              <w:spacing w:before="100" w:beforeAutospacing="1" w:after="100" w:afterAutospacing="1"/>
              <w:rPr>
                <w:rFonts w:ascii="Arial" w:hAnsi="Arial" w:cs="Arial"/>
                <w:sz w:val="16"/>
                <w:szCs w:val="16"/>
              </w:rPr>
            </w:pPr>
            <w:r>
              <w:rPr>
                <w:rFonts w:ascii="Arial" w:hAnsi="Arial" w:cs="Arial"/>
                <w:sz w:val="16"/>
                <w:szCs w:val="16"/>
              </w:rPr>
              <w:t>None</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E61857" w:rsidP="00F957FA">
            <w:pPr>
              <w:spacing w:before="60"/>
              <w:rPr>
                <w:rFonts w:ascii="Arial" w:hAnsi="Arial" w:cs="Arial"/>
                <w:sz w:val="16"/>
              </w:rPr>
            </w:pPr>
            <w:r w:rsidRPr="00E61857">
              <w:rPr>
                <w:rFonts w:ascii="Arial" w:hAnsi="Arial" w:cs="Arial"/>
                <w:sz w:val="16"/>
              </w:rPr>
              <w:t>ESMErrOutStat_Cnt_D_u08</w:t>
            </w:r>
          </w:p>
        </w:tc>
        <w:tc>
          <w:tcPr>
            <w:tcW w:w="1440" w:type="dxa"/>
            <w:tcBorders>
              <w:top w:val="single" w:sz="6" w:space="0" w:color="auto"/>
              <w:left w:val="single" w:sz="6" w:space="0" w:color="auto"/>
              <w:bottom w:val="single" w:sz="6" w:space="0" w:color="auto"/>
              <w:right w:val="single" w:sz="6" w:space="0" w:color="auto"/>
            </w:tcBorders>
          </w:tcPr>
          <w:p w:rsidR="00BD008B" w:rsidRDefault="00E61857"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BD008B" w:rsidRDefault="00E61857"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D008B" w:rsidRDefault="00E61857" w:rsidP="00F957FA">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BD008B" w:rsidRDefault="00570C68" w:rsidP="00F957FA">
            <w:pPr>
              <w:spacing w:before="60"/>
              <w:rPr>
                <w:rFonts w:ascii="Arial" w:hAnsi="Arial" w:cs="Arial"/>
                <w:sz w:val="16"/>
              </w:rPr>
            </w:pPr>
            <w:r w:rsidRPr="00570C68">
              <w:rPr>
                <w:rFonts w:ascii="Arial" w:hAnsi="Arial" w:cs="Arial"/>
                <w:sz w:val="16"/>
              </w:rPr>
              <w:t>SHTDNMECH_START_SEC_VAR_CLEARED_8</w:t>
            </w:r>
          </w:p>
        </w:tc>
      </w:tr>
      <w:tr w:rsidR="00E61857" w:rsidTr="00F957FA">
        <w:tc>
          <w:tcPr>
            <w:tcW w:w="2808"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sidRPr="00E61857">
              <w:rPr>
                <w:rFonts w:ascii="Arial" w:hAnsi="Arial" w:cs="Arial"/>
                <w:sz w:val="16"/>
              </w:rPr>
              <w:t>SysFault2Stat_Cnt_D_u08</w:t>
            </w:r>
          </w:p>
        </w:tc>
        <w:tc>
          <w:tcPr>
            <w:tcW w:w="1440" w:type="dxa"/>
            <w:tcBorders>
              <w:top w:val="single" w:sz="6" w:space="0" w:color="auto"/>
              <w:left w:val="single" w:sz="6" w:space="0" w:color="auto"/>
              <w:bottom w:val="single" w:sz="6" w:space="0" w:color="auto"/>
              <w:right w:val="single" w:sz="6" w:space="0" w:color="auto"/>
            </w:tcBorders>
          </w:tcPr>
          <w:p w:rsidR="00E61857" w:rsidRDefault="00570C68" w:rsidP="00F957FA">
            <w:pPr>
              <w:spacing w:before="60"/>
              <w:rPr>
                <w:rFonts w:ascii="Arial" w:hAnsi="Arial" w:cs="Arial"/>
                <w:sz w:val="16"/>
              </w:rPr>
            </w:pPr>
            <w:r>
              <w:rPr>
                <w:rFonts w:ascii="Arial" w:hAnsi="Arial" w:cs="Arial"/>
                <w:sz w:val="16"/>
              </w:rPr>
              <w:t>8</w:t>
            </w:r>
          </w:p>
        </w:tc>
        <w:tc>
          <w:tcPr>
            <w:tcW w:w="1215"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Pr>
                <w:rFonts w:ascii="Arial" w:hAnsi="Arial" w:cs="Arial"/>
                <w:sz w:val="16"/>
              </w:rPr>
              <w:t>8</w:t>
            </w:r>
          </w:p>
        </w:tc>
        <w:tc>
          <w:tcPr>
            <w:tcW w:w="2250" w:type="dxa"/>
            <w:tcBorders>
              <w:top w:val="single" w:sz="6" w:space="0" w:color="auto"/>
              <w:left w:val="single" w:sz="6" w:space="0" w:color="auto"/>
              <w:bottom w:val="single" w:sz="6" w:space="0" w:color="auto"/>
              <w:right w:val="single" w:sz="6" w:space="0" w:color="auto"/>
            </w:tcBorders>
          </w:tcPr>
          <w:p w:rsidR="00E61857" w:rsidRDefault="00570C68" w:rsidP="00F957FA">
            <w:pPr>
              <w:spacing w:before="60"/>
              <w:rPr>
                <w:rFonts w:ascii="Arial" w:hAnsi="Arial" w:cs="Arial"/>
                <w:sz w:val="16"/>
              </w:rPr>
            </w:pPr>
            <w:r w:rsidRPr="00570C68">
              <w:rPr>
                <w:rFonts w:ascii="Arial" w:hAnsi="Arial" w:cs="Arial"/>
                <w:sz w:val="16"/>
              </w:rPr>
              <w:t>SHTDNMECH_START_SEC_VAR_CLEARED_8</w:t>
            </w:r>
          </w:p>
        </w:tc>
      </w:tr>
      <w:tr w:rsidR="00E61857" w:rsidTr="00F957FA">
        <w:tc>
          <w:tcPr>
            <w:tcW w:w="2808"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sidRPr="00E61857">
              <w:rPr>
                <w:rFonts w:ascii="Arial" w:hAnsi="Arial" w:cs="Arial"/>
                <w:sz w:val="16"/>
              </w:rPr>
              <w:t>GateDrvResetStat_Cnt_D_u32</w:t>
            </w:r>
          </w:p>
        </w:tc>
        <w:tc>
          <w:tcPr>
            <w:tcW w:w="1440" w:type="dxa"/>
            <w:tcBorders>
              <w:top w:val="single" w:sz="6" w:space="0" w:color="auto"/>
              <w:left w:val="single" w:sz="6" w:space="0" w:color="auto"/>
              <w:bottom w:val="single" w:sz="6" w:space="0" w:color="auto"/>
              <w:right w:val="single" w:sz="6" w:space="0" w:color="auto"/>
            </w:tcBorders>
          </w:tcPr>
          <w:p w:rsidR="00E61857" w:rsidRDefault="00570C68" w:rsidP="00F957FA">
            <w:pPr>
              <w:spacing w:before="60"/>
              <w:rPr>
                <w:rFonts w:ascii="Arial" w:hAnsi="Arial" w:cs="Arial"/>
                <w:sz w:val="16"/>
              </w:rPr>
            </w:pPr>
            <w:r w:rsidRPr="00E61857">
              <w:rPr>
                <w:rFonts w:ascii="Arial" w:hAnsi="Arial" w:cs="Arial"/>
                <w:sz w:val="16"/>
              </w:rPr>
              <w:t>524288</w:t>
            </w:r>
          </w:p>
        </w:tc>
        <w:tc>
          <w:tcPr>
            <w:tcW w:w="1215"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sidRPr="00E61857">
              <w:rPr>
                <w:rFonts w:ascii="Arial" w:hAnsi="Arial" w:cs="Arial"/>
                <w:sz w:val="16"/>
              </w:rPr>
              <w:t>524288</w:t>
            </w:r>
          </w:p>
        </w:tc>
        <w:tc>
          <w:tcPr>
            <w:tcW w:w="2250" w:type="dxa"/>
            <w:tcBorders>
              <w:top w:val="single" w:sz="6" w:space="0" w:color="auto"/>
              <w:left w:val="single" w:sz="6" w:space="0" w:color="auto"/>
              <w:bottom w:val="single" w:sz="6" w:space="0" w:color="auto"/>
              <w:right w:val="single" w:sz="6" w:space="0" w:color="auto"/>
            </w:tcBorders>
          </w:tcPr>
          <w:p w:rsidR="00E61857" w:rsidRDefault="00570C68" w:rsidP="00F957FA">
            <w:pPr>
              <w:spacing w:before="60"/>
              <w:rPr>
                <w:rFonts w:ascii="Arial" w:hAnsi="Arial" w:cs="Arial"/>
                <w:sz w:val="16"/>
              </w:rPr>
            </w:pPr>
            <w:r w:rsidRPr="00570C68">
              <w:rPr>
                <w:rFonts w:ascii="Arial" w:hAnsi="Arial" w:cs="Arial"/>
                <w:sz w:val="16"/>
              </w:rPr>
              <w:t>SHTDNMECH_START_SEC_VAR_CLEARED_32</w:t>
            </w:r>
          </w:p>
        </w:tc>
      </w:tr>
      <w:tr w:rsidR="00570C68" w:rsidTr="00F957FA">
        <w:tc>
          <w:tcPr>
            <w:tcW w:w="2808" w:type="dxa"/>
            <w:tcBorders>
              <w:top w:val="single" w:sz="6" w:space="0" w:color="auto"/>
              <w:left w:val="single" w:sz="6" w:space="0" w:color="auto"/>
              <w:bottom w:val="single" w:sz="6" w:space="0" w:color="auto"/>
              <w:right w:val="single" w:sz="6" w:space="0" w:color="auto"/>
            </w:tcBorders>
          </w:tcPr>
          <w:p w:rsidR="00570C68" w:rsidRDefault="00570C68" w:rsidP="00F957FA">
            <w:pPr>
              <w:spacing w:before="60"/>
              <w:rPr>
                <w:rFonts w:ascii="Arial" w:hAnsi="Arial" w:cs="Arial"/>
                <w:sz w:val="16"/>
              </w:rPr>
            </w:pPr>
            <w:r w:rsidRPr="00E61857">
              <w:rPr>
                <w:rFonts w:ascii="Arial" w:hAnsi="Arial" w:cs="Arial"/>
                <w:sz w:val="16"/>
              </w:rPr>
              <w:t>NHETPwmStat_Cnt_D_u32</w:t>
            </w:r>
          </w:p>
        </w:tc>
        <w:tc>
          <w:tcPr>
            <w:tcW w:w="1440" w:type="dxa"/>
            <w:tcBorders>
              <w:top w:val="single" w:sz="6" w:space="0" w:color="auto"/>
              <w:left w:val="single" w:sz="6" w:space="0" w:color="auto"/>
              <w:bottom w:val="single" w:sz="6" w:space="0" w:color="auto"/>
              <w:right w:val="single" w:sz="6" w:space="0" w:color="auto"/>
            </w:tcBorders>
          </w:tcPr>
          <w:p w:rsidR="00570C68" w:rsidRDefault="00570C68" w:rsidP="00FD0ABF">
            <w:pPr>
              <w:spacing w:before="60"/>
              <w:rPr>
                <w:rFonts w:ascii="Arial" w:hAnsi="Arial" w:cs="Arial"/>
                <w:sz w:val="16"/>
              </w:rPr>
            </w:pPr>
            <w:r w:rsidRPr="00E61857">
              <w:rPr>
                <w:rFonts w:ascii="Arial" w:hAnsi="Arial" w:cs="Arial"/>
                <w:sz w:val="16"/>
              </w:rPr>
              <w:t>22282308</w:t>
            </w:r>
          </w:p>
        </w:tc>
        <w:tc>
          <w:tcPr>
            <w:tcW w:w="1215" w:type="dxa"/>
            <w:tcBorders>
              <w:top w:val="single" w:sz="6" w:space="0" w:color="auto"/>
              <w:left w:val="single" w:sz="6" w:space="0" w:color="auto"/>
              <w:bottom w:val="single" w:sz="6" w:space="0" w:color="auto"/>
              <w:right w:val="single" w:sz="6" w:space="0" w:color="auto"/>
            </w:tcBorders>
          </w:tcPr>
          <w:p w:rsidR="00570C68" w:rsidRDefault="00570C68"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570C68" w:rsidRDefault="00570C68" w:rsidP="00F957FA">
            <w:pPr>
              <w:spacing w:before="60"/>
              <w:rPr>
                <w:rFonts w:ascii="Arial" w:hAnsi="Arial" w:cs="Arial"/>
                <w:sz w:val="16"/>
              </w:rPr>
            </w:pPr>
            <w:r w:rsidRPr="00E61857">
              <w:rPr>
                <w:rFonts w:ascii="Arial" w:hAnsi="Arial" w:cs="Arial"/>
                <w:sz w:val="16"/>
              </w:rPr>
              <w:t>22282308</w:t>
            </w:r>
          </w:p>
        </w:tc>
        <w:tc>
          <w:tcPr>
            <w:tcW w:w="2250" w:type="dxa"/>
            <w:tcBorders>
              <w:top w:val="single" w:sz="6" w:space="0" w:color="auto"/>
              <w:left w:val="single" w:sz="6" w:space="0" w:color="auto"/>
              <w:bottom w:val="single" w:sz="6" w:space="0" w:color="auto"/>
              <w:right w:val="single" w:sz="6" w:space="0" w:color="auto"/>
            </w:tcBorders>
          </w:tcPr>
          <w:p w:rsidR="00570C68" w:rsidRDefault="00570C68" w:rsidP="00F957FA">
            <w:pPr>
              <w:spacing w:before="60"/>
              <w:rPr>
                <w:rFonts w:ascii="Arial" w:hAnsi="Arial" w:cs="Arial"/>
                <w:sz w:val="16"/>
              </w:rPr>
            </w:pPr>
            <w:r w:rsidRPr="00570C68">
              <w:rPr>
                <w:rFonts w:ascii="Arial" w:hAnsi="Arial" w:cs="Arial"/>
                <w:sz w:val="16"/>
              </w:rPr>
              <w:t>SHTDNMECH_START_SEC_VAR_CLEARED_32</w:t>
            </w: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E61857"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E61857" w:rsidP="00F141E2">
            <w:pPr>
              <w:spacing w:before="60"/>
              <w:rPr>
                <w:rFonts w:ascii="Arial" w:hAnsi="Arial" w:cs="Arial"/>
                <w:sz w:val="16"/>
              </w:rPr>
            </w:pPr>
            <w:r>
              <w:rPr>
                <w:rFonts w:ascii="Arial" w:hAnsi="Arial" w:cs="Arial"/>
                <w:sz w:val="16"/>
              </w:rPr>
              <w:t>None</w:t>
            </w: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E61857" w:rsidP="00F957FA">
            <w:pPr>
              <w:spacing w:before="60"/>
              <w:rPr>
                <w:rFonts w:ascii="Arial" w:hAnsi="Arial" w:cs="Arial"/>
                <w:sz w:val="16"/>
              </w:rPr>
            </w:pPr>
            <w:r w:rsidRPr="00E61857">
              <w:rPr>
                <w:rFonts w:ascii="Arial" w:hAnsi="Arial" w:cs="Arial"/>
                <w:sz w:val="16"/>
              </w:rPr>
              <w:t>D_ESMERROUTSTAT_CNT_U08</w:t>
            </w:r>
          </w:p>
        </w:tc>
        <w:tc>
          <w:tcPr>
            <w:tcW w:w="1680" w:type="dxa"/>
            <w:tcBorders>
              <w:top w:val="single" w:sz="6" w:space="0" w:color="auto"/>
              <w:left w:val="single" w:sz="6" w:space="0" w:color="auto"/>
              <w:bottom w:val="single" w:sz="6" w:space="0" w:color="auto"/>
              <w:right w:val="single" w:sz="6" w:space="0" w:color="auto"/>
            </w:tcBorders>
          </w:tcPr>
          <w:p w:rsidR="00DE4889" w:rsidRDefault="00E61857"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E61857"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DF5081" w:rsidP="00F957FA">
            <w:pPr>
              <w:spacing w:before="60"/>
              <w:rPr>
                <w:rFonts w:ascii="Arial" w:hAnsi="Arial" w:cs="Arial"/>
                <w:sz w:val="16"/>
              </w:rPr>
            </w:pPr>
            <w:r>
              <w:rPr>
                <w:rFonts w:ascii="Arial" w:hAnsi="Arial" w:cs="Arial"/>
                <w:sz w:val="16"/>
              </w:rPr>
              <w:t>0x01</w:t>
            </w:r>
          </w:p>
        </w:tc>
      </w:tr>
      <w:tr w:rsidR="00E61857" w:rsidTr="00F957FA">
        <w:tc>
          <w:tcPr>
            <w:tcW w:w="3888"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sidRPr="00E61857">
              <w:rPr>
                <w:rFonts w:ascii="Arial" w:hAnsi="Arial" w:cs="Arial"/>
                <w:sz w:val="16"/>
              </w:rPr>
              <w:t>D_SYSFAULT2STAT_CNT_U08</w:t>
            </w:r>
          </w:p>
        </w:tc>
        <w:tc>
          <w:tcPr>
            <w:tcW w:w="1680"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E61857" w:rsidRDefault="00DF5081" w:rsidP="00F957FA">
            <w:pPr>
              <w:spacing w:before="60"/>
              <w:rPr>
                <w:rFonts w:ascii="Arial" w:hAnsi="Arial" w:cs="Arial"/>
                <w:sz w:val="16"/>
              </w:rPr>
            </w:pPr>
            <w:r>
              <w:rPr>
                <w:rFonts w:ascii="Arial" w:hAnsi="Arial" w:cs="Arial"/>
                <w:sz w:val="16"/>
              </w:rPr>
              <w:t>0x08</w:t>
            </w:r>
          </w:p>
        </w:tc>
      </w:tr>
      <w:tr w:rsidR="00E61857" w:rsidTr="00F957FA">
        <w:tc>
          <w:tcPr>
            <w:tcW w:w="3888"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sidRPr="00E61857">
              <w:rPr>
                <w:rFonts w:ascii="Arial" w:hAnsi="Arial" w:cs="Arial"/>
                <w:sz w:val="16"/>
              </w:rPr>
              <w:t>D_GATEDRVRESETSTAT_CNT_U32</w:t>
            </w:r>
          </w:p>
        </w:tc>
        <w:tc>
          <w:tcPr>
            <w:tcW w:w="1680"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E61857" w:rsidRDefault="00DF5081" w:rsidP="00F957FA">
            <w:pPr>
              <w:spacing w:before="60"/>
              <w:rPr>
                <w:rFonts w:ascii="Arial" w:hAnsi="Arial" w:cs="Arial"/>
                <w:sz w:val="16"/>
              </w:rPr>
            </w:pPr>
            <w:r>
              <w:rPr>
                <w:rFonts w:ascii="Arial" w:hAnsi="Arial" w:cs="Arial"/>
                <w:sz w:val="16"/>
              </w:rPr>
              <w:t>0x00080000</w:t>
            </w:r>
          </w:p>
        </w:tc>
      </w:tr>
      <w:tr w:rsidR="00E61857" w:rsidTr="00F957FA">
        <w:tc>
          <w:tcPr>
            <w:tcW w:w="3888"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sidRPr="00E61857">
              <w:rPr>
                <w:rFonts w:ascii="Arial" w:hAnsi="Arial" w:cs="Arial"/>
                <w:sz w:val="16"/>
              </w:rPr>
              <w:t>D_NHETPWMSTAT_CNT_U32</w:t>
            </w:r>
          </w:p>
        </w:tc>
        <w:tc>
          <w:tcPr>
            <w:tcW w:w="1680"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E61857" w:rsidRDefault="00E61857"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E61857" w:rsidRDefault="00DF5081" w:rsidP="00F957FA">
            <w:pPr>
              <w:spacing w:before="60"/>
              <w:rPr>
                <w:rFonts w:ascii="Arial" w:hAnsi="Arial" w:cs="Arial"/>
                <w:sz w:val="16"/>
              </w:rPr>
            </w:pPr>
            <w:r>
              <w:rPr>
                <w:rFonts w:ascii="Arial" w:hAnsi="Arial" w:cs="Arial"/>
                <w:sz w:val="16"/>
              </w:rPr>
              <w:t>0x01540044</w:t>
            </w:r>
          </w:p>
        </w:tc>
      </w:tr>
      <w:tr w:rsidR="00DE4889" w:rsidDel="008E685C" w:rsidTr="00F957FA">
        <w:trPr>
          <w:del w:id="5" w:author="Owen Tosh (nzx5jd)" w:date="2012-10-17T10:25:00Z"/>
        </w:trPr>
        <w:tc>
          <w:tcPr>
            <w:tcW w:w="3888" w:type="dxa"/>
            <w:tcBorders>
              <w:top w:val="single" w:sz="6" w:space="0" w:color="auto"/>
              <w:left w:val="single" w:sz="6" w:space="0" w:color="auto"/>
              <w:bottom w:val="single" w:sz="6" w:space="0" w:color="auto"/>
              <w:right w:val="single" w:sz="6" w:space="0" w:color="auto"/>
            </w:tcBorders>
          </w:tcPr>
          <w:p w:rsidR="00DE4889" w:rsidDel="008E685C" w:rsidRDefault="00E61857" w:rsidP="00F957FA">
            <w:pPr>
              <w:spacing w:before="60"/>
              <w:rPr>
                <w:del w:id="6" w:author="Owen Tosh (nzx5jd)" w:date="2012-10-17T10:25:00Z"/>
                <w:rFonts w:ascii="Arial" w:hAnsi="Arial" w:cs="Arial"/>
                <w:sz w:val="16"/>
              </w:rPr>
            </w:pPr>
            <w:del w:id="7" w:author="Owen Tosh (nzx5jd)" w:date="2012-10-17T10:25:00Z">
              <w:r w:rsidRPr="00E61857" w:rsidDel="008E685C">
                <w:rPr>
                  <w:rFonts w:ascii="Arial" w:hAnsi="Arial" w:cs="Arial"/>
                  <w:sz w:val="16"/>
                </w:rPr>
                <w:delText>D_NHETPWMSTATINV_CNT_U32</w:delText>
              </w:r>
            </w:del>
          </w:p>
        </w:tc>
        <w:tc>
          <w:tcPr>
            <w:tcW w:w="1680" w:type="dxa"/>
            <w:tcBorders>
              <w:top w:val="single" w:sz="6" w:space="0" w:color="auto"/>
              <w:left w:val="single" w:sz="6" w:space="0" w:color="auto"/>
              <w:bottom w:val="single" w:sz="6" w:space="0" w:color="auto"/>
              <w:right w:val="single" w:sz="6" w:space="0" w:color="auto"/>
            </w:tcBorders>
          </w:tcPr>
          <w:p w:rsidR="00DE4889" w:rsidDel="008E685C" w:rsidRDefault="00E61857" w:rsidP="00F957FA">
            <w:pPr>
              <w:spacing w:before="60"/>
              <w:rPr>
                <w:del w:id="8" w:author="Owen Tosh (nzx5jd)" w:date="2012-10-17T10:25:00Z"/>
                <w:rFonts w:ascii="Arial" w:hAnsi="Arial" w:cs="Arial"/>
                <w:sz w:val="16"/>
              </w:rPr>
            </w:pPr>
            <w:del w:id="9" w:author="Owen Tosh (nzx5jd)" w:date="2012-10-17T10:25:00Z">
              <w:r w:rsidDel="008E685C">
                <w:rPr>
                  <w:rFonts w:ascii="Arial" w:hAnsi="Arial" w:cs="Arial"/>
                  <w:sz w:val="16"/>
                </w:rPr>
                <w:delText>1</w:delText>
              </w:r>
            </w:del>
          </w:p>
        </w:tc>
        <w:tc>
          <w:tcPr>
            <w:tcW w:w="1680" w:type="dxa"/>
            <w:tcBorders>
              <w:top w:val="single" w:sz="6" w:space="0" w:color="auto"/>
              <w:left w:val="single" w:sz="6" w:space="0" w:color="auto"/>
              <w:bottom w:val="single" w:sz="6" w:space="0" w:color="auto"/>
              <w:right w:val="single" w:sz="6" w:space="0" w:color="auto"/>
            </w:tcBorders>
          </w:tcPr>
          <w:p w:rsidR="00DE4889" w:rsidDel="008E685C" w:rsidRDefault="00E61857" w:rsidP="00F957FA">
            <w:pPr>
              <w:spacing w:before="60"/>
              <w:rPr>
                <w:del w:id="10" w:author="Owen Tosh (nzx5jd)" w:date="2012-10-17T10:25:00Z"/>
                <w:rFonts w:ascii="Arial" w:hAnsi="Arial" w:cs="Arial"/>
                <w:sz w:val="16"/>
              </w:rPr>
            </w:pPr>
            <w:del w:id="11" w:author="Owen Tosh (nzx5jd)" w:date="2012-10-17T10:25:00Z">
              <w:r w:rsidDel="008E685C">
                <w:rPr>
                  <w:rFonts w:ascii="Arial" w:hAnsi="Arial" w:cs="Arial"/>
                  <w:sz w:val="16"/>
                </w:rPr>
                <w:delText>Counts</w:delText>
              </w:r>
            </w:del>
          </w:p>
        </w:tc>
        <w:tc>
          <w:tcPr>
            <w:tcW w:w="1680" w:type="dxa"/>
            <w:tcBorders>
              <w:top w:val="single" w:sz="6" w:space="0" w:color="auto"/>
              <w:left w:val="single" w:sz="6" w:space="0" w:color="auto"/>
              <w:bottom w:val="single" w:sz="6" w:space="0" w:color="auto"/>
              <w:right w:val="single" w:sz="6" w:space="0" w:color="auto"/>
            </w:tcBorders>
          </w:tcPr>
          <w:p w:rsidR="00DE4889" w:rsidDel="008E685C" w:rsidRDefault="00DF5081" w:rsidP="00DF5081">
            <w:pPr>
              <w:spacing w:before="60"/>
              <w:rPr>
                <w:del w:id="12" w:author="Owen Tosh (nzx5jd)" w:date="2012-10-17T10:25:00Z"/>
                <w:rFonts w:ascii="Arial" w:hAnsi="Arial" w:cs="Arial"/>
                <w:sz w:val="16"/>
              </w:rPr>
            </w:pPr>
            <w:del w:id="13" w:author="Owen Tosh (nzx5jd)" w:date="2012-10-17T10:25:00Z">
              <w:r w:rsidDel="008E685C">
                <w:rPr>
                  <w:rFonts w:ascii="Arial" w:hAnsi="Arial" w:cs="Arial"/>
                  <w:sz w:val="16"/>
                </w:rPr>
                <w:delText xml:space="preserve">0xFEABFFBB </w:delText>
              </w:r>
            </w:del>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DF5081">
            <w:pPr>
              <w:spacing w:before="60"/>
              <w:rPr>
                <w:rFonts w:ascii="Arial" w:hAnsi="Arial" w:cs="Arial"/>
                <w:sz w:val="16"/>
              </w:rPr>
            </w:pPr>
            <w:r w:rsidRPr="00DF5081">
              <w:rPr>
                <w:rFonts w:ascii="Arial" w:hAnsi="Arial" w:cs="Arial"/>
                <w:sz w:val="16"/>
              </w:rPr>
              <w:t>D_ZERO_CNT_U8</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DF5081">
            <w:pPr>
              <w:spacing w:before="60"/>
              <w:rPr>
                <w:rFonts w:ascii="Arial" w:hAnsi="Arial" w:cs="Arial"/>
                <w:sz w:val="16"/>
              </w:rPr>
            </w:pPr>
            <w:r w:rsidRPr="00DF5081">
              <w:rPr>
                <w:rFonts w:ascii="Arial" w:hAnsi="Arial" w:cs="Arial"/>
                <w:sz w:val="16"/>
              </w:rPr>
              <w:t>D_ZERO_CNT_U32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CD6D03"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CD6D03" w:rsidP="008B3E94">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CD6D03" w:rsidRDefault="00CD6D03" w:rsidP="00CD6D03">
      <w:pPr>
        <w:spacing w:after="0"/>
      </w:pPr>
    </w:p>
    <w:p w:rsidR="008F6DBB" w:rsidRDefault="00CD6D03" w:rsidP="00CD6D03">
      <w:pPr>
        <w:spacing w:after="0"/>
      </w:pPr>
      <w:r>
        <w:t>None</w:t>
      </w:r>
    </w:p>
    <w:p w:rsidR="00CD6D03" w:rsidRDefault="00CD6D03" w:rsidP="00CD6D03">
      <w:pPr>
        <w:spacing w:after="0"/>
      </w:pPr>
    </w:p>
    <w:p w:rsidR="008B3E94" w:rsidRDefault="008B3E94" w:rsidP="008B3E94">
      <w:pPr>
        <w:pStyle w:val="Heading2"/>
      </w:pPr>
      <w:r>
        <w:t>Local Functions/Macros Used by this MDD only</w:t>
      </w:r>
    </w:p>
    <w:p w:rsidR="00CD6D03" w:rsidRDefault="00CD6D03" w:rsidP="00CD6D03">
      <w:pPr>
        <w:spacing w:after="0"/>
      </w:pPr>
    </w:p>
    <w:p w:rsidR="00CD6D03" w:rsidRDefault="00CD6D03" w:rsidP="00CD6D03">
      <w:pPr>
        <w:spacing w:after="0"/>
      </w:pPr>
      <w:r>
        <w:t>None</w:t>
      </w:r>
    </w:p>
    <w:p w:rsidR="00CD6D03" w:rsidRDefault="00CD6D03" w:rsidP="00CD6D03">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CD6D03"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8E685C" w:rsidRDefault="008E685C" w:rsidP="008E685C">
      <w:pPr>
        <w:rPr>
          <w:ins w:id="14" w:author="Owen Tosh (nzx5jd)" w:date="2012-10-17T10:26:00Z"/>
        </w:rPr>
      </w:pPr>
    </w:p>
    <w:p w:rsidR="009331F7" w:rsidDel="008E685C" w:rsidRDefault="009331F7" w:rsidP="009331F7">
      <w:pPr>
        <w:pStyle w:val="Heading3"/>
        <w:rPr>
          <w:del w:id="15" w:author="Owen Tosh (nzx5jd)" w:date="2012-10-17T10:26:00Z"/>
        </w:rPr>
      </w:pPr>
      <w:del w:id="16" w:author="Owen Tosh (nzx5jd)" w:date="2012-10-17T10:26:00Z">
        <w:r w:rsidDel="008E685C">
          <w:delText xml:space="preserve">Init: </w:delText>
        </w:r>
        <w:r w:rsidR="00BC6D3F" w:rsidDel="008E685C">
          <w:fldChar w:fldCharType="begin"/>
        </w:r>
        <w:r w:rsidR="00BC6D3F" w:rsidDel="008E685C">
          <w:delInstrText xml:space="preserve"> DOCPROPERTY "Module Name"  \* MERGEFORMAT </w:delInstrText>
        </w:r>
        <w:r w:rsidR="00BC6D3F" w:rsidDel="008E685C">
          <w:fldChar w:fldCharType="separate"/>
        </w:r>
        <w:r w:rsidDel="008E685C">
          <w:delText>ShtdnMech</w:delText>
        </w:r>
        <w:r w:rsidR="00BC6D3F" w:rsidDel="008E685C">
          <w:fldChar w:fldCharType="end"/>
        </w:r>
        <w:r w:rsidDel="008E685C">
          <w:delText>_</w:delText>
        </w:r>
        <w:r w:rsidR="00F823F7" w:rsidDel="008E685C">
          <w:delText>Init</w:delText>
        </w:r>
      </w:del>
    </w:p>
    <w:p w:rsidR="009331F7" w:rsidDel="008E685C" w:rsidRDefault="009331F7" w:rsidP="009331F7">
      <w:pPr>
        <w:pStyle w:val="Heading4"/>
        <w:rPr>
          <w:del w:id="17" w:author="Owen Tosh (nzx5jd)" w:date="2012-10-17T10:26:00Z"/>
        </w:rPr>
      </w:pPr>
      <w:del w:id="18" w:author="Owen Tosh (nzx5jd)" w:date="2012-10-17T10:26:00Z">
        <w:r w:rsidDel="008E685C">
          <w:delText>Design Rationale</w:delText>
        </w:r>
      </w:del>
    </w:p>
    <w:p w:rsidR="009331F7" w:rsidDel="008E685C" w:rsidRDefault="00F823F7" w:rsidP="009331F7">
      <w:pPr>
        <w:rPr>
          <w:del w:id="19" w:author="Owen Tosh (nzx5jd)" w:date="2012-10-17T10:26:00Z"/>
        </w:rPr>
      </w:pPr>
      <w:del w:id="20" w:author="Owen Tosh (nzx5jd)" w:date="2012-10-17T10:26:00Z">
        <w:r w:rsidDel="008E685C">
          <w:delText>This function will set the NHET outputs to inputs for Warm Init state</w:delText>
        </w:r>
      </w:del>
    </w:p>
    <w:p w:rsidR="001B6175" w:rsidDel="008E685C" w:rsidRDefault="00F823F7">
      <w:pPr>
        <w:pStyle w:val="Heading4"/>
        <w:rPr>
          <w:del w:id="21" w:author="Owen Tosh (nzx5jd)" w:date="2012-10-17T10:26:00Z"/>
        </w:rPr>
      </w:pPr>
      <w:del w:id="22" w:author="Owen Tosh (nzx5jd)" w:date="2012-10-17T10:26:00Z">
        <w:r w:rsidDel="008E685C">
          <w:delText>Processing</w:delText>
        </w:r>
      </w:del>
    </w:p>
    <w:p w:rsidR="00CD6D03" w:rsidDel="008E685C" w:rsidRDefault="00F823F7">
      <w:pPr>
        <w:rPr>
          <w:del w:id="23" w:author="Owen Tosh (nzx5jd)" w:date="2012-10-17T10:26:00Z"/>
        </w:rPr>
      </w:pPr>
      <w:del w:id="24" w:author="Owen Tosh (nzx5jd)" w:date="2012-10-17T10:26:00Z">
        <w:r w:rsidRPr="00F823F7" w:rsidDel="008E685C">
          <w:delText>NHET0-&gt;NHETDIR = NHET0-&gt;NHETDIR &amp; D_NHETPWMSTATINV_CNT_U32;</w:delText>
        </w:r>
      </w:del>
    </w:p>
    <w:p w:rsidR="008E685C" w:rsidRDefault="008E685C" w:rsidP="008E685C">
      <w:pPr>
        <w:rPr>
          <w:ins w:id="25" w:author="Owen Tosh (nzx5jd)" w:date="2012-10-17T10:25:00Z"/>
        </w:rPr>
      </w:pPr>
      <w:ins w:id="26" w:author="Owen Tosh (nzx5jd)" w:date="2012-10-17T10:26:00Z">
        <w:r>
          <w:t>None</w:t>
        </w:r>
      </w:ins>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E61857">
          <w:t>ShtdnMech</w:t>
        </w:r>
      </w:fldSimple>
      <w:r w:rsidR="00CD6D03">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8E685C" w:rsidRDefault="001705EE" w:rsidP="008E685C">
      <w:r w:rsidRPr="001705EE">
        <w:t>Rte_Call_ShtdnMech_Per1_CP</w:t>
      </w:r>
      <w:r>
        <w:t>0</w:t>
      </w:r>
      <w:r w:rsidRPr="001705EE">
        <w:t>_CheckpointReached()</w:t>
      </w:r>
    </w:p>
    <w:p w:rsidR="004A781C" w:rsidRDefault="004A781C">
      <w:pPr>
        <w:pStyle w:val="Heading4"/>
      </w:pPr>
      <w:r>
        <w:t>Store Module Inputs to Local copies</w:t>
      </w:r>
    </w:p>
    <w:p w:rsidR="00CD6D03" w:rsidRPr="00CD6D03" w:rsidRDefault="00CD6D03" w:rsidP="00CD6D03">
      <w:pPr>
        <w:rPr>
          <w:sz w:val="18"/>
          <w:szCs w:val="18"/>
        </w:rPr>
      </w:pPr>
      <w:r w:rsidRPr="00CD6D03">
        <w:rPr>
          <w:sz w:val="18"/>
          <w:szCs w:val="18"/>
        </w:rPr>
        <w:t>Rte_Call_FetDrvReset_</w:t>
      </w:r>
      <w:r>
        <w:rPr>
          <w:sz w:val="18"/>
          <w:szCs w:val="18"/>
        </w:rPr>
        <w:t>OP_GET(&amp;FetDrvReset_Cnt_T_</w:t>
      </w:r>
      <w:r w:rsidR="00570C68">
        <w:rPr>
          <w:sz w:val="18"/>
          <w:szCs w:val="18"/>
        </w:rPr>
        <w:t>lgc</w:t>
      </w:r>
      <w:r>
        <w:rPr>
          <w:sz w:val="18"/>
          <w:szCs w:val="18"/>
        </w:rPr>
        <w:t>)</w:t>
      </w:r>
    </w:p>
    <w:p w:rsidR="00CD6D03" w:rsidRPr="00CD6D03" w:rsidRDefault="00CD6D03" w:rsidP="00CD6D03">
      <w:pPr>
        <w:rPr>
          <w:sz w:val="18"/>
          <w:szCs w:val="18"/>
        </w:rPr>
      </w:pPr>
      <w:r w:rsidRPr="00CD6D03">
        <w:rPr>
          <w:sz w:val="18"/>
          <w:szCs w:val="18"/>
        </w:rPr>
        <w:t>Rte_Call_SysFault</w:t>
      </w:r>
      <w:r>
        <w:rPr>
          <w:sz w:val="18"/>
          <w:szCs w:val="18"/>
        </w:rPr>
        <w:t>2_OP_GET(&amp;SysFault2_Cnt_T_</w:t>
      </w:r>
      <w:r w:rsidR="00570C68">
        <w:rPr>
          <w:sz w:val="18"/>
          <w:szCs w:val="18"/>
        </w:rPr>
        <w:t>lgc</w:t>
      </w:r>
      <w:r>
        <w:rPr>
          <w:sz w:val="18"/>
          <w:szCs w:val="18"/>
        </w:rPr>
        <w:t>)</w:t>
      </w:r>
    </w:p>
    <w:p w:rsidR="004A781C" w:rsidRPr="00F141E2" w:rsidRDefault="00CD6D03" w:rsidP="00CD6D03">
      <w:pPr>
        <w:rPr>
          <w:sz w:val="18"/>
          <w:szCs w:val="18"/>
        </w:rPr>
      </w:pPr>
      <w:r w:rsidRPr="00CD6D03">
        <w:rPr>
          <w:sz w:val="18"/>
          <w:szCs w:val="18"/>
        </w:rPr>
        <w:t>Rte_Call_SysFault</w:t>
      </w:r>
      <w:r>
        <w:rPr>
          <w:sz w:val="18"/>
          <w:szCs w:val="18"/>
        </w:rPr>
        <w:t>3_OP_GET(&amp;SysFault3_Cnt_T_</w:t>
      </w:r>
      <w:r w:rsidR="00570C68">
        <w:rPr>
          <w:sz w:val="18"/>
          <w:szCs w:val="18"/>
        </w:rPr>
        <w:t>lgc</w:t>
      </w:r>
      <w:r>
        <w:rPr>
          <w:sz w:val="18"/>
          <w:szCs w:val="18"/>
        </w:rPr>
        <w:t>)</w:t>
      </w:r>
    </w:p>
    <w:p w:rsidR="004A781C" w:rsidRDefault="00E74CB4">
      <w:pPr>
        <w:pStyle w:val="Heading4"/>
      </w:pPr>
      <w:r>
        <w:lastRenderedPageBreak/>
        <w:t>Status Signals for Testing</w:t>
      </w:r>
    </w:p>
    <w:p w:rsidR="004A781C" w:rsidRDefault="008E685C" w:rsidP="00F141E2">
      <w:pPr>
        <w:jc w:val="center"/>
      </w:pPr>
      <w:r>
        <w:object w:dxaOrig="5275" w:dyaOrig="8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3.6pt;height:443.9pt" o:ole="">
            <v:imagedata r:id="rId9" o:title=""/>
          </v:shape>
          <o:OLEObject Type="Embed" ProgID="Visio.Drawing.11" ShapeID="_x0000_i1027" DrawAspect="Content" ObjectID="_1411976034" r:id="rId10"/>
        </w:object>
      </w:r>
    </w:p>
    <w:p w:rsidR="004A781C" w:rsidRDefault="004A781C">
      <w:pPr>
        <w:pStyle w:val="Heading4"/>
      </w:pPr>
      <w:r>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1705EE">
      <w:r w:rsidRPr="001705EE">
        <w:t>Rte_Call_ShtdnMech_Per1_CP1_CheckpointReached()</w:t>
      </w:r>
    </w:p>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p>
    <w:p w:rsidR="004A781C" w:rsidRDefault="004A781C">
      <w:pPr>
        <w:pStyle w:val="Heading2"/>
      </w:pPr>
      <w:r>
        <w:t>Serial Communication Functions</w:t>
      </w:r>
    </w:p>
    <w:p w:rsidR="00E74CB4" w:rsidRDefault="00E74CB4" w:rsidP="00E74CB4"/>
    <w:p w:rsidR="00E74CB4" w:rsidRDefault="00E74CB4" w:rsidP="00E74CB4">
      <w:r>
        <w:t>None</w:t>
      </w:r>
    </w:p>
    <w:p w:rsidR="00E74CB4" w:rsidRDefault="00E74CB4" w:rsidP="00E74CB4">
      <w:pPr>
        <w:spacing w:after="0"/>
      </w:pPr>
    </w:p>
    <w:p w:rsidR="00E74CB4" w:rsidRDefault="00E74CB4">
      <w:pPr>
        <w:spacing w:after="0"/>
        <w:rPr>
          <w:rFonts w:ascii="Arial" w:hAnsi="Arial"/>
          <w:b/>
          <w:sz w:val="24"/>
        </w:rPr>
      </w:pPr>
      <w:r>
        <w:br w:type="page"/>
      </w:r>
    </w:p>
    <w:p w:rsidR="00E74CB4" w:rsidRPr="00E74CB4" w:rsidRDefault="00E74CB4" w:rsidP="00E74CB4">
      <w:pPr>
        <w:pStyle w:val="Heading2"/>
      </w:pPr>
      <w:r>
        <w:lastRenderedPageBreak/>
        <w:t>Transition Functions</w:t>
      </w:r>
    </w:p>
    <w:p w:rsidR="00E74CB4" w:rsidDel="008E685C" w:rsidRDefault="00E74CB4" w:rsidP="00E74CB4">
      <w:pPr>
        <w:pStyle w:val="Heading3"/>
        <w:rPr>
          <w:del w:id="27" w:author="Owen Tosh (nzx5jd)" w:date="2012-10-17T10:28:00Z"/>
        </w:rPr>
      </w:pPr>
      <w:del w:id="28" w:author="Owen Tosh (nzx5jd)" w:date="2012-10-17T10:28:00Z">
        <w:r w:rsidDel="008E685C">
          <w:delText xml:space="preserve">Trns: </w:delText>
        </w:r>
        <w:r w:rsidR="00BC6D3F" w:rsidDel="008E685C">
          <w:fldChar w:fldCharType="begin"/>
        </w:r>
        <w:r w:rsidR="00BC6D3F" w:rsidDel="008E685C">
          <w:delInstrText xml:space="preserve"> DOCPROPERTY "Module Name"  \* MERGEFORMAT </w:delInstrText>
        </w:r>
        <w:r w:rsidR="00BC6D3F" w:rsidDel="008E685C">
          <w:fldChar w:fldCharType="separate"/>
        </w:r>
        <w:r w:rsidDel="008E685C">
          <w:delText>ShtdnMech</w:delText>
        </w:r>
        <w:r w:rsidR="00BC6D3F" w:rsidDel="008E685C">
          <w:fldChar w:fldCharType="end"/>
        </w:r>
        <w:r w:rsidDel="008E685C">
          <w:delText>_Trns1</w:delText>
        </w:r>
      </w:del>
    </w:p>
    <w:p w:rsidR="00E74CB4" w:rsidDel="008E685C" w:rsidRDefault="00E74CB4" w:rsidP="00E74CB4">
      <w:pPr>
        <w:pStyle w:val="Heading4"/>
        <w:rPr>
          <w:del w:id="29" w:author="Owen Tosh (nzx5jd)" w:date="2012-10-17T10:28:00Z"/>
        </w:rPr>
      </w:pPr>
      <w:del w:id="30" w:author="Owen Tosh (nzx5jd)" w:date="2012-10-17T10:28:00Z">
        <w:r w:rsidDel="008E685C">
          <w:delText>Design Rationale</w:delText>
        </w:r>
      </w:del>
    </w:p>
    <w:p w:rsidR="008E685C" w:rsidRDefault="008E685C" w:rsidP="00E74CB4">
      <w:pPr>
        <w:rPr>
          <w:ins w:id="31" w:author="Owen Tosh (nzx5jd)" w:date="2012-10-17T10:28:00Z"/>
        </w:rPr>
      </w:pPr>
    </w:p>
    <w:p w:rsidR="00E74CB4" w:rsidRDefault="00E74CB4" w:rsidP="00E74CB4">
      <w:r>
        <w:t>None</w:t>
      </w:r>
    </w:p>
    <w:p w:rsidR="00E74CB4" w:rsidDel="008E685C" w:rsidRDefault="00E74CB4" w:rsidP="00E74CB4">
      <w:pPr>
        <w:pStyle w:val="Heading4"/>
        <w:rPr>
          <w:del w:id="32" w:author="Owen Tosh (nzx5jd)" w:date="2012-10-17T10:28:00Z"/>
        </w:rPr>
      </w:pPr>
      <w:del w:id="33" w:author="Owen Tosh (nzx5jd)" w:date="2012-10-17T10:28:00Z">
        <w:r w:rsidDel="008E685C">
          <w:delText>Program Flow Start</w:delText>
        </w:r>
      </w:del>
    </w:p>
    <w:p w:rsidR="00E74CB4" w:rsidDel="008E685C" w:rsidRDefault="00E74CB4" w:rsidP="00E74CB4">
      <w:pPr>
        <w:rPr>
          <w:del w:id="34" w:author="Owen Tosh (nzx5jd)" w:date="2012-10-17T10:28:00Z"/>
        </w:rPr>
      </w:pPr>
      <w:del w:id="35" w:author="Owen Tosh (nzx5jd)" w:date="2012-10-17T10:28:00Z">
        <w:r w:rsidDel="008E685C">
          <w:delText>N/A</w:delText>
        </w:r>
      </w:del>
    </w:p>
    <w:p w:rsidR="00E74CB4" w:rsidDel="008E685C" w:rsidRDefault="00E74CB4" w:rsidP="00E74CB4">
      <w:pPr>
        <w:pStyle w:val="Heading4"/>
        <w:rPr>
          <w:del w:id="36" w:author="Owen Tosh (nzx5jd)" w:date="2012-10-17T10:28:00Z"/>
        </w:rPr>
      </w:pPr>
      <w:del w:id="37" w:author="Owen Tosh (nzx5jd)" w:date="2012-10-17T10:28:00Z">
        <w:r w:rsidDel="008E685C">
          <w:delText>Store Module Inputs to Local copies</w:delText>
        </w:r>
      </w:del>
    </w:p>
    <w:p w:rsidR="00E74CB4" w:rsidRPr="00F141E2" w:rsidDel="008E685C" w:rsidRDefault="00E74CB4" w:rsidP="00E74CB4">
      <w:pPr>
        <w:rPr>
          <w:del w:id="38" w:author="Owen Tosh (nzx5jd)" w:date="2012-10-17T10:28:00Z"/>
          <w:sz w:val="18"/>
          <w:szCs w:val="18"/>
        </w:rPr>
      </w:pPr>
      <w:del w:id="39" w:author="Owen Tosh (nzx5jd)" w:date="2012-10-17T10:28:00Z">
        <w:r w:rsidRPr="00F141E2" w:rsidDel="008E685C">
          <w:rPr>
            <w:sz w:val="18"/>
            <w:szCs w:val="18"/>
          </w:rPr>
          <w:delText>None</w:delText>
        </w:r>
      </w:del>
    </w:p>
    <w:p w:rsidR="00E74CB4" w:rsidDel="008E685C" w:rsidRDefault="008B426F" w:rsidP="00E74CB4">
      <w:pPr>
        <w:pStyle w:val="Heading4"/>
        <w:rPr>
          <w:del w:id="40" w:author="Owen Tosh (nzx5jd)" w:date="2012-10-17T10:28:00Z"/>
        </w:rPr>
      </w:pPr>
      <w:del w:id="41" w:author="Owen Tosh (nzx5jd)" w:date="2012-10-17T10:28:00Z">
        <w:r w:rsidDel="008E685C">
          <w:delText>Process Shutdown Functions</w:delText>
        </w:r>
      </w:del>
    </w:p>
    <w:p w:rsidR="00E74CB4" w:rsidDel="008E685C" w:rsidRDefault="00045589" w:rsidP="00E74CB4">
      <w:pPr>
        <w:jc w:val="center"/>
        <w:rPr>
          <w:del w:id="42" w:author="Owen Tosh (nzx5jd)" w:date="2012-10-17T10:28:00Z"/>
        </w:rPr>
      </w:pPr>
      <w:del w:id="43" w:author="Owen Tosh (nzx5jd)" w:date="2012-10-17T10:28:00Z">
        <w:r w:rsidDel="008E685C">
          <w:object w:dxaOrig="2936" w:dyaOrig="3273">
            <v:shape id="_x0000_i1025" type="#_x0000_t75" style="width:146.5pt;height:163.4pt" o:ole="">
              <v:imagedata r:id="rId11" o:title=""/>
            </v:shape>
            <o:OLEObject Type="Embed" ProgID="Visio.Drawing.11" ShapeID="_x0000_i1025" DrawAspect="Content" ObjectID="_1411976035" r:id="rId12"/>
          </w:object>
        </w:r>
      </w:del>
    </w:p>
    <w:p w:rsidR="00E74CB4" w:rsidDel="008E685C" w:rsidRDefault="00E74CB4" w:rsidP="00E74CB4">
      <w:pPr>
        <w:pStyle w:val="Heading4"/>
        <w:rPr>
          <w:del w:id="44" w:author="Owen Tosh (nzx5jd)" w:date="2012-10-17T10:28:00Z"/>
        </w:rPr>
      </w:pPr>
      <w:del w:id="45" w:author="Owen Tosh (nzx5jd)" w:date="2012-10-17T10:28:00Z">
        <w:r w:rsidDel="008E685C">
          <w:delText>Store Local copy of outputs into Module Outputs</w:delText>
        </w:r>
      </w:del>
    </w:p>
    <w:p w:rsidR="00E74CB4" w:rsidRPr="00F141E2" w:rsidDel="008E685C" w:rsidRDefault="00E74CB4" w:rsidP="00E74CB4">
      <w:pPr>
        <w:rPr>
          <w:del w:id="46" w:author="Owen Tosh (nzx5jd)" w:date="2012-10-17T10:28:00Z"/>
          <w:sz w:val="18"/>
          <w:szCs w:val="18"/>
        </w:rPr>
      </w:pPr>
      <w:del w:id="47" w:author="Owen Tosh (nzx5jd)" w:date="2012-10-17T10:28:00Z">
        <w:r w:rsidRPr="00F141E2" w:rsidDel="008E685C">
          <w:rPr>
            <w:sz w:val="18"/>
            <w:szCs w:val="18"/>
          </w:rPr>
          <w:delText>None</w:delText>
        </w:r>
      </w:del>
    </w:p>
    <w:p w:rsidR="00E74CB4" w:rsidDel="008E685C" w:rsidRDefault="00E74CB4" w:rsidP="00E74CB4">
      <w:pPr>
        <w:pStyle w:val="Heading4"/>
        <w:rPr>
          <w:del w:id="48" w:author="Owen Tosh (nzx5jd)" w:date="2012-10-17T10:28:00Z"/>
        </w:rPr>
      </w:pPr>
      <w:del w:id="49" w:author="Owen Tosh (nzx5jd)" w:date="2012-10-17T10:28:00Z">
        <w:r w:rsidDel="008E685C">
          <w:delText>Program Flow End</w:delText>
        </w:r>
      </w:del>
    </w:p>
    <w:p w:rsidR="00E74CB4" w:rsidDel="008E685C" w:rsidRDefault="00E74CB4" w:rsidP="00E74CB4">
      <w:pPr>
        <w:rPr>
          <w:del w:id="50" w:author="Owen Tosh (nzx5jd)" w:date="2012-10-17T10:28:00Z"/>
        </w:rPr>
      </w:pPr>
      <w:del w:id="51" w:author="Owen Tosh (nzx5jd)" w:date="2012-10-17T10:28:00Z">
        <w:r w:rsidDel="008E685C">
          <w:delText>N/A</w:delText>
        </w:r>
      </w:del>
    </w:p>
    <w:p w:rsidR="00E74CB4" w:rsidRDefault="00E74CB4">
      <w:pPr>
        <w:spacing w:after="0"/>
        <w:rPr>
          <w:rFonts w:ascii="Arial" w:hAnsi="Arial"/>
          <w:b/>
          <w:sz w:val="24"/>
        </w:rPr>
      </w:pPr>
      <w:r>
        <w:br w:type="page"/>
      </w:r>
    </w:p>
    <w:p w:rsidR="00E74CB4" w:rsidDel="008E685C" w:rsidRDefault="00E74CB4" w:rsidP="00E74CB4">
      <w:pPr>
        <w:pStyle w:val="Heading3"/>
        <w:rPr>
          <w:del w:id="52" w:author="Owen Tosh (nzx5jd)" w:date="2012-10-17T10:28:00Z"/>
        </w:rPr>
      </w:pPr>
      <w:del w:id="53" w:author="Owen Tosh (nzx5jd)" w:date="2012-10-17T10:28:00Z">
        <w:r w:rsidDel="008E685C">
          <w:lastRenderedPageBreak/>
          <w:delText xml:space="preserve">Trns: </w:delText>
        </w:r>
        <w:r w:rsidR="00BC6D3F" w:rsidDel="008E685C">
          <w:fldChar w:fldCharType="begin"/>
        </w:r>
        <w:r w:rsidR="00BC6D3F" w:rsidDel="008E685C">
          <w:delInstrText xml:space="preserve"> DOCPROPERTY "Module Name"  \* MERGEFORMAT </w:delInstrText>
        </w:r>
        <w:r w:rsidR="00BC6D3F" w:rsidDel="008E685C">
          <w:fldChar w:fldCharType="separate"/>
        </w:r>
        <w:r w:rsidDel="008E685C">
          <w:delText>ShtdnMech</w:delText>
        </w:r>
        <w:r w:rsidR="00BC6D3F" w:rsidDel="008E685C">
          <w:fldChar w:fldCharType="end"/>
        </w:r>
        <w:r w:rsidDel="008E685C">
          <w:delText>_Trns2</w:delText>
        </w:r>
      </w:del>
    </w:p>
    <w:p w:rsidR="00E74CB4" w:rsidDel="008E685C" w:rsidRDefault="00E74CB4" w:rsidP="00E74CB4">
      <w:pPr>
        <w:pStyle w:val="Heading4"/>
        <w:rPr>
          <w:del w:id="54" w:author="Owen Tosh (nzx5jd)" w:date="2012-10-17T10:28:00Z"/>
        </w:rPr>
      </w:pPr>
      <w:del w:id="55" w:author="Owen Tosh (nzx5jd)" w:date="2012-10-17T10:28:00Z">
        <w:r w:rsidDel="008E685C">
          <w:delText>Design Rationale</w:delText>
        </w:r>
      </w:del>
    </w:p>
    <w:p w:rsidR="00E74CB4" w:rsidDel="008E685C" w:rsidRDefault="00E74CB4" w:rsidP="00E74CB4">
      <w:pPr>
        <w:rPr>
          <w:del w:id="56" w:author="Owen Tosh (nzx5jd)" w:date="2012-10-17T10:28:00Z"/>
        </w:rPr>
      </w:pPr>
      <w:del w:id="57" w:author="Owen Tosh (nzx5jd)" w:date="2012-10-17T10:28:00Z">
        <w:r w:rsidDel="008E685C">
          <w:delText>None</w:delText>
        </w:r>
      </w:del>
    </w:p>
    <w:p w:rsidR="00E74CB4" w:rsidDel="008E685C" w:rsidRDefault="00E74CB4" w:rsidP="00E74CB4">
      <w:pPr>
        <w:pStyle w:val="Heading4"/>
        <w:rPr>
          <w:del w:id="58" w:author="Owen Tosh (nzx5jd)" w:date="2012-10-17T10:28:00Z"/>
        </w:rPr>
      </w:pPr>
      <w:del w:id="59" w:author="Owen Tosh (nzx5jd)" w:date="2012-10-17T10:28:00Z">
        <w:r w:rsidDel="008E685C">
          <w:delText>Program Flow Start</w:delText>
        </w:r>
      </w:del>
    </w:p>
    <w:p w:rsidR="00E74CB4" w:rsidDel="008E685C" w:rsidRDefault="00E74CB4" w:rsidP="00E74CB4">
      <w:pPr>
        <w:rPr>
          <w:del w:id="60" w:author="Owen Tosh (nzx5jd)" w:date="2012-10-17T10:28:00Z"/>
        </w:rPr>
      </w:pPr>
      <w:del w:id="61" w:author="Owen Tosh (nzx5jd)" w:date="2012-10-17T10:28:00Z">
        <w:r w:rsidDel="008E685C">
          <w:delText>N/A</w:delText>
        </w:r>
      </w:del>
    </w:p>
    <w:p w:rsidR="00E74CB4" w:rsidDel="008E685C" w:rsidRDefault="00E74CB4" w:rsidP="00E74CB4">
      <w:pPr>
        <w:pStyle w:val="Heading4"/>
        <w:rPr>
          <w:del w:id="62" w:author="Owen Tosh (nzx5jd)" w:date="2012-10-17T10:28:00Z"/>
        </w:rPr>
      </w:pPr>
      <w:del w:id="63" w:author="Owen Tosh (nzx5jd)" w:date="2012-10-17T10:28:00Z">
        <w:r w:rsidDel="008E685C">
          <w:delText>Store Module Inputs to Local copies</w:delText>
        </w:r>
      </w:del>
    </w:p>
    <w:p w:rsidR="00E74CB4" w:rsidRPr="00F141E2" w:rsidDel="008E685C" w:rsidRDefault="00E74CB4" w:rsidP="00E74CB4">
      <w:pPr>
        <w:rPr>
          <w:del w:id="64" w:author="Owen Tosh (nzx5jd)" w:date="2012-10-17T10:28:00Z"/>
          <w:sz w:val="18"/>
          <w:szCs w:val="18"/>
        </w:rPr>
      </w:pPr>
      <w:del w:id="65" w:author="Owen Tosh (nzx5jd)" w:date="2012-10-17T10:28:00Z">
        <w:r w:rsidRPr="00F141E2" w:rsidDel="008E685C">
          <w:rPr>
            <w:sz w:val="18"/>
            <w:szCs w:val="18"/>
          </w:rPr>
          <w:delText>None</w:delText>
        </w:r>
      </w:del>
    </w:p>
    <w:p w:rsidR="00E74CB4" w:rsidDel="008E685C" w:rsidRDefault="00E74CB4" w:rsidP="00E74CB4">
      <w:pPr>
        <w:pStyle w:val="Heading4"/>
        <w:rPr>
          <w:del w:id="66" w:author="Owen Tosh (nzx5jd)" w:date="2012-10-17T10:28:00Z"/>
        </w:rPr>
      </w:pPr>
      <w:del w:id="67" w:author="Owen Tosh (nzx5jd)" w:date="2012-10-17T10:28:00Z">
        <w:r w:rsidDel="008E685C">
          <w:delText>Process</w:delText>
        </w:r>
        <w:r w:rsidR="008B426F" w:rsidDel="008E685C">
          <w:delText xml:space="preserve"> Recovery Functions</w:delText>
        </w:r>
      </w:del>
    </w:p>
    <w:p w:rsidR="00E74CB4" w:rsidDel="008E685C" w:rsidRDefault="00045589" w:rsidP="00E74CB4">
      <w:pPr>
        <w:jc w:val="center"/>
        <w:rPr>
          <w:del w:id="68" w:author="Owen Tosh (nzx5jd)" w:date="2012-10-17T10:28:00Z"/>
        </w:rPr>
      </w:pPr>
      <w:del w:id="69" w:author="Owen Tosh (nzx5jd)" w:date="2012-10-17T10:28:00Z">
        <w:r w:rsidDel="008E685C">
          <w:object w:dxaOrig="2936" w:dyaOrig="1878">
            <v:shape id="_x0000_i1026" type="#_x0000_t75" style="width:146.5pt;height:93.9pt" o:ole="">
              <v:imagedata r:id="rId13" o:title=""/>
            </v:shape>
            <o:OLEObject Type="Embed" ProgID="Visio.Drawing.11" ShapeID="_x0000_i1026" DrawAspect="Content" ObjectID="_1411976036" r:id="rId14"/>
          </w:object>
        </w:r>
      </w:del>
    </w:p>
    <w:p w:rsidR="00E74CB4" w:rsidDel="008E685C" w:rsidRDefault="00E74CB4" w:rsidP="00E74CB4">
      <w:pPr>
        <w:pStyle w:val="Heading4"/>
        <w:rPr>
          <w:del w:id="70" w:author="Owen Tosh (nzx5jd)" w:date="2012-10-17T10:28:00Z"/>
        </w:rPr>
      </w:pPr>
      <w:del w:id="71" w:author="Owen Tosh (nzx5jd)" w:date="2012-10-17T10:28:00Z">
        <w:r w:rsidDel="008E685C">
          <w:delText>Store Local copy of outputs into Module Outputs</w:delText>
        </w:r>
      </w:del>
    </w:p>
    <w:p w:rsidR="00E74CB4" w:rsidRPr="00F141E2" w:rsidDel="008E685C" w:rsidRDefault="00E74CB4" w:rsidP="00E74CB4">
      <w:pPr>
        <w:rPr>
          <w:del w:id="72" w:author="Owen Tosh (nzx5jd)" w:date="2012-10-17T10:28:00Z"/>
          <w:sz w:val="18"/>
          <w:szCs w:val="18"/>
        </w:rPr>
      </w:pPr>
      <w:del w:id="73" w:author="Owen Tosh (nzx5jd)" w:date="2012-10-17T10:28:00Z">
        <w:r w:rsidRPr="00F141E2" w:rsidDel="008E685C">
          <w:rPr>
            <w:sz w:val="18"/>
            <w:szCs w:val="18"/>
          </w:rPr>
          <w:delText>None</w:delText>
        </w:r>
      </w:del>
    </w:p>
    <w:p w:rsidR="00E74CB4" w:rsidDel="008E685C" w:rsidRDefault="00E74CB4" w:rsidP="00E74CB4">
      <w:pPr>
        <w:pStyle w:val="Heading4"/>
        <w:rPr>
          <w:del w:id="74" w:author="Owen Tosh (nzx5jd)" w:date="2012-10-17T10:28:00Z"/>
        </w:rPr>
      </w:pPr>
      <w:del w:id="75" w:author="Owen Tosh (nzx5jd)" w:date="2012-10-17T10:28:00Z">
        <w:r w:rsidDel="008E685C">
          <w:delText>Program Flow End</w:delText>
        </w:r>
      </w:del>
    </w:p>
    <w:p w:rsidR="00E74CB4" w:rsidDel="008E685C" w:rsidRDefault="00E74CB4" w:rsidP="00E74CB4">
      <w:pPr>
        <w:rPr>
          <w:del w:id="76" w:author="Owen Tosh (nzx5jd)" w:date="2012-10-17T10:28:00Z"/>
        </w:rPr>
      </w:pPr>
      <w:del w:id="77" w:author="Owen Tosh (nzx5jd)" w:date="2012-10-17T10:28:00Z">
        <w:r w:rsidDel="008E685C">
          <w:delText>N/A</w:delText>
        </w:r>
      </w:del>
    </w:p>
    <w:p w:rsidR="00E74CB4" w:rsidRDefault="00E74CB4" w:rsidP="00E74CB4"/>
    <w:p w:rsidR="004A781C" w:rsidRDefault="004A781C" w:rsidP="007A69AC">
      <w:pPr>
        <w:pStyle w:val="Heading2"/>
      </w:pPr>
      <w:r>
        <w:br w:type="page"/>
      </w:r>
    </w:p>
    <w:p w:rsidR="004A781C" w:rsidRDefault="004A781C">
      <w:pPr>
        <w:pStyle w:val="Heading1"/>
      </w:pPr>
      <w:r>
        <w:lastRenderedPageBreak/>
        <w:t>Execution Requirements</w:t>
      </w:r>
    </w:p>
    <w:p w:rsidR="004A781C" w:rsidDel="008E685C" w:rsidRDefault="004A781C">
      <w:pPr>
        <w:pStyle w:val="Heading2"/>
        <w:rPr>
          <w:del w:id="78" w:author="Owen Tosh (nzx5jd)" w:date="2012-10-17T10:28:00Z"/>
        </w:rPr>
      </w:pPr>
      <w:del w:id="79" w:author="Owen Tosh (nzx5jd)" w:date="2012-10-17T10:28:00Z">
        <w:r w:rsidDel="008E685C">
          <w:delText>Execution Sequence of the Module</w:delText>
        </w:r>
      </w:del>
    </w:p>
    <w:p w:rsidR="004A781C" w:rsidDel="008E685C" w:rsidRDefault="004A781C">
      <w:pPr>
        <w:rPr>
          <w:del w:id="80" w:author="Owen Tosh (nzx5jd)" w:date="2012-10-17T10:28:00Z"/>
        </w:rPr>
      </w:pP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8B426F" w:rsidP="00F957FA">
            <w:pPr>
              <w:spacing w:before="60"/>
              <w:rPr>
                <w:rFonts w:ascii="Arial" w:hAnsi="Arial" w:cs="Arial"/>
                <w:sz w:val="16"/>
                <w:szCs w:val="16"/>
              </w:rPr>
            </w:pPr>
            <w:r w:rsidRPr="008B426F">
              <w:rPr>
                <w:rFonts w:ascii="Arial" w:hAnsi="Arial" w:cs="Arial"/>
                <w:sz w:val="16"/>
                <w:szCs w:val="16"/>
              </w:rPr>
              <w:t>ShtdnMech_Per1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B426F" w:rsidP="00F957FA">
            <w:pPr>
              <w:spacing w:before="60"/>
              <w:rPr>
                <w:rFonts w:ascii="Arial" w:hAnsi="Arial" w:cs="Arial"/>
                <w:sz w:val="16"/>
                <w:szCs w:val="16"/>
              </w:rPr>
            </w:pPr>
            <w:del w:id="81" w:author="Owen Tosh (nzx5jd)" w:date="2012-10-17T10:28:00Z">
              <w:r w:rsidDel="008E685C">
                <w:rPr>
                  <w:rFonts w:ascii="Arial" w:hAnsi="Arial" w:cs="Arial"/>
                  <w:sz w:val="16"/>
                  <w:szCs w:val="16"/>
                </w:rPr>
                <w:delText xml:space="preserve">8 </w:delText>
              </w:r>
            </w:del>
            <w:ins w:id="82" w:author="Owen Tosh (nzx5jd)" w:date="2012-10-17T10:28:00Z">
              <w:r w:rsidR="008E685C">
                <w:rPr>
                  <w:rFonts w:ascii="Arial" w:hAnsi="Arial" w:cs="Arial"/>
                  <w:sz w:val="16"/>
                  <w:szCs w:val="16"/>
                </w:rPr>
                <w:t xml:space="preserve">10 </w:t>
              </w:r>
            </w:ins>
            <w:r>
              <w:rPr>
                <w:rFonts w:ascii="Arial" w:hAnsi="Arial" w:cs="Arial"/>
                <w:sz w:val="16"/>
                <w:szCs w:val="16"/>
              </w:rPr>
              <w:t>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8B426F" w:rsidP="00F957FA">
            <w:pPr>
              <w:spacing w:before="60"/>
              <w:rPr>
                <w:rFonts w:ascii="Arial" w:hAnsi="Arial" w:cs="Arial"/>
                <w:sz w:val="16"/>
                <w:szCs w:val="16"/>
              </w:rPr>
            </w:pPr>
            <w:r>
              <w:rPr>
                <w:rFonts w:ascii="Arial" w:hAnsi="Arial" w:cs="Arial"/>
                <w:sz w:val="16"/>
                <w:szCs w:val="16"/>
              </w:rPr>
              <w:t>ALL</w:t>
            </w:r>
          </w:p>
        </w:tc>
      </w:tr>
      <w:tr w:rsidR="008B426F" w:rsidRPr="00381542" w:rsidDel="008E685C" w:rsidTr="00B54697">
        <w:trPr>
          <w:del w:id="83" w:author="Owen Tosh (nzx5jd)" w:date="2012-10-17T10:28:00Z"/>
        </w:trPr>
        <w:tc>
          <w:tcPr>
            <w:tcW w:w="3168" w:type="dxa"/>
            <w:tcBorders>
              <w:top w:val="single" w:sz="6" w:space="0" w:color="auto"/>
              <w:left w:val="single" w:sz="6" w:space="0" w:color="auto"/>
              <w:bottom w:val="single" w:sz="6" w:space="0" w:color="auto"/>
              <w:right w:val="single" w:sz="6" w:space="0" w:color="auto"/>
            </w:tcBorders>
          </w:tcPr>
          <w:p w:rsidR="008B426F" w:rsidRPr="00381542" w:rsidDel="008E685C" w:rsidRDefault="008B426F" w:rsidP="00F957FA">
            <w:pPr>
              <w:spacing w:before="60"/>
              <w:rPr>
                <w:del w:id="84" w:author="Owen Tosh (nzx5jd)" w:date="2012-10-17T10:28:00Z"/>
                <w:rFonts w:ascii="Arial" w:hAnsi="Arial" w:cs="Arial"/>
                <w:sz w:val="16"/>
                <w:szCs w:val="16"/>
              </w:rPr>
            </w:pPr>
            <w:del w:id="85" w:author="Owen Tosh (nzx5jd)" w:date="2012-10-17T10:28:00Z">
              <w:r w:rsidRPr="008B426F" w:rsidDel="008E685C">
                <w:rPr>
                  <w:rFonts w:ascii="Arial" w:hAnsi="Arial" w:cs="Arial"/>
                  <w:sz w:val="16"/>
                  <w:szCs w:val="16"/>
                </w:rPr>
                <w:delText>ShtdnMech_Trns1</w:delText>
              </w:r>
            </w:del>
          </w:p>
        </w:tc>
        <w:tc>
          <w:tcPr>
            <w:tcW w:w="2070" w:type="dxa"/>
            <w:tcBorders>
              <w:top w:val="single" w:sz="6" w:space="0" w:color="auto"/>
              <w:left w:val="single" w:sz="6" w:space="0" w:color="auto"/>
              <w:bottom w:val="single" w:sz="6" w:space="0" w:color="auto"/>
              <w:right w:val="single" w:sz="6" w:space="0" w:color="auto"/>
            </w:tcBorders>
          </w:tcPr>
          <w:p w:rsidR="008B426F" w:rsidRPr="00381542" w:rsidDel="008E685C" w:rsidRDefault="008B426F" w:rsidP="00F957FA">
            <w:pPr>
              <w:spacing w:before="60"/>
              <w:rPr>
                <w:del w:id="86" w:author="Owen Tosh (nzx5jd)" w:date="2012-10-17T10:28:00Z"/>
                <w:rFonts w:ascii="Arial" w:hAnsi="Arial" w:cs="Arial"/>
                <w:sz w:val="16"/>
                <w:szCs w:val="16"/>
              </w:rPr>
            </w:pPr>
            <w:del w:id="87" w:author="Owen Tosh (nzx5jd)" w:date="2012-10-17T10:28:00Z">
              <w:r w:rsidDel="008E685C">
                <w:rPr>
                  <w:rFonts w:ascii="Arial" w:hAnsi="Arial" w:cs="Arial"/>
                  <w:sz w:val="16"/>
                  <w:szCs w:val="16"/>
                </w:rPr>
                <w:delText>On Event</w:delText>
              </w:r>
            </w:del>
          </w:p>
        </w:tc>
        <w:tc>
          <w:tcPr>
            <w:tcW w:w="3690" w:type="dxa"/>
            <w:tcBorders>
              <w:top w:val="single" w:sz="6" w:space="0" w:color="auto"/>
              <w:left w:val="single" w:sz="6" w:space="0" w:color="auto"/>
              <w:bottom w:val="single" w:sz="6" w:space="0" w:color="auto"/>
              <w:right w:val="single" w:sz="6" w:space="0" w:color="auto"/>
            </w:tcBorders>
          </w:tcPr>
          <w:p w:rsidR="008B426F" w:rsidRPr="00381542" w:rsidDel="008E685C" w:rsidRDefault="008B426F" w:rsidP="00F957FA">
            <w:pPr>
              <w:spacing w:before="60"/>
              <w:rPr>
                <w:del w:id="88" w:author="Owen Tosh (nzx5jd)" w:date="2012-10-17T10:28:00Z"/>
                <w:rFonts w:ascii="Arial" w:hAnsi="Arial" w:cs="Arial"/>
                <w:sz w:val="16"/>
                <w:szCs w:val="16"/>
              </w:rPr>
            </w:pPr>
            <w:del w:id="89" w:author="Owen Tosh (nzx5jd)" w:date="2012-10-17T10:28:00Z">
              <w:r w:rsidDel="008E685C">
                <w:rPr>
                  <w:rFonts w:ascii="Arial" w:hAnsi="Arial" w:cs="Arial"/>
                  <w:sz w:val="16"/>
                  <w:szCs w:val="16"/>
                </w:rPr>
                <w:delText>On Entering DISABLE</w:delText>
              </w:r>
            </w:del>
          </w:p>
        </w:tc>
      </w:tr>
      <w:tr w:rsidR="008B426F" w:rsidRPr="00381542" w:rsidDel="008E685C" w:rsidTr="00B54697">
        <w:trPr>
          <w:del w:id="90" w:author="Owen Tosh (nzx5jd)" w:date="2012-10-17T10:28:00Z"/>
        </w:trPr>
        <w:tc>
          <w:tcPr>
            <w:tcW w:w="3168" w:type="dxa"/>
            <w:tcBorders>
              <w:top w:val="single" w:sz="6" w:space="0" w:color="auto"/>
              <w:left w:val="single" w:sz="6" w:space="0" w:color="auto"/>
              <w:bottom w:val="single" w:sz="6" w:space="0" w:color="auto"/>
              <w:right w:val="single" w:sz="6" w:space="0" w:color="auto"/>
            </w:tcBorders>
          </w:tcPr>
          <w:p w:rsidR="008B426F" w:rsidRPr="00381542" w:rsidDel="008E685C" w:rsidRDefault="008B426F" w:rsidP="00F957FA">
            <w:pPr>
              <w:spacing w:before="60"/>
              <w:rPr>
                <w:del w:id="91" w:author="Owen Tosh (nzx5jd)" w:date="2012-10-17T10:28:00Z"/>
                <w:rFonts w:ascii="Arial" w:hAnsi="Arial" w:cs="Arial"/>
                <w:sz w:val="16"/>
                <w:szCs w:val="16"/>
              </w:rPr>
            </w:pPr>
            <w:del w:id="92" w:author="Owen Tosh (nzx5jd)" w:date="2012-10-17T10:28:00Z">
              <w:r w:rsidRPr="008B426F" w:rsidDel="008E685C">
                <w:rPr>
                  <w:rFonts w:ascii="Arial" w:hAnsi="Arial" w:cs="Arial"/>
                  <w:sz w:val="16"/>
                  <w:szCs w:val="16"/>
                </w:rPr>
                <w:delText>ShtdnMech_Trns2</w:delText>
              </w:r>
            </w:del>
          </w:p>
        </w:tc>
        <w:tc>
          <w:tcPr>
            <w:tcW w:w="2070" w:type="dxa"/>
            <w:tcBorders>
              <w:top w:val="single" w:sz="6" w:space="0" w:color="auto"/>
              <w:left w:val="single" w:sz="6" w:space="0" w:color="auto"/>
              <w:bottom w:val="single" w:sz="6" w:space="0" w:color="auto"/>
              <w:right w:val="single" w:sz="6" w:space="0" w:color="auto"/>
            </w:tcBorders>
          </w:tcPr>
          <w:p w:rsidR="008B426F" w:rsidRPr="00381542" w:rsidDel="008E685C" w:rsidRDefault="008B426F" w:rsidP="00FD0ABF">
            <w:pPr>
              <w:spacing w:before="60"/>
              <w:rPr>
                <w:del w:id="93" w:author="Owen Tosh (nzx5jd)" w:date="2012-10-17T10:28:00Z"/>
                <w:rFonts w:ascii="Arial" w:hAnsi="Arial" w:cs="Arial"/>
                <w:sz w:val="16"/>
                <w:szCs w:val="16"/>
              </w:rPr>
            </w:pPr>
            <w:del w:id="94" w:author="Owen Tosh (nzx5jd)" w:date="2012-10-17T10:28:00Z">
              <w:r w:rsidDel="008E685C">
                <w:rPr>
                  <w:rFonts w:ascii="Arial" w:hAnsi="Arial" w:cs="Arial"/>
                  <w:sz w:val="16"/>
                  <w:szCs w:val="16"/>
                </w:rPr>
                <w:delText>On Event</w:delText>
              </w:r>
            </w:del>
          </w:p>
        </w:tc>
        <w:tc>
          <w:tcPr>
            <w:tcW w:w="3690" w:type="dxa"/>
            <w:tcBorders>
              <w:top w:val="single" w:sz="6" w:space="0" w:color="auto"/>
              <w:left w:val="single" w:sz="6" w:space="0" w:color="auto"/>
              <w:bottom w:val="single" w:sz="6" w:space="0" w:color="auto"/>
              <w:right w:val="single" w:sz="6" w:space="0" w:color="auto"/>
            </w:tcBorders>
          </w:tcPr>
          <w:p w:rsidR="008B426F" w:rsidRPr="00381542" w:rsidDel="008E685C" w:rsidRDefault="00D24815" w:rsidP="008B426F">
            <w:pPr>
              <w:spacing w:before="60"/>
              <w:rPr>
                <w:del w:id="95" w:author="Owen Tosh (nzx5jd)" w:date="2012-10-17T10:28:00Z"/>
                <w:rFonts w:ascii="Arial" w:hAnsi="Arial" w:cs="Arial"/>
                <w:sz w:val="16"/>
                <w:szCs w:val="16"/>
              </w:rPr>
            </w:pPr>
            <w:del w:id="96" w:author="Owen Tosh (nzx5jd)" w:date="2012-10-17T10:28:00Z">
              <w:r w:rsidDel="008E685C">
                <w:rPr>
                  <w:rFonts w:ascii="Arial" w:hAnsi="Arial" w:cs="Arial"/>
                  <w:sz w:val="16"/>
                  <w:szCs w:val="16"/>
                </w:rPr>
                <w:delText>On Entering OPERATE</w:delText>
              </w:r>
            </w:del>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B426F"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B426F">
            <w:pPr>
              <w:spacing w:before="60"/>
              <w:rPr>
                <w:rFonts w:ascii="Arial" w:hAnsi="Arial" w:cs="Arial"/>
                <w:sz w:val="16"/>
              </w:rPr>
            </w:pPr>
            <w:r w:rsidRPr="008B426F">
              <w:rPr>
                <w:rFonts w:ascii="Arial" w:hAnsi="Arial" w:cs="Arial"/>
                <w:sz w:val="16"/>
              </w:rPr>
              <w:t>ShtdnMech_Per1</w:t>
            </w:r>
          </w:p>
        </w:tc>
        <w:tc>
          <w:tcPr>
            <w:tcW w:w="4464" w:type="dxa"/>
            <w:tcBorders>
              <w:top w:val="single" w:sz="6" w:space="0" w:color="auto"/>
              <w:left w:val="single" w:sz="6" w:space="0" w:color="auto"/>
              <w:bottom w:val="single" w:sz="6" w:space="0" w:color="auto"/>
              <w:right w:val="single" w:sz="6" w:space="0" w:color="auto"/>
            </w:tcBorders>
          </w:tcPr>
          <w:p w:rsidR="004A781C" w:rsidRDefault="008B426F">
            <w:pPr>
              <w:spacing w:before="60"/>
              <w:rPr>
                <w:rFonts w:ascii="Arial" w:hAnsi="Arial" w:cs="Arial"/>
                <w:sz w:val="16"/>
              </w:rPr>
            </w:pPr>
            <w:r w:rsidRPr="008B426F">
              <w:rPr>
                <w:rFonts w:ascii="Arial" w:hAnsi="Arial" w:cs="Arial"/>
                <w:sz w:val="16"/>
              </w:rPr>
              <w:t>RTE_START_SEC_SA_SHTDNMECH_APPL_CODE</w:t>
            </w:r>
          </w:p>
        </w:tc>
      </w:tr>
      <w:tr w:rsidR="008B426F" w:rsidDel="008E685C" w:rsidTr="00BF364D">
        <w:trPr>
          <w:del w:id="97" w:author="Owen Tosh (nzx5jd)" w:date="2012-10-17T10:29:00Z"/>
        </w:trPr>
        <w:tc>
          <w:tcPr>
            <w:tcW w:w="4464" w:type="dxa"/>
            <w:tcBorders>
              <w:top w:val="single" w:sz="6" w:space="0" w:color="auto"/>
              <w:left w:val="single" w:sz="6" w:space="0" w:color="auto"/>
              <w:bottom w:val="single" w:sz="6" w:space="0" w:color="auto"/>
              <w:right w:val="single" w:sz="6" w:space="0" w:color="auto"/>
            </w:tcBorders>
          </w:tcPr>
          <w:p w:rsidR="008B426F" w:rsidDel="008E685C" w:rsidRDefault="008B426F">
            <w:pPr>
              <w:spacing w:before="60"/>
              <w:rPr>
                <w:del w:id="98" w:author="Owen Tosh (nzx5jd)" w:date="2012-10-17T10:29:00Z"/>
                <w:rFonts w:ascii="Arial" w:hAnsi="Arial" w:cs="Arial"/>
                <w:sz w:val="16"/>
              </w:rPr>
            </w:pPr>
            <w:del w:id="99" w:author="Owen Tosh (nzx5jd)" w:date="2012-10-17T10:29:00Z">
              <w:r w:rsidRPr="008B426F" w:rsidDel="008E685C">
                <w:rPr>
                  <w:rFonts w:ascii="Arial" w:hAnsi="Arial" w:cs="Arial"/>
                  <w:sz w:val="16"/>
                </w:rPr>
                <w:delText>ShtdnMech_Trns1</w:delText>
              </w:r>
            </w:del>
          </w:p>
        </w:tc>
        <w:tc>
          <w:tcPr>
            <w:tcW w:w="4464" w:type="dxa"/>
            <w:tcBorders>
              <w:top w:val="single" w:sz="6" w:space="0" w:color="auto"/>
              <w:left w:val="single" w:sz="6" w:space="0" w:color="auto"/>
              <w:bottom w:val="single" w:sz="6" w:space="0" w:color="auto"/>
              <w:right w:val="single" w:sz="6" w:space="0" w:color="auto"/>
            </w:tcBorders>
          </w:tcPr>
          <w:p w:rsidR="008B426F" w:rsidDel="008E685C" w:rsidRDefault="008B426F">
            <w:pPr>
              <w:spacing w:before="60"/>
              <w:rPr>
                <w:del w:id="100" w:author="Owen Tosh (nzx5jd)" w:date="2012-10-17T10:29:00Z"/>
                <w:rFonts w:ascii="Arial" w:hAnsi="Arial" w:cs="Arial"/>
                <w:sz w:val="16"/>
              </w:rPr>
            </w:pPr>
            <w:del w:id="101" w:author="Owen Tosh (nzx5jd)" w:date="2012-10-17T10:29:00Z">
              <w:r w:rsidRPr="008B426F" w:rsidDel="008E685C">
                <w:rPr>
                  <w:rFonts w:ascii="Arial" w:hAnsi="Arial" w:cs="Arial"/>
                  <w:sz w:val="16"/>
                </w:rPr>
                <w:delText>RTE_START_SEC_SA_SHTDNMECH_APPL_CODE</w:delText>
              </w:r>
            </w:del>
          </w:p>
        </w:tc>
      </w:tr>
      <w:tr w:rsidR="008B426F" w:rsidDel="008E685C" w:rsidTr="00BF364D">
        <w:trPr>
          <w:del w:id="102" w:author="Owen Tosh (nzx5jd)" w:date="2012-10-17T10:29:00Z"/>
        </w:trPr>
        <w:tc>
          <w:tcPr>
            <w:tcW w:w="4464" w:type="dxa"/>
            <w:tcBorders>
              <w:top w:val="single" w:sz="6" w:space="0" w:color="auto"/>
              <w:left w:val="single" w:sz="6" w:space="0" w:color="auto"/>
              <w:bottom w:val="single" w:sz="6" w:space="0" w:color="auto"/>
              <w:right w:val="single" w:sz="6" w:space="0" w:color="auto"/>
            </w:tcBorders>
          </w:tcPr>
          <w:p w:rsidR="008B426F" w:rsidDel="008E685C" w:rsidRDefault="008B426F">
            <w:pPr>
              <w:spacing w:before="60"/>
              <w:rPr>
                <w:del w:id="103" w:author="Owen Tosh (nzx5jd)" w:date="2012-10-17T10:29:00Z"/>
                <w:rFonts w:ascii="Arial" w:hAnsi="Arial" w:cs="Arial"/>
                <w:sz w:val="16"/>
              </w:rPr>
            </w:pPr>
            <w:del w:id="104" w:author="Owen Tosh (nzx5jd)" w:date="2012-10-17T10:29:00Z">
              <w:r w:rsidRPr="008B426F" w:rsidDel="008E685C">
                <w:rPr>
                  <w:rFonts w:ascii="Arial" w:hAnsi="Arial" w:cs="Arial"/>
                  <w:sz w:val="16"/>
                </w:rPr>
                <w:delText>ShtdnMech_Trns2</w:delText>
              </w:r>
            </w:del>
          </w:p>
        </w:tc>
        <w:tc>
          <w:tcPr>
            <w:tcW w:w="4464" w:type="dxa"/>
            <w:tcBorders>
              <w:top w:val="single" w:sz="6" w:space="0" w:color="auto"/>
              <w:left w:val="single" w:sz="6" w:space="0" w:color="auto"/>
              <w:bottom w:val="single" w:sz="6" w:space="0" w:color="auto"/>
              <w:right w:val="single" w:sz="6" w:space="0" w:color="auto"/>
            </w:tcBorders>
          </w:tcPr>
          <w:p w:rsidR="008B426F" w:rsidDel="008E685C" w:rsidRDefault="008B426F">
            <w:pPr>
              <w:spacing w:before="60"/>
              <w:rPr>
                <w:del w:id="105" w:author="Owen Tosh (nzx5jd)" w:date="2012-10-17T10:29:00Z"/>
                <w:rFonts w:ascii="Arial" w:hAnsi="Arial" w:cs="Arial"/>
                <w:sz w:val="16"/>
              </w:rPr>
            </w:pPr>
            <w:del w:id="106" w:author="Owen Tosh (nzx5jd)" w:date="2012-10-17T10:29:00Z">
              <w:r w:rsidRPr="008B426F" w:rsidDel="008E685C">
                <w:rPr>
                  <w:rFonts w:ascii="Arial" w:hAnsi="Arial" w:cs="Arial"/>
                  <w:sz w:val="16"/>
                </w:rPr>
                <w:delText>RTE_START_SEC_SA_SHTDNMECH_APPL_CODE</w:delText>
              </w:r>
            </w:del>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B426F">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045589">
      <w:pPr>
        <w:numPr>
          <w:ilvl w:val="0"/>
          <w:numId w:val="6"/>
        </w:numPr>
      </w:pPr>
      <w:del w:id="107" w:author="Owen Tosh (nzx5jd)" w:date="2012-10-17T10:29:00Z">
        <w:r w:rsidDel="008E685C">
          <w:delText>R</w:delText>
        </w:r>
        <w:r w:rsidR="009A763F" w:rsidDel="008E685C">
          <w:delText>ecovery of shutdown mechanisms is only done on NHETDIR register</w:delText>
        </w:r>
        <w:r w:rsidR="00532ADB" w:rsidDel="008E685C">
          <w:delText xml:space="preserve"> as the other shutdown mechanism recovery processing is done in different components.  The recovery on NHETDIR is also only done on entering operate state as this is the only thing preventing output in WarmInit state.</w:delText>
        </w:r>
      </w:del>
      <w:ins w:id="108" w:author="Owen Tosh (nzx5jd)" w:date="2012-10-17T10:29:00Z">
        <w:r w:rsidR="008E685C">
          <w:t>None</w:t>
        </w:r>
      </w:ins>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8B426F">
            <w:pPr>
              <w:spacing w:before="60"/>
              <w:rPr>
                <w:rFonts w:ascii="Arial" w:hAnsi="Arial" w:cs="Arial"/>
                <w:sz w:val="16"/>
              </w:rPr>
            </w:pPr>
            <w:r>
              <w:rPr>
                <w:rFonts w:ascii="Arial" w:hAnsi="Arial" w:cs="Arial"/>
                <w:sz w:val="16"/>
              </w:rPr>
              <w:t>25-Jul-12</w:t>
            </w:r>
          </w:p>
        </w:tc>
        <w:tc>
          <w:tcPr>
            <w:tcW w:w="1105" w:type="dxa"/>
          </w:tcPr>
          <w:p w:rsidR="004A781C" w:rsidRDefault="008B426F">
            <w:pPr>
              <w:spacing w:before="60"/>
              <w:rPr>
                <w:rFonts w:ascii="Arial" w:hAnsi="Arial" w:cs="Arial"/>
                <w:sz w:val="16"/>
              </w:rPr>
            </w:pPr>
            <w:r>
              <w:rPr>
                <w:rFonts w:ascii="Arial" w:hAnsi="Arial" w:cs="Arial"/>
                <w:sz w:val="16"/>
              </w:rPr>
              <w:t>OT</w:t>
            </w:r>
          </w:p>
        </w:tc>
      </w:tr>
      <w:tr w:rsidR="00D24815">
        <w:tc>
          <w:tcPr>
            <w:tcW w:w="616" w:type="dxa"/>
          </w:tcPr>
          <w:p w:rsidR="00D24815" w:rsidRDefault="00D24815">
            <w:pPr>
              <w:spacing w:before="60"/>
              <w:rPr>
                <w:rFonts w:ascii="Arial" w:hAnsi="Arial" w:cs="Arial"/>
                <w:sz w:val="16"/>
              </w:rPr>
            </w:pPr>
            <w:r>
              <w:rPr>
                <w:rFonts w:ascii="Arial" w:hAnsi="Arial" w:cs="Arial"/>
                <w:sz w:val="16"/>
              </w:rPr>
              <w:t>2</w:t>
            </w:r>
          </w:p>
        </w:tc>
        <w:tc>
          <w:tcPr>
            <w:tcW w:w="662" w:type="dxa"/>
          </w:tcPr>
          <w:p w:rsidR="00D24815" w:rsidRDefault="00D24815">
            <w:pPr>
              <w:spacing w:before="60"/>
              <w:rPr>
                <w:rFonts w:ascii="Arial" w:hAnsi="Arial" w:cs="Arial"/>
                <w:sz w:val="16"/>
              </w:rPr>
            </w:pPr>
            <w:r>
              <w:rPr>
                <w:rFonts w:ascii="Arial" w:hAnsi="Arial" w:cs="Arial"/>
                <w:sz w:val="16"/>
              </w:rPr>
              <w:t>2.0</w:t>
            </w:r>
          </w:p>
        </w:tc>
        <w:tc>
          <w:tcPr>
            <w:tcW w:w="6210" w:type="dxa"/>
          </w:tcPr>
          <w:p w:rsidR="00D24815" w:rsidRDefault="00D24815" w:rsidP="00D24815">
            <w:pPr>
              <w:spacing w:before="60"/>
              <w:rPr>
                <w:rFonts w:ascii="Arial" w:hAnsi="Arial" w:cs="Arial"/>
                <w:sz w:val="16"/>
              </w:rPr>
            </w:pPr>
            <w:r>
              <w:rPr>
                <w:rFonts w:ascii="Arial" w:hAnsi="Arial" w:cs="Arial"/>
                <w:sz w:val="16"/>
              </w:rPr>
              <w:t>Updates to remove NHETPINDIS, removed control of SysFault3 pin (this is handled in hardware). Only control NHET Direction on entering operate state (instead of exiting disable state) as other pins are controlled by other modules and NHET pins should remain inputs in warm init.</w:t>
            </w:r>
          </w:p>
        </w:tc>
        <w:tc>
          <w:tcPr>
            <w:tcW w:w="1080" w:type="dxa"/>
          </w:tcPr>
          <w:p w:rsidR="00D24815" w:rsidRDefault="004F6FE9">
            <w:pPr>
              <w:spacing w:before="60"/>
              <w:rPr>
                <w:rFonts w:ascii="Arial" w:hAnsi="Arial" w:cs="Arial"/>
                <w:sz w:val="16"/>
              </w:rPr>
            </w:pPr>
            <w:r>
              <w:rPr>
                <w:rFonts w:ascii="Arial" w:hAnsi="Arial" w:cs="Arial"/>
                <w:sz w:val="16"/>
              </w:rPr>
              <w:t>03-Aug-12</w:t>
            </w:r>
          </w:p>
        </w:tc>
        <w:tc>
          <w:tcPr>
            <w:tcW w:w="1105" w:type="dxa"/>
          </w:tcPr>
          <w:p w:rsidR="00D24815" w:rsidRDefault="004F6FE9">
            <w:pPr>
              <w:spacing w:before="60"/>
              <w:rPr>
                <w:rFonts w:ascii="Arial" w:hAnsi="Arial" w:cs="Arial"/>
                <w:sz w:val="16"/>
              </w:rPr>
            </w:pPr>
            <w:r>
              <w:rPr>
                <w:rFonts w:ascii="Arial" w:hAnsi="Arial" w:cs="Arial"/>
                <w:sz w:val="16"/>
              </w:rPr>
              <w:t>LWW</w:t>
            </w:r>
          </w:p>
        </w:tc>
      </w:tr>
      <w:tr w:rsidR="00045589">
        <w:tc>
          <w:tcPr>
            <w:tcW w:w="616" w:type="dxa"/>
          </w:tcPr>
          <w:p w:rsidR="00045589" w:rsidRDefault="00045589">
            <w:pPr>
              <w:spacing w:before="60"/>
              <w:rPr>
                <w:rFonts w:ascii="Arial" w:hAnsi="Arial" w:cs="Arial"/>
                <w:sz w:val="16"/>
              </w:rPr>
            </w:pPr>
            <w:r>
              <w:rPr>
                <w:rFonts w:ascii="Arial" w:hAnsi="Arial" w:cs="Arial"/>
                <w:sz w:val="16"/>
              </w:rPr>
              <w:t>3</w:t>
            </w:r>
          </w:p>
        </w:tc>
        <w:tc>
          <w:tcPr>
            <w:tcW w:w="662" w:type="dxa"/>
          </w:tcPr>
          <w:p w:rsidR="00045589" w:rsidRDefault="00045589">
            <w:pPr>
              <w:spacing w:before="60"/>
              <w:rPr>
                <w:rFonts w:ascii="Arial" w:hAnsi="Arial" w:cs="Arial"/>
                <w:sz w:val="16"/>
              </w:rPr>
            </w:pPr>
            <w:r>
              <w:rPr>
                <w:rFonts w:ascii="Arial" w:hAnsi="Arial" w:cs="Arial"/>
                <w:sz w:val="16"/>
              </w:rPr>
              <w:t>3.0</w:t>
            </w:r>
          </w:p>
        </w:tc>
        <w:tc>
          <w:tcPr>
            <w:tcW w:w="6210" w:type="dxa"/>
          </w:tcPr>
          <w:p w:rsidR="00045589" w:rsidRDefault="00045589" w:rsidP="00D24815">
            <w:pPr>
              <w:spacing w:before="60"/>
              <w:rPr>
                <w:rFonts w:ascii="Arial" w:hAnsi="Arial" w:cs="Arial"/>
                <w:sz w:val="16"/>
              </w:rPr>
            </w:pPr>
            <w:r>
              <w:rPr>
                <w:rFonts w:ascii="Arial" w:hAnsi="Arial" w:cs="Arial"/>
                <w:sz w:val="16"/>
              </w:rPr>
              <w:t>Update for anomaly 3640 correction</w:t>
            </w:r>
          </w:p>
        </w:tc>
        <w:tc>
          <w:tcPr>
            <w:tcW w:w="1080" w:type="dxa"/>
          </w:tcPr>
          <w:p w:rsidR="00045589" w:rsidRDefault="00045589">
            <w:pPr>
              <w:spacing w:before="60"/>
              <w:rPr>
                <w:rFonts w:ascii="Arial" w:hAnsi="Arial" w:cs="Arial"/>
                <w:sz w:val="16"/>
              </w:rPr>
            </w:pPr>
            <w:r>
              <w:rPr>
                <w:rFonts w:ascii="Arial" w:hAnsi="Arial" w:cs="Arial"/>
                <w:sz w:val="16"/>
              </w:rPr>
              <w:t>22-Aug-12</w:t>
            </w:r>
          </w:p>
        </w:tc>
        <w:tc>
          <w:tcPr>
            <w:tcW w:w="1105" w:type="dxa"/>
          </w:tcPr>
          <w:p w:rsidR="00045589" w:rsidRDefault="00045589">
            <w:pPr>
              <w:spacing w:before="60"/>
              <w:rPr>
                <w:rFonts w:ascii="Arial" w:hAnsi="Arial" w:cs="Arial"/>
                <w:sz w:val="16"/>
              </w:rPr>
            </w:pPr>
            <w:r>
              <w:rPr>
                <w:rFonts w:ascii="Arial" w:hAnsi="Arial" w:cs="Arial"/>
                <w:sz w:val="16"/>
              </w:rPr>
              <w:t>LWW</w:t>
            </w:r>
          </w:p>
        </w:tc>
      </w:tr>
      <w:tr w:rsidR="001705EE">
        <w:tc>
          <w:tcPr>
            <w:tcW w:w="616" w:type="dxa"/>
          </w:tcPr>
          <w:p w:rsidR="001705EE" w:rsidRDefault="001705EE">
            <w:pPr>
              <w:spacing w:before="60"/>
              <w:rPr>
                <w:rFonts w:ascii="Arial" w:hAnsi="Arial" w:cs="Arial"/>
                <w:sz w:val="16"/>
              </w:rPr>
            </w:pPr>
            <w:r>
              <w:rPr>
                <w:rFonts w:ascii="Arial" w:hAnsi="Arial" w:cs="Arial"/>
                <w:sz w:val="16"/>
              </w:rPr>
              <w:t>4</w:t>
            </w:r>
          </w:p>
        </w:tc>
        <w:tc>
          <w:tcPr>
            <w:tcW w:w="662" w:type="dxa"/>
          </w:tcPr>
          <w:p w:rsidR="001705EE" w:rsidRDefault="001705EE">
            <w:pPr>
              <w:spacing w:before="60"/>
              <w:rPr>
                <w:rFonts w:ascii="Arial" w:hAnsi="Arial" w:cs="Arial"/>
                <w:sz w:val="16"/>
              </w:rPr>
            </w:pPr>
            <w:r>
              <w:rPr>
                <w:rFonts w:ascii="Arial" w:hAnsi="Arial" w:cs="Arial"/>
                <w:sz w:val="16"/>
              </w:rPr>
              <w:t>4.0</w:t>
            </w:r>
          </w:p>
        </w:tc>
        <w:tc>
          <w:tcPr>
            <w:tcW w:w="6210" w:type="dxa"/>
          </w:tcPr>
          <w:p w:rsidR="001705EE" w:rsidRDefault="001705EE" w:rsidP="00D24815">
            <w:pPr>
              <w:spacing w:before="60"/>
              <w:rPr>
                <w:rFonts w:ascii="Arial" w:hAnsi="Arial" w:cs="Arial"/>
                <w:sz w:val="16"/>
              </w:rPr>
            </w:pPr>
            <w:r>
              <w:rPr>
                <w:rFonts w:ascii="Arial" w:hAnsi="Arial" w:cs="Arial"/>
                <w:sz w:val="16"/>
              </w:rPr>
              <w:t>Added checkpoints and memmap software segment is updated for static variables</w:t>
            </w:r>
          </w:p>
        </w:tc>
        <w:tc>
          <w:tcPr>
            <w:tcW w:w="1080" w:type="dxa"/>
          </w:tcPr>
          <w:p w:rsidR="001705EE" w:rsidRDefault="001705EE">
            <w:pPr>
              <w:spacing w:before="60"/>
              <w:rPr>
                <w:rFonts w:ascii="Arial" w:hAnsi="Arial" w:cs="Arial"/>
                <w:sz w:val="16"/>
              </w:rPr>
            </w:pPr>
            <w:r>
              <w:rPr>
                <w:rFonts w:ascii="Arial" w:hAnsi="Arial" w:cs="Arial"/>
                <w:sz w:val="16"/>
              </w:rPr>
              <w:t>27-Sep-12</w:t>
            </w:r>
          </w:p>
        </w:tc>
        <w:tc>
          <w:tcPr>
            <w:tcW w:w="1105" w:type="dxa"/>
          </w:tcPr>
          <w:p w:rsidR="001705EE" w:rsidRDefault="001705EE">
            <w:pPr>
              <w:spacing w:before="60"/>
              <w:rPr>
                <w:rFonts w:ascii="Arial" w:hAnsi="Arial" w:cs="Arial"/>
                <w:sz w:val="16"/>
              </w:rPr>
            </w:pPr>
            <w:r>
              <w:rPr>
                <w:rFonts w:ascii="Arial" w:hAnsi="Arial" w:cs="Arial"/>
                <w:sz w:val="16"/>
              </w:rPr>
              <w:t>Selva</w:t>
            </w:r>
          </w:p>
        </w:tc>
      </w:tr>
      <w:tr w:rsidR="008E685C">
        <w:trPr>
          <w:ins w:id="109" w:author="Owen Tosh (nzx5jd)" w:date="2012-10-17T10:29:00Z"/>
        </w:trPr>
        <w:tc>
          <w:tcPr>
            <w:tcW w:w="616" w:type="dxa"/>
          </w:tcPr>
          <w:p w:rsidR="008E685C" w:rsidRDefault="008E685C">
            <w:pPr>
              <w:spacing w:before="60"/>
              <w:rPr>
                <w:ins w:id="110" w:author="Owen Tosh (nzx5jd)" w:date="2012-10-17T10:29:00Z"/>
                <w:rFonts w:ascii="Arial" w:hAnsi="Arial" w:cs="Arial"/>
                <w:sz w:val="16"/>
              </w:rPr>
            </w:pPr>
            <w:ins w:id="111" w:author="Owen Tosh (nzx5jd)" w:date="2012-10-17T10:29:00Z">
              <w:r>
                <w:rPr>
                  <w:rFonts w:ascii="Arial" w:hAnsi="Arial" w:cs="Arial"/>
                  <w:sz w:val="16"/>
                </w:rPr>
                <w:t>5</w:t>
              </w:r>
            </w:ins>
          </w:p>
        </w:tc>
        <w:tc>
          <w:tcPr>
            <w:tcW w:w="662" w:type="dxa"/>
          </w:tcPr>
          <w:p w:rsidR="008E685C" w:rsidRDefault="008E685C">
            <w:pPr>
              <w:spacing w:before="60"/>
              <w:rPr>
                <w:ins w:id="112" w:author="Owen Tosh (nzx5jd)" w:date="2012-10-17T10:29:00Z"/>
                <w:rFonts w:ascii="Arial" w:hAnsi="Arial" w:cs="Arial"/>
                <w:sz w:val="16"/>
              </w:rPr>
            </w:pPr>
            <w:ins w:id="113" w:author="Owen Tosh (nzx5jd)" w:date="2012-10-17T10:29:00Z">
              <w:r>
                <w:rPr>
                  <w:rFonts w:ascii="Arial" w:hAnsi="Arial" w:cs="Arial"/>
                  <w:sz w:val="16"/>
                </w:rPr>
                <w:t>5.0</w:t>
              </w:r>
            </w:ins>
          </w:p>
        </w:tc>
        <w:tc>
          <w:tcPr>
            <w:tcW w:w="6210" w:type="dxa"/>
          </w:tcPr>
          <w:p w:rsidR="008E685C" w:rsidRDefault="008E685C" w:rsidP="00D24815">
            <w:pPr>
              <w:spacing w:before="60"/>
              <w:rPr>
                <w:ins w:id="114" w:author="Owen Tosh (nzx5jd)" w:date="2012-10-17T10:29:00Z"/>
                <w:rFonts w:ascii="Arial" w:hAnsi="Arial" w:cs="Arial"/>
                <w:sz w:val="16"/>
              </w:rPr>
            </w:pPr>
            <w:ins w:id="115" w:author="Owen Tosh (nzx5jd)" w:date="2012-10-17T10:29:00Z">
              <w:r>
                <w:rPr>
                  <w:rFonts w:ascii="Arial" w:hAnsi="Arial" w:cs="Arial"/>
                  <w:sz w:val="16"/>
                </w:rPr>
                <w:t>Implemented FDD 18</w:t>
              </w:r>
            </w:ins>
            <w:ins w:id="116" w:author="Owen Tosh (nzx5jd)" w:date="2012-10-17T10:47:00Z">
              <w:r w:rsidR="00044196">
                <w:rPr>
                  <w:rFonts w:ascii="Arial" w:hAnsi="Arial" w:cs="Arial"/>
                  <w:sz w:val="16"/>
                </w:rPr>
                <w:t>B</w:t>
              </w:r>
            </w:ins>
            <w:ins w:id="117" w:author="Owen Tosh (nzx5jd)" w:date="2012-10-17T10:29:00Z">
              <w:r>
                <w:rPr>
                  <w:rFonts w:ascii="Arial" w:hAnsi="Arial" w:cs="Arial"/>
                  <w:sz w:val="16"/>
                </w:rPr>
                <w:t xml:space="preserve"> v003 (removed signal control from module)</w:t>
              </w:r>
            </w:ins>
          </w:p>
        </w:tc>
        <w:tc>
          <w:tcPr>
            <w:tcW w:w="1080" w:type="dxa"/>
          </w:tcPr>
          <w:p w:rsidR="008E685C" w:rsidRDefault="008E685C">
            <w:pPr>
              <w:spacing w:before="60"/>
              <w:rPr>
                <w:ins w:id="118" w:author="Owen Tosh (nzx5jd)" w:date="2012-10-17T10:29:00Z"/>
                <w:rFonts w:ascii="Arial" w:hAnsi="Arial" w:cs="Arial"/>
                <w:sz w:val="16"/>
              </w:rPr>
            </w:pPr>
            <w:ins w:id="119" w:author="Owen Tosh (nzx5jd)" w:date="2012-10-17T10:30:00Z">
              <w:r>
                <w:rPr>
                  <w:rFonts w:ascii="Arial" w:hAnsi="Arial" w:cs="Arial"/>
                  <w:sz w:val="16"/>
                </w:rPr>
                <w:t>17-Oct-12</w:t>
              </w:r>
            </w:ins>
          </w:p>
        </w:tc>
        <w:tc>
          <w:tcPr>
            <w:tcW w:w="1105" w:type="dxa"/>
          </w:tcPr>
          <w:p w:rsidR="008E685C" w:rsidRDefault="008E685C">
            <w:pPr>
              <w:spacing w:before="60"/>
              <w:rPr>
                <w:ins w:id="120" w:author="Owen Tosh (nzx5jd)" w:date="2012-10-17T10:29:00Z"/>
                <w:rFonts w:ascii="Arial" w:hAnsi="Arial" w:cs="Arial"/>
                <w:sz w:val="16"/>
              </w:rPr>
            </w:pPr>
            <w:ins w:id="121" w:author="Owen Tosh (nzx5jd)" w:date="2012-10-17T10:30:00Z">
              <w:r>
                <w:rPr>
                  <w:rFonts w:ascii="Arial" w:hAnsi="Arial" w:cs="Arial"/>
                  <w:sz w:val="16"/>
                </w:rPr>
                <w:t>OT</w:t>
              </w:r>
            </w:ins>
          </w:p>
        </w:tc>
      </w:tr>
    </w:tbl>
    <w:p w:rsidR="00107819" w:rsidRDefault="00107819"/>
    <w:sectPr w:rsidR="00107819" w:rsidSect="00937013">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677" w:rsidRDefault="006E6677">
      <w:r>
        <w:separator/>
      </w:r>
    </w:p>
  </w:endnote>
  <w:endnote w:type="continuationSeparator" w:id="0">
    <w:p w:rsidR="006E6677" w:rsidRDefault="006E66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7B42D9" w:rsidRPr="007B42D9">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677" w:rsidRDefault="006E6677">
      <w:r>
        <w:separator/>
      </w:r>
    </w:p>
  </w:footnote>
  <w:footnote w:type="continuationSeparator" w:id="0">
    <w:p w:rsidR="006E6677" w:rsidRDefault="006E66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BC6D3F">
          <w:pPr>
            <w:pStyle w:val="Header"/>
          </w:pPr>
          <w:fldSimple w:instr=" DOCPROPERTY &quot;Document Title&quot;  \* MERGEFORMAT ">
            <w:r w:rsidR="00045589">
              <w:t>Shutdown Mechanisms</w:t>
            </w:r>
          </w:fldSimple>
        </w:p>
        <w:p w:rsidR="00F957FA" w:rsidRDefault="00BC6D3F" w:rsidP="001A574F">
          <w:pPr>
            <w:pStyle w:val="Header"/>
            <w:tabs>
              <w:tab w:val="clear" w:pos="4320"/>
              <w:tab w:val="clear" w:pos="8640"/>
              <w:tab w:val="center" w:pos="2592"/>
            </w:tabs>
          </w:pPr>
          <w:fldSimple w:instr=" DOCPROPERTY &quot;Product Line&quot;  \* MERGEFORMAT ">
            <w:r w:rsidR="00045589">
              <w:t>Gen II+ EPS EA3</w:t>
            </w:r>
          </w:fldSimple>
          <w:r w:rsidR="00F957FA">
            <w:tab/>
          </w:r>
        </w:p>
      </w:tc>
      <w:tc>
        <w:tcPr>
          <w:tcW w:w="1170" w:type="dxa"/>
        </w:tcPr>
        <w:p w:rsidR="00F957FA" w:rsidRDefault="00F957FA">
          <w:pPr>
            <w:pStyle w:val="Header"/>
          </w:pPr>
          <w:r>
            <w:t>Revision:</w:t>
          </w:r>
        </w:p>
      </w:tc>
      <w:tc>
        <w:tcPr>
          <w:tcW w:w="1350" w:type="dxa"/>
        </w:tcPr>
        <w:p w:rsidR="00F957FA" w:rsidRDefault="002C0049" w:rsidP="001705EE">
          <w:pPr>
            <w:pStyle w:val="Header"/>
          </w:pPr>
          <w:ins w:id="122" w:author="Owen Tosh (nzx5jd)" w:date="2012-10-17T10:44:00Z">
            <w:r>
              <w:t>5</w:t>
            </w:r>
          </w:ins>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BC6D3F">
          <w:pPr>
            <w:pStyle w:val="Header"/>
          </w:pPr>
          <w:fldSimple w:instr=" SAVEDATE \@ &quot;d-MMM-yy&quot; \* MERGEFORMAT ">
            <w:ins w:id="123" w:author="Owen Tosh (nzx5jd)" w:date="2012-10-17T10:44:00Z">
              <w:r w:rsidR="002C0049">
                <w:rPr>
                  <w:noProof/>
                </w:rPr>
                <w:t>17-Oct-12</w:t>
              </w:r>
            </w:ins>
          </w:fldSimple>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2C0049" w:rsidP="002C0049">
          <w:pPr>
            <w:pStyle w:val="Header"/>
          </w:pPr>
          <w:ins w:id="124" w:author="Owen Tosh (nzx5jd)" w:date="2012-10-17T10:44:00Z">
            <w:r>
              <w:t>Owen Tosh (nzx5jd)</w:t>
            </w:r>
          </w:ins>
          <w:r w:rsidR="001705EE" w:rsidDel="001705EE">
            <w:t xml:space="preserve"> </w:t>
          </w:r>
        </w:p>
      </w:tc>
      <w:tc>
        <w:tcPr>
          <w:tcW w:w="1170" w:type="dxa"/>
        </w:tcPr>
        <w:p w:rsidR="00F957FA" w:rsidRDefault="00F957FA">
          <w:pPr>
            <w:pStyle w:val="Header"/>
          </w:pPr>
          <w:r>
            <w:t>Page:</w:t>
          </w:r>
        </w:p>
      </w:tc>
      <w:tc>
        <w:tcPr>
          <w:tcW w:w="1350" w:type="dxa"/>
        </w:tcPr>
        <w:p w:rsidR="00F957FA" w:rsidRDefault="00BC6D3F">
          <w:pPr>
            <w:pStyle w:val="Header"/>
          </w:pPr>
          <w:r>
            <w:rPr>
              <w:rStyle w:val="PageNumber"/>
            </w:rPr>
            <w:fldChar w:fldCharType="begin"/>
          </w:r>
          <w:r w:rsidR="00F957FA">
            <w:rPr>
              <w:rStyle w:val="PageNumber"/>
            </w:rPr>
            <w:instrText xml:space="preserve"> PAGE </w:instrText>
          </w:r>
          <w:r>
            <w:rPr>
              <w:rStyle w:val="PageNumber"/>
            </w:rPr>
            <w:fldChar w:fldCharType="separate"/>
          </w:r>
          <w:r w:rsidR="00044196">
            <w:rPr>
              <w:rStyle w:val="PageNumber"/>
              <w:noProof/>
            </w:rPr>
            <w:t>14</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044196">
            <w:rPr>
              <w:rStyle w:val="PageNumber"/>
              <w:noProof/>
            </w:rPr>
            <w:t>14</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61857"/>
    <w:rsid w:val="00044196"/>
    <w:rsid w:val="00045589"/>
    <w:rsid w:val="00047C2F"/>
    <w:rsid w:val="00107819"/>
    <w:rsid w:val="0013504B"/>
    <w:rsid w:val="001705EE"/>
    <w:rsid w:val="001A574F"/>
    <w:rsid w:val="001B60DF"/>
    <w:rsid w:val="001B6175"/>
    <w:rsid w:val="001F09B2"/>
    <w:rsid w:val="0020722A"/>
    <w:rsid w:val="00244A8C"/>
    <w:rsid w:val="00251AC0"/>
    <w:rsid w:val="002C0049"/>
    <w:rsid w:val="002C03D8"/>
    <w:rsid w:val="00315335"/>
    <w:rsid w:val="003B7645"/>
    <w:rsid w:val="003C4D3F"/>
    <w:rsid w:val="004A781C"/>
    <w:rsid w:val="004F6FE9"/>
    <w:rsid w:val="00517DC9"/>
    <w:rsid w:val="00532ADB"/>
    <w:rsid w:val="00570C68"/>
    <w:rsid w:val="005B0F38"/>
    <w:rsid w:val="005D5FE4"/>
    <w:rsid w:val="005D783D"/>
    <w:rsid w:val="005E7056"/>
    <w:rsid w:val="00615A08"/>
    <w:rsid w:val="00616853"/>
    <w:rsid w:val="00674ADF"/>
    <w:rsid w:val="006D33CC"/>
    <w:rsid w:val="006E6677"/>
    <w:rsid w:val="006F01A3"/>
    <w:rsid w:val="00706174"/>
    <w:rsid w:val="007A69AC"/>
    <w:rsid w:val="007B42D9"/>
    <w:rsid w:val="00805B78"/>
    <w:rsid w:val="008242F0"/>
    <w:rsid w:val="008535B2"/>
    <w:rsid w:val="008748F6"/>
    <w:rsid w:val="008B3E94"/>
    <w:rsid w:val="008B426F"/>
    <w:rsid w:val="008E685C"/>
    <w:rsid w:val="008F6DBB"/>
    <w:rsid w:val="009331F7"/>
    <w:rsid w:val="00937013"/>
    <w:rsid w:val="00955F6A"/>
    <w:rsid w:val="00957470"/>
    <w:rsid w:val="009A763F"/>
    <w:rsid w:val="009B20B2"/>
    <w:rsid w:val="00A4751F"/>
    <w:rsid w:val="00AD5116"/>
    <w:rsid w:val="00AD731B"/>
    <w:rsid w:val="00B54697"/>
    <w:rsid w:val="00BC6D3F"/>
    <w:rsid w:val="00BD008B"/>
    <w:rsid w:val="00BD15D2"/>
    <w:rsid w:val="00BD3DFF"/>
    <w:rsid w:val="00BF364D"/>
    <w:rsid w:val="00C35BD3"/>
    <w:rsid w:val="00C72FFA"/>
    <w:rsid w:val="00CB6F5E"/>
    <w:rsid w:val="00CD6D03"/>
    <w:rsid w:val="00D24815"/>
    <w:rsid w:val="00D83212"/>
    <w:rsid w:val="00D94BDD"/>
    <w:rsid w:val="00DC7E08"/>
    <w:rsid w:val="00DE4889"/>
    <w:rsid w:val="00DF5081"/>
    <w:rsid w:val="00E5472B"/>
    <w:rsid w:val="00E57C42"/>
    <w:rsid w:val="00E61857"/>
    <w:rsid w:val="00E74CB4"/>
    <w:rsid w:val="00EF4E9E"/>
    <w:rsid w:val="00F141E2"/>
    <w:rsid w:val="00F5633B"/>
    <w:rsid w:val="00F648ED"/>
    <w:rsid w:val="00F823F7"/>
    <w:rsid w:val="00F82E8E"/>
    <w:rsid w:val="00F957FA"/>
    <w:rsid w:val="00FB2942"/>
    <w:rsid w:val="00FB432D"/>
    <w:rsid w:val="00FE7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7B42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2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251</TotalTime>
  <Pages>14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6440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Owen Tosh (nzx5jd)</cp:lastModifiedBy>
  <cp:revision>13</cp:revision>
  <cp:lastPrinted>2011-03-21T13:34:00Z</cp:lastPrinted>
  <dcterms:created xsi:type="dcterms:W3CDTF">2012-07-25T16:16:00Z</dcterms:created>
  <dcterms:modified xsi:type="dcterms:W3CDTF">2012-10-17T14:47:00Z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Shutdown Mechanisms</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ShtdnMech</vt:lpwstr>
  </property>
  <property fmtid="{D5CDD505-2E9C-101B-9397-08002B2CF9AE}" pid="6" name="Product Line">
    <vt:lpwstr>Gen II+ EPS EA3</vt:lpwstr>
  </property>
</Properties>
</file>