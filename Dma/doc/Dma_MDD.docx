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1B11CC" w:rsidRPr="00AA38E8" w:rsidRDefault="001B11CC">
      <w:pPr>
        <w:tabs>
          <w:tab w:val="left" w:pos="4320"/>
          <w:tab w:val="left" w:pos="8640"/>
        </w:tabs>
        <w:jc w:val="center"/>
        <w:rPr>
          <w:rFonts w:cs="Calibri"/>
          <w:b/>
          <w:sz w:val="24"/>
        </w:rPr>
      </w:pPr>
    </w:p>
    <w:p w:rsidR="00B81C1B" w:rsidRPr="00AA38E8" w:rsidRDefault="002C742E">
      <w:pPr>
        <w:tabs>
          <w:tab w:val="left" w:pos="4320"/>
          <w:tab w:val="left" w:pos="8640"/>
        </w:tabs>
        <w:jc w:val="center"/>
        <w:rPr>
          <w:rFonts w:cs="Calibri"/>
          <w:b/>
          <w:sz w:val="24"/>
        </w:rPr>
      </w:pPr>
      <w:r>
        <w:rPr>
          <w:rFonts w:cs="Calibri"/>
          <w:b/>
          <w:sz w:val="24"/>
        </w:rPr>
        <w:t>Module Design Document</w:t>
      </w:r>
    </w:p>
    <w:p w:rsidR="00B11BE8" w:rsidRPr="00AA38E8" w:rsidRDefault="00B11BE8">
      <w:pPr>
        <w:tabs>
          <w:tab w:val="left" w:pos="4320"/>
          <w:tab w:val="left" w:pos="8640"/>
        </w:tabs>
        <w:jc w:val="center"/>
        <w:rPr>
          <w:rFonts w:cs="Calibri"/>
          <w:b/>
          <w:sz w:val="24"/>
        </w:rPr>
      </w:pPr>
      <w:r w:rsidRPr="00AA38E8">
        <w:rPr>
          <w:rFonts w:cs="Calibri"/>
          <w:b/>
          <w:sz w:val="24"/>
        </w:rPr>
        <w:t>For</w:t>
      </w:r>
    </w:p>
    <w:p w:rsidR="00B81C1B" w:rsidRPr="00AA38E8" w:rsidRDefault="00872ABC">
      <w:pPr>
        <w:tabs>
          <w:tab w:val="left" w:pos="4320"/>
          <w:tab w:val="left" w:pos="8640"/>
        </w:tabs>
        <w:jc w:val="center"/>
        <w:rPr>
          <w:rFonts w:cs="Calibri"/>
          <w:b/>
          <w:sz w:val="24"/>
        </w:rPr>
      </w:pPr>
      <w:r>
        <w:rPr>
          <w:rFonts w:cs="Calibri"/>
          <w:b/>
          <w:sz w:val="24"/>
        </w:rPr>
        <w:t>DMA</w:t>
      </w: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11BE8">
      <w:pPr>
        <w:tabs>
          <w:tab w:val="left" w:pos="4320"/>
          <w:tab w:val="left" w:pos="8640"/>
        </w:tabs>
        <w:jc w:val="center"/>
        <w:rPr>
          <w:rFonts w:cs="Calibri"/>
          <w:b/>
          <w:sz w:val="24"/>
        </w:rPr>
      </w:pPr>
      <w:r w:rsidRPr="00AA38E8">
        <w:rPr>
          <w:rFonts w:cs="Calibri"/>
          <w:b/>
          <w:sz w:val="24"/>
        </w:rPr>
        <w:t>Document Identifier:</w:t>
      </w:r>
      <w:r w:rsidR="00B81C1B" w:rsidRPr="00AA38E8">
        <w:rPr>
          <w:rFonts w:cs="Calibri"/>
          <w:b/>
          <w:sz w:val="24"/>
        </w:rPr>
        <w:t xml:space="preserve"> </w:t>
      </w:r>
      <w:r w:rsidR="00454165">
        <w:rPr>
          <w:rFonts w:cs="Calibri"/>
          <w:b/>
          <w:sz w:val="24"/>
        </w:rPr>
        <w:t>&lt;Project_id&gt;_</w:t>
      </w:r>
      <w:r w:rsidRPr="00AA38E8">
        <w:rPr>
          <w:rFonts w:cs="Calibri"/>
          <w:b/>
          <w:sz w:val="24"/>
        </w:rPr>
        <w:t>&lt;Config Id&gt;</w:t>
      </w:r>
    </w:p>
    <w:p w:rsidR="00B81C1B" w:rsidRPr="00AA38E8" w:rsidRDefault="00B81C1B">
      <w:pPr>
        <w:tabs>
          <w:tab w:val="left" w:pos="4320"/>
          <w:tab w:val="left" w:pos="8640"/>
        </w:tabs>
        <w:jc w:val="center"/>
        <w:rPr>
          <w:rFonts w:cs="Calibri"/>
          <w:b/>
          <w:sz w:val="24"/>
        </w:rPr>
      </w:pPr>
      <w:r w:rsidRPr="00AA38E8">
        <w:rPr>
          <w:rFonts w:cs="Calibri"/>
          <w:b/>
          <w:sz w:val="24"/>
        </w:rPr>
        <w:t xml:space="preserve">VERSION: </w:t>
      </w:r>
      <w:del w:id="0" w:author="Creager, Kathleen" w:date="2015-01-31T14:23:00Z">
        <w:r w:rsidR="00F57A6D" w:rsidDel="005D64E5">
          <w:rPr>
            <w:rFonts w:cs="Calibri"/>
            <w:b/>
            <w:sz w:val="24"/>
          </w:rPr>
          <w:delText>3</w:delText>
        </w:r>
      </w:del>
      <w:ins w:id="1" w:author="Creager, Kathleen" w:date="2015-01-31T14:23:00Z">
        <w:r w:rsidR="005D64E5">
          <w:rPr>
            <w:rFonts w:cs="Calibri"/>
            <w:b/>
            <w:sz w:val="24"/>
          </w:rPr>
          <w:t>4</w:t>
        </w:r>
      </w:ins>
    </w:p>
    <w:p w:rsidR="00B81C1B" w:rsidRPr="00AA38E8" w:rsidRDefault="00B81C1B">
      <w:pPr>
        <w:tabs>
          <w:tab w:val="left" w:pos="4320"/>
          <w:tab w:val="left" w:pos="8640"/>
        </w:tabs>
        <w:jc w:val="center"/>
        <w:rPr>
          <w:rFonts w:cs="Calibri"/>
          <w:b/>
          <w:sz w:val="23"/>
        </w:rPr>
      </w:pPr>
      <w:r w:rsidRPr="00AA38E8">
        <w:rPr>
          <w:rFonts w:cs="Calibri"/>
          <w:b/>
          <w:sz w:val="24"/>
        </w:rPr>
        <w:t xml:space="preserve">DATE: </w:t>
      </w:r>
      <w:del w:id="2" w:author="Creager, Kathleen" w:date="2015-01-31T14:23:00Z">
        <w:r w:rsidR="00F57A6D" w:rsidDel="005D64E5">
          <w:rPr>
            <w:rFonts w:cs="Calibri"/>
            <w:b/>
            <w:sz w:val="24"/>
          </w:rPr>
          <w:delText>2-May</w:delText>
        </w:r>
        <w:r w:rsidR="00872ABC" w:rsidDel="005D64E5">
          <w:rPr>
            <w:rFonts w:cs="Calibri"/>
            <w:b/>
            <w:sz w:val="24"/>
          </w:rPr>
          <w:delText>-2014</w:delText>
        </w:r>
      </w:del>
      <w:ins w:id="3" w:author="Creager, Kathleen" w:date="2015-01-31T14:23:00Z">
        <w:r w:rsidR="005D64E5">
          <w:rPr>
            <w:rFonts w:cs="Calibri"/>
            <w:b/>
            <w:sz w:val="24"/>
          </w:rPr>
          <w:t>31-Jan-2015</w:t>
        </w:r>
      </w:ins>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97381A" w:rsidRPr="00AA38E8" w:rsidRDefault="00B81C1B" w:rsidP="0097381A">
      <w:pPr>
        <w:tabs>
          <w:tab w:val="left" w:pos="4320"/>
          <w:tab w:val="left" w:pos="8640"/>
        </w:tabs>
        <w:spacing w:line="240" w:lineRule="atLeast"/>
        <w:rPr>
          <w:rFonts w:cs="Calibri"/>
          <w:szCs w:val="20"/>
        </w:rPr>
      </w:pPr>
      <w:r w:rsidRPr="00AA38E8">
        <w:rPr>
          <w:rFonts w:cs="Calibri"/>
          <w:b/>
          <w:sz w:val="23"/>
        </w:rPr>
        <w:br w:type="page"/>
      </w:r>
      <w:r w:rsidR="0097381A" w:rsidRPr="00AA38E8">
        <w:rPr>
          <w:rFonts w:cs="Calibri"/>
          <w:b/>
        </w:rPr>
        <w:lastRenderedPageBreak/>
        <w:t>Location:</w:t>
      </w:r>
      <w:r w:rsidR="0097381A" w:rsidRPr="00AA38E8">
        <w:rPr>
          <w:rFonts w:cs="Calibri"/>
        </w:rPr>
        <w:t xml:space="preserve"> The official version of this document is stored in the </w:t>
      </w:r>
      <w:r w:rsidR="00347663">
        <w:rPr>
          <w:rFonts w:cs="Calibri"/>
        </w:rPr>
        <w:t>Nexteer</w:t>
      </w:r>
      <w:r w:rsidR="0097381A" w:rsidRPr="00AA38E8">
        <w:rPr>
          <w:rFonts w:cs="Calibri"/>
        </w:rPr>
        <w:t xml:space="preserve"> Configuration Management System and is uniquely identified by: </w:t>
      </w:r>
      <w:r w:rsidR="00E53BF0">
        <w:rPr>
          <w:rFonts w:cs="Calibri"/>
        </w:rPr>
        <w:t>&lt;Project_ID&gt;_</w:t>
      </w:r>
      <w:r w:rsidR="0097381A" w:rsidRPr="00AA38E8">
        <w:rPr>
          <w:rFonts w:cs="Calibri"/>
        </w:rPr>
        <w:t>&lt;Config Id&gt;</w:t>
      </w:r>
    </w:p>
    <w:p w:rsidR="00B81C1B" w:rsidRPr="00AA38E8" w:rsidRDefault="00B81C1B" w:rsidP="001B11CC">
      <w:pPr>
        <w:tabs>
          <w:tab w:val="left" w:pos="4320"/>
          <w:tab w:val="left" w:pos="8640"/>
        </w:tabs>
        <w:jc w:val="center"/>
        <w:rPr>
          <w:rFonts w:cs="Calibri"/>
        </w:rPr>
      </w:pPr>
    </w:p>
    <w:p w:rsidR="00B81C1B" w:rsidRPr="00AA38E8" w:rsidRDefault="00B81C1B">
      <w:pPr>
        <w:tabs>
          <w:tab w:val="left" w:pos="4320"/>
          <w:tab w:val="left" w:pos="8640"/>
        </w:tabs>
        <w:rPr>
          <w:rFonts w:cs="Calibri"/>
          <w:b/>
          <w:sz w:val="19"/>
        </w:rPr>
      </w:pPr>
    </w:p>
    <w:p w:rsidR="00B81C1B" w:rsidRPr="00AA38E8" w:rsidRDefault="00B81C1B">
      <w:pPr>
        <w:tabs>
          <w:tab w:val="left" w:pos="4320"/>
          <w:tab w:val="left" w:pos="8640"/>
        </w:tabs>
        <w:rPr>
          <w:rFonts w:cs="Calibri"/>
          <w:b/>
        </w:rPr>
      </w:pPr>
      <w:r w:rsidRPr="00AA38E8">
        <w:rPr>
          <w:rFonts w:cs="Calibri"/>
          <w:b/>
        </w:rPr>
        <w:t>Revision History</w:t>
      </w:r>
    </w:p>
    <w:p w:rsidR="00B81C1B" w:rsidRPr="00AA38E8" w:rsidRDefault="00B81C1B">
      <w:pPr>
        <w:tabs>
          <w:tab w:val="left" w:pos="4320"/>
          <w:tab w:val="left" w:pos="8640"/>
        </w:tabs>
        <w:rPr>
          <w:rFonts w:cs="Calibri"/>
          <w:b/>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3960"/>
        <w:gridCol w:w="2160"/>
        <w:gridCol w:w="1080"/>
        <w:gridCol w:w="1440"/>
      </w:tblGrid>
      <w:tr w:rsidR="00905E21" w:rsidRPr="00AA38E8" w:rsidTr="0031394A">
        <w:tc>
          <w:tcPr>
            <w:tcW w:w="540" w:type="dxa"/>
          </w:tcPr>
          <w:p w:rsidR="00905E21" w:rsidRPr="00AA38E8" w:rsidRDefault="00905E21" w:rsidP="001B11CC">
            <w:pPr>
              <w:jc w:val="center"/>
              <w:rPr>
                <w:rFonts w:cs="Calibri"/>
                <w:b/>
              </w:rPr>
            </w:pPr>
            <w:r w:rsidRPr="00AA38E8">
              <w:rPr>
                <w:rFonts w:cs="Calibri"/>
                <w:b/>
              </w:rPr>
              <w:t>Sl. No.</w:t>
            </w:r>
          </w:p>
        </w:tc>
        <w:tc>
          <w:tcPr>
            <w:tcW w:w="3960" w:type="dxa"/>
          </w:tcPr>
          <w:p w:rsidR="00905E21" w:rsidRPr="00AA38E8" w:rsidRDefault="00905E21" w:rsidP="001B11CC">
            <w:pPr>
              <w:jc w:val="center"/>
              <w:rPr>
                <w:rFonts w:cs="Calibri"/>
                <w:b/>
              </w:rPr>
            </w:pPr>
            <w:r w:rsidRPr="00AA38E8">
              <w:rPr>
                <w:rFonts w:cs="Calibri"/>
                <w:b/>
              </w:rPr>
              <w:t>Description</w:t>
            </w:r>
          </w:p>
        </w:tc>
        <w:tc>
          <w:tcPr>
            <w:tcW w:w="2160" w:type="dxa"/>
          </w:tcPr>
          <w:p w:rsidR="00905E21" w:rsidRPr="00AA38E8" w:rsidRDefault="00905E21" w:rsidP="001B11CC">
            <w:pPr>
              <w:jc w:val="center"/>
              <w:rPr>
                <w:rFonts w:cs="Calibri"/>
                <w:b/>
              </w:rPr>
            </w:pPr>
            <w:r w:rsidRPr="00AA38E8">
              <w:rPr>
                <w:rFonts w:cs="Calibri"/>
                <w:b/>
              </w:rPr>
              <w:t>Author</w:t>
            </w:r>
          </w:p>
        </w:tc>
        <w:tc>
          <w:tcPr>
            <w:tcW w:w="1080" w:type="dxa"/>
          </w:tcPr>
          <w:p w:rsidR="00905E21" w:rsidRPr="00AA38E8" w:rsidRDefault="00905E21" w:rsidP="001B11CC">
            <w:pPr>
              <w:jc w:val="center"/>
              <w:rPr>
                <w:rFonts w:cs="Calibri"/>
                <w:b/>
              </w:rPr>
            </w:pPr>
            <w:r w:rsidRPr="00AA38E8">
              <w:rPr>
                <w:rFonts w:cs="Calibri"/>
                <w:b/>
              </w:rPr>
              <w:t>Version</w:t>
            </w:r>
          </w:p>
        </w:tc>
        <w:tc>
          <w:tcPr>
            <w:tcW w:w="1440" w:type="dxa"/>
          </w:tcPr>
          <w:p w:rsidR="00905E21" w:rsidRPr="00AA38E8" w:rsidRDefault="00905E21" w:rsidP="001B11CC">
            <w:pPr>
              <w:jc w:val="center"/>
              <w:rPr>
                <w:rFonts w:cs="Calibri"/>
                <w:b/>
              </w:rPr>
            </w:pPr>
            <w:r w:rsidRPr="00AA38E8">
              <w:rPr>
                <w:rFonts w:cs="Calibri"/>
                <w:b/>
              </w:rPr>
              <w:t>Date</w:t>
            </w:r>
          </w:p>
        </w:tc>
      </w:tr>
      <w:tr w:rsidR="00905E21" w:rsidRPr="00AA38E8" w:rsidTr="0031394A">
        <w:tc>
          <w:tcPr>
            <w:tcW w:w="540" w:type="dxa"/>
          </w:tcPr>
          <w:p w:rsidR="00905E21" w:rsidRPr="00AA38E8" w:rsidRDefault="00905E21">
            <w:pPr>
              <w:rPr>
                <w:rFonts w:cs="Calibri"/>
              </w:rPr>
            </w:pPr>
            <w:r>
              <w:rPr>
                <w:rFonts w:cs="Calibri"/>
              </w:rPr>
              <w:t>1</w:t>
            </w:r>
          </w:p>
        </w:tc>
        <w:tc>
          <w:tcPr>
            <w:tcW w:w="3960" w:type="dxa"/>
          </w:tcPr>
          <w:p w:rsidR="00905E21" w:rsidRPr="00AA38E8" w:rsidRDefault="00905E21" w:rsidP="00AF082D">
            <w:pPr>
              <w:rPr>
                <w:rFonts w:cs="Calibri"/>
              </w:rPr>
            </w:pPr>
            <w:r>
              <w:rPr>
                <w:rFonts w:cs="Calibri"/>
              </w:rPr>
              <w:t>Initial version</w:t>
            </w:r>
          </w:p>
        </w:tc>
        <w:tc>
          <w:tcPr>
            <w:tcW w:w="2160" w:type="dxa"/>
          </w:tcPr>
          <w:p w:rsidR="00905E21" w:rsidRPr="00AA38E8" w:rsidRDefault="00905E21">
            <w:pPr>
              <w:rPr>
                <w:rFonts w:cs="Calibri"/>
              </w:rPr>
            </w:pPr>
            <w:r>
              <w:rPr>
                <w:rFonts w:cs="Calibri"/>
              </w:rPr>
              <w:t>Owen Tosh</w:t>
            </w:r>
          </w:p>
        </w:tc>
        <w:tc>
          <w:tcPr>
            <w:tcW w:w="1080" w:type="dxa"/>
          </w:tcPr>
          <w:p w:rsidR="00905E21" w:rsidRPr="00AA38E8" w:rsidRDefault="00905E21">
            <w:pPr>
              <w:rPr>
                <w:rFonts w:cs="Calibri"/>
              </w:rPr>
            </w:pPr>
            <w:r>
              <w:rPr>
                <w:rFonts w:cs="Calibri"/>
              </w:rPr>
              <w:t>1</w:t>
            </w:r>
          </w:p>
        </w:tc>
        <w:tc>
          <w:tcPr>
            <w:tcW w:w="1440" w:type="dxa"/>
          </w:tcPr>
          <w:p w:rsidR="00905E21" w:rsidRPr="00AA38E8" w:rsidRDefault="00905E21" w:rsidP="0031394A">
            <w:pPr>
              <w:rPr>
                <w:rFonts w:cs="Calibri"/>
              </w:rPr>
            </w:pPr>
            <w:r>
              <w:rPr>
                <w:rFonts w:cs="Calibri"/>
              </w:rPr>
              <w:t>04</w:t>
            </w:r>
            <w:r w:rsidR="0031394A">
              <w:rPr>
                <w:rFonts w:cs="Calibri"/>
              </w:rPr>
              <w:t>-Apr-</w:t>
            </w:r>
            <w:r>
              <w:rPr>
                <w:rFonts w:cs="Calibri"/>
              </w:rPr>
              <w:t>2014</w:t>
            </w:r>
          </w:p>
        </w:tc>
      </w:tr>
      <w:tr w:rsidR="003A4D3F" w:rsidRPr="00AA38E8" w:rsidTr="0031394A">
        <w:tc>
          <w:tcPr>
            <w:tcW w:w="540" w:type="dxa"/>
          </w:tcPr>
          <w:p w:rsidR="003A4D3F" w:rsidRDefault="003A4D3F">
            <w:pPr>
              <w:rPr>
                <w:rFonts w:cs="Calibri"/>
              </w:rPr>
            </w:pPr>
            <w:r>
              <w:rPr>
                <w:rFonts w:cs="Calibri"/>
              </w:rPr>
              <w:t>2</w:t>
            </w:r>
          </w:p>
        </w:tc>
        <w:tc>
          <w:tcPr>
            <w:tcW w:w="3960" w:type="dxa"/>
          </w:tcPr>
          <w:p w:rsidR="003A4D3F" w:rsidRDefault="003A4D3F" w:rsidP="00AF082D">
            <w:pPr>
              <w:rPr>
                <w:rFonts w:cs="Calibri"/>
              </w:rPr>
            </w:pPr>
            <w:r>
              <w:rPr>
                <w:rFonts w:cs="Calibri"/>
              </w:rPr>
              <w:t>Updated to FDD52 v001</w:t>
            </w:r>
          </w:p>
        </w:tc>
        <w:tc>
          <w:tcPr>
            <w:tcW w:w="2160" w:type="dxa"/>
          </w:tcPr>
          <w:p w:rsidR="003A4D3F" w:rsidRDefault="003A4D3F">
            <w:pPr>
              <w:rPr>
                <w:rFonts w:cs="Calibri"/>
              </w:rPr>
            </w:pPr>
            <w:r>
              <w:rPr>
                <w:rFonts w:cs="Calibri"/>
              </w:rPr>
              <w:t>Owen Tosh</w:t>
            </w:r>
          </w:p>
        </w:tc>
        <w:tc>
          <w:tcPr>
            <w:tcW w:w="1080" w:type="dxa"/>
          </w:tcPr>
          <w:p w:rsidR="003A4D3F" w:rsidRDefault="003A4D3F">
            <w:pPr>
              <w:rPr>
                <w:rFonts w:cs="Calibri"/>
              </w:rPr>
            </w:pPr>
            <w:r>
              <w:rPr>
                <w:rFonts w:cs="Calibri"/>
              </w:rPr>
              <w:t>2</w:t>
            </w:r>
          </w:p>
        </w:tc>
        <w:tc>
          <w:tcPr>
            <w:tcW w:w="1440" w:type="dxa"/>
          </w:tcPr>
          <w:p w:rsidR="003A4D3F" w:rsidRDefault="003A4D3F" w:rsidP="0031394A">
            <w:pPr>
              <w:rPr>
                <w:rFonts w:cs="Calibri"/>
              </w:rPr>
            </w:pPr>
            <w:r>
              <w:rPr>
                <w:rFonts w:cs="Calibri"/>
              </w:rPr>
              <w:t>29-Apr-2014</w:t>
            </w:r>
          </w:p>
        </w:tc>
      </w:tr>
      <w:tr w:rsidR="00F57A6D" w:rsidRPr="00AA38E8" w:rsidTr="0031394A">
        <w:tc>
          <w:tcPr>
            <w:tcW w:w="540" w:type="dxa"/>
          </w:tcPr>
          <w:p w:rsidR="00F57A6D" w:rsidRDefault="00F57A6D">
            <w:pPr>
              <w:rPr>
                <w:rFonts w:cs="Calibri"/>
              </w:rPr>
            </w:pPr>
            <w:r>
              <w:rPr>
                <w:rFonts w:cs="Calibri"/>
              </w:rPr>
              <w:t>3</w:t>
            </w:r>
          </w:p>
        </w:tc>
        <w:tc>
          <w:tcPr>
            <w:tcW w:w="3960" w:type="dxa"/>
          </w:tcPr>
          <w:p w:rsidR="00F57A6D" w:rsidRDefault="00F57A6D" w:rsidP="00AF082D">
            <w:pPr>
              <w:rPr>
                <w:rFonts w:cs="Calibri"/>
              </w:rPr>
            </w:pPr>
            <w:r>
              <w:rPr>
                <w:rFonts w:cs="Calibri"/>
              </w:rPr>
              <w:t>Updated to FDD52 v002</w:t>
            </w:r>
          </w:p>
        </w:tc>
        <w:tc>
          <w:tcPr>
            <w:tcW w:w="2160" w:type="dxa"/>
          </w:tcPr>
          <w:p w:rsidR="00F57A6D" w:rsidRDefault="00F57A6D">
            <w:pPr>
              <w:rPr>
                <w:rFonts w:cs="Calibri"/>
              </w:rPr>
            </w:pPr>
            <w:r>
              <w:rPr>
                <w:rFonts w:cs="Calibri"/>
              </w:rPr>
              <w:t>Owen Tosh</w:t>
            </w:r>
          </w:p>
        </w:tc>
        <w:tc>
          <w:tcPr>
            <w:tcW w:w="1080" w:type="dxa"/>
          </w:tcPr>
          <w:p w:rsidR="00F57A6D" w:rsidRDefault="00F57A6D">
            <w:pPr>
              <w:rPr>
                <w:rFonts w:cs="Calibri"/>
              </w:rPr>
            </w:pPr>
            <w:r>
              <w:rPr>
                <w:rFonts w:cs="Calibri"/>
              </w:rPr>
              <w:t>3</w:t>
            </w:r>
          </w:p>
        </w:tc>
        <w:tc>
          <w:tcPr>
            <w:tcW w:w="1440" w:type="dxa"/>
          </w:tcPr>
          <w:p w:rsidR="00F57A6D" w:rsidRDefault="00F57A6D" w:rsidP="0031394A">
            <w:pPr>
              <w:rPr>
                <w:rFonts w:cs="Calibri"/>
              </w:rPr>
            </w:pPr>
            <w:r>
              <w:rPr>
                <w:rFonts w:cs="Calibri"/>
              </w:rPr>
              <w:t>02-May-2014</w:t>
            </w:r>
          </w:p>
        </w:tc>
      </w:tr>
      <w:tr w:rsidR="005D64E5" w:rsidRPr="00AA38E8" w:rsidTr="0031394A">
        <w:trPr>
          <w:ins w:id="4" w:author="Creager, Kathleen" w:date="2015-01-31T14:24:00Z"/>
        </w:trPr>
        <w:tc>
          <w:tcPr>
            <w:tcW w:w="540" w:type="dxa"/>
          </w:tcPr>
          <w:p w:rsidR="005D64E5" w:rsidRDefault="005D64E5">
            <w:pPr>
              <w:rPr>
                <w:ins w:id="5" w:author="Creager, Kathleen" w:date="2015-01-31T14:24:00Z"/>
                <w:rFonts w:cs="Calibri"/>
              </w:rPr>
            </w:pPr>
            <w:ins w:id="6" w:author="Creager, Kathleen" w:date="2015-01-31T14:24:00Z">
              <w:r>
                <w:rPr>
                  <w:rFonts w:cs="Calibri"/>
                </w:rPr>
                <w:t>4</w:t>
              </w:r>
            </w:ins>
          </w:p>
        </w:tc>
        <w:tc>
          <w:tcPr>
            <w:tcW w:w="3960" w:type="dxa"/>
          </w:tcPr>
          <w:p w:rsidR="005D64E5" w:rsidRDefault="005D64E5" w:rsidP="00AF082D">
            <w:pPr>
              <w:rPr>
                <w:ins w:id="7" w:author="Creager, Kathleen" w:date="2015-01-31T14:24:00Z"/>
                <w:rFonts w:cs="Calibri"/>
              </w:rPr>
            </w:pPr>
            <w:ins w:id="8" w:author="Creager, Kathleen" w:date="2015-01-31T14:24:00Z">
              <w:r>
                <w:rPr>
                  <w:rFonts w:cs="Calibri"/>
                </w:rPr>
                <w:t>Updated to ES-52 v004</w:t>
              </w:r>
            </w:ins>
          </w:p>
        </w:tc>
        <w:tc>
          <w:tcPr>
            <w:tcW w:w="2160" w:type="dxa"/>
          </w:tcPr>
          <w:p w:rsidR="005D64E5" w:rsidRDefault="005D64E5">
            <w:pPr>
              <w:rPr>
                <w:ins w:id="9" w:author="Creager, Kathleen" w:date="2015-01-31T14:24:00Z"/>
                <w:rFonts w:cs="Calibri"/>
              </w:rPr>
            </w:pPr>
            <w:ins w:id="10" w:author="Creager, Kathleen" w:date="2015-01-31T14:24:00Z">
              <w:r>
                <w:rPr>
                  <w:rFonts w:cs="Calibri"/>
                </w:rPr>
                <w:t>Kathleen Creager</w:t>
              </w:r>
            </w:ins>
          </w:p>
        </w:tc>
        <w:tc>
          <w:tcPr>
            <w:tcW w:w="1080" w:type="dxa"/>
          </w:tcPr>
          <w:p w:rsidR="005D64E5" w:rsidRDefault="005D64E5">
            <w:pPr>
              <w:rPr>
                <w:ins w:id="11" w:author="Creager, Kathleen" w:date="2015-01-31T14:24:00Z"/>
                <w:rFonts w:cs="Calibri"/>
              </w:rPr>
            </w:pPr>
            <w:ins w:id="12" w:author="Creager, Kathleen" w:date="2015-01-31T14:25:00Z">
              <w:r>
                <w:rPr>
                  <w:rFonts w:cs="Calibri"/>
                </w:rPr>
                <w:t>4</w:t>
              </w:r>
            </w:ins>
          </w:p>
        </w:tc>
        <w:tc>
          <w:tcPr>
            <w:tcW w:w="1440" w:type="dxa"/>
          </w:tcPr>
          <w:p w:rsidR="005D64E5" w:rsidRDefault="005D64E5" w:rsidP="0031394A">
            <w:pPr>
              <w:rPr>
                <w:ins w:id="13" w:author="Creager, Kathleen" w:date="2015-01-31T14:24:00Z"/>
                <w:rFonts w:cs="Calibri"/>
              </w:rPr>
            </w:pPr>
            <w:ins w:id="14" w:author="Creager, Kathleen" w:date="2015-01-31T14:25:00Z">
              <w:r>
                <w:rPr>
                  <w:rFonts w:cs="Calibri"/>
                </w:rPr>
                <w:t>31-Jan-2015</w:t>
              </w:r>
            </w:ins>
          </w:p>
        </w:tc>
      </w:tr>
    </w:tbl>
    <w:p w:rsidR="00B81C1B" w:rsidRPr="00AA38E8" w:rsidRDefault="00B81C1B">
      <w:pPr>
        <w:jc w:val="center"/>
        <w:rPr>
          <w:rFonts w:cs="Calibri"/>
          <w:b/>
          <w:sz w:val="24"/>
        </w:rPr>
      </w:pPr>
      <w:bookmarkStart w:id="15" w:name="_Toc378476016"/>
      <w:bookmarkStart w:id="16" w:name="_Toc348792978"/>
      <w:bookmarkStart w:id="17" w:name="_Toc348793074"/>
      <w:bookmarkStart w:id="18" w:name="_Toc348793965"/>
      <w:bookmarkStart w:id="19" w:name="_Toc349459173"/>
      <w:bookmarkStart w:id="20" w:name="_Toc349621609"/>
    </w:p>
    <w:p w:rsidR="00891F29" w:rsidRPr="00AA38E8" w:rsidRDefault="00B81C1B" w:rsidP="00891F29">
      <w:pPr>
        <w:jc w:val="center"/>
        <w:rPr>
          <w:rFonts w:cs="Calibri"/>
          <w:b/>
          <w:sz w:val="24"/>
          <w:u w:val="single"/>
        </w:rPr>
      </w:pPr>
      <w:r w:rsidRPr="00AA38E8">
        <w:rPr>
          <w:rFonts w:cs="Calibri"/>
          <w:b/>
          <w:sz w:val="32"/>
          <w:u w:val="single"/>
        </w:rPr>
        <w:br w:type="page"/>
      </w:r>
      <w:bookmarkEnd w:id="15"/>
      <w:r w:rsidR="00891F29" w:rsidRPr="00AA38E8">
        <w:rPr>
          <w:rFonts w:cs="Calibri"/>
          <w:b/>
          <w:sz w:val="24"/>
          <w:u w:val="single"/>
        </w:rPr>
        <w:lastRenderedPageBreak/>
        <w:t>Table of Contents</w:t>
      </w:r>
    </w:p>
    <w:p w:rsidR="00AF2B35" w:rsidRPr="00280C53" w:rsidRDefault="009C5629">
      <w:pPr>
        <w:pStyle w:val="TOC1"/>
        <w:rPr>
          <w:rFonts w:ascii="Calibri" w:hAnsi="Calibri"/>
          <w:b w:val="0"/>
          <w:caps w:val="0"/>
          <w:noProof/>
          <w:color w:val="auto"/>
          <w:sz w:val="22"/>
          <w:szCs w:val="22"/>
          <w:lang w:val="en-US"/>
        </w:rPr>
      </w:pPr>
      <w:r w:rsidRPr="00AA38E8">
        <w:rPr>
          <w:rFonts w:ascii="Calibri" w:hAnsi="Calibri" w:cs="Calibri"/>
          <w:b w:val="0"/>
          <w:caps w:val="0"/>
        </w:rPr>
        <w:fldChar w:fldCharType="begin"/>
      </w:r>
      <w:r w:rsidRPr="00AA38E8">
        <w:rPr>
          <w:rFonts w:ascii="Calibri" w:hAnsi="Calibri" w:cs="Calibri"/>
          <w:b w:val="0"/>
          <w:caps w:val="0"/>
        </w:rPr>
        <w:instrText xml:space="preserve"> TOC \o "1-2" \h \z \u </w:instrText>
      </w:r>
      <w:r w:rsidRPr="00AA38E8">
        <w:rPr>
          <w:rFonts w:ascii="Calibri" w:hAnsi="Calibri" w:cs="Calibri"/>
          <w:b w:val="0"/>
          <w:caps w:val="0"/>
        </w:rPr>
        <w:fldChar w:fldCharType="separate"/>
      </w:r>
      <w:hyperlink w:anchor="_Toc384116577" w:history="1">
        <w:r w:rsidR="00AF2B35" w:rsidRPr="00250480">
          <w:rPr>
            <w:rStyle w:val="Hyperlink"/>
            <w:rFonts w:ascii="Calibri" w:hAnsi="Calibri" w:cs="Calibri"/>
            <w:noProof/>
          </w:rPr>
          <w:t>1</w:t>
        </w:r>
        <w:r w:rsidR="00AF2B35" w:rsidRPr="00280C53">
          <w:rPr>
            <w:rFonts w:ascii="Calibri" w:hAnsi="Calibri"/>
            <w:b w:val="0"/>
            <w:caps w:val="0"/>
            <w:noProof/>
            <w:color w:val="auto"/>
            <w:sz w:val="22"/>
            <w:szCs w:val="22"/>
            <w:lang w:val="en-US"/>
          </w:rPr>
          <w:tab/>
        </w:r>
        <w:r w:rsidR="00AF2B35" w:rsidRPr="00250480">
          <w:rPr>
            <w:rStyle w:val="Hyperlink"/>
            <w:rFonts w:ascii="Calibri" w:hAnsi="Calibri" w:cs="Calibri"/>
            <w:noProof/>
          </w:rPr>
          <w:t>Abbrevations And Acronyms</w:t>
        </w:r>
        <w:r w:rsidR="00AF2B35">
          <w:rPr>
            <w:noProof/>
            <w:webHidden/>
          </w:rPr>
          <w:tab/>
        </w:r>
        <w:r w:rsidR="00AF2B35">
          <w:rPr>
            <w:noProof/>
            <w:webHidden/>
          </w:rPr>
          <w:fldChar w:fldCharType="begin"/>
        </w:r>
        <w:r w:rsidR="00AF2B35">
          <w:rPr>
            <w:noProof/>
            <w:webHidden/>
          </w:rPr>
          <w:instrText xml:space="preserve"> PAGEREF _Toc384116577 \h </w:instrText>
        </w:r>
        <w:r w:rsidR="00AF2B35">
          <w:rPr>
            <w:noProof/>
            <w:webHidden/>
          </w:rPr>
        </w:r>
        <w:r w:rsidR="00AF2B35">
          <w:rPr>
            <w:noProof/>
            <w:webHidden/>
          </w:rPr>
          <w:fldChar w:fldCharType="separate"/>
        </w:r>
        <w:r w:rsidR="00AF2B35">
          <w:rPr>
            <w:noProof/>
            <w:webHidden/>
          </w:rPr>
          <w:t>5</w:t>
        </w:r>
        <w:r w:rsidR="00AF2B35">
          <w:rPr>
            <w:noProof/>
            <w:webHidden/>
          </w:rPr>
          <w:fldChar w:fldCharType="end"/>
        </w:r>
      </w:hyperlink>
    </w:p>
    <w:p w:rsidR="00AF2B35" w:rsidRPr="00280C53" w:rsidRDefault="00011511">
      <w:pPr>
        <w:pStyle w:val="TOC1"/>
        <w:rPr>
          <w:rFonts w:ascii="Calibri" w:hAnsi="Calibri"/>
          <w:b w:val="0"/>
          <w:caps w:val="0"/>
          <w:noProof/>
          <w:color w:val="auto"/>
          <w:sz w:val="22"/>
          <w:szCs w:val="22"/>
          <w:lang w:val="en-US"/>
        </w:rPr>
      </w:pPr>
      <w:hyperlink w:anchor="_Toc384116578" w:history="1">
        <w:r w:rsidR="00AF2B35" w:rsidRPr="00250480">
          <w:rPr>
            <w:rStyle w:val="Hyperlink"/>
            <w:rFonts w:ascii="Calibri" w:hAnsi="Calibri" w:cs="Calibri"/>
            <w:noProof/>
          </w:rPr>
          <w:t>2</w:t>
        </w:r>
        <w:r w:rsidR="00AF2B35" w:rsidRPr="00280C53">
          <w:rPr>
            <w:rFonts w:ascii="Calibri" w:hAnsi="Calibri"/>
            <w:b w:val="0"/>
            <w:caps w:val="0"/>
            <w:noProof/>
            <w:color w:val="auto"/>
            <w:sz w:val="22"/>
            <w:szCs w:val="22"/>
            <w:lang w:val="en-US"/>
          </w:rPr>
          <w:tab/>
        </w:r>
        <w:r w:rsidR="00AF2B35" w:rsidRPr="00250480">
          <w:rPr>
            <w:rStyle w:val="Hyperlink"/>
            <w:rFonts w:ascii="Calibri" w:hAnsi="Calibri" w:cs="Calibri"/>
            <w:noProof/>
          </w:rPr>
          <w:t>References</w:t>
        </w:r>
        <w:r w:rsidR="00AF2B35">
          <w:rPr>
            <w:noProof/>
            <w:webHidden/>
          </w:rPr>
          <w:tab/>
        </w:r>
        <w:r w:rsidR="00AF2B35">
          <w:rPr>
            <w:noProof/>
            <w:webHidden/>
          </w:rPr>
          <w:fldChar w:fldCharType="begin"/>
        </w:r>
        <w:r w:rsidR="00AF2B35">
          <w:rPr>
            <w:noProof/>
            <w:webHidden/>
          </w:rPr>
          <w:instrText xml:space="preserve"> PAGEREF _Toc384116578 \h </w:instrText>
        </w:r>
        <w:r w:rsidR="00AF2B35">
          <w:rPr>
            <w:noProof/>
            <w:webHidden/>
          </w:rPr>
        </w:r>
        <w:r w:rsidR="00AF2B35">
          <w:rPr>
            <w:noProof/>
            <w:webHidden/>
          </w:rPr>
          <w:fldChar w:fldCharType="separate"/>
        </w:r>
        <w:r w:rsidR="00AF2B35">
          <w:rPr>
            <w:noProof/>
            <w:webHidden/>
          </w:rPr>
          <w:t>6</w:t>
        </w:r>
        <w:r w:rsidR="00AF2B35">
          <w:rPr>
            <w:noProof/>
            <w:webHidden/>
          </w:rPr>
          <w:fldChar w:fldCharType="end"/>
        </w:r>
      </w:hyperlink>
    </w:p>
    <w:p w:rsidR="00AF2B35" w:rsidRPr="00280C53" w:rsidRDefault="00011511">
      <w:pPr>
        <w:pStyle w:val="TOC1"/>
        <w:rPr>
          <w:rFonts w:ascii="Calibri" w:hAnsi="Calibri"/>
          <w:b w:val="0"/>
          <w:caps w:val="0"/>
          <w:noProof/>
          <w:color w:val="auto"/>
          <w:sz w:val="22"/>
          <w:szCs w:val="22"/>
          <w:lang w:val="en-US"/>
        </w:rPr>
      </w:pPr>
      <w:hyperlink w:anchor="_Toc384116579" w:history="1">
        <w:r w:rsidR="00AF2B35" w:rsidRPr="00250480">
          <w:rPr>
            <w:rStyle w:val="Hyperlink"/>
            <w:rFonts w:ascii="Calibri" w:hAnsi="Calibri" w:cs="Calibri"/>
            <w:noProof/>
          </w:rPr>
          <w:t>3</w:t>
        </w:r>
        <w:r w:rsidR="00AF2B35" w:rsidRPr="00280C53">
          <w:rPr>
            <w:rFonts w:ascii="Calibri" w:hAnsi="Calibri"/>
            <w:b w:val="0"/>
            <w:caps w:val="0"/>
            <w:noProof/>
            <w:color w:val="auto"/>
            <w:sz w:val="22"/>
            <w:szCs w:val="22"/>
            <w:lang w:val="en-US"/>
          </w:rPr>
          <w:tab/>
        </w:r>
        <w:r w:rsidR="00AF2B35" w:rsidRPr="00250480">
          <w:rPr>
            <w:rStyle w:val="Hyperlink"/>
            <w:rFonts w:ascii="Calibri" w:hAnsi="Calibri" w:cs="Calibri"/>
            <w:noProof/>
          </w:rPr>
          <w:t>DMA &amp; High-Level Description</w:t>
        </w:r>
        <w:r w:rsidR="00AF2B35">
          <w:rPr>
            <w:noProof/>
            <w:webHidden/>
          </w:rPr>
          <w:tab/>
        </w:r>
        <w:r w:rsidR="00AF2B35">
          <w:rPr>
            <w:noProof/>
            <w:webHidden/>
          </w:rPr>
          <w:fldChar w:fldCharType="begin"/>
        </w:r>
        <w:r w:rsidR="00AF2B35">
          <w:rPr>
            <w:noProof/>
            <w:webHidden/>
          </w:rPr>
          <w:instrText xml:space="preserve"> PAGEREF _Toc384116579 \h </w:instrText>
        </w:r>
        <w:r w:rsidR="00AF2B35">
          <w:rPr>
            <w:noProof/>
            <w:webHidden/>
          </w:rPr>
        </w:r>
        <w:r w:rsidR="00AF2B35">
          <w:rPr>
            <w:noProof/>
            <w:webHidden/>
          </w:rPr>
          <w:fldChar w:fldCharType="separate"/>
        </w:r>
        <w:r w:rsidR="00AF2B35">
          <w:rPr>
            <w:noProof/>
            <w:webHidden/>
          </w:rPr>
          <w:t>7</w:t>
        </w:r>
        <w:r w:rsidR="00AF2B35">
          <w:rPr>
            <w:noProof/>
            <w:webHidden/>
          </w:rPr>
          <w:fldChar w:fldCharType="end"/>
        </w:r>
      </w:hyperlink>
    </w:p>
    <w:p w:rsidR="00AF2B35" w:rsidRPr="00280C53" w:rsidRDefault="00011511">
      <w:pPr>
        <w:pStyle w:val="TOC1"/>
        <w:rPr>
          <w:rFonts w:ascii="Calibri" w:hAnsi="Calibri"/>
          <w:b w:val="0"/>
          <w:caps w:val="0"/>
          <w:noProof/>
          <w:color w:val="auto"/>
          <w:sz w:val="22"/>
          <w:szCs w:val="22"/>
          <w:lang w:val="en-US"/>
        </w:rPr>
      </w:pPr>
      <w:hyperlink w:anchor="_Toc384116580" w:history="1">
        <w:r w:rsidR="00AF2B35" w:rsidRPr="00250480">
          <w:rPr>
            <w:rStyle w:val="Hyperlink"/>
            <w:rFonts w:ascii="Calibri" w:hAnsi="Calibri" w:cs="Calibri"/>
            <w:noProof/>
          </w:rPr>
          <w:t>4</w:t>
        </w:r>
        <w:r w:rsidR="00AF2B35" w:rsidRPr="00280C53">
          <w:rPr>
            <w:rFonts w:ascii="Calibri" w:hAnsi="Calibri"/>
            <w:b w:val="0"/>
            <w:caps w:val="0"/>
            <w:noProof/>
            <w:color w:val="auto"/>
            <w:sz w:val="22"/>
            <w:szCs w:val="22"/>
            <w:lang w:val="en-US"/>
          </w:rPr>
          <w:tab/>
        </w:r>
        <w:r w:rsidR="00AF2B35" w:rsidRPr="00250480">
          <w:rPr>
            <w:rStyle w:val="Hyperlink"/>
            <w:rFonts w:ascii="Calibri" w:hAnsi="Calibri" w:cs="Calibri"/>
            <w:noProof/>
          </w:rPr>
          <w:t>Design details of software module</w:t>
        </w:r>
        <w:r w:rsidR="00AF2B35">
          <w:rPr>
            <w:noProof/>
            <w:webHidden/>
          </w:rPr>
          <w:tab/>
        </w:r>
        <w:r w:rsidR="00AF2B35">
          <w:rPr>
            <w:noProof/>
            <w:webHidden/>
          </w:rPr>
          <w:fldChar w:fldCharType="begin"/>
        </w:r>
        <w:r w:rsidR="00AF2B35">
          <w:rPr>
            <w:noProof/>
            <w:webHidden/>
          </w:rPr>
          <w:instrText xml:space="preserve"> PAGEREF _Toc384116580 \h </w:instrText>
        </w:r>
        <w:r w:rsidR="00AF2B35">
          <w:rPr>
            <w:noProof/>
            <w:webHidden/>
          </w:rPr>
        </w:r>
        <w:r w:rsidR="00AF2B35">
          <w:rPr>
            <w:noProof/>
            <w:webHidden/>
          </w:rPr>
          <w:fldChar w:fldCharType="separate"/>
        </w:r>
        <w:r w:rsidR="00AF2B35">
          <w:rPr>
            <w:noProof/>
            <w:webHidden/>
          </w:rPr>
          <w:t>8</w:t>
        </w:r>
        <w:r w:rsidR="00AF2B35">
          <w:rPr>
            <w:noProof/>
            <w:webHidden/>
          </w:rPr>
          <w:fldChar w:fldCharType="end"/>
        </w:r>
      </w:hyperlink>
    </w:p>
    <w:p w:rsidR="00AF2B35" w:rsidRPr="00280C53" w:rsidRDefault="00011511">
      <w:pPr>
        <w:pStyle w:val="TOC2"/>
        <w:rPr>
          <w:rFonts w:ascii="Calibri" w:hAnsi="Calibri"/>
          <w:b w:val="0"/>
          <w:caps w:val="0"/>
          <w:sz w:val="22"/>
          <w:szCs w:val="22"/>
        </w:rPr>
      </w:pPr>
      <w:hyperlink w:anchor="_Toc384116581" w:history="1">
        <w:r w:rsidR="00AF2B35" w:rsidRPr="00250480">
          <w:rPr>
            <w:rStyle w:val="Hyperlink"/>
            <w:rFonts w:ascii="Calibri" w:hAnsi="Calibri" w:cs="Calibri"/>
          </w:rPr>
          <w:t>4.1</w:t>
        </w:r>
        <w:r w:rsidR="00AF2B35" w:rsidRPr="00280C53">
          <w:rPr>
            <w:rFonts w:ascii="Calibri" w:hAnsi="Calibri"/>
            <w:b w:val="0"/>
            <w:caps w:val="0"/>
            <w:sz w:val="22"/>
            <w:szCs w:val="22"/>
          </w:rPr>
          <w:tab/>
        </w:r>
        <w:r w:rsidR="00AF2B35" w:rsidRPr="00250480">
          <w:rPr>
            <w:rStyle w:val="Hyperlink"/>
            <w:rFonts w:ascii="Calibri" w:hAnsi="Calibri" w:cs="Calibri"/>
          </w:rPr>
          <w:t>Graphical representation of DMA</w:t>
        </w:r>
        <w:r w:rsidR="00AF2B35">
          <w:rPr>
            <w:webHidden/>
          </w:rPr>
          <w:tab/>
        </w:r>
        <w:r w:rsidR="00AF2B35">
          <w:rPr>
            <w:webHidden/>
          </w:rPr>
          <w:fldChar w:fldCharType="begin"/>
        </w:r>
        <w:r w:rsidR="00AF2B35">
          <w:rPr>
            <w:webHidden/>
          </w:rPr>
          <w:instrText xml:space="preserve"> PAGEREF _Toc384116581 \h </w:instrText>
        </w:r>
        <w:r w:rsidR="00AF2B35">
          <w:rPr>
            <w:webHidden/>
          </w:rPr>
        </w:r>
        <w:r w:rsidR="00AF2B35">
          <w:rPr>
            <w:webHidden/>
          </w:rPr>
          <w:fldChar w:fldCharType="separate"/>
        </w:r>
        <w:r w:rsidR="00AF2B35">
          <w:rPr>
            <w:webHidden/>
          </w:rPr>
          <w:t>8</w:t>
        </w:r>
        <w:r w:rsidR="00AF2B35">
          <w:rPr>
            <w:webHidden/>
          </w:rPr>
          <w:fldChar w:fldCharType="end"/>
        </w:r>
      </w:hyperlink>
    </w:p>
    <w:p w:rsidR="00AF2B35" w:rsidRPr="00280C53" w:rsidRDefault="00011511">
      <w:pPr>
        <w:pStyle w:val="TOC1"/>
        <w:rPr>
          <w:rFonts w:ascii="Calibri" w:hAnsi="Calibri"/>
          <w:b w:val="0"/>
          <w:caps w:val="0"/>
          <w:noProof/>
          <w:color w:val="auto"/>
          <w:sz w:val="22"/>
          <w:szCs w:val="22"/>
          <w:lang w:val="en-US"/>
        </w:rPr>
      </w:pPr>
      <w:hyperlink w:anchor="_Toc384116582" w:history="1">
        <w:r w:rsidR="00AF2B35" w:rsidRPr="00250480">
          <w:rPr>
            <w:rStyle w:val="Hyperlink"/>
            <w:rFonts w:ascii="Calibri" w:hAnsi="Calibri" w:cs="Calibri"/>
            <w:noProof/>
          </w:rPr>
          <w:t>5</w:t>
        </w:r>
        <w:r w:rsidR="00AF2B35" w:rsidRPr="00280C53">
          <w:rPr>
            <w:rFonts w:ascii="Calibri" w:hAnsi="Calibri"/>
            <w:b w:val="0"/>
            <w:caps w:val="0"/>
            <w:noProof/>
            <w:color w:val="auto"/>
            <w:sz w:val="22"/>
            <w:szCs w:val="22"/>
            <w:lang w:val="en-US"/>
          </w:rPr>
          <w:tab/>
        </w:r>
        <w:r w:rsidR="00AF2B35" w:rsidRPr="00250480">
          <w:rPr>
            <w:rStyle w:val="Hyperlink"/>
            <w:rFonts w:ascii="Calibri" w:hAnsi="Calibri" w:cs="Calibri"/>
            <w:noProof/>
          </w:rPr>
          <w:t>Variable Data Dictionary</w:t>
        </w:r>
        <w:r w:rsidR="00AF2B35">
          <w:rPr>
            <w:noProof/>
            <w:webHidden/>
          </w:rPr>
          <w:tab/>
        </w:r>
        <w:r w:rsidR="00AF2B35">
          <w:rPr>
            <w:noProof/>
            <w:webHidden/>
          </w:rPr>
          <w:fldChar w:fldCharType="begin"/>
        </w:r>
        <w:r w:rsidR="00AF2B35">
          <w:rPr>
            <w:noProof/>
            <w:webHidden/>
          </w:rPr>
          <w:instrText xml:space="preserve"> PAGEREF _Toc384116582 \h </w:instrText>
        </w:r>
        <w:r w:rsidR="00AF2B35">
          <w:rPr>
            <w:noProof/>
            <w:webHidden/>
          </w:rPr>
        </w:r>
        <w:r w:rsidR="00AF2B35">
          <w:rPr>
            <w:noProof/>
            <w:webHidden/>
          </w:rPr>
          <w:fldChar w:fldCharType="separate"/>
        </w:r>
        <w:r w:rsidR="00AF2B35">
          <w:rPr>
            <w:noProof/>
            <w:webHidden/>
          </w:rPr>
          <w:t>9</w:t>
        </w:r>
        <w:r w:rsidR="00AF2B35">
          <w:rPr>
            <w:noProof/>
            <w:webHidden/>
          </w:rPr>
          <w:fldChar w:fldCharType="end"/>
        </w:r>
      </w:hyperlink>
    </w:p>
    <w:p w:rsidR="00AF2B35" w:rsidRPr="00280C53" w:rsidRDefault="00011511">
      <w:pPr>
        <w:pStyle w:val="TOC2"/>
        <w:rPr>
          <w:rFonts w:ascii="Calibri" w:hAnsi="Calibri"/>
          <w:b w:val="0"/>
          <w:caps w:val="0"/>
          <w:sz w:val="22"/>
          <w:szCs w:val="22"/>
        </w:rPr>
      </w:pPr>
      <w:hyperlink w:anchor="_Toc384116583" w:history="1">
        <w:r w:rsidR="00AF2B35" w:rsidRPr="00250480">
          <w:rPr>
            <w:rStyle w:val="Hyperlink"/>
            <w:rFonts w:ascii="Calibri" w:hAnsi="Calibri" w:cs="Calibri"/>
          </w:rPr>
          <w:t>5.1</w:t>
        </w:r>
        <w:r w:rsidR="00AF2B35" w:rsidRPr="00280C53">
          <w:rPr>
            <w:rFonts w:ascii="Calibri" w:hAnsi="Calibri"/>
            <w:b w:val="0"/>
            <w:caps w:val="0"/>
            <w:sz w:val="22"/>
            <w:szCs w:val="22"/>
          </w:rPr>
          <w:tab/>
        </w:r>
        <w:r w:rsidR="00AF2B35" w:rsidRPr="00250480">
          <w:rPr>
            <w:rStyle w:val="Hyperlink"/>
            <w:rFonts w:ascii="Calibri" w:hAnsi="Calibri" w:cs="Calibri"/>
          </w:rPr>
          <w:t>User defined typedef definition/declaration</w:t>
        </w:r>
        <w:r w:rsidR="00AF2B35">
          <w:rPr>
            <w:webHidden/>
          </w:rPr>
          <w:tab/>
        </w:r>
        <w:r w:rsidR="00AF2B35">
          <w:rPr>
            <w:webHidden/>
          </w:rPr>
          <w:fldChar w:fldCharType="begin"/>
        </w:r>
        <w:r w:rsidR="00AF2B35">
          <w:rPr>
            <w:webHidden/>
          </w:rPr>
          <w:instrText xml:space="preserve"> PAGEREF _Toc384116583 \h </w:instrText>
        </w:r>
        <w:r w:rsidR="00AF2B35">
          <w:rPr>
            <w:webHidden/>
          </w:rPr>
        </w:r>
        <w:r w:rsidR="00AF2B35">
          <w:rPr>
            <w:webHidden/>
          </w:rPr>
          <w:fldChar w:fldCharType="separate"/>
        </w:r>
        <w:r w:rsidR="00AF2B35">
          <w:rPr>
            <w:webHidden/>
          </w:rPr>
          <w:t>9</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584" w:history="1">
        <w:r w:rsidR="00AF2B35" w:rsidRPr="00250480">
          <w:rPr>
            <w:rStyle w:val="Hyperlink"/>
            <w:rFonts w:ascii="Calibri" w:hAnsi="Calibri" w:cs="Calibri"/>
          </w:rPr>
          <w:t>5.2</w:t>
        </w:r>
        <w:r w:rsidR="00AF2B35" w:rsidRPr="00280C53">
          <w:rPr>
            <w:rFonts w:ascii="Calibri" w:hAnsi="Calibri"/>
            <w:b w:val="0"/>
            <w:caps w:val="0"/>
            <w:sz w:val="22"/>
            <w:szCs w:val="22"/>
          </w:rPr>
          <w:tab/>
        </w:r>
        <w:r w:rsidR="00AF2B35" w:rsidRPr="00250480">
          <w:rPr>
            <w:rStyle w:val="Hyperlink"/>
            <w:rFonts w:ascii="Calibri" w:hAnsi="Calibri" w:cs="Calibri"/>
          </w:rPr>
          <w:t>Variable definition for enumerated types</w:t>
        </w:r>
        <w:r w:rsidR="00AF2B35">
          <w:rPr>
            <w:webHidden/>
          </w:rPr>
          <w:tab/>
        </w:r>
        <w:r w:rsidR="00AF2B35">
          <w:rPr>
            <w:webHidden/>
          </w:rPr>
          <w:fldChar w:fldCharType="begin"/>
        </w:r>
        <w:r w:rsidR="00AF2B35">
          <w:rPr>
            <w:webHidden/>
          </w:rPr>
          <w:instrText xml:space="preserve"> PAGEREF _Toc384116584 \h </w:instrText>
        </w:r>
        <w:r w:rsidR="00AF2B35">
          <w:rPr>
            <w:webHidden/>
          </w:rPr>
        </w:r>
        <w:r w:rsidR="00AF2B35">
          <w:rPr>
            <w:webHidden/>
          </w:rPr>
          <w:fldChar w:fldCharType="separate"/>
        </w:r>
        <w:r w:rsidR="00AF2B35">
          <w:rPr>
            <w:webHidden/>
          </w:rPr>
          <w:t>9</w:t>
        </w:r>
        <w:r w:rsidR="00AF2B35">
          <w:rPr>
            <w:webHidden/>
          </w:rPr>
          <w:fldChar w:fldCharType="end"/>
        </w:r>
      </w:hyperlink>
    </w:p>
    <w:p w:rsidR="00AF2B35" w:rsidRPr="00280C53" w:rsidRDefault="00011511">
      <w:pPr>
        <w:pStyle w:val="TOC1"/>
        <w:rPr>
          <w:rFonts w:ascii="Calibri" w:hAnsi="Calibri"/>
          <w:b w:val="0"/>
          <w:caps w:val="0"/>
          <w:noProof/>
          <w:color w:val="auto"/>
          <w:sz w:val="22"/>
          <w:szCs w:val="22"/>
          <w:lang w:val="en-US"/>
        </w:rPr>
      </w:pPr>
      <w:hyperlink w:anchor="_Toc384116585" w:history="1">
        <w:r w:rsidR="00AF2B35" w:rsidRPr="00250480">
          <w:rPr>
            <w:rStyle w:val="Hyperlink"/>
            <w:rFonts w:ascii="Calibri" w:hAnsi="Calibri" w:cs="Calibri"/>
            <w:noProof/>
          </w:rPr>
          <w:t>6</w:t>
        </w:r>
        <w:r w:rsidR="00AF2B35" w:rsidRPr="00280C53">
          <w:rPr>
            <w:rFonts w:ascii="Calibri" w:hAnsi="Calibri"/>
            <w:b w:val="0"/>
            <w:caps w:val="0"/>
            <w:noProof/>
            <w:color w:val="auto"/>
            <w:sz w:val="22"/>
            <w:szCs w:val="22"/>
            <w:lang w:val="en-US"/>
          </w:rPr>
          <w:tab/>
        </w:r>
        <w:r w:rsidR="00AF2B35" w:rsidRPr="00250480">
          <w:rPr>
            <w:rStyle w:val="Hyperlink"/>
            <w:rFonts w:ascii="Calibri" w:hAnsi="Calibri" w:cs="Calibri"/>
            <w:noProof/>
          </w:rPr>
          <w:t>Constant Data Dictionary</w:t>
        </w:r>
        <w:r w:rsidR="00AF2B35">
          <w:rPr>
            <w:noProof/>
            <w:webHidden/>
          </w:rPr>
          <w:tab/>
        </w:r>
        <w:r w:rsidR="00AF2B35">
          <w:rPr>
            <w:noProof/>
            <w:webHidden/>
          </w:rPr>
          <w:fldChar w:fldCharType="begin"/>
        </w:r>
        <w:r w:rsidR="00AF2B35">
          <w:rPr>
            <w:noProof/>
            <w:webHidden/>
          </w:rPr>
          <w:instrText xml:space="preserve"> PAGEREF _Toc384116585 \h </w:instrText>
        </w:r>
        <w:r w:rsidR="00AF2B35">
          <w:rPr>
            <w:noProof/>
            <w:webHidden/>
          </w:rPr>
        </w:r>
        <w:r w:rsidR="00AF2B35">
          <w:rPr>
            <w:noProof/>
            <w:webHidden/>
          </w:rPr>
          <w:fldChar w:fldCharType="separate"/>
        </w:r>
        <w:r w:rsidR="00AF2B35">
          <w:rPr>
            <w:noProof/>
            <w:webHidden/>
          </w:rPr>
          <w:t>10</w:t>
        </w:r>
        <w:r w:rsidR="00AF2B35">
          <w:rPr>
            <w:noProof/>
            <w:webHidden/>
          </w:rPr>
          <w:fldChar w:fldCharType="end"/>
        </w:r>
      </w:hyperlink>
    </w:p>
    <w:p w:rsidR="00AF2B35" w:rsidRPr="00280C53" w:rsidRDefault="00011511">
      <w:pPr>
        <w:pStyle w:val="TOC2"/>
        <w:rPr>
          <w:rFonts w:ascii="Calibri" w:hAnsi="Calibri"/>
          <w:b w:val="0"/>
          <w:caps w:val="0"/>
          <w:sz w:val="22"/>
          <w:szCs w:val="22"/>
        </w:rPr>
      </w:pPr>
      <w:hyperlink w:anchor="_Toc384116586" w:history="1">
        <w:r w:rsidR="00AF2B35" w:rsidRPr="00250480">
          <w:rPr>
            <w:rStyle w:val="Hyperlink"/>
            <w:rFonts w:ascii="Calibri" w:hAnsi="Calibri" w:cs="Calibri"/>
          </w:rPr>
          <w:t>6.1</w:t>
        </w:r>
        <w:r w:rsidR="00AF2B35" w:rsidRPr="00280C53">
          <w:rPr>
            <w:rFonts w:ascii="Calibri" w:hAnsi="Calibri"/>
            <w:b w:val="0"/>
            <w:caps w:val="0"/>
            <w:sz w:val="22"/>
            <w:szCs w:val="22"/>
          </w:rPr>
          <w:tab/>
        </w:r>
        <w:r w:rsidR="00AF2B35" w:rsidRPr="00250480">
          <w:rPr>
            <w:rStyle w:val="Hyperlink"/>
            <w:rFonts w:ascii="Calibri" w:hAnsi="Calibri" w:cs="Calibri"/>
          </w:rPr>
          <w:t>Program(fixed) Constants</w:t>
        </w:r>
        <w:r w:rsidR="00AF2B35">
          <w:rPr>
            <w:webHidden/>
          </w:rPr>
          <w:tab/>
        </w:r>
        <w:r w:rsidR="00AF2B35">
          <w:rPr>
            <w:webHidden/>
          </w:rPr>
          <w:fldChar w:fldCharType="begin"/>
        </w:r>
        <w:r w:rsidR="00AF2B35">
          <w:rPr>
            <w:webHidden/>
          </w:rPr>
          <w:instrText xml:space="preserve"> PAGEREF _Toc384116586 \h </w:instrText>
        </w:r>
        <w:r w:rsidR="00AF2B35">
          <w:rPr>
            <w:webHidden/>
          </w:rPr>
        </w:r>
        <w:r w:rsidR="00AF2B35">
          <w:rPr>
            <w:webHidden/>
          </w:rPr>
          <w:fldChar w:fldCharType="separate"/>
        </w:r>
        <w:r w:rsidR="00AF2B35">
          <w:rPr>
            <w:webHidden/>
          </w:rPr>
          <w:t>10</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587" w:history="1">
        <w:r w:rsidR="00AF2B35" w:rsidRPr="00250480">
          <w:rPr>
            <w:rStyle w:val="Hyperlink"/>
            <w:rFonts w:ascii="Calibri" w:hAnsi="Calibri" w:cs="Calibri"/>
          </w:rPr>
          <w:t>6.1.1</w:t>
        </w:r>
        <w:r w:rsidR="00AF2B35" w:rsidRPr="00280C53">
          <w:rPr>
            <w:rFonts w:ascii="Calibri" w:hAnsi="Calibri"/>
            <w:b w:val="0"/>
            <w:caps w:val="0"/>
            <w:sz w:val="22"/>
            <w:szCs w:val="22"/>
          </w:rPr>
          <w:tab/>
        </w:r>
        <w:r w:rsidR="00AF2B35" w:rsidRPr="00250480">
          <w:rPr>
            <w:rStyle w:val="Hyperlink"/>
            <w:rFonts w:ascii="Calibri" w:hAnsi="Calibri" w:cs="Calibri"/>
          </w:rPr>
          <w:t>Embedded Constants</w:t>
        </w:r>
        <w:r w:rsidR="00AF2B35">
          <w:rPr>
            <w:webHidden/>
          </w:rPr>
          <w:tab/>
        </w:r>
        <w:r w:rsidR="00AF2B35">
          <w:rPr>
            <w:webHidden/>
          </w:rPr>
          <w:fldChar w:fldCharType="begin"/>
        </w:r>
        <w:r w:rsidR="00AF2B35">
          <w:rPr>
            <w:webHidden/>
          </w:rPr>
          <w:instrText xml:space="preserve"> PAGEREF _Toc384116587 \h </w:instrText>
        </w:r>
        <w:r w:rsidR="00AF2B35">
          <w:rPr>
            <w:webHidden/>
          </w:rPr>
        </w:r>
        <w:r w:rsidR="00AF2B35">
          <w:rPr>
            <w:webHidden/>
          </w:rPr>
          <w:fldChar w:fldCharType="separate"/>
        </w:r>
        <w:r w:rsidR="00AF2B35">
          <w:rPr>
            <w:webHidden/>
          </w:rPr>
          <w:t>10</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588" w:history="1">
        <w:r w:rsidR="00AF2B35" w:rsidRPr="00250480">
          <w:rPr>
            <w:rStyle w:val="Hyperlink"/>
            <w:rFonts w:ascii="Calibri" w:hAnsi="Calibri" w:cs="Calibri"/>
          </w:rPr>
          <w:t>6.1.1.1</w:t>
        </w:r>
        <w:r w:rsidR="00AF2B35" w:rsidRPr="00280C53">
          <w:rPr>
            <w:rFonts w:ascii="Calibri" w:hAnsi="Calibri"/>
            <w:b w:val="0"/>
            <w:caps w:val="0"/>
            <w:sz w:val="22"/>
            <w:szCs w:val="22"/>
          </w:rPr>
          <w:tab/>
        </w:r>
        <w:r w:rsidR="00AF2B35" w:rsidRPr="00250480">
          <w:rPr>
            <w:rStyle w:val="Hyperlink"/>
            <w:rFonts w:ascii="Calibri" w:hAnsi="Calibri" w:cs="Calibri"/>
          </w:rPr>
          <w:t>Local</w:t>
        </w:r>
        <w:r w:rsidR="00AF2B35">
          <w:rPr>
            <w:webHidden/>
          </w:rPr>
          <w:tab/>
        </w:r>
        <w:r w:rsidR="00AF2B35">
          <w:rPr>
            <w:webHidden/>
          </w:rPr>
          <w:fldChar w:fldCharType="begin"/>
        </w:r>
        <w:r w:rsidR="00AF2B35">
          <w:rPr>
            <w:webHidden/>
          </w:rPr>
          <w:instrText xml:space="preserve"> PAGEREF _Toc384116588 \h </w:instrText>
        </w:r>
        <w:r w:rsidR="00AF2B35">
          <w:rPr>
            <w:webHidden/>
          </w:rPr>
        </w:r>
        <w:r w:rsidR="00AF2B35">
          <w:rPr>
            <w:webHidden/>
          </w:rPr>
          <w:fldChar w:fldCharType="separate"/>
        </w:r>
        <w:r w:rsidR="00AF2B35">
          <w:rPr>
            <w:webHidden/>
          </w:rPr>
          <w:t>10</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589" w:history="1">
        <w:r w:rsidR="00AF2B35" w:rsidRPr="00250480">
          <w:rPr>
            <w:rStyle w:val="Hyperlink"/>
            <w:rFonts w:ascii="Calibri" w:hAnsi="Calibri" w:cs="Calibri"/>
          </w:rPr>
          <w:t>6.1.1.2</w:t>
        </w:r>
        <w:r w:rsidR="00AF2B35" w:rsidRPr="00280C53">
          <w:rPr>
            <w:rFonts w:ascii="Calibri" w:hAnsi="Calibri"/>
            <w:b w:val="0"/>
            <w:caps w:val="0"/>
            <w:sz w:val="22"/>
            <w:szCs w:val="22"/>
          </w:rPr>
          <w:tab/>
        </w:r>
        <w:r w:rsidR="00AF2B35" w:rsidRPr="00250480">
          <w:rPr>
            <w:rStyle w:val="Hyperlink"/>
            <w:rFonts w:ascii="Calibri" w:hAnsi="Calibri" w:cs="Calibri"/>
          </w:rPr>
          <w:t>Global</w:t>
        </w:r>
        <w:r w:rsidR="00AF2B35">
          <w:rPr>
            <w:webHidden/>
          </w:rPr>
          <w:tab/>
        </w:r>
        <w:r w:rsidR="00AF2B35">
          <w:rPr>
            <w:webHidden/>
          </w:rPr>
          <w:fldChar w:fldCharType="begin"/>
        </w:r>
        <w:r w:rsidR="00AF2B35">
          <w:rPr>
            <w:webHidden/>
          </w:rPr>
          <w:instrText xml:space="preserve"> PAGEREF _Toc384116589 \h </w:instrText>
        </w:r>
        <w:r w:rsidR="00AF2B35">
          <w:rPr>
            <w:webHidden/>
          </w:rPr>
        </w:r>
        <w:r w:rsidR="00AF2B35">
          <w:rPr>
            <w:webHidden/>
          </w:rPr>
          <w:fldChar w:fldCharType="separate"/>
        </w:r>
        <w:r w:rsidR="00AF2B35">
          <w:rPr>
            <w:webHidden/>
          </w:rPr>
          <w:t>10</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590" w:history="1">
        <w:r w:rsidR="00AF2B35" w:rsidRPr="00250480">
          <w:rPr>
            <w:rStyle w:val="Hyperlink"/>
            <w:rFonts w:ascii="Calibri" w:hAnsi="Calibri" w:cs="Calibri"/>
          </w:rPr>
          <w:t>6.1.2</w:t>
        </w:r>
        <w:r w:rsidR="00AF2B35" w:rsidRPr="00280C53">
          <w:rPr>
            <w:rFonts w:ascii="Calibri" w:hAnsi="Calibri"/>
            <w:b w:val="0"/>
            <w:caps w:val="0"/>
            <w:sz w:val="22"/>
            <w:szCs w:val="22"/>
          </w:rPr>
          <w:tab/>
        </w:r>
        <w:r w:rsidR="00AF2B35" w:rsidRPr="00250480">
          <w:rPr>
            <w:rStyle w:val="Hyperlink"/>
            <w:rFonts w:ascii="Calibri" w:hAnsi="Calibri" w:cs="Calibri"/>
          </w:rPr>
          <w:t>Module specific Lookup Tables Constants</w:t>
        </w:r>
        <w:r w:rsidR="00AF2B35">
          <w:rPr>
            <w:webHidden/>
          </w:rPr>
          <w:tab/>
        </w:r>
        <w:r w:rsidR="00AF2B35">
          <w:rPr>
            <w:webHidden/>
          </w:rPr>
          <w:fldChar w:fldCharType="begin"/>
        </w:r>
        <w:r w:rsidR="00AF2B35">
          <w:rPr>
            <w:webHidden/>
          </w:rPr>
          <w:instrText xml:space="preserve"> PAGEREF _Toc384116590 \h </w:instrText>
        </w:r>
        <w:r w:rsidR="00AF2B35">
          <w:rPr>
            <w:webHidden/>
          </w:rPr>
        </w:r>
        <w:r w:rsidR="00AF2B35">
          <w:rPr>
            <w:webHidden/>
          </w:rPr>
          <w:fldChar w:fldCharType="separate"/>
        </w:r>
        <w:r w:rsidR="00AF2B35">
          <w:rPr>
            <w:webHidden/>
          </w:rPr>
          <w:t>10</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591" w:history="1">
        <w:r w:rsidR="00AF2B35" w:rsidRPr="00250480">
          <w:rPr>
            <w:rStyle w:val="Hyperlink"/>
            <w:rFonts w:ascii="Calibri" w:hAnsi="Calibri" w:cs="Calibri"/>
          </w:rPr>
          <w:t>6.1.3</w:t>
        </w:r>
        <w:r w:rsidR="00AF2B35" w:rsidRPr="00280C53">
          <w:rPr>
            <w:rFonts w:ascii="Calibri" w:hAnsi="Calibri"/>
            <w:b w:val="0"/>
            <w:caps w:val="0"/>
            <w:sz w:val="22"/>
            <w:szCs w:val="22"/>
          </w:rPr>
          <w:tab/>
        </w:r>
        <w:r w:rsidR="00AF2B35" w:rsidRPr="00250480">
          <w:rPr>
            <w:rStyle w:val="Hyperlink"/>
            <w:rFonts w:ascii="Calibri" w:hAnsi="Calibri" w:cs="Calibri"/>
          </w:rPr>
          <w:t>Library Functions / Macros</w:t>
        </w:r>
        <w:r w:rsidR="00AF2B35">
          <w:rPr>
            <w:webHidden/>
          </w:rPr>
          <w:tab/>
        </w:r>
        <w:r w:rsidR="00AF2B35">
          <w:rPr>
            <w:webHidden/>
          </w:rPr>
          <w:fldChar w:fldCharType="begin"/>
        </w:r>
        <w:r w:rsidR="00AF2B35">
          <w:rPr>
            <w:webHidden/>
          </w:rPr>
          <w:instrText xml:space="preserve"> PAGEREF _Toc384116591 \h </w:instrText>
        </w:r>
        <w:r w:rsidR="00AF2B35">
          <w:rPr>
            <w:webHidden/>
          </w:rPr>
        </w:r>
        <w:r w:rsidR="00AF2B35">
          <w:rPr>
            <w:webHidden/>
          </w:rPr>
          <w:fldChar w:fldCharType="separate"/>
        </w:r>
        <w:r w:rsidR="00AF2B35">
          <w:rPr>
            <w:webHidden/>
          </w:rPr>
          <w:t>10</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592" w:history="1">
        <w:r w:rsidR="00AF2B35" w:rsidRPr="00250480">
          <w:rPr>
            <w:rStyle w:val="Hyperlink"/>
            <w:rFonts w:ascii="Calibri" w:hAnsi="Calibri" w:cs="Calibri"/>
          </w:rPr>
          <w:t>6.1.4</w:t>
        </w:r>
        <w:r w:rsidR="00AF2B35" w:rsidRPr="00280C53">
          <w:rPr>
            <w:rFonts w:ascii="Calibri" w:hAnsi="Calibri"/>
            <w:b w:val="0"/>
            <w:caps w:val="0"/>
            <w:sz w:val="22"/>
            <w:szCs w:val="22"/>
          </w:rPr>
          <w:tab/>
        </w:r>
        <w:r w:rsidR="00AF2B35" w:rsidRPr="00250480">
          <w:rPr>
            <w:rStyle w:val="Hyperlink"/>
            <w:rFonts w:ascii="Calibri" w:hAnsi="Calibri" w:cs="Calibri"/>
          </w:rPr>
          <w:t>Data Hiding Functions</w:t>
        </w:r>
        <w:r w:rsidR="00AF2B35">
          <w:rPr>
            <w:webHidden/>
          </w:rPr>
          <w:tab/>
        </w:r>
        <w:r w:rsidR="00AF2B35">
          <w:rPr>
            <w:webHidden/>
          </w:rPr>
          <w:fldChar w:fldCharType="begin"/>
        </w:r>
        <w:r w:rsidR="00AF2B35">
          <w:rPr>
            <w:webHidden/>
          </w:rPr>
          <w:instrText xml:space="preserve"> PAGEREF _Toc384116592 \h </w:instrText>
        </w:r>
        <w:r w:rsidR="00AF2B35">
          <w:rPr>
            <w:webHidden/>
          </w:rPr>
        </w:r>
        <w:r w:rsidR="00AF2B35">
          <w:rPr>
            <w:webHidden/>
          </w:rPr>
          <w:fldChar w:fldCharType="separate"/>
        </w:r>
        <w:r w:rsidR="00AF2B35">
          <w:rPr>
            <w:webHidden/>
          </w:rPr>
          <w:t>11</w:t>
        </w:r>
        <w:r w:rsidR="00AF2B35">
          <w:rPr>
            <w:webHidden/>
          </w:rPr>
          <w:fldChar w:fldCharType="end"/>
        </w:r>
      </w:hyperlink>
    </w:p>
    <w:p w:rsidR="00AF2B35" w:rsidRPr="00280C53" w:rsidRDefault="00011511">
      <w:pPr>
        <w:pStyle w:val="TOC1"/>
        <w:rPr>
          <w:rFonts w:ascii="Calibri" w:hAnsi="Calibri"/>
          <w:b w:val="0"/>
          <w:caps w:val="0"/>
          <w:noProof/>
          <w:color w:val="auto"/>
          <w:sz w:val="22"/>
          <w:szCs w:val="22"/>
          <w:lang w:val="en-US"/>
        </w:rPr>
      </w:pPr>
      <w:hyperlink w:anchor="_Toc384116593" w:history="1">
        <w:r w:rsidR="00AF2B35" w:rsidRPr="00250480">
          <w:rPr>
            <w:rStyle w:val="Hyperlink"/>
            <w:rFonts w:ascii="Calibri" w:hAnsi="Calibri" w:cs="Calibri"/>
            <w:noProof/>
          </w:rPr>
          <w:t>7</w:t>
        </w:r>
        <w:r w:rsidR="00AF2B35" w:rsidRPr="00280C53">
          <w:rPr>
            <w:rFonts w:ascii="Calibri" w:hAnsi="Calibri"/>
            <w:b w:val="0"/>
            <w:caps w:val="0"/>
            <w:noProof/>
            <w:color w:val="auto"/>
            <w:sz w:val="22"/>
            <w:szCs w:val="22"/>
            <w:lang w:val="en-US"/>
          </w:rPr>
          <w:tab/>
        </w:r>
        <w:r w:rsidR="00AF2B35" w:rsidRPr="00250480">
          <w:rPr>
            <w:rStyle w:val="Hyperlink"/>
            <w:rFonts w:ascii="Calibri" w:hAnsi="Calibri" w:cs="Calibri"/>
            <w:noProof/>
          </w:rPr>
          <w:t>Software Module Implementation</w:t>
        </w:r>
        <w:r w:rsidR="00AF2B35">
          <w:rPr>
            <w:noProof/>
            <w:webHidden/>
          </w:rPr>
          <w:tab/>
        </w:r>
        <w:r w:rsidR="00AF2B35">
          <w:rPr>
            <w:noProof/>
            <w:webHidden/>
          </w:rPr>
          <w:fldChar w:fldCharType="begin"/>
        </w:r>
        <w:r w:rsidR="00AF2B35">
          <w:rPr>
            <w:noProof/>
            <w:webHidden/>
          </w:rPr>
          <w:instrText xml:space="preserve"> PAGEREF _Toc384116593 \h </w:instrText>
        </w:r>
        <w:r w:rsidR="00AF2B35">
          <w:rPr>
            <w:noProof/>
            <w:webHidden/>
          </w:rPr>
        </w:r>
        <w:r w:rsidR="00AF2B35">
          <w:rPr>
            <w:noProof/>
            <w:webHidden/>
          </w:rPr>
          <w:fldChar w:fldCharType="separate"/>
        </w:r>
        <w:r w:rsidR="00AF2B35">
          <w:rPr>
            <w:noProof/>
            <w:webHidden/>
          </w:rPr>
          <w:t>12</w:t>
        </w:r>
        <w:r w:rsidR="00AF2B35">
          <w:rPr>
            <w:noProof/>
            <w:webHidden/>
          </w:rPr>
          <w:fldChar w:fldCharType="end"/>
        </w:r>
      </w:hyperlink>
    </w:p>
    <w:p w:rsidR="00AF2B35" w:rsidRPr="00280C53" w:rsidRDefault="00011511">
      <w:pPr>
        <w:pStyle w:val="TOC2"/>
        <w:rPr>
          <w:rFonts w:ascii="Calibri" w:hAnsi="Calibri"/>
          <w:b w:val="0"/>
          <w:caps w:val="0"/>
          <w:sz w:val="22"/>
          <w:szCs w:val="22"/>
        </w:rPr>
      </w:pPr>
      <w:hyperlink w:anchor="_Toc384116594" w:history="1">
        <w:r w:rsidR="00AF2B35" w:rsidRPr="00250480">
          <w:rPr>
            <w:rStyle w:val="Hyperlink"/>
            <w:rFonts w:ascii="Calibri" w:hAnsi="Calibri" w:cs="Calibri"/>
          </w:rPr>
          <w:t>7.1</w:t>
        </w:r>
        <w:r w:rsidR="00AF2B35" w:rsidRPr="00280C53">
          <w:rPr>
            <w:rFonts w:ascii="Calibri" w:hAnsi="Calibri"/>
            <w:b w:val="0"/>
            <w:caps w:val="0"/>
            <w:sz w:val="22"/>
            <w:szCs w:val="22"/>
          </w:rPr>
          <w:tab/>
        </w:r>
        <w:r w:rsidR="00AF2B35" w:rsidRPr="00250480">
          <w:rPr>
            <w:rStyle w:val="Hyperlink"/>
            <w:rFonts w:ascii="Calibri" w:hAnsi="Calibri" w:cs="Calibri"/>
          </w:rPr>
          <w:t>Initialization Functions</w:t>
        </w:r>
        <w:r w:rsidR="00AF2B35">
          <w:rPr>
            <w:webHidden/>
          </w:rPr>
          <w:tab/>
        </w:r>
        <w:r w:rsidR="00AF2B35">
          <w:rPr>
            <w:webHidden/>
          </w:rPr>
          <w:fldChar w:fldCharType="begin"/>
        </w:r>
        <w:r w:rsidR="00AF2B35">
          <w:rPr>
            <w:webHidden/>
          </w:rPr>
          <w:instrText xml:space="preserve"> PAGEREF _Toc384116594 \h </w:instrText>
        </w:r>
        <w:r w:rsidR="00AF2B35">
          <w:rPr>
            <w:webHidden/>
          </w:rPr>
        </w:r>
        <w:r w:rsidR="00AF2B35">
          <w:rPr>
            <w:webHidden/>
          </w:rPr>
          <w:fldChar w:fldCharType="separate"/>
        </w:r>
        <w:r w:rsidR="00AF2B35">
          <w:rPr>
            <w:webHidden/>
          </w:rPr>
          <w:t>12</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595" w:history="1">
        <w:r w:rsidR="00AF2B35" w:rsidRPr="00250480">
          <w:rPr>
            <w:rStyle w:val="Hyperlink"/>
            <w:rFonts w:ascii="Calibri" w:hAnsi="Calibri" w:cs="Calibri"/>
          </w:rPr>
          <w:t>7.1.1</w:t>
        </w:r>
        <w:r w:rsidR="00AF2B35" w:rsidRPr="00280C53">
          <w:rPr>
            <w:rFonts w:ascii="Calibri" w:hAnsi="Calibri"/>
            <w:b w:val="0"/>
            <w:caps w:val="0"/>
            <w:sz w:val="22"/>
            <w:szCs w:val="22"/>
          </w:rPr>
          <w:tab/>
        </w:r>
        <w:r w:rsidR="00AF2B35" w:rsidRPr="00250480">
          <w:rPr>
            <w:rStyle w:val="Hyperlink"/>
            <w:rFonts w:ascii="Calibri" w:hAnsi="Calibri" w:cs="Calibri"/>
          </w:rPr>
          <w:t>Init: Dma _Init</w:t>
        </w:r>
        <w:r w:rsidR="00AF2B35">
          <w:rPr>
            <w:webHidden/>
          </w:rPr>
          <w:tab/>
        </w:r>
        <w:r w:rsidR="00AF2B35">
          <w:rPr>
            <w:webHidden/>
          </w:rPr>
          <w:fldChar w:fldCharType="begin"/>
        </w:r>
        <w:r w:rsidR="00AF2B35">
          <w:rPr>
            <w:webHidden/>
          </w:rPr>
          <w:instrText xml:space="preserve"> PAGEREF _Toc384116595 \h </w:instrText>
        </w:r>
        <w:r w:rsidR="00AF2B35">
          <w:rPr>
            <w:webHidden/>
          </w:rPr>
        </w:r>
        <w:r w:rsidR="00AF2B35">
          <w:rPr>
            <w:webHidden/>
          </w:rPr>
          <w:fldChar w:fldCharType="separate"/>
        </w:r>
        <w:r w:rsidR="00AF2B35">
          <w:rPr>
            <w:webHidden/>
          </w:rPr>
          <w:t>12</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596" w:history="1">
        <w:r w:rsidR="00AF2B35" w:rsidRPr="00250480">
          <w:rPr>
            <w:rStyle w:val="Hyperlink"/>
            <w:rFonts w:ascii="Calibri" w:hAnsi="Calibri" w:cs="Calibri"/>
          </w:rPr>
          <w:t>7.1.1.1</w:t>
        </w:r>
        <w:r w:rsidR="00AF2B35" w:rsidRPr="00280C53">
          <w:rPr>
            <w:rFonts w:ascii="Calibri" w:hAnsi="Calibri"/>
            <w:b w:val="0"/>
            <w:caps w:val="0"/>
            <w:sz w:val="22"/>
            <w:szCs w:val="22"/>
          </w:rPr>
          <w:tab/>
        </w:r>
        <w:r w:rsidR="00AF2B35" w:rsidRPr="00250480">
          <w:rPr>
            <w:rStyle w:val="Hyperlink"/>
            <w:rFonts w:ascii="Calibri" w:hAnsi="Calibri" w:cs="Calibri"/>
          </w:rPr>
          <w:t>Design Rationale</w:t>
        </w:r>
        <w:r w:rsidR="00AF2B35">
          <w:rPr>
            <w:webHidden/>
          </w:rPr>
          <w:tab/>
        </w:r>
        <w:r w:rsidR="00AF2B35">
          <w:rPr>
            <w:webHidden/>
          </w:rPr>
          <w:fldChar w:fldCharType="begin"/>
        </w:r>
        <w:r w:rsidR="00AF2B35">
          <w:rPr>
            <w:webHidden/>
          </w:rPr>
          <w:instrText xml:space="preserve"> PAGEREF _Toc384116596 \h </w:instrText>
        </w:r>
        <w:r w:rsidR="00AF2B35">
          <w:rPr>
            <w:webHidden/>
          </w:rPr>
        </w:r>
        <w:r w:rsidR="00AF2B35">
          <w:rPr>
            <w:webHidden/>
          </w:rPr>
          <w:fldChar w:fldCharType="separate"/>
        </w:r>
        <w:r w:rsidR="00AF2B35">
          <w:rPr>
            <w:webHidden/>
          </w:rPr>
          <w:t>12</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597" w:history="1">
        <w:r w:rsidR="00AF2B35" w:rsidRPr="00250480">
          <w:rPr>
            <w:rStyle w:val="Hyperlink"/>
            <w:rFonts w:ascii="Calibri" w:hAnsi="Calibri" w:cs="Calibri"/>
          </w:rPr>
          <w:t>7.1.1.1.1</w:t>
        </w:r>
        <w:r w:rsidR="00AF2B35" w:rsidRPr="00280C53">
          <w:rPr>
            <w:rFonts w:ascii="Calibri" w:hAnsi="Calibri"/>
            <w:b w:val="0"/>
            <w:caps w:val="0"/>
            <w:sz w:val="22"/>
            <w:szCs w:val="22"/>
          </w:rPr>
          <w:tab/>
        </w:r>
        <w:r w:rsidR="00AF2B35" w:rsidRPr="00250480">
          <w:rPr>
            <w:rStyle w:val="Hyperlink"/>
            <w:rFonts w:ascii="Calibri" w:hAnsi="Calibri" w:cs="Calibri"/>
          </w:rPr>
          <w:t>MPU Settings</w:t>
        </w:r>
        <w:r w:rsidR="00AF2B35">
          <w:rPr>
            <w:webHidden/>
          </w:rPr>
          <w:tab/>
        </w:r>
        <w:r w:rsidR="00AF2B35">
          <w:rPr>
            <w:webHidden/>
          </w:rPr>
          <w:fldChar w:fldCharType="begin"/>
        </w:r>
        <w:r w:rsidR="00AF2B35">
          <w:rPr>
            <w:webHidden/>
          </w:rPr>
          <w:instrText xml:space="preserve"> PAGEREF _Toc384116597 \h </w:instrText>
        </w:r>
        <w:r w:rsidR="00AF2B35">
          <w:rPr>
            <w:webHidden/>
          </w:rPr>
        </w:r>
        <w:r w:rsidR="00AF2B35">
          <w:rPr>
            <w:webHidden/>
          </w:rPr>
          <w:fldChar w:fldCharType="separate"/>
        </w:r>
        <w:r w:rsidR="00AF2B35">
          <w:rPr>
            <w:webHidden/>
          </w:rPr>
          <w:t>12</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598" w:history="1">
        <w:r w:rsidR="00AF2B35" w:rsidRPr="00250480">
          <w:rPr>
            <w:rStyle w:val="Hyperlink"/>
            <w:rFonts w:ascii="Calibri" w:hAnsi="Calibri" w:cs="Calibri"/>
          </w:rPr>
          <w:t>7.1.1.1.2</w:t>
        </w:r>
        <w:r w:rsidR="00AF2B35" w:rsidRPr="00280C53">
          <w:rPr>
            <w:rFonts w:ascii="Calibri" w:hAnsi="Calibri"/>
            <w:b w:val="0"/>
            <w:caps w:val="0"/>
            <w:sz w:val="22"/>
            <w:szCs w:val="22"/>
          </w:rPr>
          <w:tab/>
        </w:r>
        <w:r w:rsidR="00AF2B35" w:rsidRPr="00250480">
          <w:rPr>
            <w:rStyle w:val="Hyperlink"/>
            <w:rFonts w:ascii="Calibri" w:hAnsi="Calibri" w:cs="Calibri"/>
          </w:rPr>
          <w:t>Priority Assignments</w:t>
        </w:r>
        <w:r w:rsidR="00AF2B35">
          <w:rPr>
            <w:webHidden/>
          </w:rPr>
          <w:tab/>
        </w:r>
        <w:r w:rsidR="00AF2B35">
          <w:rPr>
            <w:webHidden/>
          </w:rPr>
          <w:fldChar w:fldCharType="begin"/>
        </w:r>
        <w:r w:rsidR="00AF2B35">
          <w:rPr>
            <w:webHidden/>
          </w:rPr>
          <w:instrText xml:space="preserve"> PAGEREF _Toc384116598 \h </w:instrText>
        </w:r>
        <w:r w:rsidR="00AF2B35">
          <w:rPr>
            <w:webHidden/>
          </w:rPr>
        </w:r>
        <w:r w:rsidR="00AF2B35">
          <w:rPr>
            <w:webHidden/>
          </w:rPr>
          <w:fldChar w:fldCharType="separate"/>
        </w:r>
        <w:r w:rsidR="00AF2B35">
          <w:rPr>
            <w:webHidden/>
          </w:rPr>
          <w:t>12</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599" w:history="1">
        <w:r w:rsidR="00AF2B35" w:rsidRPr="00250480">
          <w:rPr>
            <w:rStyle w:val="Hyperlink"/>
            <w:rFonts w:ascii="Calibri" w:hAnsi="Calibri" w:cs="Calibri"/>
          </w:rPr>
          <w:t>7.1.1.1.3</w:t>
        </w:r>
        <w:r w:rsidR="00AF2B35" w:rsidRPr="00280C53">
          <w:rPr>
            <w:rFonts w:ascii="Calibri" w:hAnsi="Calibri"/>
            <w:b w:val="0"/>
            <w:caps w:val="0"/>
            <w:sz w:val="22"/>
            <w:szCs w:val="22"/>
          </w:rPr>
          <w:tab/>
        </w:r>
        <w:r w:rsidR="00AF2B35" w:rsidRPr="00250480">
          <w:rPr>
            <w:rStyle w:val="Hyperlink"/>
            <w:rFonts w:ascii="Calibri" w:hAnsi="Calibri" w:cs="Calibri"/>
          </w:rPr>
          <w:t>FlsTst Group (Channels 0 and 1)</w:t>
        </w:r>
        <w:r w:rsidR="00AF2B35">
          <w:rPr>
            <w:webHidden/>
          </w:rPr>
          <w:tab/>
        </w:r>
        <w:r w:rsidR="00AF2B35">
          <w:rPr>
            <w:webHidden/>
          </w:rPr>
          <w:fldChar w:fldCharType="begin"/>
        </w:r>
        <w:r w:rsidR="00AF2B35">
          <w:rPr>
            <w:webHidden/>
          </w:rPr>
          <w:instrText xml:space="preserve"> PAGEREF _Toc384116599 \h </w:instrText>
        </w:r>
        <w:r w:rsidR="00AF2B35">
          <w:rPr>
            <w:webHidden/>
          </w:rPr>
        </w:r>
        <w:r w:rsidR="00AF2B35">
          <w:rPr>
            <w:webHidden/>
          </w:rPr>
          <w:fldChar w:fldCharType="separate"/>
        </w:r>
        <w:r w:rsidR="00AF2B35">
          <w:rPr>
            <w:webHidden/>
          </w:rPr>
          <w:t>12</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600" w:history="1">
        <w:r w:rsidR="00AF2B35" w:rsidRPr="00250480">
          <w:rPr>
            <w:rStyle w:val="Hyperlink"/>
            <w:rFonts w:ascii="Calibri" w:hAnsi="Calibri" w:cs="Calibri"/>
          </w:rPr>
          <w:t>7.1.1.2</w:t>
        </w:r>
        <w:r w:rsidR="00AF2B35" w:rsidRPr="00280C53">
          <w:rPr>
            <w:rFonts w:ascii="Calibri" w:hAnsi="Calibri"/>
            <w:b w:val="0"/>
            <w:caps w:val="0"/>
            <w:sz w:val="22"/>
            <w:szCs w:val="22"/>
          </w:rPr>
          <w:tab/>
        </w:r>
        <w:r w:rsidR="00AF2B35" w:rsidRPr="00250480">
          <w:rPr>
            <w:rStyle w:val="Hyperlink"/>
            <w:rFonts w:ascii="Calibri" w:hAnsi="Calibri" w:cs="Calibri"/>
          </w:rPr>
          <w:t>Initialize DMA Registers</w:t>
        </w:r>
        <w:r w:rsidR="00AF2B35">
          <w:rPr>
            <w:webHidden/>
          </w:rPr>
          <w:tab/>
        </w:r>
        <w:r w:rsidR="00AF2B35">
          <w:rPr>
            <w:webHidden/>
          </w:rPr>
          <w:fldChar w:fldCharType="begin"/>
        </w:r>
        <w:r w:rsidR="00AF2B35">
          <w:rPr>
            <w:webHidden/>
          </w:rPr>
          <w:instrText xml:space="preserve"> PAGEREF _Toc384116600 \h </w:instrText>
        </w:r>
        <w:r w:rsidR="00AF2B35">
          <w:rPr>
            <w:webHidden/>
          </w:rPr>
        </w:r>
        <w:r w:rsidR="00AF2B35">
          <w:rPr>
            <w:webHidden/>
          </w:rPr>
          <w:fldChar w:fldCharType="separate"/>
        </w:r>
        <w:r w:rsidR="00AF2B35">
          <w:rPr>
            <w:webHidden/>
          </w:rPr>
          <w:t>12</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601" w:history="1">
        <w:r w:rsidR="00AF2B35" w:rsidRPr="00250480">
          <w:rPr>
            <w:rStyle w:val="Hyperlink"/>
            <w:rFonts w:ascii="Calibri" w:hAnsi="Calibri" w:cs="Calibri"/>
          </w:rPr>
          <w:t>7.1.1.3</w:t>
        </w:r>
        <w:r w:rsidR="00AF2B35" w:rsidRPr="00280C53">
          <w:rPr>
            <w:rFonts w:ascii="Calibri" w:hAnsi="Calibri"/>
            <w:b w:val="0"/>
            <w:caps w:val="0"/>
            <w:sz w:val="22"/>
            <w:szCs w:val="22"/>
          </w:rPr>
          <w:tab/>
        </w:r>
        <w:r w:rsidR="00AF2B35" w:rsidRPr="00250480">
          <w:rPr>
            <w:rStyle w:val="Hyperlink"/>
            <w:rFonts w:ascii="Calibri" w:hAnsi="Calibri" w:cs="Calibri"/>
          </w:rPr>
          <w:t>Module Outputs</w:t>
        </w:r>
        <w:r w:rsidR="00AF2B35">
          <w:rPr>
            <w:webHidden/>
          </w:rPr>
          <w:tab/>
        </w:r>
        <w:r w:rsidR="00AF2B35">
          <w:rPr>
            <w:webHidden/>
          </w:rPr>
          <w:fldChar w:fldCharType="begin"/>
        </w:r>
        <w:r w:rsidR="00AF2B35">
          <w:rPr>
            <w:webHidden/>
          </w:rPr>
          <w:instrText xml:space="preserve"> PAGEREF _Toc384116601 \h </w:instrText>
        </w:r>
        <w:r w:rsidR="00AF2B35">
          <w:rPr>
            <w:webHidden/>
          </w:rPr>
        </w:r>
        <w:r w:rsidR="00AF2B35">
          <w:rPr>
            <w:webHidden/>
          </w:rPr>
          <w:fldChar w:fldCharType="separate"/>
        </w:r>
        <w:r w:rsidR="00AF2B35">
          <w:rPr>
            <w:webHidden/>
          </w:rPr>
          <w:t>12</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602" w:history="1">
        <w:r w:rsidR="00AF2B35" w:rsidRPr="00250480">
          <w:rPr>
            <w:rStyle w:val="Hyperlink"/>
            <w:rFonts w:ascii="Calibri" w:hAnsi="Calibri" w:cs="Calibri"/>
          </w:rPr>
          <w:t>7.1.1.4</w:t>
        </w:r>
        <w:r w:rsidR="00AF2B35" w:rsidRPr="00280C53">
          <w:rPr>
            <w:rFonts w:ascii="Calibri" w:hAnsi="Calibri"/>
            <w:b w:val="0"/>
            <w:caps w:val="0"/>
            <w:sz w:val="22"/>
            <w:szCs w:val="22"/>
          </w:rPr>
          <w:tab/>
        </w:r>
        <w:r w:rsidR="00AF2B35" w:rsidRPr="00250480">
          <w:rPr>
            <w:rStyle w:val="Hyperlink"/>
            <w:rFonts w:ascii="Calibri" w:hAnsi="Calibri" w:cs="Calibri"/>
          </w:rPr>
          <w:t>Module Internal</w:t>
        </w:r>
        <w:r w:rsidR="00AF2B35">
          <w:rPr>
            <w:webHidden/>
          </w:rPr>
          <w:tab/>
        </w:r>
        <w:r w:rsidR="00AF2B35">
          <w:rPr>
            <w:webHidden/>
          </w:rPr>
          <w:fldChar w:fldCharType="begin"/>
        </w:r>
        <w:r w:rsidR="00AF2B35">
          <w:rPr>
            <w:webHidden/>
          </w:rPr>
          <w:instrText xml:space="preserve"> PAGEREF _Toc384116602 \h </w:instrText>
        </w:r>
        <w:r w:rsidR="00AF2B35">
          <w:rPr>
            <w:webHidden/>
          </w:rPr>
        </w:r>
        <w:r w:rsidR="00AF2B35">
          <w:rPr>
            <w:webHidden/>
          </w:rPr>
          <w:fldChar w:fldCharType="separate"/>
        </w:r>
        <w:r w:rsidR="00AF2B35">
          <w:rPr>
            <w:webHidden/>
          </w:rPr>
          <w:t>13</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603" w:history="1">
        <w:r w:rsidR="00AF2B35" w:rsidRPr="00250480">
          <w:rPr>
            <w:rStyle w:val="Hyperlink"/>
            <w:rFonts w:ascii="Calibri" w:hAnsi="Calibri" w:cs="Calibri"/>
          </w:rPr>
          <w:t>7.2</w:t>
        </w:r>
        <w:r w:rsidR="00AF2B35" w:rsidRPr="00280C53">
          <w:rPr>
            <w:rFonts w:ascii="Calibri" w:hAnsi="Calibri"/>
            <w:b w:val="0"/>
            <w:caps w:val="0"/>
            <w:sz w:val="22"/>
            <w:szCs w:val="22"/>
          </w:rPr>
          <w:tab/>
        </w:r>
        <w:r w:rsidR="00AF2B35" w:rsidRPr="00250480">
          <w:rPr>
            <w:rStyle w:val="Hyperlink"/>
            <w:rFonts w:ascii="Calibri" w:hAnsi="Calibri" w:cs="Calibri"/>
          </w:rPr>
          <w:t>PERIODIC FUNCTIONS</w:t>
        </w:r>
        <w:r w:rsidR="00AF2B35">
          <w:rPr>
            <w:webHidden/>
          </w:rPr>
          <w:tab/>
        </w:r>
        <w:r w:rsidR="00AF2B35">
          <w:rPr>
            <w:webHidden/>
          </w:rPr>
          <w:fldChar w:fldCharType="begin"/>
        </w:r>
        <w:r w:rsidR="00AF2B35">
          <w:rPr>
            <w:webHidden/>
          </w:rPr>
          <w:instrText xml:space="preserve"> PAGEREF _Toc384116603 \h </w:instrText>
        </w:r>
        <w:r w:rsidR="00AF2B35">
          <w:rPr>
            <w:webHidden/>
          </w:rPr>
        </w:r>
        <w:r w:rsidR="00AF2B35">
          <w:rPr>
            <w:webHidden/>
          </w:rPr>
          <w:fldChar w:fldCharType="separate"/>
        </w:r>
        <w:r w:rsidR="00AF2B35">
          <w:rPr>
            <w:webHidden/>
          </w:rPr>
          <w:t>13</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604" w:history="1">
        <w:r w:rsidR="00AF2B35" w:rsidRPr="00250480">
          <w:rPr>
            <w:rStyle w:val="Hyperlink"/>
            <w:rFonts w:ascii="Calibri" w:hAnsi="Calibri" w:cs="Calibri"/>
          </w:rPr>
          <w:t>7.2.1</w:t>
        </w:r>
        <w:r w:rsidR="00AF2B35" w:rsidRPr="00280C53">
          <w:rPr>
            <w:rFonts w:ascii="Calibri" w:hAnsi="Calibri"/>
            <w:b w:val="0"/>
            <w:caps w:val="0"/>
            <w:sz w:val="22"/>
            <w:szCs w:val="22"/>
          </w:rPr>
          <w:tab/>
        </w:r>
        <w:r w:rsidR="00AF2B35" w:rsidRPr="00250480">
          <w:rPr>
            <w:rStyle w:val="Hyperlink"/>
            <w:rFonts w:ascii="Calibri" w:hAnsi="Calibri" w:cs="Calibri"/>
          </w:rPr>
          <w:t>Per: Dma _Per1</w:t>
        </w:r>
        <w:r w:rsidR="00AF2B35">
          <w:rPr>
            <w:webHidden/>
          </w:rPr>
          <w:tab/>
        </w:r>
        <w:r w:rsidR="00AF2B35">
          <w:rPr>
            <w:webHidden/>
          </w:rPr>
          <w:fldChar w:fldCharType="begin"/>
        </w:r>
        <w:r w:rsidR="00AF2B35">
          <w:rPr>
            <w:webHidden/>
          </w:rPr>
          <w:instrText xml:space="preserve"> PAGEREF _Toc384116604 \h </w:instrText>
        </w:r>
        <w:r w:rsidR="00AF2B35">
          <w:rPr>
            <w:webHidden/>
          </w:rPr>
        </w:r>
        <w:r w:rsidR="00AF2B35">
          <w:rPr>
            <w:webHidden/>
          </w:rPr>
          <w:fldChar w:fldCharType="separate"/>
        </w:r>
        <w:r w:rsidR="00AF2B35">
          <w:rPr>
            <w:webHidden/>
          </w:rPr>
          <w:t>13</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605" w:history="1">
        <w:r w:rsidR="00AF2B35" w:rsidRPr="00250480">
          <w:rPr>
            <w:rStyle w:val="Hyperlink"/>
            <w:rFonts w:ascii="Calibri" w:hAnsi="Calibri" w:cs="Calibri"/>
          </w:rPr>
          <w:t>7.2.1.1</w:t>
        </w:r>
        <w:r w:rsidR="00AF2B35" w:rsidRPr="00280C53">
          <w:rPr>
            <w:rFonts w:ascii="Calibri" w:hAnsi="Calibri"/>
            <w:b w:val="0"/>
            <w:caps w:val="0"/>
            <w:sz w:val="22"/>
            <w:szCs w:val="22"/>
          </w:rPr>
          <w:tab/>
        </w:r>
        <w:r w:rsidR="00AF2B35" w:rsidRPr="00250480">
          <w:rPr>
            <w:rStyle w:val="Hyperlink"/>
            <w:rFonts w:ascii="Calibri" w:hAnsi="Calibri" w:cs="Calibri"/>
          </w:rPr>
          <w:t>Design Rationale</w:t>
        </w:r>
        <w:r w:rsidR="00AF2B35">
          <w:rPr>
            <w:webHidden/>
          </w:rPr>
          <w:tab/>
        </w:r>
        <w:r w:rsidR="00AF2B35">
          <w:rPr>
            <w:webHidden/>
          </w:rPr>
          <w:fldChar w:fldCharType="begin"/>
        </w:r>
        <w:r w:rsidR="00AF2B35">
          <w:rPr>
            <w:webHidden/>
          </w:rPr>
          <w:instrText xml:space="preserve"> PAGEREF _Toc384116605 \h </w:instrText>
        </w:r>
        <w:r w:rsidR="00AF2B35">
          <w:rPr>
            <w:webHidden/>
          </w:rPr>
        </w:r>
        <w:r w:rsidR="00AF2B35">
          <w:rPr>
            <w:webHidden/>
          </w:rPr>
          <w:fldChar w:fldCharType="separate"/>
        </w:r>
        <w:r w:rsidR="00AF2B35">
          <w:rPr>
            <w:webHidden/>
          </w:rPr>
          <w:t>13</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606" w:history="1">
        <w:r w:rsidR="00AF2B35" w:rsidRPr="00250480">
          <w:rPr>
            <w:rStyle w:val="Hyperlink"/>
            <w:rFonts w:ascii="Calibri" w:hAnsi="Calibri" w:cs="Calibri"/>
          </w:rPr>
          <w:t>7.2.1.2</w:t>
        </w:r>
        <w:r w:rsidR="00AF2B35" w:rsidRPr="00280C53">
          <w:rPr>
            <w:rFonts w:ascii="Calibri" w:hAnsi="Calibri"/>
            <w:b w:val="0"/>
            <w:caps w:val="0"/>
            <w:sz w:val="22"/>
            <w:szCs w:val="22"/>
          </w:rPr>
          <w:tab/>
        </w:r>
        <w:r w:rsidR="00AF2B35" w:rsidRPr="00250480">
          <w:rPr>
            <w:rStyle w:val="Hyperlink"/>
            <w:rFonts w:ascii="Calibri" w:hAnsi="Calibri" w:cs="Calibri"/>
          </w:rPr>
          <w:t>Store Module Inputs to Local copies</w:t>
        </w:r>
        <w:r w:rsidR="00AF2B35">
          <w:rPr>
            <w:webHidden/>
          </w:rPr>
          <w:tab/>
        </w:r>
        <w:r w:rsidR="00AF2B35">
          <w:rPr>
            <w:webHidden/>
          </w:rPr>
          <w:fldChar w:fldCharType="begin"/>
        </w:r>
        <w:r w:rsidR="00AF2B35">
          <w:rPr>
            <w:webHidden/>
          </w:rPr>
          <w:instrText xml:space="preserve"> PAGEREF _Toc384116606 \h </w:instrText>
        </w:r>
        <w:r w:rsidR="00AF2B35">
          <w:rPr>
            <w:webHidden/>
          </w:rPr>
        </w:r>
        <w:r w:rsidR="00AF2B35">
          <w:rPr>
            <w:webHidden/>
          </w:rPr>
          <w:fldChar w:fldCharType="separate"/>
        </w:r>
        <w:r w:rsidR="00AF2B35">
          <w:rPr>
            <w:webHidden/>
          </w:rPr>
          <w:t>13</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607" w:history="1">
        <w:r w:rsidR="00AF2B35" w:rsidRPr="00250480">
          <w:rPr>
            <w:rStyle w:val="Hyperlink"/>
            <w:rFonts w:ascii="Calibri" w:hAnsi="Calibri" w:cs="Calibri"/>
          </w:rPr>
          <w:t>7.2.1.3</w:t>
        </w:r>
        <w:r w:rsidR="00AF2B35" w:rsidRPr="00280C53">
          <w:rPr>
            <w:rFonts w:ascii="Calibri" w:hAnsi="Calibri"/>
            <w:b w:val="0"/>
            <w:caps w:val="0"/>
            <w:sz w:val="22"/>
            <w:szCs w:val="22"/>
          </w:rPr>
          <w:tab/>
        </w:r>
        <w:r w:rsidR="00AF2B35" w:rsidRPr="00250480">
          <w:rPr>
            <w:rStyle w:val="Hyperlink"/>
            <w:rFonts w:ascii="Calibri" w:hAnsi="Calibri" w:cs="Calibri"/>
          </w:rPr>
          <w:t>Clear DMA RAM Buffers</w:t>
        </w:r>
        <w:r w:rsidR="00AF2B35">
          <w:rPr>
            <w:webHidden/>
          </w:rPr>
          <w:tab/>
        </w:r>
        <w:r w:rsidR="00AF2B35">
          <w:rPr>
            <w:webHidden/>
          </w:rPr>
          <w:fldChar w:fldCharType="begin"/>
        </w:r>
        <w:r w:rsidR="00AF2B35">
          <w:rPr>
            <w:webHidden/>
          </w:rPr>
          <w:instrText xml:space="preserve"> PAGEREF _Toc384116607 \h </w:instrText>
        </w:r>
        <w:r w:rsidR="00AF2B35">
          <w:rPr>
            <w:webHidden/>
          </w:rPr>
        </w:r>
        <w:r w:rsidR="00AF2B35">
          <w:rPr>
            <w:webHidden/>
          </w:rPr>
          <w:fldChar w:fldCharType="separate"/>
        </w:r>
        <w:r w:rsidR="00AF2B35">
          <w:rPr>
            <w:webHidden/>
          </w:rPr>
          <w:t>13</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608" w:history="1">
        <w:r w:rsidR="00AF2B35" w:rsidRPr="00250480">
          <w:rPr>
            <w:rStyle w:val="Hyperlink"/>
            <w:rFonts w:ascii="Calibri" w:hAnsi="Calibri" w:cs="Calibri"/>
          </w:rPr>
          <w:t>7.2.1.4</w:t>
        </w:r>
        <w:r w:rsidR="00AF2B35" w:rsidRPr="00280C53">
          <w:rPr>
            <w:rFonts w:ascii="Calibri" w:hAnsi="Calibri"/>
            <w:b w:val="0"/>
            <w:caps w:val="0"/>
            <w:sz w:val="22"/>
            <w:szCs w:val="22"/>
          </w:rPr>
          <w:tab/>
        </w:r>
        <w:r w:rsidR="00AF2B35" w:rsidRPr="00250480">
          <w:rPr>
            <w:rStyle w:val="Hyperlink"/>
            <w:rFonts w:ascii="Calibri" w:hAnsi="Calibri" w:cs="Calibri"/>
          </w:rPr>
          <w:t>Store Local copy of outputs into Module Outputs</w:t>
        </w:r>
        <w:r w:rsidR="00AF2B35">
          <w:rPr>
            <w:webHidden/>
          </w:rPr>
          <w:tab/>
        </w:r>
        <w:r w:rsidR="00AF2B35">
          <w:rPr>
            <w:webHidden/>
          </w:rPr>
          <w:fldChar w:fldCharType="begin"/>
        </w:r>
        <w:r w:rsidR="00AF2B35">
          <w:rPr>
            <w:webHidden/>
          </w:rPr>
          <w:instrText xml:space="preserve"> PAGEREF _Toc384116608 \h </w:instrText>
        </w:r>
        <w:r w:rsidR="00AF2B35">
          <w:rPr>
            <w:webHidden/>
          </w:rPr>
        </w:r>
        <w:r w:rsidR="00AF2B35">
          <w:rPr>
            <w:webHidden/>
          </w:rPr>
          <w:fldChar w:fldCharType="separate"/>
        </w:r>
        <w:r w:rsidR="00AF2B35">
          <w:rPr>
            <w:webHidden/>
          </w:rPr>
          <w:t>13</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609" w:history="1">
        <w:r w:rsidR="00AF2B35" w:rsidRPr="00250480">
          <w:rPr>
            <w:rStyle w:val="Hyperlink"/>
            <w:rFonts w:ascii="Calibri" w:hAnsi="Calibri" w:cs="Calibri"/>
          </w:rPr>
          <w:t>7.3</w:t>
        </w:r>
        <w:r w:rsidR="00AF2B35" w:rsidRPr="00280C53">
          <w:rPr>
            <w:rFonts w:ascii="Calibri" w:hAnsi="Calibri"/>
            <w:b w:val="0"/>
            <w:caps w:val="0"/>
            <w:sz w:val="22"/>
            <w:szCs w:val="22"/>
          </w:rPr>
          <w:tab/>
        </w:r>
        <w:r w:rsidR="00AF2B35" w:rsidRPr="00250480">
          <w:rPr>
            <w:rStyle w:val="Hyperlink"/>
            <w:rFonts w:ascii="Calibri" w:hAnsi="Calibri" w:cs="Calibri"/>
          </w:rPr>
          <w:t>Interrupt Functions</w:t>
        </w:r>
        <w:r w:rsidR="00AF2B35">
          <w:rPr>
            <w:webHidden/>
          </w:rPr>
          <w:tab/>
        </w:r>
        <w:r w:rsidR="00AF2B35">
          <w:rPr>
            <w:webHidden/>
          </w:rPr>
          <w:fldChar w:fldCharType="begin"/>
        </w:r>
        <w:r w:rsidR="00AF2B35">
          <w:rPr>
            <w:webHidden/>
          </w:rPr>
          <w:instrText xml:space="preserve"> PAGEREF _Toc384116609 \h </w:instrText>
        </w:r>
        <w:r w:rsidR="00AF2B35">
          <w:rPr>
            <w:webHidden/>
          </w:rPr>
        </w:r>
        <w:r w:rsidR="00AF2B35">
          <w:rPr>
            <w:webHidden/>
          </w:rPr>
          <w:fldChar w:fldCharType="separate"/>
        </w:r>
        <w:r w:rsidR="00AF2B35">
          <w:rPr>
            <w:webHidden/>
          </w:rPr>
          <w:t>13</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610" w:history="1">
        <w:r w:rsidR="00AF2B35" w:rsidRPr="00250480">
          <w:rPr>
            <w:rStyle w:val="Hyperlink"/>
            <w:rFonts w:ascii="Calibri" w:hAnsi="Calibri" w:cs="Calibri"/>
          </w:rPr>
          <w:t>7.4</w:t>
        </w:r>
        <w:r w:rsidR="00AF2B35" w:rsidRPr="00280C53">
          <w:rPr>
            <w:rFonts w:ascii="Calibri" w:hAnsi="Calibri"/>
            <w:b w:val="0"/>
            <w:caps w:val="0"/>
            <w:sz w:val="22"/>
            <w:szCs w:val="22"/>
          </w:rPr>
          <w:tab/>
        </w:r>
        <w:r w:rsidR="00AF2B35" w:rsidRPr="00250480">
          <w:rPr>
            <w:rStyle w:val="Hyperlink"/>
            <w:rFonts w:ascii="Calibri" w:hAnsi="Calibri" w:cs="Calibri"/>
          </w:rPr>
          <w:t>TRANSIENT FUNCTIONS</w:t>
        </w:r>
        <w:r w:rsidR="00AF2B35">
          <w:rPr>
            <w:webHidden/>
          </w:rPr>
          <w:tab/>
        </w:r>
        <w:r w:rsidR="00AF2B35">
          <w:rPr>
            <w:webHidden/>
          </w:rPr>
          <w:fldChar w:fldCharType="begin"/>
        </w:r>
        <w:r w:rsidR="00AF2B35">
          <w:rPr>
            <w:webHidden/>
          </w:rPr>
          <w:instrText xml:space="preserve"> PAGEREF _Toc384116610 \h </w:instrText>
        </w:r>
        <w:r w:rsidR="00AF2B35">
          <w:rPr>
            <w:webHidden/>
          </w:rPr>
        </w:r>
        <w:r w:rsidR="00AF2B35">
          <w:rPr>
            <w:webHidden/>
          </w:rPr>
          <w:fldChar w:fldCharType="separate"/>
        </w:r>
        <w:r w:rsidR="00AF2B35">
          <w:rPr>
            <w:webHidden/>
          </w:rPr>
          <w:t>13</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611" w:history="1">
        <w:r w:rsidR="00AF2B35" w:rsidRPr="00250480">
          <w:rPr>
            <w:rStyle w:val="Hyperlink"/>
            <w:rFonts w:ascii="Calibri" w:hAnsi="Calibri" w:cs="Calibri"/>
          </w:rPr>
          <w:t>7.5</w:t>
        </w:r>
        <w:r w:rsidR="00AF2B35" w:rsidRPr="00280C53">
          <w:rPr>
            <w:rFonts w:ascii="Calibri" w:hAnsi="Calibri"/>
            <w:b w:val="0"/>
            <w:caps w:val="0"/>
            <w:sz w:val="22"/>
            <w:szCs w:val="22"/>
          </w:rPr>
          <w:tab/>
        </w:r>
        <w:r w:rsidR="00AF2B35" w:rsidRPr="00250480">
          <w:rPr>
            <w:rStyle w:val="Hyperlink"/>
            <w:rFonts w:ascii="Calibri" w:hAnsi="Calibri" w:cs="Calibri"/>
          </w:rPr>
          <w:t>Serial Communication Functions</w:t>
        </w:r>
        <w:r w:rsidR="00AF2B35">
          <w:rPr>
            <w:webHidden/>
          </w:rPr>
          <w:tab/>
        </w:r>
        <w:r w:rsidR="00AF2B35">
          <w:rPr>
            <w:webHidden/>
          </w:rPr>
          <w:fldChar w:fldCharType="begin"/>
        </w:r>
        <w:r w:rsidR="00AF2B35">
          <w:rPr>
            <w:webHidden/>
          </w:rPr>
          <w:instrText xml:space="preserve"> PAGEREF _Toc384116611 \h </w:instrText>
        </w:r>
        <w:r w:rsidR="00AF2B35">
          <w:rPr>
            <w:webHidden/>
          </w:rPr>
        </w:r>
        <w:r w:rsidR="00AF2B35">
          <w:rPr>
            <w:webHidden/>
          </w:rPr>
          <w:fldChar w:fldCharType="separate"/>
        </w:r>
        <w:r w:rsidR="00AF2B35">
          <w:rPr>
            <w:webHidden/>
          </w:rPr>
          <w:t>13</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612" w:history="1">
        <w:r w:rsidR="00AF2B35" w:rsidRPr="00250480">
          <w:rPr>
            <w:rStyle w:val="Hyperlink"/>
            <w:rFonts w:ascii="Calibri" w:hAnsi="Calibri" w:cs="Calibri"/>
          </w:rPr>
          <w:t>7.6</w:t>
        </w:r>
        <w:r w:rsidR="00AF2B35" w:rsidRPr="00280C53">
          <w:rPr>
            <w:rFonts w:ascii="Calibri" w:hAnsi="Calibri"/>
            <w:b w:val="0"/>
            <w:caps w:val="0"/>
            <w:sz w:val="22"/>
            <w:szCs w:val="22"/>
          </w:rPr>
          <w:tab/>
        </w:r>
        <w:r w:rsidR="00AF2B35" w:rsidRPr="00250480">
          <w:rPr>
            <w:rStyle w:val="Hyperlink"/>
            <w:rFonts w:ascii="Calibri" w:hAnsi="Calibri" w:cs="Calibri"/>
          </w:rPr>
          <w:t>Local Function/Macro Definitions</w:t>
        </w:r>
        <w:r w:rsidR="00AF2B35">
          <w:rPr>
            <w:webHidden/>
          </w:rPr>
          <w:tab/>
        </w:r>
        <w:r w:rsidR="00AF2B35">
          <w:rPr>
            <w:webHidden/>
          </w:rPr>
          <w:fldChar w:fldCharType="begin"/>
        </w:r>
        <w:r w:rsidR="00AF2B35">
          <w:rPr>
            <w:webHidden/>
          </w:rPr>
          <w:instrText xml:space="preserve"> PAGEREF _Toc384116612 \h </w:instrText>
        </w:r>
        <w:r w:rsidR="00AF2B35">
          <w:rPr>
            <w:webHidden/>
          </w:rPr>
        </w:r>
        <w:r w:rsidR="00AF2B35">
          <w:rPr>
            <w:webHidden/>
          </w:rPr>
          <w:fldChar w:fldCharType="separate"/>
        </w:r>
        <w:r w:rsidR="00AF2B35">
          <w:rPr>
            <w:webHidden/>
          </w:rPr>
          <w:t>13</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613" w:history="1">
        <w:r w:rsidR="00AF2B35" w:rsidRPr="00250480">
          <w:rPr>
            <w:rStyle w:val="Hyperlink"/>
            <w:rFonts w:ascii="Calibri" w:hAnsi="Calibri" w:cs="Calibri"/>
          </w:rPr>
          <w:t>7.7</w:t>
        </w:r>
        <w:r w:rsidR="00AF2B35" w:rsidRPr="00280C53">
          <w:rPr>
            <w:rFonts w:ascii="Calibri" w:hAnsi="Calibri"/>
            <w:b w:val="0"/>
            <w:caps w:val="0"/>
            <w:sz w:val="22"/>
            <w:szCs w:val="22"/>
          </w:rPr>
          <w:tab/>
        </w:r>
        <w:r w:rsidR="00AF2B35" w:rsidRPr="00250480">
          <w:rPr>
            <w:rStyle w:val="Hyperlink"/>
            <w:rFonts w:ascii="Calibri" w:hAnsi="Calibri" w:cs="Calibri"/>
          </w:rPr>
          <w:t>GLObAL Function/Macro Definitions</w:t>
        </w:r>
        <w:r w:rsidR="00AF2B35">
          <w:rPr>
            <w:webHidden/>
          </w:rPr>
          <w:tab/>
        </w:r>
        <w:r w:rsidR="00AF2B35">
          <w:rPr>
            <w:webHidden/>
          </w:rPr>
          <w:fldChar w:fldCharType="begin"/>
        </w:r>
        <w:r w:rsidR="00AF2B35">
          <w:rPr>
            <w:webHidden/>
          </w:rPr>
          <w:instrText xml:space="preserve"> PAGEREF _Toc384116613 \h </w:instrText>
        </w:r>
        <w:r w:rsidR="00AF2B35">
          <w:rPr>
            <w:webHidden/>
          </w:rPr>
        </w:r>
        <w:r w:rsidR="00AF2B35">
          <w:rPr>
            <w:webHidden/>
          </w:rPr>
          <w:fldChar w:fldCharType="separate"/>
        </w:r>
        <w:r w:rsidR="00AF2B35">
          <w:rPr>
            <w:webHidden/>
          </w:rPr>
          <w:t>13</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614" w:history="1">
        <w:r w:rsidR="00AF2B35" w:rsidRPr="00250480">
          <w:rPr>
            <w:rStyle w:val="Hyperlink"/>
            <w:rFonts w:ascii="Calibri" w:hAnsi="Calibri" w:cs="Calibri"/>
          </w:rPr>
          <w:t>7.7.1</w:t>
        </w:r>
        <w:r w:rsidR="00AF2B35" w:rsidRPr="00280C53">
          <w:rPr>
            <w:rFonts w:ascii="Calibri" w:hAnsi="Calibri"/>
            <w:b w:val="0"/>
            <w:caps w:val="0"/>
            <w:sz w:val="22"/>
            <w:szCs w:val="22"/>
          </w:rPr>
          <w:tab/>
        </w:r>
        <w:r w:rsidR="00AF2B35" w:rsidRPr="00250480">
          <w:rPr>
            <w:rStyle w:val="Hyperlink"/>
            <w:rFonts w:ascii="Calibri" w:hAnsi="Calibri" w:cs="Calibri"/>
          </w:rPr>
          <w:t>Setup MtrCtrl Groups</w:t>
        </w:r>
        <w:r w:rsidR="00AF2B35">
          <w:rPr>
            <w:webHidden/>
          </w:rPr>
          <w:tab/>
        </w:r>
        <w:r w:rsidR="00AF2B35">
          <w:rPr>
            <w:webHidden/>
          </w:rPr>
          <w:fldChar w:fldCharType="begin"/>
        </w:r>
        <w:r w:rsidR="00AF2B35">
          <w:rPr>
            <w:webHidden/>
          </w:rPr>
          <w:instrText xml:space="preserve"> PAGEREF _Toc384116614 \h </w:instrText>
        </w:r>
        <w:r w:rsidR="00AF2B35">
          <w:rPr>
            <w:webHidden/>
          </w:rPr>
        </w:r>
        <w:r w:rsidR="00AF2B35">
          <w:rPr>
            <w:webHidden/>
          </w:rPr>
          <w:fldChar w:fldCharType="separate"/>
        </w:r>
        <w:r w:rsidR="00AF2B35">
          <w:rPr>
            <w:webHidden/>
          </w:rPr>
          <w:t>13</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615" w:history="1">
        <w:r w:rsidR="00AF2B35" w:rsidRPr="00250480">
          <w:rPr>
            <w:rStyle w:val="Hyperlink"/>
            <w:rFonts w:ascii="Calibri" w:hAnsi="Calibri" w:cs="Calibri"/>
          </w:rPr>
          <w:t>7.7.1.1</w:t>
        </w:r>
        <w:r w:rsidR="00AF2B35" w:rsidRPr="00280C53">
          <w:rPr>
            <w:rFonts w:ascii="Calibri" w:hAnsi="Calibri"/>
            <w:b w:val="0"/>
            <w:caps w:val="0"/>
            <w:sz w:val="22"/>
            <w:szCs w:val="22"/>
          </w:rPr>
          <w:tab/>
        </w:r>
        <w:r w:rsidR="00AF2B35" w:rsidRPr="00250480">
          <w:rPr>
            <w:rStyle w:val="Hyperlink"/>
            <w:rFonts w:ascii="Calibri" w:hAnsi="Calibri" w:cs="Calibri"/>
          </w:rPr>
          <w:t>Description</w:t>
        </w:r>
        <w:r w:rsidR="00AF2B35">
          <w:rPr>
            <w:webHidden/>
          </w:rPr>
          <w:tab/>
        </w:r>
        <w:r w:rsidR="00AF2B35">
          <w:rPr>
            <w:webHidden/>
          </w:rPr>
          <w:fldChar w:fldCharType="begin"/>
        </w:r>
        <w:r w:rsidR="00AF2B35">
          <w:rPr>
            <w:webHidden/>
          </w:rPr>
          <w:instrText xml:space="preserve"> PAGEREF _Toc384116615 \h </w:instrText>
        </w:r>
        <w:r w:rsidR="00AF2B35">
          <w:rPr>
            <w:webHidden/>
          </w:rPr>
        </w:r>
        <w:r w:rsidR="00AF2B35">
          <w:rPr>
            <w:webHidden/>
          </w:rPr>
          <w:fldChar w:fldCharType="separate"/>
        </w:r>
        <w:r w:rsidR="00AF2B35">
          <w:rPr>
            <w:webHidden/>
          </w:rPr>
          <w:t>13</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616" w:history="1">
        <w:r w:rsidR="00AF2B35" w:rsidRPr="00250480">
          <w:rPr>
            <w:rStyle w:val="Hyperlink"/>
            <w:rFonts w:ascii="Calibri" w:hAnsi="Calibri" w:cs="Calibri"/>
          </w:rPr>
          <w:t>7.7.2</w:t>
        </w:r>
        <w:r w:rsidR="00AF2B35" w:rsidRPr="00280C53">
          <w:rPr>
            <w:rFonts w:ascii="Calibri" w:hAnsi="Calibri"/>
            <w:b w:val="0"/>
            <w:caps w:val="0"/>
            <w:sz w:val="22"/>
            <w:szCs w:val="22"/>
          </w:rPr>
          <w:tab/>
        </w:r>
        <w:r w:rsidR="00AF2B35" w:rsidRPr="00250480">
          <w:rPr>
            <w:rStyle w:val="Hyperlink"/>
            <w:rFonts w:ascii="Calibri" w:hAnsi="Calibri" w:cs="Calibri"/>
          </w:rPr>
          <w:t>Setup FlsTst Blocks</w:t>
        </w:r>
        <w:r w:rsidR="00AF2B35">
          <w:rPr>
            <w:webHidden/>
          </w:rPr>
          <w:tab/>
        </w:r>
        <w:r w:rsidR="00AF2B35">
          <w:rPr>
            <w:webHidden/>
          </w:rPr>
          <w:fldChar w:fldCharType="begin"/>
        </w:r>
        <w:r w:rsidR="00AF2B35">
          <w:rPr>
            <w:webHidden/>
          </w:rPr>
          <w:instrText xml:space="preserve"> PAGEREF _Toc384116616 \h </w:instrText>
        </w:r>
        <w:r w:rsidR="00AF2B35">
          <w:rPr>
            <w:webHidden/>
          </w:rPr>
        </w:r>
        <w:r w:rsidR="00AF2B35">
          <w:rPr>
            <w:webHidden/>
          </w:rPr>
          <w:fldChar w:fldCharType="separate"/>
        </w:r>
        <w:r w:rsidR="00AF2B35">
          <w:rPr>
            <w:webHidden/>
          </w:rPr>
          <w:t>14</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617" w:history="1">
        <w:r w:rsidR="00AF2B35" w:rsidRPr="00250480">
          <w:rPr>
            <w:rStyle w:val="Hyperlink"/>
            <w:rFonts w:ascii="Calibri" w:hAnsi="Calibri" w:cs="Calibri"/>
          </w:rPr>
          <w:t>7.7.2.1</w:t>
        </w:r>
        <w:r w:rsidR="00AF2B35" w:rsidRPr="00280C53">
          <w:rPr>
            <w:rFonts w:ascii="Calibri" w:hAnsi="Calibri"/>
            <w:b w:val="0"/>
            <w:caps w:val="0"/>
            <w:sz w:val="22"/>
            <w:szCs w:val="22"/>
          </w:rPr>
          <w:tab/>
        </w:r>
        <w:r w:rsidR="00AF2B35" w:rsidRPr="00250480">
          <w:rPr>
            <w:rStyle w:val="Hyperlink"/>
            <w:rFonts w:ascii="Calibri" w:hAnsi="Calibri" w:cs="Calibri"/>
          </w:rPr>
          <w:t>Description</w:t>
        </w:r>
        <w:r w:rsidR="00AF2B35">
          <w:rPr>
            <w:webHidden/>
          </w:rPr>
          <w:tab/>
        </w:r>
        <w:r w:rsidR="00AF2B35">
          <w:rPr>
            <w:webHidden/>
          </w:rPr>
          <w:fldChar w:fldCharType="begin"/>
        </w:r>
        <w:r w:rsidR="00AF2B35">
          <w:rPr>
            <w:webHidden/>
          </w:rPr>
          <w:instrText xml:space="preserve"> PAGEREF _Toc384116617 \h </w:instrText>
        </w:r>
        <w:r w:rsidR="00AF2B35">
          <w:rPr>
            <w:webHidden/>
          </w:rPr>
        </w:r>
        <w:r w:rsidR="00AF2B35">
          <w:rPr>
            <w:webHidden/>
          </w:rPr>
          <w:fldChar w:fldCharType="separate"/>
        </w:r>
        <w:r w:rsidR="00AF2B35">
          <w:rPr>
            <w:webHidden/>
          </w:rPr>
          <w:t>14</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618" w:history="1">
        <w:r w:rsidR="00AF2B35" w:rsidRPr="00250480">
          <w:rPr>
            <w:rStyle w:val="Hyperlink"/>
            <w:rFonts w:ascii="Calibri" w:hAnsi="Calibri" w:cs="Calibri"/>
          </w:rPr>
          <w:t>7.7.3</w:t>
        </w:r>
        <w:r w:rsidR="00AF2B35" w:rsidRPr="00280C53">
          <w:rPr>
            <w:rFonts w:ascii="Calibri" w:hAnsi="Calibri"/>
            <w:b w:val="0"/>
            <w:caps w:val="0"/>
            <w:sz w:val="22"/>
            <w:szCs w:val="22"/>
          </w:rPr>
          <w:tab/>
        </w:r>
        <w:r w:rsidR="00AF2B35" w:rsidRPr="00250480">
          <w:rPr>
            <w:rStyle w:val="Hyperlink"/>
            <w:rFonts w:ascii="Calibri" w:hAnsi="Calibri" w:cs="Calibri"/>
          </w:rPr>
          <w:t>Enable FlsTst Block</w:t>
        </w:r>
        <w:r w:rsidR="00AF2B35">
          <w:rPr>
            <w:webHidden/>
          </w:rPr>
          <w:tab/>
        </w:r>
        <w:r w:rsidR="00AF2B35">
          <w:rPr>
            <w:webHidden/>
          </w:rPr>
          <w:fldChar w:fldCharType="begin"/>
        </w:r>
        <w:r w:rsidR="00AF2B35">
          <w:rPr>
            <w:webHidden/>
          </w:rPr>
          <w:instrText xml:space="preserve"> PAGEREF _Toc384116618 \h </w:instrText>
        </w:r>
        <w:r w:rsidR="00AF2B35">
          <w:rPr>
            <w:webHidden/>
          </w:rPr>
        </w:r>
        <w:r w:rsidR="00AF2B35">
          <w:rPr>
            <w:webHidden/>
          </w:rPr>
          <w:fldChar w:fldCharType="separate"/>
        </w:r>
        <w:r w:rsidR="00AF2B35">
          <w:rPr>
            <w:webHidden/>
          </w:rPr>
          <w:t>14</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619" w:history="1">
        <w:r w:rsidR="00AF2B35" w:rsidRPr="00250480">
          <w:rPr>
            <w:rStyle w:val="Hyperlink"/>
            <w:rFonts w:ascii="Calibri" w:hAnsi="Calibri" w:cs="Calibri"/>
          </w:rPr>
          <w:t>7.7.3.1</w:t>
        </w:r>
        <w:r w:rsidR="00AF2B35" w:rsidRPr="00280C53">
          <w:rPr>
            <w:rFonts w:ascii="Calibri" w:hAnsi="Calibri"/>
            <w:b w:val="0"/>
            <w:caps w:val="0"/>
            <w:sz w:val="22"/>
            <w:szCs w:val="22"/>
          </w:rPr>
          <w:tab/>
        </w:r>
        <w:r w:rsidR="00AF2B35" w:rsidRPr="00250480">
          <w:rPr>
            <w:rStyle w:val="Hyperlink"/>
            <w:rFonts w:ascii="Calibri" w:hAnsi="Calibri" w:cs="Calibri"/>
          </w:rPr>
          <w:t>Description</w:t>
        </w:r>
        <w:r w:rsidR="00AF2B35">
          <w:rPr>
            <w:webHidden/>
          </w:rPr>
          <w:tab/>
        </w:r>
        <w:r w:rsidR="00AF2B35">
          <w:rPr>
            <w:webHidden/>
          </w:rPr>
          <w:fldChar w:fldCharType="begin"/>
        </w:r>
        <w:r w:rsidR="00AF2B35">
          <w:rPr>
            <w:webHidden/>
          </w:rPr>
          <w:instrText xml:space="preserve"> PAGEREF _Toc384116619 \h </w:instrText>
        </w:r>
        <w:r w:rsidR="00AF2B35">
          <w:rPr>
            <w:webHidden/>
          </w:rPr>
        </w:r>
        <w:r w:rsidR="00AF2B35">
          <w:rPr>
            <w:webHidden/>
          </w:rPr>
          <w:fldChar w:fldCharType="separate"/>
        </w:r>
        <w:r w:rsidR="00AF2B35">
          <w:rPr>
            <w:webHidden/>
          </w:rPr>
          <w:t>14</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620" w:history="1">
        <w:r w:rsidR="00AF2B35" w:rsidRPr="00250480">
          <w:rPr>
            <w:rStyle w:val="Hyperlink"/>
            <w:rFonts w:ascii="Calibri" w:hAnsi="Calibri" w:cs="Calibri"/>
          </w:rPr>
          <w:t>7.7.4</w:t>
        </w:r>
        <w:r w:rsidR="00AF2B35" w:rsidRPr="00280C53">
          <w:rPr>
            <w:rFonts w:ascii="Calibri" w:hAnsi="Calibri"/>
            <w:b w:val="0"/>
            <w:caps w:val="0"/>
            <w:sz w:val="22"/>
            <w:szCs w:val="22"/>
          </w:rPr>
          <w:tab/>
        </w:r>
        <w:r w:rsidR="00AF2B35" w:rsidRPr="00250480">
          <w:rPr>
            <w:rStyle w:val="Hyperlink"/>
            <w:rFonts w:ascii="Calibri" w:hAnsi="Calibri" w:cs="Calibri"/>
          </w:rPr>
          <w:t>Disable FlsTst Block</w:t>
        </w:r>
        <w:r w:rsidR="00AF2B35">
          <w:rPr>
            <w:webHidden/>
          </w:rPr>
          <w:tab/>
        </w:r>
        <w:r w:rsidR="00AF2B35">
          <w:rPr>
            <w:webHidden/>
          </w:rPr>
          <w:fldChar w:fldCharType="begin"/>
        </w:r>
        <w:r w:rsidR="00AF2B35">
          <w:rPr>
            <w:webHidden/>
          </w:rPr>
          <w:instrText xml:space="preserve"> PAGEREF _Toc384116620 \h </w:instrText>
        </w:r>
        <w:r w:rsidR="00AF2B35">
          <w:rPr>
            <w:webHidden/>
          </w:rPr>
        </w:r>
        <w:r w:rsidR="00AF2B35">
          <w:rPr>
            <w:webHidden/>
          </w:rPr>
          <w:fldChar w:fldCharType="separate"/>
        </w:r>
        <w:r w:rsidR="00AF2B35">
          <w:rPr>
            <w:webHidden/>
          </w:rPr>
          <w:t>14</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621" w:history="1">
        <w:r w:rsidR="00AF2B35" w:rsidRPr="00250480">
          <w:rPr>
            <w:rStyle w:val="Hyperlink"/>
            <w:rFonts w:ascii="Calibri" w:hAnsi="Calibri" w:cs="Calibri"/>
          </w:rPr>
          <w:t>7.7.4.1</w:t>
        </w:r>
        <w:r w:rsidR="00AF2B35" w:rsidRPr="00280C53">
          <w:rPr>
            <w:rFonts w:ascii="Calibri" w:hAnsi="Calibri"/>
            <w:b w:val="0"/>
            <w:caps w:val="0"/>
            <w:sz w:val="22"/>
            <w:szCs w:val="22"/>
          </w:rPr>
          <w:tab/>
        </w:r>
        <w:r w:rsidR="00AF2B35" w:rsidRPr="00250480">
          <w:rPr>
            <w:rStyle w:val="Hyperlink"/>
            <w:rFonts w:ascii="Calibri" w:hAnsi="Calibri" w:cs="Calibri"/>
          </w:rPr>
          <w:t>Description</w:t>
        </w:r>
        <w:r w:rsidR="00AF2B35">
          <w:rPr>
            <w:webHidden/>
          </w:rPr>
          <w:tab/>
        </w:r>
        <w:r w:rsidR="00AF2B35">
          <w:rPr>
            <w:webHidden/>
          </w:rPr>
          <w:fldChar w:fldCharType="begin"/>
        </w:r>
        <w:r w:rsidR="00AF2B35">
          <w:rPr>
            <w:webHidden/>
          </w:rPr>
          <w:instrText xml:space="preserve"> PAGEREF _Toc384116621 \h </w:instrText>
        </w:r>
        <w:r w:rsidR="00AF2B35">
          <w:rPr>
            <w:webHidden/>
          </w:rPr>
        </w:r>
        <w:r w:rsidR="00AF2B35">
          <w:rPr>
            <w:webHidden/>
          </w:rPr>
          <w:fldChar w:fldCharType="separate"/>
        </w:r>
        <w:r w:rsidR="00AF2B35">
          <w:rPr>
            <w:webHidden/>
          </w:rPr>
          <w:t>14</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622" w:history="1">
        <w:r w:rsidR="00AF2B35" w:rsidRPr="00250480">
          <w:rPr>
            <w:rStyle w:val="Hyperlink"/>
            <w:rFonts w:ascii="Calibri" w:hAnsi="Calibri" w:cs="Calibri"/>
          </w:rPr>
          <w:t>7.7.5</w:t>
        </w:r>
        <w:r w:rsidR="00AF2B35" w:rsidRPr="00280C53">
          <w:rPr>
            <w:rFonts w:ascii="Calibri" w:hAnsi="Calibri"/>
            <w:b w:val="0"/>
            <w:caps w:val="0"/>
            <w:sz w:val="22"/>
            <w:szCs w:val="22"/>
          </w:rPr>
          <w:tab/>
        </w:r>
        <w:r w:rsidR="00AF2B35" w:rsidRPr="00250480">
          <w:rPr>
            <w:rStyle w:val="Hyperlink"/>
            <w:rFonts w:ascii="Calibri" w:hAnsi="Calibri" w:cs="Calibri"/>
          </w:rPr>
          <w:t>Report DMA MPU Error</w:t>
        </w:r>
        <w:r w:rsidR="00AF2B35">
          <w:rPr>
            <w:webHidden/>
          </w:rPr>
          <w:tab/>
        </w:r>
        <w:r w:rsidR="00AF2B35">
          <w:rPr>
            <w:webHidden/>
          </w:rPr>
          <w:fldChar w:fldCharType="begin"/>
        </w:r>
        <w:r w:rsidR="00AF2B35">
          <w:rPr>
            <w:webHidden/>
          </w:rPr>
          <w:instrText xml:space="preserve"> PAGEREF _Toc384116622 \h </w:instrText>
        </w:r>
        <w:r w:rsidR="00AF2B35">
          <w:rPr>
            <w:webHidden/>
          </w:rPr>
        </w:r>
        <w:r w:rsidR="00AF2B35">
          <w:rPr>
            <w:webHidden/>
          </w:rPr>
          <w:fldChar w:fldCharType="separate"/>
        </w:r>
        <w:r w:rsidR="00AF2B35">
          <w:rPr>
            <w:webHidden/>
          </w:rPr>
          <w:t>14</w:t>
        </w:r>
        <w:r w:rsidR="00AF2B35">
          <w:rPr>
            <w:webHidden/>
          </w:rPr>
          <w:fldChar w:fldCharType="end"/>
        </w:r>
      </w:hyperlink>
    </w:p>
    <w:p w:rsidR="00AF2B35" w:rsidRPr="00280C53" w:rsidRDefault="00011511">
      <w:pPr>
        <w:pStyle w:val="TOC2"/>
        <w:rPr>
          <w:rFonts w:ascii="Calibri" w:hAnsi="Calibri"/>
          <w:b w:val="0"/>
          <w:caps w:val="0"/>
          <w:sz w:val="22"/>
          <w:szCs w:val="22"/>
        </w:rPr>
      </w:pPr>
      <w:hyperlink w:anchor="_Toc384116623" w:history="1">
        <w:r w:rsidR="00AF2B35" w:rsidRPr="00250480">
          <w:rPr>
            <w:rStyle w:val="Hyperlink"/>
            <w:rFonts w:ascii="Calibri" w:hAnsi="Calibri" w:cs="Calibri"/>
          </w:rPr>
          <w:t>7.7.5.1</w:t>
        </w:r>
        <w:r w:rsidR="00AF2B35" w:rsidRPr="00280C53">
          <w:rPr>
            <w:rFonts w:ascii="Calibri" w:hAnsi="Calibri"/>
            <w:b w:val="0"/>
            <w:caps w:val="0"/>
            <w:sz w:val="22"/>
            <w:szCs w:val="22"/>
          </w:rPr>
          <w:tab/>
        </w:r>
        <w:r w:rsidR="00AF2B35" w:rsidRPr="00250480">
          <w:rPr>
            <w:rStyle w:val="Hyperlink"/>
            <w:rFonts w:ascii="Calibri" w:hAnsi="Calibri" w:cs="Calibri"/>
          </w:rPr>
          <w:t>Description</w:t>
        </w:r>
        <w:r w:rsidR="00AF2B35">
          <w:rPr>
            <w:webHidden/>
          </w:rPr>
          <w:tab/>
        </w:r>
        <w:r w:rsidR="00AF2B35">
          <w:rPr>
            <w:webHidden/>
          </w:rPr>
          <w:fldChar w:fldCharType="begin"/>
        </w:r>
        <w:r w:rsidR="00AF2B35">
          <w:rPr>
            <w:webHidden/>
          </w:rPr>
          <w:instrText xml:space="preserve"> PAGEREF _Toc384116623 \h </w:instrText>
        </w:r>
        <w:r w:rsidR="00AF2B35">
          <w:rPr>
            <w:webHidden/>
          </w:rPr>
        </w:r>
        <w:r w:rsidR="00AF2B35">
          <w:rPr>
            <w:webHidden/>
          </w:rPr>
          <w:fldChar w:fldCharType="separate"/>
        </w:r>
        <w:r w:rsidR="00AF2B35">
          <w:rPr>
            <w:webHidden/>
          </w:rPr>
          <w:t>14</w:t>
        </w:r>
        <w:r w:rsidR="00AF2B35">
          <w:rPr>
            <w:webHidden/>
          </w:rPr>
          <w:fldChar w:fldCharType="end"/>
        </w:r>
      </w:hyperlink>
    </w:p>
    <w:p w:rsidR="00AF2B35" w:rsidRPr="00280C53" w:rsidRDefault="00011511">
      <w:pPr>
        <w:pStyle w:val="TOC1"/>
        <w:rPr>
          <w:rFonts w:ascii="Calibri" w:hAnsi="Calibri"/>
          <w:b w:val="0"/>
          <w:caps w:val="0"/>
          <w:noProof/>
          <w:color w:val="auto"/>
          <w:sz w:val="22"/>
          <w:szCs w:val="22"/>
          <w:lang w:val="en-US"/>
        </w:rPr>
      </w:pPr>
      <w:hyperlink w:anchor="_Toc384116624" w:history="1">
        <w:r w:rsidR="00AF2B35" w:rsidRPr="00250480">
          <w:rPr>
            <w:rStyle w:val="Hyperlink"/>
            <w:rFonts w:ascii="Calibri" w:hAnsi="Calibri" w:cs="Calibri"/>
            <w:noProof/>
          </w:rPr>
          <w:t>8</w:t>
        </w:r>
        <w:r w:rsidR="00AF2B35" w:rsidRPr="00280C53">
          <w:rPr>
            <w:rFonts w:ascii="Calibri" w:hAnsi="Calibri"/>
            <w:b w:val="0"/>
            <w:caps w:val="0"/>
            <w:noProof/>
            <w:color w:val="auto"/>
            <w:sz w:val="22"/>
            <w:szCs w:val="22"/>
            <w:lang w:val="en-US"/>
          </w:rPr>
          <w:tab/>
        </w:r>
        <w:r w:rsidR="00AF2B35" w:rsidRPr="00250480">
          <w:rPr>
            <w:rStyle w:val="Hyperlink"/>
            <w:rFonts w:ascii="Calibri" w:hAnsi="Calibri" w:cs="Calibri"/>
            <w:noProof/>
          </w:rPr>
          <w:t>Known Limitations With Design</w:t>
        </w:r>
        <w:r w:rsidR="00AF2B35">
          <w:rPr>
            <w:noProof/>
            <w:webHidden/>
          </w:rPr>
          <w:tab/>
        </w:r>
        <w:r w:rsidR="00AF2B35">
          <w:rPr>
            <w:noProof/>
            <w:webHidden/>
          </w:rPr>
          <w:fldChar w:fldCharType="begin"/>
        </w:r>
        <w:r w:rsidR="00AF2B35">
          <w:rPr>
            <w:noProof/>
            <w:webHidden/>
          </w:rPr>
          <w:instrText xml:space="preserve"> PAGEREF _Toc384116624 \h </w:instrText>
        </w:r>
        <w:r w:rsidR="00AF2B35">
          <w:rPr>
            <w:noProof/>
            <w:webHidden/>
          </w:rPr>
        </w:r>
        <w:r w:rsidR="00AF2B35">
          <w:rPr>
            <w:noProof/>
            <w:webHidden/>
          </w:rPr>
          <w:fldChar w:fldCharType="separate"/>
        </w:r>
        <w:r w:rsidR="00AF2B35">
          <w:rPr>
            <w:noProof/>
            <w:webHidden/>
          </w:rPr>
          <w:t>15</w:t>
        </w:r>
        <w:r w:rsidR="00AF2B35">
          <w:rPr>
            <w:noProof/>
            <w:webHidden/>
          </w:rPr>
          <w:fldChar w:fldCharType="end"/>
        </w:r>
      </w:hyperlink>
    </w:p>
    <w:p w:rsidR="00AF2B35" w:rsidRPr="00280C53" w:rsidRDefault="00011511">
      <w:pPr>
        <w:pStyle w:val="TOC1"/>
        <w:rPr>
          <w:rFonts w:ascii="Calibri" w:hAnsi="Calibri"/>
          <w:b w:val="0"/>
          <w:caps w:val="0"/>
          <w:noProof/>
          <w:color w:val="auto"/>
          <w:sz w:val="22"/>
          <w:szCs w:val="22"/>
          <w:lang w:val="en-US"/>
        </w:rPr>
      </w:pPr>
      <w:hyperlink w:anchor="_Toc384116625" w:history="1">
        <w:r w:rsidR="00AF2B35" w:rsidRPr="00250480">
          <w:rPr>
            <w:rStyle w:val="Hyperlink"/>
            <w:rFonts w:ascii="Calibri" w:hAnsi="Calibri" w:cs="Calibri"/>
            <w:noProof/>
          </w:rPr>
          <w:t>9</w:t>
        </w:r>
        <w:r w:rsidR="00AF2B35" w:rsidRPr="00280C53">
          <w:rPr>
            <w:rFonts w:ascii="Calibri" w:hAnsi="Calibri"/>
            <w:b w:val="0"/>
            <w:caps w:val="0"/>
            <w:noProof/>
            <w:color w:val="auto"/>
            <w:sz w:val="22"/>
            <w:szCs w:val="22"/>
            <w:lang w:val="en-US"/>
          </w:rPr>
          <w:tab/>
        </w:r>
        <w:r w:rsidR="00AF2B35" w:rsidRPr="00250480">
          <w:rPr>
            <w:rStyle w:val="Hyperlink"/>
            <w:rFonts w:ascii="Calibri" w:hAnsi="Calibri" w:cs="Calibri"/>
            <w:noProof/>
          </w:rPr>
          <w:t>UNIT TEST CONSIDERATION</w:t>
        </w:r>
        <w:r w:rsidR="00AF2B35">
          <w:rPr>
            <w:noProof/>
            <w:webHidden/>
          </w:rPr>
          <w:tab/>
        </w:r>
        <w:r w:rsidR="00AF2B35">
          <w:rPr>
            <w:noProof/>
            <w:webHidden/>
          </w:rPr>
          <w:fldChar w:fldCharType="begin"/>
        </w:r>
        <w:r w:rsidR="00AF2B35">
          <w:rPr>
            <w:noProof/>
            <w:webHidden/>
          </w:rPr>
          <w:instrText xml:space="preserve"> PAGEREF _Toc384116625 \h </w:instrText>
        </w:r>
        <w:r w:rsidR="00AF2B35">
          <w:rPr>
            <w:noProof/>
            <w:webHidden/>
          </w:rPr>
        </w:r>
        <w:r w:rsidR="00AF2B35">
          <w:rPr>
            <w:noProof/>
            <w:webHidden/>
          </w:rPr>
          <w:fldChar w:fldCharType="separate"/>
        </w:r>
        <w:r w:rsidR="00AF2B35">
          <w:rPr>
            <w:noProof/>
            <w:webHidden/>
          </w:rPr>
          <w:t>16</w:t>
        </w:r>
        <w:r w:rsidR="00AF2B35">
          <w:rPr>
            <w:noProof/>
            <w:webHidden/>
          </w:rPr>
          <w:fldChar w:fldCharType="end"/>
        </w:r>
      </w:hyperlink>
    </w:p>
    <w:p w:rsidR="00AF2B35" w:rsidRPr="00280C53" w:rsidRDefault="00011511">
      <w:pPr>
        <w:pStyle w:val="TOC1"/>
        <w:rPr>
          <w:rFonts w:ascii="Calibri" w:hAnsi="Calibri"/>
          <w:b w:val="0"/>
          <w:caps w:val="0"/>
          <w:noProof/>
          <w:color w:val="auto"/>
          <w:sz w:val="22"/>
          <w:szCs w:val="22"/>
          <w:lang w:val="en-US"/>
        </w:rPr>
      </w:pPr>
      <w:hyperlink w:anchor="_Toc384116626" w:history="1">
        <w:r w:rsidR="00AF2B35" w:rsidRPr="00250480">
          <w:rPr>
            <w:rStyle w:val="Hyperlink"/>
            <w:rFonts w:ascii="Calibri" w:hAnsi="Calibri" w:cs="Calibri"/>
            <w:noProof/>
          </w:rPr>
          <w:t>10</w:t>
        </w:r>
        <w:r w:rsidR="00AF2B35" w:rsidRPr="00280C53">
          <w:rPr>
            <w:rFonts w:ascii="Calibri" w:hAnsi="Calibri"/>
            <w:b w:val="0"/>
            <w:caps w:val="0"/>
            <w:noProof/>
            <w:color w:val="auto"/>
            <w:sz w:val="22"/>
            <w:szCs w:val="22"/>
            <w:lang w:val="en-US"/>
          </w:rPr>
          <w:tab/>
        </w:r>
        <w:r w:rsidR="00AF2B35" w:rsidRPr="00250480">
          <w:rPr>
            <w:rStyle w:val="Hyperlink"/>
            <w:rFonts w:ascii="Calibri" w:hAnsi="Calibri" w:cs="Calibri"/>
            <w:noProof/>
          </w:rPr>
          <w:t>Appendix A – Configuration Schemes</w:t>
        </w:r>
        <w:r w:rsidR="00AF2B35">
          <w:rPr>
            <w:noProof/>
            <w:webHidden/>
          </w:rPr>
          <w:tab/>
        </w:r>
        <w:r w:rsidR="00AF2B35">
          <w:rPr>
            <w:noProof/>
            <w:webHidden/>
          </w:rPr>
          <w:fldChar w:fldCharType="begin"/>
        </w:r>
        <w:r w:rsidR="00AF2B35">
          <w:rPr>
            <w:noProof/>
            <w:webHidden/>
          </w:rPr>
          <w:instrText xml:space="preserve"> PAGEREF _Toc384116626 \h </w:instrText>
        </w:r>
        <w:r w:rsidR="00AF2B35">
          <w:rPr>
            <w:noProof/>
            <w:webHidden/>
          </w:rPr>
        </w:r>
        <w:r w:rsidR="00AF2B35">
          <w:rPr>
            <w:noProof/>
            <w:webHidden/>
          </w:rPr>
          <w:fldChar w:fldCharType="separate"/>
        </w:r>
        <w:r w:rsidR="00AF2B35">
          <w:rPr>
            <w:noProof/>
            <w:webHidden/>
          </w:rPr>
          <w:t>17</w:t>
        </w:r>
        <w:r w:rsidR="00AF2B35">
          <w:rPr>
            <w:noProof/>
            <w:webHidden/>
          </w:rPr>
          <w:fldChar w:fldCharType="end"/>
        </w:r>
      </w:hyperlink>
    </w:p>
    <w:p w:rsidR="00891F29" w:rsidRPr="00AA38E8" w:rsidRDefault="009C5629">
      <w:pPr>
        <w:rPr>
          <w:rFonts w:cs="Calibri"/>
        </w:rPr>
      </w:pPr>
      <w:r w:rsidRPr="00AA38E8">
        <w:rPr>
          <w:rFonts w:cs="Calibri"/>
          <w:b/>
          <w:caps/>
          <w:color w:val="000000"/>
          <w:sz w:val="24"/>
          <w:szCs w:val="20"/>
          <w:lang w:val="en-GB" w:bidi="ar-SA"/>
        </w:rPr>
        <w:fldChar w:fldCharType="end"/>
      </w:r>
    </w:p>
    <w:p w:rsidR="00B81C1B" w:rsidRPr="00AA38E8" w:rsidRDefault="00B81C1B">
      <w:pPr>
        <w:rPr>
          <w:rFonts w:cs="Calibri"/>
        </w:rPr>
      </w:pPr>
    </w:p>
    <w:p w:rsidR="00707BA6" w:rsidRPr="00AA38E8" w:rsidRDefault="00707BA6" w:rsidP="00707BA6">
      <w:pPr>
        <w:pStyle w:val="TOC3"/>
        <w:numPr>
          <w:ilvl w:val="0"/>
          <w:numId w:val="0"/>
        </w:numPr>
        <w:ind w:left="567"/>
        <w:rPr>
          <w:rFonts w:cs="Calibri"/>
        </w:rPr>
      </w:pPr>
    </w:p>
    <w:p w:rsidR="00063A7A" w:rsidRPr="00AA38E8" w:rsidRDefault="00B81C1B" w:rsidP="00B915BD">
      <w:pPr>
        <w:pStyle w:val="Heading1"/>
        <w:numPr>
          <w:ilvl w:val="0"/>
          <w:numId w:val="1"/>
        </w:numPr>
        <w:rPr>
          <w:rFonts w:ascii="Calibri" w:hAnsi="Calibri" w:cs="Calibri"/>
        </w:rPr>
      </w:pPr>
      <w:bookmarkStart w:id="21" w:name="_Toc367436496"/>
      <w:bookmarkStart w:id="22" w:name="_Toc384116577"/>
      <w:r w:rsidRPr="00AA38E8">
        <w:rPr>
          <w:rFonts w:ascii="Calibri" w:hAnsi="Calibri" w:cs="Calibri"/>
        </w:rPr>
        <w:lastRenderedPageBreak/>
        <w:t>A</w:t>
      </w:r>
      <w:bookmarkEnd w:id="21"/>
      <w:r w:rsidR="001161D2" w:rsidRPr="00AA38E8">
        <w:rPr>
          <w:rFonts w:ascii="Calibri" w:hAnsi="Calibri" w:cs="Calibri"/>
        </w:rPr>
        <w:t xml:space="preserve">bbrevations And </w:t>
      </w:r>
      <w:r w:rsidR="00063A7A" w:rsidRPr="00AA38E8">
        <w:rPr>
          <w:rFonts w:ascii="Calibri" w:hAnsi="Calibri" w:cs="Calibri"/>
        </w:rPr>
        <w:t>Acronyms</w:t>
      </w:r>
      <w:bookmarkEnd w:id="22"/>
    </w:p>
    <w:tbl>
      <w:tblPr>
        <w:tblW w:w="0" w:type="auto"/>
        <w:tblInd w:w="648" w:type="dxa"/>
        <w:tblBorders>
          <w:top w:val="single" w:sz="6" w:space="0" w:color="000000"/>
          <w:left w:val="single" w:sz="12" w:space="0" w:color="000000"/>
          <w:bottom w:val="single" w:sz="6" w:space="0" w:color="000000"/>
          <w:right w:val="single" w:sz="12" w:space="0" w:color="000000"/>
          <w:insideV w:val="single" w:sz="6" w:space="0" w:color="000000"/>
        </w:tblBorders>
        <w:tblLook w:val="04A0" w:firstRow="1" w:lastRow="0" w:firstColumn="1" w:lastColumn="0" w:noHBand="0" w:noVBand="1"/>
      </w:tblPr>
      <w:tblGrid>
        <w:gridCol w:w="2437"/>
        <w:gridCol w:w="6202"/>
      </w:tblGrid>
      <w:tr w:rsidR="001161D2" w:rsidRPr="00AA38E8" w:rsidTr="00B915BD">
        <w:tc>
          <w:tcPr>
            <w:tcW w:w="2437" w:type="dxa"/>
            <w:tcBorders>
              <w:bottom w:val="single" w:sz="6" w:space="0" w:color="000000"/>
            </w:tcBorders>
            <w:shd w:val="clear" w:color="auto" w:fill="F2F2F2"/>
          </w:tcPr>
          <w:p w:rsidR="001161D2" w:rsidRPr="00AA38E8" w:rsidRDefault="007B1EDB" w:rsidP="00962170">
            <w:pPr>
              <w:jc w:val="center"/>
              <w:rPr>
                <w:rFonts w:cs="Calibri"/>
                <w:sz w:val="19"/>
              </w:rPr>
            </w:pPr>
            <w:r w:rsidRPr="00AA38E8">
              <w:rPr>
                <w:rFonts w:cs="Calibri"/>
                <w:sz w:val="19"/>
              </w:rPr>
              <w:t>Abbreviation</w:t>
            </w:r>
          </w:p>
        </w:tc>
        <w:tc>
          <w:tcPr>
            <w:tcW w:w="6202" w:type="dxa"/>
            <w:tcBorders>
              <w:bottom w:val="single" w:sz="6" w:space="0" w:color="000000"/>
            </w:tcBorders>
            <w:shd w:val="clear" w:color="auto" w:fill="F2F2F2"/>
          </w:tcPr>
          <w:p w:rsidR="001161D2" w:rsidRPr="00AA38E8" w:rsidRDefault="00727610" w:rsidP="00962170">
            <w:pPr>
              <w:jc w:val="center"/>
              <w:rPr>
                <w:rFonts w:cs="Calibri"/>
                <w:sz w:val="19"/>
              </w:rPr>
            </w:pPr>
            <w:r w:rsidRPr="00AA38E8">
              <w:rPr>
                <w:rFonts w:cs="Calibri"/>
                <w:sz w:val="19"/>
              </w:rPr>
              <w:t>Description</w:t>
            </w:r>
          </w:p>
        </w:tc>
      </w:tr>
      <w:tr w:rsidR="00D52276" w:rsidRPr="00AA38E8" w:rsidTr="00D52276">
        <w:tc>
          <w:tcPr>
            <w:tcW w:w="2437" w:type="dxa"/>
            <w:tcBorders>
              <w:bottom w:val="single" w:sz="4" w:space="0" w:color="auto"/>
            </w:tcBorders>
            <w:shd w:val="clear" w:color="auto" w:fill="auto"/>
          </w:tcPr>
          <w:p w:rsidR="00D52276" w:rsidRDefault="00D52276">
            <w:pPr>
              <w:rPr>
                <w:rFonts w:cs="Calibri"/>
                <w:sz w:val="19"/>
              </w:rPr>
            </w:pPr>
            <w:r>
              <w:rPr>
                <w:rFonts w:cs="Calibri"/>
                <w:sz w:val="19"/>
              </w:rPr>
              <w:t>MDD</w:t>
            </w:r>
          </w:p>
        </w:tc>
        <w:tc>
          <w:tcPr>
            <w:tcW w:w="6202" w:type="dxa"/>
            <w:tcBorders>
              <w:bottom w:val="single" w:sz="4" w:space="0" w:color="auto"/>
            </w:tcBorders>
            <w:shd w:val="clear" w:color="auto" w:fill="auto"/>
          </w:tcPr>
          <w:p w:rsidR="00D52276" w:rsidRDefault="00D52276">
            <w:pPr>
              <w:rPr>
                <w:rFonts w:cs="Calibri"/>
                <w:sz w:val="19"/>
              </w:rPr>
            </w:pPr>
            <w:r>
              <w:rPr>
                <w:rFonts w:cs="Calibri"/>
                <w:sz w:val="19"/>
              </w:rPr>
              <w:t>Module design Document</w:t>
            </w:r>
          </w:p>
        </w:tc>
      </w:tr>
      <w:tr w:rsidR="00D52276" w:rsidRPr="00AA38E8" w:rsidTr="00D52276">
        <w:tc>
          <w:tcPr>
            <w:tcW w:w="2437" w:type="dxa"/>
            <w:tcBorders>
              <w:top w:val="single" w:sz="4" w:space="0" w:color="auto"/>
              <w:bottom w:val="single" w:sz="4" w:space="0" w:color="auto"/>
            </w:tcBorders>
            <w:shd w:val="clear" w:color="auto" w:fill="auto"/>
          </w:tcPr>
          <w:p w:rsidR="00D52276" w:rsidRDefault="00AF2B35">
            <w:pPr>
              <w:rPr>
                <w:rFonts w:cs="Calibri"/>
                <w:sz w:val="19"/>
              </w:rPr>
            </w:pPr>
            <w:r>
              <w:rPr>
                <w:rFonts w:cs="Calibri"/>
                <w:sz w:val="19"/>
              </w:rPr>
              <w:t>MtrCtrl ISR</w:t>
            </w:r>
          </w:p>
        </w:tc>
        <w:tc>
          <w:tcPr>
            <w:tcW w:w="6202" w:type="dxa"/>
            <w:tcBorders>
              <w:top w:val="single" w:sz="4" w:space="0" w:color="auto"/>
              <w:bottom w:val="single" w:sz="4" w:space="0" w:color="auto"/>
            </w:tcBorders>
            <w:shd w:val="clear" w:color="auto" w:fill="auto"/>
          </w:tcPr>
          <w:p w:rsidR="00D52276" w:rsidRPr="00AA38E8" w:rsidRDefault="00AF2B35">
            <w:pPr>
              <w:rPr>
                <w:rFonts w:cs="Calibri"/>
                <w:sz w:val="19"/>
              </w:rPr>
            </w:pPr>
            <w:r>
              <w:rPr>
                <w:rFonts w:cs="Calibri"/>
                <w:sz w:val="19"/>
              </w:rPr>
              <w:t>Motor Control Interrupt Service Routine.  This is the “fast” code loop that controls the main PWM signals.</w:t>
            </w:r>
          </w:p>
        </w:tc>
      </w:tr>
    </w:tbl>
    <w:p w:rsidR="00B81C1B" w:rsidRPr="00AA38E8" w:rsidRDefault="00B81C1B">
      <w:pPr>
        <w:rPr>
          <w:rFonts w:cs="Calibri"/>
          <w:sz w:val="19"/>
        </w:rPr>
      </w:pPr>
    </w:p>
    <w:p w:rsidR="00063A7A" w:rsidRPr="00AA38E8" w:rsidRDefault="00063A7A" w:rsidP="00B915BD">
      <w:pPr>
        <w:pStyle w:val="Heading1"/>
        <w:numPr>
          <w:ilvl w:val="0"/>
          <w:numId w:val="1"/>
        </w:numPr>
        <w:rPr>
          <w:rFonts w:ascii="Calibri" w:hAnsi="Calibri" w:cs="Calibri"/>
        </w:rPr>
      </w:pPr>
      <w:bookmarkStart w:id="23" w:name="_Toc384116578"/>
      <w:r w:rsidRPr="00AA38E8">
        <w:rPr>
          <w:rFonts w:ascii="Calibri" w:hAnsi="Calibri" w:cs="Calibri"/>
        </w:rPr>
        <w:lastRenderedPageBreak/>
        <w:t>References</w:t>
      </w:r>
      <w:bookmarkEnd w:id="23"/>
    </w:p>
    <w:p w:rsidR="00063A7A" w:rsidRPr="00AA38E8" w:rsidRDefault="00063A7A" w:rsidP="00063A7A">
      <w:pPr>
        <w:rPr>
          <w:rFonts w:cs="Calibri"/>
          <w:lang w:bidi="ar-SA"/>
        </w:rPr>
      </w:pPr>
      <w:r w:rsidRPr="00AA38E8">
        <w:rPr>
          <w:rFonts w:cs="Calibri"/>
          <w:lang w:bidi="ar-SA"/>
        </w:rPr>
        <w:t>This section Lists the title &amp; version of all the documents that are referred for development of this document</w:t>
      </w:r>
    </w:p>
    <w:tbl>
      <w:tblPr>
        <w:tblW w:w="0" w:type="auto"/>
        <w:tblBorders>
          <w:top w:val="single" w:sz="6" w:space="0" w:color="000000"/>
          <w:left w:val="single" w:sz="12" w:space="0" w:color="000000"/>
          <w:bottom w:val="single" w:sz="6" w:space="0" w:color="000000"/>
          <w:right w:val="single" w:sz="12" w:space="0" w:color="000000"/>
          <w:insideV w:val="single" w:sz="6" w:space="0" w:color="000000"/>
        </w:tblBorders>
        <w:tblLook w:val="04A0" w:firstRow="1" w:lastRow="0" w:firstColumn="1" w:lastColumn="0" w:noHBand="0" w:noVBand="1"/>
      </w:tblPr>
      <w:tblGrid>
        <w:gridCol w:w="1101"/>
        <w:gridCol w:w="6095"/>
        <w:gridCol w:w="2091"/>
      </w:tblGrid>
      <w:tr w:rsidR="00063A7A" w:rsidRPr="00AA38E8" w:rsidTr="00586EF4">
        <w:tc>
          <w:tcPr>
            <w:tcW w:w="1101" w:type="dxa"/>
            <w:tcBorders>
              <w:bottom w:val="single" w:sz="4" w:space="0" w:color="auto"/>
            </w:tcBorders>
            <w:shd w:val="clear" w:color="auto" w:fill="F2F2F2"/>
          </w:tcPr>
          <w:p w:rsidR="00063A7A" w:rsidRPr="00AA38E8" w:rsidRDefault="00063A7A" w:rsidP="00063A7A">
            <w:pPr>
              <w:rPr>
                <w:rFonts w:cs="Calibri"/>
                <w:lang w:bidi="ar-SA"/>
              </w:rPr>
            </w:pPr>
            <w:r w:rsidRPr="00AA38E8">
              <w:rPr>
                <w:rFonts w:cs="Calibri"/>
                <w:lang w:bidi="ar-SA"/>
              </w:rPr>
              <w:t>Sr. No.</w:t>
            </w:r>
          </w:p>
        </w:tc>
        <w:tc>
          <w:tcPr>
            <w:tcW w:w="6095" w:type="dxa"/>
            <w:tcBorders>
              <w:bottom w:val="single" w:sz="4" w:space="0" w:color="auto"/>
            </w:tcBorders>
            <w:shd w:val="clear" w:color="auto" w:fill="F2F2F2"/>
          </w:tcPr>
          <w:p w:rsidR="00063A7A" w:rsidRPr="00AA38E8" w:rsidRDefault="00063A7A" w:rsidP="00063A7A">
            <w:pPr>
              <w:rPr>
                <w:rFonts w:cs="Calibri"/>
                <w:lang w:bidi="ar-SA"/>
              </w:rPr>
            </w:pPr>
            <w:r w:rsidRPr="00AA38E8">
              <w:rPr>
                <w:rFonts w:cs="Calibri"/>
                <w:lang w:bidi="ar-SA"/>
              </w:rPr>
              <w:t>Title</w:t>
            </w:r>
          </w:p>
        </w:tc>
        <w:tc>
          <w:tcPr>
            <w:tcW w:w="2091" w:type="dxa"/>
            <w:tcBorders>
              <w:bottom w:val="single" w:sz="4" w:space="0" w:color="auto"/>
            </w:tcBorders>
            <w:shd w:val="clear" w:color="auto" w:fill="F2F2F2"/>
          </w:tcPr>
          <w:p w:rsidR="00063A7A" w:rsidRPr="00AA38E8" w:rsidRDefault="00063A7A" w:rsidP="00063A7A">
            <w:pPr>
              <w:rPr>
                <w:rFonts w:cs="Calibri"/>
                <w:lang w:bidi="ar-SA"/>
              </w:rPr>
            </w:pPr>
            <w:r w:rsidRPr="00AA38E8">
              <w:rPr>
                <w:rFonts w:cs="Calibri"/>
                <w:lang w:bidi="ar-SA"/>
              </w:rPr>
              <w:t>Version</w:t>
            </w:r>
          </w:p>
        </w:tc>
      </w:tr>
      <w:tr w:rsidR="00063A7A" w:rsidRPr="00AA38E8" w:rsidTr="00586EF4">
        <w:tc>
          <w:tcPr>
            <w:tcW w:w="1101" w:type="dxa"/>
            <w:tcBorders>
              <w:top w:val="single" w:sz="4" w:space="0" w:color="auto"/>
              <w:left w:val="single" w:sz="4" w:space="0" w:color="auto"/>
              <w:bottom w:val="single" w:sz="4" w:space="0" w:color="auto"/>
            </w:tcBorders>
            <w:shd w:val="clear" w:color="auto" w:fill="auto"/>
          </w:tcPr>
          <w:p w:rsidR="00063A7A" w:rsidRPr="00AA38E8" w:rsidRDefault="002D6391" w:rsidP="00063A7A">
            <w:pPr>
              <w:rPr>
                <w:rFonts w:cs="Calibri"/>
                <w:lang w:bidi="ar-SA"/>
              </w:rPr>
            </w:pPr>
            <w:r>
              <w:rPr>
                <w:rFonts w:cs="Calibri"/>
                <w:lang w:bidi="ar-SA"/>
              </w:rPr>
              <w:t>1</w:t>
            </w:r>
          </w:p>
        </w:tc>
        <w:tc>
          <w:tcPr>
            <w:tcW w:w="6095" w:type="dxa"/>
            <w:tcBorders>
              <w:top w:val="single" w:sz="4" w:space="0" w:color="auto"/>
              <w:bottom w:val="single" w:sz="4" w:space="0" w:color="auto"/>
            </w:tcBorders>
            <w:shd w:val="clear" w:color="auto" w:fill="auto"/>
          </w:tcPr>
          <w:p w:rsidR="00063A7A" w:rsidRPr="00AA38E8" w:rsidRDefault="00B915BD" w:rsidP="00063A7A">
            <w:pPr>
              <w:rPr>
                <w:rFonts w:cs="Calibri"/>
                <w:lang w:bidi="ar-SA"/>
              </w:rPr>
            </w:pPr>
            <w:r>
              <w:rPr>
                <w:rFonts w:cs="Calibri"/>
                <w:lang w:bidi="ar-SA"/>
              </w:rPr>
              <w:t>MDD Guidelines</w:t>
            </w:r>
          </w:p>
        </w:tc>
        <w:tc>
          <w:tcPr>
            <w:tcW w:w="2091" w:type="dxa"/>
            <w:tcBorders>
              <w:top w:val="single" w:sz="4" w:space="0" w:color="auto"/>
              <w:bottom w:val="single" w:sz="4" w:space="0" w:color="auto"/>
              <w:right w:val="single" w:sz="4" w:space="0" w:color="auto"/>
            </w:tcBorders>
            <w:shd w:val="clear" w:color="auto" w:fill="auto"/>
          </w:tcPr>
          <w:p w:rsidR="00063A7A" w:rsidRPr="00AA38E8" w:rsidRDefault="00B915BD" w:rsidP="00063A7A">
            <w:pPr>
              <w:rPr>
                <w:rFonts w:cs="Calibri"/>
                <w:lang w:bidi="ar-SA"/>
              </w:rPr>
            </w:pPr>
            <w:r>
              <w:rPr>
                <w:rFonts w:cs="Calibri"/>
                <w:lang w:bidi="ar-SA"/>
              </w:rPr>
              <w:t>1</w:t>
            </w:r>
          </w:p>
        </w:tc>
      </w:tr>
      <w:tr w:rsidR="00D52276" w:rsidRPr="00AA38E8" w:rsidTr="00586EF4">
        <w:tc>
          <w:tcPr>
            <w:tcW w:w="1101" w:type="dxa"/>
            <w:tcBorders>
              <w:top w:val="single" w:sz="4" w:space="0" w:color="auto"/>
              <w:bottom w:val="single" w:sz="4" w:space="0" w:color="auto"/>
            </w:tcBorders>
            <w:shd w:val="clear" w:color="auto" w:fill="auto"/>
          </w:tcPr>
          <w:p w:rsidR="00D52276" w:rsidRDefault="0031394A" w:rsidP="00063A7A">
            <w:pPr>
              <w:rPr>
                <w:rFonts w:cs="Calibri"/>
                <w:lang w:bidi="ar-SA"/>
              </w:rPr>
            </w:pPr>
            <w:r>
              <w:rPr>
                <w:rFonts w:cs="Calibri"/>
                <w:lang w:bidi="ar-SA"/>
              </w:rPr>
              <w:t>2</w:t>
            </w:r>
          </w:p>
        </w:tc>
        <w:tc>
          <w:tcPr>
            <w:tcW w:w="6095" w:type="dxa"/>
            <w:tcBorders>
              <w:top w:val="single" w:sz="4" w:space="0" w:color="auto"/>
              <w:bottom w:val="single" w:sz="4" w:space="0" w:color="auto"/>
            </w:tcBorders>
            <w:shd w:val="clear" w:color="auto" w:fill="auto"/>
          </w:tcPr>
          <w:p w:rsidR="00D52276" w:rsidRDefault="00D52276" w:rsidP="00063A7A">
            <w:pPr>
              <w:rPr>
                <w:rFonts w:cs="Calibri"/>
                <w:lang w:bidi="ar-SA"/>
              </w:rPr>
            </w:pPr>
            <w:r w:rsidRPr="008C412D">
              <w:rPr>
                <w:rFonts w:cs="Calibri"/>
                <w:szCs w:val="19"/>
              </w:rPr>
              <w:t>Software Naming Conventions</w:t>
            </w:r>
          </w:p>
        </w:tc>
        <w:tc>
          <w:tcPr>
            <w:tcW w:w="2091" w:type="dxa"/>
            <w:tcBorders>
              <w:top w:val="single" w:sz="4" w:space="0" w:color="auto"/>
              <w:bottom w:val="single" w:sz="4" w:space="0" w:color="auto"/>
            </w:tcBorders>
            <w:shd w:val="clear" w:color="auto" w:fill="auto"/>
          </w:tcPr>
          <w:p w:rsidR="00D52276" w:rsidRDefault="0031394A" w:rsidP="00063A7A">
            <w:pPr>
              <w:rPr>
                <w:rFonts w:cs="Calibri"/>
                <w:lang w:bidi="ar-SA"/>
              </w:rPr>
            </w:pPr>
            <w:r>
              <w:rPr>
                <w:rFonts w:cs="Calibri"/>
                <w:lang w:bidi="ar-SA"/>
              </w:rPr>
              <w:t>1</w:t>
            </w:r>
          </w:p>
        </w:tc>
      </w:tr>
      <w:tr w:rsidR="00132EC3" w:rsidRPr="00AA38E8" w:rsidTr="00D31601">
        <w:tc>
          <w:tcPr>
            <w:tcW w:w="1101" w:type="dxa"/>
            <w:tcBorders>
              <w:top w:val="single" w:sz="4" w:space="0" w:color="auto"/>
              <w:bottom w:val="single" w:sz="4" w:space="0" w:color="auto"/>
            </w:tcBorders>
            <w:shd w:val="clear" w:color="auto" w:fill="auto"/>
          </w:tcPr>
          <w:p w:rsidR="00132EC3" w:rsidRDefault="0031394A" w:rsidP="00063A7A">
            <w:pPr>
              <w:rPr>
                <w:rFonts w:cs="Calibri"/>
                <w:lang w:bidi="ar-SA"/>
              </w:rPr>
            </w:pPr>
            <w:r>
              <w:rPr>
                <w:rFonts w:cs="Calibri"/>
                <w:lang w:bidi="ar-SA"/>
              </w:rPr>
              <w:t>3</w:t>
            </w:r>
          </w:p>
        </w:tc>
        <w:tc>
          <w:tcPr>
            <w:tcW w:w="6095" w:type="dxa"/>
            <w:tcBorders>
              <w:top w:val="single" w:sz="4" w:space="0" w:color="auto"/>
              <w:bottom w:val="single" w:sz="4" w:space="0" w:color="auto"/>
            </w:tcBorders>
            <w:shd w:val="clear" w:color="auto" w:fill="auto"/>
          </w:tcPr>
          <w:p w:rsidR="00132EC3" w:rsidRDefault="0031394A" w:rsidP="0031394A">
            <w:pPr>
              <w:rPr>
                <w:rFonts w:cs="Calibri"/>
                <w:szCs w:val="19"/>
              </w:rPr>
            </w:pPr>
            <w:r>
              <w:rPr>
                <w:rFonts w:cs="Calibri"/>
                <w:szCs w:val="19"/>
              </w:rPr>
              <w:t>Coding Standands</w:t>
            </w:r>
          </w:p>
        </w:tc>
        <w:tc>
          <w:tcPr>
            <w:tcW w:w="2091" w:type="dxa"/>
            <w:tcBorders>
              <w:top w:val="single" w:sz="4" w:space="0" w:color="auto"/>
              <w:bottom w:val="single" w:sz="4" w:space="0" w:color="auto"/>
            </w:tcBorders>
            <w:shd w:val="clear" w:color="auto" w:fill="auto"/>
          </w:tcPr>
          <w:p w:rsidR="00132EC3" w:rsidRDefault="0031394A" w:rsidP="00063A7A">
            <w:pPr>
              <w:rPr>
                <w:rFonts w:cs="Calibri"/>
                <w:lang w:bidi="ar-SA"/>
              </w:rPr>
            </w:pPr>
            <w:r>
              <w:rPr>
                <w:rFonts w:cs="Calibri"/>
                <w:lang w:bidi="ar-SA"/>
              </w:rPr>
              <w:t>1</w:t>
            </w:r>
          </w:p>
        </w:tc>
      </w:tr>
      <w:tr w:rsidR="00B352F7" w:rsidRPr="00AA38E8" w:rsidTr="00D31601">
        <w:tc>
          <w:tcPr>
            <w:tcW w:w="1101" w:type="dxa"/>
            <w:tcBorders>
              <w:top w:val="single" w:sz="4" w:space="0" w:color="auto"/>
              <w:bottom w:val="single" w:sz="4" w:space="0" w:color="auto"/>
            </w:tcBorders>
            <w:shd w:val="clear" w:color="auto" w:fill="auto"/>
          </w:tcPr>
          <w:p w:rsidR="00B352F7" w:rsidRDefault="0031394A" w:rsidP="00063A7A">
            <w:pPr>
              <w:rPr>
                <w:rFonts w:cs="Calibri"/>
                <w:lang w:bidi="ar-SA"/>
              </w:rPr>
            </w:pPr>
            <w:r>
              <w:rPr>
                <w:rFonts w:cs="Calibri"/>
                <w:lang w:bidi="ar-SA"/>
              </w:rPr>
              <w:t>4</w:t>
            </w:r>
          </w:p>
        </w:tc>
        <w:tc>
          <w:tcPr>
            <w:tcW w:w="6095" w:type="dxa"/>
            <w:tcBorders>
              <w:top w:val="single" w:sz="4" w:space="0" w:color="auto"/>
              <w:bottom w:val="single" w:sz="4" w:space="0" w:color="auto"/>
            </w:tcBorders>
            <w:shd w:val="clear" w:color="auto" w:fill="auto"/>
          </w:tcPr>
          <w:p w:rsidR="00B352F7" w:rsidRDefault="0031394A" w:rsidP="009C2C9A">
            <w:pPr>
              <w:rPr>
                <w:rFonts w:cs="Calibri"/>
                <w:szCs w:val="19"/>
              </w:rPr>
            </w:pPr>
            <w:r>
              <w:rPr>
                <w:rFonts w:cs="Calibri"/>
                <w:szCs w:val="19"/>
              </w:rPr>
              <w:t>ES 52 – DMA</w:t>
            </w:r>
          </w:p>
        </w:tc>
        <w:tc>
          <w:tcPr>
            <w:tcW w:w="2091" w:type="dxa"/>
            <w:tcBorders>
              <w:top w:val="single" w:sz="4" w:space="0" w:color="auto"/>
              <w:bottom w:val="single" w:sz="4" w:space="0" w:color="auto"/>
            </w:tcBorders>
            <w:shd w:val="clear" w:color="auto" w:fill="auto"/>
          </w:tcPr>
          <w:p w:rsidR="00B352F7" w:rsidRDefault="00A66E3C" w:rsidP="00F57A6D">
            <w:pPr>
              <w:rPr>
                <w:rFonts w:cs="Calibri"/>
                <w:lang w:bidi="ar-SA"/>
              </w:rPr>
            </w:pPr>
            <w:r>
              <w:rPr>
                <w:rFonts w:cs="Calibri"/>
                <w:lang w:bidi="ar-SA"/>
              </w:rPr>
              <w:t>00</w:t>
            </w:r>
            <w:ins w:id="24" w:author="Creager, Kathleen" w:date="2015-01-31T14:26:00Z">
              <w:r w:rsidR="005D64E5">
                <w:rPr>
                  <w:rFonts w:cs="Calibri"/>
                  <w:lang w:bidi="ar-SA"/>
                </w:rPr>
                <w:t>4</w:t>
              </w:r>
            </w:ins>
            <w:del w:id="25" w:author="Creager, Kathleen" w:date="2015-01-31T14:26:00Z">
              <w:r w:rsidR="00F57A6D" w:rsidDel="005D64E5">
                <w:rPr>
                  <w:rFonts w:cs="Calibri"/>
                  <w:lang w:bidi="ar-SA"/>
                </w:rPr>
                <w:delText>2</w:delText>
              </w:r>
            </w:del>
          </w:p>
        </w:tc>
      </w:tr>
    </w:tbl>
    <w:p w:rsidR="00120D8E" w:rsidRPr="00AA38E8" w:rsidRDefault="00872ABC" w:rsidP="00D6547D">
      <w:pPr>
        <w:pStyle w:val="Heading1"/>
        <w:numPr>
          <w:ilvl w:val="0"/>
          <w:numId w:val="1"/>
        </w:numPr>
        <w:rPr>
          <w:rFonts w:ascii="Calibri" w:hAnsi="Calibri" w:cs="Calibri"/>
        </w:rPr>
      </w:pPr>
      <w:bookmarkStart w:id="26" w:name="_Toc384116579"/>
      <w:bookmarkEnd w:id="16"/>
      <w:bookmarkEnd w:id="17"/>
      <w:bookmarkEnd w:id="18"/>
      <w:bookmarkEnd w:id="19"/>
      <w:bookmarkEnd w:id="20"/>
      <w:r>
        <w:rPr>
          <w:rFonts w:ascii="Calibri" w:hAnsi="Calibri" w:cs="Calibri"/>
        </w:rPr>
        <w:lastRenderedPageBreak/>
        <w:t>DMA</w:t>
      </w:r>
      <w:r w:rsidR="002D6391">
        <w:rPr>
          <w:rFonts w:ascii="Calibri" w:hAnsi="Calibri" w:cs="Calibri"/>
        </w:rPr>
        <w:t xml:space="preserve"> &amp; </w:t>
      </w:r>
      <w:r w:rsidR="00120D8E" w:rsidRPr="00AA38E8">
        <w:rPr>
          <w:rFonts w:ascii="Calibri" w:hAnsi="Calibri" w:cs="Calibri"/>
        </w:rPr>
        <w:t>High-Level Description</w:t>
      </w:r>
      <w:bookmarkEnd w:id="26"/>
    </w:p>
    <w:p w:rsidR="00120D8E" w:rsidRPr="00872ABC" w:rsidRDefault="00872ABC" w:rsidP="00120D8E">
      <w:pPr>
        <w:rPr>
          <w:rFonts w:cs="Calibri"/>
        </w:rPr>
      </w:pPr>
      <w:r>
        <w:rPr>
          <w:rFonts w:cs="Calibri"/>
        </w:rPr>
        <w:t>DMA is a driver level module that performs flash, RAM, and peripheral reads and writes in the background, freeing up the CPU to do other work in parallel.  It is equipped with parity checking and an MPU, but timing and data consistency must be considered with respect to CPU execution.</w:t>
      </w:r>
    </w:p>
    <w:p w:rsidR="00120D8E" w:rsidRPr="00AA38E8" w:rsidRDefault="00656B0A" w:rsidP="00DE24CB">
      <w:pPr>
        <w:pStyle w:val="Heading1"/>
        <w:numPr>
          <w:ilvl w:val="0"/>
          <w:numId w:val="1"/>
        </w:numPr>
        <w:tabs>
          <w:tab w:val="clear" w:pos="567"/>
          <w:tab w:val="num" w:pos="432"/>
        </w:tabs>
        <w:rPr>
          <w:rFonts w:ascii="Calibri" w:hAnsi="Calibri" w:cs="Calibri"/>
        </w:rPr>
      </w:pPr>
      <w:bookmarkStart w:id="27" w:name="_Toc384116580"/>
      <w:r w:rsidRPr="00AA38E8">
        <w:rPr>
          <w:rFonts w:ascii="Calibri" w:hAnsi="Calibri" w:cs="Calibri"/>
        </w:rPr>
        <w:lastRenderedPageBreak/>
        <w:t>Design details of software module</w:t>
      </w:r>
      <w:bookmarkEnd w:id="27"/>
    </w:p>
    <w:p w:rsidR="00DE24CB" w:rsidRPr="00AA38E8" w:rsidRDefault="00BA0018" w:rsidP="00DE24CB">
      <w:pPr>
        <w:pStyle w:val="Heading2"/>
        <w:numPr>
          <w:ilvl w:val="1"/>
          <w:numId w:val="1"/>
        </w:numPr>
        <w:rPr>
          <w:rFonts w:ascii="Calibri" w:hAnsi="Calibri" w:cs="Calibri"/>
        </w:rPr>
      </w:pPr>
      <w:bookmarkStart w:id="28" w:name="_Toc384116581"/>
      <w:r>
        <w:rPr>
          <w:rFonts w:ascii="Calibri" w:hAnsi="Calibri" w:cs="Calibri"/>
        </w:rPr>
        <w:t>G</w:t>
      </w:r>
      <w:r w:rsidR="002D6391">
        <w:rPr>
          <w:rFonts w:ascii="Calibri" w:hAnsi="Calibri" w:cs="Calibri"/>
        </w:rPr>
        <w:t xml:space="preserve">raphical representation of </w:t>
      </w:r>
      <w:r w:rsidR="00872ABC">
        <w:rPr>
          <w:rFonts w:ascii="Calibri" w:hAnsi="Calibri" w:cs="Calibri"/>
        </w:rPr>
        <w:t>DMA</w:t>
      </w:r>
      <w:bookmarkEnd w:id="28"/>
    </w:p>
    <w:p w:rsidR="00656B0A" w:rsidRPr="002D6391" w:rsidRDefault="00A00D9C" w:rsidP="0084659D">
      <w:pPr>
        <w:jc w:val="center"/>
        <w:rPr>
          <w:rFonts w:cs="Calibri"/>
          <w:i/>
        </w:rPr>
      </w:pPr>
      <w:r>
        <w:object w:dxaOrig="6924" w:dyaOrig="6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315pt" o:ole="">
            <v:imagedata r:id="rId12" o:title=""/>
          </v:shape>
          <o:OLEObject Type="Embed" ProgID="Visio.Drawing.11" ShapeID="_x0000_i1025" DrawAspect="Content" ObjectID="_1484220399" r:id="rId13"/>
        </w:object>
      </w:r>
    </w:p>
    <w:p w:rsidR="00656B0A" w:rsidRPr="00AA38E8" w:rsidRDefault="00656B0A" w:rsidP="00656B0A">
      <w:pPr>
        <w:rPr>
          <w:rFonts w:cs="Calibri"/>
        </w:rPr>
      </w:pPr>
    </w:p>
    <w:p w:rsidR="00656B0A" w:rsidRDefault="00656B0A" w:rsidP="00DE24CB">
      <w:pPr>
        <w:pStyle w:val="Heading1"/>
        <w:numPr>
          <w:ilvl w:val="0"/>
          <w:numId w:val="1"/>
        </w:numPr>
        <w:tabs>
          <w:tab w:val="clear" w:pos="567"/>
          <w:tab w:val="num" w:pos="432"/>
        </w:tabs>
        <w:rPr>
          <w:rFonts w:ascii="Calibri" w:hAnsi="Calibri" w:cs="Calibri"/>
        </w:rPr>
      </w:pPr>
      <w:bookmarkStart w:id="29" w:name="_Toc384116582"/>
      <w:r w:rsidRPr="00AA38E8">
        <w:rPr>
          <w:rFonts w:ascii="Calibri" w:hAnsi="Calibri" w:cs="Calibri"/>
        </w:rPr>
        <w:lastRenderedPageBreak/>
        <w:t>Variable Data Dictionary</w:t>
      </w:r>
      <w:bookmarkEnd w:id="29"/>
    </w:p>
    <w:p w:rsidR="00656B0A" w:rsidRPr="00AA38E8" w:rsidRDefault="00656B0A" w:rsidP="00B263A8">
      <w:pPr>
        <w:pStyle w:val="Heading2"/>
        <w:numPr>
          <w:ilvl w:val="1"/>
          <w:numId w:val="1"/>
        </w:numPr>
        <w:rPr>
          <w:rFonts w:ascii="Calibri" w:hAnsi="Calibri" w:cs="Calibri"/>
        </w:rPr>
      </w:pPr>
      <w:bookmarkStart w:id="30" w:name="_Toc382295838"/>
      <w:bookmarkStart w:id="31" w:name="_Toc382297291"/>
      <w:bookmarkStart w:id="32" w:name="_Toc383611455"/>
      <w:bookmarkStart w:id="33" w:name="_Toc382295839"/>
      <w:bookmarkStart w:id="34" w:name="_Toc382297292"/>
      <w:bookmarkStart w:id="35" w:name="_Toc383611456"/>
      <w:bookmarkStart w:id="36" w:name="_Toc382295842"/>
      <w:bookmarkStart w:id="37" w:name="_Toc382297295"/>
      <w:bookmarkStart w:id="38" w:name="_Toc383611459"/>
      <w:bookmarkStart w:id="39" w:name="_Toc382295843"/>
      <w:bookmarkStart w:id="40" w:name="_Toc382297296"/>
      <w:bookmarkStart w:id="41" w:name="_Toc383611460"/>
      <w:bookmarkStart w:id="42" w:name="_Toc382295850"/>
      <w:bookmarkStart w:id="43" w:name="_Toc382297303"/>
      <w:bookmarkStart w:id="44" w:name="_Toc383611467"/>
      <w:bookmarkStart w:id="45" w:name="_Toc382295853"/>
      <w:bookmarkStart w:id="46" w:name="_Toc382297306"/>
      <w:bookmarkStart w:id="47" w:name="_Toc383611470"/>
      <w:bookmarkStart w:id="48" w:name="_Toc382295856"/>
      <w:bookmarkStart w:id="49" w:name="_Toc382297309"/>
      <w:bookmarkStart w:id="50" w:name="_Toc383611473"/>
      <w:bookmarkStart w:id="51" w:name="_Toc382295858"/>
      <w:bookmarkStart w:id="52" w:name="_Toc382297311"/>
      <w:bookmarkStart w:id="53" w:name="_Toc383611475"/>
      <w:bookmarkStart w:id="54" w:name="_Toc382295859"/>
      <w:bookmarkStart w:id="55" w:name="_Toc382297312"/>
      <w:bookmarkStart w:id="56" w:name="_Toc383611476"/>
      <w:bookmarkStart w:id="57" w:name="_Toc382295876"/>
      <w:bookmarkStart w:id="58" w:name="_Toc382297329"/>
      <w:bookmarkStart w:id="59" w:name="_Toc383611493"/>
      <w:bookmarkStart w:id="60" w:name="_Toc384116583"/>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AA38E8">
        <w:rPr>
          <w:rFonts w:ascii="Calibri" w:hAnsi="Calibri" w:cs="Calibri"/>
        </w:rPr>
        <w:t>User defined typedef definition/declaration</w:t>
      </w:r>
      <w:bookmarkEnd w:id="60"/>
      <w:r w:rsidRPr="00AA38E8">
        <w:rPr>
          <w:rFonts w:ascii="Calibri" w:hAnsi="Calibri" w:cs="Calibri"/>
        </w:rPr>
        <w:t xml:space="preserve"> </w:t>
      </w:r>
    </w:p>
    <w:p w:rsidR="002E2ADA" w:rsidRPr="00AA38E8" w:rsidRDefault="002E2ADA" w:rsidP="00656B0A">
      <w:pPr>
        <w:rPr>
          <w:rFonts w:cs="Calibri"/>
        </w:rPr>
      </w:pPr>
    </w:p>
    <w:tbl>
      <w:tblPr>
        <w:tblW w:w="98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638"/>
        <w:gridCol w:w="4807"/>
        <w:gridCol w:w="1126"/>
        <w:gridCol w:w="1126"/>
        <w:gridCol w:w="1126"/>
      </w:tblGrid>
      <w:tr w:rsidR="00656B0A" w:rsidRPr="00AA38E8" w:rsidTr="008C5EA1">
        <w:tc>
          <w:tcPr>
            <w:tcW w:w="1638" w:type="dxa"/>
            <w:shd w:val="pct30" w:color="FFFF00" w:fill="FFFFFF"/>
          </w:tcPr>
          <w:p w:rsidR="00656B0A" w:rsidRPr="00AA38E8" w:rsidRDefault="00656B0A" w:rsidP="00F25926">
            <w:pPr>
              <w:spacing w:before="60"/>
              <w:jc w:val="center"/>
              <w:rPr>
                <w:rFonts w:cs="Calibri"/>
                <w:sz w:val="16"/>
              </w:rPr>
            </w:pPr>
            <w:r w:rsidRPr="00AA38E8">
              <w:rPr>
                <w:rFonts w:cs="Calibri"/>
                <w:sz w:val="16"/>
              </w:rPr>
              <w:t>Typedef Name</w:t>
            </w:r>
          </w:p>
        </w:tc>
        <w:tc>
          <w:tcPr>
            <w:tcW w:w="4807" w:type="dxa"/>
            <w:shd w:val="pct30" w:color="FFFF00" w:fill="FFFFFF"/>
          </w:tcPr>
          <w:p w:rsidR="00656B0A" w:rsidRPr="00AA38E8" w:rsidRDefault="00656B0A" w:rsidP="00F25926">
            <w:pPr>
              <w:spacing w:before="60"/>
              <w:jc w:val="center"/>
              <w:rPr>
                <w:rFonts w:cs="Calibri"/>
                <w:sz w:val="16"/>
              </w:rPr>
            </w:pPr>
            <w:r w:rsidRPr="00AA38E8">
              <w:rPr>
                <w:rFonts w:cs="Calibri"/>
                <w:sz w:val="16"/>
              </w:rPr>
              <w:t>Element Name</w:t>
            </w:r>
          </w:p>
        </w:tc>
        <w:tc>
          <w:tcPr>
            <w:tcW w:w="1126" w:type="dxa"/>
            <w:shd w:val="pct30" w:color="FFFF00" w:fill="FFFFFF"/>
          </w:tcPr>
          <w:p w:rsidR="00656B0A" w:rsidRPr="00AA38E8" w:rsidRDefault="00656B0A" w:rsidP="00F25926">
            <w:pPr>
              <w:spacing w:before="60"/>
              <w:jc w:val="center"/>
              <w:rPr>
                <w:rFonts w:cs="Calibri"/>
                <w:sz w:val="16"/>
              </w:rPr>
            </w:pPr>
            <w:r w:rsidRPr="00AA38E8">
              <w:rPr>
                <w:rFonts w:cs="Calibri"/>
                <w:sz w:val="16"/>
              </w:rPr>
              <w:t>User Defined Type</w:t>
            </w:r>
          </w:p>
        </w:tc>
        <w:tc>
          <w:tcPr>
            <w:tcW w:w="1126" w:type="dxa"/>
            <w:shd w:val="pct30" w:color="FFFF00" w:fill="FFFFFF"/>
          </w:tcPr>
          <w:p w:rsidR="00656B0A" w:rsidRPr="00AA38E8" w:rsidRDefault="00656B0A" w:rsidP="00F25926">
            <w:pPr>
              <w:spacing w:before="60"/>
              <w:jc w:val="center"/>
              <w:rPr>
                <w:rFonts w:cs="Calibri"/>
                <w:sz w:val="16"/>
              </w:rPr>
            </w:pPr>
            <w:r w:rsidRPr="00AA38E8">
              <w:rPr>
                <w:rFonts w:cs="Calibri"/>
                <w:sz w:val="16"/>
              </w:rPr>
              <w:t>Legal Range</w:t>
            </w:r>
          </w:p>
          <w:p w:rsidR="00656B0A" w:rsidRPr="00AA38E8" w:rsidRDefault="00656B0A" w:rsidP="00F25926">
            <w:pPr>
              <w:spacing w:before="60"/>
              <w:jc w:val="center"/>
              <w:rPr>
                <w:rFonts w:cs="Calibri"/>
                <w:sz w:val="16"/>
              </w:rPr>
            </w:pPr>
            <w:r w:rsidRPr="00AA38E8">
              <w:rPr>
                <w:rFonts w:cs="Calibri"/>
                <w:sz w:val="16"/>
              </w:rPr>
              <w:t>(min)</w:t>
            </w:r>
          </w:p>
        </w:tc>
        <w:tc>
          <w:tcPr>
            <w:tcW w:w="1126" w:type="dxa"/>
            <w:shd w:val="pct30" w:color="FFFF00" w:fill="FFFFFF"/>
          </w:tcPr>
          <w:p w:rsidR="00656B0A" w:rsidRPr="00AA38E8" w:rsidRDefault="00656B0A" w:rsidP="00F25926">
            <w:pPr>
              <w:spacing w:before="60"/>
              <w:jc w:val="center"/>
              <w:rPr>
                <w:rFonts w:cs="Calibri"/>
                <w:sz w:val="16"/>
              </w:rPr>
            </w:pPr>
            <w:r w:rsidRPr="00AA38E8">
              <w:rPr>
                <w:rFonts w:cs="Calibri"/>
                <w:sz w:val="16"/>
              </w:rPr>
              <w:t>Legal Range</w:t>
            </w:r>
          </w:p>
          <w:p w:rsidR="00656B0A" w:rsidRPr="00AA38E8" w:rsidRDefault="00656B0A" w:rsidP="00F25926">
            <w:pPr>
              <w:spacing w:before="60"/>
              <w:jc w:val="center"/>
              <w:rPr>
                <w:rFonts w:cs="Calibri"/>
                <w:sz w:val="16"/>
              </w:rPr>
            </w:pPr>
            <w:r w:rsidRPr="00AA38E8">
              <w:rPr>
                <w:rFonts w:cs="Calibri"/>
                <w:sz w:val="16"/>
              </w:rPr>
              <w:t>(max)</w:t>
            </w:r>
          </w:p>
        </w:tc>
      </w:tr>
      <w:tr w:rsidR="005D64E5" w:rsidRPr="00AA38E8" w:rsidTr="008C5EA1">
        <w:trPr>
          <w:ins w:id="61" w:author="Creager, Kathleen" w:date="2015-01-31T14:27:00Z"/>
        </w:trPr>
        <w:tc>
          <w:tcPr>
            <w:tcW w:w="1638" w:type="dxa"/>
            <w:vMerge w:val="restart"/>
          </w:tcPr>
          <w:p w:rsidR="005D64E5" w:rsidRPr="008C5EA1" w:rsidRDefault="005D64E5" w:rsidP="002748BA">
            <w:pPr>
              <w:spacing w:before="60"/>
              <w:rPr>
                <w:ins w:id="62" w:author="Creager, Kathleen" w:date="2015-01-31T14:27:00Z"/>
                <w:rFonts w:cs="Calibri"/>
                <w:sz w:val="16"/>
              </w:rPr>
            </w:pPr>
            <w:r w:rsidRPr="008C5EA1">
              <w:rPr>
                <w:rFonts w:cs="Calibri"/>
                <w:sz w:val="16"/>
              </w:rPr>
              <w:t>DMADataType_Str</w:t>
            </w:r>
            <w:r>
              <w:rPr>
                <w:rFonts w:cs="Calibri"/>
                <w:sz w:val="16"/>
              </w:rPr>
              <w:t xml:space="preserve"> </w:t>
            </w:r>
            <w:r w:rsidRPr="00645BFD">
              <w:rPr>
                <w:rFonts w:cs="Calibri"/>
                <w:color w:val="FF0000"/>
                <w:sz w:val="16"/>
              </w:rPr>
              <w:t>*</w:t>
            </w:r>
          </w:p>
        </w:tc>
        <w:tc>
          <w:tcPr>
            <w:tcW w:w="4807" w:type="dxa"/>
          </w:tcPr>
          <w:p w:rsidR="005D64E5" w:rsidRPr="004A590E" w:rsidRDefault="005D64E5" w:rsidP="00D52276">
            <w:pPr>
              <w:spacing w:before="60"/>
              <w:rPr>
                <w:ins w:id="63" w:author="Creager, Kathleen" w:date="2015-01-31T14:27:00Z"/>
                <w:rFonts w:cs="Calibri"/>
                <w:sz w:val="16"/>
              </w:rPr>
            </w:pPr>
            <w:ins w:id="64" w:author="Creager, Kathleen" w:date="2015-01-31T14:27:00Z">
              <w:r>
                <w:rPr>
                  <w:rFonts w:cs="Calibri"/>
                  <w:sz w:val="16"/>
                </w:rPr>
                <w:t>DummyVarForAlignment</w:t>
              </w:r>
            </w:ins>
            <w:ins w:id="65" w:author="Creager, Kathleen" w:date="2015-01-31T14:40:00Z">
              <w:r w:rsidR="002F12EE">
                <w:rPr>
                  <w:rFonts w:cs="Calibri"/>
                  <w:sz w:val="16"/>
                </w:rPr>
                <w:t>_Uls_f64</w:t>
              </w:r>
            </w:ins>
            <w:ins w:id="66" w:author="Creager, Kathleen" w:date="2015-01-31T14:27:00Z">
              <w:r>
                <w:rPr>
                  <w:rFonts w:cs="Calibri"/>
                  <w:sz w:val="16"/>
                </w:rPr>
                <w:t>**</w:t>
              </w:r>
            </w:ins>
          </w:p>
        </w:tc>
        <w:tc>
          <w:tcPr>
            <w:tcW w:w="1126" w:type="dxa"/>
          </w:tcPr>
          <w:p w:rsidR="005D64E5" w:rsidRDefault="005D64E5" w:rsidP="006B5804">
            <w:pPr>
              <w:spacing w:before="60"/>
              <w:rPr>
                <w:ins w:id="67" w:author="Creager, Kathleen" w:date="2015-01-31T14:27:00Z"/>
                <w:rFonts w:cs="Calibri"/>
                <w:sz w:val="16"/>
              </w:rPr>
            </w:pPr>
            <w:ins w:id="68" w:author="Creager, Kathleen" w:date="2015-01-31T14:27:00Z">
              <w:r>
                <w:rPr>
                  <w:rFonts w:cs="Calibri"/>
                  <w:sz w:val="16"/>
                </w:rPr>
                <w:t>float64</w:t>
              </w:r>
            </w:ins>
          </w:p>
        </w:tc>
        <w:tc>
          <w:tcPr>
            <w:tcW w:w="1126" w:type="dxa"/>
          </w:tcPr>
          <w:p w:rsidR="005D64E5" w:rsidRDefault="005D64E5" w:rsidP="00F25926">
            <w:pPr>
              <w:spacing w:before="60"/>
              <w:rPr>
                <w:ins w:id="69" w:author="Creager, Kathleen" w:date="2015-01-31T14:27:00Z"/>
                <w:rFonts w:cs="Calibri"/>
                <w:sz w:val="16"/>
              </w:rPr>
            </w:pPr>
            <w:ins w:id="70" w:author="Creager, Kathleen" w:date="2015-01-31T14:27:00Z">
              <w:r>
                <w:rPr>
                  <w:rFonts w:cs="Calibri"/>
                  <w:sz w:val="16"/>
                </w:rPr>
                <w:t>FULL</w:t>
              </w:r>
            </w:ins>
          </w:p>
        </w:tc>
        <w:tc>
          <w:tcPr>
            <w:tcW w:w="1126" w:type="dxa"/>
          </w:tcPr>
          <w:p w:rsidR="005D64E5" w:rsidRDefault="005D64E5" w:rsidP="00F25926">
            <w:pPr>
              <w:spacing w:before="60"/>
              <w:rPr>
                <w:ins w:id="71" w:author="Creager, Kathleen" w:date="2015-01-31T14:27:00Z"/>
                <w:rFonts w:cs="Calibri"/>
                <w:sz w:val="16"/>
              </w:rPr>
            </w:pPr>
            <w:ins w:id="72" w:author="Creager, Kathleen" w:date="2015-01-31T14:27:00Z">
              <w:r>
                <w:rPr>
                  <w:rFonts w:cs="Calibri"/>
                  <w:sz w:val="16"/>
                </w:rPr>
                <w:t>FULL</w:t>
              </w:r>
            </w:ins>
          </w:p>
        </w:tc>
      </w:tr>
      <w:tr w:rsidR="005D64E5" w:rsidRPr="00AA38E8" w:rsidTr="008C5EA1">
        <w:tc>
          <w:tcPr>
            <w:tcW w:w="1638" w:type="dxa"/>
            <w:vMerge/>
          </w:tcPr>
          <w:p w:rsidR="005D64E5" w:rsidRPr="00AA38E8" w:rsidRDefault="005D64E5" w:rsidP="002748BA">
            <w:pPr>
              <w:spacing w:before="60"/>
              <w:rPr>
                <w:rFonts w:cs="Calibri"/>
                <w:sz w:val="16"/>
              </w:rPr>
            </w:pPr>
          </w:p>
        </w:tc>
        <w:tc>
          <w:tcPr>
            <w:tcW w:w="4807" w:type="dxa"/>
          </w:tcPr>
          <w:p w:rsidR="005D64E5" w:rsidRPr="00AA38E8" w:rsidRDefault="005D64E5" w:rsidP="00D52276">
            <w:pPr>
              <w:spacing w:before="60"/>
              <w:rPr>
                <w:rFonts w:cs="Calibri"/>
                <w:sz w:val="16"/>
              </w:rPr>
            </w:pPr>
            <w:r w:rsidRPr="004A590E">
              <w:rPr>
                <w:rFonts w:cs="Calibri"/>
                <w:sz w:val="16"/>
              </w:rPr>
              <w:t>FastSPI_Cnt_u16[D_NUMFASTSPIWORDS_CNT_U16]</w:t>
            </w:r>
          </w:p>
        </w:tc>
        <w:tc>
          <w:tcPr>
            <w:tcW w:w="1126" w:type="dxa"/>
          </w:tcPr>
          <w:p w:rsidR="005D64E5" w:rsidRPr="00AA38E8" w:rsidRDefault="005D64E5" w:rsidP="006B5804">
            <w:pPr>
              <w:spacing w:before="60"/>
              <w:rPr>
                <w:rFonts w:cs="Calibri"/>
                <w:sz w:val="16"/>
              </w:rPr>
            </w:pPr>
            <w:r>
              <w:rPr>
                <w:rFonts w:cs="Calibri"/>
                <w:sz w:val="16"/>
              </w:rPr>
              <w:t>uint16</w:t>
            </w:r>
          </w:p>
        </w:tc>
        <w:tc>
          <w:tcPr>
            <w:tcW w:w="1126" w:type="dxa"/>
          </w:tcPr>
          <w:p w:rsidR="005D64E5" w:rsidRPr="00AA38E8" w:rsidRDefault="005D64E5" w:rsidP="00F25926">
            <w:pPr>
              <w:spacing w:before="60"/>
              <w:rPr>
                <w:rFonts w:cs="Calibri"/>
                <w:sz w:val="16"/>
              </w:rPr>
            </w:pPr>
            <w:r>
              <w:rPr>
                <w:rFonts w:cs="Calibri"/>
                <w:sz w:val="16"/>
              </w:rPr>
              <w:t>0</w:t>
            </w:r>
          </w:p>
        </w:tc>
        <w:tc>
          <w:tcPr>
            <w:tcW w:w="1126" w:type="dxa"/>
          </w:tcPr>
          <w:p w:rsidR="005D64E5" w:rsidRPr="00AA38E8" w:rsidRDefault="005D64E5" w:rsidP="00F25926">
            <w:pPr>
              <w:spacing w:before="60"/>
              <w:rPr>
                <w:rFonts w:cs="Calibri"/>
                <w:sz w:val="16"/>
              </w:rPr>
            </w:pPr>
            <w:r>
              <w:rPr>
                <w:rFonts w:cs="Calibri"/>
                <w:sz w:val="16"/>
              </w:rPr>
              <w:t>2</w:t>
            </w:r>
            <w:r w:rsidRPr="004A590E">
              <w:rPr>
                <w:rFonts w:cs="Calibri"/>
                <w:sz w:val="16"/>
                <w:vertAlign w:val="superscript"/>
              </w:rPr>
              <w:t>16</w:t>
            </w:r>
            <w:r w:rsidRPr="004A590E">
              <w:rPr>
                <w:rFonts w:cs="Calibri"/>
                <w:sz w:val="16"/>
              </w:rPr>
              <w:t xml:space="preserve"> - 1</w:t>
            </w:r>
          </w:p>
        </w:tc>
      </w:tr>
      <w:tr w:rsidR="005D64E5" w:rsidRPr="00AA38E8" w:rsidTr="008C5EA1">
        <w:tc>
          <w:tcPr>
            <w:tcW w:w="1638" w:type="dxa"/>
            <w:vMerge/>
          </w:tcPr>
          <w:p w:rsidR="005D64E5" w:rsidRPr="004A590E" w:rsidRDefault="005D64E5" w:rsidP="002748BA">
            <w:pPr>
              <w:spacing w:before="60"/>
              <w:rPr>
                <w:rFonts w:cs="Calibri"/>
                <w:sz w:val="16"/>
              </w:rPr>
            </w:pPr>
          </w:p>
        </w:tc>
        <w:tc>
          <w:tcPr>
            <w:tcW w:w="4807" w:type="dxa"/>
          </w:tcPr>
          <w:p w:rsidR="005D64E5" w:rsidRPr="00AA38E8" w:rsidRDefault="005D64E5" w:rsidP="00D52276">
            <w:pPr>
              <w:spacing w:before="60"/>
              <w:rPr>
                <w:rFonts w:cs="Calibri"/>
                <w:sz w:val="16"/>
              </w:rPr>
            </w:pPr>
            <w:r w:rsidRPr="004A590E">
              <w:rPr>
                <w:rFonts w:cs="Calibri"/>
                <w:sz w:val="16"/>
              </w:rPr>
              <w:t>SlowSPI_Cnt_u16[D_NUMSLOWSPIWORDS_CNT_U16]</w:t>
            </w:r>
          </w:p>
        </w:tc>
        <w:tc>
          <w:tcPr>
            <w:tcW w:w="1126" w:type="dxa"/>
          </w:tcPr>
          <w:p w:rsidR="005D64E5" w:rsidRPr="00AA38E8" w:rsidRDefault="005D64E5" w:rsidP="008C5EA1">
            <w:pPr>
              <w:spacing w:before="60"/>
              <w:rPr>
                <w:rFonts w:cs="Calibri"/>
                <w:sz w:val="16"/>
              </w:rPr>
            </w:pPr>
            <w:r>
              <w:rPr>
                <w:rFonts w:cs="Calibri"/>
                <w:sz w:val="16"/>
              </w:rPr>
              <w:t>uint16</w:t>
            </w:r>
          </w:p>
        </w:tc>
        <w:tc>
          <w:tcPr>
            <w:tcW w:w="1126" w:type="dxa"/>
          </w:tcPr>
          <w:p w:rsidR="005D64E5" w:rsidRPr="00AA38E8" w:rsidRDefault="005D64E5" w:rsidP="008C5EA1">
            <w:pPr>
              <w:spacing w:before="60"/>
              <w:rPr>
                <w:rFonts w:cs="Calibri"/>
                <w:sz w:val="16"/>
              </w:rPr>
            </w:pPr>
            <w:r>
              <w:rPr>
                <w:rFonts w:cs="Calibri"/>
                <w:sz w:val="16"/>
              </w:rPr>
              <w:t>0</w:t>
            </w:r>
          </w:p>
        </w:tc>
        <w:tc>
          <w:tcPr>
            <w:tcW w:w="1126" w:type="dxa"/>
          </w:tcPr>
          <w:p w:rsidR="005D64E5" w:rsidRPr="00AA38E8" w:rsidRDefault="005D64E5" w:rsidP="008C5EA1">
            <w:pPr>
              <w:spacing w:before="60"/>
              <w:rPr>
                <w:rFonts w:cs="Calibri"/>
                <w:sz w:val="16"/>
              </w:rPr>
            </w:pPr>
            <w:r>
              <w:rPr>
                <w:rFonts w:cs="Calibri"/>
                <w:sz w:val="16"/>
              </w:rPr>
              <w:t>2</w:t>
            </w:r>
            <w:r w:rsidRPr="004A590E">
              <w:rPr>
                <w:rFonts w:cs="Calibri"/>
                <w:sz w:val="16"/>
                <w:vertAlign w:val="superscript"/>
              </w:rPr>
              <w:t>16</w:t>
            </w:r>
            <w:r w:rsidRPr="004A590E">
              <w:rPr>
                <w:rFonts w:cs="Calibri"/>
                <w:sz w:val="16"/>
              </w:rPr>
              <w:t xml:space="preserve"> - 1</w:t>
            </w:r>
          </w:p>
        </w:tc>
      </w:tr>
      <w:tr w:rsidR="005D64E5" w:rsidRPr="00AA38E8" w:rsidTr="008C5EA1">
        <w:tc>
          <w:tcPr>
            <w:tcW w:w="1638" w:type="dxa"/>
            <w:vMerge/>
          </w:tcPr>
          <w:p w:rsidR="005D64E5" w:rsidRPr="004A590E" w:rsidRDefault="005D64E5" w:rsidP="002748BA">
            <w:pPr>
              <w:spacing w:before="60"/>
              <w:rPr>
                <w:rFonts w:cs="Calibri"/>
                <w:sz w:val="16"/>
              </w:rPr>
            </w:pPr>
          </w:p>
        </w:tc>
        <w:tc>
          <w:tcPr>
            <w:tcW w:w="4807" w:type="dxa"/>
          </w:tcPr>
          <w:p w:rsidR="005D64E5" w:rsidRPr="00AA38E8" w:rsidRDefault="005D64E5" w:rsidP="00D52276">
            <w:pPr>
              <w:spacing w:before="60"/>
              <w:rPr>
                <w:rFonts w:cs="Calibri"/>
                <w:sz w:val="16"/>
              </w:rPr>
            </w:pPr>
            <w:r w:rsidRPr="004A590E">
              <w:rPr>
                <w:rFonts w:cs="Calibri"/>
                <w:sz w:val="16"/>
              </w:rPr>
              <w:t>SlowADC_Cnt_u16[D_NUMFASTADCCHANNELS_CNT_U16]</w:t>
            </w:r>
          </w:p>
        </w:tc>
        <w:tc>
          <w:tcPr>
            <w:tcW w:w="1126" w:type="dxa"/>
          </w:tcPr>
          <w:p w:rsidR="005D64E5" w:rsidRPr="00AA38E8" w:rsidRDefault="005D64E5" w:rsidP="008C5EA1">
            <w:pPr>
              <w:spacing w:before="60"/>
              <w:rPr>
                <w:rFonts w:cs="Calibri"/>
                <w:sz w:val="16"/>
              </w:rPr>
            </w:pPr>
            <w:r>
              <w:rPr>
                <w:rFonts w:cs="Calibri"/>
                <w:sz w:val="16"/>
              </w:rPr>
              <w:t>uint16</w:t>
            </w:r>
          </w:p>
        </w:tc>
        <w:tc>
          <w:tcPr>
            <w:tcW w:w="1126" w:type="dxa"/>
          </w:tcPr>
          <w:p w:rsidR="005D64E5" w:rsidRPr="00AA38E8" w:rsidRDefault="005D64E5" w:rsidP="008C5EA1">
            <w:pPr>
              <w:spacing w:before="60"/>
              <w:rPr>
                <w:rFonts w:cs="Calibri"/>
                <w:sz w:val="16"/>
              </w:rPr>
            </w:pPr>
            <w:r>
              <w:rPr>
                <w:rFonts w:cs="Calibri"/>
                <w:sz w:val="16"/>
              </w:rPr>
              <w:t>0</w:t>
            </w:r>
          </w:p>
        </w:tc>
        <w:tc>
          <w:tcPr>
            <w:tcW w:w="1126" w:type="dxa"/>
          </w:tcPr>
          <w:p w:rsidR="005D64E5" w:rsidRPr="00AA38E8" w:rsidRDefault="005D64E5" w:rsidP="008C5EA1">
            <w:pPr>
              <w:spacing w:before="60"/>
              <w:rPr>
                <w:rFonts w:cs="Calibri"/>
                <w:sz w:val="16"/>
              </w:rPr>
            </w:pPr>
            <w:r>
              <w:rPr>
                <w:rFonts w:cs="Calibri"/>
                <w:sz w:val="16"/>
              </w:rPr>
              <w:t>2</w:t>
            </w:r>
            <w:r w:rsidRPr="004A590E">
              <w:rPr>
                <w:rFonts w:cs="Calibri"/>
                <w:sz w:val="16"/>
                <w:vertAlign w:val="superscript"/>
              </w:rPr>
              <w:t>16</w:t>
            </w:r>
            <w:r w:rsidRPr="004A590E">
              <w:rPr>
                <w:rFonts w:cs="Calibri"/>
                <w:sz w:val="16"/>
              </w:rPr>
              <w:t xml:space="preserve"> - 1</w:t>
            </w:r>
          </w:p>
        </w:tc>
      </w:tr>
      <w:tr w:rsidR="005D64E5" w:rsidRPr="00AA38E8" w:rsidTr="008C5EA1">
        <w:tc>
          <w:tcPr>
            <w:tcW w:w="1638" w:type="dxa"/>
            <w:vMerge/>
          </w:tcPr>
          <w:p w:rsidR="005D64E5" w:rsidRPr="004A590E" w:rsidRDefault="005D64E5" w:rsidP="002748BA">
            <w:pPr>
              <w:spacing w:before="60"/>
              <w:rPr>
                <w:rFonts w:cs="Calibri"/>
                <w:sz w:val="16"/>
              </w:rPr>
            </w:pPr>
          </w:p>
        </w:tc>
        <w:tc>
          <w:tcPr>
            <w:tcW w:w="4807" w:type="dxa"/>
          </w:tcPr>
          <w:p w:rsidR="005D64E5" w:rsidRPr="00AA38E8" w:rsidRDefault="005D64E5" w:rsidP="00D52276">
            <w:pPr>
              <w:spacing w:before="60"/>
              <w:rPr>
                <w:rFonts w:cs="Calibri"/>
                <w:sz w:val="16"/>
              </w:rPr>
            </w:pPr>
            <w:r w:rsidRPr="004A590E">
              <w:rPr>
                <w:rFonts w:cs="Calibri"/>
                <w:sz w:val="16"/>
              </w:rPr>
              <w:t>FastADC_Cnt_u16[D_NUMSLOWADCCHANNELS_CNT_U16]</w:t>
            </w:r>
          </w:p>
        </w:tc>
        <w:tc>
          <w:tcPr>
            <w:tcW w:w="1126" w:type="dxa"/>
          </w:tcPr>
          <w:p w:rsidR="005D64E5" w:rsidRPr="00AA38E8" w:rsidRDefault="005D64E5" w:rsidP="008C5EA1">
            <w:pPr>
              <w:spacing w:before="60"/>
              <w:rPr>
                <w:rFonts w:cs="Calibri"/>
                <w:sz w:val="16"/>
              </w:rPr>
            </w:pPr>
            <w:r>
              <w:rPr>
                <w:rFonts w:cs="Calibri"/>
                <w:sz w:val="16"/>
              </w:rPr>
              <w:t>uint16</w:t>
            </w:r>
          </w:p>
        </w:tc>
        <w:tc>
          <w:tcPr>
            <w:tcW w:w="1126" w:type="dxa"/>
          </w:tcPr>
          <w:p w:rsidR="005D64E5" w:rsidRPr="00AA38E8" w:rsidRDefault="005D64E5" w:rsidP="008C5EA1">
            <w:pPr>
              <w:spacing w:before="60"/>
              <w:rPr>
                <w:rFonts w:cs="Calibri"/>
                <w:sz w:val="16"/>
              </w:rPr>
            </w:pPr>
            <w:r>
              <w:rPr>
                <w:rFonts w:cs="Calibri"/>
                <w:sz w:val="16"/>
              </w:rPr>
              <w:t>0</w:t>
            </w:r>
          </w:p>
        </w:tc>
        <w:tc>
          <w:tcPr>
            <w:tcW w:w="1126" w:type="dxa"/>
          </w:tcPr>
          <w:p w:rsidR="005D64E5" w:rsidRPr="00AA38E8" w:rsidRDefault="005D64E5" w:rsidP="008C5EA1">
            <w:pPr>
              <w:spacing w:before="60"/>
              <w:rPr>
                <w:rFonts w:cs="Calibri"/>
                <w:sz w:val="16"/>
              </w:rPr>
            </w:pPr>
            <w:r>
              <w:rPr>
                <w:rFonts w:cs="Calibri"/>
                <w:sz w:val="16"/>
              </w:rPr>
              <w:t>2</w:t>
            </w:r>
            <w:r w:rsidRPr="004A590E">
              <w:rPr>
                <w:rFonts w:cs="Calibri"/>
                <w:sz w:val="16"/>
                <w:vertAlign w:val="superscript"/>
              </w:rPr>
              <w:t>16</w:t>
            </w:r>
            <w:r w:rsidRPr="004A590E">
              <w:rPr>
                <w:rFonts w:cs="Calibri"/>
                <w:sz w:val="16"/>
              </w:rPr>
              <w:t xml:space="preserve"> - 1</w:t>
            </w:r>
          </w:p>
        </w:tc>
      </w:tr>
      <w:tr w:rsidR="005D64E5" w:rsidRPr="00AA38E8" w:rsidTr="008C5EA1">
        <w:tc>
          <w:tcPr>
            <w:tcW w:w="1638" w:type="dxa"/>
            <w:vMerge/>
          </w:tcPr>
          <w:p w:rsidR="005D64E5" w:rsidRPr="004A590E" w:rsidRDefault="005D64E5" w:rsidP="002748BA">
            <w:pPr>
              <w:spacing w:before="60"/>
              <w:rPr>
                <w:rFonts w:cs="Calibri"/>
                <w:sz w:val="16"/>
              </w:rPr>
            </w:pPr>
          </w:p>
        </w:tc>
        <w:tc>
          <w:tcPr>
            <w:tcW w:w="4807" w:type="dxa"/>
          </w:tcPr>
          <w:p w:rsidR="005D64E5" w:rsidRPr="00AA38E8" w:rsidRDefault="005D64E5" w:rsidP="00D52276">
            <w:pPr>
              <w:spacing w:before="60"/>
              <w:rPr>
                <w:rFonts w:cs="Calibri"/>
                <w:sz w:val="16"/>
              </w:rPr>
            </w:pPr>
            <w:r w:rsidRPr="004A590E">
              <w:rPr>
                <w:rFonts w:cs="Calibri"/>
                <w:sz w:val="16"/>
              </w:rPr>
              <w:t>PWMCmp_Cnt_u16[4][2]</w:t>
            </w:r>
          </w:p>
        </w:tc>
        <w:tc>
          <w:tcPr>
            <w:tcW w:w="1126" w:type="dxa"/>
          </w:tcPr>
          <w:p w:rsidR="005D64E5" w:rsidRPr="00AA38E8" w:rsidRDefault="005D64E5" w:rsidP="008C5EA1">
            <w:pPr>
              <w:spacing w:before="60"/>
              <w:rPr>
                <w:rFonts w:cs="Calibri"/>
                <w:sz w:val="16"/>
              </w:rPr>
            </w:pPr>
            <w:r>
              <w:rPr>
                <w:rFonts w:cs="Calibri"/>
                <w:sz w:val="16"/>
              </w:rPr>
              <w:t>uint16</w:t>
            </w:r>
          </w:p>
        </w:tc>
        <w:tc>
          <w:tcPr>
            <w:tcW w:w="1126" w:type="dxa"/>
          </w:tcPr>
          <w:p w:rsidR="005D64E5" w:rsidRPr="00AA38E8" w:rsidRDefault="005D64E5" w:rsidP="008C5EA1">
            <w:pPr>
              <w:spacing w:before="60"/>
              <w:rPr>
                <w:rFonts w:cs="Calibri"/>
                <w:sz w:val="16"/>
              </w:rPr>
            </w:pPr>
            <w:r>
              <w:rPr>
                <w:rFonts w:cs="Calibri"/>
                <w:sz w:val="16"/>
              </w:rPr>
              <w:t>0</w:t>
            </w:r>
          </w:p>
        </w:tc>
        <w:tc>
          <w:tcPr>
            <w:tcW w:w="1126" w:type="dxa"/>
          </w:tcPr>
          <w:p w:rsidR="005D64E5" w:rsidRPr="00AA38E8" w:rsidRDefault="005D64E5" w:rsidP="008C5EA1">
            <w:pPr>
              <w:spacing w:before="60"/>
              <w:rPr>
                <w:rFonts w:cs="Calibri"/>
                <w:sz w:val="16"/>
              </w:rPr>
            </w:pPr>
            <w:r>
              <w:rPr>
                <w:rFonts w:cs="Calibri"/>
                <w:sz w:val="16"/>
              </w:rPr>
              <w:t>2</w:t>
            </w:r>
            <w:r w:rsidRPr="004A590E">
              <w:rPr>
                <w:rFonts w:cs="Calibri"/>
                <w:sz w:val="16"/>
                <w:vertAlign w:val="superscript"/>
              </w:rPr>
              <w:t>16</w:t>
            </w:r>
            <w:r w:rsidRPr="004A590E">
              <w:rPr>
                <w:rFonts w:cs="Calibri"/>
                <w:sz w:val="16"/>
              </w:rPr>
              <w:t xml:space="preserve"> - 1</w:t>
            </w:r>
          </w:p>
        </w:tc>
      </w:tr>
      <w:tr w:rsidR="005D64E5" w:rsidRPr="00AA38E8" w:rsidTr="008C5EA1">
        <w:tc>
          <w:tcPr>
            <w:tcW w:w="1638" w:type="dxa"/>
            <w:vMerge/>
          </w:tcPr>
          <w:p w:rsidR="005D64E5" w:rsidRPr="004A590E" w:rsidRDefault="005D64E5" w:rsidP="002748BA">
            <w:pPr>
              <w:spacing w:before="60"/>
              <w:rPr>
                <w:rFonts w:cs="Calibri"/>
                <w:sz w:val="16"/>
              </w:rPr>
            </w:pPr>
          </w:p>
        </w:tc>
        <w:tc>
          <w:tcPr>
            <w:tcW w:w="4807" w:type="dxa"/>
          </w:tcPr>
          <w:p w:rsidR="005D64E5" w:rsidRPr="00AA38E8" w:rsidRDefault="005D64E5" w:rsidP="00D52276">
            <w:pPr>
              <w:spacing w:before="60"/>
              <w:rPr>
                <w:rFonts w:cs="Calibri"/>
                <w:sz w:val="16"/>
              </w:rPr>
            </w:pPr>
            <w:r w:rsidRPr="004A590E">
              <w:rPr>
                <w:rFonts w:cs="Calibri"/>
                <w:sz w:val="16"/>
              </w:rPr>
              <w:t>PWMPeriod_Cnt_u32</w:t>
            </w:r>
          </w:p>
        </w:tc>
        <w:tc>
          <w:tcPr>
            <w:tcW w:w="1126" w:type="dxa"/>
          </w:tcPr>
          <w:p w:rsidR="005D64E5" w:rsidRPr="00AA38E8" w:rsidRDefault="005D64E5" w:rsidP="008C5EA1">
            <w:pPr>
              <w:spacing w:before="60"/>
              <w:rPr>
                <w:rFonts w:cs="Calibri"/>
                <w:sz w:val="16"/>
              </w:rPr>
            </w:pPr>
            <w:r>
              <w:rPr>
                <w:rFonts w:cs="Calibri"/>
                <w:sz w:val="16"/>
              </w:rPr>
              <w:t>uint32</w:t>
            </w:r>
          </w:p>
        </w:tc>
        <w:tc>
          <w:tcPr>
            <w:tcW w:w="1126" w:type="dxa"/>
          </w:tcPr>
          <w:p w:rsidR="005D64E5" w:rsidRPr="00AA38E8" w:rsidRDefault="005D64E5" w:rsidP="008C5EA1">
            <w:pPr>
              <w:spacing w:before="60"/>
              <w:rPr>
                <w:rFonts w:cs="Calibri"/>
                <w:sz w:val="16"/>
              </w:rPr>
            </w:pPr>
            <w:r>
              <w:rPr>
                <w:rFonts w:cs="Calibri"/>
                <w:sz w:val="16"/>
              </w:rPr>
              <w:t>0</w:t>
            </w:r>
          </w:p>
        </w:tc>
        <w:tc>
          <w:tcPr>
            <w:tcW w:w="1126" w:type="dxa"/>
          </w:tcPr>
          <w:p w:rsidR="005D64E5" w:rsidRPr="00AA38E8" w:rsidRDefault="005D64E5" w:rsidP="004A590E">
            <w:pPr>
              <w:spacing w:before="60"/>
              <w:rPr>
                <w:rFonts w:cs="Calibri"/>
                <w:sz w:val="16"/>
              </w:rPr>
            </w:pPr>
            <w:r>
              <w:rPr>
                <w:rFonts w:cs="Calibri"/>
                <w:sz w:val="16"/>
              </w:rPr>
              <w:t>2</w:t>
            </w:r>
            <w:r>
              <w:rPr>
                <w:rFonts w:cs="Calibri"/>
                <w:sz w:val="16"/>
                <w:vertAlign w:val="superscript"/>
              </w:rPr>
              <w:t>32</w:t>
            </w:r>
            <w:r w:rsidRPr="004A590E">
              <w:rPr>
                <w:rFonts w:cs="Calibri"/>
                <w:sz w:val="16"/>
              </w:rPr>
              <w:t xml:space="preserve"> - 1</w:t>
            </w:r>
          </w:p>
        </w:tc>
      </w:tr>
    </w:tbl>
    <w:p w:rsidR="008847B2" w:rsidRDefault="00645BFD" w:rsidP="008847B2">
      <w:pPr>
        <w:rPr>
          <w:ins w:id="73" w:author="Creager, Kathleen" w:date="2015-01-31T14:29:00Z"/>
        </w:rPr>
      </w:pPr>
      <w:bookmarkStart w:id="74" w:name="_Toc338170478"/>
      <w:bookmarkStart w:id="75" w:name="_Toc375924743"/>
      <w:bookmarkStart w:id="76" w:name="_Toc384116584"/>
      <w:r w:rsidRPr="00645BFD">
        <w:rPr>
          <w:rFonts w:cs="Calibri"/>
          <w:color w:val="FF0000"/>
          <w:sz w:val="16"/>
        </w:rPr>
        <w:t>*</w:t>
      </w:r>
      <w:r>
        <w:rPr>
          <w:rFonts w:cs="Calibri"/>
          <w:color w:val="FF0000"/>
          <w:sz w:val="16"/>
        </w:rPr>
        <w:t xml:space="preserve"> </w:t>
      </w:r>
      <w:r w:rsidR="008847B2">
        <w:t>Note that the elements of this structure are depend</w:t>
      </w:r>
      <w:bookmarkStart w:id="77" w:name="_GoBack"/>
      <w:bookmarkEnd w:id="77"/>
      <w:r w:rsidR="008847B2">
        <w:t xml:space="preserve">ent on whether the respective peripherals are </w:t>
      </w:r>
      <w:r w:rsidR="00905E21">
        <w:t>configured to use DMA</w:t>
      </w:r>
      <w:r w:rsidR="008847B2">
        <w:t>.  In the case that none of the ADC, SPI, or PWM groups are enabled</w:t>
      </w:r>
      <w:r w:rsidR="00905E21">
        <w:t xml:space="preserve"> in DMA</w:t>
      </w:r>
      <w:r w:rsidR="008847B2">
        <w:t>, the type will not be defined.</w:t>
      </w:r>
    </w:p>
    <w:p w:rsidR="005D64E5" w:rsidRDefault="005D64E5" w:rsidP="008847B2">
      <w:pPr>
        <w:rPr>
          <w:ins w:id="78" w:author="Creager, Kathleen" w:date="2015-01-31T14:29:00Z"/>
        </w:rPr>
      </w:pPr>
    </w:p>
    <w:p w:rsidR="005D64E5" w:rsidRPr="003C5D2F" w:rsidRDefault="005D64E5" w:rsidP="005D64E5">
      <w:pPr>
        <w:autoSpaceDE w:val="0"/>
        <w:autoSpaceDN w:val="0"/>
        <w:adjustRightInd w:val="0"/>
        <w:rPr>
          <w:ins w:id="79" w:author="Creager, Kathleen" w:date="2015-01-31T14:29:00Z"/>
          <w:rFonts w:cs="Calibri"/>
          <w:szCs w:val="20"/>
        </w:rPr>
      </w:pPr>
      <w:ins w:id="80" w:author="Creager, Kathleen" w:date="2015-01-31T14:29:00Z">
        <w:r w:rsidRPr="003C5D2F">
          <w:rPr>
            <w:rFonts w:cs="Calibri"/>
            <w:szCs w:val="20"/>
          </w:rPr>
          <w:t xml:space="preserve">** Note that the boundaries of this struct type must be 64-bit aligned due to TMS570 DMA MPU operation, which in some cases allows access outside of configured MPU region boundaries up to a 64-bit boundary if the region boundaries are not 64-bit aligned. A float64 is used to force the alignment; per section 6.2.1.6 of </w:t>
        </w:r>
        <w:r w:rsidRPr="003C5D2F">
          <w:rPr>
            <w:rFonts w:cs="Calibri"/>
            <w:szCs w:val="20"/>
            <w:lang w:bidi="ar-SA"/>
          </w:rPr>
          <w:t>SPNU151G–August 2011 (ARM Optimizing C/C++ Compiler v 4.9 User’s Guide)  “Structures are aligned according to the member with the most restrictive alignment requirement. Structures are padded so that the size of the structure is a multiple of its alignment.”</w:t>
        </w:r>
      </w:ins>
    </w:p>
    <w:p w:rsidR="005D64E5" w:rsidRDefault="005D64E5" w:rsidP="008847B2"/>
    <w:p w:rsidR="0049479C" w:rsidRPr="0048012A" w:rsidRDefault="0049479C" w:rsidP="00B263A8">
      <w:pPr>
        <w:pStyle w:val="Heading2"/>
        <w:numPr>
          <w:ilvl w:val="1"/>
          <w:numId w:val="1"/>
        </w:numPr>
        <w:rPr>
          <w:rFonts w:ascii="Calibri" w:hAnsi="Calibri" w:cs="Calibri"/>
        </w:rPr>
      </w:pPr>
      <w:r w:rsidRPr="0048012A">
        <w:rPr>
          <w:rFonts w:ascii="Calibri" w:hAnsi="Calibri" w:cs="Calibri"/>
        </w:rPr>
        <w:t>Variable definition for enumerated types</w:t>
      </w:r>
      <w:bookmarkEnd w:id="74"/>
      <w:bookmarkEnd w:id="75"/>
      <w:bookmarkEnd w:id="76"/>
    </w:p>
    <w:tbl>
      <w:tblPr>
        <w:tblW w:w="75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3097"/>
        <w:gridCol w:w="1126"/>
      </w:tblGrid>
      <w:tr w:rsidR="007E1D79" w:rsidRPr="00AA38E8" w:rsidTr="00586EF4">
        <w:tc>
          <w:tcPr>
            <w:tcW w:w="3348" w:type="dxa"/>
            <w:shd w:val="pct30" w:color="FFFF00" w:fill="FFFFFF"/>
          </w:tcPr>
          <w:p w:rsidR="007E1D79" w:rsidRPr="00AA38E8" w:rsidRDefault="007E1D79" w:rsidP="00236557">
            <w:pPr>
              <w:spacing w:before="60"/>
              <w:jc w:val="center"/>
              <w:rPr>
                <w:rFonts w:cs="Calibri"/>
                <w:sz w:val="16"/>
              </w:rPr>
            </w:pPr>
            <w:r>
              <w:rPr>
                <w:rFonts w:cs="Calibri"/>
                <w:sz w:val="16"/>
              </w:rPr>
              <w:t xml:space="preserve">Enum </w:t>
            </w:r>
            <w:r w:rsidRPr="00AA38E8">
              <w:rPr>
                <w:rFonts w:cs="Calibri"/>
                <w:sz w:val="16"/>
              </w:rPr>
              <w:t xml:space="preserve"> Name</w:t>
            </w:r>
          </w:p>
        </w:tc>
        <w:tc>
          <w:tcPr>
            <w:tcW w:w="3097" w:type="dxa"/>
            <w:shd w:val="pct30" w:color="FFFF00" w:fill="FFFFFF"/>
          </w:tcPr>
          <w:p w:rsidR="007E1D79" w:rsidRPr="00AA38E8" w:rsidRDefault="007E1D79" w:rsidP="00236557">
            <w:pPr>
              <w:spacing w:before="60"/>
              <w:jc w:val="center"/>
              <w:rPr>
                <w:rFonts w:cs="Calibri"/>
                <w:sz w:val="16"/>
              </w:rPr>
            </w:pPr>
            <w:r w:rsidRPr="00AA38E8">
              <w:rPr>
                <w:rFonts w:cs="Calibri"/>
                <w:sz w:val="16"/>
              </w:rPr>
              <w:t>Element Name</w:t>
            </w:r>
          </w:p>
        </w:tc>
        <w:tc>
          <w:tcPr>
            <w:tcW w:w="1126" w:type="dxa"/>
            <w:shd w:val="pct30" w:color="FFFF00" w:fill="FFFFFF"/>
          </w:tcPr>
          <w:p w:rsidR="007E1D79" w:rsidRPr="00AA38E8" w:rsidRDefault="007E1D79" w:rsidP="00236557">
            <w:pPr>
              <w:spacing w:before="60"/>
              <w:jc w:val="center"/>
              <w:rPr>
                <w:rFonts w:cs="Calibri"/>
                <w:sz w:val="16"/>
              </w:rPr>
            </w:pPr>
            <w:r>
              <w:rPr>
                <w:rFonts w:cs="Calibri"/>
                <w:sz w:val="16"/>
              </w:rPr>
              <w:t>Value</w:t>
            </w:r>
          </w:p>
        </w:tc>
      </w:tr>
      <w:tr w:rsidR="007E1D79" w:rsidRPr="00AA38E8" w:rsidTr="00586EF4">
        <w:tc>
          <w:tcPr>
            <w:tcW w:w="3348" w:type="dxa"/>
          </w:tcPr>
          <w:p w:rsidR="007E1D79" w:rsidRPr="00AA38E8" w:rsidRDefault="0084659D" w:rsidP="001D631F">
            <w:pPr>
              <w:spacing w:before="60"/>
              <w:rPr>
                <w:rFonts w:cs="Calibri"/>
                <w:sz w:val="16"/>
              </w:rPr>
            </w:pPr>
            <w:r>
              <w:rPr>
                <w:rFonts w:cs="Calibri"/>
                <w:sz w:val="16"/>
              </w:rPr>
              <w:t>None</w:t>
            </w:r>
          </w:p>
        </w:tc>
        <w:tc>
          <w:tcPr>
            <w:tcW w:w="3097" w:type="dxa"/>
          </w:tcPr>
          <w:p w:rsidR="007E1D79" w:rsidRPr="00AA38E8" w:rsidRDefault="007E1D79" w:rsidP="00236557">
            <w:pPr>
              <w:spacing w:before="60"/>
              <w:rPr>
                <w:rFonts w:cs="Calibri"/>
                <w:sz w:val="16"/>
              </w:rPr>
            </w:pPr>
          </w:p>
        </w:tc>
        <w:tc>
          <w:tcPr>
            <w:tcW w:w="1126" w:type="dxa"/>
          </w:tcPr>
          <w:p w:rsidR="007E1D79" w:rsidRPr="00AA38E8" w:rsidRDefault="007E1D79" w:rsidP="00236557">
            <w:pPr>
              <w:spacing w:before="60"/>
              <w:rPr>
                <w:rFonts w:cs="Calibri"/>
                <w:sz w:val="16"/>
              </w:rPr>
            </w:pPr>
          </w:p>
        </w:tc>
      </w:tr>
    </w:tbl>
    <w:p w:rsidR="00F64A35" w:rsidRDefault="00F64A35" w:rsidP="00656B0A">
      <w:pPr>
        <w:rPr>
          <w:i/>
          <w:lang w:bidi="ar-SA"/>
        </w:rPr>
      </w:pPr>
    </w:p>
    <w:p w:rsidR="00F64A35" w:rsidRDefault="00F64A35" w:rsidP="00656B0A">
      <w:pPr>
        <w:rPr>
          <w:i/>
          <w:lang w:bidi="ar-SA"/>
        </w:rPr>
      </w:pPr>
    </w:p>
    <w:p w:rsidR="00F64A35" w:rsidRDefault="00F64A35" w:rsidP="00656B0A">
      <w:pPr>
        <w:rPr>
          <w:i/>
          <w:lang w:bidi="ar-SA"/>
        </w:rPr>
      </w:pPr>
    </w:p>
    <w:p w:rsidR="00F64A35" w:rsidRDefault="00F64A35" w:rsidP="00656B0A">
      <w:pPr>
        <w:rPr>
          <w:i/>
          <w:lang w:bidi="ar-SA"/>
        </w:rPr>
      </w:pPr>
    </w:p>
    <w:p w:rsidR="00F64A35" w:rsidRDefault="00F64A35" w:rsidP="00F64A35">
      <w:pPr>
        <w:rPr>
          <w:lang w:bidi="ar-SA"/>
        </w:rPr>
      </w:pPr>
    </w:p>
    <w:p w:rsidR="00656B0A" w:rsidRPr="00AA38E8" w:rsidRDefault="00656B0A" w:rsidP="002E2ADA">
      <w:pPr>
        <w:pStyle w:val="Heading1"/>
        <w:numPr>
          <w:ilvl w:val="0"/>
          <w:numId w:val="1"/>
        </w:numPr>
        <w:tabs>
          <w:tab w:val="clear" w:pos="567"/>
          <w:tab w:val="num" w:pos="432"/>
        </w:tabs>
        <w:rPr>
          <w:rFonts w:ascii="Calibri" w:hAnsi="Calibri" w:cs="Calibri"/>
        </w:rPr>
      </w:pPr>
      <w:bookmarkStart w:id="81" w:name="_Toc384116585"/>
      <w:r w:rsidRPr="00AA38E8">
        <w:rPr>
          <w:rFonts w:ascii="Calibri" w:hAnsi="Calibri" w:cs="Calibri"/>
        </w:rPr>
        <w:lastRenderedPageBreak/>
        <w:t>Constant Data Dictionary</w:t>
      </w:r>
      <w:bookmarkEnd w:id="81"/>
    </w:p>
    <w:p w:rsidR="00656B0A" w:rsidRPr="00AA38E8" w:rsidRDefault="00656B0A" w:rsidP="002E2ADA">
      <w:pPr>
        <w:pStyle w:val="Heading2"/>
        <w:numPr>
          <w:ilvl w:val="1"/>
          <w:numId w:val="1"/>
        </w:numPr>
        <w:rPr>
          <w:rFonts w:ascii="Calibri" w:hAnsi="Calibri" w:cs="Calibri"/>
        </w:rPr>
      </w:pPr>
      <w:bookmarkStart w:id="82" w:name="_Toc382297340"/>
      <w:bookmarkStart w:id="83" w:name="_Toc383611504"/>
      <w:bookmarkStart w:id="84" w:name="_Toc382297341"/>
      <w:bookmarkStart w:id="85" w:name="_Toc383611505"/>
      <w:bookmarkStart w:id="86" w:name="_Toc382297346"/>
      <w:bookmarkStart w:id="87" w:name="_Toc383611510"/>
      <w:bookmarkStart w:id="88" w:name="_Toc382297348"/>
      <w:bookmarkStart w:id="89" w:name="_Toc383611512"/>
      <w:bookmarkStart w:id="90" w:name="_Toc384116586"/>
      <w:bookmarkEnd w:id="82"/>
      <w:bookmarkEnd w:id="83"/>
      <w:bookmarkEnd w:id="84"/>
      <w:bookmarkEnd w:id="85"/>
      <w:bookmarkEnd w:id="86"/>
      <w:bookmarkEnd w:id="87"/>
      <w:bookmarkEnd w:id="88"/>
      <w:bookmarkEnd w:id="89"/>
      <w:r w:rsidRPr="00AA38E8">
        <w:rPr>
          <w:rFonts w:ascii="Calibri" w:hAnsi="Calibri" w:cs="Calibri"/>
        </w:rPr>
        <w:t>Program(fixed) Constants</w:t>
      </w:r>
      <w:bookmarkEnd w:id="90"/>
    </w:p>
    <w:p w:rsidR="00656B0A" w:rsidRPr="00AA38E8" w:rsidRDefault="00656B0A" w:rsidP="002E2ADA">
      <w:pPr>
        <w:pStyle w:val="Heading2"/>
        <w:numPr>
          <w:ilvl w:val="2"/>
          <w:numId w:val="1"/>
        </w:numPr>
        <w:rPr>
          <w:rFonts w:ascii="Calibri" w:hAnsi="Calibri" w:cs="Calibri"/>
        </w:rPr>
      </w:pPr>
      <w:bookmarkStart w:id="91" w:name="_Toc384116587"/>
      <w:r w:rsidRPr="00AA38E8">
        <w:rPr>
          <w:rFonts w:ascii="Calibri" w:hAnsi="Calibri" w:cs="Calibri"/>
        </w:rPr>
        <w:t>Embedded Constants</w:t>
      </w:r>
      <w:bookmarkEnd w:id="91"/>
    </w:p>
    <w:p w:rsidR="00656B0A" w:rsidRPr="00AA38E8" w:rsidRDefault="00656B0A" w:rsidP="002E2ADA">
      <w:pPr>
        <w:pStyle w:val="Heading2"/>
        <w:numPr>
          <w:ilvl w:val="3"/>
          <w:numId w:val="1"/>
        </w:numPr>
        <w:rPr>
          <w:rFonts w:ascii="Calibri" w:hAnsi="Calibri" w:cs="Calibri"/>
        </w:rPr>
      </w:pPr>
      <w:bookmarkStart w:id="92" w:name="_Toc384116588"/>
      <w:r w:rsidRPr="00AA38E8">
        <w:rPr>
          <w:rFonts w:ascii="Calibri" w:hAnsi="Calibri" w:cs="Calibri"/>
        </w:rPr>
        <w:t>Local</w:t>
      </w:r>
      <w:bookmarkEnd w:id="92"/>
    </w:p>
    <w:tbl>
      <w:tblPr>
        <w:tblW w:w="937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348"/>
        <w:gridCol w:w="990"/>
        <w:gridCol w:w="990"/>
        <w:gridCol w:w="4050"/>
      </w:tblGrid>
      <w:tr w:rsidR="00656B0A" w:rsidRPr="00AA38E8" w:rsidTr="00B449F4">
        <w:tc>
          <w:tcPr>
            <w:tcW w:w="3348" w:type="dxa"/>
            <w:tcBorders>
              <w:top w:val="single" w:sz="6" w:space="0" w:color="auto"/>
              <w:left w:val="single" w:sz="6" w:space="0" w:color="auto"/>
              <w:bottom w:val="single" w:sz="6" w:space="0" w:color="auto"/>
              <w:right w:val="single" w:sz="6" w:space="0" w:color="auto"/>
            </w:tcBorders>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Resolution</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Units</w:t>
            </w:r>
          </w:p>
        </w:tc>
        <w:tc>
          <w:tcPr>
            <w:tcW w:w="4050" w:type="dxa"/>
            <w:tcBorders>
              <w:top w:val="single" w:sz="6" w:space="0" w:color="auto"/>
              <w:left w:val="single" w:sz="6" w:space="0" w:color="auto"/>
              <w:bottom w:val="single" w:sz="6" w:space="0" w:color="auto"/>
              <w:right w:val="single" w:sz="6" w:space="0" w:color="auto"/>
            </w:tcBorders>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Value</w:t>
            </w:r>
          </w:p>
        </w:tc>
      </w:tr>
      <w:tr w:rsidR="00F72D1E" w:rsidRPr="00AA38E8" w:rsidTr="00B449F4">
        <w:tc>
          <w:tcPr>
            <w:tcW w:w="3348" w:type="dxa"/>
            <w:tcBorders>
              <w:top w:val="single" w:sz="6" w:space="0" w:color="auto"/>
              <w:left w:val="single" w:sz="6" w:space="0" w:color="auto"/>
              <w:bottom w:val="single" w:sz="6" w:space="0" w:color="auto"/>
              <w:right w:val="single" w:sz="6" w:space="0" w:color="auto"/>
            </w:tcBorders>
          </w:tcPr>
          <w:p w:rsidR="00F72D1E" w:rsidRPr="0084659D" w:rsidRDefault="00F72D1E" w:rsidP="009B6BDF">
            <w:pPr>
              <w:spacing w:before="60"/>
              <w:jc w:val="center"/>
              <w:rPr>
                <w:rFonts w:cs="Calibri"/>
                <w:sz w:val="16"/>
                <w:szCs w:val="16"/>
              </w:rPr>
            </w:pPr>
            <w:r w:rsidRPr="00F72D1E">
              <w:rPr>
                <w:rFonts w:cs="Calibri"/>
                <w:sz w:val="16"/>
                <w:szCs w:val="16"/>
              </w:rPr>
              <w:t>D_DMAFLSTSTENABLED_CNT_ENUM</w:t>
            </w:r>
          </w:p>
        </w:tc>
        <w:tc>
          <w:tcPr>
            <w:tcW w:w="990" w:type="dxa"/>
            <w:tcBorders>
              <w:top w:val="single" w:sz="6" w:space="0" w:color="auto"/>
              <w:left w:val="single" w:sz="6" w:space="0" w:color="auto"/>
              <w:bottom w:val="single" w:sz="6" w:space="0" w:color="auto"/>
              <w:right w:val="single" w:sz="6" w:space="0" w:color="auto"/>
            </w:tcBorders>
          </w:tcPr>
          <w:p w:rsidR="00F72D1E" w:rsidRDefault="00F72D1E" w:rsidP="002E2ADA">
            <w:pPr>
              <w:spacing w:before="60"/>
              <w:jc w:val="center"/>
              <w:rPr>
                <w:rFonts w:cs="Calibri"/>
                <w:sz w:val="16"/>
                <w:szCs w:val="16"/>
              </w:rPr>
            </w:pPr>
            <w:r>
              <w:rPr>
                <w:rFonts w:cs="Calibri"/>
                <w:sz w:val="16"/>
                <w:szCs w:val="16"/>
              </w:rPr>
              <w:t>enum</w:t>
            </w:r>
          </w:p>
        </w:tc>
        <w:tc>
          <w:tcPr>
            <w:tcW w:w="990" w:type="dxa"/>
            <w:tcBorders>
              <w:top w:val="single" w:sz="6" w:space="0" w:color="auto"/>
              <w:left w:val="single" w:sz="6" w:space="0" w:color="auto"/>
              <w:bottom w:val="single" w:sz="6" w:space="0" w:color="auto"/>
              <w:right w:val="single" w:sz="6" w:space="0" w:color="auto"/>
            </w:tcBorders>
          </w:tcPr>
          <w:p w:rsidR="00F72D1E" w:rsidRDefault="00F72D1E" w:rsidP="002E2ADA">
            <w:pPr>
              <w:spacing w:before="60"/>
              <w:jc w:val="center"/>
              <w:rPr>
                <w:rFonts w:cs="Calibri"/>
                <w:sz w:val="16"/>
                <w:szCs w:val="16"/>
              </w:rPr>
            </w:pPr>
            <w:r>
              <w:rPr>
                <w:rFonts w:cs="Calibri"/>
                <w:sz w:val="16"/>
                <w:szCs w:val="16"/>
              </w:rPr>
              <w:t>Count</w:t>
            </w:r>
          </w:p>
        </w:tc>
        <w:tc>
          <w:tcPr>
            <w:tcW w:w="4050" w:type="dxa"/>
            <w:tcBorders>
              <w:top w:val="single" w:sz="6" w:space="0" w:color="auto"/>
              <w:left w:val="single" w:sz="6" w:space="0" w:color="auto"/>
              <w:bottom w:val="single" w:sz="6" w:space="0" w:color="auto"/>
              <w:right w:val="single" w:sz="6" w:space="0" w:color="auto"/>
            </w:tcBorders>
          </w:tcPr>
          <w:p w:rsidR="00F72D1E" w:rsidRDefault="00F72D1E" w:rsidP="002E2ADA">
            <w:pPr>
              <w:spacing w:before="60"/>
              <w:jc w:val="center"/>
              <w:rPr>
                <w:rFonts w:cs="Calibri"/>
                <w:sz w:val="16"/>
                <w:szCs w:val="16"/>
              </w:rPr>
            </w:pPr>
            <w:r>
              <w:rPr>
                <w:rFonts w:cs="Calibri"/>
                <w:sz w:val="16"/>
                <w:szCs w:val="16"/>
              </w:rPr>
              <w:t>configurable</w:t>
            </w:r>
          </w:p>
        </w:tc>
      </w:tr>
      <w:tr w:rsidR="00F72D1E" w:rsidRPr="00AA38E8" w:rsidTr="00B449F4">
        <w:tc>
          <w:tcPr>
            <w:tcW w:w="3348" w:type="dxa"/>
            <w:tcBorders>
              <w:top w:val="single" w:sz="6" w:space="0" w:color="auto"/>
              <w:left w:val="single" w:sz="6" w:space="0" w:color="auto"/>
              <w:bottom w:val="single" w:sz="6" w:space="0" w:color="auto"/>
              <w:right w:val="single" w:sz="6" w:space="0" w:color="auto"/>
            </w:tcBorders>
          </w:tcPr>
          <w:p w:rsidR="00F72D1E" w:rsidRPr="0084659D" w:rsidRDefault="00F72D1E" w:rsidP="009B6BDF">
            <w:pPr>
              <w:spacing w:before="60"/>
              <w:jc w:val="center"/>
              <w:rPr>
                <w:rFonts w:cs="Calibri"/>
                <w:sz w:val="16"/>
                <w:szCs w:val="16"/>
              </w:rPr>
            </w:pPr>
            <w:r w:rsidRPr="00F72D1E">
              <w:rPr>
                <w:rFonts w:cs="Calibri"/>
                <w:sz w:val="16"/>
                <w:szCs w:val="16"/>
              </w:rPr>
              <w:t>D_FASTSPIGROUPENABLED_CNT_ENUM</w:t>
            </w:r>
          </w:p>
        </w:tc>
        <w:tc>
          <w:tcPr>
            <w:tcW w:w="990" w:type="dxa"/>
            <w:tcBorders>
              <w:top w:val="single" w:sz="6" w:space="0" w:color="auto"/>
              <w:left w:val="single" w:sz="6" w:space="0" w:color="auto"/>
              <w:bottom w:val="single" w:sz="6" w:space="0" w:color="auto"/>
              <w:right w:val="single" w:sz="6" w:space="0" w:color="auto"/>
            </w:tcBorders>
          </w:tcPr>
          <w:p w:rsidR="00F72D1E" w:rsidRDefault="00F72D1E" w:rsidP="00AF2B35">
            <w:pPr>
              <w:spacing w:before="60"/>
              <w:jc w:val="center"/>
              <w:rPr>
                <w:rFonts w:cs="Calibri"/>
                <w:sz w:val="16"/>
                <w:szCs w:val="16"/>
              </w:rPr>
            </w:pPr>
            <w:r>
              <w:rPr>
                <w:rFonts w:cs="Calibri"/>
                <w:sz w:val="16"/>
                <w:szCs w:val="16"/>
              </w:rPr>
              <w:t>enum</w:t>
            </w:r>
          </w:p>
        </w:tc>
        <w:tc>
          <w:tcPr>
            <w:tcW w:w="990" w:type="dxa"/>
            <w:tcBorders>
              <w:top w:val="single" w:sz="6" w:space="0" w:color="auto"/>
              <w:left w:val="single" w:sz="6" w:space="0" w:color="auto"/>
              <w:bottom w:val="single" w:sz="6" w:space="0" w:color="auto"/>
              <w:right w:val="single" w:sz="6" w:space="0" w:color="auto"/>
            </w:tcBorders>
          </w:tcPr>
          <w:p w:rsidR="00F72D1E" w:rsidRDefault="00F72D1E" w:rsidP="00AF2B35">
            <w:pPr>
              <w:spacing w:before="60"/>
              <w:jc w:val="center"/>
              <w:rPr>
                <w:rFonts w:cs="Calibri"/>
                <w:sz w:val="16"/>
                <w:szCs w:val="16"/>
              </w:rPr>
            </w:pPr>
            <w:r>
              <w:rPr>
                <w:rFonts w:cs="Calibri"/>
                <w:sz w:val="16"/>
                <w:szCs w:val="16"/>
              </w:rPr>
              <w:t>Count</w:t>
            </w:r>
          </w:p>
        </w:tc>
        <w:tc>
          <w:tcPr>
            <w:tcW w:w="4050" w:type="dxa"/>
            <w:tcBorders>
              <w:top w:val="single" w:sz="6" w:space="0" w:color="auto"/>
              <w:left w:val="single" w:sz="6" w:space="0" w:color="auto"/>
              <w:bottom w:val="single" w:sz="6" w:space="0" w:color="auto"/>
              <w:right w:val="single" w:sz="6" w:space="0" w:color="auto"/>
            </w:tcBorders>
          </w:tcPr>
          <w:p w:rsidR="00F72D1E" w:rsidRDefault="00F72D1E" w:rsidP="00AF2B35">
            <w:pPr>
              <w:spacing w:before="60"/>
              <w:jc w:val="center"/>
              <w:rPr>
                <w:rFonts w:cs="Calibri"/>
                <w:sz w:val="16"/>
                <w:szCs w:val="16"/>
              </w:rPr>
            </w:pPr>
            <w:r>
              <w:rPr>
                <w:rFonts w:cs="Calibri"/>
                <w:sz w:val="16"/>
                <w:szCs w:val="16"/>
              </w:rPr>
              <w:t>configurable</w:t>
            </w:r>
          </w:p>
        </w:tc>
      </w:tr>
      <w:tr w:rsidR="00F72D1E" w:rsidRPr="00AA38E8" w:rsidTr="00B449F4">
        <w:tc>
          <w:tcPr>
            <w:tcW w:w="3348" w:type="dxa"/>
            <w:tcBorders>
              <w:top w:val="single" w:sz="6" w:space="0" w:color="auto"/>
              <w:left w:val="single" w:sz="6" w:space="0" w:color="auto"/>
              <w:bottom w:val="single" w:sz="6" w:space="0" w:color="auto"/>
              <w:right w:val="single" w:sz="6" w:space="0" w:color="auto"/>
            </w:tcBorders>
          </w:tcPr>
          <w:p w:rsidR="00F72D1E" w:rsidRPr="0084659D" w:rsidRDefault="00F72D1E" w:rsidP="009B6BDF">
            <w:pPr>
              <w:spacing w:before="60"/>
              <w:jc w:val="center"/>
              <w:rPr>
                <w:rFonts w:cs="Calibri"/>
                <w:sz w:val="16"/>
                <w:szCs w:val="16"/>
              </w:rPr>
            </w:pPr>
            <w:r w:rsidRPr="00F72D1E">
              <w:rPr>
                <w:rFonts w:cs="Calibri"/>
                <w:sz w:val="16"/>
                <w:szCs w:val="16"/>
              </w:rPr>
              <w:t>D_FASTADCGROUPENABLED_CNT_ENUM</w:t>
            </w:r>
          </w:p>
        </w:tc>
        <w:tc>
          <w:tcPr>
            <w:tcW w:w="990" w:type="dxa"/>
            <w:tcBorders>
              <w:top w:val="single" w:sz="6" w:space="0" w:color="auto"/>
              <w:left w:val="single" w:sz="6" w:space="0" w:color="auto"/>
              <w:bottom w:val="single" w:sz="6" w:space="0" w:color="auto"/>
              <w:right w:val="single" w:sz="6" w:space="0" w:color="auto"/>
            </w:tcBorders>
          </w:tcPr>
          <w:p w:rsidR="00F72D1E" w:rsidRDefault="00F72D1E" w:rsidP="00AF2B35">
            <w:pPr>
              <w:spacing w:before="60"/>
              <w:jc w:val="center"/>
              <w:rPr>
                <w:rFonts w:cs="Calibri"/>
                <w:sz w:val="16"/>
                <w:szCs w:val="16"/>
              </w:rPr>
            </w:pPr>
            <w:r>
              <w:rPr>
                <w:rFonts w:cs="Calibri"/>
                <w:sz w:val="16"/>
                <w:szCs w:val="16"/>
              </w:rPr>
              <w:t>enum</w:t>
            </w:r>
          </w:p>
        </w:tc>
        <w:tc>
          <w:tcPr>
            <w:tcW w:w="990" w:type="dxa"/>
            <w:tcBorders>
              <w:top w:val="single" w:sz="6" w:space="0" w:color="auto"/>
              <w:left w:val="single" w:sz="6" w:space="0" w:color="auto"/>
              <w:bottom w:val="single" w:sz="6" w:space="0" w:color="auto"/>
              <w:right w:val="single" w:sz="6" w:space="0" w:color="auto"/>
            </w:tcBorders>
          </w:tcPr>
          <w:p w:rsidR="00F72D1E" w:rsidRDefault="00F72D1E" w:rsidP="00AF2B35">
            <w:pPr>
              <w:spacing w:before="60"/>
              <w:jc w:val="center"/>
              <w:rPr>
                <w:rFonts w:cs="Calibri"/>
                <w:sz w:val="16"/>
                <w:szCs w:val="16"/>
              </w:rPr>
            </w:pPr>
            <w:r>
              <w:rPr>
                <w:rFonts w:cs="Calibri"/>
                <w:sz w:val="16"/>
                <w:szCs w:val="16"/>
              </w:rPr>
              <w:t>Count</w:t>
            </w:r>
          </w:p>
        </w:tc>
        <w:tc>
          <w:tcPr>
            <w:tcW w:w="4050" w:type="dxa"/>
            <w:tcBorders>
              <w:top w:val="single" w:sz="6" w:space="0" w:color="auto"/>
              <w:left w:val="single" w:sz="6" w:space="0" w:color="auto"/>
              <w:bottom w:val="single" w:sz="6" w:space="0" w:color="auto"/>
              <w:right w:val="single" w:sz="6" w:space="0" w:color="auto"/>
            </w:tcBorders>
          </w:tcPr>
          <w:p w:rsidR="00F72D1E" w:rsidRDefault="00F72D1E" w:rsidP="00AF2B35">
            <w:pPr>
              <w:spacing w:before="60"/>
              <w:jc w:val="center"/>
              <w:rPr>
                <w:rFonts w:cs="Calibri"/>
                <w:sz w:val="16"/>
                <w:szCs w:val="16"/>
              </w:rPr>
            </w:pPr>
            <w:r>
              <w:rPr>
                <w:rFonts w:cs="Calibri"/>
                <w:sz w:val="16"/>
                <w:szCs w:val="16"/>
              </w:rPr>
              <w:t>configurable</w:t>
            </w:r>
          </w:p>
        </w:tc>
      </w:tr>
      <w:tr w:rsidR="00F72D1E" w:rsidRPr="00AA38E8" w:rsidTr="00B449F4">
        <w:tc>
          <w:tcPr>
            <w:tcW w:w="3348" w:type="dxa"/>
            <w:tcBorders>
              <w:top w:val="single" w:sz="6" w:space="0" w:color="auto"/>
              <w:left w:val="single" w:sz="6" w:space="0" w:color="auto"/>
              <w:bottom w:val="single" w:sz="6" w:space="0" w:color="auto"/>
              <w:right w:val="single" w:sz="6" w:space="0" w:color="auto"/>
            </w:tcBorders>
          </w:tcPr>
          <w:p w:rsidR="00F72D1E" w:rsidRPr="0084659D" w:rsidRDefault="00F72D1E" w:rsidP="009B6BDF">
            <w:pPr>
              <w:spacing w:before="60"/>
              <w:jc w:val="center"/>
              <w:rPr>
                <w:rFonts w:cs="Calibri"/>
                <w:sz w:val="16"/>
                <w:szCs w:val="16"/>
              </w:rPr>
            </w:pPr>
            <w:r w:rsidRPr="00F72D1E">
              <w:rPr>
                <w:rFonts w:cs="Calibri"/>
                <w:sz w:val="16"/>
                <w:szCs w:val="16"/>
              </w:rPr>
              <w:t>D_FASTPWMGROUPENABLED_CNT_ENUM</w:t>
            </w:r>
          </w:p>
        </w:tc>
        <w:tc>
          <w:tcPr>
            <w:tcW w:w="990" w:type="dxa"/>
            <w:tcBorders>
              <w:top w:val="single" w:sz="6" w:space="0" w:color="auto"/>
              <w:left w:val="single" w:sz="6" w:space="0" w:color="auto"/>
              <w:bottom w:val="single" w:sz="6" w:space="0" w:color="auto"/>
              <w:right w:val="single" w:sz="6" w:space="0" w:color="auto"/>
            </w:tcBorders>
          </w:tcPr>
          <w:p w:rsidR="00F72D1E" w:rsidRDefault="00F72D1E" w:rsidP="00AF2B35">
            <w:pPr>
              <w:spacing w:before="60"/>
              <w:jc w:val="center"/>
              <w:rPr>
                <w:rFonts w:cs="Calibri"/>
                <w:sz w:val="16"/>
                <w:szCs w:val="16"/>
              </w:rPr>
            </w:pPr>
            <w:r>
              <w:rPr>
                <w:rFonts w:cs="Calibri"/>
                <w:sz w:val="16"/>
                <w:szCs w:val="16"/>
              </w:rPr>
              <w:t>enum</w:t>
            </w:r>
          </w:p>
        </w:tc>
        <w:tc>
          <w:tcPr>
            <w:tcW w:w="990" w:type="dxa"/>
            <w:tcBorders>
              <w:top w:val="single" w:sz="6" w:space="0" w:color="auto"/>
              <w:left w:val="single" w:sz="6" w:space="0" w:color="auto"/>
              <w:bottom w:val="single" w:sz="6" w:space="0" w:color="auto"/>
              <w:right w:val="single" w:sz="6" w:space="0" w:color="auto"/>
            </w:tcBorders>
          </w:tcPr>
          <w:p w:rsidR="00F72D1E" w:rsidRDefault="00F72D1E" w:rsidP="00AF2B35">
            <w:pPr>
              <w:spacing w:before="60"/>
              <w:jc w:val="center"/>
              <w:rPr>
                <w:rFonts w:cs="Calibri"/>
                <w:sz w:val="16"/>
                <w:szCs w:val="16"/>
              </w:rPr>
            </w:pPr>
            <w:r>
              <w:rPr>
                <w:rFonts w:cs="Calibri"/>
                <w:sz w:val="16"/>
                <w:szCs w:val="16"/>
              </w:rPr>
              <w:t>Count</w:t>
            </w:r>
          </w:p>
        </w:tc>
        <w:tc>
          <w:tcPr>
            <w:tcW w:w="4050" w:type="dxa"/>
            <w:tcBorders>
              <w:top w:val="single" w:sz="6" w:space="0" w:color="auto"/>
              <w:left w:val="single" w:sz="6" w:space="0" w:color="auto"/>
              <w:bottom w:val="single" w:sz="6" w:space="0" w:color="auto"/>
              <w:right w:val="single" w:sz="6" w:space="0" w:color="auto"/>
            </w:tcBorders>
          </w:tcPr>
          <w:p w:rsidR="00F72D1E" w:rsidRDefault="00F72D1E" w:rsidP="00AF2B35">
            <w:pPr>
              <w:spacing w:before="60"/>
              <w:jc w:val="center"/>
              <w:rPr>
                <w:rFonts w:cs="Calibri"/>
                <w:sz w:val="16"/>
                <w:szCs w:val="16"/>
              </w:rPr>
            </w:pPr>
            <w:r>
              <w:rPr>
                <w:rFonts w:cs="Calibri"/>
                <w:sz w:val="16"/>
                <w:szCs w:val="16"/>
              </w:rPr>
              <w:t>configurable</w:t>
            </w:r>
          </w:p>
        </w:tc>
      </w:tr>
      <w:tr w:rsidR="00F72D1E" w:rsidRPr="00AA38E8" w:rsidTr="00B449F4">
        <w:tc>
          <w:tcPr>
            <w:tcW w:w="3348" w:type="dxa"/>
            <w:tcBorders>
              <w:top w:val="single" w:sz="6" w:space="0" w:color="auto"/>
              <w:left w:val="single" w:sz="6" w:space="0" w:color="auto"/>
              <w:bottom w:val="single" w:sz="6" w:space="0" w:color="auto"/>
              <w:right w:val="single" w:sz="6" w:space="0" w:color="auto"/>
            </w:tcBorders>
          </w:tcPr>
          <w:p w:rsidR="00F72D1E" w:rsidRPr="0084659D" w:rsidRDefault="00F72D1E" w:rsidP="009B6BDF">
            <w:pPr>
              <w:spacing w:before="60"/>
              <w:jc w:val="center"/>
              <w:rPr>
                <w:rFonts w:cs="Calibri"/>
                <w:sz w:val="16"/>
                <w:szCs w:val="16"/>
              </w:rPr>
            </w:pPr>
            <w:r w:rsidRPr="00F72D1E">
              <w:rPr>
                <w:rFonts w:cs="Calibri"/>
                <w:sz w:val="16"/>
                <w:szCs w:val="16"/>
              </w:rPr>
              <w:t>D_SLOWADCGROUPENABLED_CNT_ENUM</w:t>
            </w:r>
          </w:p>
        </w:tc>
        <w:tc>
          <w:tcPr>
            <w:tcW w:w="990" w:type="dxa"/>
            <w:tcBorders>
              <w:top w:val="single" w:sz="6" w:space="0" w:color="auto"/>
              <w:left w:val="single" w:sz="6" w:space="0" w:color="auto"/>
              <w:bottom w:val="single" w:sz="6" w:space="0" w:color="auto"/>
              <w:right w:val="single" w:sz="6" w:space="0" w:color="auto"/>
            </w:tcBorders>
          </w:tcPr>
          <w:p w:rsidR="00F72D1E" w:rsidRDefault="00F72D1E" w:rsidP="00AF2B35">
            <w:pPr>
              <w:spacing w:before="60"/>
              <w:jc w:val="center"/>
              <w:rPr>
                <w:rFonts w:cs="Calibri"/>
                <w:sz w:val="16"/>
                <w:szCs w:val="16"/>
              </w:rPr>
            </w:pPr>
            <w:r>
              <w:rPr>
                <w:rFonts w:cs="Calibri"/>
                <w:sz w:val="16"/>
                <w:szCs w:val="16"/>
              </w:rPr>
              <w:t>enum</w:t>
            </w:r>
          </w:p>
        </w:tc>
        <w:tc>
          <w:tcPr>
            <w:tcW w:w="990" w:type="dxa"/>
            <w:tcBorders>
              <w:top w:val="single" w:sz="6" w:space="0" w:color="auto"/>
              <w:left w:val="single" w:sz="6" w:space="0" w:color="auto"/>
              <w:bottom w:val="single" w:sz="6" w:space="0" w:color="auto"/>
              <w:right w:val="single" w:sz="6" w:space="0" w:color="auto"/>
            </w:tcBorders>
          </w:tcPr>
          <w:p w:rsidR="00F72D1E" w:rsidRDefault="00F72D1E" w:rsidP="00AF2B35">
            <w:pPr>
              <w:spacing w:before="60"/>
              <w:jc w:val="center"/>
              <w:rPr>
                <w:rFonts w:cs="Calibri"/>
                <w:sz w:val="16"/>
                <w:szCs w:val="16"/>
              </w:rPr>
            </w:pPr>
            <w:r>
              <w:rPr>
                <w:rFonts w:cs="Calibri"/>
                <w:sz w:val="16"/>
                <w:szCs w:val="16"/>
              </w:rPr>
              <w:t>Count</w:t>
            </w:r>
          </w:p>
        </w:tc>
        <w:tc>
          <w:tcPr>
            <w:tcW w:w="4050" w:type="dxa"/>
            <w:tcBorders>
              <w:top w:val="single" w:sz="6" w:space="0" w:color="auto"/>
              <w:left w:val="single" w:sz="6" w:space="0" w:color="auto"/>
              <w:bottom w:val="single" w:sz="6" w:space="0" w:color="auto"/>
              <w:right w:val="single" w:sz="6" w:space="0" w:color="auto"/>
            </w:tcBorders>
          </w:tcPr>
          <w:p w:rsidR="00F72D1E" w:rsidRDefault="00F72D1E" w:rsidP="00AF2B35">
            <w:pPr>
              <w:spacing w:before="60"/>
              <w:jc w:val="center"/>
              <w:rPr>
                <w:rFonts w:cs="Calibri"/>
                <w:sz w:val="16"/>
                <w:szCs w:val="16"/>
              </w:rPr>
            </w:pPr>
            <w:r>
              <w:rPr>
                <w:rFonts w:cs="Calibri"/>
                <w:sz w:val="16"/>
                <w:szCs w:val="16"/>
              </w:rPr>
              <w:t>configurable</w:t>
            </w:r>
          </w:p>
        </w:tc>
      </w:tr>
      <w:tr w:rsidR="00B449F4" w:rsidRPr="00AA38E8" w:rsidTr="00B449F4">
        <w:tc>
          <w:tcPr>
            <w:tcW w:w="3348" w:type="dxa"/>
            <w:tcBorders>
              <w:top w:val="single" w:sz="6" w:space="0" w:color="auto"/>
              <w:left w:val="single" w:sz="6" w:space="0" w:color="auto"/>
              <w:bottom w:val="single" w:sz="6" w:space="0" w:color="auto"/>
              <w:right w:val="single" w:sz="6" w:space="0" w:color="auto"/>
            </w:tcBorders>
          </w:tcPr>
          <w:p w:rsidR="00B449F4" w:rsidRPr="00F72D1E" w:rsidRDefault="00B449F4" w:rsidP="009B6BDF">
            <w:pPr>
              <w:spacing w:before="60"/>
              <w:jc w:val="center"/>
              <w:rPr>
                <w:rFonts w:cs="Calibri"/>
                <w:sz w:val="16"/>
                <w:szCs w:val="16"/>
              </w:rPr>
            </w:pPr>
            <w:r w:rsidRPr="00B449F4">
              <w:rPr>
                <w:rFonts w:cs="Calibri"/>
                <w:sz w:val="16"/>
                <w:szCs w:val="16"/>
              </w:rPr>
              <w:t>D_CRCCTRLREGSTART_CNT_U32</w:t>
            </w:r>
          </w:p>
        </w:tc>
        <w:tc>
          <w:tcPr>
            <w:tcW w:w="990" w:type="dxa"/>
            <w:tcBorders>
              <w:top w:val="single" w:sz="6" w:space="0" w:color="auto"/>
              <w:left w:val="single" w:sz="6" w:space="0" w:color="auto"/>
              <w:bottom w:val="single" w:sz="6" w:space="0" w:color="auto"/>
              <w:right w:val="single" w:sz="6" w:space="0" w:color="auto"/>
            </w:tcBorders>
          </w:tcPr>
          <w:p w:rsidR="00B449F4" w:rsidRPr="00AA38E8" w:rsidRDefault="00B449F4" w:rsidP="00B449F4">
            <w:pPr>
              <w:spacing w:before="60"/>
              <w:jc w:val="center"/>
              <w:rPr>
                <w:rFonts w:cs="Calibri"/>
                <w:sz w:val="16"/>
                <w:szCs w:val="16"/>
              </w:rPr>
            </w:pPr>
            <w:r>
              <w:rPr>
                <w:rFonts w:cs="Calibri"/>
                <w:sz w:val="16"/>
                <w:szCs w:val="16"/>
              </w:rPr>
              <w:t>1</w:t>
            </w:r>
          </w:p>
        </w:tc>
        <w:tc>
          <w:tcPr>
            <w:tcW w:w="990" w:type="dxa"/>
            <w:tcBorders>
              <w:top w:val="single" w:sz="6" w:space="0" w:color="auto"/>
              <w:left w:val="single" w:sz="6" w:space="0" w:color="auto"/>
              <w:bottom w:val="single" w:sz="6" w:space="0" w:color="auto"/>
              <w:right w:val="single" w:sz="6" w:space="0" w:color="auto"/>
            </w:tcBorders>
          </w:tcPr>
          <w:p w:rsidR="00B449F4" w:rsidRPr="00AA38E8" w:rsidRDefault="00B449F4" w:rsidP="00B449F4">
            <w:pPr>
              <w:spacing w:before="60"/>
              <w:jc w:val="center"/>
              <w:rPr>
                <w:rFonts w:cs="Calibri"/>
                <w:sz w:val="16"/>
                <w:szCs w:val="16"/>
              </w:rPr>
            </w:pPr>
            <w:r>
              <w:rPr>
                <w:rFonts w:cs="Calibri"/>
                <w:sz w:val="16"/>
                <w:szCs w:val="16"/>
              </w:rPr>
              <w:t>Count</w:t>
            </w:r>
          </w:p>
        </w:tc>
        <w:tc>
          <w:tcPr>
            <w:tcW w:w="4050" w:type="dxa"/>
            <w:tcBorders>
              <w:top w:val="single" w:sz="6" w:space="0" w:color="auto"/>
              <w:left w:val="single" w:sz="6" w:space="0" w:color="auto"/>
              <w:bottom w:val="single" w:sz="6" w:space="0" w:color="auto"/>
              <w:right w:val="single" w:sz="6" w:space="0" w:color="auto"/>
            </w:tcBorders>
          </w:tcPr>
          <w:p w:rsidR="00B449F4" w:rsidRDefault="00B449F4" w:rsidP="00B449F4">
            <w:pPr>
              <w:spacing w:before="60"/>
              <w:jc w:val="center"/>
              <w:rPr>
                <w:rFonts w:cs="Calibri"/>
                <w:sz w:val="16"/>
                <w:szCs w:val="16"/>
              </w:rPr>
            </w:pPr>
            <w:r w:rsidRPr="00B449F4">
              <w:rPr>
                <w:rFonts w:cs="Calibri"/>
                <w:sz w:val="16"/>
                <w:szCs w:val="16"/>
              </w:rPr>
              <w:t>&amp;(CRCCTRLREG-&gt;CRC_REGL1)</w:t>
            </w:r>
          </w:p>
        </w:tc>
      </w:tr>
      <w:tr w:rsidR="00B449F4" w:rsidRPr="00AA38E8" w:rsidTr="00B449F4">
        <w:tc>
          <w:tcPr>
            <w:tcW w:w="3348" w:type="dxa"/>
            <w:tcBorders>
              <w:top w:val="single" w:sz="6" w:space="0" w:color="auto"/>
              <w:left w:val="single" w:sz="6" w:space="0" w:color="auto"/>
              <w:bottom w:val="single" w:sz="6" w:space="0" w:color="auto"/>
              <w:right w:val="single" w:sz="6" w:space="0" w:color="auto"/>
            </w:tcBorders>
          </w:tcPr>
          <w:p w:rsidR="00B449F4" w:rsidRPr="00F72D1E" w:rsidRDefault="00B449F4" w:rsidP="009B6BDF">
            <w:pPr>
              <w:spacing w:before="60"/>
              <w:jc w:val="center"/>
              <w:rPr>
                <w:rFonts w:cs="Calibri"/>
                <w:sz w:val="16"/>
                <w:szCs w:val="16"/>
              </w:rPr>
            </w:pPr>
            <w:r w:rsidRPr="00B449F4">
              <w:rPr>
                <w:rFonts w:cs="Calibri"/>
                <w:sz w:val="16"/>
                <w:szCs w:val="16"/>
              </w:rPr>
              <w:t>D_CRCPSASIGREGSTART_CNT_U32</w:t>
            </w:r>
          </w:p>
        </w:tc>
        <w:tc>
          <w:tcPr>
            <w:tcW w:w="990" w:type="dxa"/>
            <w:tcBorders>
              <w:top w:val="single" w:sz="6" w:space="0" w:color="auto"/>
              <w:left w:val="single" w:sz="6" w:space="0" w:color="auto"/>
              <w:bottom w:val="single" w:sz="6" w:space="0" w:color="auto"/>
              <w:right w:val="single" w:sz="6" w:space="0" w:color="auto"/>
            </w:tcBorders>
          </w:tcPr>
          <w:p w:rsidR="00B449F4" w:rsidRPr="00AA38E8" w:rsidRDefault="00B449F4" w:rsidP="00B449F4">
            <w:pPr>
              <w:spacing w:before="60"/>
              <w:jc w:val="center"/>
              <w:rPr>
                <w:rFonts w:cs="Calibri"/>
                <w:sz w:val="16"/>
                <w:szCs w:val="16"/>
              </w:rPr>
            </w:pPr>
            <w:r>
              <w:rPr>
                <w:rFonts w:cs="Calibri"/>
                <w:sz w:val="16"/>
                <w:szCs w:val="16"/>
              </w:rPr>
              <w:t>1</w:t>
            </w:r>
          </w:p>
        </w:tc>
        <w:tc>
          <w:tcPr>
            <w:tcW w:w="990" w:type="dxa"/>
            <w:tcBorders>
              <w:top w:val="single" w:sz="6" w:space="0" w:color="auto"/>
              <w:left w:val="single" w:sz="6" w:space="0" w:color="auto"/>
              <w:bottom w:val="single" w:sz="6" w:space="0" w:color="auto"/>
              <w:right w:val="single" w:sz="6" w:space="0" w:color="auto"/>
            </w:tcBorders>
          </w:tcPr>
          <w:p w:rsidR="00B449F4" w:rsidRPr="00AA38E8" w:rsidRDefault="00B449F4" w:rsidP="00B449F4">
            <w:pPr>
              <w:spacing w:before="60"/>
              <w:jc w:val="center"/>
              <w:rPr>
                <w:rFonts w:cs="Calibri"/>
                <w:sz w:val="16"/>
                <w:szCs w:val="16"/>
              </w:rPr>
            </w:pPr>
            <w:r>
              <w:rPr>
                <w:rFonts w:cs="Calibri"/>
                <w:sz w:val="16"/>
                <w:szCs w:val="16"/>
              </w:rPr>
              <w:t>Count</w:t>
            </w:r>
          </w:p>
        </w:tc>
        <w:tc>
          <w:tcPr>
            <w:tcW w:w="4050" w:type="dxa"/>
            <w:tcBorders>
              <w:top w:val="single" w:sz="6" w:space="0" w:color="auto"/>
              <w:left w:val="single" w:sz="6" w:space="0" w:color="auto"/>
              <w:bottom w:val="single" w:sz="6" w:space="0" w:color="auto"/>
              <w:right w:val="single" w:sz="6" w:space="0" w:color="auto"/>
            </w:tcBorders>
          </w:tcPr>
          <w:p w:rsidR="00B449F4" w:rsidRDefault="00B449F4" w:rsidP="00B449F4">
            <w:pPr>
              <w:spacing w:before="60"/>
              <w:jc w:val="center"/>
              <w:rPr>
                <w:rFonts w:cs="Calibri"/>
                <w:sz w:val="16"/>
                <w:szCs w:val="16"/>
              </w:rPr>
            </w:pPr>
            <w:r w:rsidRPr="00B449F4">
              <w:rPr>
                <w:rFonts w:cs="Calibri"/>
                <w:sz w:val="16"/>
                <w:szCs w:val="16"/>
              </w:rPr>
              <w:t>&amp;(CRCCTRLREG-&gt;PSA_SIGREGL1)</w:t>
            </w:r>
          </w:p>
        </w:tc>
      </w:tr>
      <w:tr w:rsidR="00B449F4" w:rsidRPr="00AA38E8" w:rsidTr="00B449F4">
        <w:tc>
          <w:tcPr>
            <w:tcW w:w="3348" w:type="dxa"/>
            <w:tcBorders>
              <w:top w:val="single" w:sz="6" w:space="0" w:color="auto"/>
              <w:left w:val="single" w:sz="6" w:space="0" w:color="auto"/>
              <w:bottom w:val="single" w:sz="6" w:space="0" w:color="auto"/>
              <w:right w:val="single" w:sz="6" w:space="0" w:color="auto"/>
            </w:tcBorders>
          </w:tcPr>
          <w:p w:rsidR="00B449F4" w:rsidRPr="0084659D" w:rsidRDefault="00B449F4" w:rsidP="009B6BDF">
            <w:pPr>
              <w:spacing w:before="60"/>
              <w:jc w:val="center"/>
              <w:rPr>
                <w:rFonts w:cs="Calibri"/>
                <w:sz w:val="16"/>
                <w:szCs w:val="16"/>
              </w:rPr>
            </w:pPr>
            <w:r w:rsidRPr="00F72D1E">
              <w:rPr>
                <w:rFonts w:cs="Calibri"/>
                <w:sz w:val="16"/>
                <w:szCs w:val="16"/>
              </w:rPr>
              <w:t>D_NUMFASTSPIWORDS_CNT_U16</w:t>
            </w:r>
          </w:p>
        </w:tc>
        <w:tc>
          <w:tcPr>
            <w:tcW w:w="990" w:type="dxa"/>
            <w:tcBorders>
              <w:top w:val="single" w:sz="6" w:space="0" w:color="auto"/>
              <w:left w:val="single" w:sz="6" w:space="0" w:color="auto"/>
              <w:bottom w:val="single" w:sz="6" w:space="0" w:color="auto"/>
              <w:right w:val="single" w:sz="6" w:space="0" w:color="auto"/>
            </w:tcBorders>
          </w:tcPr>
          <w:p w:rsidR="00B449F4" w:rsidRPr="00AA38E8" w:rsidRDefault="00B449F4" w:rsidP="00AF2B35">
            <w:pPr>
              <w:spacing w:before="60"/>
              <w:jc w:val="center"/>
              <w:rPr>
                <w:rFonts w:cs="Calibri"/>
                <w:sz w:val="16"/>
                <w:szCs w:val="16"/>
              </w:rPr>
            </w:pPr>
            <w:r>
              <w:rPr>
                <w:rFonts w:cs="Calibri"/>
                <w:sz w:val="16"/>
                <w:szCs w:val="16"/>
              </w:rPr>
              <w:t>1</w:t>
            </w:r>
          </w:p>
        </w:tc>
        <w:tc>
          <w:tcPr>
            <w:tcW w:w="990" w:type="dxa"/>
            <w:tcBorders>
              <w:top w:val="single" w:sz="6" w:space="0" w:color="auto"/>
              <w:left w:val="single" w:sz="6" w:space="0" w:color="auto"/>
              <w:bottom w:val="single" w:sz="6" w:space="0" w:color="auto"/>
              <w:right w:val="single" w:sz="6" w:space="0" w:color="auto"/>
            </w:tcBorders>
          </w:tcPr>
          <w:p w:rsidR="00B449F4" w:rsidRPr="00AA38E8" w:rsidRDefault="00B449F4" w:rsidP="00AF2B35">
            <w:pPr>
              <w:spacing w:before="60"/>
              <w:jc w:val="center"/>
              <w:rPr>
                <w:rFonts w:cs="Calibri"/>
                <w:sz w:val="16"/>
                <w:szCs w:val="16"/>
              </w:rPr>
            </w:pPr>
            <w:r>
              <w:rPr>
                <w:rFonts w:cs="Calibri"/>
                <w:sz w:val="16"/>
                <w:szCs w:val="16"/>
              </w:rPr>
              <w:t>Count</w:t>
            </w:r>
          </w:p>
        </w:tc>
        <w:tc>
          <w:tcPr>
            <w:tcW w:w="4050" w:type="dxa"/>
            <w:tcBorders>
              <w:top w:val="single" w:sz="6" w:space="0" w:color="auto"/>
              <w:left w:val="single" w:sz="6" w:space="0" w:color="auto"/>
              <w:bottom w:val="single" w:sz="6" w:space="0" w:color="auto"/>
              <w:right w:val="single" w:sz="6" w:space="0" w:color="auto"/>
            </w:tcBorders>
          </w:tcPr>
          <w:p w:rsidR="00B449F4" w:rsidRDefault="00B449F4" w:rsidP="00AF2B35">
            <w:pPr>
              <w:spacing w:before="60"/>
              <w:jc w:val="center"/>
              <w:rPr>
                <w:rFonts w:cs="Calibri"/>
                <w:sz w:val="16"/>
                <w:szCs w:val="16"/>
              </w:rPr>
            </w:pPr>
            <w:r w:rsidRPr="00B449F4">
              <w:rPr>
                <w:rFonts w:cs="Calibri"/>
                <w:sz w:val="16"/>
                <w:szCs w:val="16"/>
              </w:rPr>
              <w:t>D_TGSIZE_CNT_U16</w:t>
            </w:r>
          </w:p>
        </w:tc>
      </w:tr>
      <w:tr w:rsidR="00B449F4" w:rsidRPr="00AA38E8" w:rsidTr="00B449F4">
        <w:tc>
          <w:tcPr>
            <w:tcW w:w="3348" w:type="dxa"/>
            <w:tcBorders>
              <w:top w:val="single" w:sz="6" w:space="0" w:color="auto"/>
              <w:left w:val="single" w:sz="6" w:space="0" w:color="auto"/>
              <w:bottom w:val="single" w:sz="6" w:space="0" w:color="auto"/>
              <w:right w:val="single" w:sz="6" w:space="0" w:color="auto"/>
            </w:tcBorders>
          </w:tcPr>
          <w:p w:rsidR="00B449F4" w:rsidRPr="0084659D" w:rsidRDefault="00B449F4" w:rsidP="009B6BDF">
            <w:pPr>
              <w:spacing w:before="60"/>
              <w:jc w:val="center"/>
              <w:rPr>
                <w:rFonts w:cs="Calibri"/>
                <w:sz w:val="16"/>
                <w:szCs w:val="16"/>
              </w:rPr>
            </w:pPr>
            <w:r w:rsidRPr="00F72D1E">
              <w:rPr>
                <w:rFonts w:cs="Calibri"/>
                <w:sz w:val="16"/>
                <w:szCs w:val="16"/>
              </w:rPr>
              <w:t>D_FASTSPISTARTADDR_CNT_U32</w:t>
            </w:r>
          </w:p>
        </w:tc>
        <w:tc>
          <w:tcPr>
            <w:tcW w:w="990" w:type="dxa"/>
            <w:tcBorders>
              <w:top w:val="single" w:sz="6" w:space="0" w:color="auto"/>
              <w:left w:val="single" w:sz="6" w:space="0" w:color="auto"/>
              <w:bottom w:val="single" w:sz="6" w:space="0" w:color="auto"/>
              <w:right w:val="single" w:sz="6" w:space="0" w:color="auto"/>
            </w:tcBorders>
          </w:tcPr>
          <w:p w:rsidR="00B449F4" w:rsidRPr="00AA38E8" w:rsidRDefault="00B449F4" w:rsidP="00AF2B35">
            <w:pPr>
              <w:spacing w:before="60"/>
              <w:jc w:val="center"/>
              <w:rPr>
                <w:rFonts w:cs="Calibri"/>
                <w:sz w:val="16"/>
                <w:szCs w:val="16"/>
              </w:rPr>
            </w:pPr>
            <w:r>
              <w:rPr>
                <w:rFonts w:cs="Calibri"/>
                <w:sz w:val="16"/>
                <w:szCs w:val="16"/>
              </w:rPr>
              <w:t>1</w:t>
            </w:r>
          </w:p>
        </w:tc>
        <w:tc>
          <w:tcPr>
            <w:tcW w:w="990" w:type="dxa"/>
            <w:tcBorders>
              <w:top w:val="single" w:sz="6" w:space="0" w:color="auto"/>
              <w:left w:val="single" w:sz="6" w:space="0" w:color="auto"/>
              <w:bottom w:val="single" w:sz="6" w:space="0" w:color="auto"/>
              <w:right w:val="single" w:sz="6" w:space="0" w:color="auto"/>
            </w:tcBorders>
          </w:tcPr>
          <w:p w:rsidR="00B449F4" w:rsidRPr="00AA38E8" w:rsidRDefault="00B449F4" w:rsidP="00AF2B35">
            <w:pPr>
              <w:spacing w:before="60"/>
              <w:jc w:val="center"/>
              <w:rPr>
                <w:rFonts w:cs="Calibri"/>
                <w:sz w:val="16"/>
                <w:szCs w:val="16"/>
              </w:rPr>
            </w:pPr>
            <w:r>
              <w:rPr>
                <w:rFonts w:cs="Calibri"/>
                <w:sz w:val="16"/>
                <w:szCs w:val="16"/>
              </w:rPr>
              <w:t>Count</w:t>
            </w:r>
          </w:p>
        </w:tc>
        <w:tc>
          <w:tcPr>
            <w:tcW w:w="4050" w:type="dxa"/>
            <w:tcBorders>
              <w:top w:val="single" w:sz="6" w:space="0" w:color="auto"/>
              <w:left w:val="single" w:sz="6" w:space="0" w:color="auto"/>
              <w:bottom w:val="single" w:sz="6" w:space="0" w:color="auto"/>
              <w:right w:val="single" w:sz="6" w:space="0" w:color="auto"/>
            </w:tcBorders>
          </w:tcPr>
          <w:p w:rsidR="00B449F4" w:rsidRDefault="00B449F4" w:rsidP="00AF2B35">
            <w:pPr>
              <w:spacing w:before="60"/>
              <w:jc w:val="center"/>
              <w:rPr>
                <w:rFonts w:cs="Calibri"/>
                <w:sz w:val="16"/>
                <w:szCs w:val="16"/>
              </w:rPr>
            </w:pPr>
            <w:r w:rsidRPr="00B449F4">
              <w:rPr>
                <w:rFonts w:cs="Calibri"/>
                <w:sz w:val="16"/>
                <w:szCs w:val="16"/>
              </w:rPr>
              <w:t>&amp;(mibspiRAM3-&gt;rx[0].data)</w:t>
            </w:r>
          </w:p>
        </w:tc>
      </w:tr>
      <w:tr w:rsidR="00B449F4" w:rsidRPr="00AA38E8" w:rsidTr="00B449F4">
        <w:tc>
          <w:tcPr>
            <w:tcW w:w="3348" w:type="dxa"/>
            <w:tcBorders>
              <w:top w:val="single" w:sz="6" w:space="0" w:color="auto"/>
              <w:left w:val="single" w:sz="6" w:space="0" w:color="auto"/>
              <w:bottom w:val="single" w:sz="6" w:space="0" w:color="auto"/>
              <w:right w:val="single" w:sz="6" w:space="0" w:color="auto"/>
            </w:tcBorders>
          </w:tcPr>
          <w:p w:rsidR="00B449F4" w:rsidRPr="0084659D" w:rsidRDefault="00B449F4" w:rsidP="009B6BDF">
            <w:pPr>
              <w:spacing w:before="60"/>
              <w:jc w:val="center"/>
              <w:rPr>
                <w:rFonts w:cs="Calibri"/>
                <w:sz w:val="16"/>
                <w:szCs w:val="16"/>
              </w:rPr>
            </w:pPr>
            <w:r w:rsidRPr="00F72D1E">
              <w:rPr>
                <w:rFonts w:cs="Calibri"/>
                <w:sz w:val="16"/>
                <w:szCs w:val="16"/>
              </w:rPr>
              <w:t>D_NUMFASTADCCHANNELS_CNT_U16</w:t>
            </w:r>
          </w:p>
        </w:tc>
        <w:tc>
          <w:tcPr>
            <w:tcW w:w="990" w:type="dxa"/>
            <w:tcBorders>
              <w:top w:val="single" w:sz="6" w:space="0" w:color="auto"/>
              <w:left w:val="single" w:sz="6" w:space="0" w:color="auto"/>
              <w:bottom w:val="single" w:sz="6" w:space="0" w:color="auto"/>
              <w:right w:val="single" w:sz="6" w:space="0" w:color="auto"/>
            </w:tcBorders>
          </w:tcPr>
          <w:p w:rsidR="00B449F4" w:rsidRPr="00AA38E8" w:rsidRDefault="00B449F4" w:rsidP="00AF2B35">
            <w:pPr>
              <w:spacing w:before="60"/>
              <w:jc w:val="center"/>
              <w:rPr>
                <w:rFonts w:cs="Calibri"/>
                <w:sz w:val="16"/>
                <w:szCs w:val="16"/>
              </w:rPr>
            </w:pPr>
            <w:r>
              <w:rPr>
                <w:rFonts w:cs="Calibri"/>
                <w:sz w:val="16"/>
                <w:szCs w:val="16"/>
              </w:rPr>
              <w:t>1</w:t>
            </w:r>
          </w:p>
        </w:tc>
        <w:tc>
          <w:tcPr>
            <w:tcW w:w="990" w:type="dxa"/>
            <w:tcBorders>
              <w:top w:val="single" w:sz="6" w:space="0" w:color="auto"/>
              <w:left w:val="single" w:sz="6" w:space="0" w:color="auto"/>
              <w:bottom w:val="single" w:sz="6" w:space="0" w:color="auto"/>
              <w:right w:val="single" w:sz="6" w:space="0" w:color="auto"/>
            </w:tcBorders>
          </w:tcPr>
          <w:p w:rsidR="00B449F4" w:rsidRPr="00AA38E8" w:rsidRDefault="00B449F4" w:rsidP="00AF2B35">
            <w:pPr>
              <w:spacing w:before="60"/>
              <w:jc w:val="center"/>
              <w:rPr>
                <w:rFonts w:cs="Calibri"/>
                <w:sz w:val="16"/>
                <w:szCs w:val="16"/>
              </w:rPr>
            </w:pPr>
            <w:r>
              <w:rPr>
                <w:rFonts w:cs="Calibri"/>
                <w:sz w:val="16"/>
                <w:szCs w:val="16"/>
              </w:rPr>
              <w:t>Count</w:t>
            </w:r>
          </w:p>
        </w:tc>
        <w:tc>
          <w:tcPr>
            <w:tcW w:w="4050" w:type="dxa"/>
            <w:tcBorders>
              <w:top w:val="single" w:sz="6" w:space="0" w:color="auto"/>
              <w:left w:val="single" w:sz="6" w:space="0" w:color="auto"/>
              <w:bottom w:val="single" w:sz="6" w:space="0" w:color="auto"/>
              <w:right w:val="single" w:sz="6" w:space="0" w:color="auto"/>
            </w:tcBorders>
          </w:tcPr>
          <w:p w:rsidR="00B449F4" w:rsidRDefault="00B449F4" w:rsidP="00AF2B35">
            <w:pPr>
              <w:spacing w:before="60"/>
              <w:jc w:val="center"/>
              <w:rPr>
                <w:rFonts w:cs="Calibri"/>
                <w:sz w:val="16"/>
                <w:szCs w:val="16"/>
              </w:rPr>
            </w:pPr>
            <w:r w:rsidRPr="00B449F4">
              <w:rPr>
                <w:rFonts w:cs="Calibri"/>
                <w:sz w:val="16"/>
                <w:szCs w:val="16"/>
              </w:rPr>
              <w:t>D_ADC2G1BUFSZ_CNT_U08</w:t>
            </w:r>
          </w:p>
        </w:tc>
      </w:tr>
      <w:tr w:rsidR="00B449F4" w:rsidRPr="00AA38E8" w:rsidTr="00B449F4">
        <w:tc>
          <w:tcPr>
            <w:tcW w:w="3348" w:type="dxa"/>
            <w:tcBorders>
              <w:top w:val="single" w:sz="6" w:space="0" w:color="auto"/>
              <w:left w:val="single" w:sz="6" w:space="0" w:color="auto"/>
              <w:bottom w:val="single" w:sz="6" w:space="0" w:color="auto"/>
              <w:right w:val="single" w:sz="6" w:space="0" w:color="auto"/>
            </w:tcBorders>
          </w:tcPr>
          <w:p w:rsidR="00B449F4" w:rsidRPr="0084659D" w:rsidRDefault="00B449F4" w:rsidP="009B6BDF">
            <w:pPr>
              <w:spacing w:before="60"/>
              <w:jc w:val="center"/>
              <w:rPr>
                <w:rFonts w:cs="Calibri"/>
                <w:sz w:val="16"/>
                <w:szCs w:val="16"/>
              </w:rPr>
            </w:pPr>
            <w:r w:rsidRPr="00F72D1E">
              <w:rPr>
                <w:rFonts w:cs="Calibri"/>
                <w:sz w:val="16"/>
                <w:szCs w:val="16"/>
              </w:rPr>
              <w:t>D_FASTADCSTARTADDR_CNT_U32</w:t>
            </w:r>
          </w:p>
        </w:tc>
        <w:tc>
          <w:tcPr>
            <w:tcW w:w="990" w:type="dxa"/>
            <w:tcBorders>
              <w:top w:val="single" w:sz="6" w:space="0" w:color="auto"/>
              <w:left w:val="single" w:sz="6" w:space="0" w:color="auto"/>
              <w:bottom w:val="single" w:sz="6" w:space="0" w:color="auto"/>
              <w:right w:val="single" w:sz="6" w:space="0" w:color="auto"/>
            </w:tcBorders>
          </w:tcPr>
          <w:p w:rsidR="00B449F4" w:rsidRPr="00AA38E8" w:rsidRDefault="00B449F4" w:rsidP="00AF2B35">
            <w:pPr>
              <w:spacing w:before="60"/>
              <w:jc w:val="center"/>
              <w:rPr>
                <w:rFonts w:cs="Calibri"/>
                <w:sz w:val="16"/>
                <w:szCs w:val="16"/>
              </w:rPr>
            </w:pPr>
            <w:r>
              <w:rPr>
                <w:rFonts w:cs="Calibri"/>
                <w:sz w:val="16"/>
                <w:szCs w:val="16"/>
              </w:rPr>
              <w:t>1</w:t>
            </w:r>
          </w:p>
        </w:tc>
        <w:tc>
          <w:tcPr>
            <w:tcW w:w="990" w:type="dxa"/>
            <w:tcBorders>
              <w:top w:val="single" w:sz="6" w:space="0" w:color="auto"/>
              <w:left w:val="single" w:sz="6" w:space="0" w:color="auto"/>
              <w:bottom w:val="single" w:sz="6" w:space="0" w:color="auto"/>
              <w:right w:val="single" w:sz="6" w:space="0" w:color="auto"/>
            </w:tcBorders>
          </w:tcPr>
          <w:p w:rsidR="00B449F4" w:rsidRPr="00AA38E8" w:rsidRDefault="00B449F4" w:rsidP="00AF2B35">
            <w:pPr>
              <w:spacing w:before="60"/>
              <w:jc w:val="center"/>
              <w:rPr>
                <w:rFonts w:cs="Calibri"/>
                <w:sz w:val="16"/>
                <w:szCs w:val="16"/>
              </w:rPr>
            </w:pPr>
            <w:r>
              <w:rPr>
                <w:rFonts w:cs="Calibri"/>
                <w:sz w:val="16"/>
                <w:szCs w:val="16"/>
              </w:rPr>
              <w:t>Count</w:t>
            </w:r>
          </w:p>
        </w:tc>
        <w:tc>
          <w:tcPr>
            <w:tcW w:w="4050" w:type="dxa"/>
            <w:tcBorders>
              <w:top w:val="single" w:sz="6" w:space="0" w:color="auto"/>
              <w:left w:val="single" w:sz="6" w:space="0" w:color="auto"/>
              <w:bottom w:val="single" w:sz="6" w:space="0" w:color="auto"/>
              <w:right w:val="single" w:sz="6" w:space="0" w:color="auto"/>
            </w:tcBorders>
          </w:tcPr>
          <w:p w:rsidR="00B449F4" w:rsidRDefault="00B449F4" w:rsidP="00AF2B35">
            <w:pPr>
              <w:spacing w:before="60"/>
              <w:jc w:val="center"/>
              <w:rPr>
                <w:rFonts w:cs="Calibri"/>
                <w:sz w:val="16"/>
                <w:szCs w:val="16"/>
              </w:rPr>
            </w:pPr>
            <w:r w:rsidRPr="00B449F4">
              <w:rPr>
                <w:rFonts w:cs="Calibri"/>
                <w:sz w:val="16"/>
                <w:szCs w:val="16"/>
              </w:rPr>
              <w:t>(D_ADC2RSLTBASEADR_CNT_U32 + (4u * D_ADC2EVTBUFSZ_CNT_U08) + 2u)</w:t>
            </w:r>
          </w:p>
        </w:tc>
      </w:tr>
      <w:tr w:rsidR="00B449F4" w:rsidRPr="00AA38E8" w:rsidTr="00B449F4">
        <w:tc>
          <w:tcPr>
            <w:tcW w:w="3348" w:type="dxa"/>
            <w:tcBorders>
              <w:top w:val="single" w:sz="6" w:space="0" w:color="auto"/>
              <w:left w:val="single" w:sz="6" w:space="0" w:color="auto"/>
              <w:bottom w:val="single" w:sz="6" w:space="0" w:color="auto"/>
              <w:right w:val="single" w:sz="6" w:space="0" w:color="auto"/>
            </w:tcBorders>
          </w:tcPr>
          <w:p w:rsidR="00B449F4" w:rsidRPr="0084659D" w:rsidRDefault="00B449F4" w:rsidP="009B6BDF">
            <w:pPr>
              <w:spacing w:before="60"/>
              <w:jc w:val="center"/>
              <w:rPr>
                <w:rFonts w:cs="Calibri"/>
                <w:sz w:val="16"/>
                <w:szCs w:val="16"/>
              </w:rPr>
            </w:pPr>
            <w:r w:rsidRPr="00F72D1E">
              <w:rPr>
                <w:rFonts w:cs="Calibri"/>
                <w:sz w:val="16"/>
                <w:szCs w:val="16"/>
              </w:rPr>
              <w:t>D_DMANHETPERIODADDR_CNT_U32</w:t>
            </w:r>
          </w:p>
        </w:tc>
        <w:tc>
          <w:tcPr>
            <w:tcW w:w="990" w:type="dxa"/>
            <w:tcBorders>
              <w:top w:val="single" w:sz="6" w:space="0" w:color="auto"/>
              <w:left w:val="single" w:sz="6" w:space="0" w:color="auto"/>
              <w:bottom w:val="single" w:sz="6" w:space="0" w:color="auto"/>
              <w:right w:val="single" w:sz="6" w:space="0" w:color="auto"/>
            </w:tcBorders>
          </w:tcPr>
          <w:p w:rsidR="00B449F4" w:rsidRPr="00AA38E8" w:rsidRDefault="00B449F4" w:rsidP="00AF2B35">
            <w:pPr>
              <w:spacing w:before="60"/>
              <w:jc w:val="center"/>
              <w:rPr>
                <w:rFonts w:cs="Calibri"/>
                <w:sz w:val="16"/>
                <w:szCs w:val="16"/>
              </w:rPr>
            </w:pPr>
            <w:r>
              <w:rPr>
                <w:rFonts w:cs="Calibri"/>
                <w:sz w:val="16"/>
                <w:szCs w:val="16"/>
              </w:rPr>
              <w:t>1</w:t>
            </w:r>
          </w:p>
        </w:tc>
        <w:tc>
          <w:tcPr>
            <w:tcW w:w="990" w:type="dxa"/>
            <w:tcBorders>
              <w:top w:val="single" w:sz="6" w:space="0" w:color="auto"/>
              <w:left w:val="single" w:sz="6" w:space="0" w:color="auto"/>
              <w:bottom w:val="single" w:sz="6" w:space="0" w:color="auto"/>
              <w:right w:val="single" w:sz="6" w:space="0" w:color="auto"/>
            </w:tcBorders>
          </w:tcPr>
          <w:p w:rsidR="00B449F4" w:rsidRPr="00AA38E8" w:rsidRDefault="00B449F4" w:rsidP="00AF2B35">
            <w:pPr>
              <w:spacing w:before="60"/>
              <w:jc w:val="center"/>
              <w:rPr>
                <w:rFonts w:cs="Calibri"/>
                <w:sz w:val="16"/>
                <w:szCs w:val="16"/>
              </w:rPr>
            </w:pPr>
            <w:r>
              <w:rPr>
                <w:rFonts w:cs="Calibri"/>
                <w:sz w:val="16"/>
                <w:szCs w:val="16"/>
              </w:rPr>
              <w:t>Count</w:t>
            </w:r>
          </w:p>
        </w:tc>
        <w:tc>
          <w:tcPr>
            <w:tcW w:w="4050" w:type="dxa"/>
            <w:tcBorders>
              <w:top w:val="single" w:sz="6" w:space="0" w:color="auto"/>
              <w:left w:val="single" w:sz="6" w:space="0" w:color="auto"/>
              <w:bottom w:val="single" w:sz="6" w:space="0" w:color="auto"/>
              <w:right w:val="single" w:sz="6" w:space="0" w:color="auto"/>
            </w:tcBorders>
          </w:tcPr>
          <w:p w:rsidR="00B449F4" w:rsidRDefault="00B449F4" w:rsidP="00AF2B35">
            <w:pPr>
              <w:spacing w:before="60"/>
              <w:jc w:val="center"/>
              <w:rPr>
                <w:rFonts w:cs="Calibri"/>
                <w:sz w:val="16"/>
                <w:szCs w:val="16"/>
              </w:rPr>
            </w:pPr>
            <w:r w:rsidRPr="00B449F4">
              <w:rPr>
                <w:rFonts w:cs="Calibri"/>
                <w:sz w:val="16"/>
                <w:szCs w:val="16"/>
              </w:rPr>
              <w:t>&amp;</w:t>
            </w:r>
            <w:r>
              <w:rPr>
                <w:rFonts w:cs="Calibri"/>
                <w:sz w:val="16"/>
                <w:szCs w:val="16"/>
              </w:rPr>
              <w:t>(</w:t>
            </w:r>
            <w:r w:rsidRPr="00B449F4">
              <w:rPr>
                <w:rFonts w:cs="Calibri"/>
                <w:sz w:val="16"/>
                <w:szCs w:val="16"/>
              </w:rPr>
              <w:t>HET_PRD_BUF1_0.memory.data_word</w:t>
            </w:r>
            <w:r>
              <w:rPr>
                <w:rFonts w:cs="Calibri"/>
                <w:sz w:val="16"/>
                <w:szCs w:val="16"/>
              </w:rPr>
              <w:t>)</w:t>
            </w:r>
          </w:p>
        </w:tc>
      </w:tr>
      <w:tr w:rsidR="00B449F4" w:rsidRPr="00AA38E8" w:rsidTr="00B449F4">
        <w:tc>
          <w:tcPr>
            <w:tcW w:w="3348" w:type="dxa"/>
            <w:tcBorders>
              <w:top w:val="single" w:sz="6" w:space="0" w:color="auto"/>
              <w:left w:val="single" w:sz="6" w:space="0" w:color="auto"/>
              <w:bottom w:val="single" w:sz="6" w:space="0" w:color="auto"/>
              <w:right w:val="single" w:sz="6" w:space="0" w:color="auto"/>
            </w:tcBorders>
          </w:tcPr>
          <w:p w:rsidR="00B449F4" w:rsidRPr="00F72D1E" w:rsidRDefault="00B449F4" w:rsidP="009B6BDF">
            <w:pPr>
              <w:spacing w:before="60"/>
              <w:jc w:val="center"/>
              <w:rPr>
                <w:rFonts w:cs="Calibri"/>
                <w:sz w:val="16"/>
                <w:szCs w:val="16"/>
              </w:rPr>
            </w:pPr>
            <w:r w:rsidRPr="00B449F4">
              <w:rPr>
                <w:rFonts w:cs="Calibri"/>
                <w:sz w:val="16"/>
                <w:szCs w:val="16"/>
              </w:rPr>
              <w:t>D_EPWMSTARTADDR_CNT_U32</w:t>
            </w:r>
          </w:p>
        </w:tc>
        <w:tc>
          <w:tcPr>
            <w:tcW w:w="990" w:type="dxa"/>
            <w:tcBorders>
              <w:top w:val="single" w:sz="6" w:space="0" w:color="auto"/>
              <w:left w:val="single" w:sz="6" w:space="0" w:color="auto"/>
              <w:bottom w:val="single" w:sz="6" w:space="0" w:color="auto"/>
              <w:right w:val="single" w:sz="6" w:space="0" w:color="auto"/>
            </w:tcBorders>
          </w:tcPr>
          <w:p w:rsidR="00B449F4" w:rsidRPr="00AA38E8" w:rsidRDefault="00B449F4" w:rsidP="00B449F4">
            <w:pPr>
              <w:spacing w:before="60"/>
              <w:jc w:val="center"/>
              <w:rPr>
                <w:rFonts w:cs="Calibri"/>
                <w:sz w:val="16"/>
                <w:szCs w:val="16"/>
              </w:rPr>
            </w:pPr>
            <w:r>
              <w:rPr>
                <w:rFonts w:cs="Calibri"/>
                <w:sz w:val="16"/>
                <w:szCs w:val="16"/>
              </w:rPr>
              <w:t>1</w:t>
            </w:r>
          </w:p>
        </w:tc>
        <w:tc>
          <w:tcPr>
            <w:tcW w:w="990" w:type="dxa"/>
            <w:tcBorders>
              <w:top w:val="single" w:sz="6" w:space="0" w:color="auto"/>
              <w:left w:val="single" w:sz="6" w:space="0" w:color="auto"/>
              <w:bottom w:val="single" w:sz="6" w:space="0" w:color="auto"/>
              <w:right w:val="single" w:sz="6" w:space="0" w:color="auto"/>
            </w:tcBorders>
          </w:tcPr>
          <w:p w:rsidR="00B449F4" w:rsidRPr="00AA38E8" w:rsidRDefault="00B449F4" w:rsidP="00B449F4">
            <w:pPr>
              <w:spacing w:before="60"/>
              <w:jc w:val="center"/>
              <w:rPr>
                <w:rFonts w:cs="Calibri"/>
                <w:sz w:val="16"/>
                <w:szCs w:val="16"/>
              </w:rPr>
            </w:pPr>
            <w:r>
              <w:rPr>
                <w:rFonts w:cs="Calibri"/>
                <w:sz w:val="16"/>
                <w:szCs w:val="16"/>
              </w:rPr>
              <w:t>Count</w:t>
            </w:r>
          </w:p>
        </w:tc>
        <w:tc>
          <w:tcPr>
            <w:tcW w:w="4050" w:type="dxa"/>
            <w:tcBorders>
              <w:top w:val="single" w:sz="6" w:space="0" w:color="auto"/>
              <w:left w:val="single" w:sz="6" w:space="0" w:color="auto"/>
              <w:bottom w:val="single" w:sz="6" w:space="0" w:color="auto"/>
              <w:right w:val="single" w:sz="6" w:space="0" w:color="auto"/>
            </w:tcBorders>
          </w:tcPr>
          <w:p w:rsidR="00B449F4" w:rsidRDefault="00B449F4" w:rsidP="00B449F4">
            <w:pPr>
              <w:spacing w:before="60"/>
              <w:jc w:val="center"/>
              <w:rPr>
                <w:rFonts w:cs="Calibri"/>
                <w:sz w:val="16"/>
                <w:szCs w:val="16"/>
              </w:rPr>
            </w:pPr>
            <w:r w:rsidRPr="00B449F4">
              <w:rPr>
                <w:rFonts w:cs="Calibri"/>
                <w:sz w:val="16"/>
                <w:szCs w:val="16"/>
              </w:rPr>
              <w:t>&amp;(ePWM1-&gt;CMPA)</w:t>
            </w:r>
          </w:p>
        </w:tc>
      </w:tr>
      <w:tr w:rsidR="00B449F4" w:rsidRPr="00AA38E8" w:rsidTr="00B449F4">
        <w:tc>
          <w:tcPr>
            <w:tcW w:w="3348" w:type="dxa"/>
            <w:tcBorders>
              <w:top w:val="single" w:sz="6" w:space="0" w:color="auto"/>
              <w:left w:val="single" w:sz="6" w:space="0" w:color="auto"/>
              <w:bottom w:val="single" w:sz="6" w:space="0" w:color="auto"/>
              <w:right w:val="single" w:sz="6" w:space="0" w:color="auto"/>
            </w:tcBorders>
          </w:tcPr>
          <w:p w:rsidR="00B449F4" w:rsidRPr="0084659D" w:rsidRDefault="00B449F4" w:rsidP="009B6BDF">
            <w:pPr>
              <w:spacing w:before="60"/>
              <w:jc w:val="center"/>
              <w:rPr>
                <w:rFonts w:cs="Calibri"/>
                <w:sz w:val="16"/>
                <w:szCs w:val="16"/>
              </w:rPr>
            </w:pPr>
            <w:r w:rsidRPr="00F72D1E">
              <w:rPr>
                <w:rFonts w:cs="Calibri"/>
                <w:sz w:val="16"/>
                <w:szCs w:val="16"/>
              </w:rPr>
              <w:t>D_NUMSLOWADCCHANNELS_CNT_U16</w:t>
            </w:r>
          </w:p>
        </w:tc>
        <w:tc>
          <w:tcPr>
            <w:tcW w:w="990" w:type="dxa"/>
            <w:tcBorders>
              <w:top w:val="single" w:sz="6" w:space="0" w:color="auto"/>
              <w:left w:val="single" w:sz="6" w:space="0" w:color="auto"/>
              <w:bottom w:val="single" w:sz="6" w:space="0" w:color="auto"/>
              <w:right w:val="single" w:sz="6" w:space="0" w:color="auto"/>
            </w:tcBorders>
          </w:tcPr>
          <w:p w:rsidR="00B449F4" w:rsidRPr="00AA38E8" w:rsidRDefault="00B449F4" w:rsidP="00AF2B35">
            <w:pPr>
              <w:spacing w:before="60"/>
              <w:jc w:val="center"/>
              <w:rPr>
                <w:rFonts w:cs="Calibri"/>
                <w:sz w:val="16"/>
                <w:szCs w:val="16"/>
              </w:rPr>
            </w:pPr>
            <w:r>
              <w:rPr>
                <w:rFonts w:cs="Calibri"/>
                <w:sz w:val="16"/>
                <w:szCs w:val="16"/>
              </w:rPr>
              <w:t>1</w:t>
            </w:r>
          </w:p>
        </w:tc>
        <w:tc>
          <w:tcPr>
            <w:tcW w:w="990" w:type="dxa"/>
            <w:tcBorders>
              <w:top w:val="single" w:sz="6" w:space="0" w:color="auto"/>
              <w:left w:val="single" w:sz="6" w:space="0" w:color="auto"/>
              <w:bottom w:val="single" w:sz="6" w:space="0" w:color="auto"/>
              <w:right w:val="single" w:sz="6" w:space="0" w:color="auto"/>
            </w:tcBorders>
          </w:tcPr>
          <w:p w:rsidR="00B449F4" w:rsidRPr="00AA38E8" w:rsidRDefault="00B449F4" w:rsidP="00AF2B35">
            <w:pPr>
              <w:spacing w:before="60"/>
              <w:jc w:val="center"/>
              <w:rPr>
                <w:rFonts w:cs="Calibri"/>
                <w:sz w:val="16"/>
                <w:szCs w:val="16"/>
              </w:rPr>
            </w:pPr>
            <w:r>
              <w:rPr>
                <w:rFonts w:cs="Calibri"/>
                <w:sz w:val="16"/>
                <w:szCs w:val="16"/>
              </w:rPr>
              <w:t>Count</w:t>
            </w:r>
          </w:p>
        </w:tc>
        <w:tc>
          <w:tcPr>
            <w:tcW w:w="4050" w:type="dxa"/>
            <w:tcBorders>
              <w:top w:val="single" w:sz="6" w:space="0" w:color="auto"/>
              <w:left w:val="single" w:sz="6" w:space="0" w:color="auto"/>
              <w:bottom w:val="single" w:sz="6" w:space="0" w:color="auto"/>
              <w:right w:val="single" w:sz="6" w:space="0" w:color="auto"/>
            </w:tcBorders>
          </w:tcPr>
          <w:p w:rsidR="00B449F4" w:rsidRDefault="00B449F4" w:rsidP="00AF2B35">
            <w:pPr>
              <w:spacing w:before="60"/>
              <w:jc w:val="center"/>
              <w:rPr>
                <w:rFonts w:cs="Calibri"/>
                <w:sz w:val="16"/>
                <w:szCs w:val="16"/>
              </w:rPr>
            </w:pPr>
            <w:r w:rsidRPr="00B449F4">
              <w:rPr>
                <w:rFonts w:cs="Calibri"/>
                <w:sz w:val="16"/>
                <w:szCs w:val="16"/>
              </w:rPr>
              <w:t>D_ADC1G2BUFSZ_CNT_U08</w:t>
            </w:r>
          </w:p>
        </w:tc>
      </w:tr>
      <w:tr w:rsidR="00B449F4" w:rsidRPr="00AA38E8" w:rsidTr="00B449F4">
        <w:tc>
          <w:tcPr>
            <w:tcW w:w="3348" w:type="dxa"/>
            <w:tcBorders>
              <w:top w:val="single" w:sz="6" w:space="0" w:color="auto"/>
              <w:left w:val="single" w:sz="6" w:space="0" w:color="auto"/>
              <w:bottom w:val="single" w:sz="6" w:space="0" w:color="auto"/>
              <w:right w:val="single" w:sz="6" w:space="0" w:color="auto"/>
            </w:tcBorders>
          </w:tcPr>
          <w:p w:rsidR="00B449F4" w:rsidRPr="0084659D" w:rsidRDefault="00B449F4" w:rsidP="009B6BDF">
            <w:pPr>
              <w:spacing w:before="60"/>
              <w:jc w:val="center"/>
              <w:rPr>
                <w:rFonts w:cs="Calibri"/>
                <w:sz w:val="16"/>
                <w:szCs w:val="16"/>
              </w:rPr>
            </w:pPr>
            <w:r w:rsidRPr="00F72D1E">
              <w:rPr>
                <w:rFonts w:cs="Calibri"/>
                <w:sz w:val="16"/>
                <w:szCs w:val="16"/>
              </w:rPr>
              <w:t>D_SLOWADCSTARTADDR_CNT_U32</w:t>
            </w:r>
          </w:p>
        </w:tc>
        <w:tc>
          <w:tcPr>
            <w:tcW w:w="990" w:type="dxa"/>
            <w:tcBorders>
              <w:top w:val="single" w:sz="6" w:space="0" w:color="auto"/>
              <w:left w:val="single" w:sz="6" w:space="0" w:color="auto"/>
              <w:bottom w:val="single" w:sz="6" w:space="0" w:color="auto"/>
              <w:right w:val="single" w:sz="6" w:space="0" w:color="auto"/>
            </w:tcBorders>
          </w:tcPr>
          <w:p w:rsidR="00B449F4" w:rsidRPr="00AA38E8" w:rsidRDefault="00B449F4" w:rsidP="00AF2B35">
            <w:pPr>
              <w:spacing w:before="60"/>
              <w:jc w:val="center"/>
              <w:rPr>
                <w:rFonts w:cs="Calibri"/>
                <w:sz w:val="16"/>
                <w:szCs w:val="16"/>
              </w:rPr>
            </w:pPr>
            <w:r>
              <w:rPr>
                <w:rFonts w:cs="Calibri"/>
                <w:sz w:val="16"/>
                <w:szCs w:val="16"/>
              </w:rPr>
              <w:t>1</w:t>
            </w:r>
          </w:p>
        </w:tc>
        <w:tc>
          <w:tcPr>
            <w:tcW w:w="990" w:type="dxa"/>
            <w:tcBorders>
              <w:top w:val="single" w:sz="6" w:space="0" w:color="auto"/>
              <w:left w:val="single" w:sz="6" w:space="0" w:color="auto"/>
              <w:bottom w:val="single" w:sz="6" w:space="0" w:color="auto"/>
              <w:right w:val="single" w:sz="6" w:space="0" w:color="auto"/>
            </w:tcBorders>
          </w:tcPr>
          <w:p w:rsidR="00B449F4" w:rsidRPr="00AA38E8" w:rsidRDefault="00B449F4" w:rsidP="00AF2B35">
            <w:pPr>
              <w:spacing w:before="60"/>
              <w:jc w:val="center"/>
              <w:rPr>
                <w:rFonts w:cs="Calibri"/>
                <w:sz w:val="16"/>
                <w:szCs w:val="16"/>
              </w:rPr>
            </w:pPr>
            <w:r>
              <w:rPr>
                <w:rFonts w:cs="Calibri"/>
                <w:sz w:val="16"/>
                <w:szCs w:val="16"/>
              </w:rPr>
              <w:t>Count</w:t>
            </w:r>
          </w:p>
        </w:tc>
        <w:tc>
          <w:tcPr>
            <w:tcW w:w="4050" w:type="dxa"/>
            <w:tcBorders>
              <w:top w:val="single" w:sz="6" w:space="0" w:color="auto"/>
              <w:left w:val="single" w:sz="6" w:space="0" w:color="auto"/>
              <w:bottom w:val="single" w:sz="6" w:space="0" w:color="auto"/>
              <w:right w:val="single" w:sz="6" w:space="0" w:color="auto"/>
            </w:tcBorders>
          </w:tcPr>
          <w:p w:rsidR="00B449F4" w:rsidRDefault="00B449F4" w:rsidP="00AF2B35">
            <w:pPr>
              <w:spacing w:before="60"/>
              <w:jc w:val="center"/>
              <w:rPr>
                <w:rFonts w:cs="Calibri"/>
                <w:sz w:val="16"/>
                <w:szCs w:val="16"/>
              </w:rPr>
            </w:pPr>
            <w:r w:rsidRPr="00B449F4">
              <w:rPr>
                <w:rFonts w:cs="Calibri"/>
                <w:sz w:val="16"/>
                <w:szCs w:val="16"/>
              </w:rPr>
              <w:t>(0xFF3E0000ul + (4u * (D_ADC1EVTBUFSZ_CNT_U08 + D_ADC1G1BUFSZ_CNT_U08)) + 2u)</w:t>
            </w:r>
          </w:p>
        </w:tc>
      </w:tr>
      <w:tr w:rsidR="00B449F4" w:rsidRPr="00AA38E8" w:rsidTr="00B449F4">
        <w:tc>
          <w:tcPr>
            <w:tcW w:w="3348" w:type="dxa"/>
            <w:tcBorders>
              <w:top w:val="single" w:sz="6" w:space="0" w:color="auto"/>
              <w:left w:val="single" w:sz="6" w:space="0" w:color="auto"/>
              <w:bottom w:val="single" w:sz="6" w:space="0" w:color="auto"/>
              <w:right w:val="single" w:sz="6" w:space="0" w:color="auto"/>
            </w:tcBorders>
          </w:tcPr>
          <w:p w:rsidR="00B449F4" w:rsidRPr="0084659D" w:rsidRDefault="00B449F4" w:rsidP="009B6BDF">
            <w:pPr>
              <w:spacing w:before="60"/>
              <w:jc w:val="center"/>
              <w:rPr>
                <w:rFonts w:cs="Calibri"/>
                <w:sz w:val="16"/>
                <w:szCs w:val="16"/>
              </w:rPr>
            </w:pPr>
            <w:r w:rsidRPr="00F72D1E">
              <w:rPr>
                <w:rFonts w:cs="Calibri"/>
                <w:sz w:val="16"/>
                <w:szCs w:val="16"/>
              </w:rPr>
              <w:t>D_NUMSLOWSPIWORDS_CNT_U16</w:t>
            </w:r>
          </w:p>
        </w:tc>
        <w:tc>
          <w:tcPr>
            <w:tcW w:w="990" w:type="dxa"/>
            <w:tcBorders>
              <w:top w:val="single" w:sz="6" w:space="0" w:color="auto"/>
              <w:left w:val="single" w:sz="6" w:space="0" w:color="auto"/>
              <w:bottom w:val="single" w:sz="6" w:space="0" w:color="auto"/>
              <w:right w:val="single" w:sz="6" w:space="0" w:color="auto"/>
            </w:tcBorders>
          </w:tcPr>
          <w:p w:rsidR="00B449F4" w:rsidRPr="00AA38E8" w:rsidRDefault="00B449F4" w:rsidP="00AF2B35">
            <w:pPr>
              <w:spacing w:before="60"/>
              <w:jc w:val="center"/>
              <w:rPr>
                <w:rFonts w:cs="Calibri"/>
                <w:sz w:val="16"/>
                <w:szCs w:val="16"/>
              </w:rPr>
            </w:pPr>
            <w:r>
              <w:rPr>
                <w:rFonts w:cs="Calibri"/>
                <w:sz w:val="16"/>
                <w:szCs w:val="16"/>
              </w:rPr>
              <w:t>1</w:t>
            </w:r>
          </w:p>
        </w:tc>
        <w:tc>
          <w:tcPr>
            <w:tcW w:w="990" w:type="dxa"/>
            <w:tcBorders>
              <w:top w:val="single" w:sz="6" w:space="0" w:color="auto"/>
              <w:left w:val="single" w:sz="6" w:space="0" w:color="auto"/>
              <w:bottom w:val="single" w:sz="6" w:space="0" w:color="auto"/>
              <w:right w:val="single" w:sz="6" w:space="0" w:color="auto"/>
            </w:tcBorders>
          </w:tcPr>
          <w:p w:rsidR="00B449F4" w:rsidRPr="00AA38E8" w:rsidRDefault="00B449F4" w:rsidP="00AF2B35">
            <w:pPr>
              <w:spacing w:before="60"/>
              <w:jc w:val="center"/>
              <w:rPr>
                <w:rFonts w:cs="Calibri"/>
                <w:sz w:val="16"/>
                <w:szCs w:val="16"/>
              </w:rPr>
            </w:pPr>
            <w:r>
              <w:rPr>
                <w:rFonts w:cs="Calibri"/>
                <w:sz w:val="16"/>
                <w:szCs w:val="16"/>
              </w:rPr>
              <w:t>Count</w:t>
            </w:r>
          </w:p>
        </w:tc>
        <w:tc>
          <w:tcPr>
            <w:tcW w:w="4050" w:type="dxa"/>
            <w:tcBorders>
              <w:top w:val="single" w:sz="6" w:space="0" w:color="auto"/>
              <w:left w:val="single" w:sz="6" w:space="0" w:color="auto"/>
              <w:bottom w:val="single" w:sz="6" w:space="0" w:color="auto"/>
              <w:right w:val="single" w:sz="6" w:space="0" w:color="auto"/>
            </w:tcBorders>
          </w:tcPr>
          <w:p w:rsidR="00B449F4" w:rsidRDefault="00B449F4" w:rsidP="00AF2B35">
            <w:pPr>
              <w:spacing w:before="60"/>
              <w:jc w:val="center"/>
              <w:rPr>
                <w:rFonts w:cs="Calibri"/>
                <w:sz w:val="16"/>
                <w:szCs w:val="16"/>
              </w:rPr>
            </w:pPr>
            <w:r w:rsidRPr="00B449F4">
              <w:rPr>
                <w:rFonts w:cs="Calibri"/>
                <w:sz w:val="16"/>
                <w:szCs w:val="16"/>
              </w:rPr>
              <w:t>D_TGSIZE_CNT_U16</w:t>
            </w:r>
          </w:p>
        </w:tc>
      </w:tr>
      <w:tr w:rsidR="00B449F4" w:rsidRPr="00AA38E8" w:rsidTr="00B449F4">
        <w:tc>
          <w:tcPr>
            <w:tcW w:w="3348" w:type="dxa"/>
            <w:tcBorders>
              <w:top w:val="single" w:sz="6" w:space="0" w:color="auto"/>
              <w:left w:val="single" w:sz="6" w:space="0" w:color="auto"/>
              <w:bottom w:val="single" w:sz="6" w:space="0" w:color="auto"/>
              <w:right w:val="single" w:sz="6" w:space="0" w:color="auto"/>
            </w:tcBorders>
          </w:tcPr>
          <w:p w:rsidR="00B449F4" w:rsidRPr="0084659D" w:rsidRDefault="00B449F4" w:rsidP="009B6BDF">
            <w:pPr>
              <w:spacing w:before="60"/>
              <w:jc w:val="center"/>
              <w:rPr>
                <w:rFonts w:cs="Calibri"/>
                <w:sz w:val="16"/>
                <w:szCs w:val="16"/>
              </w:rPr>
            </w:pPr>
            <w:r w:rsidRPr="00F72D1E">
              <w:rPr>
                <w:rFonts w:cs="Calibri"/>
                <w:sz w:val="16"/>
                <w:szCs w:val="16"/>
              </w:rPr>
              <w:t>D_SLOWSPISTARTADDR_CNT_U32</w:t>
            </w:r>
          </w:p>
        </w:tc>
        <w:tc>
          <w:tcPr>
            <w:tcW w:w="990" w:type="dxa"/>
            <w:tcBorders>
              <w:top w:val="single" w:sz="6" w:space="0" w:color="auto"/>
              <w:left w:val="single" w:sz="6" w:space="0" w:color="auto"/>
              <w:bottom w:val="single" w:sz="6" w:space="0" w:color="auto"/>
              <w:right w:val="single" w:sz="6" w:space="0" w:color="auto"/>
            </w:tcBorders>
          </w:tcPr>
          <w:p w:rsidR="00B449F4" w:rsidRPr="00AA38E8" w:rsidRDefault="00B449F4" w:rsidP="00AF2B35">
            <w:pPr>
              <w:spacing w:before="60"/>
              <w:jc w:val="center"/>
              <w:rPr>
                <w:rFonts w:cs="Calibri"/>
                <w:sz w:val="16"/>
                <w:szCs w:val="16"/>
              </w:rPr>
            </w:pPr>
            <w:r>
              <w:rPr>
                <w:rFonts w:cs="Calibri"/>
                <w:sz w:val="16"/>
                <w:szCs w:val="16"/>
              </w:rPr>
              <w:t>1</w:t>
            </w:r>
          </w:p>
        </w:tc>
        <w:tc>
          <w:tcPr>
            <w:tcW w:w="990" w:type="dxa"/>
            <w:tcBorders>
              <w:top w:val="single" w:sz="6" w:space="0" w:color="auto"/>
              <w:left w:val="single" w:sz="6" w:space="0" w:color="auto"/>
              <w:bottom w:val="single" w:sz="6" w:space="0" w:color="auto"/>
              <w:right w:val="single" w:sz="6" w:space="0" w:color="auto"/>
            </w:tcBorders>
          </w:tcPr>
          <w:p w:rsidR="00B449F4" w:rsidRPr="00AA38E8" w:rsidRDefault="00B449F4" w:rsidP="00AF2B35">
            <w:pPr>
              <w:spacing w:before="60"/>
              <w:jc w:val="center"/>
              <w:rPr>
                <w:rFonts w:cs="Calibri"/>
                <w:sz w:val="16"/>
                <w:szCs w:val="16"/>
              </w:rPr>
            </w:pPr>
            <w:r>
              <w:rPr>
                <w:rFonts w:cs="Calibri"/>
                <w:sz w:val="16"/>
                <w:szCs w:val="16"/>
              </w:rPr>
              <w:t>Count</w:t>
            </w:r>
          </w:p>
        </w:tc>
        <w:tc>
          <w:tcPr>
            <w:tcW w:w="4050" w:type="dxa"/>
            <w:tcBorders>
              <w:top w:val="single" w:sz="6" w:space="0" w:color="auto"/>
              <w:left w:val="single" w:sz="6" w:space="0" w:color="auto"/>
              <w:bottom w:val="single" w:sz="6" w:space="0" w:color="auto"/>
              <w:right w:val="single" w:sz="6" w:space="0" w:color="auto"/>
            </w:tcBorders>
          </w:tcPr>
          <w:p w:rsidR="00B449F4" w:rsidRDefault="00B449F4" w:rsidP="00AF2B35">
            <w:pPr>
              <w:spacing w:before="60"/>
              <w:jc w:val="center"/>
              <w:rPr>
                <w:rFonts w:cs="Calibri"/>
                <w:sz w:val="16"/>
                <w:szCs w:val="16"/>
              </w:rPr>
            </w:pPr>
            <w:r w:rsidRPr="00B449F4">
              <w:rPr>
                <w:rFonts w:cs="Calibri"/>
                <w:sz w:val="16"/>
                <w:szCs w:val="16"/>
              </w:rPr>
              <w:t>&amp;(mibspiRAM5-&gt;rx[0].data)</w:t>
            </w:r>
          </w:p>
        </w:tc>
      </w:tr>
    </w:tbl>
    <w:p w:rsidR="00656B0A" w:rsidRPr="00AA38E8" w:rsidRDefault="00656B0A" w:rsidP="002E2ADA">
      <w:pPr>
        <w:pStyle w:val="Heading2"/>
        <w:numPr>
          <w:ilvl w:val="3"/>
          <w:numId w:val="1"/>
        </w:numPr>
        <w:rPr>
          <w:rFonts w:ascii="Calibri" w:hAnsi="Calibri" w:cs="Calibri"/>
        </w:rPr>
      </w:pPr>
      <w:bookmarkStart w:id="93" w:name="_Toc384116589"/>
      <w:r w:rsidRPr="00AA38E8">
        <w:rPr>
          <w:rFonts w:ascii="Calibri" w:hAnsi="Calibri" w:cs="Calibri"/>
        </w:rPr>
        <w:t>Global</w:t>
      </w:r>
      <w:bookmarkEnd w:id="93"/>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656B0A" w:rsidRPr="00AA38E8" w:rsidTr="00F25926">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Constant Name</w:t>
            </w:r>
          </w:p>
        </w:tc>
      </w:tr>
      <w:tr w:rsidR="00656B0A" w:rsidRPr="00AA38E8" w:rsidTr="00F25926">
        <w:trPr>
          <w:jc w:val="center"/>
        </w:trPr>
        <w:tc>
          <w:tcPr>
            <w:tcW w:w="4608" w:type="dxa"/>
            <w:tcBorders>
              <w:top w:val="nil"/>
              <w:left w:val="single" w:sz="6" w:space="0" w:color="auto"/>
              <w:bottom w:val="single" w:sz="6" w:space="0" w:color="auto"/>
              <w:right w:val="single" w:sz="6" w:space="0" w:color="auto"/>
            </w:tcBorders>
          </w:tcPr>
          <w:p w:rsidR="00656B0A" w:rsidRPr="00AA38E8" w:rsidRDefault="00F72D1E" w:rsidP="002E2ADA">
            <w:pPr>
              <w:spacing w:before="60"/>
              <w:jc w:val="center"/>
              <w:rPr>
                <w:rFonts w:cs="Calibri"/>
                <w:sz w:val="16"/>
                <w:szCs w:val="16"/>
              </w:rPr>
            </w:pPr>
            <w:r>
              <w:rPr>
                <w:rFonts w:cs="Calibri"/>
                <w:sz w:val="16"/>
                <w:szCs w:val="16"/>
              </w:rPr>
              <w:t>STD_OFF</w:t>
            </w:r>
          </w:p>
        </w:tc>
      </w:tr>
      <w:tr w:rsidR="00B449F4" w:rsidRPr="00AA38E8" w:rsidTr="00F25926">
        <w:trPr>
          <w:jc w:val="center"/>
        </w:trPr>
        <w:tc>
          <w:tcPr>
            <w:tcW w:w="4608" w:type="dxa"/>
            <w:tcBorders>
              <w:top w:val="nil"/>
              <w:left w:val="single" w:sz="6" w:space="0" w:color="auto"/>
              <w:bottom w:val="single" w:sz="6" w:space="0" w:color="auto"/>
              <w:right w:val="single" w:sz="6" w:space="0" w:color="auto"/>
            </w:tcBorders>
          </w:tcPr>
          <w:p w:rsidR="00B449F4" w:rsidRDefault="00B449F4" w:rsidP="002E2ADA">
            <w:pPr>
              <w:spacing w:before="60"/>
              <w:jc w:val="center"/>
              <w:rPr>
                <w:rFonts w:cs="Calibri"/>
                <w:sz w:val="16"/>
                <w:szCs w:val="16"/>
              </w:rPr>
            </w:pPr>
            <w:r>
              <w:rPr>
                <w:rFonts w:cs="Calibri"/>
                <w:sz w:val="16"/>
                <w:szCs w:val="16"/>
              </w:rPr>
              <w:t>STD_ON</w:t>
            </w:r>
          </w:p>
        </w:tc>
      </w:tr>
      <w:tr w:rsidR="00B449F4" w:rsidRPr="00AA38E8" w:rsidTr="00F25926">
        <w:trPr>
          <w:jc w:val="center"/>
        </w:trPr>
        <w:tc>
          <w:tcPr>
            <w:tcW w:w="4608" w:type="dxa"/>
            <w:tcBorders>
              <w:top w:val="nil"/>
              <w:left w:val="single" w:sz="6" w:space="0" w:color="auto"/>
              <w:bottom w:val="single" w:sz="6" w:space="0" w:color="auto"/>
              <w:right w:val="single" w:sz="6" w:space="0" w:color="auto"/>
            </w:tcBorders>
          </w:tcPr>
          <w:p w:rsidR="00B449F4" w:rsidRDefault="00B449F4" w:rsidP="002E2ADA">
            <w:pPr>
              <w:spacing w:before="60"/>
              <w:jc w:val="center"/>
              <w:rPr>
                <w:rFonts w:cs="Calibri"/>
                <w:sz w:val="16"/>
                <w:szCs w:val="16"/>
              </w:rPr>
            </w:pPr>
            <w:r w:rsidRPr="00B449F4">
              <w:rPr>
                <w:rFonts w:cs="Calibri"/>
                <w:sz w:val="16"/>
                <w:szCs w:val="16"/>
              </w:rPr>
              <w:t>CRCCTRLREG</w:t>
            </w:r>
          </w:p>
        </w:tc>
      </w:tr>
      <w:tr w:rsidR="00B449F4" w:rsidRPr="00AA38E8" w:rsidTr="00F25926">
        <w:trPr>
          <w:jc w:val="center"/>
        </w:trPr>
        <w:tc>
          <w:tcPr>
            <w:tcW w:w="4608" w:type="dxa"/>
            <w:tcBorders>
              <w:top w:val="nil"/>
              <w:left w:val="single" w:sz="6" w:space="0" w:color="auto"/>
              <w:bottom w:val="single" w:sz="6" w:space="0" w:color="auto"/>
              <w:right w:val="single" w:sz="6" w:space="0" w:color="auto"/>
            </w:tcBorders>
          </w:tcPr>
          <w:p w:rsidR="00B449F4" w:rsidRDefault="00B449F4" w:rsidP="002E2ADA">
            <w:pPr>
              <w:spacing w:before="60"/>
              <w:jc w:val="center"/>
              <w:rPr>
                <w:rFonts w:cs="Calibri"/>
                <w:sz w:val="16"/>
                <w:szCs w:val="16"/>
              </w:rPr>
            </w:pPr>
            <w:r w:rsidRPr="00B449F4">
              <w:rPr>
                <w:rFonts w:cs="Calibri"/>
                <w:sz w:val="16"/>
                <w:szCs w:val="16"/>
              </w:rPr>
              <w:t>D_TGSIZE_CNT_U16</w:t>
            </w:r>
          </w:p>
        </w:tc>
      </w:tr>
      <w:tr w:rsidR="00B449F4" w:rsidRPr="00AA38E8" w:rsidTr="00F25926">
        <w:trPr>
          <w:jc w:val="center"/>
        </w:trPr>
        <w:tc>
          <w:tcPr>
            <w:tcW w:w="4608" w:type="dxa"/>
            <w:tcBorders>
              <w:top w:val="nil"/>
              <w:left w:val="single" w:sz="6" w:space="0" w:color="auto"/>
              <w:bottom w:val="single" w:sz="6" w:space="0" w:color="auto"/>
              <w:right w:val="single" w:sz="6" w:space="0" w:color="auto"/>
            </w:tcBorders>
          </w:tcPr>
          <w:p w:rsidR="00B449F4" w:rsidRDefault="00B449F4" w:rsidP="002E2ADA">
            <w:pPr>
              <w:spacing w:before="60"/>
              <w:jc w:val="center"/>
              <w:rPr>
                <w:rFonts w:cs="Calibri"/>
                <w:sz w:val="16"/>
                <w:szCs w:val="16"/>
              </w:rPr>
            </w:pPr>
            <w:r w:rsidRPr="00B449F4">
              <w:rPr>
                <w:rFonts w:cs="Calibri"/>
                <w:sz w:val="16"/>
                <w:szCs w:val="16"/>
              </w:rPr>
              <w:t>mibspiRAM3</w:t>
            </w:r>
          </w:p>
        </w:tc>
      </w:tr>
      <w:tr w:rsidR="00B449F4" w:rsidRPr="00AA38E8" w:rsidTr="00F25926">
        <w:trPr>
          <w:jc w:val="center"/>
        </w:trPr>
        <w:tc>
          <w:tcPr>
            <w:tcW w:w="4608" w:type="dxa"/>
            <w:tcBorders>
              <w:top w:val="nil"/>
              <w:left w:val="single" w:sz="6" w:space="0" w:color="auto"/>
              <w:bottom w:val="single" w:sz="6" w:space="0" w:color="auto"/>
              <w:right w:val="single" w:sz="6" w:space="0" w:color="auto"/>
            </w:tcBorders>
          </w:tcPr>
          <w:p w:rsidR="00B449F4" w:rsidRDefault="00B449F4" w:rsidP="002E2ADA">
            <w:pPr>
              <w:spacing w:before="60"/>
              <w:jc w:val="center"/>
              <w:rPr>
                <w:rFonts w:cs="Calibri"/>
                <w:sz w:val="16"/>
                <w:szCs w:val="16"/>
              </w:rPr>
            </w:pPr>
            <w:r w:rsidRPr="00B449F4">
              <w:rPr>
                <w:rFonts w:cs="Calibri"/>
                <w:sz w:val="16"/>
                <w:szCs w:val="16"/>
              </w:rPr>
              <w:t>D_ADC2G1BUFSZ_CNT_U08</w:t>
            </w:r>
          </w:p>
        </w:tc>
      </w:tr>
      <w:tr w:rsidR="00B449F4" w:rsidRPr="00AA38E8" w:rsidTr="00F25926">
        <w:trPr>
          <w:jc w:val="center"/>
        </w:trPr>
        <w:tc>
          <w:tcPr>
            <w:tcW w:w="4608" w:type="dxa"/>
            <w:tcBorders>
              <w:top w:val="nil"/>
              <w:left w:val="single" w:sz="6" w:space="0" w:color="auto"/>
              <w:bottom w:val="single" w:sz="6" w:space="0" w:color="auto"/>
              <w:right w:val="single" w:sz="6" w:space="0" w:color="auto"/>
            </w:tcBorders>
          </w:tcPr>
          <w:p w:rsidR="00B449F4" w:rsidRDefault="00B449F4" w:rsidP="002E2ADA">
            <w:pPr>
              <w:spacing w:before="60"/>
              <w:jc w:val="center"/>
              <w:rPr>
                <w:rFonts w:cs="Calibri"/>
                <w:sz w:val="16"/>
                <w:szCs w:val="16"/>
              </w:rPr>
            </w:pPr>
            <w:r w:rsidRPr="00B449F4">
              <w:rPr>
                <w:rFonts w:cs="Calibri"/>
                <w:sz w:val="16"/>
                <w:szCs w:val="16"/>
              </w:rPr>
              <w:t>D_ADC2RSLTBASEADR_CNT_U32</w:t>
            </w:r>
          </w:p>
        </w:tc>
      </w:tr>
      <w:tr w:rsidR="00B449F4" w:rsidRPr="00AA38E8" w:rsidTr="00F25926">
        <w:trPr>
          <w:jc w:val="center"/>
        </w:trPr>
        <w:tc>
          <w:tcPr>
            <w:tcW w:w="4608" w:type="dxa"/>
            <w:tcBorders>
              <w:top w:val="nil"/>
              <w:left w:val="single" w:sz="6" w:space="0" w:color="auto"/>
              <w:bottom w:val="single" w:sz="6" w:space="0" w:color="auto"/>
              <w:right w:val="single" w:sz="6" w:space="0" w:color="auto"/>
            </w:tcBorders>
          </w:tcPr>
          <w:p w:rsidR="00B449F4" w:rsidRDefault="00B449F4" w:rsidP="002E2ADA">
            <w:pPr>
              <w:spacing w:before="60"/>
              <w:jc w:val="center"/>
              <w:rPr>
                <w:rFonts w:cs="Calibri"/>
                <w:sz w:val="16"/>
                <w:szCs w:val="16"/>
              </w:rPr>
            </w:pPr>
            <w:r w:rsidRPr="00B449F4">
              <w:rPr>
                <w:rFonts w:cs="Calibri"/>
                <w:sz w:val="16"/>
                <w:szCs w:val="16"/>
              </w:rPr>
              <w:t>D_ADC2EVTBUFSZ_CNT_U08</w:t>
            </w:r>
          </w:p>
        </w:tc>
      </w:tr>
      <w:tr w:rsidR="00B449F4" w:rsidRPr="00AA38E8" w:rsidTr="00F25926">
        <w:trPr>
          <w:jc w:val="center"/>
        </w:trPr>
        <w:tc>
          <w:tcPr>
            <w:tcW w:w="4608" w:type="dxa"/>
            <w:tcBorders>
              <w:top w:val="nil"/>
              <w:left w:val="single" w:sz="6" w:space="0" w:color="auto"/>
              <w:bottom w:val="single" w:sz="6" w:space="0" w:color="auto"/>
              <w:right w:val="single" w:sz="6" w:space="0" w:color="auto"/>
            </w:tcBorders>
          </w:tcPr>
          <w:p w:rsidR="00B449F4" w:rsidRPr="00B449F4" w:rsidRDefault="00B449F4" w:rsidP="002E2ADA">
            <w:pPr>
              <w:spacing w:before="60"/>
              <w:jc w:val="center"/>
              <w:rPr>
                <w:rFonts w:cs="Calibri"/>
                <w:sz w:val="16"/>
                <w:szCs w:val="16"/>
              </w:rPr>
            </w:pPr>
            <w:r w:rsidRPr="00B449F4">
              <w:rPr>
                <w:rFonts w:cs="Calibri"/>
                <w:sz w:val="16"/>
                <w:szCs w:val="16"/>
              </w:rPr>
              <w:t>HET_PRD_BUF1_0</w:t>
            </w:r>
          </w:p>
        </w:tc>
      </w:tr>
      <w:tr w:rsidR="00B449F4" w:rsidRPr="00AA38E8" w:rsidTr="00F25926">
        <w:trPr>
          <w:jc w:val="center"/>
        </w:trPr>
        <w:tc>
          <w:tcPr>
            <w:tcW w:w="4608" w:type="dxa"/>
            <w:tcBorders>
              <w:top w:val="nil"/>
              <w:left w:val="single" w:sz="6" w:space="0" w:color="auto"/>
              <w:bottom w:val="single" w:sz="6" w:space="0" w:color="auto"/>
              <w:right w:val="single" w:sz="6" w:space="0" w:color="auto"/>
            </w:tcBorders>
          </w:tcPr>
          <w:p w:rsidR="00B449F4" w:rsidRPr="00B449F4" w:rsidRDefault="00B449F4" w:rsidP="002E2ADA">
            <w:pPr>
              <w:spacing w:before="60"/>
              <w:jc w:val="center"/>
              <w:rPr>
                <w:rFonts w:cs="Calibri"/>
                <w:sz w:val="16"/>
                <w:szCs w:val="16"/>
              </w:rPr>
            </w:pPr>
            <w:r w:rsidRPr="00B449F4">
              <w:rPr>
                <w:rFonts w:cs="Calibri"/>
                <w:sz w:val="16"/>
                <w:szCs w:val="16"/>
              </w:rPr>
              <w:t>ePWM1</w:t>
            </w:r>
          </w:p>
        </w:tc>
      </w:tr>
      <w:tr w:rsidR="00B449F4" w:rsidRPr="00AA38E8" w:rsidTr="00F25926">
        <w:trPr>
          <w:jc w:val="center"/>
        </w:trPr>
        <w:tc>
          <w:tcPr>
            <w:tcW w:w="4608" w:type="dxa"/>
            <w:tcBorders>
              <w:top w:val="nil"/>
              <w:left w:val="single" w:sz="6" w:space="0" w:color="auto"/>
              <w:bottom w:val="single" w:sz="6" w:space="0" w:color="auto"/>
              <w:right w:val="single" w:sz="6" w:space="0" w:color="auto"/>
            </w:tcBorders>
          </w:tcPr>
          <w:p w:rsidR="00B449F4" w:rsidRPr="00B449F4" w:rsidRDefault="00B449F4" w:rsidP="002E2ADA">
            <w:pPr>
              <w:spacing w:before="60"/>
              <w:jc w:val="center"/>
              <w:rPr>
                <w:rFonts w:cs="Calibri"/>
                <w:sz w:val="16"/>
                <w:szCs w:val="16"/>
              </w:rPr>
            </w:pPr>
            <w:r w:rsidRPr="00B449F4">
              <w:rPr>
                <w:rFonts w:cs="Calibri"/>
                <w:sz w:val="16"/>
                <w:szCs w:val="16"/>
              </w:rPr>
              <w:t>D_ADC1G2BUFSZ_CNT_U08</w:t>
            </w:r>
          </w:p>
        </w:tc>
      </w:tr>
      <w:tr w:rsidR="00B449F4" w:rsidRPr="00AA38E8" w:rsidTr="00F25926">
        <w:trPr>
          <w:jc w:val="center"/>
        </w:trPr>
        <w:tc>
          <w:tcPr>
            <w:tcW w:w="4608" w:type="dxa"/>
            <w:tcBorders>
              <w:top w:val="nil"/>
              <w:left w:val="single" w:sz="6" w:space="0" w:color="auto"/>
              <w:bottom w:val="single" w:sz="6" w:space="0" w:color="auto"/>
              <w:right w:val="single" w:sz="6" w:space="0" w:color="auto"/>
            </w:tcBorders>
          </w:tcPr>
          <w:p w:rsidR="00B449F4" w:rsidRPr="00B449F4" w:rsidRDefault="00B449F4" w:rsidP="002E2ADA">
            <w:pPr>
              <w:spacing w:before="60"/>
              <w:jc w:val="center"/>
              <w:rPr>
                <w:rFonts w:cs="Calibri"/>
                <w:sz w:val="16"/>
                <w:szCs w:val="16"/>
              </w:rPr>
            </w:pPr>
            <w:r w:rsidRPr="00B449F4">
              <w:rPr>
                <w:rFonts w:cs="Calibri"/>
                <w:sz w:val="16"/>
                <w:szCs w:val="16"/>
              </w:rPr>
              <w:t>D_ADC1EVTBUFSZ_CNT_U08</w:t>
            </w:r>
          </w:p>
        </w:tc>
      </w:tr>
      <w:tr w:rsidR="00B449F4" w:rsidRPr="00AA38E8" w:rsidTr="00F25926">
        <w:trPr>
          <w:jc w:val="center"/>
        </w:trPr>
        <w:tc>
          <w:tcPr>
            <w:tcW w:w="4608" w:type="dxa"/>
            <w:tcBorders>
              <w:top w:val="nil"/>
              <w:left w:val="single" w:sz="6" w:space="0" w:color="auto"/>
              <w:bottom w:val="single" w:sz="6" w:space="0" w:color="auto"/>
              <w:right w:val="single" w:sz="6" w:space="0" w:color="auto"/>
            </w:tcBorders>
          </w:tcPr>
          <w:p w:rsidR="00B449F4" w:rsidRPr="00B449F4" w:rsidRDefault="00B449F4" w:rsidP="002E2ADA">
            <w:pPr>
              <w:spacing w:before="60"/>
              <w:jc w:val="center"/>
              <w:rPr>
                <w:rFonts w:cs="Calibri"/>
                <w:sz w:val="16"/>
                <w:szCs w:val="16"/>
              </w:rPr>
            </w:pPr>
            <w:r w:rsidRPr="00B449F4">
              <w:rPr>
                <w:rFonts w:cs="Calibri"/>
                <w:sz w:val="16"/>
                <w:szCs w:val="16"/>
              </w:rPr>
              <w:t>D_ADC1G1BUFSZ_CNT_U08</w:t>
            </w:r>
          </w:p>
        </w:tc>
      </w:tr>
      <w:tr w:rsidR="00B449F4" w:rsidRPr="00AA38E8" w:rsidTr="001907CF">
        <w:trPr>
          <w:jc w:val="center"/>
        </w:trPr>
        <w:tc>
          <w:tcPr>
            <w:tcW w:w="4608" w:type="dxa"/>
            <w:tcBorders>
              <w:top w:val="nil"/>
              <w:left w:val="single" w:sz="6" w:space="0" w:color="auto"/>
              <w:bottom w:val="single" w:sz="4" w:space="0" w:color="auto"/>
              <w:right w:val="single" w:sz="6" w:space="0" w:color="auto"/>
            </w:tcBorders>
          </w:tcPr>
          <w:p w:rsidR="00B449F4" w:rsidRDefault="00B449F4" w:rsidP="002E2ADA">
            <w:pPr>
              <w:spacing w:before="60"/>
              <w:jc w:val="center"/>
              <w:rPr>
                <w:rFonts w:cs="Calibri"/>
                <w:sz w:val="16"/>
                <w:szCs w:val="16"/>
              </w:rPr>
            </w:pPr>
            <w:r w:rsidRPr="00B449F4">
              <w:rPr>
                <w:rFonts w:cs="Calibri"/>
                <w:sz w:val="16"/>
                <w:szCs w:val="16"/>
              </w:rPr>
              <w:t>mibspiRAM5</w:t>
            </w:r>
          </w:p>
        </w:tc>
      </w:tr>
      <w:tr w:rsidR="001907CF" w:rsidRPr="00AA38E8" w:rsidTr="001907CF">
        <w:trPr>
          <w:jc w:val="center"/>
        </w:trPr>
        <w:tc>
          <w:tcPr>
            <w:tcW w:w="4608" w:type="dxa"/>
            <w:tcBorders>
              <w:top w:val="single" w:sz="4" w:space="0" w:color="auto"/>
              <w:left w:val="single" w:sz="6" w:space="0" w:color="auto"/>
              <w:bottom w:val="single" w:sz="6" w:space="0" w:color="auto"/>
              <w:right w:val="single" w:sz="6" w:space="0" w:color="auto"/>
            </w:tcBorders>
          </w:tcPr>
          <w:p w:rsidR="001907CF" w:rsidRPr="00B449F4" w:rsidRDefault="001907CF" w:rsidP="002E2ADA">
            <w:pPr>
              <w:spacing w:before="60"/>
              <w:jc w:val="center"/>
              <w:rPr>
                <w:rFonts w:cs="Calibri"/>
                <w:sz w:val="16"/>
                <w:szCs w:val="16"/>
              </w:rPr>
            </w:pPr>
            <w:r w:rsidRPr="001907CF">
              <w:rPr>
                <w:rFonts w:cs="Calibri"/>
                <w:sz w:val="16"/>
                <w:szCs w:val="16"/>
              </w:rPr>
              <w:t>DMA_PARITY_ENABLE</w:t>
            </w:r>
          </w:p>
        </w:tc>
      </w:tr>
    </w:tbl>
    <w:p w:rsidR="00656B0A" w:rsidRPr="00AA38E8" w:rsidRDefault="00656B0A" w:rsidP="00656B0A">
      <w:pPr>
        <w:rPr>
          <w:rFonts w:cs="Calibri"/>
        </w:rPr>
      </w:pPr>
    </w:p>
    <w:p w:rsidR="00656B0A" w:rsidRPr="00AA38E8" w:rsidRDefault="00656B0A" w:rsidP="002E2ADA">
      <w:pPr>
        <w:pStyle w:val="Heading2"/>
        <w:numPr>
          <w:ilvl w:val="2"/>
          <w:numId w:val="1"/>
        </w:numPr>
        <w:rPr>
          <w:rFonts w:ascii="Calibri" w:hAnsi="Calibri" w:cs="Calibri"/>
        </w:rPr>
      </w:pPr>
      <w:bookmarkStart w:id="94" w:name="_Toc384116590"/>
      <w:r w:rsidRPr="00AA38E8">
        <w:rPr>
          <w:rFonts w:ascii="Calibri" w:hAnsi="Calibri" w:cs="Calibri"/>
        </w:rPr>
        <w:lastRenderedPageBreak/>
        <w:t>Module specific Lookup Tables Constants</w:t>
      </w:r>
      <w:bookmarkEnd w:id="94"/>
    </w:p>
    <w:p w:rsidR="00656B0A" w:rsidRPr="007129B5" w:rsidRDefault="00656B0A" w:rsidP="00656B0A">
      <w:pPr>
        <w:rPr>
          <w:rFonts w:cs="Calibri"/>
          <w:i/>
        </w:rPr>
      </w:pPr>
    </w:p>
    <w:tbl>
      <w:tblPr>
        <w:tblW w:w="685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1440"/>
        <w:gridCol w:w="1260"/>
        <w:gridCol w:w="1260"/>
      </w:tblGrid>
      <w:tr w:rsidR="00656B0A" w:rsidRPr="00AA38E8" w:rsidTr="00F25926">
        <w:tc>
          <w:tcPr>
            <w:tcW w:w="2898" w:type="dxa"/>
            <w:tcBorders>
              <w:top w:val="single" w:sz="6" w:space="0" w:color="auto"/>
              <w:left w:val="single" w:sz="6" w:space="0" w:color="auto"/>
              <w:bottom w:val="single" w:sz="6" w:space="0" w:color="auto"/>
              <w:right w:val="single" w:sz="6" w:space="0" w:color="auto"/>
            </w:tcBorders>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Constant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Resolution</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Value</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Software Segment</w:t>
            </w:r>
          </w:p>
        </w:tc>
      </w:tr>
      <w:tr w:rsidR="009B6BDF" w:rsidRPr="00AA38E8" w:rsidTr="00586EF4">
        <w:trPr>
          <w:trHeight w:val="372"/>
        </w:trPr>
        <w:tc>
          <w:tcPr>
            <w:tcW w:w="2898" w:type="dxa"/>
            <w:tcBorders>
              <w:top w:val="single" w:sz="6" w:space="0" w:color="auto"/>
              <w:left w:val="single" w:sz="6" w:space="0" w:color="auto"/>
              <w:bottom w:val="single" w:sz="6" w:space="0" w:color="auto"/>
              <w:right w:val="single" w:sz="6" w:space="0" w:color="auto"/>
            </w:tcBorders>
          </w:tcPr>
          <w:p w:rsidR="009B6BDF" w:rsidRPr="00AA38E8" w:rsidRDefault="00260DBC" w:rsidP="002E2ADA">
            <w:pPr>
              <w:spacing w:before="60"/>
              <w:jc w:val="center"/>
              <w:rPr>
                <w:rFonts w:cs="Calibri"/>
                <w:sz w:val="16"/>
                <w:szCs w:val="16"/>
              </w:rPr>
            </w:pPr>
            <w:r>
              <w:rPr>
                <w:rFonts w:cs="Calibri"/>
                <w:sz w:val="16"/>
              </w:rPr>
              <w:t>None</w:t>
            </w:r>
          </w:p>
        </w:tc>
        <w:tc>
          <w:tcPr>
            <w:tcW w:w="1440" w:type="dxa"/>
            <w:tcBorders>
              <w:top w:val="single" w:sz="6" w:space="0" w:color="auto"/>
              <w:left w:val="single" w:sz="6" w:space="0" w:color="auto"/>
              <w:bottom w:val="single" w:sz="6" w:space="0" w:color="auto"/>
              <w:right w:val="single" w:sz="6" w:space="0" w:color="auto"/>
            </w:tcBorders>
          </w:tcPr>
          <w:p w:rsidR="009B6BDF" w:rsidRPr="00AA38E8" w:rsidRDefault="009B6BDF" w:rsidP="002E2ADA">
            <w:pPr>
              <w:spacing w:before="60"/>
              <w:jc w:val="center"/>
              <w:rPr>
                <w:rFonts w:cs="Calibri"/>
                <w:sz w:val="16"/>
                <w:szCs w:val="16"/>
              </w:rPr>
            </w:pPr>
          </w:p>
        </w:tc>
        <w:tc>
          <w:tcPr>
            <w:tcW w:w="1260" w:type="dxa"/>
            <w:tcBorders>
              <w:top w:val="single" w:sz="6" w:space="0" w:color="auto"/>
              <w:left w:val="single" w:sz="6" w:space="0" w:color="auto"/>
              <w:bottom w:val="single" w:sz="6" w:space="0" w:color="auto"/>
              <w:right w:val="single" w:sz="6" w:space="0" w:color="auto"/>
            </w:tcBorders>
          </w:tcPr>
          <w:p w:rsidR="009B6BDF" w:rsidRPr="00AA38E8" w:rsidRDefault="009B6BDF" w:rsidP="002E2ADA">
            <w:pPr>
              <w:spacing w:before="60"/>
              <w:jc w:val="center"/>
              <w:rPr>
                <w:rFonts w:cs="Calibri"/>
                <w:sz w:val="16"/>
                <w:szCs w:val="16"/>
              </w:rPr>
            </w:pPr>
          </w:p>
        </w:tc>
        <w:tc>
          <w:tcPr>
            <w:tcW w:w="1260" w:type="dxa"/>
            <w:tcBorders>
              <w:top w:val="single" w:sz="6" w:space="0" w:color="auto"/>
              <w:left w:val="single" w:sz="6" w:space="0" w:color="auto"/>
              <w:bottom w:val="single" w:sz="6" w:space="0" w:color="auto"/>
              <w:right w:val="single" w:sz="6" w:space="0" w:color="auto"/>
            </w:tcBorders>
          </w:tcPr>
          <w:p w:rsidR="009B6BDF" w:rsidRPr="00AA38E8" w:rsidRDefault="009B6BDF" w:rsidP="002E2ADA">
            <w:pPr>
              <w:spacing w:before="60"/>
              <w:jc w:val="center"/>
              <w:rPr>
                <w:rFonts w:cs="Calibri"/>
                <w:sz w:val="16"/>
                <w:szCs w:val="16"/>
              </w:rPr>
            </w:pPr>
          </w:p>
        </w:tc>
      </w:tr>
    </w:tbl>
    <w:p w:rsidR="00F4330C" w:rsidRPr="00586EF4" w:rsidRDefault="00F4330C" w:rsidP="00586EF4">
      <w:pPr>
        <w:pStyle w:val="Heading2"/>
        <w:numPr>
          <w:ilvl w:val="2"/>
          <w:numId w:val="1"/>
        </w:numPr>
        <w:rPr>
          <w:rFonts w:ascii="Calibri" w:hAnsi="Calibri" w:cs="Calibri"/>
        </w:rPr>
      </w:pPr>
      <w:bookmarkStart w:id="95" w:name="_Toc384116591"/>
      <w:r w:rsidRPr="00586EF4">
        <w:rPr>
          <w:rFonts w:ascii="Calibri" w:hAnsi="Calibri" w:cs="Calibri"/>
        </w:rPr>
        <w:t>Library Functions / Macros</w:t>
      </w:r>
      <w:bookmarkEnd w:id="95"/>
      <w:r w:rsidRPr="00586EF4">
        <w:rPr>
          <w:rFonts w:ascii="Calibri" w:hAnsi="Calibri" w:cs="Calibri"/>
        </w:rPr>
        <w:t xml:space="preserve"> </w:t>
      </w:r>
    </w:p>
    <w:p w:rsidR="00F4330C" w:rsidRDefault="00F4330C" w:rsidP="00F4330C">
      <w:r>
        <w:t>The library and functions / Macros that are called by the various sub modules shall be identified in this section</w:t>
      </w:r>
    </w:p>
    <w:p w:rsidR="00260DBC" w:rsidRDefault="00260DBC" w:rsidP="00F4330C"/>
    <w:p w:rsidR="009B6BDF" w:rsidRDefault="00260DBC" w:rsidP="00F4330C">
      <w:r>
        <w:t>None</w:t>
      </w:r>
    </w:p>
    <w:p w:rsidR="00F4330C" w:rsidRDefault="00F4330C" w:rsidP="00586EF4">
      <w:pPr>
        <w:pStyle w:val="Heading2"/>
        <w:numPr>
          <w:ilvl w:val="2"/>
          <w:numId w:val="1"/>
        </w:numPr>
        <w:rPr>
          <w:rFonts w:ascii="Calibri" w:hAnsi="Calibri" w:cs="Calibri"/>
        </w:rPr>
      </w:pPr>
      <w:bookmarkStart w:id="96" w:name="_Toc384116592"/>
      <w:r w:rsidRPr="00586EF4">
        <w:rPr>
          <w:rFonts w:ascii="Calibri" w:hAnsi="Calibri" w:cs="Calibri"/>
        </w:rPr>
        <w:t>Data Hiding Functions</w:t>
      </w:r>
      <w:bookmarkEnd w:id="96"/>
    </w:p>
    <w:p w:rsidR="00F4330C" w:rsidRDefault="00F4330C" w:rsidP="00586EF4">
      <w:pPr>
        <w:rPr>
          <w:lang w:bidi="ar-SA"/>
        </w:rPr>
      </w:pPr>
      <w:r>
        <w:rPr>
          <w:lang w:bidi="ar-SA"/>
        </w:rPr>
        <w:t>The Data hiding functions that’s uses RTE interface or other macro interfaces shall be listed in this section</w:t>
      </w:r>
      <w:r w:rsidR="009B6BDF">
        <w:rPr>
          <w:lang w:bidi="ar-SA"/>
        </w:rPr>
        <w:t>.</w:t>
      </w:r>
    </w:p>
    <w:p w:rsidR="0084659D" w:rsidRDefault="0084659D" w:rsidP="00586EF4">
      <w:pPr>
        <w:rPr>
          <w:lang w:bidi="ar-SA"/>
        </w:rPr>
      </w:pPr>
    </w:p>
    <w:p w:rsidR="009B6BDF" w:rsidRPr="00F4330C" w:rsidRDefault="003A4D3F" w:rsidP="00586EF4">
      <w:pPr>
        <w:rPr>
          <w:lang w:bidi="ar-SA"/>
        </w:rPr>
      </w:pPr>
      <w:r w:rsidRPr="003A4D3F">
        <w:t>DMA_REPORTERRORSTATUS(event, param, status)</w:t>
      </w:r>
    </w:p>
    <w:p w:rsidR="00656B0A" w:rsidRPr="00AA38E8" w:rsidRDefault="00656B0A" w:rsidP="000A0ED7">
      <w:pPr>
        <w:pStyle w:val="Heading1"/>
        <w:numPr>
          <w:ilvl w:val="0"/>
          <w:numId w:val="1"/>
        </w:numPr>
        <w:tabs>
          <w:tab w:val="clear" w:pos="567"/>
          <w:tab w:val="num" w:pos="432"/>
        </w:tabs>
        <w:rPr>
          <w:rFonts w:ascii="Calibri" w:hAnsi="Calibri" w:cs="Calibri"/>
        </w:rPr>
      </w:pPr>
      <w:bookmarkStart w:id="97" w:name="_Toc384116593"/>
      <w:r w:rsidRPr="00AA38E8">
        <w:rPr>
          <w:rFonts w:ascii="Calibri" w:hAnsi="Calibri" w:cs="Calibri"/>
        </w:rPr>
        <w:lastRenderedPageBreak/>
        <w:t>Software Module Implementation</w:t>
      </w:r>
      <w:bookmarkEnd w:id="97"/>
    </w:p>
    <w:p w:rsidR="00656B0A" w:rsidRPr="00AA38E8" w:rsidRDefault="00656B0A" w:rsidP="000A0ED7">
      <w:pPr>
        <w:pStyle w:val="Heading2"/>
        <w:numPr>
          <w:ilvl w:val="1"/>
          <w:numId w:val="1"/>
        </w:numPr>
        <w:rPr>
          <w:rFonts w:ascii="Calibri" w:hAnsi="Calibri" w:cs="Calibri"/>
        </w:rPr>
      </w:pPr>
      <w:bookmarkStart w:id="98" w:name="_Toc384116594"/>
      <w:r w:rsidRPr="00AA38E8">
        <w:rPr>
          <w:rFonts w:ascii="Calibri" w:hAnsi="Calibri" w:cs="Calibri"/>
        </w:rPr>
        <w:t>Initialization Functions</w:t>
      </w:r>
      <w:bookmarkEnd w:id="98"/>
    </w:p>
    <w:p w:rsidR="00656B0A" w:rsidRPr="00AA38E8" w:rsidRDefault="00656B0A" w:rsidP="000A0ED7">
      <w:pPr>
        <w:pStyle w:val="Heading2"/>
        <w:numPr>
          <w:ilvl w:val="2"/>
          <w:numId w:val="1"/>
        </w:numPr>
        <w:rPr>
          <w:rFonts w:ascii="Calibri" w:hAnsi="Calibri" w:cs="Calibri"/>
        </w:rPr>
      </w:pPr>
      <w:bookmarkStart w:id="99" w:name="_Toc384116595"/>
      <w:r w:rsidRPr="00AA38E8">
        <w:rPr>
          <w:rFonts w:ascii="Calibri" w:hAnsi="Calibri" w:cs="Calibri"/>
        </w:rPr>
        <w:t xml:space="preserve">Init: </w:t>
      </w:r>
      <w:r w:rsidR="00A22659">
        <w:rPr>
          <w:rFonts w:ascii="Calibri" w:hAnsi="Calibri" w:cs="Calibri"/>
        </w:rPr>
        <w:t>Dma</w:t>
      </w:r>
      <w:r w:rsidR="00132EC3">
        <w:rPr>
          <w:rFonts w:ascii="Calibri" w:hAnsi="Calibri" w:cs="Calibri"/>
        </w:rPr>
        <w:t>_</w:t>
      </w:r>
      <w:r w:rsidRPr="00AA38E8">
        <w:rPr>
          <w:rFonts w:ascii="Calibri" w:hAnsi="Calibri" w:cs="Calibri"/>
        </w:rPr>
        <w:t>Init</w:t>
      </w:r>
      <w:bookmarkEnd w:id="99"/>
    </w:p>
    <w:p w:rsidR="00656B0A" w:rsidRPr="00AA38E8" w:rsidRDefault="00656B0A" w:rsidP="000A0ED7">
      <w:pPr>
        <w:pStyle w:val="Heading2"/>
        <w:numPr>
          <w:ilvl w:val="3"/>
          <w:numId w:val="1"/>
        </w:numPr>
        <w:rPr>
          <w:rFonts w:ascii="Calibri" w:hAnsi="Calibri" w:cs="Calibri"/>
        </w:rPr>
      </w:pPr>
      <w:bookmarkStart w:id="100" w:name="_Toc384116596"/>
      <w:r w:rsidRPr="00AA38E8">
        <w:rPr>
          <w:rFonts w:ascii="Calibri" w:hAnsi="Calibri" w:cs="Calibri"/>
        </w:rPr>
        <w:t>Design Rationale</w:t>
      </w:r>
      <w:bookmarkEnd w:id="100"/>
    </w:p>
    <w:p w:rsidR="0032164F" w:rsidRDefault="00877181" w:rsidP="0032164F">
      <w:pPr>
        <w:rPr>
          <w:ins w:id="101" w:author="Creager, Kathleen" w:date="2015-01-31T14:30:00Z"/>
          <w:rFonts w:cs="Calibri"/>
        </w:rPr>
      </w:pPr>
      <w:r>
        <w:rPr>
          <w:rFonts w:cs="Calibri"/>
        </w:rPr>
        <w:t>The DMA module must encapsulate many possible co</w:t>
      </w:r>
      <w:r w:rsidR="00225188">
        <w:rPr>
          <w:rFonts w:cs="Calibri"/>
        </w:rPr>
        <w:t>nfigurations.  These configurations can be enabled or disabled per the configuration header file</w:t>
      </w:r>
      <w:ins w:id="102" w:author="Creager, Kathleen" w:date="2015-01-31T14:30:00Z">
        <w:r w:rsidR="0032164F">
          <w:rPr>
            <w:rFonts w:cs="Calibri"/>
          </w:rPr>
          <w:t>.  All programs use DMA for the Flash CRC Test (part of the TMS570 uC diagnostics); some programs configure additional uses.</w:t>
        </w:r>
      </w:ins>
    </w:p>
    <w:p w:rsidR="0032164F" w:rsidRDefault="0032164F" w:rsidP="0032164F">
      <w:pPr>
        <w:rPr>
          <w:ins w:id="103" w:author="Creager, Kathleen" w:date="2015-01-31T14:30:00Z"/>
          <w:rFonts w:cs="Calibri"/>
        </w:rPr>
      </w:pPr>
    </w:p>
    <w:p w:rsidR="0032164F" w:rsidRDefault="0032164F" w:rsidP="0032164F">
      <w:pPr>
        <w:rPr>
          <w:ins w:id="104" w:author="Creager, Kathleen" w:date="2015-01-31T14:31:00Z"/>
          <w:rFonts w:cs="Calibri"/>
        </w:rPr>
      </w:pPr>
      <w:ins w:id="105" w:author="Creager, Kathleen" w:date="2015-01-31T14:30:00Z">
        <w:r>
          <w:rPr>
            <w:rFonts w:cs="Calibri"/>
          </w:rPr>
          <w:t xml:space="preserve">The DMA peripheral is reset by a system reset and can also be reset by a control register bit. The latest version of TMS_570 Startup includes a test of DMA MPU functionality; at the conclusion of this test it sets the DMA peripheral reset bit.  Per discussion with TI and draft updates to TI documentation, the reset bit should be checked to ensure the peripheral is out of reset before configuring registers. </w:t>
        </w:r>
      </w:ins>
    </w:p>
    <w:p w:rsidR="0032164F" w:rsidRDefault="0032164F" w:rsidP="0032164F">
      <w:pPr>
        <w:rPr>
          <w:ins w:id="106" w:author="Creager, Kathleen" w:date="2015-01-31T14:30:00Z"/>
          <w:rFonts w:cs="Calibri"/>
        </w:rPr>
      </w:pPr>
    </w:p>
    <w:p w:rsidR="0032164F" w:rsidRDefault="0032164F" w:rsidP="0032164F">
      <w:pPr>
        <w:rPr>
          <w:ins w:id="107" w:author="Creager, Kathleen" w:date="2015-01-31T14:30:00Z"/>
          <w:rFonts w:cs="Calibri"/>
        </w:rPr>
      </w:pPr>
      <w:ins w:id="108" w:author="Creager, Kathleen" w:date="2015-01-31T14:30:00Z">
        <w:r>
          <w:rPr>
            <w:rFonts w:cs="Calibri"/>
          </w:rPr>
          <w:t xml:space="preserve">This init function checks the reset bit; whether the peripheral was last reset by a system reset (when used with older versions of TMS_570 Startup) or by the reset at the end of the startup test, the peripheral is expected to be out of reset by the time this init function executes.  If the reset bit indicates the peripheral is not out of reset, a global variable flag is used to indicate a DMA reset failure.  This flag is used in the TMS570_uDiag component which controls the Peripheral Startup Fault NTC (0x037).  </w:t>
        </w:r>
      </w:ins>
    </w:p>
    <w:p w:rsidR="0032164F" w:rsidRDefault="0032164F" w:rsidP="0032164F">
      <w:pPr>
        <w:rPr>
          <w:ins w:id="109" w:author="Creager, Kathleen" w:date="2015-01-31T14:30:00Z"/>
          <w:rFonts w:cs="Calibri"/>
        </w:rPr>
      </w:pPr>
    </w:p>
    <w:p w:rsidR="00656B0A" w:rsidDel="0032164F" w:rsidRDefault="0032164F" w:rsidP="0032164F">
      <w:pPr>
        <w:rPr>
          <w:del w:id="110" w:author="Creager, Kathleen" w:date="2015-01-31T14:31:00Z"/>
          <w:rFonts w:cs="Calibri"/>
        </w:rPr>
      </w:pPr>
      <w:ins w:id="111" w:author="Creager, Kathleen" w:date="2015-01-31T14:30:00Z">
        <w:r>
          <w:rPr>
            <w:rFonts w:cs="Calibri"/>
          </w:rPr>
          <w:t>DMA is</w:t>
        </w:r>
      </w:ins>
      <w:del w:id="112" w:author="Creager, Kathleen" w:date="2015-01-31T14:30:00Z">
        <w:r w:rsidR="00225188" w:rsidDel="0032164F">
          <w:rPr>
            <w:rFonts w:cs="Calibri"/>
          </w:rPr>
          <w:delText>.</w:delText>
        </w:r>
      </w:del>
    </w:p>
    <w:p w:rsidR="00526957" w:rsidDel="0032164F" w:rsidRDefault="00526957" w:rsidP="0032164F">
      <w:pPr>
        <w:rPr>
          <w:del w:id="113" w:author="Creager, Kathleen" w:date="2015-01-31T14:31:00Z"/>
          <w:rFonts w:cs="Calibri"/>
        </w:rPr>
      </w:pPr>
    </w:p>
    <w:p w:rsidR="00526957" w:rsidRDefault="00526957" w:rsidP="0032164F">
      <w:pPr>
        <w:rPr>
          <w:rFonts w:cs="Calibri"/>
        </w:rPr>
      </w:pPr>
      <w:del w:id="114" w:author="Creager, Kathleen" w:date="2015-01-31T14:31:00Z">
        <w:r w:rsidDel="0032164F">
          <w:rPr>
            <w:rFonts w:cs="Calibri"/>
          </w:rPr>
          <w:delText>DMA is initially reset in this function and</w:delText>
        </w:r>
      </w:del>
      <w:r>
        <w:rPr>
          <w:rFonts w:cs="Calibri"/>
        </w:rPr>
        <w:t xml:space="preserve"> enabled at the end of the function.  Once this is done, DMA will remain active for the remainder of the ignition cycle.  Individual channels can be enabled or disabled as needed, however.</w:t>
      </w:r>
      <w:r w:rsidR="00B16118">
        <w:rPr>
          <w:rFonts w:cs="Calibri"/>
        </w:rPr>
        <w:t xml:space="preserve">  </w:t>
      </w:r>
      <w:del w:id="115" w:author="Creager, Kathleen" w:date="2015-01-31T14:32:00Z">
        <w:r w:rsidR="00B16118" w:rsidDel="0032164F">
          <w:rPr>
            <w:rFonts w:cs="Calibri"/>
          </w:rPr>
          <w:delText xml:space="preserve">Note that there is open discussion with TI regarding the need to wait for the initial reset to complete.  The reset is explicitly released, but </w:delText>
        </w:r>
        <w:r w:rsidR="00C0669D" w:rsidDel="0032164F">
          <w:rPr>
            <w:rFonts w:cs="Calibri"/>
          </w:rPr>
          <w:delText>TI later stated</w:delText>
        </w:r>
        <w:r w:rsidR="00B16118" w:rsidDel="0032164F">
          <w:rPr>
            <w:rFonts w:cs="Calibri"/>
          </w:rPr>
          <w:delText xml:space="preserve"> that this has no effect.  Once an appropriate wait time is determined from TI, the design should be updated accordingly.</w:delText>
        </w:r>
      </w:del>
    </w:p>
    <w:p w:rsidR="00225188" w:rsidRPr="00AA38E8" w:rsidRDefault="00225188" w:rsidP="00225188">
      <w:pPr>
        <w:pStyle w:val="Heading2"/>
        <w:numPr>
          <w:ilvl w:val="4"/>
          <w:numId w:val="1"/>
        </w:numPr>
        <w:rPr>
          <w:rFonts w:ascii="Calibri" w:hAnsi="Calibri" w:cs="Calibri"/>
        </w:rPr>
      </w:pPr>
      <w:bookmarkStart w:id="116" w:name="_Toc384116597"/>
      <w:r>
        <w:rPr>
          <w:rFonts w:ascii="Calibri" w:hAnsi="Calibri" w:cs="Calibri"/>
        </w:rPr>
        <w:t>MPU Settings</w:t>
      </w:r>
      <w:bookmarkEnd w:id="116"/>
    </w:p>
    <w:p w:rsidR="00225188" w:rsidRDefault="00225188" w:rsidP="00656B0A">
      <w:pPr>
        <w:rPr>
          <w:rFonts w:cs="Calibri"/>
        </w:rPr>
      </w:pPr>
      <w:r>
        <w:rPr>
          <w:rFonts w:cs="Calibri"/>
        </w:rPr>
        <w:t xml:space="preserve">The nature of the DMA MPU is different from that of the CPU.  The DMA has four configurable memory regions; anything outside of the declared regions is considered full access.  The regions may overlap, however, and are treated by “priority” – that is, </w:t>
      </w:r>
      <w:ins w:id="117" w:author="Creager, Kathleen" w:date="2015-01-31T14:33:00Z">
        <w:r w:rsidR="0032164F">
          <w:rPr>
            <w:rFonts w:cs="Calibri"/>
          </w:rPr>
          <w:t xml:space="preserve">for addresses included in multiple regions, the settings in the lowest-numbered region are used.  </w:t>
        </w:r>
      </w:ins>
      <w:del w:id="118" w:author="Creager, Kathleen" w:date="2015-01-31T14:33:00Z">
        <w:r w:rsidDel="0032164F">
          <w:rPr>
            <w:rFonts w:cs="Calibri"/>
          </w:rPr>
          <w:delText xml:space="preserve">any memory in Region 0 will take precedence over memory in Region 3. </w:delText>
        </w:r>
      </w:del>
      <w:r>
        <w:rPr>
          <w:rFonts w:cs="Calibri"/>
        </w:rPr>
        <w:t xml:space="preserve"> In light of this, the final memory region is used to cover the </w:t>
      </w:r>
      <w:r w:rsidR="00A22659">
        <w:rPr>
          <w:rFonts w:cs="Calibri"/>
        </w:rPr>
        <w:t>majority of the</w:t>
      </w:r>
      <w:r>
        <w:rPr>
          <w:rFonts w:cs="Calibri"/>
        </w:rPr>
        <w:t xml:space="preserve"> memory map.  The other three regions are configured to a</w:t>
      </w:r>
      <w:r w:rsidR="00A22659">
        <w:rPr>
          <w:rFonts w:cs="Calibri"/>
        </w:rPr>
        <w:t>llow access to specific regions</w:t>
      </w:r>
      <w:r>
        <w:rPr>
          <w:rFonts w:cs="Calibri"/>
        </w:rPr>
        <w:t>.  The following table shows the memory region allocations:</w:t>
      </w:r>
    </w:p>
    <w:p w:rsidR="00420142" w:rsidRDefault="00420142" w:rsidP="00656B0A">
      <w:pPr>
        <w:rPr>
          <w:rFonts w:cs="Calibri"/>
        </w:rPr>
      </w:pPr>
    </w:p>
    <w:tbl>
      <w:tblPr>
        <w:tblW w:w="7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1209"/>
        <w:gridCol w:w="1543"/>
        <w:gridCol w:w="1710"/>
        <w:gridCol w:w="2139"/>
      </w:tblGrid>
      <w:tr w:rsidR="00272C3C" w:rsidRPr="00272C3C" w:rsidTr="00A22659">
        <w:trPr>
          <w:jc w:val="center"/>
        </w:trPr>
        <w:tc>
          <w:tcPr>
            <w:tcW w:w="793" w:type="dxa"/>
            <w:shd w:val="clear" w:color="auto" w:fill="auto"/>
          </w:tcPr>
          <w:p w:rsidR="00420142" w:rsidRPr="00272C3C" w:rsidRDefault="00420142" w:rsidP="00272C3C">
            <w:pPr>
              <w:jc w:val="center"/>
              <w:rPr>
                <w:rFonts w:cs="Calibri"/>
                <w:b/>
              </w:rPr>
            </w:pPr>
            <w:r w:rsidRPr="00272C3C">
              <w:rPr>
                <w:rFonts w:cs="Calibri"/>
                <w:b/>
              </w:rPr>
              <w:t>Region</w:t>
            </w:r>
          </w:p>
        </w:tc>
        <w:tc>
          <w:tcPr>
            <w:tcW w:w="1251" w:type="dxa"/>
            <w:shd w:val="clear" w:color="auto" w:fill="auto"/>
          </w:tcPr>
          <w:p w:rsidR="00420142" w:rsidRPr="00272C3C" w:rsidRDefault="00420142" w:rsidP="00272C3C">
            <w:pPr>
              <w:jc w:val="center"/>
              <w:rPr>
                <w:rFonts w:cs="Calibri"/>
                <w:b/>
              </w:rPr>
            </w:pPr>
            <w:r w:rsidRPr="00272C3C">
              <w:rPr>
                <w:rFonts w:cs="Calibri"/>
                <w:b/>
              </w:rPr>
              <w:t>Access</w:t>
            </w:r>
          </w:p>
        </w:tc>
        <w:tc>
          <w:tcPr>
            <w:tcW w:w="1966" w:type="dxa"/>
            <w:shd w:val="clear" w:color="auto" w:fill="auto"/>
          </w:tcPr>
          <w:p w:rsidR="00420142" w:rsidRPr="00272C3C" w:rsidRDefault="00420142" w:rsidP="00272C3C">
            <w:pPr>
              <w:jc w:val="center"/>
              <w:rPr>
                <w:rFonts w:cs="Calibri"/>
                <w:b/>
              </w:rPr>
            </w:pPr>
            <w:r w:rsidRPr="00272C3C">
              <w:rPr>
                <w:rFonts w:cs="Calibri"/>
                <w:b/>
              </w:rPr>
              <w:t>Purpose</w:t>
            </w:r>
          </w:p>
        </w:tc>
        <w:tc>
          <w:tcPr>
            <w:tcW w:w="1733" w:type="dxa"/>
            <w:shd w:val="clear" w:color="auto" w:fill="auto"/>
          </w:tcPr>
          <w:p w:rsidR="00420142" w:rsidRPr="00272C3C" w:rsidRDefault="00420142" w:rsidP="00272C3C">
            <w:pPr>
              <w:jc w:val="center"/>
              <w:rPr>
                <w:rFonts w:cs="Calibri"/>
                <w:b/>
              </w:rPr>
            </w:pPr>
            <w:r w:rsidRPr="00272C3C">
              <w:rPr>
                <w:rFonts w:cs="Calibri"/>
                <w:b/>
              </w:rPr>
              <w:t>Start Address</w:t>
            </w:r>
          </w:p>
        </w:tc>
        <w:tc>
          <w:tcPr>
            <w:tcW w:w="1649" w:type="dxa"/>
            <w:shd w:val="clear" w:color="auto" w:fill="auto"/>
          </w:tcPr>
          <w:p w:rsidR="00420142" w:rsidRPr="00272C3C" w:rsidRDefault="00420142" w:rsidP="00272C3C">
            <w:pPr>
              <w:jc w:val="center"/>
              <w:rPr>
                <w:rFonts w:cs="Calibri"/>
                <w:b/>
              </w:rPr>
            </w:pPr>
            <w:r w:rsidRPr="00272C3C">
              <w:rPr>
                <w:rFonts w:cs="Calibri"/>
                <w:b/>
              </w:rPr>
              <w:t>End Address</w:t>
            </w:r>
          </w:p>
        </w:tc>
      </w:tr>
      <w:tr w:rsidR="00272C3C" w:rsidRPr="00272C3C" w:rsidTr="00A22659">
        <w:trPr>
          <w:jc w:val="center"/>
        </w:trPr>
        <w:tc>
          <w:tcPr>
            <w:tcW w:w="793" w:type="dxa"/>
            <w:shd w:val="clear" w:color="auto" w:fill="auto"/>
          </w:tcPr>
          <w:p w:rsidR="00420142" w:rsidRPr="00272C3C" w:rsidRDefault="00420142" w:rsidP="00272C3C">
            <w:pPr>
              <w:jc w:val="center"/>
              <w:rPr>
                <w:rFonts w:cs="Calibri"/>
              </w:rPr>
            </w:pPr>
            <w:r w:rsidRPr="00272C3C">
              <w:rPr>
                <w:rFonts w:cs="Calibri"/>
              </w:rPr>
              <w:t>0</w:t>
            </w:r>
          </w:p>
        </w:tc>
        <w:tc>
          <w:tcPr>
            <w:tcW w:w="1251" w:type="dxa"/>
            <w:shd w:val="clear" w:color="auto" w:fill="auto"/>
          </w:tcPr>
          <w:p w:rsidR="00420142" w:rsidRPr="00272C3C" w:rsidRDefault="00420142" w:rsidP="00272C3C">
            <w:pPr>
              <w:jc w:val="center"/>
              <w:rPr>
                <w:rFonts w:cs="Calibri"/>
              </w:rPr>
            </w:pPr>
            <w:r w:rsidRPr="00272C3C">
              <w:rPr>
                <w:rFonts w:cs="Calibri"/>
              </w:rPr>
              <w:t>Read/Write</w:t>
            </w:r>
          </w:p>
        </w:tc>
        <w:tc>
          <w:tcPr>
            <w:tcW w:w="1966" w:type="dxa"/>
            <w:shd w:val="clear" w:color="auto" w:fill="auto"/>
          </w:tcPr>
          <w:p w:rsidR="00420142" w:rsidRPr="00272C3C" w:rsidRDefault="00A22659" w:rsidP="00272C3C">
            <w:pPr>
              <w:jc w:val="center"/>
              <w:rPr>
                <w:rFonts w:cs="Calibri"/>
              </w:rPr>
            </w:pPr>
            <w:r>
              <w:rPr>
                <w:rFonts w:cs="Calibri"/>
              </w:rPr>
              <w:t>SPI, ADC, NHET</w:t>
            </w:r>
          </w:p>
        </w:tc>
        <w:tc>
          <w:tcPr>
            <w:tcW w:w="1733" w:type="dxa"/>
            <w:shd w:val="clear" w:color="auto" w:fill="auto"/>
          </w:tcPr>
          <w:p w:rsidR="00420142" w:rsidRPr="00272C3C" w:rsidRDefault="00A22659" w:rsidP="00272C3C">
            <w:pPr>
              <w:jc w:val="center"/>
              <w:rPr>
                <w:rFonts w:cs="Calibri"/>
              </w:rPr>
            </w:pPr>
            <w:r w:rsidRPr="00A22659">
              <w:rPr>
                <w:rFonts w:cs="Calibri"/>
              </w:rPr>
              <w:t>0xFF0A0000</w:t>
            </w:r>
          </w:p>
        </w:tc>
        <w:tc>
          <w:tcPr>
            <w:tcW w:w="1649" w:type="dxa"/>
            <w:shd w:val="clear" w:color="auto" w:fill="auto"/>
          </w:tcPr>
          <w:p w:rsidR="00420142" w:rsidRPr="00272C3C" w:rsidRDefault="00A22659" w:rsidP="00272C3C">
            <w:pPr>
              <w:jc w:val="center"/>
              <w:rPr>
                <w:rFonts w:cs="Calibri"/>
              </w:rPr>
            </w:pPr>
            <w:r w:rsidRPr="00A22659">
              <w:rPr>
                <w:rFonts w:cs="Calibri"/>
              </w:rPr>
              <w:t>0xFF473FFF</w:t>
            </w:r>
          </w:p>
        </w:tc>
      </w:tr>
      <w:tr w:rsidR="00272C3C" w:rsidRPr="00272C3C" w:rsidTr="00A22659">
        <w:trPr>
          <w:jc w:val="center"/>
        </w:trPr>
        <w:tc>
          <w:tcPr>
            <w:tcW w:w="793" w:type="dxa"/>
            <w:shd w:val="clear" w:color="auto" w:fill="auto"/>
          </w:tcPr>
          <w:p w:rsidR="00420142" w:rsidRPr="00272C3C" w:rsidRDefault="00420142" w:rsidP="00272C3C">
            <w:pPr>
              <w:jc w:val="center"/>
              <w:rPr>
                <w:rFonts w:cs="Calibri"/>
              </w:rPr>
            </w:pPr>
            <w:r w:rsidRPr="00272C3C">
              <w:rPr>
                <w:rFonts w:cs="Calibri"/>
              </w:rPr>
              <w:t>1</w:t>
            </w:r>
          </w:p>
        </w:tc>
        <w:tc>
          <w:tcPr>
            <w:tcW w:w="1251" w:type="dxa"/>
            <w:shd w:val="clear" w:color="auto" w:fill="auto"/>
          </w:tcPr>
          <w:p w:rsidR="00420142" w:rsidRPr="00272C3C" w:rsidRDefault="00420142" w:rsidP="00272C3C">
            <w:pPr>
              <w:jc w:val="center"/>
              <w:rPr>
                <w:rFonts w:cs="Calibri"/>
              </w:rPr>
            </w:pPr>
            <w:r w:rsidRPr="00272C3C">
              <w:rPr>
                <w:rFonts w:cs="Calibri"/>
              </w:rPr>
              <w:t>Read/Write</w:t>
            </w:r>
          </w:p>
        </w:tc>
        <w:tc>
          <w:tcPr>
            <w:tcW w:w="1966" w:type="dxa"/>
            <w:shd w:val="clear" w:color="auto" w:fill="auto"/>
          </w:tcPr>
          <w:p w:rsidR="00420142" w:rsidRPr="00272C3C" w:rsidRDefault="00A22659" w:rsidP="00272C3C">
            <w:pPr>
              <w:jc w:val="center"/>
              <w:rPr>
                <w:rFonts w:cs="Calibri"/>
              </w:rPr>
            </w:pPr>
            <w:r>
              <w:rPr>
                <w:rFonts w:cs="Calibri"/>
              </w:rPr>
              <w:t>ePWM, CRC</w:t>
            </w:r>
          </w:p>
        </w:tc>
        <w:tc>
          <w:tcPr>
            <w:tcW w:w="1733" w:type="dxa"/>
            <w:shd w:val="clear" w:color="auto" w:fill="auto"/>
          </w:tcPr>
          <w:p w:rsidR="00420142" w:rsidRPr="00272C3C" w:rsidRDefault="00A22659" w:rsidP="00272C3C">
            <w:pPr>
              <w:jc w:val="center"/>
              <w:rPr>
                <w:rFonts w:cs="Calibri"/>
              </w:rPr>
            </w:pPr>
            <w:r w:rsidRPr="00A22659">
              <w:rPr>
                <w:rFonts w:cs="Calibri"/>
              </w:rPr>
              <w:t>0xFCF78C00</w:t>
            </w:r>
          </w:p>
        </w:tc>
        <w:tc>
          <w:tcPr>
            <w:tcW w:w="1649" w:type="dxa"/>
            <w:shd w:val="clear" w:color="auto" w:fill="auto"/>
          </w:tcPr>
          <w:p w:rsidR="00420142" w:rsidRPr="00272C3C" w:rsidRDefault="00A22659" w:rsidP="00272C3C">
            <w:pPr>
              <w:jc w:val="center"/>
              <w:rPr>
                <w:rFonts w:cs="Calibri"/>
              </w:rPr>
            </w:pPr>
            <w:r w:rsidRPr="00A22659">
              <w:rPr>
                <w:rFonts w:cs="Calibri"/>
              </w:rPr>
              <w:t>0xFE0001FF</w:t>
            </w:r>
          </w:p>
        </w:tc>
      </w:tr>
      <w:tr w:rsidR="00272C3C" w:rsidRPr="00272C3C" w:rsidTr="00A22659">
        <w:trPr>
          <w:jc w:val="center"/>
        </w:trPr>
        <w:tc>
          <w:tcPr>
            <w:tcW w:w="793" w:type="dxa"/>
            <w:shd w:val="clear" w:color="auto" w:fill="auto"/>
          </w:tcPr>
          <w:p w:rsidR="00420142" w:rsidRPr="00272C3C" w:rsidRDefault="00420142" w:rsidP="00272C3C">
            <w:pPr>
              <w:jc w:val="center"/>
              <w:rPr>
                <w:rFonts w:cs="Calibri"/>
              </w:rPr>
            </w:pPr>
            <w:r w:rsidRPr="00272C3C">
              <w:rPr>
                <w:rFonts w:cs="Calibri"/>
              </w:rPr>
              <w:t>2</w:t>
            </w:r>
          </w:p>
        </w:tc>
        <w:tc>
          <w:tcPr>
            <w:tcW w:w="1251" w:type="dxa"/>
            <w:shd w:val="clear" w:color="auto" w:fill="auto"/>
          </w:tcPr>
          <w:p w:rsidR="00420142" w:rsidRPr="00272C3C" w:rsidRDefault="00A22659" w:rsidP="00272C3C">
            <w:pPr>
              <w:jc w:val="center"/>
              <w:rPr>
                <w:rFonts w:cs="Calibri"/>
              </w:rPr>
            </w:pPr>
            <w:r w:rsidRPr="00272C3C">
              <w:rPr>
                <w:rFonts w:cs="Calibri"/>
              </w:rPr>
              <w:t>Read/Write</w:t>
            </w:r>
          </w:p>
        </w:tc>
        <w:tc>
          <w:tcPr>
            <w:tcW w:w="1966" w:type="dxa"/>
            <w:shd w:val="clear" w:color="auto" w:fill="auto"/>
          </w:tcPr>
          <w:p w:rsidR="00420142" w:rsidRPr="00272C3C" w:rsidRDefault="00A22659" w:rsidP="00272C3C">
            <w:pPr>
              <w:jc w:val="center"/>
              <w:rPr>
                <w:rFonts w:cs="Calibri"/>
              </w:rPr>
            </w:pPr>
            <w:r>
              <w:rPr>
                <w:rFonts w:cs="Calibri"/>
              </w:rPr>
              <w:t>RAM</w:t>
            </w:r>
          </w:p>
        </w:tc>
        <w:tc>
          <w:tcPr>
            <w:tcW w:w="1733" w:type="dxa"/>
            <w:shd w:val="clear" w:color="auto" w:fill="auto"/>
          </w:tcPr>
          <w:p w:rsidR="00420142" w:rsidRPr="00272C3C" w:rsidRDefault="00A22659" w:rsidP="00272C3C">
            <w:pPr>
              <w:jc w:val="center"/>
              <w:rPr>
                <w:rFonts w:cs="Calibri"/>
              </w:rPr>
            </w:pPr>
            <w:r>
              <w:rPr>
                <w:rFonts w:cs="Calibri"/>
              </w:rPr>
              <w:t>&amp;</w:t>
            </w:r>
            <w:r w:rsidR="008847B2" w:rsidRPr="008847B2">
              <w:rPr>
                <w:rFonts w:cs="Calibri"/>
              </w:rPr>
              <w:t>DMAData_G_str</w:t>
            </w:r>
          </w:p>
        </w:tc>
        <w:tc>
          <w:tcPr>
            <w:tcW w:w="1649" w:type="dxa"/>
            <w:shd w:val="clear" w:color="auto" w:fill="auto"/>
          </w:tcPr>
          <w:p w:rsidR="00420142" w:rsidRPr="00272C3C" w:rsidRDefault="008847B2" w:rsidP="00272C3C">
            <w:pPr>
              <w:jc w:val="center"/>
              <w:rPr>
                <w:rFonts w:cs="Calibri"/>
              </w:rPr>
            </w:pPr>
            <w:r w:rsidRPr="008847B2">
              <w:rPr>
                <w:rFonts w:cs="Calibri"/>
              </w:rPr>
              <w:t>&amp;DMAData_G_str + sizeof(DMAData_G_str) - 1</w:t>
            </w:r>
          </w:p>
        </w:tc>
      </w:tr>
      <w:tr w:rsidR="00272C3C" w:rsidRPr="00272C3C" w:rsidTr="00A22659">
        <w:trPr>
          <w:jc w:val="center"/>
        </w:trPr>
        <w:tc>
          <w:tcPr>
            <w:tcW w:w="793" w:type="dxa"/>
            <w:shd w:val="clear" w:color="auto" w:fill="auto"/>
          </w:tcPr>
          <w:p w:rsidR="00420142" w:rsidRPr="00272C3C" w:rsidRDefault="00420142" w:rsidP="00272C3C">
            <w:pPr>
              <w:jc w:val="center"/>
              <w:rPr>
                <w:rFonts w:cs="Calibri"/>
              </w:rPr>
            </w:pPr>
            <w:r w:rsidRPr="00272C3C">
              <w:rPr>
                <w:rFonts w:cs="Calibri"/>
              </w:rPr>
              <w:t>3</w:t>
            </w:r>
          </w:p>
        </w:tc>
        <w:tc>
          <w:tcPr>
            <w:tcW w:w="1251" w:type="dxa"/>
            <w:shd w:val="clear" w:color="auto" w:fill="auto"/>
          </w:tcPr>
          <w:p w:rsidR="00420142" w:rsidRPr="00272C3C" w:rsidRDefault="00420142" w:rsidP="00272C3C">
            <w:pPr>
              <w:jc w:val="center"/>
              <w:rPr>
                <w:rFonts w:cs="Calibri"/>
              </w:rPr>
            </w:pPr>
            <w:r w:rsidRPr="00272C3C">
              <w:rPr>
                <w:rFonts w:cs="Calibri"/>
              </w:rPr>
              <w:t>No Access</w:t>
            </w:r>
          </w:p>
        </w:tc>
        <w:tc>
          <w:tcPr>
            <w:tcW w:w="1966" w:type="dxa"/>
            <w:shd w:val="clear" w:color="auto" w:fill="auto"/>
          </w:tcPr>
          <w:p w:rsidR="00420142" w:rsidRPr="00272C3C" w:rsidRDefault="00420142" w:rsidP="00A22659">
            <w:pPr>
              <w:jc w:val="center"/>
              <w:rPr>
                <w:rFonts w:cs="Calibri"/>
              </w:rPr>
            </w:pPr>
            <w:r w:rsidRPr="00272C3C">
              <w:rPr>
                <w:rFonts w:cs="Calibri"/>
              </w:rPr>
              <w:t xml:space="preserve">Everything </w:t>
            </w:r>
            <w:r w:rsidR="00A22659">
              <w:rPr>
                <w:rFonts w:cs="Calibri"/>
              </w:rPr>
              <w:t>but Flash</w:t>
            </w:r>
          </w:p>
        </w:tc>
        <w:tc>
          <w:tcPr>
            <w:tcW w:w="1733" w:type="dxa"/>
            <w:shd w:val="clear" w:color="auto" w:fill="auto"/>
          </w:tcPr>
          <w:p w:rsidR="00420142" w:rsidRPr="00272C3C" w:rsidRDefault="00A22659" w:rsidP="00272C3C">
            <w:pPr>
              <w:jc w:val="center"/>
              <w:rPr>
                <w:rFonts w:cs="Calibri"/>
              </w:rPr>
            </w:pPr>
            <w:r>
              <w:rPr>
                <w:rFonts w:cs="Calibri"/>
              </w:rPr>
              <w:t>0x002</w:t>
            </w:r>
            <w:r w:rsidR="00420142" w:rsidRPr="00272C3C">
              <w:rPr>
                <w:rFonts w:cs="Calibri"/>
              </w:rPr>
              <w:t>00000</w:t>
            </w:r>
          </w:p>
        </w:tc>
        <w:tc>
          <w:tcPr>
            <w:tcW w:w="1649" w:type="dxa"/>
            <w:shd w:val="clear" w:color="auto" w:fill="auto"/>
          </w:tcPr>
          <w:p w:rsidR="00420142" w:rsidRPr="00272C3C" w:rsidRDefault="00420142" w:rsidP="00272C3C">
            <w:pPr>
              <w:jc w:val="center"/>
              <w:rPr>
                <w:rFonts w:cs="Calibri"/>
              </w:rPr>
            </w:pPr>
            <w:r w:rsidRPr="00272C3C">
              <w:rPr>
                <w:rFonts w:cs="Calibri"/>
              </w:rPr>
              <w:t>0xFFFFFFFF</w:t>
            </w:r>
          </w:p>
        </w:tc>
      </w:tr>
    </w:tbl>
    <w:p w:rsidR="00225188" w:rsidRDefault="00225188" w:rsidP="00656B0A">
      <w:pPr>
        <w:rPr>
          <w:rFonts w:cs="Calibri"/>
        </w:rPr>
      </w:pPr>
    </w:p>
    <w:p w:rsidR="00420142" w:rsidRDefault="00420142" w:rsidP="00656B0A">
      <w:pPr>
        <w:rPr>
          <w:ins w:id="119" w:author="Creager, Kathleen" w:date="2015-01-31T14:33:00Z"/>
          <w:rFonts w:cs="Calibri"/>
        </w:rPr>
      </w:pPr>
      <w:r>
        <w:rPr>
          <w:rFonts w:cs="Calibri"/>
        </w:rPr>
        <w:t xml:space="preserve">This configuration is </w:t>
      </w:r>
      <w:r w:rsidR="00D25E65">
        <w:rPr>
          <w:rFonts w:cs="Calibri"/>
        </w:rPr>
        <w:t>based on safety analysis (included</w:t>
      </w:r>
      <w:r>
        <w:rPr>
          <w:rFonts w:cs="Calibri"/>
        </w:rPr>
        <w:t xml:space="preserve"> in FDD 52) and the DMA MPU limitations.</w:t>
      </w:r>
    </w:p>
    <w:p w:rsidR="0032164F" w:rsidRDefault="0032164F" w:rsidP="00656B0A">
      <w:pPr>
        <w:rPr>
          <w:ins w:id="120" w:author="Creager, Kathleen" w:date="2015-01-31T14:33:00Z"/>
          <w:rFonts w:cs="Calibri"/>
        </w:rPr>
      </w:pPr>
    </w:p>
    <w:p w:rsidR="0032164F" w:rsidRDefault="0032164F" w:rsidP="0032164F">
      <w:pPr>
        <w:rPr>
          <w:ins w:id="121" w:author="Creager, Kathleen" w:date="2015-01-31T14:33:00Z"/>
          <w:rFonts w:cs="Calibri"/>
        </w:rPr>
      </w:pPr>
      <w:ins w:id="122" w:author="Creager, Kathleen" w:date="2015-01-31T14:33:00Z">
        <w:r>
          <w:rPr>
            <w:rFonts w:cs="Calibri"/>
          </w:rPr>
          <w:t xml:space="preserve">Per discussion with TI and draft TI documentation updates, in some cases (depending on element size being transferred), the DMA MPU may allow access beyond the end of a DMA MPU region to the next 64-bit </w:t>
        </w:r>
        <w:r>
          <w:rPr>
            <w:rFonts w:cs="Calibri"/>
          </w:rPr>
          <w:lastRenderedPageBreak/>
          <w:t xml:space="preserve">boundary if the region boundary is not 64-bit aligned (start address is 64-bit aligned, end address is the last byte of a 64-bit aligned space, i.e. end address is a 64-bit aligned address minus one).  For this reason, a dummy 64-bit variable is included at the beginning of the </w:t>
        </w:r>
        <w:r w:rsidRPr="00D2405B">
          <w:rPr>
            <w:rFonts w:cs="Calibri"/>
          </w:rPr>
          <w:t xml:space="preserve">DMADataType_Str type.  </w:t>
        </w:r>
      </w:ins>
    </w:p>
    <w:p w:rsidR="0032164F" w:rsidRDefault="0032164F" w:rsidP="0032164F">
      <w:pPr>
        <w:rPr>
          <w:ins w:id="123" w:author="Creager, Kathleen" w:date="2015-01-31T14:33:00Z"/>
          <w:rFonts w:cs="Calibri"/>
        </w:rPr>
      </w:pPr>
    </w:p>
    <w:p w:rsidR="0032164F" w:rsidRDefault="0032164F" w:rsidP="0032164F">
      <w:pPr>
        <w:rPr>
          <w:ins w:id="124" w:author="Creager, Kathleen" w:date="2015-01-31T14:33:00Z"/>
          <w:rFonts w:cs="Calibri"/>
        </w:rPr>
      </w:pPr>
      <w:ins w:id="125" w:author="Creager, Kathleen" w:date="2015-01-31T14:33:00Z">
        <w:r>
          <w:rPr>
            <w:rFonts w:cs="Calibri"/>
          </w:rPr>
          <w:t xml:space="preserve">When DMA is used for Flash CRC Test only, the DMA MPU settings </w:t>
        </w:r>
      </w:ins>
      <w:ins w:id="126" w:author="Creager, Kathleen" w:date="2015-01-31T14:34:00Z">
        <w:r>
          <w:rPr>
            <w:rFonts w:cs="Calibri"/>
          </w:rPr>
          <w:t>are</w:t>
        </w:r>
      </w:ins>
      <w:ins w:id="127" w:author="Creager, Kathleen" w:date="2015-01-31T14:33:00Z">
        <w:r>
          <w:rPr>
            <w:rFonts w:cs="Calibri"/>
          </w:rPr>
          <w:t xml:space="preserve"> more restrictive, providing only the access needed by the Flash CRC test:</w:t>
        </w:r>
      </w:ins>
    </w:p>
    <w:p w:rsidR="0032164F" w:rsidRDefault="0032164F" w:rsidP="0032164F">
      <w:pPr>
        <w:rPr>
          <w:ins w:id="128" w:author="Creager, Kathleen" w:date="2015-01-31T14:33:00Z"/>
          <w:rFonts w:cs="Calibri"/>
        </w:rPr>
      </w:pPr>
    </w:p>
    <w:tbl>
      <w:tblPr>
        <w:tblW w:w="7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1209"/>
        <w:gridCol w:w="1543"/>
        <w:gridCol w:w="2077"/>
        <w:gridCol w:w="2271"/>
      </w:tblGrid>
      <w:tr w:rsidR="0032164F" w:rsidRPr="00272C3C" w:rsidTr="00EA2FE3">
        <w:trPr>
          <w:jc w:val="center"/>
          <w:ins w:id="129" w:author="Creager, Kathleen" w:date="2015-01-31T14:33:00Z"/>
        </w:trPr>
        <w:tc>
          <w:tcPr>
            <w:tcW w:w="791" w:type="dxa"/>
            <w:shd w:val="clear" w:color="auto" w:fill="auto"/>
          </w:tcPr>
          <w:p w:rsidR="0032164F" w:rsidRPr="00272C3C" w:rsidRDefault="0032164F" w:rsidP="00EA2FE3">
            <w:pPr>
              <w:jc w:val="center"/>
              <w:rPr>
                <w:ins w:id="130" w:author="Creager, Kathleen" w:date="2015-01-31T14:33:00Z"/>
                <w:rFonts w:cs="Calibri"/>
                <w:b/>
              </w:rPr>
            </w:pPr>
            <w:ins w:id="131" w:author="Creager, Kathleen" w:date="2015-01-31T14:33:00Z">
              <w:r w:rsidRPr="00272C3C">
                <w:rPr>
                  <w:rFonts w:cs="Calibri"/>
                  <w:b/>
                </w:rPr>
                <w:t>Region</w:t>
              </w:r>
            </w:ins>
          </w:p>
        </w:tc>
        <w:tc>
          <w:tcPr>
            <w:tcW w:w="1209" w:type="dxa"/>
            <w:shd w:val="clear" w:color="auto" w:fill="auto"/>
          </w:tcPr>
          <w:p w:rsidR="0032164F" w:rsidRPr="00272C3C" w:rsidRDefault="0032164F" w:rsidP="00EA2FE3">
            <w:pPr>
              <w:jc w:val="center"/>
              <w:rPr>
                <w:ins w:id="132" w:author="Creager, Kathleen" w:date="2015-01-31T14:33:00Z"/>
                <w:rFonts w:cs="Calibri"/>
                <w:b/>
              </w:rPr>
            </w:pPr>
            <w:ins w:id="133" w:author="Creager, Kathleen" w:date="2015-01-31T14:33:00Z">
              <w:r w:rsidRPr="00272C3C">
                <w:rPr>
                  <w:rFonts w:cs="Calibri"/>
                  <w:b/>
                </w:rPr>
                <w:t>Access</w:t>
              </w:r>
            </w:ins>
          </w:p>
        </w:tc>
        <w:tc>
          <w:tcPr>
            <w:tcW w:w="1543" w:type="dxa"/>
            <w:shd w:val="clear" w:color="auto" w:fill="auto"/>
          </w:tcPr>
          <w:p w:rsidR="0032164F" w:rsidRPr="00272C3C" w:rsidRDefault="0032164F" w:rsidP="00EA2FE3">
            <w:pPr>
              <w:jc w:val="center"/>
              <w:rPr>
                <w:ins w:id="134" w:author="Creager, Kathleen" w:date="2015-01-31T14:33:00Z"/>
                <w:rFonts w:cs="Calibri"/>
                <w:b/>
              </w:rPr>
            </w:pPr>
            <w:ins w:id="135" w:author="Creager, Kathleen" w:date="2015-01-31T14:33:00Z">
              <w:r w:rsidRPr="00272C3C">
                <w:rPr>
                  <w:rFonts w:cs="Calibri"/>
                  <w:b/>
                </w:rPr>
                <w:t>Purpose</w:t>
              </w:r>
            </w:ins>
          </w:p>
        </w:tc>
        <w:tc>
          <w:tcPr>
            <w:tcW w:w="2077" w:type="dxa"/>
            <w:shd w:val="clear" w:color="auto" w:fill="auto"/>
          </w:tcPr>
          <w:p w:rsidR="0032164F" w:rsidRPr="00272C3C" w:rsidRDefault="0032164F" w:rsidP="00EA2FE3">
            <w:pPr>
              <w:jc w:val="center"/>
              <w:rPr>
                <w:ins w:id="136" w:author="Creager, Kathleen" w:date="2015-01-31T14:33:00Z"/>
                <w:rFonts w:cs="Calibri"/>
                <w:b/>
              </w:rPr>
            </w:pPr>
            <w:ins w:id="137" w:author="Creager, Kathleen" w:date="2015-01-31T14:33:00Z">
              <w:r w:rsidRPr="00272C3C">
                <w:rPr>
                  <w:rFonts w:cs="Calibri"/>
                  <w:b/>
                </w:rPr>
                <w:t>Start Address</w:t>
              </w:r>
            </w:ins>
          </w:p>
        </w:tc>
        <w:tc>
          <w:tcPr>
            <w:tcW w:w="2271" w:type="dxa"/>
            <w:shd w:val="clear" w:color="auto" w:fill="auto"/>
          </w:tcPr>
          <w:p w:rsidR="0032164F" w:rsidRPr="00272C3C" w:rsidRDefault="0032164F" w:rsidP="00EA2FE3">
            <w:pPr>
              <w:jc w:val="center"/>
              <w:rPr>
                <w:ins w:id="138" w:author="Creager, Kathleen" w:date="2015-01-31T14:33:00Z"/>
                <w:rFonts w:cs="Calibri"/>
                <w:b/>
              </w:rPr>
            </w:pPr>
            <w:ins w:id="139" w:author="Creager, Kathleen" w:date="2015-01-31T14:33:00Z">
              <w:r w:rsidRPr="00272C3C">
                <w:rPr>
                  <w:rFonts w:cs="Calibri"/>
                  <w:b/>
                </w:rPr>
                <w:t>End Address</w:t>
              </w:r>
            </w:ins>
          </w:p>
        </w:tc>
      </w:tr>
      <w:tr w:rsidR="0032164F" w:rsidRPr="00272C3C" w:rsidTr="00EA2FE3">
        <w:trPr>
          <w:jc w:val="center"/>
          <w:ins w:id="140" w:author="Creager, Kathleen" w:date="2015-01-31T14:33:00Z"/>
        </w:trPr>
        <w:tc>
          <w:tcPr>
            <w:tcW w:w="791" w:type="dxa"/>
            <w:shd w:val="clear" w:color="auto" w:fill="auto"/>
          </w:tcPr>
          <w:p w:rsidR="0032164F" w:rsidRPr="00272C3C" w:rsidRDefault="0032164F" w:rsidP="00EA2FE3">
            <w:pPr>
              <w:jc w:val="center"/>
              <w:rPr>
                <w:ins w:id="141" w:author="Creager, Kathleen" w:date="2015-01-31T14:33:00Z"/>
                <w:rFonts w:cs="Calibri"/>
              </w:rPr>
            </w:pPr>
            <w:ins w:id="142" w:author="Creager, Kathleen" w:date="2015-01-31T14:33:00Z">
              <w:r w:rsidRPr="00272C3C">
                <w:rPr>
                  <w:rFonts w:cs="Calibri"/>
                </w:rPr>
                <w:t>0</w:t>
              </w:r>
            </w:ins>
          </w:p>
        </w:tc>
        <w:tc>
          <w:tcPr>
            <w:tcW w:w="1209" w:type="dxa"/>
            <w:shd w:val="clear" w:color="auto" w:fill="auto"/>
          </w:tcPr>
          <w:p w:rsidR="0032164F" w:rsidRPr="00272C3C" w:rsidRDefault="0032164F" w:rsidP="00EA2FE3">
            <w:pPr>
              <w:jc w:val="center"/>
              <w:rPr>
                <w:ins w:id="143" w:author="Creager, Kathleen" w:date="2015-01-31T14:33:00Z"/>
                <w:rFonts w:cs="Calibri"/>
              </w:rPr>
            </w:pPr>
            <w:ins w:id="144" w:author="Creager, Kathleen" w:date="2015-01-31T14:33:00Z">
              <w:r>
                <w:rPr>
                  <w:rFonts w:cs="Calibri"/>
                </w:rPr>
                <w:t>Write only</w:t>
              </w:r>
            </w:ins>
          </w:p>
        </w:tc>
        <w:tc>
          <w:tcPr>
            <w:tcW w:w="1543" w:type="dxa"/>
            <w:shd w:val="clear" w:color="auto" w:fill="auto"/>
          </w:tcPr>
          <w:p w:rsidR="0032164F" w:rsidRPr="00272C3C" w:rsidRDefault="0032164F" w:rsidP="00EA2FE3">
            <w:pPr>
              <w:jc w:val="center"/>
              <w:rPr>
                <w:ins w:id="145" w:author="Creager, Kathleen" w:date="2015-01-31T14:33:00Z"/>
                <w:rFonts w:cs="Calibri"/>
              </w:rPr>
            </w:pPr>
            <w:ins w:id="146" w:author="Creager, Kathleen" w:date="2015-01-31T14:33:00Z">
              <w:r>
                <w:rPr>
                  <w:rFonts w:cs="Calibri"/>
                </w:rPr>
                <w:t>CRC</w:t>
              </w:r>
            </w:ins>
          </w:p>
        </w:tc>
        <w:tc>
          <w:tcPr>
            <w:tcW w:w="2077" w:type="dxa"/>
            <w:shd w:val="clear" w:color="auto" w:fill="auto"/>
          </w:tcPr>
          <w:p w:rsidR="0032164F" w:rsidRPr="00272C3C" w:rsidRDefault="0032164F" w:rsidP="00EA2FE3">
            <w:pPr>
              <w:jc w:val="center"/>
              <w:rPr>
                <w:ins w:id="147" w:author="Creager, Kathleen" w:date="2015-01-31T14:33:00Z"/>
                <w:rFonts w:cs="Calibri"/>
              </w:rPr>
            </w:pPr>
            <w:ins w:id="148" w:author="Creager, Kathleen" w:date="2015-01-31T14:33:00Z">
              <w:r>
                <w:rPr>
                  <w:rFonts w:cs="Calibri"/>
                </w:rPr>
                <w:t>Address of first CRC register needed</w:t>
              </w:r>
            </w:ins>
          </w:p>
        </w:tc>
        <w:tc>
          <w:tcPr>
            <w:tcW w:w="2271" w:type="dxa"/>
            <w:shd w:val="clear" w:color="auto" w:fill="auto"/>
          </w:tcPr>
          <w:p w:rsidR="0032164F" w:rsidRPr="00272C3C" w:rsidRDefault="0032164F" w:rsidP="00EA2FE3">
            <w:pPr>
              <w:jc w:val="center"/>
              <w:rPr>
                <w:ins w:id="149" w:author="Creager, Kathleen" w:date="2015-01-31T14:33:00Z"/>
                <w:rFonts w:cs="Calibri"/>
              </w:rPr>
            </w:pPr>
            <w:ins w:id="150" w:author="Creager, Kathleen" w:date="2015-01-31T14:33:00Z">
              <w:r>
                <w:rPr>
                  <w:rFonts w:cs="Calibri"/>
                </w:rPr>
                <w:t>Address of last byte of last CRC register needed</w:t>
              </w:r>
            </w:ins>
          </w:p>
        </w:tc>
      </w:tr>
      <w:tr w:rsidR="0032164F" w:rsidRPr="00272C3C" w:rsidTr="00EA2FE3">
        <w:trPr>
          <w:jc w:val="center"/>
          <w:ins w:id="151" w:author="Creager, Kathleen" w:date="2015-01-31T14:33:00Z"/>
        </w:trPr>
        <w:tc>
          <w:tcPr>
            <w:tcW w:w="791" w:type="dxa"/>
            <w:shd w:val="clear" w:color="auto" w:fill="auto"/>
          </w:tcPr>
          <w:p w:rsidR="0032164F" w:rsidRPr="00272C3C" w:rsidRDefault="0032164F" w:rsidP="00EA2FE3">
            <w:pPr>
              <w:jc w:val="center"/>
              <w:rPr>
                <w:ins w:id="152" w:author="Creager, Kathleen" w:date="2015-01-31T14:33:00Z"/>
                <w:rFonts w:cs="Calibri"/>
              </w:rPr>
            </w:pPr>
            <w:ins w:id="153" w:author="Creager, Kathleen" w:date="2015-01-31T14:33:00Z">
              <w:r w:rsidRPr="00272C3C">
                <w:rPr>
                  <w:rFonts w:cs="Calibri"/>
                </w:rPr>
                <w:t>1</w:t>
              </w:r>
            </w:ins>
          </w:p>
        </w:tc>
        <w:tc>
          <w:tcPr>
            <w:tcW w:w="1209" w:type="dxa"/>
            <w:shd w:val="clear" w:color="auto" w:fill="auto"/>
          </w:tcPr>
          <w:p w:rsidR="0032164F" w:rsidRPr="00272C3C" w:rsidRDefault="0032164F" w:rsidP="00EA2FE3">
            <w:pPr>
              <w:jc w:val="center"/>
              <w:rPr>
                <w:ins w:id="154" w:author="Creager, Kathleen" w:date="2015-01-31T14:33:00Z"/>
                <w:rFonts w:cs="Calibri"/>
              </w:rPr>
            </w:pPr>
            <w:ins w:id="155" w:author="Creager, Kathleen" w:date="2015-01-31T14:33:00Z">
              <w:r>
                <w:rPr>
                  <w:rFonts w:cs="Calibri"/>
                </w:rPr>
                <w:t>No access</w:t>
              </w:r>
            </w:ins>
          </w:p>
        </w:tc>
        <w:tc>
          <w:tcPr>
            <w:tcW w:w="1543" w:type="dxa"/>
            <w:shd w:val="clear" w:color="auto" w:fill="auto"/>
          </w:tcPr>
          <w:p w:rsidR="0032164F" w:rsidRPr="00272C3C" w:rsidRDefault="0032164F" w:rsidP="00EA2FE3">
            <w:pPr>
              <w:jc w:val="center"/>
              <w:rPr>
                <w:ins w:id="156" w:author="Creager, Kathleen" w:date="2015-01-31T14:33:00Z"/>
                <w:rFonts w:cs="Calibri"/>
              </w:rPr>
            </w:pPr>
            <w:ins w:id="157" w:author="Creager, Kathleen" w:date="2015-01-31T14:33:00Z">
              <w:r>
                <w:rPr>
                  <w:rFonts w:cs="Calibri"/>
                </w:rPr>
                <w:t>Peripheral RAM and registers</w:t>
              </w:r>
            </w:ins>
          </w:p>
        </w:tc>
        <w:tc>
          <w:tcPr>
            <w:tcW w:w="2077" w:type="dxa"/>
            <w:shd w:val="clear" w:color="auto" w:fill="auto"/>
          </w:tcPr>
          <w:p w:rsidR="0032164F" w:rsidRPr="00272C3C" w:rsidRDefault="0032164F" w:rsidP="00EA2FE3">
            <w:pPr>
              <w:jc w:val="center"/>
              <w:rPr>
                <w:ins w:id="158" w:author="Creager, Kathleen" w:date="2015-01-31T14:33:00Z"/>
                <w:rFonts w:cs="Calibri"/>
              </w:rPr>
            </w:pPr>
            <w:ins w:id="159" w:author="Creager, Kathleen" w:date="2015-01-31T14:33:00Z">
              <w:r w:rsidRPr="002B2E8F">
                <w:rPr>
                  <w:rFonts w:cs="Calibri"/>
                </w:rPr>
                <w:t>0xF0</w:t>
              </w:r>
              <w:r>
                <w:rPr>
                  <w:rFonts w:cs="Calibri"/>
                </w:rPr>
                <w:t>800000</w:t>
              </w:r>
              <w:r w:rsidRPr="002B2E8F">
                <w:rPr>
                  <w:rFonts w:cs="Calibri"/>
                </w:rPr>
                <w:t>UL</w:t>
              </w:r>
            </w:ins>
          </w:p>
        </w:tc>
        <w:tc>
          <w:tcPr>
            <w:tcW w:w="2271" w:type="dxa"/>
            <w:shd w:val="clear" w:color="auto" w:fill="auto"/>
          </w:tcPr>
          <w:p w:rsidR="0032164F" w:rsidRPr="00272C3C" w:rsidRDefault="0032164F" w:rsidP="00EA2FE3">
            <w:pPr>
              <w:jc w:val="center"/>
              <w:rPr>
                <w:ins w:id="160" w:author="Creager, Kathleen" w:date="2015-01-31T14:33:00Z"/>
                <w:rFonts w:cs="Calibri"/>
              </w:rPr>
            </w:pPr>
            <w:ins w:id="161" w:author="Creager, Kathleen" w:date="2015-01-31T14:33:00Z">
              <w:r w:rsidRPr="00A22659">
                <w:rPr>
                  <w:rFonts w:cs="Calibri"/>
                </w:rPr>
                <w:t>0xF</w:t>
              </w:r>
              <w:r>
                <w:rPr>
                  <w:rFonts w:cs="Calibri"/>
                </w:rPr>
                <w:t>FFFFFFFUL</w:t>
              </w:r>
            </w:ins>
          </w:p>
        </w:tc>
      </w:tr>
      <w:tr w:rsidR="0032164F" w:rsidRPr="00272C3C" w:rsidTr="00EA2FE3">
        <w:trPr>
          <w:jc w:val="center"/>
          <w:ins w:id="162" w:author="Creager, Kathleen" w:date="2015-01-31T14:33:00Z"/>
        </w:trPr>
        <w:tc>
          <w:tcPr>
            <w:tcW w:w="791" w:type="dxa"/>
            <w:shd w:val="clear" w:color="auto" w:fill="auto"/>
          </w:tcPr>
          <w:p w:rsidR="0032164F" w:rsidRPr="00272C3C" w:rsidRDefault="0032164F" w:rsidP="00EA2FE3">
            <w:pPr>
              <w:jc w:val="center"/>
              <w:rPr>
                <w:ins w:id="163" w:author="Creager, Kathleen" w:date="2015-01-31T14:33:00Z"/>
                <w:rFonts w:cs="Calibri"/>
              </w:rPr>
            </w:pPr>
            <w:ins w:id="164" w:author="Creager, Kathleen" w:date="2015-01-31T14:33:00Z">
              <w:r w:rsidRPr="00272C3C">
                <w:rPr>
                  <w:rFonts w:cs="Calibri"/>
                </w:rPr>
                <w:t>2</w:t>
              </w:r>
            </w:ins>
          </w:p>
        </w:tc>
        <w:tc>
          <w:tcPr>
            <w:tcW w:w="1209" w:type="dxa"/>
            <w:shd w:val="clear" w:color="auto" w:fill="auto"/>
          </w:tcPr>
          <w:p w:rsidR="0032164F" w:rsidRPr="00272C3C" w:rsidRDefault="0032164F" w:rsidP="00EA2FE3">
            <w:pPr>
              <w:jc w:val="center"/>
              <w:rPr>
                <w:ins w:id="165" w:author="Creager, Kathleen" w:date="2015-01-31T14:33:00Z"/>
                <w:rFonts w:cs="Calibri"/>
              </w:rPr>
            </w:pPr>
            <w:ins w:id="166" w:author="Creager, Kathleen" w:date="2015-01-31T14:33:00Z">
              <w:r w:rsidRPr="00272C3C">
                <w:rPr>
                  <w:rFonts w:cs="Calibri"/>
                </w:rPr>
                <w:t>Read</w:t>
              </w:r>
              <w:r>
                <w:rPr>
                  <w:rFonts w:cs="Calibri"/>
                </w:rPr>
                <w:t xml:space="preserve"> only</w:t>
              </w:r>
            </w:ins>
          </w:p>
        </w:tc>
        <w:tc>
          <w:tcPr>
            <w:tcW w:w="1543" w:type="dxa"/>
            <w:shd w:val="clear" w:color="auto" w:fill="auto"/>
          </w:tcPr>
          <w:p w:rsidR="0032164F" w:rsidRPr="00272C3C" w:rsidRDefault="0032164F" w:rsidP="00EA2FE3">
            <w:pPr>
              <w:jc w:val="center"/>
              <w:rPr>
                <w:ins w:id="167" w:author="Creager, Kathleen" w:date="2015-01-31T14:33:00Z"/>
                <w:rFonts w:cs="Calibri"/>
              </w:rPr>
            </w:pPr>
            <w:ins w:id="168" w:author="Creager, Kathleen" w:date="2015-01-31T14:33:00Z">
              <w:r>
                <w:rPr>
                  <w:rFonts w:cs="Calibri"/>
                </w:rPr>
                <w:t>Entire address space</w:t>
              </w:r>
            </w:ins>
          </w:p>
        </w:tc>
        <w:tc>
          <w:tcPr>
            <w:tcW w:w="2077" w:type="dxa"/>
            <w:shd w:val="clear" w:color="auto" w:fill="auto"/>
          </w:tcPr>
          <w:p w:rsidR="0032164F" w:rsidRPr="00272C3C" w:rsidRDefault="0032164F" w:rsidP="00EA2FE3">
            <w:pPr>
              <w:jc w:val="center"/>
              <w:rPr>
                <w:ins w:id="169" w:author="Creager, Kathleen" w:date="2015-01-31T14:33:00Z"/>
                <w:rFonts w:cs="Calibri"/>
              </w:rPr>
            </w:pPr>
            <w:ins w:id="170" w:author="Creager, Kathleen" w:date="2015-01-31T14:33:00Z">
              <w:r>
                <w:rPr>
                  <w:rFonts w:cs="Calibri"/>
                </w:rPr>
                <w:t>0x00000000UL</w:t>
              </w:r>
            </w:ins>
          </w:p>
        </w:tc>
        <w:tc>
          <w:tcPr>
            <w:tcW w:w="2271" w:type="dxa"/>
            <w:shd w:val="clear" w:color="auto" w:fill="auto"/>
          </w:tcPr>
          <w:p w:rsidR="0032164F" w:rsidRPr="00272C3C" w:rsidRDefault="0032164F" w:rsidP="00EA2FE3">
            <w:pPr>
              <w:jc w:val="center"/>
              <w:rPr>
                <w:ins w:id="171" w:author="Creager, Kathleen" w:date="2015-01-31T14:33:00Z"/>
                <w:rFonts w:cs="Calibri"/>
              </w:rPr>
            </w:pPr>
            <w:ins w:id="172" w:author="Creager, Kathleen" w:date="2015-01-31T14:33:00Z">
              <w:r w:rsidRPr="00A22659">
                <w:rPr>
                  <w:rFonts w:cs="Calibri"/>
                </w:rPr>
                <w:t>0xF</w:t>
              </w:r>
              <w:r>
                <w:rPr>
                  <w:rFonts w:cs="Calibri"/>
                </w:rPr>
                <w:t>FFFFFFFUL</w:t>
              </w:r>
            </w:ins>
          </w:p>
        </w:tc>
      </w:tr>
      <w:tr w:rsidR="0032164F" w:rsidRPr="00272C3C" w:rsidTr="00EA2FE3">
        <w:trPr>
          <w:jc w:val="center"/>
          <w:ins w:id="173" w:author="Creager, Kathleen" w:date="2015-01-31T14:33:00Z"/>
        </w:trPr>
        <w:tc>
          <w:tcPr>
            <w:tcW w:w="791" w:type="dxa"/>
            <w:shd w:val="clear" w:color="auto" w:fill="auto"/>
          </w:tcPr>
          <w:p w:rsidR="0032164F" w:rsidRPr="00272C3C" w:rsidRDefault="0032164F" w:rsidP="00EA2FE3">
            <w:pPr>
              <w:jc w:val="center"/>
              <w:rPr>
                <w:ins w:id="174" w:author="Creager, Kathleen" w:date="2015-01-31T14:33:00Z"/>
                <w:rFonts w:cs="Calibri"/>
              </w:rPr>
            </w:pPr>
            <w:ins w:id="175" w:author="Creager, Kathleen" w:date="2015-01-31T14:33:00Z">
              <w:r w:rsidRPr="00272C3C">
                <w:rPr>
                  <w:rFonts w:cs="Calibri"/>
                </w:rPr>
                <w:t>3</w:t>
              </w:r>
            </w:ins>
          </w:p>
        </w:tc>
        <w:tc>
          <w:tcPr>
            <w:tcW w:w="1209" w:type="dxa"/>
            <w:shd w:val="clear" w:color="auto" w:fill="auto"/>
          </w:tcPr>
          <w:p w:rsidR="0032164F" w:rsidRPr="00272C3C" w:rsidRDefault="0032164F" w:rsidP="00EA2FE3">
            <w:pPr>
              <w:jc w:val="center"/>
              <w:rPr>
                <w:ins w:id="176" w:author="Creager, Kathleen" w:date="2015-01-31T14:33:00Z"/>
                <w:rFonts w:cs="Calibri"/>
              </w:rPr>
            </w:pPr>
            <w:ins w:id="177" w:author="Creager, Kathleen" w:date="2015-01-31T14:33:00Z">
              <w:r>
                <w:rPr>
                  <w:rFonts w:cs="Calibri"/>
                </w:rPr>
                <w:t>Region not enabled</w:t>
              </w:r>
            </w:ins>
          </w:p>
        </w:tc>
        <w:tc>
          <w:tcPr>
            <w:tcW w:w="1543" w:type="dxa"/>
            <w:shd w:val="clear" w:color="auto" w:fill="auto"/>
          </w:tcPr>
          <w:p w:rsidR="0032164F" w:rsidRPr="00272C3C" w:rsidRDefault="0032164F" w:rsidP="00EA2FE3">
            <w:pPr>
              <w:jc w:val="center"/>
              <w:rPr>
                <w:ins w:id="178" w:author="Creager, Kathleen" w:date="2015-01-31T14:33:00Z"/>
                <w:rFonts w:cs="Calibri"/>
              </w:rPr>
            </w:pPr>
            <w:ins w:id="179" w:author="Creager, Kathleen" w:date="2015-01-31T14:33:00Z">
              <w:r>
                <w:rPr>
                  <w:rFonts w:cs="Calibri"/>
                </w:rPr>
                <w:t>N/A</w:t>
              </w:r>
            </w:ins>
          </w:p>
        </w:tc>
        <w:tc>
          <w:tcPr>
            <w:tcW w:w="2077" w:type="dxa"/>
            <w:shd w:val="clear" w:color="auto" w:fill="auto"/>
          </w:tcPr>
          <w:p w:rsidR="0032164F" w:rsidRPr="00272C3C" w:rsidRDefault="0032164F" w:rsidP="00EA2FE3">
            <w:pPr>
              <w:jc w:val="center"/>
              <w:rPr>
                <w:ins w:id="180" w:author="Creager, Kathleen" w:date="2015-01-31T14:33:00Z"/>
                <w:rFonts w:cs="Calibri"/>
              </w:rPr>
            </w:pPr>
            <w:ins w:id="181" w:author="Creager, Kathleen" w:date="2015-01-31T14:33:00Z">
              <w:r>
                <w:rPr>
                  <w:rFonts w:cs="Calibri"/>
                </w:rPr>
                <w:t>N/A</w:t>
              </w:r>
            </w:ins>
          </w:p>
        </w:tc>
        <w:tc>
          <w:tcPr>
            <w:tcW w:w="2271" w:type="dxa"/>
            <w:shd w:val="clear" w:color="auto" w:fill="auto"/>
          </w:tcPr>
          <w:p w:rsidR="0032164F" w:rsidRPr="00272C3C" w:rsidRDefault="0032164F" w:rsidP="00EA2FE3">
            <w:pPr>
              <w:jc w:val="center"/>
              <w:rPr>
                <w:ins w:id="182" w:author="Creager, Kathleen" w:date="2015-01-31T14:33:00Z"/>
                <w:rFonts w:cs="Calibri"/>
              </w:rPr>
            </w:pPr>
            <w:ins w:id="183" w:author="Creager, Kathleen" w:date="2015-01-31T14:33:00Z">
              <w:r>
                <w:rPr>
                  <w:rFonts w:cs="Calibri"/>
                </w:rPr>
                <w:t>N/A</w:t>
              </w:r>
            </w:ins>
          </w:p>
        </w:tc>
      </w:tr>
    </w:tbl>
    <w:p w:rsidR="0032164F" w:rsidRDefault="0032164F" w:rsidP="0032164F">
      <w:pPr>
        <w:rPr>
          <w:ins w:id="184" w:author="Creager, Kathleen" w:date="2015-01-31T14:33:00Z"/>
          <w:rFonts w:cs="Calibri"/>
        </w:rPr>
      </w:pPr>
    </w:p>
    <w:p w:rsidR="0032164F" w:rsidRDefault="0032164F" w:rsidP="00656B0A">
      <w:pPr>
        <w:rPr>
          <w:rFonts w:cs="Calibri"/>
        </w:rPr>
      </w:pPr>
    </w:p>
    <w:p w:rsidR="00526957" w:rsidRPr="00AA38E8" w:rsidRDefault="00526957" w:rsidP="00526957">
      <w:pPr>
        <w:pStyle w:val="Heading2"/>
        <w:numPr>
          <w:ilvl w:val="4"/>
          <w:numId w:val="1"/>
        </w:numPr>
        <w:rPr>
          <w:rFonts w:ascii="Calibri" w:hAnsi="Calibri" w:cs="Calibri"/>
        </w:rPr>
      </w:pPr>
      <w:bookmarkStart w:id="185" w:name="_Toc384116598"/>
      <w:r>
        <w:rPr>
          <w:rFonts w:ascii="Calibri" w:hAnsi="Calibri" w:cs="Calibri"/>
        </w:rPr>
        <w:t>Priority Assignments</w:t>
      </w:r>
      <w:bookmarkEnd w:id="185"/>
    </w:p>
    <w:p w:rsidR="00526957" w:rsidRDefault="00526957" w:rsidP="00656B0A">
      <w:pPr>
        <w:rPr>
          <w:rFonts w:cs="Calibri"/>
        </w:rPr>
      </w:pPr>
      <w:r>
        <w:rPr>
          <w:rFonts w:cs="Calibri"/>
        </w:rPr>
        <w:t>Channels 0 and 1 are assigned low priority, while the other channels are assigned as high priority.  As channels 0 and 1 are used for FlsTst functionality, they are designed to be run “in the background”, while the other channels need high priority to ensure the MtrCtrl ISR is run on schedule.  Any unused channel is left at a default of low priority.</w:t>
      </w:r>
    </w:p>
    <w:p w:rsidR="00225188" w:rsidRDefault="00225188" w:rsidP="00225188">
      <w:pPr>
        <w:pStyle w:val="Heading2"/>
        <w:numPr>
          <w:ilvl w:val="3"/>
          <w:numId w:val="1"/>
        </w:numPr>
        <w:rPr>
          <w:rFonts w:ascii="Calibri" w:hAnsi="Calibri" w:cs="Calibri"/>
        </w:rPr>
      </w:pPr>
      <w:bookmarkStart w:id="186" w:name="_Toc384116600"/>
      <w:r>
        <w:rPr>
          <w:rFonts w:ascii="Calibri" w:hAnsi="Calibri" w:cs="Calibri"/>
        </w:rPr>
        <w:t>Initialize DMA Registers</w:t>
      </w:r>
      <w:bookmarkEnd w:id="186"/>
    </w:p>
    <w:p w:rsidR="00225188" w:rsidRPr="00225188" w:rsidRDefault="00645BFD" w:rsidP="00225188">
      <w:pPr>
        <w:rPr>
          <w:lang w:bidi="ar-SA"/>
        </w:rPr>
      </w:pPr>
      <w:r>
        <w:rPr>
          <w:lang w:bidi="ar-SA"/>
        </w:rPr>
        <w:t>&lt;flow chart&gt;</w:t>
      </w:r>
    </w:p>
    <w:p w:rsidR="00656B0A" w:rsidRPr="00AA38E8" w:rsidRDefault="00656B0A" w:rsidP="000A0ED7">
      <w:pPr>
        <w:pStyle w:val="Heading2"/>
        <w:numPr>
          <w:ilvl w:val="3"/>
          <w:numId w:val="1"/>
        </w:numPr>
        <w:rPr>
          <w:rFonts w:ascii="Calibri" w:hAnsi="Calibri" w:cs="Calibri"/>
        </w:rPr>
      </w:pPr>
      <w:bookmarkStart w:id="187" w:name="_Toc384116601"/>
      <w:r w:rsidRPr="00AA38E8">
        <w:rPr>
          <w:rFonts w:ascii="Calibri" w:hAnsi="Calibri" w:cs="Calibri"/>
        </w:rPr>
        <w:t>Module Outputs</w:t>
      </w:r>
      <w:bookmarkEnd w:id="187"/>
    </w:p>
    <w:p w:rsidR="00656B0A" w:rsidRPr="00877181" w:rsidRDefault="00877181" w:rsidP="00656B0A">
      <w:pPr>
        <w:rPr>
          <w:rFonts w:cs="Calibri"/>
        </w:rPr>
      </w:pPr>
      <w:r>
        <w:rPr>
          <w:rFonts w:cs="Calibri"/>
        </w:rPr>
        <w:t>None</w:t>
      </w:r>
    </w:p>
    <w:p w:rsidR="00656B0A" w:rsidRPr="00AA38E8" w:rsidRDefault="00656B0A" w:rsidP="000A0ED7">
      <w:pPr>
        <w:pStyle w:val="Heading2"/>
        <w:numPr>
          <w:ilvl w:val="3"/>
          <w:numId w:val="1"/>
        </w:numPr>
        <w:rPr>
          <w:rFonts w:ascii="Calibri" w:hAnsi="Calibri" w:cs="Calibri"/>
        </w:rPr>
      </w:pPr>
      <w:bookmarkStart w:id="188" w:name="_Toc384116602"/>
      <w:r w:rsidRPr="00AA38E8">
        <w:rPr>
          <w:rFonts w:ascii="Calibri" w:hAnsi="Calibri" w:cs="Calibri"/>
        </w:rPr>
        <w:t>Module Internal</w:t>
      </w:r>
      <w:bookmarkEnd w:id="188"/>
      <w:r w:rsidRPr="00AA38E8">
        <w:rPr>
          <w:rFonts w:ascii="Calibri" w:hAnsi="Calibri" w:cs="Calibri"/>
        </w:rPr>
        <w:t xml:space="preserve">  </w:t>
      </w:r>
    </w:p>
    <w:p w:rsidR="00656B0A" w:rsidRPr="00877181" w:rsidRDefault="00877181" w:rsidP="00656B0A">
      <w:pPr>
        <w:rPr>
          <w:rFonts w:cs="Calibri"/>
        </w:rPr>
      </w:pPr>
      <w:r>
        <w:rPr>
          <w:rFonts w:cs="Calibri"/>
        </w:rPr>
        <w:t>None</w:t>
      </w:r>
    </w:p>
    <w:p w:rsidR="00117195" w:rsidRPr="00117195" w:rsidRDefault="00117195" w:rsidP="00117195">
      <w:pPr>
        <w:pStyle w:val="Heading2"/>
        <w:numPr>
          <w:ilvl w:val="1"/>
          <w:numId w:val="1"/>
        </w:numPr>
        <w:rPr>
          <w:rFonts w:ascii="Calibri" w:hAnsi="Calibri" w:cs="Calibri"/>
        </w:rPr>
      </w:pPr>
      <w:bookmarkStart w:id="189" w:name="_Ref382299990"/>
      <w:bookmarkStart w:id="190" w:name="_Toc384116603"/>
      <w:r>
        <w:rPr>
          <w:rFonts w:ascii="Calibri" w:hAnsi="Calibri" w:cs="Calibri"/>
        </w:rPr>
        <w:br w:type="page"/>
      </w:r>
      <w:r w:rsidR="00E107A7">
        <w:rPr>
          <w:rFonts w:ascii="Calibri" w:hAnsi="Calibri" w:cs="Calibri"/>
        </w:rPr>
        <w:lastRenderedPageBreak/>
        <w:t>PERIODIC FUNCTIONS</w:t>
      </w:r>
      <w:bookmarkEnd w:id="189"/>
      <w:bookmarkEnd w:id="190"/>
      <w:r w:rsidR="00E107A7">
        <w:rPr>
          <w:rFonts w:ascii="Calibri" w:hAnsi="Calibri" w:cs="Calibri"/>
        </w:rPr>
        <w:t xml:space="preserve">  </w:t>
      </w:r>
    </w:p>
    <w:p w:rsidR="00117195" w:rsidRPr="00117195" w:rsidRDefault="00117195" w:rsidP="00117195">
      <w:pPr>
        <w:rPr>
          <w:lang w:bidi="ar-SA"/>
        </w:rPr>
      </w:pPr>
      <w:r>
        <w:rPr>
          <w:lang w:bidi="ar-SA"/>
        </w:rPr>
        <w:t>None</w:t>
      </w:r>
    </w:p>
    <w:p w:rsidR="00656B0A" w:rsidRPr="00AA38E8" w:rsidRDefault="00656B0A" w:rsidP="001B7B1D">
      <w:pPr>
        <w:pStyle w:val="Heading2"/>
        <w:numPr>
          <w:ilvl w:val="1"/>
          <w:numId w:val="1"/>
        </w:numPr>
        <w:rPr>
          <w:rFonts w:ascii="Calibri" w:hAnsi="Calibri" w:cs="Calibri"/>
        </w:rPr>
      </w:pPr>
      <w:bookmarkStart w:id="191" w:name="_Toc382297371"/>
      <w:bookmarkStart w:id="192" w:name="_Toc383611535"/>
      <w:bookmarkStart w:id="193" w:name="_Toc382297372"/>
      <w:bookmarkStart w:id="194" w:name="_Toc383611536"/>
      <w:bookmarkStart w:id="195" w:name="_Toc382297373"/>
      <w:bookmarkStart w:id="196" w:name="_Toc383611537"/>
      <w:bookmarkStart w:id="197" w:name="_Toc382297374"/>
      <w:bookmarkStart w:id="198" w:name="_Toc383611538"/>
      <w:bookmarkStart w:id="199" w:name="_Toc382297375"/>
      <w:bookmarkStart w:id="200" w:name="_Toc383611539"/>
      <w:bookmarkStart w:id="201" w:name="_Toc382297376"/>
      <w:bookmarkStart w:id="202" w:name="_Toc383611540"/>
      <w:bookmarkStart w:id="203" w:name="_Toc382297377"/>
      <w:bookmarkStart w:id="204" w:name="_Toc383611541"/>
      <w:bookmarkStart w:id="205" w:name="_Toc382297378"/>
      <w:bookmarkStart w:id="206" w:name="_Toc383611542"/>
      <w:bookmarkStart w:id="207" w:name="_Toc382297379"/>
      <w:bookmarkStart w:id="208" w:name="_Toc383611543"/>
      <w:bookmarkStart w:id="209" w:name="_Toc382297380"/>
      <w:bookmarkStart w:id="210" w:name="_Toc383611544"/>
      <w:bookmarkStart w:id="211" w:name="_Toc382297381"/>
      <w:bookmarkStart w:id="212" w:name="_Toc383611545"/>
      <w:bookmarkStart w:id="213" w:name="_Toc382297382"/>
      <w:bookmarkStart w:id="214" w:name="_Toc383611546"/>
      <w:bookmarkStart w:id="215" w:name="_Toc382297383"/>
      <w:bookmarkStart w:id="216" w:name="_Toc383611547"/>
      <w:bookmarkStart w:id="217" w:name="_Toc382295908"/>
      <w:bookmarkStart w:id="218" w:name="_Toc382297384"/>
      <w:bookmarkStart w:id="219" w:name="_Toc383611548"/>
      <w:bookmarkStart w:id="220" w:name="_Toc382295909"/>
      <w:bookmarkStart w:id="221" w:name="_Toc382297385"/>
      <w:bookmarkStart w:id="222" w:name="_Toc383611549"/>
      <w:bookmarkStart w:id="223" w:name="_Toc382295910"/>
      <w:bookmarkStart w:id="224" w:name="_Toc382297386"/>
      <w:bookmarkStart w:id="225" w:name="_Toc383611550"/>
      <w:bookmarkStart w:id="226" w:name="_Toc382295911"/>
      <w:bookmarkStart w:id="227" w:name="_Toc382297387"/>
      <w:bookmarkStart w:id="228" w:name="_Toc383611551"/>
      <w:bookmarkStart w:id="229" w:name="_Toc382295912"/>
      <w:bookmarkStart w:id="230" w:name="_Toc382297388"/>
      <w:bookmarkStart w:id="231" w:name="_Toc383611552"/>
      <w:bookmarkStart w:id="232" w:name="_Toc382295913"/>
      <w:bookmarkStart w:id="233" w:name="_Toc382297389"/>
      <w:bookmarkStart w:id="234" w:name="_Toc383611553"/>
      <w:bookmarkStart w:id="235" w:name="_Toc382295914"/>
      <w:bookmarkStart w:id="236" w:name="_Toc382297390"/>
      <w:bookmarkStart w:id="237" w:name="_Toc383611554"/>
      <w:bookmarkStart w:id="238" w:name="_Toc382295915"/>
      <w:bookmarkStart w:id="239" w:name="_Toc382297391"/>
      <w:bookmarkStart w:id="240" w:name="_Toc383611555"/>
      <w:bookmarkStart w:id="241" w:name="_Ref382299966"/>
      <w:bookmarkStart w:id="242" w:name="_Toc384116609"/>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sidRPr="00AA38E8">
        <w:rPr>
          <w:rFonts w:ascii="Calibri" w:hAnsi="Calibri" w:cs="Calibri"/>
        </w:rPr>
        <w:t>Interrupt Functions</w:t>
      </w:r>
      <w:bookmarkEnd w:id="241"/>
      <w:bookmarkEnd w:id="242"/>
    </w:p>
    <w:p w:rsidR="00656B0A" w:rsidRPr="00281061" w:rsidRDefault="00281061" w:rsidP="00656B0A">
      <w:pPr>
        <w:rPr>
          <w:rFonts w:cs="Calibri"/>
        </w:rPr>
      </w:pPr>
      <w:r>
        <w:rPr>
          <w:rFonts w:cs="Calibri"/>
        </w:rPr>
        <w:t>None</w:t>
      </w:r>
    </w:p>
    <w:p w:rsidR="00C27725" w:rsidRDefault="00C27725" w:rsidP="00C27725">
      <w:pPr>
        <w:pStyle w:val="Heading2"/>
        <w:numPr>
          <w:ilvl w:val="1"/>
          <w:numId w:val="1"/>
        </w:numPr>
        <w:rPr>
          <w:rFonts w:ascii="Calibri" w:hAnsi="Calibri" w:cs="Calibri"/>
        </w:rPr>
      </w:pPr>
      <w:bookmarkStart w:id="243" w:name="_Ref383611625"/>
      <w:bookmarkStart w:id="244" w:name="_Toc384116610"/>
      <w:r>
        <w:rPr>
          <w:rFonts w:ascii="Calibri" w:hAnsi="Calibri" w:cs="Calibri"/>
        </w:rPr>
        <w:t>TRANSIENT FUNCTIONS</w:t>
      </w:r>
      <w:bookmarkEnd w:id="243"/>
      <w:bookmarkEnd w:id="244"/>
    </w:p>
    <w:p w:rsidR="00C27725" w:rsidRPr="00281061" w:rsidRDefault="00281061" w:rsidP="00C27725">
      <w:pPr>
        <w:rPr>
          <w:rFonts w:cs="Calibri"/>
        </w:rPr>
      </w:pPr>
      <w:r>
        <w:rPr>
          <w:rFonts w:cs="Calibri"/>
        </w:rPr>
        <w:t>None</w:t>
      </w:r>
    </w:p>
    <w:p w:rsidR="00656B0A" w:rsidRPr="00AA38E8" w:rsidRDefault="00656B0A" w:rsidP="001B7B1D">
      <w:pPr>
        <w:pStyle w:val="Heading2"/>
        <w:numPr>
          <w:ilvl w:val="1"/>
          <w:numId w:val="1"/>
        </w:numPr>
        <w:rPr>
          <w:rFonts w:ascii="Calibri" w:hAnsi="Calibri" w:cs="Calibri"/>
        </w:rPr>
      </w:pPr>
      <w:bookmarkStart w:id="245" w:name="_Ref382299929"/>
      <w:bookmarkStart w:id="246" w:name="_Toc384116611"/>
      <w:r w:rsidRPr="00AA38E8">
        <w:rPr>
          <w:rFonts w:ascii="Calibri" w:hAnsi="Calibri" w:cs="Calibri"/>
        </w:rPr>
        <w:t>Serial Communication Functions</w:t>
      </w:r>
      <w:bookmarkEnd w:id="245"/>
      <w:bookmarkEnd w:id="246"/>
    </w:p>
    <w:p w:rsidR="00656B0A" w:rsidRPr="00281061" w:rsidRDefault="00281061" w:rsidP="00656B0A">
      <w:pPr>
        <w:rPr>
          <w:rFonts w:cs="Calibri"/>
        </w:rPr>
      </w:pPr>
      <w:r>
        <w:rPr>
          <w:rFonts w:cs="Calibri"/>
        </w:rPr>
        <w:t>None</w:t>
      </w:r>
    </w:p>
    <w:p w:rsidR="00656B0A" w:rsidRPr="00AA38E8" w:rsidRDefault="00656B0A" w:rsidP="0022551D">
      <w:pPr>
        <w:pStyle w:val="Heading2"/>
        <w:numPr>
          <w:ilvl w:val="1"/>
          <w:numId w:val="1"/>
        </w:numPr>
        <w:rPr>
          <w:rFonts w:ascii="Calibri" w:hAnsi="Calibri" w:cs="Calibri"/>
        </w:rPr>
      </w:pPr>
      <w:bookmarkStart w:id="247" w:name="_Toc382297405"/>
      <w:bookmarkStart w:id="248" w:name="_Toc383611575"/>
      <w:bookmarkStart w:id="249" w:name="_Toc384116612"/>
      <w:bookmarkEnd w:id="247"/>
      <w:bookmarkEnd w:id="248"/>
      <w:r w:rsidRPr="00AA38E8">
        <w:rPr>
          <w:rFonts w:ascii="Calibri" w:hAnsi="Calibri" w:cs="Calibri"/>
        </w:rPr>
        <w:t>Local Function/Macro Definitions</w:t>
      </w:r>
      <w:bookmarkEnd w:id="249"/>
    </w:p>
    <w:p w:rsidR="00656B0A" w:rsidRPr="00AA38E8" w:rsidRDefault="00281061" w:rsidP="00656B0A">
      <w:pPr>
        <w:rPr>
          <w:rFonts w:cs="Calibri"/>
        </w:rPr>
      </w:pPr>
      <w:r>
        <w:rPr>
          <w:rFonts w:cs="Calibri"/>
        </w:rPr>
        <w:t>None</w:t>
      </w:r>
    </w:p>
    <w:p w:rsidR="001E0633" w:rsidRDefault="001E0633" w:rsidP="001E0633">
      <w:pPr>
        <w:pStyle w:val="Heading2"/>
        <w:numPr>
          <w:ilvl w:val="1"/>
          <w:numId w:val="1"/>
        </w:numPr>
        <w:rPr>
          <w:rFonts w:ascii="Calibri" w:hAnsi="Calibri" w:cs="Calibri"/>
        </w:rPr>
      </w:pPr>
      <w:bookmarkStart w:id="250" w:name="_Toc384116613"/>
      <w:r>
        <w:rPr>
          <w:rFonts w:ascii="Calibri" w:hAnsi="Calibri" w:cs="Calibri"/>
        </w:rPr>
        <w:t>GLObAL</w:t>
      </w:r>
      <w:r w:rsidRPr="00AA38E8">
        <w:rPr>
          <w:rFonts w:ascii="Calibri" w:hAnsi="Calibri" w:cs="Calibri"/>
        </w:rPr>
        <w:t xml:space="preserve"> Function/Macro Definitions</w:t>
      </w:r>
      <w:bookmarkEnd w:id="250"/>
    </w:p>
    <w:p w:rsidR="00B425B4" w:rsidRDefault="00B425B4" w:rsidP="00117195">
      <w:pPr>
        <w:pStyle w:val="Heading2"/>
        <w:numPr>
          <w:ilvl w:val="2"/>
          <w:numId w:val="1"/>
        </w:numPr>
        <w:rPr>
          <w:rFonts w:ascii="Calibri" w:hAnsi="Calibri" w:cs="Calibri"/>
        </w:rPr>
      </w:pPr>
      <w:r>
        <w:rPr>
          <w:rFonts w:ascii="Calibri" w:hAnsi="Calibri" w:cs="Calibri"/>
        </w:rPr>
        <w:t>Check Validity of Slow ADC Group</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B425B4" w:rsidRPr="00AA38E8" w:rsidTr="00B16118">
        <w:tc>
          <w:tcPr>
            <w:tcW w:w="1779" w:type="dxa"/>
          </w:tcPr>
          <w:p w:rsidR="00B425B4" w:rsidRPr="00AA38E8" w:rsidRDefault="00B425B4" w:rsidP="00B16118">
            <w:pPr>
              <w:spacing w:before="60"/>
              <w:rPr>
                <w:rFonts w:cs="Calibri"/>
                <w:b/>
                <w:bCs/>
                <w:sz w:val="16"/>
              </w:rPr>
            </w:pPr>
            <w:r w:rsidRPr="00AA38E8">
              <w:rPr>
                <w:rFonts w:cs="Calibri"/>
                <w:b/>
                <w:bCs/>
                <w:sz w:val="16"/>
              </w:rPr>
              <w:t>Function Name</w:t>
            </w:r>
          </w:p>
        </w:tc>
        <w:tc>
          <w:tcPr>
            <w:tcW w:w="4179" w:type="dxa"/>
          </w:tcPr>
          <w:p w:rsidR="00B425B4" w:rsidRPr="00AA38E8" w:rsidRDefault="00B425B4" w:rsidP="00B16118">
            <w:pPr>
              <w:spacing w:before="60"/>
              <w:rPr>
                <w:rFonts w:cs="Calibri"/>
                <w:sz w:val="16"/>
              </w:rPr>
            </w:pPr>
            <w:r w:rsidRPr="00B425B4">
              <w:rPr>
                <w:rFonts w:cs="Calibri"/>
                <w:sz w:val="16"/>
              </w:rPr>
              <w:t>Dma_SlowADCGroupValidity</w:t>
            </w:r>
          </w:p>
        </w:tc>
        <w:tc>
          <w:tcPr>
            <w:tcW w:w="990" w:type="dxa"/>
            <w:shd w:val="pct30" w:color="FFFF00" w:fill="auto"/>
          </w:tcPr>
          <w:p w:rsidR="00B425B4" w:rsidRPr="00AA38E8" w:rsidRDefault="00B425B4" w:rsidP="00B16118">
            <w:pPr>
              <w:spacing w:before="60"/>
              <w:jc w:val="center"/>
              <w:rPr>
                <w:rFonts w:cs="Calibri"/>
                <w:sz w:val="16"/>
              </w:rPr>
            </w:pPr>
            <w:r w:rsidRPr="00AA38E8">
              <w:rPr>
                <w:rFonts w:cs="Calibri"/>
                <w:sz w:val="16"/>
              </w:rPr>
              <w:t>Type</w:t>
            </w:r>
          </w:p>
        </w:tc>
        <w:tc>
          <w:tcPr>
            <w:tcW w:w="990" w:type="dxa"/>
            <w:shd w:val="pct30" w:color="FFFF00" w:fill="auto"/>
          </w:tcPr>
          <w:p w:rsidR="00B425B4" w:rsidRPr="00AA38E8" w:rsidRDefault="00B425B4" w:rsidP="00B16118">
            <w:pPr>
              <w:spacing w:before="60"/>
              <w:jc w:val="center"/>
              <w:rPr>
                <w:rFonts w:cs="Calibri"/>
                <w:sz w:val="16"/>
              </w:rPr>
            </w:pPr>
            <w:r w:rsidRPr="00AA38E8">
              <w:rPr>
                <w:rFonts w:cs="Calibri"/>
                <w:sz w:val="16"/>
              </w:rPr>
              <w:t>Min</w:t>
            </w:r>
          </w:p>
        </w:tc>
        <w:tc>
          <w:tcPr>
            <w:tcW w:w="990" w:type="dxa"/>
            <w:shd w:val="pct30" w:color="FFFF00" w:fill="auto"/>
          </w:tcPr>
          <w:p w:rsidR="00B425B4" w:rsidRPr="00AA38E8" w:rsidRDefault="00B425B4" w:rsidP="00B16118">
            <w:pPr>
              <w:spacing w:before="60"/>
              <w:jc w:val="center"/>
              <w:rPr>
                <w:rFonts w:cs="Calibri"/>
                <w:sz w:val="16"/>
              </w:rPr>
            </w:pPr>
            <w:r w:rsidRPr="00AA38E8">
              <w:rPr>
                <w:rFonts w:cs="Calibri"/>
                <w:sz w:val="16"/>
              </w:rPr>
              <w:t>Max</w:t>
            </w:r>
          </w:p>
        </w:tc>
      </w:tr>
      <w:tr w:rsidR="00B425B4" w:rsidRPr="00AA38E8" w:rsidTr="00B16118">
        <w:tc>
          <w:tcPr>
            <w:tcW w:w="1779" w:type="dxa"/>
          </w:tcPr>
          <w:p w:rsidR="00B425B4" w:rsidRPr="00AA38E8" w:rsidRDefault="00B425B4" w:rsidP="00B16118">
            <w:pPr>
              <w:spacing w:before="60"/>
              <w:rPr>
                <w:rFonts w:cs="Calibri"/>
                <w:b/>
                <w:bCs/>
                <w:sz w:val="16"/>
              </w:rPr>
            </w:pPr>
            <w:r w:rsidRPr="00AA38E8">
              <w:rPr>
                <w:rFonts w:cs="Calibri"/>
                <w:b/>
                <w:bCs/>
                <w:sz w:val="16"/>
              </w:rPr>
              <w:t xml:space="preserve">Arguments Passed </w:t>
            </w:r>
          </w:p>
        </w:tc>
        <w:tc>
          <w:tcPr>
            <w:tcW w:w="4179" w:type="dxa"/>
          </w:tcPr>
          <w:p w:rsidR="00B425B4" w:rsidRPr="00AA38E8" w:rsidRDefault="00B425B4" w:rsidP="00B16118">
            <w:pPr>
              <w:spacing w:before="60"/>
              <w:rPr>
                <w:rFonts w:cs="Calibri"/>
                <w:sz w:val="16"/>
              </w:rPr>
            </w:pPr>
            <w:r>
              <w:rPr>
                <w:rFonts w:cs="Calibri"/>
                <w:sz w:val="16"/>
              </w:rPr>
              <w:t>None</w:t>
            </w:r>
          </w:p>
        </w:tc>
        <w:tc>
          <w:tcPr>
            <w:tcW w:w="990" w:type="dxa"/>
          </w:tcPr>
          <w:p w:rsidR="00B425B4" w:rsidRPr="00AA38E8" w:rsidRDefault="00B425B4" w:rsidP="00B16118">
            <w:pPr>
              <w:spacing w:before="60"/>
              <w:rPr>
                <w:rFonts w:cs="Calibri"/>
                <w:sz w:val="16"/>
              </w:rPr>
            </w:pPr>
          </w:p>
        </w:tc>
        <w:tc>
          <w:tcPr>
            <w:tcW w:w="990" w:type="dxa"/>
          </w:tcPr>
          <w:p w:rsidR="00B425B4" w:rsidRPr="00AA38E8" w:rsidRDefault="00B425B4" w:rsidP="00B16118">
            <w:pPr>
              <w:spacing w:before="60"/>
              <w:rPr>
                <w:rFonts w:cs="Calibri"/>
                <w:sz w:val="16"/>
              </w:rPr>
            </w:pPr>
          </w:p>
        </w:tc>
        <w:tc>
          <w:tcPr>
            <w:tcW w:w="990" w:type="dxa"/>
          </w:tcPr>
          <w:p w:rsidR="00B425B4" w:rsidRPr="00AA38E8" w:rsidRDefault="00B425B4" w:rsidP="00B16118">
            <w:pPr>
              <w:spacing w:before="60"/>
              <w:rPr>
                <w:rFonts w:cs="Calibri"/>
                <w:sz w:val="16"/>
              </w:rPr>
            </w:pPr>
          </w:p>
        </w:tc>
      </w:tr>
      <w:tr w:rsidR="00B425B4" w:rsidRPr="00AA38E8" w:rsidTr="00B16118">
        <w:tc>
          <w:tcPr>
            <w:tcW w:w="1779" w:type="dxa"/>
          </w:tcPr>
          <w:p w:rsidR="00B425B4" w:rsidRPr="00AA38E8" w:rsidRDefault="00B425B4" w:rsidP="00B16118">
            <w:pPr>
              <w:spacing w:before="60"/>
              <w:rPr>
                <w:rFonts w:cs="Calibri"/>
                <w:b/>
                <w:bCs/>
                <w:sz w:val="16"/>
              </w:rPr>
            </w:pPr>
            <w:r w:rsidRPr="00AA38E8">
              <w:rPr>
                <w:rFonts w:cs="Calibri"/>
                <w:b/>
                <w:bCs/>
                <w:sz w:val="16"/>
              </w:rPr>
              <w:t>Return Value</w:t>
            </w:r>
          </w:p>
        </w:tc>
        <w:tc>
          <w:tcPr>
            <w:tcW w:w="4179" w:type="dxa"/>
          </w:tcPr>
          <w:p w:rsidR="00B425B4" w:rsidRPr="00AA38E8" w:rsidRDefault="00B425B4" w:rsidP="00B16118">
            <w:pPr>
              <w:spacing w:before="60"/>
              <w:rPr>
                <w:rFonts w:cs="Calibri"/>
                <w:sz w:val="16"/>
              </w:rPr>
            </w:pPr>
            <w:r w:rsidRPr="00B425B4">
              <w:rPr>
                <w:rFonts w:cs="Calibri"/>
                <w:sz w:val="16"/>
              </w:rPr>
              <w:t>RetValue_Cnt_T_lgc</w:t>
            </w:r>
          </w:p>
        </w:tc>
        <w:tc>
          <w:tcPr>
            <w:tcW w:w="990" w:type="dxa"/>
          </w:tcPr>
          <w:p w:rsidR="00B425B4" w:rsidRPr="00AA38E8" w:rsidRDefault="00B425B4" w:rsidP="00B16118">
            <w:pPr>
              <w:spacing w:before="60"/>
              <w:rPr>
                <w:rFonts w:cs="Calibri"/>
                <w:sz w:val="16"/>
              </w:rPr>
            </w:pPr>
            <w:r>
              <w:rPr>
                <w:rFonts w:cs="Calibri"/>
                <w:sz w:val="16"/>
              </w:rPr>
              <w:t>boolean</w:t>
            </w:r>
          </w:p>
        </w:tc>
        <w:tc>
          <w:tcPr>
            <w:tcW w:w="990" w:type="dxa"/>
          </w:tcPr>
          <w:p w:rsidR="00B425B4" w:rsidRPr="00AA38E8" w:rsidRDefault="00B425B4" w:rsidP="00B16118">
            <w:pPr>
              <w:spacing w:before="60"/>
              <w:rPr>
                <w:rFonts w:cs="Calibri"/>
                <w:sz w:val="16"/>
              </w:rPr>
            </w:pPr>
            <w:r>
              <w:rPr>
                <w:rFonts w:cs="Calibri"/>
                <w:sz w:val="16"/>
              </w:rPr>
              <w:t>FALSE</w:t>
            </w:r>
          </w:p>
        </w:tc>
        <w:tc>
          <w:tcPr>
            <w:tcW w:w="990" w:type="dxa"/>
          </w:tcPr>
          <w:p w:rsidR="00B425B4" w:rsidRPr="00AA38E8" w:rsidRDefault="00B425B4" w:rsidP="00B16118">
            <w:pPr>
              <w:spacing w:before="60"/>
              <w:rPr>
                <w:rFonts w:cs="Calibri"/>
                <w:sz w:val="16"/>
              </w:rPr>
            </w:pPr>
            <w:r>
              <w:rPr>
                <w:rFonts w:cs="Calibri"/>
                <w:sz w:val="16"/>
              </w:rPr>
              <w:t>TRUE</w:t>
            </w:r>
          </w:p>
        </w:tc>
      </w:tr>
    </w:tbl>
    <w:p w:rsidR="00A66E3C" w:rsidRDefault="00A66E3C" w:rsidP="00B425B4">
      <w:pPr>
        <w:pStyle w:val="Heading2"/>
        <w:numPr>
          <w:ilvl w:val="3"/>
          <w:numId w:val="1"/>
        </w:numPr>
        <w:rPr>
          <w:rFonts w:ascii="Calibri" w:hAnsi="Calibri" w:cs="Calibri"/>
        </w:rPr>
      </w:pPr>
      <w:r>
        <w:rPr>
          <w:rFonts w:ascii="Calibri" w:hAnsi="Calibri" w:cs="Calibri"/>
        </w:rPr>
        <w:t>Design Rationale</w:t>
      </w:r>
    </w:p>
    <w:p w:rsidR="00A66E3C" w:rsidRPr="00A66E3C" w:rsidRDefault="00A66E3C" w:rsidP="00A66E3C">
      <w:pPr>
        <w:rPr>
          <w:lang w:bidi="ar-SA"/>
        </w:rPr>
      </w:pPr>
      <w:r>
        <w:rPr>
          <w:lang w:bidi="ar-SA"/>
        </w:rPr>
        <w:t>This function is provided as one part of the data integrity scheme.  The FDD requires that the DMA buffer be checked before the data is read, and cleared after the data is read.  This function is designed to be called before the ADC data is read, and returns FALSE if the data is invalid.</w:t>
      </w:r>
      <w:r w:rsidR="00F01288">
        <w:rPr>
          <w:lang w:bidi="ar-SA"/>
        </w:rPr>
        <w:t xml:space="preserve">  The FDD specifies that the data be copied if it is valid; for throughput and memory reasons, this is left as the responsibility of the caller.</w:t>
      </w:r>
    </w:p>
    <w:p w:rsidR="00B425B4" w:rsidRPr="00AA38E8" w:rsidRDefault="00B425B4" w:rsidP="00B425B4">
      <w:pPr>
        <w:pStyle w:val="Heading2"/>
        <w:numPr>
          <w:ilvl w:val="3"/>
          <w:numId w:val="1"/>
        </w:numPr>
        <w:rPr>
          <w:rFonts w:ascii="Calibri" w:hAnsi="Calibri" w:cs="Calibri"/>
        </w:rPr>
      </w:pPr>
      <w:r w:rsidRPr="00AA38E8">
        <w:rPr>
          <w:rFonts w:ascii="Calibri" w:hAnsi="Calibri" w:cs="Calibri"/>
        </w:rPr>
        <w:t>Description</w:t>
      </w:r>
    </w:p>
    <w:p w:rsidR="00B425B4" w:rsidRPr="00225188" w:rsidRDefault="00B425B4" w:rsidP="00B425B4">
      <w:pPr>
        <w:rPr>
          <w:lang w:bidi="ar-SA"/>
        </w:rPr>
      </w:pPr>
      <w:r>
        <w:rPr>
          <w:lang w:bidi="ar-SA"/>
        </w:rPr>
        <w:t>&lt;flow chart&gt;</w:t>
      </w:r>
    </w:p>
    <w:p w:rsidR="00117195" w:rsidRPr="00AA38E8" w:rsidRDefault="00117195" w:rsidP="00117195">
      <w:pPr>
        <w:pStyle w:val="Heading2"/>
        <w:numPr>
          <w:ilvl w:val="2"/>
          <w:numId w:val="1"/>
        </w:numPr>
        <w:rPr>
          <w:rFonts w:ascii="Calibri" w:hAnsi="Calibri" w:cs="Calibri"/>
        </w:rPr>
      </w:pPr>
      <w:r>
        <w:rPr>
          <w:rFonts w:ascii="Calibri" w:hAnsi="Calibri" w:cs="Calibri"/>
        </w:rPr>
        <w:t>Invalidate Slow ADC Group Buffers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117195" w:rsidRPr="00AA38E8" w:rsidTr="008C5EA1">
        <w:tc>
          <w:tcPr>
            <w:tcW w:w="1779" w:type="dxa"/>
          </w:tcPr>
          <w:p w:rsidR="00117195" w:rsidRPr="00AA38E8" w:rsidRDefault="00117195" w:rsidP="008C5EA1">
            <w:pPr>
              <w:spacing w:before="60"/>
              <w:rPr>
                <w:rFonts w:cs="Calibri"/>
                <w:b/>
                <w:bCs/>
                <w:sz w:val="16"/>
              </w:rPr>
            </w:pPr>
            <w:r w:rsidRPr="00AA38E8">
              <w:rPr>
                <w:rFonts w:cs="Calibri"/>
                <w:b/>
                <w:bCs/>
                <w:sz w:val="16"/>
              </w:rPr>
              <w:t>Function Name</w:t>
            </w:r>
          </w:p>
        </w:tc>
        <w:tc>
          <w:tcPr>
            <w:tcW w:w="4179" w:type="dxa"/>
          </w:tcPr>
          <w:p w:rsidR="00117195" w:rsidRPr="00AA38E8" w:rsidRDefault="00117195" w:rsidP="008C5EA1">
            <w:pPr>
              <w:spacing w:before="60"/>
              <w:rPr>
                <w:rFonts w:cs="Calibri"/>
                <w:sz w:val="16"/>
              </w:rPr>
            </w:pPr>
            <w:r w:rsidRPr="00117195">
              <w:rPr>
                <w:rFonts w:cs="Calibri"/>
                <w:sz w:val="16"/>
              </w:rPr>
              <w:t>Dma_InvalidateSlowADCGroup</w:t>
            </w:r>
          </w:p>
        </w:tc>
        <w:tc>
          <w:tcPr>
            <w:tcW w:w="990" w:type="dxa"/>
            <w:shd w:val="pct30" w:color="FFFF00" w:fill="auto"/>
          </w:tcPr>
          <w:p w:rsidR="00117195" w:rsidRPr="00AA38E8" w:rsidRDefault="00117195" w:rsidP="008C5EA1">
            <w:pPr>
              <w:spacing w:before="60"/>
              <w:jc w:val="center"/>
              <w:rPr>
                <w:rFonts w:cs="Calibri"/>
                <w:sz w:val="16"/>
              </w:rPr>
            </w:pPr>
            <w:r w:rsidRPr="00AA38E8">
              <w:rPr>
                <w:rFonts w:cs="Calibri"/>
                <w:sz w:val="16"/>
              </w:rPr>
              <w:t>Type</w:t>
            </w:r>
          </w:p>
        </w:tc>
        <w:tc>
          <w:tcPr>
            <w:tcW w:w="990" w:type="dxa"/>
            <w:shd w:val="pct30" w:color="FFFF00" w:fill="auto"/>
          </w:tcPr>
          <w:p w:rsidR="00117195" w:rsidRPr="00AA38E8" w:rsidRDefault="00117195" w:rsidP="008C5EA1">
            <w:pPr>
              <w:spacing w:before="60"/>
              <w:jc w:val="center"/>
              <w:rPr>
                <w:rFonts w:cs="Calibri"/>
                <w:sz w:val="16"/>
              </w:rPr>
            </w:pPr>
            <w:r w:rsidRPr="00AA38E8">
              <w:rPr>
                <w:rFonts w:cs="Calibri"/>
                <w:sz w:val="16"/>
              </w:rPr>
              <w:t>Min</w:t>
            </w:r>
          </w:p>
        </w:tc>
        <w:tc>
          <w:tcPr>
            <w:tcW w:w="990" w:type="dxa"/>
            <w:shd w:val="pct30" w:color="FFFF00" w:fill="auto"/>
          </w:tcPr>
          <w:p w:rsidR="00117195" w:rsidRPr="00AA38E8" w:rsidRDefault="00117195" w:rsidP="008C5EA1">
            <w:pPr>
              <w:spacing w:before="60"/>
              <w:jc w:val="center"/>
              <w:rPr>
                <w:rFonts w:cs="Calibri"/>
                <w:sz w:val="16"/>
              </w:rPr>
            </w:pPr>
            <w:r w:rsidRPr="00AA38E8">
              <w:rPr>
                <w:rFonts w:cs="Calibri"/>
                <w:sz w:val="16"/>
              </w:rPr>
              <w:t>Max</w:t>
            </w:r>
          </w:p>
        </w:tc>
      </w:tr>
      <w:tr w:rsidR="00117195" w:rsidRPr="00AA38E8" w:rsidTr="008C5EA1">
        <w:tc>
          <w:tcPr>
            <w:tcW w:w="1779" w:type="dxa"/>
          </w:tcPr>
          <w:p w:rsidR="00117195" w:rsidRPr="00AA38E8" w:rsidRDefault="00117195" w:rsidP="008C5EA1">
            <w:pPr>
              <w:spacing w:before="60"/>
              <w:rPr>
                <w:rFonts w:cs="Calibri"/>
                <w:b/>
                <w:bCs/>
                <w:sz w:val="16"/>
              </w:rPr>
            </w:pPr>
            <w:r w:rsidRPr="00AA38E8">
              <w:rPr>
                <w:rFonts w:cs="Calibri"/>
                <w:b/>
                <w:bCs/>
                <w:sz w:val="16"/>
              </w:rPr>
              <w:t xml:space="preserve">Arguments Passed </w:t>
            </w:r>
          </w:p>
        </w:tc>
        <w:tc>
          <w:tcPr>
            <w:tcW w:w="4179" w:type="dxa"/>
          </w:tcPr>
          <w:p w:rsidR="00117195" w:rsidRPr="00AA38E8" w:rsidRDefault="00117195" w:rsidP="008C5EA1">
            <w:pPr>
              <w:spacing w:before="60"/>
              <w:rPr>
                <w:rFonts w:cs="Calibri"/>
                <w:sz w:val="16"/>
              </w:rPr>
            </w:pPr>
            <w:r>
              <w:rPr>
                <w:rFonts w:cs="Calibri"/>
                <w:sz w:val="16"/>
              </w:rPr>
              <w:t>None</w:t>
            </w:r>
          </w:p>
        </w:tc>
        <w:tc>
          <w:tcPr>
            <w:tcW w:w="990" w:type="dxa"/>
          </w:tcPr>
          <w:p w:rsidR="00117195" w:rsidRPr="00AA38E8" w:rsidRDefault="00117195" w:rsidP="008C5EA1">
            <w:pPr>
              <w:spacing w:before="60"/>
              <w:rPr>
                <w:rFonts w:cs="Calibri"/>
                <w:sz w:val="16"/>
              </w:rPr>
            </w:pPr>
          </w:p>
        </w:tc>
        <w:tc>
          <w:tcPr>
            <w:tcW w:w="990" w:type="dxa"/>
          </w:tcPr>
          <w:p w:rsidR="00117195" w:rsidRPr="00AA38E8" w:rsidRDefault="00117195" w:rsidP="008C5EA1">
            <w:pPr>
              <w:spacing w:before="60"/>
              <w:rPr>
                <w:rFonts w:cs="Calibri"/>
                <w:sz w:val="16"/>
              </w:rPr>
            </w:pPr>
          </w:p>
        </w:tc>
        <w:tc>
          <w:tcPr>
            <w:tcW w:w="990" w:type="dxa"/>
          </w:tcPr>
          <w:p w:rsidR="00117195" w:rsidRPr="00AA38E8" w:rsidRDefault="00117195" w:rsidP="008C5EA1">
            <w:pPr>
              <w:spacing w:before="60"/>
              <w:rPr>
                <w:rFonts w:cs="Calibri"/>
                <w:sz w:val="16"/>
              </w:rPr>
            </w:pPr>
          </w:p>
        </w:tc>
      </w:tr>
      <w:tr w:rsidR="00117195" w:rsidRPr="00AA38E8" w:rsidTr="008C5EA1">
        <w:tc>
          <w:tcPr>
            <w:tcW w:w="1779" w:type="dxa"/>
          </w:tcPr>
          <w:p w:rsidR="00117195" w:rsidRPr="00AA38E8" w:rsidRDefault="00117195" w:rsidP="008C5EA1">
            <w:pPr>
              <w:spacing w:before="60"/>
              <w:rPr>
                <w:rFonts w:cs="Calibri"/>
                <w:b/>
                <w:bCs/>
                <w:sz w:val="16"/>
              </w:rPr>
            </w:pPr>
            <w:r w:rsidRPr="00AA38E8">
              <w:rPr>
                <w:rFonts w:cs="Calibri"/>
                <w:b/>
                <w:bCs/>
                <w:sz w:val="16"/>
              </w:rPr>
              <w:t>Return Value</w:t>
            </w:r>
          </w:p>
        </w:tc>
        <w:tc>
          <w:tcPr>
            <w:tcW w:w="4179" w:type="dxa"/>
          </w:tcPr>
          <w:p w:rsidR="00117195" w:rsidRPr="00AA38E8" w:rsidRDefault="00117195" w:rsidP="008C5EA1">
            <w:pPr>
              <w:spacing w:before="60"/>
              <w:rPr>
                <w:rFonts w:cs="Calibri"/>
                <w:sz w:val="16"/>
              </w:rPr>
            </w:pPr>
            <w:r>
              <w:rPr>
                <w:rFonts w:cs="Calibri"/>
                <w:sz w:val="16"/>
              </w:rPr>
              <w:t>N/A</w:t>
            </w:r>
          </w:p>
        </w:tc>
        <w:tc>
          <w:tcPr>
            <w:tcW w:w="990" w:type="dxa"/>
          </w:tcPr>
          <w:p w:rsidR="00117195" w:rsidRPr="00AA38E8" w:rsidRDefault="00117195" w:rsidP="008C5EA1">
            <w:pPr>
              <w:spacing w:before="60"/>
              <w:rPr>
                <w:rFonts w:cs="Calibri"/>
                <w:sz w:val="16"/>
              </w:rPr>
            </w:pPr>
          </w:p>
        </w:tc>
        <w:tc>
          <w:tcPr>
            <w:tcW w:w="990" w:type="dxa"/>
          </w:tcPr>
          <w:p w:rsidR="00117195" w:rsidRPr="00AA38E8" w:rsidRDefault="00117195" w:rsidP="008C5EA1">
            <w:pPr>
              <w:spacing w:before="60"/>
              <w:rPr>
                <w:rFonts w:cs="Calibri"/>
                <w:sz w:val="16"/>
              </w:rPr>
            </w:pPr>
          </w:p>
        </w:tc>
        <w:tc>
          <w:tcPr>
            <w:tcW w:w="990" w:type="dxa"/>
          </w:tcPr>
          <w:p w:rsidR="00117195" w:rsidRPr="00AA38E8" w:rsidRDefault="00117195" w:rsidP="008C5EA1">
            <w:pPr>
              <w:spacing w:before="60"/>
              <w:rPr>
                <w:rFonts w:cs="Calibri"/>
                <w:sz w:val="16"/>
              </w:rPr>
            </w:pPr>
          </w:p>
        </w:tc>
      </w:tr>
    </w:tbl>
    <w:p w:rsidR="00117195" w:rsidRDefault="00117195" w:rsidP="00117195">
      <w:pPr>
        <w:pStyle w:val="Heading2"/>
        <w:numPr>
          <w:ilvl w:val="3"/>
          <w:numId w:val="1"/>
        </w:numPr>
        <w:rPr>
          <w:rFonts w:ascii="Calibri" w:hAnsi="Calibri" w:cs="Calibri"/>
        </w:rPr>
      </w:pPr>
      <w:r>
        <w:rPr>
          <w:rFonts w:ascii="Calibri" w:hAnsi="Calibri" w:cs="Calibri"/>
        </w:rPr>
        <w:t>Design Rationale</w:t>
      </w:r>
    </w:p>
    <w:p w:rsidR="00117195" w:rsidRDefault="00117195" w:rsidP="00117195">
      <w:pPr>
        <w:rPr>
          <w:rFonts w:cs="Calibri"/>
        </w:rPr>
      </w:pPr>
      <w:r>
        <w:rPr>
          <w:rFonts w:cs="Calibri"/>
        </w:rPr>
        <w:t xml:space="preserve">To ensure that the DMA is running, this function is provided to be run after the DMA data is collected by the 2ms IoHwAbstraction component.  The buffers are cleared to 0xFFFF with the expectation that the DMA will fill them with proper data before the data is collected again.  If the DMA fails to do so, the cleared buffers will trigger </w:t>
      </w:r>
      <w:r w:rsidR="00B425B4">
        <w:rPr>
          <w:rFonts w:cs="Calibri"/>
        </w:rPr>
        <w:t xml:space="preserve">the internal DMA diagnostic (implemented in </w:t>
      </w:r>
      <w:r w:rsidR="00B425B4" w:rsidRPr="00B425B4">
        <w:rPr>
          <w:rFonts w:cs="Calibri"/>
        </w:rPr>
        <w:t>Dma_SlowADCGroupValidity</w:t>
      </w:r>
      <w:r w:rsidR="00B425B4">
        <w:rPr>
          <w:rFonts w:cs="Calibri"/>
        </w:rPr>
        <w:t>)</w:t>
      </w:r>
      <w:r>
        <w:rPr>
          <w:rFonts w:cs="Calibri"/>
        </w:rPr>
        <w:t>.</w:t>
      </w:r>
    </w:p>
    <w:p w:rsidR="00117195" w:rsidRDefault="00117195" w:rsidP="00117195">
      <w:pPr>
        <w:rPr>
          <w:rFonts w:cs="Calibri"/>
        </w:rPr>
      </w:pPr>
    </w:p>
    <w:p w:rsidR="00117195" w:rsidRDefault="00117195" w:rsidP="00117195">
      <w:pPr>
        <w:rPr>
          <w:rFonts w:cs="Calibri"/>
        </w:rPr>
      </w:pPr>
      <w:r>
        <w:rPr>
          <w:rFonts w:cs="Calibri"/>
        </w:rPr>
        <w:t>This is intended to be used as part of a larger data consistency scheme.  See Appendix A for more information on how this is designed to be used.</w:t>
      </w:r>
    </w:p>
    <w:p w:rsidR="00117195" w:rsidRPr="00AA38E8" w:rsidRDefault="00117195" w:rsidP="00117195">
      <w:pPr>
        <w:pStyle w:val="Heading2"/>
        <w:numPr>
          <w:ilvl w:val="3"/>
          <w:numId w:val="1"/>
        </w:numPr>
        <w:rPr>
          <w:rFonts w:ascii="Calibri" w:hAnsi="Calibri" w:cs="Calibri"/>
        </w:rPr>
      </w:pPr>
      <w:r w:rsidRPr="00AA38E8">
        <w:rPr>
          <w:rFonts w:ascii="Calibri" w:hAnsi="Calibri" w:cs="Calibri"/>
        </w:rPr>
        <w:t>Description</w:t>
      </w:r>
    </w:p>
    <w:p w:rsidR="00645BFD" w:rsidRPr="00225188" w:rsidRDefault="00645BFD" w:rsidP="00645BFD">
      <w:pPr>
        <w:rPr>
          <w:lang w:bidi="ar-SA"/>
        </w:rPr>
      </w:pPr>
      <w:r>
        <w:rPr>
          <w:lang w:bidi="ar-SA"/>
        </w:rPr>
        <w:t>&lt;flow chart&gt;</w:t>
      </w:r>
    </w:p>
    <w:p w:rsidR="00292F29" w:rsidRPr="00AA38E8" w:rsidRDefault="00292F29" w:rsidP="00292F29">
      <w:pPr>
        <w:pStyle w:val="Heading2"/>
        <w:numPr>
          <w:ilvl w:val="2"/>
          <w:numId w:val="1"/>
        </w:numPr>
        <w:rPr>
          <w:rFonts w:ascii="Calibri" w:hAnsi="Calibri" w:cs="Calibri"/>
        </w:rPr>
      </w:pPr>
      <w:bookmarkStart w:id="251" w:name="_Toc384116614"/>
      <w:r>
        <w:rPr>
          <w:rFonts w:ascii="Calibri" w:hAnsi="Calibri" w:cs="Calibri"/>
        </w:rPr>
        <w:lastRenderedPageBreak/>
        <w:t>Setup MtrCtrl Groups</w:t>
      </w:r>
      <w:bookmarkEnd w:id="25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292F29" w:rsidRPr="00AA38E8" w:rsidTr="00AF2B35">
        <w:tc>
          <w:tcPr>
            <w:tcW w:w="1779" w:type="dxa"/>
          </w:tcPr>
          <w:p w:rsidR="00292F29" w:rsidRPr="00AA38E8" w:rsidRDefault="00292F29" w:rsidP="00AF2B35">
            <w:pPr>
              <w:spacing w:before="60"/>
              <w:rPr>
                <w:rFonts w:cs="Calibri"/>
                <w:b/>
                <w:bCs/>
                <w:sz w:val="16"/>
              </w:rPr>
            </w:pPr>
            <w:r w:rsidRPr="00AA38E8">
              <w:rPr>
                <w:rFonts w:cs="Calibri"/>
                <w:b/>
                <w:bCs/>
                <w:sz w:val="16"/>
              </w:rPr>
              <w:t>Function Name</w:t>
            </w:r>
          </w:p>
        </w:tc>
        <w:tc>
          <w:tcPr>
            <w:tcW w:w="4179" w:type="dxa"/>
          </w:tcPr>
          <w:p w:rsidR="00292F29" w:rsidRPr="00AA38E8" w:rsidRDefault="00292F29" w:rsidP="00AF2B35">
            <w:pPr>
              <w:spacing w:before="60"/>
              <w:rPr>
                <w:rFonts w:cs="Calibri"/>
                <w:sz w:val="16"/>
              </w:rPr>
            </w:pPr>
            <w:r w:rsidRPr="00281061">
              <w:rPr>
                <w:rFonts w:cs="Calibri"/>
                <w:sz w:val="16"/>
              </w:rPr>
              <w:t>Dma_SetupMtrCtrlGroups</w:t>
            </w:r>
          </w:p>
        </w:tc>
        <w:tc>
          <w:tcPr>
            <w:tcW w:w="990" w:type="dxa"/>
            <w:shd w:val="pct30" w:color="FFFF00" w:fill="auto"/>
          </w:tcPr>
          <w:p w:rsidR="00292F29" w:rsidRPr="00AA38E8" w:rsidRDefault="00292F29" w:rsidP="00AF2B35">
            <w:pPr>
              <w:spacing w:before="60"/>
              <w:jc w:val="center"/>
              <w:rPr>
                <w:rFonts w:cs="Calibri"/>
                <w:sz w:val="16"/>
              </w:rPr>
            </w:pPr>
            <w:r w:rsidRPr="00AA38E8">
              <w:rPr>
                <w:rFonts w:cs="Calibri"/>
                <w:sz w:val="16"/>
              </w:rPr>
              <w:t>Type</w:t>
            </w:r>
          </w:p>
        </w:tc>
        <w:tc>
          <w:tcPr>
            <w:tcW w:w="990" w:type="dxa"/>
            <w:shd w:val="pct30" w:color="FFFF00" w:fill="auto"/>
          </w:tcPr>
          <w:p w:rsidR="00292F29" w:rsidRPr="00AA38E8" w:rsidRDefault="00292F29" w:rsidP="00AF2B35">
            <w:pPr>
              <w:spacing w:before="60"/>
              <w:jc w:val="center"/>
              <w:rPr>
                <w:rFonts w:cs="Calibri"/>
                <w:sz w:val="16"/>
              </w:rPr>
            </w:pPr>
            <w:r w:rsidRPr="00AA38E8">
              <w:rPr>
                <w:rFonts w:cs="Calibri"/>
                <w:sz w:val="16"/>
              </w:rPr>
              <w:t>Min</w:t>
            </w:r>
          </w:p>
        </w:tc>
        <w:tc>
          <w:tcPr>
            <w:tcW w:w="990" w:type="dxa"/>
            <w:shd w:val="pct30" w:color="FFFF00" w:fill="auto"/>
          </w:tcPr>
          <w:p w:rsidR="00292F29" w:rsidRPr="00AA38E8" w:rsidRDefault="00292F29" w:rsidP="00AF2B35">
            <w:pPr>
              <w:spacing w:before="60"/>
              <w:jc w:val="center"/>
              <w:rPr>
                <w:rFonts w:cs="Calibri"/>
                <w:sz w:val="16"/>
              </w:rPr>
            </w:pPr>
            <w:r w:rsidRPr="00AA38E8">
              <w:rPr>
                <w:rFonts w:cs="Calibri"/>
                <w:sz w:val="16"/>
              </w:rPr>
              <w:t>Max</w:t>
            </w:r>
          </w:p>
        </w:tc>
      </w:tr>
      <w:tr w:rsidR="00292F29" w:rsidRPr="00AA38E8" w:rsidTr="00AF2B35">
        <w:tc>
          <w:tcPr>
            <w:tcW w:w="1779" w:type="dxa"/>
          </w:tcPr>
          <w:p w:rsidR="00292F29" w:rsidRPr="00AA38E8" w:rsidRDefault="00292F29" w:rsidP="00AF2B35">
            <w:pPr>
              <w:spacing w:before="60"/>
              <w:rPr>
                <w:rFonts w:cs="Calibri"/>
                <w:b/>
                <w:bCs/>
                <w:sz w:val="16"/>
              </w:rPr>
            </w:pPr>
            <w:r w:rsidRPr="00AA38E8">
              <w:rPr>
                <w:rFonts w:cs="Calibri"/>
                <w:b/>
                <w:bCs/>
                <w:sz w:val="16"/>
              </w:rPr>
              <w:t xml:space="preserve">Arguments Passed </w:t>
            </w:r>
          </w:p>
        </w:tc>
        <w:tc>
          <w:tcPr>
            <w:tcW w:w="4179" w:type="dxa"/>
          </w:tcPr>
          <w:p w:rsidR="00292F29" w:rsidRPr="00AA38E8" w:rsidRDefault="00292F29" w:rsidP="00AF2B35">
            <w:pPr>
              <w:spacing w:before="60"/>
              <w:rPr>
                <w:rFonts w:cs="Calibri"/>
                <w:sz w:val="16"/>
              </w:rPr>
            </w:pPr>
            <w:r>
              <w:rPr>
                <w:rFonts w:cs="Calibri"/>
                <w:sz w:val="16"/>
              </w:rPr>
              <w:t>None</w:t>
            </w:r>
          </w:p>
        </w:tc>
        <w:tc>
          <w:tcPr>
            <w:tcW w:w="990" w:type="dxa"/>
          </w:tcPr>
          <w:p w:rsidR="00292F29" w:rsidRPr="00AA38E8" w:rsidRDefault="00292F29" w:rsidP="00AF2B35">
            <w:pPr>
              <w:spacing w:before="60"/>
              <w:rPr>
                <w:rFonts w:cs="Calibri"/>
                <w:sz w:val="16"/>
              </w:rPr>
            </w:pPr>
          </w:p>
        </w:tc>
        <w:tc>
          <w:tcPr>
            <w:tcW w:w="990" w:type="dxa"/>
          </w:tcPr>
          <w:p w:rsidR="00292F29" w:rsidRPr="00AA38E8" w:rsidRDefault="00292F29" w:rsidP="00AF2B35">
            <w:pPr>
              <w:spacing w:before="60"/>
              <w:rPr>
                <w:rFonts w:cs="Calibri"/>
                <w:sz w:val="16"/>
              </w:rPr>
            </w:pPr>
          </w:p>
        </w:tc>
        <w:tc>
          <w:tcPr>
            <w:tcW w:w="990" w:type="dxa"/>
          </w:tcPr>
          <w:p w:rsidR="00292F29" w:rsidRPr="00AA38E8" w:rsidRDefault="00292F29" w:rsidP="00AF2B35">
            <w:pPr>
              <w:spacing w:before="60"/>
              <w:rPr>
                <w:rFonts w:cs="Calibri"/>
                <w:sz w:val="16"/>
              </w:rPr>
            </w:pPr>
          </w:p>
        </w:tc>
      </w:tr>
      <w:tr w:rsidR="00292F29" w:rsidRPr="00AA38E8" w:rsidTr="00AF2B35">
        <w:tc>
          <w:tcPr>
            <w:tcW w:w="1779" w:type="dxa"/>
          </w:tcPr>
          <w:p w:rsidR="00292F29" w:rsidRPr="00AA38E8" w:rsidRDefault="00292F29" w:rsidP="00AF2B35">
            <w:pPr>
              <w:spacing w:before="60"/>
              <w:rPr>
                <w:rFonts w:cs="Calibri"/>
                <w:b/>
                <w:bCs/>
                <w:sz w:val="16"/>
              </w:rPr>
            </w:pPr>
            <w:r w:rsidRPr="00AA38E8">
              <w:rPr>
                <w:rFonts w:cs="Calibri"/>
                <w:b/>
                <w:bCs/>
                <w:sz w:val="16"/>
              </w:rPr>
              <w:t>Return Value</w:t>
            </w:r>
          </w:p>
        </w:tc>
        <w:tc>
          <w:tcPr>
            <w:tcW w:w="4179" w:type="dxa"/>
          </w:tcPr>
          <w:p w:rsidR="00292F29" w:rsidRPr="00AA38E8" w:rsidRDefault="00292F29" w:rsidP="00AF2B35">
            <w:pPr>
              <w:spacing w:before="60"/>
              <w:rPr>
                <w:rFonts w:cs="Calibri"/>
                <w:sz w:val="16"/>
              </w:rPr>
            </w:pPr>
            <w:r>
              <w:rPr>
                <w:rFonts w:cs="Calibri"/>
                <w:sz w:val="16"/>
              </w:rPr>
              <w:t>N/A</w:t>
            </w:r>
          </w:p>
        </w:tc>
        <w:tc>
          <w:tcPr>
            <w:tcW w:w="990" w:type="dxa"/>
          </w:tcPr>
          <w:p w:rsidR="00292F29" w:rsidRPr="00AA38E8" w:rsidRDefault="00292F29" w:rsidP="00AF2B35">
            <w:pPr>
              <w:spacing w:before="60"/>
              <w:rPr>
                <w:rFonts w:cs="Calibri"/>
                <w:sz w:val="16"/>
              </w:rPr>
            </w:pPr>
          </w:p>
        </w:tc>
        <w:tc>
          <w:tcPr>
            <w:tcW w:w="990" w:type="dxa"/>
          </w:tcPr>
          <w:p w:rsidR="00292F29" w:rsidRPr="00AA38E8" w:rsidRDefault="00292F29" w:rsidP="00AF2B35">
            <w:pPr>
              <w:spacing w:before="60"/>
              <w:rPr>
                <w:rFonts w:cs="Calibri"/>
                <w:sz w:val="16"/>
              </w:rPr>
            </w:pPr>
          </w:p>
        </w:tc>
        <w:tc>
          <w:tcPr>
            <w:tcW w:w="990" w:type="dxa"/>
          </w:tcPr>
          <w:p w:rsidR="00292F29" w:rsidRPr="00AA38E8" w:rsidRDefault="00292F29" w:rsidP="00AF2B35">
            <w:pPr>
              <w:spacing w:before="60"/>
              <w:rPr>
                <w:rFonts w:cs="Calibri"/>
                <w:sz w:val="16"/>
              </w:rPr>
            </w:pPr>
          </w:p>
        </w:tc>
      </w:tr>
    </w:tbl>
    <w:p w:rsidR="00292F29" w:rsidRPr="00AA38E8" w:rsidRDefault="00292F29" w:rsidP="00292F29">
      <w:pPr>
        <w:pStyle w:val="Heading2"/>
        <w:numPr>
          <w:ilvl w:val="3"/>
          <w:numId w:val="1"/>
        </w:numPr>
        <w:rPr>
          <w:rFonts w:ascii="Calibri" w:hAnsi="Calibri" w:cs="Calibri"/>
        </w:rPr>
      </w:pPr>
      <w:bookmarkStart w:id="252" w:name="_Toc384116615"/>
      <w:r w:rsidRPr="00AA38E8">
        <w:rPr>
          <w:rFonts w:ascii="Calibri" w:hAnsi="Calibri" w:cs="Calibri"/>
        </w:rPr>
        <w:t>Description</w:t>
      </w:r>
      <w:bookmarkEnd w:id="252"/>
    </w:p>
    <w:p w:rsidR="00292F29" w:rsidRPr="00645BFD" w:rsidRDefault="00645BFD" w:rsidP="00645BFD">
      <w:pPr>
        <w:rPr>
          <w:lang w:bidi="ar-SA"/>
        </w:rPr>
      </w:pPr>
      <w:r>
        <w:rPr>
          <w:lang w:bidi="ar-SA"/>
        </w:rPr>
        <w:t>&lt;flow chart&gt;</w:t>
      </w:r>
    </w:p>
    <w:p w:rsidR="00292F29" w:rsidRPr="00AA38E8" w:rsidRDefault="00292F29" w:rsidP="00292F29">
      <w:pPr>
        <w:pStyle w:val="Heading2"/>
        <w:numPr>
          <w:ilvl w:val="2"/>
          <w:numId w:val="1"/>
        </w:numPr>
        <w:rPr>
          <w:rFonts w:ascii="Calibri" w:hAnsi="Calibri" w:cs="Calibri"/>
        </w:rPr>
      </w:pPr>
      <w:bookmarkStart w:id="253" w:name="_Toc384116616"/>
      <w:r>
        <w:rPr>
          <w:rFonts w:ascii="Calibri" w:hAnsi="Calibri" w:cs="Calibri"/>
        </w:rPr>
        <w:t>Setup FlsTst Blocks</w:t>
      </w:r>
      <w:bookmarkEnd w:id="25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292F29" w:rsidRPr="00AA38E8" w:rsidTr="00AF2B35">
        <w:tc>
          <w:tcPr>
            <w:tcW w:w="1779" w:type="dxa"/>
          </w:tcPr>
          <w:p w:rsidR="00292F29" w:rsidRPr="00AA38E8" w:rsidRDefault="00292F29" w:rsidP="00AF2B35">
            <w:pPr>
              <w:spacing w:before="60"/>
              <w:rPr>
                <w:rFonts w:cs="Calibri"/>
                <w:b/>
                <w:bCs/>
                <w:sz w:val="16"/>
              </w:rPr>
            </w:pPr>
            <w:r w:rsidRPr="00AA38E8">
              <w:rPr>
                <w:rFonts w:cs="Calibri"/>
                <w:b/>
                <w:bCs/>
                <w:sz w:val="16"/>
              </w:rPr>
              <w:t>Function Name</w:t>
            </w:r>
          </w:p>
        </w:tc>
        <w:tc>
          <w:tcPr>
            <w:tcW w:w="4179" w:type="dxa"/>
          </w:tcPr>
          <w:p w:rsidR="00292F29" w:rsidRPr="00AA38E8" w:rsidRDefault="00292F29" w:rsidP="00AF2B35">
            <w:pPr>
              <w:spacing w:before="60"/>
              <w:rPr>
                <w:rFonts w:cs="Calibri"/>
                <w:sz w:val="16"/>
              </w:rPr>
            </w:pPr>
            <w:r w:rsidRPr="00292F29">
              <w:rPr>
                <w:rFonts w:cs="Calibri"/>
                <w:sz w:val="16"/>
              </w:rPr>
              <w:t>Dma_SetupFlsTstBlock</w:t>
            </w:r>
          </w:p>
        </w:tc>
        <w:tc>
          <w:tcPr>
            <w:tcW w:w="990" w:type="dxa"/>
            <w:shd w:val="pct30" w:color="FFFF00" w:fill="auto"/>
          </w:tcPr>
          <w:p w:rsidR="00292F29" w:rsidRPr="00AA38E8" w:rsidRDefault="00292F29" w:rsidP="00AF2B35">
            <w:pPr>
              <w:spacing w:before="60"/>
              <w:jc w:val="center"/>
              <w:rPr>
                <w:rFonts w:cs="Calibri"/>
                <w:sz w:val="16"/>
              </w:rPr>
            </w:pPr>
            <w:r w:rsidRPr="00AA38E8">
              <w:rPr>
                <w:rFonts w:cs="Calibri"/>
                <w:sz w:val="16"/>
              </w:rPr>
              <w:t>Type</w:t>
            </w:r>
          </w:p>
        </w:tc>
        <w:tc>
          <w:tcPr>
            <w:tcW w:w="990" w:type="dxa"/>
            <w:shd w:val="pct30" w:color="FFFF00" w:fill="auto"/>
          </w:tcPr>
          <w:p w:rsidR="00292F29" w:rsidRPr="00AA38E8" w:rsidRDefault="00292F29" w:rsidP="00AF2B35">
            <w:pPr>
              <w:spacing w:before="60"/>
              <w:jc w:val="center"/>
              <w:rPr>
                <w:rFonts w:cs="Calibri"/>
                <w:sz w:val="16"/>
              </w:rPr>
            </w:pPr>
            <w:r w:rsidRPr="00AA38E8">
              <w:rPr>
                <w:rFonts w:cs="Calibri"/>
                <w:sz w:val="16"/>
              </w:rPr>
              <w:t>Min</w:t>
            </w:r>
          </w:p>
        </w:tc>
        <w:tc>
          <w:tcPr>
            <w:tcW w:w="990" w:type="dxa"/>
            <w:shd w:val="pct30" w:color="FFFF00" w:fill="auto"/>
          </w:tcPr>
          <w:p w:rsidR="00292F29" w:rsidRPr="00AA38E8" w:rsidRDefault="00292F29" w:rsidP="00AF2B35">
            <w:pPr>
              <w:spacing w:before="60"/>
              <w:jc w:val="center"/>
              <w:rPr>
                <w:rFonts w:cs="Calibri"/>
                <w:sz w:val="16"/>
              </w:rPr>
            </w:pPr>
            <w:r w:rsidRPr="00AA38E8">
              <w:rPr>
                <w:rFonts w:cs="Calibri"/>
                <w:sz w:val="16"/>
              </w:rPr>
              <w:t>Max</w:t>
            </w:r>
          </w:p>
        </w:tc>
      </w:tr>
      <w:tr w:rsidR="00292F29" w:rsidRPr="00AA38E8" w:rsidTr="00AF2B35">
        <w:tc>
          <w:tcPr>
            <w:tcW w:w="1779" w:type="dxa"/>
          </w:tcPr>
          <w:p w:rsidR="00292F29" w:rsidRPr="00AA38E8" w:rsidRDefault="00292F29" w:rsidP="00AF2B35">
            <w:pPr>
              <w:spacing w:before="60"/>
              <w:rPr>
                <w:rFonts w:cs="Calibri"/>
                <w:b/>
                <w:bCs/>
                <w:sz w:val="16"/>
              </w:rPr>
            </w:pPr>
            <w:r w:rsidRPr="00AA38E8">
              <w:rPr>
                <w:rFonts w:cs="Calibri"/>
                <w:b/>
                <w:bCs/>
                <w:sz w:val="16"/>
              </w:rPr>
              <w:t xml:space="preserve">Arguments Passed </w:t>
            </w:r>
          </w:p>
        </w:tc>
        <w:tc>
          <w:tcPr>
            <w:tcW w:w="4179" w:type="dxa"/>
          </w:tcPr>
          <w:p w:rsidR="00292F29" w:rsidRPr="00AA38E8" w:rsidRDefault="00292F29" w:rsidP="00AF2B35">
            <w:pPr>
              <w:spacing w:before="60"/>
              <w:rPr>
                <w:rFonts w:cs="Calibri"/>
                <w:sz w:val="16"/>
              </w:rPr>
            </w:pPr>
            <w:r w:rsidRPr="00292F29">
              <w:rPr>
                <w:rFonts w:cs="Calibri"/>
                <w:sz w:val="16"/>
              </w:rPr>
              <w:t>CRCAddr_Cnt_T_u32</w:t>
            </w:r>
          </w:p>
        </w:tc>
        <w:tc>
          <w:tcPr>
            <w:tcW w:w="990" w:type="dxa"/>
          </w:tcPr>
          <w:p w:rsidR="00292F29" w:rsidRPr="00AA38E8" w:rsidRDefault="00292F29" w:rsidP="00AF2B35">
            <w:pPr>
              <w:spacing w:before="60"/>
              <w:rPr>
                <w:rFonts w:cs="Calibri"/>
                <w:sz w:val="16"/>
              </w:rPr>
            </w:pPr>
            <w:r>
              <w:rPr>
                <w:rFonts w:cs="Calibri"/>
                <w:sz w:val="16"/>
              </w:rPr>
              <w:t>uint32</w:t>
            </w:r>
          </w:p>
        </w:tc>
        <w:tc>
          <w:tcPr>
            <w:tcW w:w="990" w:type="dxa"/>
          </w:tcPr>
          <w:p w:rsidR="00292F29" w:rsidRPr="00AA38E8" w:rsidRDefault="00292F29" w:rsidP="00AF2B35">
            <w:pPr>
              <w:spacing w:before="60"/>
              <w:rPr>
                <w:rFonts w:cs="Calibri"/>
                <w:sz w:val="16"/>
              </w:rPr>
            </w:pPr>
            <w:r>
              <w:rPr>
                <w:rFonts w:cs="Calibri"/>
                <w:sz w:val="16"/>
              </w:rPr>
              <w:t>0</w:t>
            </w:r>
          </w:p>
        </w:tc>
        <w:tc>
          <w:tcPr>
            <w:tcW w:w="990" w:type="dxa"/>
          </w:tcPr>
          <w:p w:rsidR="00292F29" w:rsidRPr="00AA38E8" w:rsidRDefault="00292F29" w:rsidP="00AF2B35">
            <w:pPr>
              <w:spacing w:before="60"/>
              <w:rPr>
                <w:rFonts w:cs="Calibri"/>
                <w:sz w:val="16"/>
              </w:rPr>
            </w:pPr>
            <w:r>
              <w:rPr>
                <w:rFonts w:cs="Calibri"/>
                <w:sz w:val="16"/>
              </w:rPr>
              <w:t>2</w:t>
            </w:r>
            <w:r w:rsidRPr="00292F29">
              <w:rPr>
                <w:rFonts w:cs="Calibri"/>
                <w:sz w:val="16"/>
                <w:vertAlign w:val="superscript"/>
              </w:rPr>
              <w:t>32</w:t>
            </w:r>
            <w:r w:rsidR="004D176B" w:rsidRPr="004D176B">
              <w:rPr>
                <w:rFonts w:cs="Calibri"/>
                <w:sz w:val="16"/>
              </w:rPr>
              <w:t xml:space="preserve"> - 1</w:t>
            </w:r>
          </w:p>
        </w:tc>
      </w:tr>
      <w:tr w:rsidR="00292F29" w:rsidRPr="00AA38E8" w:rsidTr="00AF2B35">
        <w:tc>
          <w:tcPr>
            <w:tcW w:w="1779" w:type="dxa"/>
          </w:tcPr>
          <w:p w:rsidR="00292F29" w:rsidRPr="00AA38E8" w:rsidRDefault="00292F29" w:rsidP="00AF2B35">
            <w:pPr>
              <w:spacing w:before="60"/>
              <w:rPr>
                <w:rFonts w:cs="Calibri"/>
                <w:b/>
                <w:bCs/>
                <w:sz w:val="16"/>
              </w:rPr>
            </w:pPr>
          </w:p>
        </w:tc>
        <w:tc>
          <w:tcPr>
            <w:tcW w:w="4179" w:type="dxa"/>
          </w:tcPr>
          <w:p w:rsidR="00292F29" w:rsidRDefault="00292F29" w:rsidP="00AF2B35">
            <w:pPr>
              <w:spacing w:before="60"/>
              <w:rPr>
                <w:rFonts w:cs="Calibri"/>
                <w:sz w:val="16"/>
              </w:rPr>
            </w:pPr>
            <w:r w:rsidRPr="00292F29">
              <w:rPr>
                <w:rFonts w:cs="Calibri"/>
                <w:sz w:val="16"/>
              </w:rPr>
              <w:t>FlsAddr_Cnt_T_u32</w:t>
            </w:r>
          </w:p>
        </w:tc>
        <w:tc>
          <w:tcPr>
            <w:tcW w:w="990" w:type="dxa"/>
          </w:tcPr>
          <w:p w:rsidR="00292F29" w:rsidRPr="00AA38E8" w:rsidRDefault="00292F29" w:rsidP="00AF2B35">
            <w:pPr>
              <w:spacing w:before="60"/>
              <w:rPr>
                <w:rFonts w:cs="Calibri"/>
                <w:sz w:val="16"/>
              </w:rPr>
            </w:pPr>
            <w:r>
              <w:rPr>
                <w:rFonts w:cs="Calibri"/>
                <w:sz w:val="16"/>
              </w:rPr>
              <w:t>uint32</w:t>
            </w:r>
          </w:p>
        </w:tc>
        <w:tc>
          <w:tcPr>
            <w:tcW w:w="990" w:type="dxa"/>
          </w:tcPr>
          <w:p w:rsidR="00292F29" w:rsidRPr="00AA38E8" w:rsidRDefault="00292F29" w:rsidP="00AF2B35">
            <w:pPr>
              <w:spacing w:before="60"/>
              <w:rPr>
                <w:rFonts w:cs="Calibri"/>
                <w:sz w:val="16"/>
              </w:rPr>
            </w:pPr>
            <w:r>
              <w:rPr>
                <w:rFonts w:cs="Calibri"/>
                <w:sz w:val="16"/>
              </w:rPr>
              <w:t>0</w:t>
            </w:r>
          </w:p>
        </w:tc>
        <w:tc>
          <w:tcPr>
            <w:tcW w:w="990" w:type="dxa"/>
          </w:tcPr>
          <w:p w:rsidR="00292F29" w:rsidRPr="00AA38E8" w:rsidRDefault="00292F29" w:rsidP="00AF2B35">
            <w:pPr>
              <w:spacing w:before="60"/>
              <w:rPr>
                <w:rFonts w:cs="Calibri"/>
                <w:sz w:val="16"/>
              </w:rPr>
            </w:pPr>
            <w:r>
              <w:rPr>
                <w:rFonts w:cs="Calibri"/>
                <w:sz w:val="16"/>
              </w:rPr>
              <w:t>2</w:t>
            </w:r>
            <w:r w:rsidRPr="00292F29">
              <w:rPr>
                <w:rFonts w:cs="Calibri"/>
                <w:sz w:val="16"/>
                <w:vertAlign w:val="superscript"/>
              </w:rPr>
              <w:t>32</w:t>
            </w:r>
            <w:r w:rsidR="004D176B" w:rsidRPr="004D176B">
              <w:rPr>
                <w:rFonts w:cs="Calibri"/>
                <w:sz w:val="16"/>
              </w:rPr>
              <w:t xml:space="preserve"> - 1</w:t>
            </w:r>
          </w:p>
        </w:tc>
      </w:tr>
      <w:tr w:rsidR="00292F29" w:rsidRPr="00AA38E8" w:rsidTr="00AF2B35">
        <w:tc>
          <w:tcPr>
            <w:tcW w:w="1779" w:type="dxa"/>
          </w:tcPr>
          <w:p w:rsidR="00292F29" w:rsidRPr="00AA38E8" w:rsidRDefault="00292F29" w:rsidP="00AF2B35">
            <w:pPr>
              <w:spacing w:before="60"/>
              <w:rPr>
                <w:rFonts w:cs="Calibri"/>
                <w:b/>
                <w:bCs/>
                <w:sz w:val="16"/>
              </w:rPr>
            </w:pPr>
          </w:p>
        </w:tc>
        <w:tc>
          <w:tcPr>
            <w:tcW w:w="4179" w:type="dxa"/>
          </w:tcPr>
          <w:p w:rsidR="00292F29" w:rsidRDefault="00292F29" w:rsidP="00AF2B35">
            <w:pPr>
              <w:spacing w:before="60"/>
              <w:rPr>
                <w:rFonts w:cs="Calibri"/>
                <w:sz w:val="16"/>
              </w:rPr>
            </w:pPr>
            <w:r w:rsidRPr="00292F29">
              <w:rPr>
                <w:rFonts w:cs="Calibri"/>
                <w:sz w:val="16"/>
              </w:rPr>
              <w:t>DmaFrameCount_Cnt_T_u16</w:t>
            </w:r>
          </w:p>
        </w:tc>
        <w:tc>
          <w:tcPr>
            <w:tcW w:w="990" w:type="dxa"/>
          </w:tcPr>
          <w:p w:rsidR="00292F29" w:rsidRPr="00AA38E8" w:rsidRDefault="00292F29" w:rsidP="00AF2B35">
            <w:pPr>
              <w:spacing w:before="60"/>
              <w:rPr>
                <w:rFonts w:cs="Calibri"/>
                <w:sz w:val="16"/>
              </w:rPr>
            </w:pPr>
            <w:r>
              <w:rPr>
                <w:rFonts w:cs="Calibri"/>
                <w:sz w:val="16"/>
              </w:rPr>
              <w:t>uint16</w:t>
            </w:r>
          </w:p>
        </w:tc>
        <w:tc>
          <w:tcPr>
            <w:tcW w:w="990" w:type="dxa"/>
          </w:tcPr>
          <w:p w:rsidR="00292F29" w:rsidRPr="00AA38E8" w:rsidRDefault="00292F29" w:rsidP="00AF2B35">
            <w:pPr>
              <w:spacing w:before="60"/>
              <w:rPr>
                <w:rFonts w:cs="Calibri"/>
                <w:sz w:val="16"/>
              </w:rPr>
            </w:pPr>
            <w:r>
              <w:rPr>
                <w:rFonts w:cs="Calibri"/>
                <w:sz w:val="16"/>
              </w:rPr>
              <w:t>0</w:t>
            </w:r>
          </w:p>
        </w:tc>
        <w:tc>
          <w:tcPr>
            <w:tcW w:w="990" w:type="dxa"/>
          </w:tcPr>
          <w:p w:rsidR="00292F29" w:rsidRPr="00AA38E8" w:rsidRDefault="00292F29" w:rsidP="00AF2B35">
            <w:pPr>
              <w:spacing w:before="60"/>
              <w:rPr>
                <w:rFonts w:cs="Calibri"/>
                <w:sz w:val="16"/>
              </w:rPr>
            </w:pPr>
            <w:r>
              <w:rPr>
                <w:rFonts w:cs="Calibri"/>
                <w:sz w:val="16"/>
              </w:rPr>
              <w:t>2</w:t>
            </w:r>
            <w:r>
              <w:rPr>
                <w:rFonts w:cs="Calibri"/>
                <w:sz w:val="16"/>
                <w:vertAlign w:val="superscript"/>
              </w:rPr>
              <w:t>16</w:t>
            </w:r>
            <w:r w:rsidR="004D176B" w:rsidRPr="004D176B">
              <w:rPr>
                <w:rFonts w:cs="Calibri"/>
                <w:sz w:val="16"/>
              </w:rPr>
              <w:t xml:space="preserve"> - 1</w:t>
            </w:r>
          </w:p>
        </w:tc>
      </w:tr>
      <w:tr w:rsidR="00292F29" w:rsidRPr="00AA38E8" w:rsidTr="00AF2B35">
        <w:tc>
          <w:tcPr>
            <w:tcW w:w="1779" w:type="dxa"/>
          </w:tcPr>
          <w:p w:rsidR="00292F29" w:rsidRPr="00AA38E8" w:rsidRDefault="00292F29" w:rsidP="00AF2B35">
            <w:pPr>
              <w:spacing w:before="60"/>
              <w:rPr>
                <w:rFonts w:cs="Calibri"/>
                <w:b/>
                <w:bCs/>
                <w:sz w:val="16"/>
              </w:rPr>
            </w:pPr>
          </w:p>
        </w:tc>
        <w:tc>
          <w:tcPr>
            <w:tcW w:w="4179" w:type="dxa"/>
          </w:tcPr>
          <w:p w:rsidR="00292F29" w:rsidRDefault="00292F29" w:rsidP="00AF2B35">
            <w:pPr>
              <w:spacing w:before="60"/>
              <w:rPr>
                <w:rFonts w:cs="Calibri"/>
                <w:sz w:val="16"/>
              </w:rPr>
            </w:pPr>
            <w:r w:rsidRPr="00292F29">
              <w:rPr>
                <w:rFonts w:cs="Calibri"/>
                <w:sz w:val="16"/>
              </w:rPr>
              <w:t>DmaElementCount_Cnt_T_u16</w:t>
            </w:r>
          </w:p>
        </w:tc>
        <w:tc>
          <w:tcPr>
            <w:tcW w:w="990" w:type="dxa"/>
          </w:tcPr>
          <w:p w:rsidR="00292F29" w:rsidRPr="00AA38E8" w:rsidRDefault="00292F29" w:rsidP="00AF2B35">
            <w:pPr>
              <w:spacing w:before="60"/>
              <w:rPr>
                <w:rFonts w:cs="Calibri"/>
                <w:sz w:val="16"/>
              </w:rPr>
            </w:pPr>
            <w:r>
              <w:rPr>
                <w:rFonts w:cs="Calibri"/>
                <w:sz w:val="16"/>
              </w:rPr>
              <w:t>uint16</w:t>
            </w:r>
          </w:p>
        </w:tc>
        <w:tc>
          <w:tcPr>
            <w:tcW w:w="990" w:type="dxa"/>
          </w:tcPr>
          <w:p w:rsidR="00292F29" w:rsidRPr="00AA38E8" w:rsidRDefault="00292F29" w:rsidP="00AF2B35">
            <w:pPr>
              <w:spacing w:before="60"/>
              <w:rPr>
                <w:rFonts w:cs="Calibri"/>
                <w:sz w:val="16"/>
              </w:rPr>
            </w:pPr>
            <w:r>
              <w:rPr>
                <w:rFonts w:cs="Calibri"/>
                <w:sz w:val="16"/>
              </w:rPr>
              <w:t>0</w:t>
            </w:r>
          </w:p>
        </w:tc>
        <w:tc>
          <w:tcPr>
            <w:tcW w:w="990" w:type="dxa"/>
          </w:tcPr>
          <w:p w:rsidR="00292F29" w:rsidRPr="00AA38E8" w:rsidRDefault="00292F29" w:rsidP="00AF2B35">
            <w:pPr>
              <w:spacing w:before="60"/>
              <w:rPr>
                <w:rFonts w:cs="Calibri"/>
                <w:sz w:val="16"/>
              </w:rPr>
            </w:pPr>
            <w:r>
              <w:rPr>
                <w:rFonts w:cs="Calibri"/>
                <w:sz w:val="16"/>
              </w:rPr>
              <w:t>2</w:t>
            </w:r>
            <w:r>
              <w:rPr>
                <w:rFonts w:cs="Calibri"/>
                <w:sz w:val="16"/>
                <w:vertAlign w:val="superscript"/>
              </w:rPr>
              <w:t>16</w:t>
            </w:r>
            <w:r w:rsidR="004D176B" w:rsidRPr="004D176B">
              <w:rPr>
                <w:rFonts w:cs="Calibri"/>
                <w:sz w:val="16"/>
              </w:rPr>
              <w:t xml:space="preserve"> - 1</w:t>
            </w:r>
          </w:p>
        </w:tc>
      </w:tr>
      <w:tr w:rsidR="00292F29" w:rsidRPr="00AA38E8" w:rsidTr="00AF2B35">
        <w:tc>
          <w:tcPr>
            <w:tcW w:w="1779" w:type="dxa"/>
          </w:tcPr>
          <w:p w:rsidR="00292F29" w:rsidRPr="00AA38E8" w:rsidRDefault="00292F29" w:rsidP="00AF2B35">
            <w:pPr>
              <w:spacing w:before="60"/>
              <w:rPr>
                <w:rFonts w:cs="Calibri"/>
                <w:b/>
                <w:bCs/>
                <w:sz w:val="16"/>
              </w:rPr>
            </w:pPr>
            <w:r w:rsidRPr="00AA38E8">
              <w:rPr>
                <w:rFonts w:cs="Calibri"/>
                <w:b/>
                <w:bCs/>
                <w:sz w:val="16"/>
              </w:rPr>
              <w:t>Return Value</w:t>
            </w:r>
          </w:p>
        </w:tc>
        <w:tc>
          <w:tcPr>
            <w:tcW w:w="4179" w:type="dxa"/>
          </w:tcPr>
          <w:p w:rsidR="00292F29" w:rsidRPr="00AA38E8" w:rsidRDefault="00292F29" w:rsidP="00AF2B35">
            <w:pPr>
              <w:spacing w:before="60"/>
              <w:rPr>
                <w:rFonts w:cs="Calibri"/>
                <w:sz w:val="16"/>
              </w:rPr>
            </w:pPr>
            <w:r>
              <w:rPr>
                <w:rFonts w:cs="Calibri"/>
                <w:sz w:val="16"/>
              </w:rPr>
              <w:t>N/A</w:t>
            </w:r>
          </w:p>
        </w:tc>
        <w:tc>
          <w:tcPr>
            <w:tcW w:w="990" w:type="dxa"/>
          </w:tcPr>
          <w:p w:rsidR="00292F29" w:rsidRPr="00AA38E8" w:rsidRDefault="00292F29" w:rsidP="00AF2B35">
            <w:pPr>
              <w:spacing w:before="60"/>
              <w:rPr>
                <w:rFonts w:cs="Calibri"/>
                <w:sz w:val="16"/>
              </w:rPr>
            </w:pPr>
          </w:p>
        </w:tc>
        <w:tc>
          <w:tcPr>
            <w:tcW w:w="990" w:type="dxa"/>
          </w:tcPr>
          <w:p w:rsidR="00292F29" w:rsidRPr="00AA38E8" w:rsidRDefault="00292F29" w:rsidP="00AF2B35">
            <w:pPr>
              <w:spacing w:before="60"/>
              <w:rPr>
                <w:rFonts w:cs="Calibri"/>
                <w:sz w:val="16"/>
              </w:rPr>
            </w:pPr>
          </w:p>
        </w:tc>
        <w:tc>
          <w:tcPr>
            <w:tcW w:w="990" w:type="dxa"/>
          </w:tcPr>
          <w:p w:rsidR="00292F29" w:rsidRPr="00AA38E8" w:rsidRDefault="00292F29" w:rsidP="00AF2B35">
            <w:pPr>
              <w:spacing w:before="60"/>
              <w:rPr>
                <w:rFonts w:cs="Calibri"/>
                <w:sz w:val="16"/>
              </w:rPr>
            </w:pPr>
          </w:p>
        </w:tc>
      </w:tr>
    </w:tbl>
    <w:p w:rsidR="00292F29" w:rsidRPr="00AA38E8" w:rsidRDefault="00292F29" w:rsidP="00292F29">
      <w:pPr>
        <w:pStyle w:val="Heading2"/>
        <w:numPr>
          <w:ilvl w:val="3"/>
          <w:numId w:val="1"/>
        </w:numPr>
        <w:rPr>
          <w:rFonts w:ascii="Calibri" w:hAnsi="Calibri" w:cs="Calibri"/>
        </w:rPr>
      </w:pPr>
      <w:bookmarkStart w:id="254" w:name="_Toc384116617"/>
      <w:r w:rsidRPr="00AA38E8">
        <w:rPr>
          <w:rFonts w:ascii="Calibri" w:hAnsi="Calibri" w:cs="Calibri"/>
        </w:rPr>
        <w:t>Description</w:t>
      </w:r>
      <w:bookmarkEnd w:id="254"/>
    </w:p>
    <w:p w:rsidR="00292F29" w:rsidRDefault="00645BFD" w:rsidP="00292F29">
      <w:pPr>
        <w:rPr>
          <w:rFonts w:cs="Calibri"/>
        </w:rPr>
      </w:pPr>
      <w:r w:rsidRPr="00645BFD">
        <w:rPr>
          <w:rFonts w:cs="Calibri"/>
        </w:rPr>
        <w:t>&lt;flow chart&gt;</w:t>
      </w:r>
    </w:p>
    <w:p w:rsidR="00292F29" w:rsidRPr="00AA38E8" w:rsidRDefault="00292F29" w:rsidP="00292F29">
      <w:pPr>
        <w:pStyle w:val="Heading2"/>
        <w:numPr>
          <w:ilvl w:val="2"/>
          <w:numId w:val="1"/>
        </w:numPr>
        <w:rPr>
          <w:rFonts w:ascii="Calibri" w:hAnsi="Calibri" w:cs="Calibri"/>
        </w:rPr>
      </w:pPr>
      <w:bookmarkStart w:id="255" w:name="_Toc384116618"/>
      <w:r>
        <w:rPr>
          <w:rFonts w:ascii="Calibri" w:hAnsi="Calibri" w:cs="Calibri"/>
        </w:rPr>
        <w:t>Enable FlsTst Block</w:t>
      </w:r>
      <w:bookmarkEnd w:id="25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292F29" w:rsidRPr="00AA38E8" w:rsidTr="00AF2B35">
        <w:tc>
          <w:tcPr>
            <w:tcW w:w="1779" w:type="dxa"/>
          </w:tcPr>
          <w:p w:rsidR="00292F29" w:rsidRPr="00AA38E8" w:rsidRDefault="00292F29" w:rsidP="00AF2B35">
            <w:pPr>
              <w:spacing w:before="60"/>
              <w:rPr>
                <w:rFonts w:cs="Calibri"/>
                <w:b/>
                <w:bCs/>
                <w:sz w:val="16"/>
              </w:rPr>
            </w:pPr>
            <w:r w:rsidRPr="00AA38E8">
              <w:rPr>
                <w:rFonts w:cs="Calibri"/>
                <w:b/>
                <w:bCs/>
                <w:sz w:val="16"/>
              </w:rPr>
              <w:t>Function Name</w:t>
            </w:r>
          </w:p>
        </w:tc>
        <w:tc>
          <w:tcPr>
            <w:tcW w:w="4179" w:type="dxa"/>
          </w:tcPr>
          <w:p w:rsidR="00292F29" w:rsidRPr="00AA38E8" w:rsidRDefault="00292F29" w:rsidP="00AF2B35">
            <w:pPr>
              <w:spacing w:before="60"/>
              <w:rPr>
                <w:rFonts w:cs="Calibri"/>
                <w:sz w:val="16"/>
              </w:rPr>
            </w:pPr>
            <w:r w:rsidRPr="00292F29">
              <w:rPr>
                <w:rFonts w:cs="Calibri"/>
                <w:sz w:val="16"/>
              </w:rPr>
              <w:t>Dma_EnableFlsTstBlock</w:t>
            </w:r>
          </w:p>
        </w:tc>
        <w:tc>
          <w:tcPr>
            <w:tcW w:w="990" w:type="dxa"/>
            <w:shd w:val="pct30" w:color="FFFF00" w:fill="auto"/>
          </w:tcPr>
          <w:p w:rsidR="00292F29" w:rsidRPr="00AA38E8" w:rsidRDefault="00292F29" w:rsidP="00AF2B35">
            <w:pPr>
              <w:spacing w:before="60"/>
              <w:jc w:val="center"/>
              <w:rPr>
                <w:rFonts w:cs="Calibri"/>
                <w:sz w:val="16"/>
              </w:rPr>
            </w:pPr>
            <w:r w:rsidRPr="00AA38E8">
              <w:rPr>
                <w:rFonts w:cs="Calibri"/>
                <w:sz w:val="16"/>
              </w:rPr>
              <w:t>Type</w:t>
            </w:r>
          </w:p>
        </w:tc>
        <w:tc>
          <w:tcPr>
            <w:tcW w:w="990" w:type="dxa"/>
            <w:shd w:val="pct30" w:color="FFFF00" w:fill="auto"/>
          </w:tcPr>
          <w:p w:rsidR="00292F29" w:rsidRPr="00AA38E8" w:rsidRDefault="00292F29" w:rsidP="00AF2B35">
            <w:pPr>
              <w:spacing w:before="60"/>
              <w:jc w:val="center"/>
              <w:rPr>
                <w:rFonts w:cs="Calibri"/>
                <w:sz w:val="16"/>
              </w:rPr>
            </w:pPr>
            <w:r w:rsidRPr="00AA38E8">
              <w:rPr>
                <w:rFonts w:cs="Calibri"/>
                <w:sz w:val="16"/>
              </w:rPr>
              <w:t>Min</w:t>
            </w:r>
          </w:p>
        </w:tc>
        <w:tc>
          <w:tcPr>
            <w:tcW w:w="990" w:type="dxa"/>
            <w:shd w:val="pct30" w:color="FFFF00" w:fill="auto"/>
          </w:tcPr>
          <w:p w:rsidR="00292F29" w:rsidRPr="00AA38E8" w:rsidRDefault="00292F29" w:rsidP="00AF2B35">
            <w:pPr>
              <w:spacing w:before="60"/>
              <w:jc w:val="center"/>
              <w:rPr>
                <w:rFonts w:cs="Calibri"/>
                <w:sz w:val="16"/>
              </w:rPr>
            </w:pPr>
            <w:r w:rsidRPr="00AA38E8">
              <w:rPr>
                <w:rFonts w:cs="Calibri"/>
                <w:sz w:val="16"/>
              </w:rPr>
              <w:t>Max</w:t>
            </w:r>
          </w:p>
        </w:tc>
      </w:tr>
      <w:tr w:rsidR="00292F29" w:rsidRPr="00AA38E8" w:rsidTr="00AF2B35">
        <w:tc>
          <w:tcPr>
            <w:tcW w:w="1779" w:type="dxa"/>
          </w:tcPr>
          <w:p w:rsidR="00292F29" w:rsidRPr="00AA38E8" w:rsidRDefault="00292F29" w:rsidP="00AF2B35">
            <w:pPr>
              <w:spacing w:before="60"/>
              <w:rPr>
                <w:rFonts w:cs="Calibri"/>
                <w:b/>
                <w:bCs/>
                <w:sz w:val="16"/>
              </w:rPr>
            </w:pPr>
            <w:r w:rsidRPr="00AA38E8">
              <w:rPr>
                <w:rFonts w:cs="Calibri"/>
                <w:b/>
                <w:bCs/>
                <w:sz w:val="16"/>
              </w:rPr>
              <w:t xml:space="preserve">Arguments Passed </w:t>
            </w:r>
          </w:p>
        </w:tc>
        <w:tc>
          <w:tcPr>
            <w:tcW w:w="4179" w:type="dxa"/>
          </w:tcPr>
          <w:p w:rsidR="00292F29" w:rsidRPr="00AA38E8" w:rsidRDefault="00292F29" w:rsidP="00AF2B35">
            <w:pPr>
              <w:spacing w:before="60"/>
              <w:rPr>
                <w:rFonts w:cs="Calibri"/>
                <w:sz w:val="16"/>
              </w:rPr>
            </w:pPr>
            <w:r>
              <w:rPr>
                <w:rFonts w:cs="Calibri"/>
                <w:sz w:val="16"/>
              </w:rPr>
              <w:t>None</w:t>
            </w:r>
          </w:p>
        </w:tc>
        <w:tc>
          <w:tcPr>
            <w:tcW w:w="990" w:type="dxa"/>
          </w:tcPr>
          <w:p w:rsidR="00292F29" w:rsidRPr="00AA38E8" w:rsidRDefault="00292F29" w:rsidP="00AF2B35">
            <w:pPr>
              <w:spacing w:before="60"/>
              <w:rPr>
                <w:rFonts w:cs="Calibri"/>
                <w:sz w:val="16"/>
              </w:rPr>
            </w:pPr>
          </w:p>
        </w:tc>
        <w:tc>
          <w:tcPr>
            <w:tcW w:w="990" w:type="dxa"/>
          </w:tcPr>
          <w:p w:rsidR="00292F29" w:rsidRPr="00AA38E8" w:rsidRDefault="00292F29" w:rsidP="00AF2B35">
            <w:pPr>
              <w:spacing w:before="60"/>
              <w:rPr>
                <w:rFonts w:cs="Calibri"/>
                <w:sz w:val="16"/>
              </w:rPr>
            </w:pPr>
          </w:p>
        </w:tc>
        <w:tc>
          <w:tcPr>
            <w:tcW w:w="990" w:type="dxa"/>
          </w:tcPr>
          <w:p w:rsidR="00292F29" w:rsidRPr="00AA38E8" w:rsidRDefault="00292F29" w:rsidP="00AF2B35">
            <w:pPr>
              <w:spacing w:before="60"/>
              <w:rPr>
                <w:rFonts w:cs="Calibri"/>
                <w:sz w:val="16"/>
              </w:rPr>
            </w:pPr>
          </w:p>
        </w:tc>
      </w:tr>
      <w:tr w:rsidR="00292F29" w:rsidRPr="00AA38E8" w:rsidTr="00AF2B35">
        <w:tc>
          <w:tcPr>
            <w:tcW w:w="1779" w:type="dxa"/>
          </w:tcPr>
          <w:p w:rsidR="00292F29" w:rsidRPr="00AA38E8" w:rsidRDefault="00292F29" w:rsidP="00AF2B35">
            <w:pPr>
              <w:spacing w:before="60"/>
              <w:rPr>
                <w:rFonts w:cs="Calibri"/>
                <w:b/>
                <w:bCs/>
                <w:sz w:val="16"/>
              </w:rPr>
            </w:pPr>
            <w:r w:rsidRPr="00AA38E8">
              <w:rPr>
                <w:rFonts w:cs="Calibri"/>
                <w:b/>
                <w:bCs/>
                <w:sz w:val="16"/>
              </w:rPr>
              <w:t>Return Value</w:t>
            </w:r>
          </w:p>
        </w:tc>
        <w:tc>
          <w:tcPr>
            <w:tcW w:w="4179" w:type="dxa"/>
          </w:tcPr>
          <w:p w:rsidR="00292F29" w:rsidRPr="00AA38E8" w:rsidRDefault="00292F29" w:rsidP="00AF2B35">
            <w:pPr>
              <w:spacing w:before="60"/>
              <w:rPr>
                <w:rFonts w:cs="Calibri"/>
                <w:sz w:val="16"/>
              </w:rPr>
            </w:pPr>
            <w:r>
              <w:rPr>
                <w:rFonts w:cs="Calibri"/>
                <w:sz w:val="16"/>
              </w:rPr>
              <w:t>N/A</w:t>
            </w:r>
          </w:p>
        </w:tc>
        <w:tc>
          <w:tcPr>
            <w:tcW w:w="990" w:type="dxa"/>
          </w:tcPr>
          <w:p w:rsidR="00292F29" w:rsidRPr="00AA38E8" w:rsidRDefault="00292F29" w:rsidP="00AF2B35">
            <w:pPr>
              <w:spacing w:before="60"/>
              <w:rPr>
                <w:rFonts w:cs="Calibri"/>
                <w:sz w:val="16"/>
              </w:rPr>
            </w:pPr>
          </w:p>
        </w:tc>
        <w:tc>
          <w:tcPr>
            <w:tcW w:w="990" w:type="dxa"/>
          </w:tcPr>
          <w:p w:rsidR="00292F29" w:rsidRPr="00AA38E8" w:rsidRDefault="00292F29" w:rsidP="00AF2B35">
            <w:pPr>
              <w:spacing w:before="60"/>
              <w:rPr>
                <w:rFonts w:cs="Calibri"/>
                <w:sz w:val="16"/>
              </w:rPr>
            </w:pPr>
          </w:p>
        </w:tc>
        <w:tc>
          <w:tcPr>
            <w:tcW w:w="990" w:type="dxa"/>
          </w:tcPr>
          <w:p w:rsidR="00292F29" w:rsidRPr="00AA38E8" w:rsidRDefault="00292F29" w:rsidP="00AF2B35">
            <w:pPr>
              <w:spacing w:before="60"/>
              <w:rPr>
                <w:rFonts w:cs="Calibri"/>
                <w:sz w:val="16"/>
              </w:rPr>
            </w:pPr>
          </w:p>
        </w:tc>
      </w:tr>
    </w:tbl>
    <w:p w:rsidR="00292F29" w:rsidRPr="00AA38E8" w:rsidRDefault="00292F29" w:rsidP="00292F29">
      <w:pPr>
        <w:pStyle w:val="Heading2"/>
        <w:numPr>
          <w:ilvl w:val="3"/>
          <w:numId w:val="1"/>
        </w:numPr>
        <w:rPr>
          <w:rFonts w:ascii="Calibri" w:hAnsi="Calibri" w:cs="Calibri"/>
        </w:rPr>
      </w:pPr>
      <w:bookmarkStart w:id="256" w:name="_Toc384116619"/>
      <w:r w:rsidRPr="00AA38E8">
        <w:rPr>
          <w:rFonts w:ascii="Calibri" w:hAnsi="Calibri" w:cs="Calibri"/>
        </w:rPr>
        <w:t>Description</w:t>
      </w:r>
      <w:bookmarkEnd w:id="256"/>
    </w:p>
    <w:p w:rsidR="00292F29" w:rsidRDefault="00645BFD" w:rsidP="00292F29">
      <w:pPr>
        <w:rPr>
          <w:rFonts w:cs="Calibri"/>
        </w:rPr>
      </w:pPr>
      <w:r w:rsidRPr="00645BFD">
        <w:rPr>
          <w:rFonts w:cs="Calibri"/>
        </w:rPr>
        <w:t>&lt;flow chart&gt;</w:t>
      </w:r>
    </w:p>
    <w:p w:rsidR="00292F29" w:rsidRPr="00AA38E8" w:rsidRDefault="00292F29" w:rsidP="00292F29">
      <w:pPr>
        <w:pStyle w:val="Heading2"/>
        <w:numPr>
          <w:ilvl w:val="2"/>
          <w:numId w:val="1"/>
        </w:numPr>
        <w:rPr>
          <w:rFonts w:ascii="Calibri" w:hAnsi="Calibri" w:cs="Calibri"/>
        </w:rPr>
      </w:pPr>
      <w:bookmarkStart w:id="257" w:name="_Toc384116620"/>
      <w:r>
        <w:rPr>
          <w:rFonts w:ascii="Calibri" w:hAnsi="Calibri" w:cs="Calibri"/>
        </w:rPr>
        <w:t>Disable FlsTst Block</w:t>
      </w:r>
      <w:bookmarkEnd w:id="25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292F29" w:rsidRPr="00AA38E8" w:rsidTr="00AF2B35">
        <w:tc>
          <w:tcPr>
            <w:tcW w:w="1779" w:type="dxa"/>
          </w:tcPr>
          <w:p w:rsidR="00292F29" w:rsidRPr="00AA38E8" w:rsidRDefault="00292F29" w:rsidP="00AF2B35">
            <w:pPr>
              <w:spacing w:before="60"/>
              <w:rPr>
                <w:rFonts w:cs="Calibri"/>
                <w:b/>
                <w:bCs/>
                <w:sz w:val="16"/>
              </w:rPr>
            </w:pPr>
            <w:r w:rsidRPr="00AA38E8">
              <w:rPr>
                <w:rFonts w:cs="Calibri"/>
                <w:b/>
                <w:bCs/>
                <w:sz w:val="16"/>
              </w:rPr>
              <w:t>Function Name</w:t>
            </w:r>
          </w:p>
        </w:tc>
        <w:tc>
          <w:tcPr>
            <w:tcW w:w="4179" w:type="dxa"/>
          </w:tcPr>
          <w:p w:rsidR="00292F29" w:rsidRPr="00AA38E8" w:rsidRDefault="00292F29" w:rsidP="00AF2B35">
            <w:pPr>
              <w:spacing w:before="60"/>
              <w:rPr>
                <w:rFonts w:cs="Calibri"/>
                <w:sz w:val="16"/>
              </w:rPr>
            </w:pPr>
            <w:r w:rsidRPr="00292F29">
              <w:rPr>
                <w:rFonts w:cs="Calibri"/>
                <w:sz w:val="16"/>
              </w:rPr>
              <w:t>Dma_DisableFlsTstBlock</w:t>
            </w:r>
          </w:p>
        </w:tc>
        <w:tc>
          <w:tcPr>
            <w:tcW w:w="990" w:type="dxa"/>
            <w:shd w:val="pct30" w:color="FFFF00" w:fill="auto"/>
          </w:tcPr>
          <w:p w:rsidR="00292F29" w:rsidRPr="00AA38E8" w:rsidRDefault="00292F29" w:rsidP="00AF2B35">
            <w:pPr>
              <w:spacing w:before="60"/>
              <w:jc w:val="center"/>
              <w:rPr>
                <w:rFonts w:cs="Calibri"/>
                <w:sz w:val="16"/>
              </w:rPr>
            </w:pPr>
            <w:r w:rsidRPr="00AA38E8">
              <w:rPr>
                <w:rFonts w:cs="Calibri"/>
                <w:sz w:val="16"/>
              </w:rPr>
              <w:t>Type</w:t>
            </w:r>
          </w:p>
        </w:tc>
        <w:tc>
          <w:tcPr>
            <w:tcW w:w="990" w:type="dxa"/>
            <w:shd w:val="pct30" w:color="FFFF00" w:fill="auto"/>
          </w:tcPr>
          <w:p w:rsidR="00292F29" w:rsidRPr="00AA38E8" w:rsidRDefault="00292F29" w:rsidP="00AF2B35">
            <w:pPr>
              <w:spacing w:before="60"/>
              <w:jc w:val="center"/>
              <w:rPr>
                <w:rFonts w:cs="Calibri"/>
                <w:sz w:val="16"/>
              </w:rPr>
            </w:pPr>
            <w:r w:rsidRPr="00AA38E8">
              <w:rPr>
                <w:rFonts w:cs="Calibri"/>
                <w:sz w:val="16"/>
              </w:rPr>
              <w:t>Min</w:t>
            </w:r>
          </w:p>
        </w:tc>
        <w:tc>
          <w:tcPr>
            <w:tcW w:w="990" w:type="dxa"/>
            <w:shd w:val="pct30" w:color="FFFF00" w:fill="auto"/>
          </w:tcPr>
          <w:p w:rsidR="00292F29" w:rsidRPr="00AA38E8" w:rsidRDefault="00292F29" w:rsidP="00AF2B35">
            <w:pPr>
              <w:spacing w:before="60"/>
              <w:jc w:val="center"/>
              <w:rPr>
                <w:rFonts w:cs="Calibri"/>
                <w:sz w:val="16"/>
              </w:rPr>
            </w:pPr>
            <w:r w:rsidRPr="00AA38E8">
              <w:rPr>
                <w:rFonts w:cs="Calibri"/>
                <w:sz w:val="16"/>
              </w:rPr>
              <w:t>Max</w:t>
            </w:r>
          </w:p>
        </w:tc>
      </w:tr>
      <w:tr w:rsidR="00292F29" w:rsidRPr="00AA38E8" w:rsidTr="00AF2B35">
        <w:tc>
          <w:tcPr>
            <w:tcW w:w="1779" w:type="dxa"/>
          </w:tcPr>
          <w:p w:rsidR="00292F29" w:rsidRPr="00AA38E8" w:rsidRDefault="00292F29" w:rsidP="00AF2B35">
            <w:pPr>
              <w:spacing w:before="60"/>
              <w:rPr>
                <w:rFonts w:cs="Calibri"/>
                <w:b/>
                <w:bCs/>
                <w:sz w:val="16"/>
              </w:rPr>
            </w:pPr>
            <w:r w:rsidRPr="00AA38E8">
              <w:rPr>
                <w:rFonts w:cs="Calibri"/>
                <w:b/>
                <w:bCs/>
                <w:sz w:val="16"/>
              </w:rPr>
              <w:t xml:space="preserve">Arguments Passed </w:t>
            </w:r>
          </w:p>
        </w:tc>
        <w:tc>
          <w:tcPr>
            <w:tcW w:w="4179" w:type="dxa"/>
          </w:tcPr>
          <w:p w:rsidR="00292F29" w:rsidRPr="00AA38E8" w:rsidRDefault="00292F29" w:rsidP="00AF2B35">
            <w:pPr>
              <w:spacing w:before="60"/>
              <w:rPr>
                <w:rFonts w:cs="Calibri"/>
                <w:sz w:val="16"/>
              </w:rPr>
            </w:pPr>
            <w:r>
              <w:rPr>
                <w:rFonts w:cs="Calibri"/>
                <w:sz w:val="16"/>
              </w:rPr>
              <w:t>None</w:t>
            </w:r>
          </w:p>
        </w:tc>
        <w:tc>
          <w:tcPr>
            <w:tcW w:w="990" w:type="dxa"/>
          </w:tcPr>
          <w:p w:rsidR="00292F29" w:rsidRPr="00AA38E8" w:rsidRDefault="00292F29" w:rsidP="00AF2B35">
            <w:pPr>
              <w:spacing w:before="60"/>
              <w:rPr>
                <w:rFonts w:cs="Calibri"/>
                <w:sz w:val="16"/>
              </w:rPr>
            </w:pPr>
          </w:p>
        </w:tc>
        <w:tc>
          <w:tcPr>
            <w:tcW w:w="990" w:type="dxa"/>
          </w:tcPr>
          <w:p w:rsidR="00292F29" w:rsidRPr="00AA38E8" w:rsidRDefault="00292F29" w:rsidP="00AF2B35">
            <w:pPr>
              <w:spacing w:before="60"/>
              <w:rPr>
                <w:rFonts w:cs="Calibri"/>
                <w:sz w:val="16"/>
              </w:rPr>
            </w:pPr>
          </w:p>
        </w:tc>
        <w:tc>
          <w:tcPr>
            <w:tcW w:w="990" w:type="dxa"/>
          </w:tcPr>
          <w:p w:rsidR="00292F29" w:rsidRPr="00AA38E8" w:rsidRDefault="00292F29" w:rsidP="00AF2B35">
            <w:pPr>
              <w:spacing w:before="60"/>
              <w:rPr>
                <w:rFonts w:cs="Calibri"/>
                <w:sz w:val="16"/>
              </w:rPr>
            </w:pPr>
          </w:p>
        </w:tc>
      </w:tr>
      <w:tr w:rsidR="00292F29" w:rsidRPr="00AA38E8" w:rsidTr="00AF2B35">
        <w:tc>
          <w:tcPr>
            <w:tcW w:w="1779" w:type="dxa"/>
          </w:tcPr>
          <w:p w:rsidR="00292F29" w:rsidRPr="00AA38E8" w:rsidRDefault="00292F29" w:rsidP="00AF2B35">
            <w:pPr>
              <w:spacing w:before="60"/>
              <w:rPr>
                <w:rFonts w:cs="Calibri"/>
                <w:b/>
                <w:bCs/>
                <w:sz w:val="16"/>
              </w:rPr>
            </w:pPr>
            <w:r w:rsidRPr="00AA38E8">
              <w:rPr>
                <w:rFonts w:cs="Calibri"/>
                <w:b/>
                <w:bCs/>
                <w:sz w:val="16"/>
              </w:rPr>
              <w:t>Return Value</w:t>
            </w:r>
          </w:p>
        </w:tc>
        <w:tc>
          <w:tcPr>
            <w:tcW w:w="4179" w:type="dxa"/>
          </w:tcPr>
          <w:p w:rsidR="00292F29" w:rsidRPr="00AA38E8" w:rsidRDefault="00292F29" w:rsidP="00AF2B35">
            <w:pPr>
              <w:spacing w:before="60"/>
              <w:rPr>
                <w:rFonts w:cs="Calibri"/>
                <w:sz w:val="16"/>
              </w:rPr>
            </w:pPr>
            <w:r>
              <w:rPr>
                <w:rFonts w:cs="Calibri"/>
                <w:sz w:val="16"/>
              </w:rPr>
              <w:t>N/A</w:t>
            </w:r>
          </w:p>
        </w:tc>
        <w:tc>
          <w:tcPr>
            <w:tcW w:w="990" w:type="dxa"/>
          </w:tcPr>
          <w:p w:rsidR="00292F29" w:rsidRPr="00AA38E8" w:rsidRDefault="00292F29" w:rsidP="00AF2B35">
            <w:pPr>
              <w:spacing w:before="60"/>
              <w:rPr>
                <w:rFonts w:cs="Calibri"/>
                <w:sz w:val="16"/>
              </w:rPr>
            </w:pPr>
          </w:p>
        </w:tc>
        <w:tc>
          <w:tcPr>
            <w:tcW w:w="990" w:type="dxa"/>
          </w:tcPr>
          <w:p w:rsidR="00292F29" w:rsidRPr="00AA38E8" w:rsidRDefault="00292F29" w:rsidP="00AF2B35">
            <w:pPr>
              <w:spacing w:before="60"/>
              <w:rPr>
                <w:rFonts w:cs="Calibri"/>
                <w:sz w:val="16"/>
              </w:rPr>
            </w:pPr>
          </w:p>
        </w:tc>
        <w:tc>
          <w:tcPr>
            <w:tcW w:w="990" w:type="dxa"/>
          </w:tcPr>
          <w:p w:rsidR="00292F29" w:rsidRPr="00AA38E8" w:rsidRDefault="00292F29" w:rsidP="00AF2B35">
            <w:pPr>
              <w:spacing w:before="60"/>
              <w:rPr>
                <w:rFonts w:cs="Calibri"/>
                <w:sz w:val="16"/>
              </w:rPr>
            </w:pPr>
          </w:p>
        </w:tc>
      </w:tr>
    </w:tbl>
    <w:p w:rsidR="00292F29" w:rsidRDefault="00292F29" w:rsidP="00292F29">
      <w:pPr>
        <w:pStyle w:val="Heading2"/>
        <w:numPr>
          <w:ilvl w:val="3"/>
          <w:numId w:val="1"/>
        </w:numPr>
        <w:rPr>
          <w:rFonts w:ascii="Calibri" w:hAnsi="Calibri" w:cs="Calibri"/>
        </w:rPr>
      </w:pPr>
      <w:bookmarkStart w:id="258" w:name="_Toc384116621"/>
      <w:r w:rsidRPr="00AA38E8">
        <w:rPr>
          <w:rFonts w:ascii="Calibri" w:hAnsi="Calibri" w:cs="Calibri"/>
        </w:rPr>
        <w:t>Description</w:t>
      </w:r>
      <w:bookmarkEnd w:id="258"/>
    </w:p>
    <w:p w:rsidR="00D74C6D" w:rsidRPr="00D74C6D" w:rsidRDefault="00645BFD" w:rsidP="00D74C6D">
      <w:pPr>
        <w:rPr>
          <w:lang w:bidi="ar-SA"/>
        </w:rPr>
      </w:pPr>
      <w:r w:rsidRPr="00645BFD">
        <w:rPr>
          <w:lang w:bidi="ar-SA"/>
        </w:rPr>
        <w:t>&lt;flow chart&gt;</w:t>
      </w:r>
    </w:p>
    <w:p w:rsidR="00292F29" w:rsidRDefault="00292F29" w:rsidP="00292F29">
      <w:pPr>
        <w:rPr>
          <w:rFonts w:cs="Calibri"/>
        </w:rPr>
      </w:pPr>
    </w:p>
    <w:p w:rsidR="00656B0A" w:rsidRPr="00AA38E8" w:rsidRDefault="00656B0A" w:rsidP="00F25926">
      <w:pPr>
        <w:pStyle w:val="Heading1"/>
        <w:numPr>
          <w:ilvl w:val="0"/>
          <w:numId w:val="1"/>
        </w:numPr>
        <w:tabs>
          <w:tab w:val="clear" w:pos="567"/>
          <w:tab w:val="num" w:pos="432"/>
        </w:tabs>
        <w:rPr>
          <w:rFonts w:ascii="Calibri" w:hAnsi="Calibri" w:cs="Calibri"/>
        </w:rPr>
      </w:pPr>
      <w:bookmarkStart w:id="259" w:name="_Toc382295931"/>
      <w:bookmarkStart w:id="260" w:name="_Toc382297409"/>
      <w:bookmarkStart w:id="261" w:name="_Toc383611582"/>
      <w:bookmarkStart w:id="262" w:name="_Toc382295932"/>
      <w:bookmarkStart w:id="263" w:name="_Toc382297410"/>
      <w:bookmarkStart w:id="264" w:name="_Toc383611583"/>
      <w:bookmarkStart w:id="265" w:name="_Toc382295935"/>
      <w:bookmarkStart w:id="266" w:name="_Toc382297413"/>
      <w:bookmarkStart w:id="267" w:name="_Toc383611586"/>
      <w:bookmarkStart w:id="268" w:name="_Toc382295937"/>
      <w:bookmarkStart w:id="269" w:name="_Toc382297415"/>
      <w:bookmarkStart w:id="270" w:name="_Toc383611588"/>
      <w:bookmarkStart w:id="271" w:name="_Toc382295942"/>
      <w:bookmarkStart w:id="272" w:name="_Toc382297420"/>
      <w:bookmarkStart w:id="273" w:name="_Toc383611593"/>
      <w:bookmarkStart w:id="274" w:name="_Toc382295950"/>
      <w:bookmarkStart w:id="275" w:name="_Toc382297428"/>
      <w:bookmarkStart w:id="276" w:name="_Toc383611601"/>
      <w:bookmarkStart w:id="277" w:name="_Toc382295955"/>
      <w:bookmarkStart w:id="278" w:name="_Toc382297433"/>
      <w:bookmarkStart w:id="279" w:name="_Toc383611606"/>
      <w:bookmarkStart w:id="280" w:name="_Toc382295959"/>
      <w:bookmarkStart w:id="281" w:name="_Toc382297437"/>
      <w:bookmarkStart w:id="282" w:name="_Toc383611610"/>
      <w:bookmarkStart w:id="283" w:name="_Toc382295963"/>
      <w:bookmarkStart w:id="284" w:name="_Toc382297441"/>
      <w:bookmarkStart w:id="285" w:name="_Toc383611614"/>
      <w:bookmarkStart w:id="286" w:name="_Toc382295967"/>
      <w:bookmarkStart w:id="287" w:name="_Toc382297445"/>
      <w:bookmarkStart w:id="288" w:name="_Toc383611618"/>
      <w:bookmarkStart w:id="289" w:name="_Toc384116624"/>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sidRPr="00AA38E8">
        <w:rPr>
          <w:rFonts w:ascii="Calibri" w:hAnsi="Calibri" w:cs="Calibri"/>
        </w:rPr>
        <w:lastRenderedPageBreak/>
        <w:t>Known Limitations With Design</w:t>
      </w:r>
      <w:bookmarkEnd w:id="289"/>
    </w:p>
    <w:p w:rsidR="00656B0A" w:rsidRDefault="004D176B" w:rsidP="00656B0A">
      <w:pPr>
        <w:numPr>
          <w:ilvl w:val="0"/>
          <w:numId w:val="38"/>
        </w:numPr>
        <w:spacing w:after="120"/>
        <w:rPr>
          <w:rFonts w:cs="Calibri"/>
        </w:rPr>
      </w:pPr>
      <w:r>
        <w:rPr>
          <w:rFonts w:cs="Calibri"/>
        </w:rPr>
        <w:t xml:space="preserve">This design only considers DMA transfers for a specific </w:t>
      </w:r>
      <w:r w:rsidR="00033B86">
        <w:rPr>
          <w:rFonts w:cs="Calibri"/>
        </w:rPr>
        <w:t>sensor</w:t>
      </w:r>
      <w:r>
        <w:rPr>
          <w:rFonts w:cs="Calibri"/>
        </w:rPr>
        <w:t xml:space="preserve"> configuration.  Older or newer programs may have other DMA needs that are not considered, and the design will need to be updated to accommodate those </w:t>
      </w:r>
      <w:r w:rsidR="00033B86">
        <w:rPr>
          <w:rFonts w:cs="Calibri"/>
        </w:rPr>
        <w:t>sensor</w:t>
      </w:r>
      <w:r w:rsidR="004A590E">
        <w:rPr>
          <w:rFonts w:cs="Calibri"/>
        </w:rPr>
        <w:t xml:space="preserve"> configurations</w:t>
      </w:r>
      <w:r>
        <w:rPr>
          <w:rFonts w:cs="Calibri"/>
        </w:rPr>
        <w:t xml:space="preserve"> in time.</w:t>
      </w:r>
    </w:p>
    <w:p w:rsidR="0039070C" w:rsidRDefault="0039070C" w:rsidP="00656B0A">
      <w:pPr>
        <w:numPr>
          <w:ilvl w:val="0"/>
          <w:numId w:val="38"/>
        </w:numPr>
        <w:spacing w:after="120"/>
        <w:rPr>
          <w:rFonts w:cs="Calibri"/>
        </w:rPr>
      </w:pPr>
      <w:r>
        <w:rPr>
          <w:rFonts w:cs="Calibri"/>
        </w:rPr>
        <w:t xml:space="preserve">This design has </w:t>
      </w:r>
      <w:r w:rsidR="00033B86">
        <w:rPr>
          <w:rFonts w:cs="Calibri"/>
        </w:rPr>
        <w:t>only</w:t>
      </w:r>
      <w:r>
        <w:rPr>
          <w:rFonts w:cs="Calibri"/>
        </w:rPr>
        <w:t xml:space="preserve"> been verified on </w:t>
      </w:r>
      <w:r w:rsidR="00033B86">
        <w:rPr>
          <w:rFonts w:cs="Calibri"/>
        </w:rPr>
        <w:t>Champion</w:t>
      </w:r>
      <w:r>
        <w:rPr>
          <w:rFonts w:cs="Calibri"/>
        </w:rPr>
        <w:t xml:space="preserve"> hardware.</w:t>
      </w:r>
      <w:r w:rsidR="00033B86">
        <w:rPr>
          <w:rFonts w:cs="Calibri"/>
        </w:rPr>
        <w:t xml:space="preserve">  It would need to be validated on Gladiator hardware before use.</w:t>
      </w:r>
    </w:p>
    <w:p w:rsidR="00FA5768" w:rsidRPr="00AA38E8" w:rsidRDefault="00FA5768" w:rsidP="00FA5768">
      <w:pPr>
        <w:pStyle w:val="Heading1"/>
        <w:numPr>
          <w:ilvl w:val="0"/>
          <w:numId w:val="1"/>
        </w:numPr>
        <w:tabs>
          <w:tab w:val="clear" w:pos="567"/>
          <w:tab w:val="num" w:pos="432"/>
        </w:tabs>
        <w:rPr>
          <w:rFonts w:ascii="Calibri" w:hAnsi="Calibri" w:cs="Calibri"/>
        </w:rPr>
      </w:pPr>
      <w:bookmarkStart w:id="290" w:name="_Toc384116625"/>
      <w:r>
        <w:rPr>
          <w:rFonts w:ascii="Calibri" w:hAnsi="Calibri" w:cs="Calibri"/>
        </w:rPr>
        <w:lastRenderedPageBreak/>
        <w:t>UNIT TEST CONSIDERATION</w:t>
      </w:r>
      <w:bookmarkEnd w:id="290"/>
    </w:p>
    <w:p w:rsidR="00FA5768" w:rsidRDefault="00FA5768" w:rsidP="004D176B"/>
    <w:p w:rsidR="004D176B" w:rsidRDefault="004D176B" w:rsidP="004D176B">
      <w:r>
        <w:t>None</w:t>
      </w:r>
    </w:p>
    <w:p w:rsidR="00FA5768" w:rsidRPr="00AA38E8" w:rsidRDefault="00FA5768" w:rsidP="00586EF4">
      <w:pPr>
        <w:spacing w:after="120"/>
        <w:ind w:left="720"/>
        <w:rPr>
          <w:rFonts w:cs="Calibri"/>
        </w:rPr>
      </w:pPr>
    </w:p>
    <w:p w:rsidR="00F4712F" w:rsidRPr="00AA38E8" w:rsidRDefault="00F4712F" w:rsidP="0027405F">
      <w:pPr>
        <w:rPr>
          <w:rFonts w:cs="Calibri"/>
        </w:rPr>
      </w:pPr>
    </w:p>
    <w:p w:rsidR="00722EA8" w:rsidRPr="00AA38E8" w:rsidRDefault="00722EA8" w:rsidP="00722EA8">
      <w:pPr>
        <w:rPr>
          <w:rFonts w:cs="Calibri"/>
          <w:lang w:bidi="ar-SA"/>
        </w:rPr>
      </w:pPr>
    </w:p>
    <w:p w:rsidR="009F3119" w:rsidRPr="00AA38E8" w:rsidRDefault="00912AE0" w:rsidP="0027405F">
      <w:pPr>
        <w:pStyle w:val="Heading1"/>
        <w:numPr>
          <w:ilvl w:val="0"/>
          <w:numId w:val="1"/>
        </w:numPr>
        <w:tabs>
          <w:tab w:val="clear" w:pos="567"/>
          <w:tab w:val="num" w:pos="432"/>
        </w:tabs>
        <w:rPr>
          <w:rFonts w:ascii="Calibri" w:hAnsi="Calibri" w:cs="Calibri"/>
        </w:rPr>
      </w:pPr>
      <w:bookmarkStart w:id="291" w:name="_Toc384116626"/>
      <w:r w:rsidRPr="00AA38E8">
        <w:rPr>
          <w:rFonts w:ascii="Calibri" w:hAnsi="Calibri" w:cs="Calibri"/>
        </w:rPr>
        <w:lastRenderedPageBreak/>
        <w:t>Appendix</w:t>
      </w:r>
      <w:r w:rsidR="00FF3114">
        <w:rPr>
          <w:rFonts w:ascii="Calibri" w:hAnsi="Calibri" w:cs="Calibri"/>
        </w:rPr>
        <w:t xml:space="preserve"> A – Configuration Schemes</w:t>
      </w:r>
      <w:bookmarkEnd w:id="291"/>
    </w:p>
    <w:p w:rsidR="00912AE0" w:rsidRDefault="00FF3114" w:rsidP="00912AE0">
      <w:pPr>
        <w:rPr>
          <w:rFonts w:cs="Calibri"/>
          <w:lang w:bidi="ar-SA"/>
        </w:rPr>
      </w:pPr>
      <w:r>
        <w:rPr>
          <w:rFonts w:cs="Calibri"/>
          <w:lang w:bidi="ar-SA"/>
        </w:rPr>
        <w:t>The DMA module is intended to be configurable for any number of use cases.  While each channel is specifically assigned, each channel can be enabled or disabled per program.</w:t>
      </w:r>
    </w:p>
    <w:p w:rsidR="00EF1674" w:rsidRDefault="00EF1674" w:rsidP="00912AE0">
      <w:pPr>
        <w:rPr>
          <w:rFonts w:cs="Calibri"/>
          <w:lang w:bidi="ar-SA"/>
        </w:rPr>
      </w:pPr>
    </w:p>
    <w:p w:rsidR="00EF1674" w:rsidRDefault="00EF1674" w:rsidP="00912AE0">
      <w:pPr>
        <w:rPr>
          <w:rFonts w:cs="Calibri"/>
          <w:lang w:bidi="ar-SA"/>
        </w:rPr>
      </w:pPr>
      <w:r>
        <w:rPr>
          <w:rFonts w:cs="Calibri"/>
          <w:lang w:bidi="ar-SA"/>
        </w:rPr>
        <w:t>The following diagram shows the MtrCtrl ISR groups and where they are designed to run.  The trigger points for each group, as well as non-configurable data formats and lengths, are based on this data and the corresponding peripherals.</w:t>
      </w:r>
    </w:p>
    <w:p w:rsidR="00EF1674" w:rsidRDefault="00EF1674" w:rsidP="00912AE0">
      <w:pPr>
        <w:rPr>
          <w:rFonts w:cs="Calibri"/>
          <w:lang w:bidi="ar-SA"/>
        </w:rPr>
      </w:pPr>
    </w:p>
    <w:p w:rsidR="00EF1674" w:rsidRPr="00FF3114" w:rsidRDefault="004D176B" w:rsidP="00EF1674">
      <w:pPr>
        <w:jc w:val="center"/>
        <w:rPr>
          <w:rFonts w:cs="Calibri"/>
          <w:lang w:bidi="ar-SA"/>
        </w:rPr>
      </w:pPr>
      <w:r>
        <w:object w:dxaOrig="15463" w:dyaOrig="22725">
          <v:shape id="_x0000_i1026" type="#_x0000_t75" style="width:364.5pt;height:535.5pt" o:ole="">
            <v:imagedata r:id="rId14" o:title=""/>
          </v:shape>
          <o:OLEObject Type="Embed" ProgID="Visio.Drawing.11" ShapeID="_x0000_i1026" DrawAspect="Content" ObjectID="_1484220400" r:id="rId15"/>
        </w:object>
      </w:r>
    </w:p>
    <w:sectPr w:rsidR="00EF1674" w:rsidRPr="00FF3114">
      <w:headerReference w:type="default" r:id="rId16"/>
      <w:footerReference w:type="default" r:id="rId17"/>
      <w:pgSz w:w="11907" w:h="16840" w:code="9"/>
      <w:pgMar w:top="1701" w:right="1418" w:bottom="1701" w:left="1418"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511" w:rsidRDefault="00011511">
      <w:r>
        <w:separator/>
      </w:r>
    </w:p>
  </w:endnote>
  <w:endnote w:type="continuationSeparator" w:id="0">
    <w:p w:rsidR="00011511" w:rsidRDefault="00011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2" w:space="0" w:color="auto"/>
      </w:tblBorders>
      <w:tblLook w:val="04A0" w:firstRow="1" w:lastRow="0" w:firstColumn="1" w:lastColumn="0" w:noHBand="0" w:noVBand="1"/>
    </w:tblPr>
    <w:tblGrid>
      <w:gridCol w:w="3618"/>
      <w:gridCol w:w="2520"/>
      <w:gridCol w:w="3149"/>
    </w:tblGrid>
    <w:tr w:rsidR="00B16118" w:rsidRPr="008969C4" w:rsidTr="00722EA8">
      <w:tc>
        <w:tcPr>
          <w:tcW w:w="3618" w:type="dxa"/>
          <w:shd w:val="clear" w:color="auto" w:fill="auto"/>
        </w:tcPr>
        <w:p w:rsidR="00B16118" w:rsidRPr="00891F29" w:rsidRDefault="00B16118" w:rsidP="004F3C64">
          <w:pPr>
            <w:pStyle w:val="Footer"/>
            <w:rPr>
              <w:sz w:val="16"/>
            </w:rPr>
          </w:pPr>
          <w:r>
            <w:rPr>
              <w:sz w:val="16"/>
            </w:rPr>
            <w:t>Module Design Document Template</w:t>
          </w:r>
        </w:p>
        <w:p w:rsidR="00B16118" w:rsidRDefault="00B16118" w:rsidP="00BA0018">
          <w:pPr>
            <w:pStyle w:val="Footer"/>
            <w:rPr>
              <w:sz w:val="16"/>
            </w:rPr>
          </w:pPr>
          <w:r>
            <w:rPr>
              <w:sz w:val="16"/>
            </w:rPr>
            <w:t xml:space="preserve">Version: </w:t>
          </w:r>
          <w:del w:id="292" w:author="Creager, Kathleen" w:date="2015-01-31T14:24:00Z">
            <w:r w:rsidR="00EE791D" w:rsidDel="005D64E5">
              <w:rPr>
                <w:sz w:val="16"/>
              </w:rPr>
              <w:delText>3</w:delText>
            </w:r>
          </w:del>
          <w:ins w:id="293" w:author="Creager, Kathleen" w:date="2015-01-31T14:24:00Z">
            <w:r w:rsidR="005D64E5">
              <w:rPr>
                <w:sz w:val="16"/>
              </w:rPr>
              <w:t>4</w:t>
            </w:r>
          </w:ins>
          <w:r>
            <w:rPr>
              <w:sz w:val="16"/>
            </w:rPr>
            <w:t xml:space="preserve"> Date: </w:t>
          </w:r>
          <w:del w:id="294" w:author="Creager, Kathleen" w:date="2015-01-31T14:24:00Z">
            <w:r w:rsidR="00EE791D" w:rsidDel="005D64E5">
              <w:rPr>
                <w:sz w:val="16"/>
              </w:rPr>
              <w:delText>2-May</w:delText>
            </w:r>
            <w:r w:rsidDel="005D64E5">
              <w:rPr>
                <w:sz w:val="16"/>
              </w:rPr>
              <w:delText>-2014</w:delText>
            </w:r>
          </w:del>
          <w:ins w:id="295" w:author="Creager, Kathleen" w:date="2015-01-31T14:24:00Z">
            <w:r w:rsidR="005D64E5">
              <w:rPr>
                <w:sz w:val="16"/>
              </w:rPr>
              <w:t>31-Jan-2015</w:t>
            </w:r>
          </w:ins>
        </w:p>
        <w:p w:rsidR="00B16118" w:rsidRPr="00891F29" w:rsidRDefault="00B16118" w:rsidP="00BA0018">
          <w:pPr>
            <w:pStyle w:val="Footer"/>
          </w:pPr>
          <w:r>
            <w:rPr>
              <w:sz w:val="16"/>
            </w:rPr>
            <w:t xml:space="preserve"> MDD Design Template v2</w:t>
          </w:r>
        </w:p>
      </w:tc>
      <w:tc>
        <w:tcPr>
          <w:tcW w:w="2520" w:type="dxa"/>
          <w:shd w:val="clear" w:color="auto" w:fill="auto"/>
        </w:tcPr>
        <w:p w:rsidR="00B16118" w:rsidRPr="00891F29" w:rsidRDefault="00B16118" w:rsidP="00891F29">
          <w:pPr>
            <w:spacing w:before="100" w:beforeAutospacing="1" w:after="100" w:afterAutospacing="1" w:line="330" w:lineRule="atLeast"/>
            <w:ind w:left="720"/>
            <w:rPr>
              <w:rFonts w:ascii="Arial" w:hAnsi="Arial" w:cs="Arial"/>
              <w:color w:val="666666"/>
              <w:sz w:val="16"/>
              <w:szCs w:val="21"/>
              <w:lang w:bidi="ar-SA"/>
            </w:rPr>
          </w:pPr>
          <w:r w:rsidRPr="00891F29">
            <w:rPr>
              <w:rFonts w:ascii="Arial" w:hAnsi="Arial" w:cs="Arial"/>
              <w:color w:val="666666"/>
              <w:sz w:val="16"/>
              <w:szCs w:val="21"/>
              <w:lang w:bidi="ar-SA"/>
            </w:rPr>
            <w:t>© Nexteer Automotive</w:t>
          </w:r>
        </w:p>
        <w:p w:rsidR="00B16118" w:rsidRPr="00891F29" w:rsidRDefault="00B16118" w:rsidP="00891F29">
          <w:pPr>
            <w:pStyle w:val="Footer"/>
            <w:jc w:val="center"/>
            <w:rPr>
              <w:b/>
            </w:rPr>
          </w:pPr>
        </w:p>
      </w:tc>
      <w:tc>
        <w:tcPr>
          <w:tcW w:w="3149" w:type="dxa"/>
          <w:shd w:val="clear" w:color="auto" w:fill="auto"/>
        </w:tcPr>
        <w:p w:rsidR="00B16118" w:rsidRPr="00722EA8" w:rsidRDefault="00B16118" w:rsidP="00722EA8">
          <w:pPr>
            <w:spacing w:before="100" w:beforeAutospacing="1" w:after="100" w:afterAutospacing="1" w:line="330" w:lineRule="atLeast"/>
            <w:ind w:left="720"/>
            <w:jc w:val="right"/>
            <w:rPr>
              <w:sz w:val="16"/>
              <w:szCs w:val="16"/>
            </w:rPr>
          </w:pPr>
          <w:r w:rsidRPr="00722EA8">
            <w:rPr>
              <w:sz w:val="16"/>
              <w:szCs w:val="16"/>
            </w:rPr>
            <w:t xml:space="preserve">Page </w:t>
          </w:r>
          <w:r w:rsidRPr="00722EA8">
            <w:rPr>
              <w:sz w:val="16"/>
              <w:szCs w:val="16"/>
            </w:rPr>
            <w:fldChar w:fldCharType="begin"/>
          </w:r>
          <w:r w:rsidRPr="00722EA8">
            <w:rPr>
              <w:sz w:val="16"/>
              <w:szCs w:val="16"/>
            </w:rPr>
            <w:instrText xml:space="preserve"> PAGE  \* Arabic  \* MERGEFORMAT </w:instrText>
          </w:r>
          <w:r w:rsidRPr="00722EA8">
            <w:rPr>
              <w:sz w:val="16"/>
              <w:szCs w:val="16"/>
            </w:rPr>
            <w:fldChar w:fldCharType="separate"/>
          </w:r>
          <w:r w:rsidR="002F12EE">
            <w:rPr>
              <w:noProof/>
              <w:sz w:val="16"/>
              <w:szCs w:val="16"/>
            </w:rPr>
            <w:t>9</w:t>
          </w:r>
          <w:r w:rsidRPr="00722EA8">
            <w:rPr>
              <w:sz w:val="16"/>
              <w:szCs w:val="16"/>
            </w:rPr>
            <w:fldChar w:fldCharType="end"/>
          </w:r>
          <w:r w:rsidRPr="00722EA8">
            <w:rPr>
              <w:sz w:val="16"/>
              <w:szCs w:val="16"/>
            </w:rPr>
            <w:t xml:space="preserve"> of </w:t>
          </w:r>
          <w:r w:rsidRPr="00722EA8">
            <w:rPr>
              <w:sz w:val="16"/>
              <w:szCs w:val="16"/>
            </w:rPr>
            <w:fldChar w:fldCharType="begin"/>
          </w:r>
          <w:r w:rsidRPr="00722EA8">
            <w:rPr>
              <w:sz w:val="16"/>
              <w:szCs w:val="16"/>
            </w:rPr>
            <w:instrText xml:space="preserve"> NUMPAGES   \* MERGEFORMAT </w:instrText>
          </w:r>
          <w:r w:rsidRPr="00722EA8">
            <w:rPr>
              <w:sz w:val="16"/>
              <w:szCs w:val="16"/>
            </w:rPr>
            <w:fldChar w:fldCharType="separate"/>
          </w:r>
          <w:r w:rsidR="002F12EE">
            <w:rPr>
              <w:noProof/>
              <w:sz w:val="16"/>
              <w:szCs w:val="16"/>
            </w:rPr>
            <w:t>18</w:t>
          </w:r>
          <w:r w:rsidRPr="00722EA8">
            <w:rPr>
              <w:sz w:val="16"/>
              <w:szCs w:val="16"/>
            </w:rPr>
            <w:fldChar w:fldCharType="end"/>
          </w:r>
        </w:p>
      </w:tc>
    </w:tr>
  </w:tbl>
  <w:p w:rsidR="00B16118" w:rsidRPr="004F3C64" w:rsidRDefault="00B16118" w:rsidP="004F3C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511" w:rsidRDefault="00011511">
      <w:r>
        <w:separator/>
      </w:r>
    </w:p>
  </w:footnote>
  <w:footnote w:type="continuationSeparator" w:id="0">
    <w:p w:rsidR="00011511" w:rsidRDefault="000115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0"/>
      <w:gridCol w:w="6659"/>
    </w:tblGrid>
    <w:tr w:rsidR="00B16118" w:rsidRPr="008969C4" w:rsidTr="001B11CC">
      <w:trPr>
        <w:trHeight w:val="710"/>
      </w:trPr>
      <w:tc>
        <w:tcPr>
          <w:tcW w:w="2520" w:type="dxa"/>
        </w:tcPr>
        <w:p w:rsidR="00B16118" w:rsidRPr="008969C4" w:rsidRDefault="00011511">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7" type="#_x0000_t75" alt="LOGO" style="width:84pt;height:34.5pt;visibility:visible">
                <v:imagedata r:id="rId1" o:title="LOGO"/>
              </v:shape>
            </w:pict>
          </w:r>
        </w:p>
      </w:tc>
      <w:tc>
        <w:tcPr>
          <w:tcW w:w="6659" w:type="dxa"/>
          <w:vAlign w:val="center"/>
        </w:tcPr>
        <w:p w:rsidR="00B16118" w:rsidRPr="00891F29" w:rsidRDefault="00B16118" w:rsidP="001B11CC">
          <w:pPr>
            <w:pStyle w:val="Header"/>
            <w:jc w:val="right"/>
            <w:rPr>
              <w:sz w:val="16"/>
              <w:szCs w:val="20"/>
            </w:rPr>
          </w:pPr>
          <w:r w:rsidRPr="00891F29">
            <w:rPr>
              <w:sz w:val="16"/>
              <w:szCs w:val="20"/>
            </w:rPr>
            <w:t>Nexteer Automotive Confidential Proprietary Information</w:t>
          </w:r>
        </w:p>
        <w:p w:rsidR="00B16118" w:rsidRPr="008969C4" w:rsidRDefault="00B16118" w:rsidP="001B11CC">
          <w:pPr>
            <w:pStyle w:val="Header"/>
            <w:jc w:val="right"/>
            <w:rPr>
              <w:szCs w:val="20"/>
            </w:rPr>
          </w:pPr>
          <w:r w:rsidRPr="00891F29">
            <w:rPr>
              <w:sz w:val="16"/>
              <w:szCs w:val="20"/>
            </w:rPr>
            <w:t>Do Not Copy/Distribute Without Prior Permission</w:t>
          </w:r>
        </w:p>
      </w:tc>
    </w:tr>
  </w:tbl>
  <w:p w:rsidR="00B16118" w:rsidRDefault="00B16118">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7696C9FE"/>
    <w:lvl w:ilvl="0">
      <w:numFmt w:val="decimal"/>
      <w:lvlText w:val="*"/>
      <w:lvlJc w:val="left"/>
    </w:lvl>
  </w:abstractNum>
  <w:abstractNum w:abstractNumId="11">
    <w:nsid w:val="031F6FB5"/>
    <w:multiLevelType w:val="hybridMultilevel"/>
    <w:tmpl w:val="99BA225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718410B"/>
    <w:multiLevelType w:val="multilevel"/>
    <w:tmpl w:val="7862C13E"/>
    <w:lvl w:ilvl="0">
      <w:start w:val="1"/>
      <w:numFmt w:val="decimal"/>
      <w:lvlText w:val="%1"/>
      <w:lvlJc w:val="left"/>
      <w:pPr>
        <w:ind w:left="1137" w:hanging="570"/>
      </w:pPr>
      <w:rPr>
        <w:rFonts w:hint="default"/>
      </w:rPr>
    </w:lvl>
    <w:lvl w:ilvl="1">
      <w:start w:val="1"/>
      <w:numFmt w:val="decimal"/>
      <w:isLgl/>
      <w:lvlText w:val="%1.%2"/>
      <w:lvlJc w:val="left"/>
      <w:pPr>
        <w:ind w:left="1107" w:hanging="540"/>
      </w:pPr>
      <w:rPr>
        <w:rFonts w:hint="default"/>
      </w:rPr>
    </w:lvl>
    <w:lvl w:ilvl="2">
      <w:start w:val="1"/>
      <w:numFmt w:val="decimal"/>
      <w:pStyle w:val="TOC3"/>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3">
    <w:nsid w:val="08891948"/>
    <w:multiLevelType w:val="multilevel"/>
    <w:tmpl w:val="3A86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E60BB7"/>
    <w:multiLevelType w:val="hybridMultilevel"/>
    <w:tmpl w:val="623C1C48"/>
    <w:lvl w:ilvl="0" w:tplc="E6A856D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sz w:val="20"/>
        <w:szCs w:val="20"/>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8A40E88"/>
    <w:multiLevelType w:val="hybridMultilevel"/>
    <w:tmpl w:val="3E78DDBA"/>
    <w:lvl w:ilvl="0" w:tplc="AC3021B2">
      <w:numFmt w:val="bullet"/>
      <w:lvlText w:val="-"/>
      <w:lvlJc w:val="left"/>
      <w:pPr>
        <w:tabs>
          <w:tab w:val="num" w:pos="720"/>
        </w:tabs>
        <w:ind w:left="720" w:hanging="360"/>
      </w:pPr>
      <w:rPr>
        <w:rFonts w:ascii="Trebuchet MS" w:eastAsia="Times New Roman" w:hAnsi="Trebuchet M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FD2F18"/>
    <w:multiLevelType w:val="multilevel"/>
    <w:tmpl w:val="8D8A81A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6BD2D92"/>
    <w:multiLevelType w:val="hybridMultilevel"/>
    <w:tmpl w:val="0A443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nsid w:val="3FB42D7B"/>
    <w:multiLevelType w:val="hybridMultilevel"/>
    <w:tmpl w:val="D8C44F04"/>
    <w:lvl w:ilvl="0" w:tplc="CFB607EA">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BDB489D"/>
    <w:multiLevelType w:val="hybridMultilevel"/>
    <w:tmpl w:val="E9305DDE"/>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8BA7604"/>
    <w:multiLevelType w:val="multilevel"/>
    <w:tmpl w:val="3E78DDBA"/>
    <w:lvl w:ilvl="0">
      <w:numFmt w:val="bullet"/>
      <w:lvlText w:val="-"/>
      <w:lvlJc w:val="left"/>
      <w:pPr>
        <w:tabs>
          <w:tab w:val="num" w:pos="720"/>
        </w:tabs>
        <w:ind w:left="720" w:hanging="360"/>
      </w:pPr>
      <w:rPr>
        <w:rFonts w:ascii="Trebuchet MS" w:eastAsia="Times New Roman" w:hAnsi="Trebuchet M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7B7A3CE8"/>
    <w:multiLevelType w:val="hybridMultilevel"/>
    <w:tmpl w:val="C3786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D975107"/>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9"/>
  </w:num>
  <w:num w:numId="14">
    <w:abstractNumId w:val="25"/>
  </w:num>
  <w:num w:numId="15">
    <w:abstractNumId w:val="14"/>
  </w:num>
  <w:num w:numId="16">
    <w:abstractNumId w:val="11"/>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7"/>
  </w:num>
  <w:num w:numId="21">
    <w:abstractNumId w:val="15"/>
  </w:num>
  <w:num w:numId="22">
    <w:abstractNumId w:val="24"/>
  </w:num>
  <w:num w:numId="23">
    <w:abstractNumId w:val="21"/>
  </w:num>
  <w:num w:numId="24">
    <w:abstractNumId w:val="8"/>
  </w:num>
  <w:num w:numId="25">
    <w:abstractNumId w:val="8"/>
  </w:num>
  <w:num w:numId="26">
    <w:abstractNumId w:val="8"/>
  </w:num>
  <w:num w:numId="27">
    <w:abstractNumId w:val="8"/>
  </w:num>
  <w:num w:numId="28">
    <w:abstractNumId w:val="13"/>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26"/>
  </w:num>
  <w:num w:numId="37">
    <w:abstractNumId w:val="17"/>
  </w:num>
  <w:num w:numId="38">
    <w:abstractNumId w:val="16"/>
  </w:num>
  <w:num w:numId="39">
    <w:abstractNumId w:val="17"/>
  </w:num>
  <w:num w:numId="4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41">
    <w:abstractNumId w:val="22"/>
  </w:num>
  <w:num w:numId="42">
    <w:abstractNumId w:val="18"/>
  </w:num>
  <w:num w:numId="43">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oNotTrackFormatting/>
  <w:defaultTabStop w:val="864"/>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8298E"/>
    <w:rsid w:val="00011511"/>
    <w:rsid w:val="0002711E"/>
    <w:rsid w:val="00030567"/>
    <w:rsid w:val="00033B86"/>
    <w:rsid w:val="00045875"/>
    <w:rsid w:val="000558D3"/>
    <w:rsid w:val="000573ED"/>
    <w:rsid w:val="00057E0F"/>
    <w:rsid w:val="000635CA"/>
    <w:rsid w:val="00063A7A"/>
    <w:rsid w:val="000863AA"/>
    <w:rsid w:val="000900A0"/>
    <w:rsid w:val="000A0ED7"/>
    <w:rsid w:val="000B202E"/>
    <w:rsid w:val="000D5DB4"/>
    <w:rsid w:val="000E0B71"/>
    <w:rsid w:val="000E102A"/>
    <w:rsid w:val="000F13B1"/>
    <w:rsid w:val="000F2505"/>
    <w:rsid w:val="00101127"/>
    <w:rsid w:val="00103C4C"/>
    <w:rsid w:val="001123AD"/>
    <w:rsid w:val="00114319"/>
    <w:rsid w:val="001161D2"/>
    <w:rsid w:val="00116E42"/>
    <w:rsid w:val="00117195"/>
    <w:rsid w:val="00120D8E"/>
    <w:rsid w:val="00132EC3"/>
    <w:rsid w:val="00136080"/>
    <w:rsid w:val="00151B57"/>
    <w:rsid w:val="001833C5"/>
    <w:rsid w:val="00186C07"/>
    <w:rsid w:val="001907CF"/>
    <w:rsid w:val="0019671A"/>
    <w:rsid w:val="001B11CC"/>
    <w:rsid w:val="001B1516"/>
    <w:rsid w:val="001B7B1D"/>
    <w:rsid w:val="001D2F1D"/>
    <w:rsid w:val="001D631F"/>
    <w:rsid w:val="001E0633"/>
    <w:rsid w:val="00213F47"/>
    <w:rsid w:val="00224862"/>
    <w:rsid w:val="00225188"/>
    <w:rsid w:val="0022551D"/>
    <w:rsid w:val="00236557"/>
    <w:rsid w:val="00246432"/>
    <w:rsid w:val="0025182D"/>
    <w:rsid w:val="002540D9"/>
    <w:rsid w:val="00260DBC"/>
    <w:rsid w:val="0026137E"/>
    <w:rsid w:val="00270BCC"/>
    <w:rsid w:val="00272C3C"/>
    <w:rsid w:val="0027405F"/>
    <w:rsid w:val="002748BA"/>
    <w:rsid w:val="00280C53"/>
    <w:rsid w:val="00281061"/>
    <w:rsid w:val="00292F29"/>
    <w:rsid w:val="002A087E"/>
    <w:rsid w:val="002A3DCD"/>
    <w:rsid w:val="002B2EB2"/>
    <w:rsid w:val="002B6BA8"/>
    <w:rsid w:val="002C742E"/>
    <w:rsid w:val="002D2079"/>
    <w:rsid w:val="002D6391"/>
    <w:rsid w:val="002E08B6"/>
    <w:rsid w:val="002E0FEE"/>
    <w:rsid w:val="002E14D9"/>
    <w:rsid w:val="002E2ADA"/>
    <w:rsid w:val="002E7B99"/>
    <w:rsid w:val="002F12EE"/>
    <w:rsid w:val="00302D3C"/>
    <w:rsid w:val="0031394A"/>
    <w:rsid w:val="00314939"/>
    <w:rsid w:val="0032164F"/>
    <w:rsid w:val="00332C76"/>
    <w:rsid w:val="00333CDC"/>
    <w:rsid w:val="0033680E"/>
    <w:rsid w:val="00347663"/>
    <w:rsid w:val="00364F00"/>
    <w:rsid w:val="0039070C"/>
    <w:rsid w:val="00392E98"/>
    <w:rsid w:val="003A4D3F"/>
    <w:rsid w:val="003B4A55"/>
    <w:rsid w:val="003B5604"/>
    <w:rsid w:val="003B5B1A"/>
    <w:rsid w:val="003C4980"/>
    <w:rsid w:val="003F0850"/>
    <w:rsid w:val="003F1201"/>
    <w:rsid w:val="00410E30"/>
    <w:rsid w:val="00420142"/>
    <w:rsid w:val="0042494B"/>
    <w:rsid w:val="0043354D"/>
    <w:rsid w:val="00436F3E"/>
    <w:rsid w:val="00443370"/>
    <w:rsid w:val="00444F99"/>
    <w:rsid w:val="00454165"/>
    <w:rsid w:val="00467A4E"/>
    <w:rsid w:val="00481E86"/>
    <w:rsid w:val="004863BF"/>
    <w:rsid w:val="0049479C"/>
    <w:rsid w:val="004A590E"/>
    <w:rsid w:val="004C3E01"/>
    <w:rsid w:val="004C5ECA"/>
    <w:rsid w:val="004D176B"/>
    <w:rsid w:val="004D78FD"/>
    <w:rsid w:val="004F3152"/>
    <w:rsid w:val="004F3C64"/>
    <w:rsid w:val="00510DB3"/>
    <w:rsid w:val="00523070"/>
    <w:rsid w:val="00526957"/>
    <w:rsid w:val="00567DBF"/>
    <w:rsid w:val="00585674"/>
    <w:rsid w:val="00586EF4"/>
    <w:rsid w:val="005878B7"/>
    <w:rsid w:val="005966FD"/>
    <w:rsid w:val="005A3EDE"/>
    <w:rsid w:val="005B6300"/>
    <w:rsid w:val="005C6E8D"/>
    <w:rsid w:val="005D4850"/>
    <w:rsid w:val="005D64E5"/>
    <w:rsid w:val="005D671A"/>
    <w:rsid w:val="006171B3"/>
    <w:rsid w:val="00633FE1"/>
    <w:rsid w:val="006374FA"/>
    <w:rsid w:val="00645BFD"/>
    <w:rsid w:val="00646455"/>
    <w:rsid w:val="0065533E"/>
    <w:rsid w:val="00656B0A"/>
    <w:rsid w:val="006611EB"/>
    <w:rsid w:val="006719D4"/>
    <w:rsid w:val="00681E5A"/>
    <w:rsid w:val="006A148A"/>
    <w:rsid w:val="006A61EA"/>
    <w:rsid w:val="006B2E05"/>
    <w:rsid w:val="006B5229"/>
    <w:rsid w:val="006B5804"/>
    <w:rsid w:val="006B5F56"/>
    <w:rsid w:val="006C1F57"/>
    <w:rsid w:val="006D1DB4"/>
    <w:rsid w:val="006D4B2E"/>
    <w:rsid w:val="006F3CF4"/>
    <w:rsid w:val="00707BA6"/>
    <w:rsid w:val="007129B5"/>
    <w:rsid w:val="0071423B"/>
    <w:rsid w:val="0071575F"/>
    <w:rsid w:val="00722EA8"/>
    <w:rsid w:val="00727610"/>
    <w:rsid w:val="0075721A"/>
    <w:rsid w:val="00767585"/>
    <w:rsid w:val="007A2CEC"/>
    <w:rsid w:val="007B1EDB"/>
    <w:rsid w:val="007B71B8"/>
    <w:rsid w:val="007C4BC5"/>
    <w:rsid w:val="007E02AA"/>
    <w:rsid w:val="007E1D79"/>
    <w:rsid w:val="007E4EF4"/>
    <w:rsid w:val="008119C7"/>
    <w:rsid w:val="00823506"/>
    <w:rsid w:val="00836350"/>
    <w:rsid w:val="0084659D"/>
    <w:rsid w:val="008621E1"/>
    <w:rsid w:val="00862735"/>
    <w:rsid w:val="00872ABC"/>
    <w:rsid w:val="00877181"/>
    <w:rsid w:val="008805EE"/>
    <w:rsid w:val="0088479F"/>
    <w:rsid w:val="008847B2"/>
    <w:rsid w:val="00891F29"/>
    <w:rsid w:val="00893A8E"/>
    <w:rsid w:val="008943A3"/>
    <w:rsid w:val="008969C4"/>
    <w:rsid w:val="008A1CA9"/>
    <w:rsid w:val="008A3DEA"/>
    <w:rsid w:val="008C4FBE"/>
    <w:rsid w:val="008C5EA1"/>
    <w:rsid w:val="008D639C"/>
    <w:rsid w:val="008D69B7"/>
    <w:rsid w:val="008F11FD"/>
    <w:rsid w:val="008F3FD4"/>
    <w:rsid w:val="008F4A9B"/>
    <w:rsid w:val="008F7506"/>
    <w:rsid w:val="00905BA7"/>
    <w:rsid w:val="00905E21"/>
    <w:rsid w:val="00912AE0"/>
    <w:rsid w:val="00926383"/>
    <w:rsid w:val="00934306"/>
    <w:rsid w:val="00942D04"/>
    <w:rsid w:val="00946E5C"/>
    <w:rsid w:val="00957855"/>
    <w:rsid w:val="0096191C"/>
    <w:rsid w:val="00962170"/>
    <w:rsid w:val="00970DBB"/>
    <w:rsid w:val="0097381A"/>
    <w:rsid w:val="009B6BDF"/>
    <w:rsid w:val="009B754B"/>
    <w:rsid w:val="009C2C9A"/>
    <w:rsid w:val="009C5629"/>
    <w:rsid w:val="009C694E"/>
    <w:rsid w:val="009D56A4"/>
    <w:rsid w:val="009F3119"/>
    <w:rsid w:val="00A00D9C"/>
    <w:rsid w:val="00A22659"/>
    <w:rsid w:val="00A2583B"/>
    <w:rsid w:val="00A25B61"/>
    <w:rsid w:val="00A26934"/>
    <w:rsid w:val="00A32585"/>
    <w:rsid w:val="00A365F0"/>
    <w:rsid w:val="00A5749E"/>
    <w:rsid w:val="00A66E3C"/>
    <w:rsid w:val="00A751F3"/>
    <w:rsid w:val="00A92EE5"/>
    <w:rsid w:val="00AA3334"/>
    <w:rsid w:val="00AA38E8"/>
    <w:rsid w:val="00AB200C"/>
    <w:rsid w:val="00AB2785"/>
    <w:rsid w:val="00AE0435"/>
    <w:rsid w:val="00AE5C76"/>
    <w:rsid w:val="00AE684E"/>
    <w:rsid w:val="00AF082D"/>
    <w:rsid w:val="00AF21A5"/>
    <w:rsid w:val="00AF2B35"/>
    <w:rsid w:val="00B11BE8"/>
    <w:rsid w:val="00B16118"/>
    <w:rsid w:val="00B263A8"/>
    <w:rsid w:val="00B35242"/>
    <w:rsid w:val="00B352F7"/>
    <w:rsid w:val="00B425B4"/>
    <w:rsid w:val="00B42681"/>
    <w:rsid w:val="00B449F4"/>
    <w:rsid w:val="00B81B39"/>
    <w:rsid w:val="00B81C1B"/>
    <w:rsid w:val="00B85E5D"/>
    <w:rsid w:val="00B871EB"/>
    <w:rsid w:val="00B915BD"/>
    <w:rsid w:val="00B96B57"/>
    <w:rsid w:val="00BA0018"/>
    <w:rsid w:val="00BC6B0F"/>
    <w:rsid w:val="00BD6557"/>
    <w:rsid w:val="00BE0FAA"/>
    <w:rsid w:val="00BF1475"/>
    <w:rsid w:val="00BF5242"/>
    <w:rsid w:val="00C0276C"/>
    <w:rsid w:val="00C0669D"/>
    <w:rsid w:val="00C145F2"/>
    <w:rsid w:val="00C24FF5"/>
    <w:rsid w:val="00C27725"/>
    <w:rsid w:val="00C3267C"/>
    <w:rsid w:val="00C375E8"/>
    <w:rsid w:val="00C576BF"/>
    <w:rsid w:val="00C60657"/>
    <w:rsid w:val="00C6349D"/>
    <w:rsid w:val="00C71EF8"/>
    <w:rsid w:val="00C935C8"/>
    <w:rsid w:val="00CA5BBE"/>
    <w:rsid w:val="00CB724F"/>
    <w:rsid w:val="00CC5FFD"/>
    <w:rsid w:val="00CF01A3"/>
    <w:rsid w:val="00CF7C4B"/>
    <w:rsid w:val="00D16229"/>
    <w:rsid w:val="00D25E65"/>
    <w:rsid w:val="00D31601"/>
    <w:rsid w:val="00D4065B"/>
    <w:rsid w:val="00D4138F"/>
    <w:rsid w:val="00D45379"/>
    <w:rsid w:val="00D51275"/>
    <w:rsid w:val="00D52276"/>
    <w:rsid w:val="00D57397"/>
    <w:rsid w:val="00D6547D"/>
    <w:rsid w:val="00D66AB8"/>
    <w:rsid w:val="00D74C6D"/>
    <w:rsid w:val="00D77952"/>
    <w:rsid w:val="00D8298E"/>
    <w:rsid w:val="00D829E8"/>
    <w:rsid w:val="00DB213C"/>
    <w:rsid w:val="00DD3B65"/>
    <w:rsid w:val="00DE24CB"/>
    <w:rsid w:val="00DE2FDE"/>
    <w:rsid w:val="00DF5CAA"/>
    <w:rsid w:val="00E01806"/>
    <w:rsid w:val="00E107A7"/>
    <w:rsid w:val="00E202D5"/>
    <w:rsid w:val="00E35A9F"/>
    <w:rsid w:val="00E36420"/>
    <w:rsid w:val="00E53BF0"/>
    <w:rsid w:val="00E61FD9"/>
    <w:rsid w:val="00E66C0E"/>
    <w:rsid w:val="00E70D2A"/>
    <w:rsid w:val="00E77432"/>
    <w:rsid w:val="00EA128E"/>
    <w:rsid w:val="00EC0CCD"/>
    <w:rsid w:val="00ED7CA4"/>
    <w:rsid w:val="00EE0DFE"/>
    <w:rsid w:val="00EE26AB"/>
    <w:rsid w:val="00EE791D"/>
    <w:rsid w:val="00EF1337"/>
    <w:rsid w:val="00EF1674"/>
    <w:rsid w:val="00F01288"/>
    <w:rsid w:val="00F01D8E"/>
    <w:rsid w:val="00F06243"/>
    <w:rsid w:val="00F25926"/>
    <w:rsid w:val="00F31A9D"/>
    <w:rsid w:val="00F36729"/>
    <w:rsid w:val="00F36CC2"/>
    <w:rsid w:val="00F41E6C"/>
    <w:rsid w:val="00F4330C"/>
    <w:rsid w:val="00F4712F"/>
    <w:rsid w:val="00F56F9A"/>
    <w:rsid w:val="00F575E2"/>
    <w:rsid w:val="00F57A6D"/>
    <w:rsid w:val="00F602B0"/>
    <w:rsid w:val="00F64A35"/>
    <w:rsid w:val="00F654A7"/>
    <w:rsid w:val="00F72D1E"/>
    <w:rsid w:val="00F737FE"/>
    <w:rsid w:val="00F91518"/>
    <w:rsid w:val="00FA5768"/>
    <w:rsid w:val="00FB39DC"/>
    <w:rsid w:val="00FC02CC"/>
    <w:rsid w:val="00FF0123"/>
    <w:rsid w:val="00FF3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2EA8"/>
    <w:rPr>
      <w:rFonts w:ascii="Calibri" w:hAnsi="Calibri"/>
      <w:szCs w:val="24"/>
      <w:lang w:bidi="ur-PK"/>
    </w:rPr>
  </w:style>
  <w:style w:type="paragraph" w:styleId="Heading1">
    <w:name w:val="heading 1"/>
    <w:next w:val="Normal"/>
    <w:qFormat/>
    <w:pPr>
      <w:pageBreakBefore/>
      <w:widowControl w:val="0"/>
      <w:spacing w:before="240" w:after="60"/>
      <w:outlineLvl w:val="0"/>
    </w:pPr>
    <w:rPr>
      <w:rFonts w:ascii="Arial" w:hAnsi="Arial"/>
      <w:b/>
      <w:caps/>
      <w:kern w:val="28"/>
      <w:sz w:val="24"/>
    </w:rPr>
  </w:style>
  <w:style w:type="paragraph" w:styleId="Heading2">
    <w:name w:val="heading 2"/>
    <w:next w:val="Normal"/>
    <w:qFormat/>
    <w:pPr>
      <w:keepNext/>
      <w:widowControl w:val="0"/>
      <w:spacing w:before="240" w:after="60"/>
      <w:outlineLvl w:val="1"/>
    </w:pPr>
    <w:rPr>
      <w:rFonts w:ascii="Arial" w:hAnsi="Arial"/>
      <w:b/>
      <w:caps/>
    </w:rPr>
  </w:style>
  <w:style w:type="paragraph" w:styleId="Heading3">
    <w:name w:val="heading 3"/>
    <w:next w:val="Normal"/>
    <w:qFormat/>
    <w:rsid w:val="009C5629"/>
    <w:pPr>
      <w:widowControl w:val="0"/>
      <w:spacing w:before="240" w:after="60"/>
      <w:outlineLvl w:val="2"/>
    </w:pPr>
    <w:rPr>
      <w:rFonts w:ascii="Calibri Light" w:hAnsi="Calibri Light"/>
      <w:b/>
      <w:caps/>
    </w:rPr>
  </w:style>
  <w:style w:type="paragraph" w:styleId="Heading4">
    <w:name w:val="heading 4"/>
    <w:next w:val="Normal"/>
    <w:qFormat/>
    <w:pPr>
      <w:keepNext/>
      <w:spacing w:before="240" w:after="60"/>
      <w:outlineLvl w:val="3"/>
    </w:pPr>
    <w:rPr>
      <w:rFonts w:ascii="Arial" w:hAnsi="Arial"/>
      <w:b/>
      <w:caps/>
    </w:rPr>
  </w:style>
  <w:style w:type="paragraph" w:styleId="Heading5">
    <w:name w:val="heading 5"/>
    <w:next w:val="Normal"/>
    <w:qFormat/>
    <w:pPr>
      <w:keepNext/>
      <w:tabs>
        <w:tab w:val="left" w:pos="900"/>
      </w:tabs>
      <w:spacing w:after="60"/>
      <w:outlineLvl w:val="4"/>
    </w:pPr>
    <w:rPr>
      <w:rFonts w:ascii="Arial" w:hAnsi="Arial"/>
    </w:rPr>
  </w:style>
  <w:style w:type="paragraph" w:styleId="Heading6">
    <w:name w:val="heading 6"/>
    <w:next w:val="Normal"/>
    <w:qFormat/>
    <w:pPr>
      <w:keepNext/>
      <w:tabs>
        <w:tab w:val="left" w:pos="4320"/>
        <w:tab w:val="left" w:pos="8640"/>
      </w:tabs>
      <w:spacing w:after="60"/>
      <w:outlineLvl w:val="5"/>
    </w:pPr>
    <w:rPr>
      <w:rFonts w:ascii="Arial" w:hAnsi="Arial"/>
    </w:rPr>
  </w:style>
  <w:style w:type="paragraph" w:styleId="Heading7">
    <w:name w:val="heading 7"/>
    <w:next w:val="Normal"/>
    <w:qFormat/>
    <w:pPr>
      <w:tabs>
        <w:tab w:val="left" w:pos="864"/>
      </w:tabs>
      <w:spacing w:after="60"/>
      <w:outlineLvl w:val="6"/>
    </w:pPr>
    <w:rPr>
      <w:rFonts w:ascii="Arial" w:hAnsi="Arial"/>
    </w:rPr>
  </w:style>
  <w:style w:type="paragraph" w:styleId="Heading8">
    <w:name w:val="heading 8"/>
    <w:next w:val="Normal"/>
    <w:qFormat/>
    <w:pPr>
      <w:spacing w:after="60"/>
      <w:outlineLvl w:val="7"/>
    </w:pPr>
    <w:rPr>
      <w:rFonts w:ascii="Arial" w:hAnsi="Arial"/>
    </w:rPr>
  </w:style>
  <w:style w:type="paragraph" w:styleId="Heading9">
    <w:name w:val="heading 9"/>
    <w:next w:val="Normal"/>
    <w:qFormat/>
    <w:pPr>
      <w:spacing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autoRedefine/>
    <w:uiPriority w:val="39"/>
    <w:rsid w:val="00585674"/>
    <w:pPr>
      <w:widowControl w:val="0"/>
      <w:tabs>
        <w:tab w:val="left" w:pos="600"/>
        <w:tab w:val="right" w:leader="dot" w:pos="9072"/>
      </w:tabs>
      <w:overflowPunct w:val="0"/>
      <w:autoSpaceDE w:val="0"/>
      <w:autoSpaceDN w:val="0"/>
      <w:adjustRightInd w:val="0"/>
      <w:spacing w:before="60" w:after="60"/>
      <w:textAlignment w:val="baseline"/>
    </w:pPr>
    <w:rPr>
      <w:rFonts w:ascii="Trebuchet MS" w:hAnsi="Trebuchet MS"/>
      <w:b/>
      <w:caps/>
      <w:color w:val="000000"/>
      <w:sz w:val="24"/>
      <w:lang w:val="en-GB"/>
    </w:rPr>
  </w:style>
  <w:style w:type="paragraph" w:styleId="TOC2">
    <w:name w:val="toc 2"/>
    <w:next w:val="Normal"/>
    <w:autoRedefine/>
    <w:uiPriority w:val="39"/>
    <w:rsid w:val="00585674"/>
    <w:pPr>
      <w:widowControl w:val="0"/>
      <w:tabs>
        <w:tab w:val="left" w:pos="600"/>
        <w:tab w:val="left" w:pos="800"/>
        <w:tab w:val="right" w:leader="dot" w:pos="9072"/>
      </w:tabs>
      <w:spacing w:before="60" w:after="60"/>
    </w:pPr>
    <w:rPr>
      <w:rFonts w:ascii="Trebuchet MS" w:hAnsi="Trebuchet MS"/>
      <w:b/>
      <w:caps/>
      <w:noProof/>
    </w:rPr>
  </w:style>
  <w:style w:type="paragraph" w:styleId="Index1">
    <w:name w:val="index 1"/>
    <w:basedOn w:val="Normal"/>
    <w:next w:val="Normal"/>
    <w:autoRedefine/>
    <w:semiHidden/>
    <w:pPr>
      <w:spacing w:after="120"/>
      <w:ind w:left="200" w:hanging="200"/>
    </w:pPr>
  </w:style>
  <w:style w:type="paragraph" w:styleId="Index2">
    <w:name w:val="index 2"/>
    <w:basedOn w:val="Normal"/>
    <w:next w:val="Normal"/>
    <w:autoRedefine/>
    <w:semiHidden/>
    <w:pPr>
      <w:spacing w:after="120"/>
      <w:ind w:left="400" w:hanging="200"/>
    </w:pPr>
  </w:style>
  <w:style w:type="paragraph" w:styleId="Index3">
    <w:name w:val="index 3"/>
    <w:basedOn w:val="Normal"/>
    <w:next w:val="Normal"/>
    <w:autoRedefine/>
    <w:semiHidden/>
    <w:pPr>
      <w:spacing w:after="120"/>
      <w:ind w:left="600" w:hanging="200"/>
    </w:pPr>
  </w:style>
  <w:style w:type="paragraph" w:styleId="Index4">
    <w:name w:val="index 4"/>
    <w:basedOn w:val="Normal"/>
    <w:next w:val="Normal"/>
    <w:autoRedefine/>
    <w:semiHidden/>
    <w:pPr>
      <w:spacing w:after="120"/>
      <w:ind w:left="800" w:hanging="200"/>
    </w:pPr>
  </w:style>
  <w:style w:type="paragraph" w:styleId="Index5">
    <w:name w:val="index 5"/>
    <w:basedOn w:val="Normal"/>
    <w:next w:val="Normal"/>
    <w:autoRedefine/>
    <w:semiHidden/>
    <w:pPr>
      <w:spacing w:after="120"/>
      <w:ind w:left="1000" w:hanging="200"/>
    </w:pPr>
  </w:style>
  <w:style w:type="paragraph" w:styleId="Index6">
    <w:name w:val="index 6"/>
    <w:basedOn w:val="Normal"/>
    <w:next w:val="Normal"/>
    <w:autoRedefine/>
    <w:semiHidden/>
    <w:pPr>
      <w:spacing w:after="120"/>
      <w:ind w:left="1200" w:hanging="200"/>
    </w:pPr>
  </w:style>
  <w:style w:type="paragraph" w:styleId="Index7">
    <w:name w:val="index 7"/>
    <w:basedOn w:val="Normal"/>
    <w:next w:val="Normal"/>
    <w:autoRedefine/>
    <w:semiHidden/>
    <w:pPr>
      <w:spacing w:after="120"/>
      <w:ind w:left="1400" w:hanging="200"/>
    </w:pPr>
  </w:style>
  <w:style w:type="paragraph" w:styleId="Index8">
    <w:name w:val="index 8"/>
    <w:basedOn w:val="Normal"/>
    <w:next w:val="Normal"/>
    <w:autoRedefine/>
    <w:semiHidden/>
    <w:pPr>
      <w:spacing w:after="120"/>
      <w:ind w:left="1600" w:hanging="200"/>
    </w:pPr>
  </w:style>
  <w:style w:type="paragraph" w:styleId="Index9">
    <w:name w:val="index 9"/>
    <w:basedOn w:val="Normal"/>
    <w:next w:val="Normal"/>
    <w:autoRedefine/>
    <w:semiHidden/>
    <w:pPr>
      <w:spacing w:after="120"/>
      <w:ind w:left="1800" w:hanging="200"/>
    </w:pPr>
  </w:style>
  <w:style w:type="paragraph" w:styleId="TOC3">
    <w:name w:val="toc 3"/>
    <w:basedOn w:val="Normal"/>
    <w:next w:val="Normal"/>
    <w:autoRedefine/>
    <w:uiPriority w:val="39"/>
    <w:rsid w:val="008943A3"/>
    <w:pPr>
      <w:numPr>
        <w:ilvl w:val="2"/>
        <w:numId w:val="17"/>
      </w:numPr>
      <w:tabs>
        <w:tab w:val="left" w:pos="800"/>
        <w:tab w:val="left" w:pos="1080"/>
        <w:tab w:val="right" w:leader="dot" w:pos="8280"/>
      </w:tabs>
    </w:pPr>
    <w:rPr>
      <w:caps/>
      <w:noProof/>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2"/>
      </w:numPr>
      <w:spacing w:before="20" w:after="20"/>
      <w:ind w:left="357" w:hanging="357"/>
    </w:pPr>
    <w:rPr>
      <w:lang w:val="en-GB"/>
    </w:rPr>
  </w:style>
  <w:style w:type="paragraph" w:styleId="ListBullet2">
    <w:name w:val="List Bullet 2"/>
    <w:basedOn w:val="Normal"/>
    <w:pPr>
      <w:numPr>
        <w:numId w:val="3"/>
      </w:numPr>
      <w:spacing w:before="20" w:after="20"/>
      <w:ind w:left="714" w:hanging="357"/>
    </w:pPr>
    <w:rPr>
      <w:lang w:val="en-GB"/>
    </w:rPr>
  </w:style>
  <w:style w:type="paragraph" w:styleId="ListBullet3">
    <w:name w:val="List Bullet 3"/>
    <w:basedOn w:val="Normal"/>
    <w:pPr>
      <w:numPr>
        <w:numId w:val="4"/>
      </w:numPr>
      <w:spacing w:before="20" w:after="20"/>
      <w:ind w:left="1077" w:hanging="357"/>
    </w:pPr>
    <w:rPr>
      <w:lang w:val="en-GB"/>
    </w:rPr>
  </w:style>
  <w:style w:type="paragraph" w:styleId="ListBullet4">
    <w:name w:val="List Bullet 4"/>
    <w:basedOn w:val="Normal"/>
    <w:pPr>
      <w:numPr>
        <w:numId w:val="5"/>
      </w:numPr>
      <w:spacing w:before="20" w:after="20"/>
      <w:ind w:left="1434" w:hanging="357"/>
    </w:pPr>
    <w:rPr>
      <w:lang w:val="en-GB"/>
    </w:rPr>
  </w:style>
  <w:style w:type="paragraph" w:styleId="ListBullet5">
    <w:name w:val="List Bullet 5"/>
    <w:basedOn w:val="Normal"/>
    <w:pPr>
      <w:numPr>
        <w:numId w:val="6"/>
      </w:numPr>
    </w:pPr>
    <w:rPr>
      <w:lang w:val="en-GB"/>
    </w:rPr>
  </w:style>
  <w:style w:type="paragraph" w:styleId="ListNumber">
    <w:name w:val="List Number"/>
    <w:basedOn w:val="Normal"/>
    <w:pPr>
      <w:numPr>
        <w:numId w:val="7"/>
      </w:numPr>
      <w:spacing w:before="20" w:after="20"/>
    </w:pPr>
    <w:rPr>
      <w:lang w:val="en-GB"/>
    </w:rPr>
  </w:style>
  <w:style w:type="paragraph" w:styleId="ListNumber2">
    <w:name w:val="List Number 2"/>
    <w:basedOn w:val="Normal"/>
    <w:pPr>
      <w:numPr>
        <w:numId w:val="8"/>
      </w:numPr>
      <w:spacing w:before="20" w:after="20"/>
      <w:ind w:left="714" w:hanging="357"/>
    </w:pPr>
    <w:rPr>
      <w:lang w:val="en-GB"/>
    </w:rPr>
  </w:style>
  <w:style w:type="paragraph" w:styleId="ListNumber3">
    <w:name w:val="List Number 3"/>
    <w:basedOn w:val="Normal"/>
    <w:pPr>
      <w:numPr>
        <w:numId w:val="9"/>
      </w:numPr>
      <w:spacing w:before="20" w:after="20"/>
      <w:ind w:left="1077" w:hanging="357"/>
    </w:pPr>
    <w:rPr>
      <w:lang w:val="en-GB"/>
    </w:rPr>
  </w:style>
  <w:style w:type="paragraph" w:styleId="ListNumber4">
    <w:name w:val="List Number 4"/>
    <w:basedOn w:val="Normal"/>
    <w:pPr>
      <w:numPr>
        <w:numId w:val="10"/>
      </w:numPr>
      <w:spacing w:before="20" w:after="20"/>
      <w:ind w:left="1434" w:hanging="357"/>
    </w:pPr>
    <w:rPr>
      <w:lang w:val="en-GB"/>
    </w:rPr>
  </w:style>
  <w:style w:type="paragraph" w:styleId="ListNumber5">
    <w:name w:val="List Number 5"/>
    <w:basedOn w:val="Normal"/>
    <w:pPr>
      <w:numPr>
        <w:numId w:val="11"/>
      </w:numPr>
    </w:pPr>
    <w:rPr>
      <w:lang w:val="en-GB"/>
    </w:rPr>
  </w:style>
  <w:style w:type="paragraph" w:styleId="Caption">
    <w:name w:val="caption"/>
    <w:basedOn w:val="Normal"/>
    <w:next w:val="Normal"/>
    <w:qFormat/>
    <w:pPr>
      <w:spacing w:before="120" w:after="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spacing w:after="0" w:line="259" w:lineRule="auto"/>
      <w:outlineLvl w:val="9"/>
    </w:pPr>
    <w:rPr>
      <w:rFonts w:ascii="Calibri Light" w:hAnsi="Calibri Light"/>
      <w:b w:val="0"/>
      <w:caps w:val="0"/>
      <w:color w:val="2E74B5"/>
      <w:kern w:val="0"/>
      <w:sz w:val="32"/>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odyText">
    <w:name w:val="Body Text"/>
    <w:basedOn w:val="Normal"/>
    <w:link w:val="BodyTextChar"/>
    <w:rsid w:val="00CC5FFD"/>
    <w:pPr>
      <w:spacing w:after="120"/>
    </w:pPr>
    <w:rPr>
      <w:rFonts w:ascii="Times New Roman" w:hAnsi="Times New Roman"/>
      <w:sz w:val="24"/>
      <w:szCs w:val="20"/>
      <w:lang w:bidi="ar-SA"/>
    </w:rPr>
  </w:style>
  <w:style w:type="character" w:customStyle="1" w:styleId="BodyTextChar">
    <w:name w:val="Body Text Char"/>
    <w:link w:val="BodyText"/>
    <w:rsid w:val="00CC5FFD"/>
    <w:rPr>
      <w:sz w:val="24"/>
    </w:rPr>
  </w:style>
  <w:style w:type="character" w:styleId="CommentReference">
    <w:name w:val="annotation reference"/>
    <w:rsid w:val="00136080"/>
    <w:rPr>
      <w:sz w:val="16"/>
      <w:szCs w:val="16"/>
    </w:rPr>
  </w:style>
  <w:style w:type="paragraph" w:styleId="CommentText">
    <w:name w:val="annotation text"/>
    <w:basedOn w:val="Normal"/>
    <w:link w:val="CommentTextChar"/>
    <w:rsid w:val="00136080"/>
    <w:rPr>
      <w:szCs w:val="20"/>
    </w:rPr>
  </w:style>
  <w:style w:type="character" w:customStyle="1" w:styleId="CommentTextChar">
    <w:name w:val="Comment Text Char"/>
    <w:link w:val="CommentText"/>
    <w:rsid w:val="00136080"/>
    <w:rPr>
      <w:rFonts w:ascii="Calibri" w:hAnsi="Calibri"/>
      <w:lang w:bidi="ur-PK"/>
    </w:rPr>
  </w:style>
  <w:style w:type="paragraph" w:styleId="CommentSubject">
    <w:name w:val="annotation subject"/>
    <w:basedOn w:val="CommentText"/>
    <w:next w:val="CommentText"/>
    <w:link w:val="CommentSubjectChar"/>
    <w:rsid w:val="00136080"/>
    <w:rPr>
      <w:b/>
      <w:bCs/>
    </w:rPr>
  </w:style>
  <w:style w:type="character" w:customStyle="1" w:styleId="CommentSubjectChar">
    <w:name w:val="Comment Subject Char"/>
    <w:link w:val="CommentSubject"/>
    <w:rsid w:val="00136080"/>
    <w:rPr>
      <w:rFonts w:ascii="Calibri" w:hAnsi="Calibri"/>
      <w:b/>
      <w:bCs/>
      <w:lang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oleObject" Target="embeddings/oleObject2.bin"/><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D2499A9-2A74-4954-BB18-9A817DFCAB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C099F3-1EE6-44F6-BCF3-8C83D5D88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18</Pages>
  <Words>2539</Words>
  <Characters>14477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MDD Design Template V1.0</vt:lpstr>
    </vt:vector>
  </TitlesOfParts>
  <Company>Nexteer Automotive</Company>
  <LinksUpToDate>false</LinksUpToDate>
  <CharactersWithSpaces>16983</CharactersWithSpaces>
  <SharedDoc>false</SharedDoc>
  <HLinks>
    <vt:vector size="342" baseType="variant">
      <vt:variant>
        <vt:i4>1703991</vt:i4>
      </vt:variant>
      <vt:variant>
        <vt:i4>338</vt:i4>
      </vt:variant>
      <vt:variant>
        <vt:i4>0</vt:i4>
      </vt:variant>
      <vt:variant>
        <vt:i4>5</vt:i4>
      </vt:variant>
      <vt:variant>
        <vt:lpwstr/>
      </vt:variant>
      <vt:variant>
        <vt:lpwstr>_Toc383611623</vt:lpwstr>
      </vt:variant>
      <vt:variant>
        <vt:i4>1703991</vt:i4>
      </vt:variant>
      <vt:variant>
        <vt:i4>332</vt:i4>
      </vt:variant>
      <vt:variant>
        <vt:i4>0</vt:i4>
      </vt:variant>
      <vt:variant>
        <vt:i4>5</vt:i4>
      </vt:variant>
      <vt:variant>
        <vt:lpwstr/>
      </vt:variant>
      <vt:variant>
        <vt:lpwstr>_Toc383611622</vt:lpwstr>
      </vt:variant>
      <vt:variant>
        <vt:i4>1703991</vt:i4>
      </vt:variant>
      <vt:variant>
        <vt:i4>326</vt:i4>
      </vt:variant>
      <vt:variant>
        <vt:i4>0</vt:i4>
      </vt:variant>
      <vt:variant>
        <vt:i4>5</vt:i4>
      </vt:variant>
      <vt:variant>
        <vt:lpwstr/>
      </vt:variant>
      <vt:variant>
        <vt:lpwstr>_Toc383611621</vt:lpwstr>
      </vt:variant>
      <vt:variant>
        <vt:i4>1048628</vt:i4>
      </vt:variant>
      <vt:variant>
        <vt:i4>320</vt:i4>
      </vt:variant>
      <vt:variant>
        <vt:i4>0</vt:i4>
      </vt:variant>
      <vt:variant>
        <vt:i4>5</vt:i4>
      </vt:variant>
      <vt:variant>
        <vt:lpwstr/>
      </vt:variant>
      <vt:variant>
        <vt:lpwstr>_Toc383611581</vt:lpwstr>
      </vt:variant>
      <vt:variant>
        <vt:i4>1048628</vt:i4>
      </vt:variant>
      <vt:variant>
        <vt:i4>314</vt:i4>
      </vt:variant>
      <vt:variant>
        <vt:i4>0</vt:i4>
      </vt:variant>
      <vt:variant>
        <vt:i4>5</vt:i4>
      </vt:variant>
      <vt:variant>
        <vt:lpwstr/>
      </vt:variant>
      <vt:variant>
        <vt:lpwstr>_Toc383611580</vt:lpwstr>
      </vt:variant>
      <vt:variant>
        <vt:i4>2031668</vt:i4>
      </vt:variant>
      <vt:variant>
        <vt:i4>308</vt:i4>
      </vt:variant>
      <vt:variant>
        <vt:i4>0</vt:i4>
      </vt:variant>
      <vt:variant>
        <vt:i4>5</vt:i4>
      </vt:variant>
      <vt:variant>
        <vt:lpwstr/>
      </vt:variant>
      <vt:variant>
        <vt:lpwstr>_Toc383611579</vt:lpwstr>
      </vt:variant>
      <vt:variant>
        <vt:i4>2031668</vt:i4>
      </vt:variant>
      <vt:variant>
        <vt:i4>302</vt:i4>
      </vt:variant>
      <vt:variant>
        <vt:i4>0</vt:i4>
      </vt:variant>
      <vt:variant>
        <vt:i4>5</vt:i4>
      </vt:variant>
      <vt:variant>
        <vt:lpwstr/>
      </vt:variant>
      <vt:variant>
        <vt:lpwstr>_Toc383611578</vt:lpwstr>
      </vt:variant>
      <vt:variant>
        <vt:i4>2031668</vt:i4>
      </vt:variant>
      <vt:variant>
        <vt:i4>296</vt:i4>
      </vt:variant>
      <vt:variant>
        <vt:i4>0</vt:i4>
      </vt:variant>
      <vt:variant>
        <vt:i4>5</vt:i4>
      </vt:variant>
      <vt:variant>
        <vt:lpwstr/>
      </vt:variant>
      <vt:variant>
        <vt:lpwstr>_Toc383611577</vt:lpwstr>
      </vt:variant>
      <vt:variant>
        <vt:i4>2031668</vt:i4>
      </vt:variant>
      <vt:variant>
        <vt:i4>290</vt:i4>
      </vt:variant>
      <vt:variant>
        <vt:i4>0</vt:i4>
      </vt:variant>
      <vt:variant>
        <vt:i4>5</vt:i4>
      </vt:variant>
      <vt:variant>
        <vt:lpwstr/>
      </vt:variant>
      <vt:variant>
        <vt:lpwstr>_Toc383611576</vt:lpwstr>
      </vt:variant>
      <vt:variant>
        <vt:i4>2031668</vt:i4>
      </vt:variant>
      <vt:variant>
        <vt:i4>284</vt:i4>
      </vt:variant>
      <vt:variant>
        <vt:i4>0</vt:i4>
      </vt:variant>
      <vt:variant>
        <vt:i4>5</vt:i4>
      </vt:variant>
      <vt:variant>
        <vt:lpwstr/>
      </vt:variant>
      <vt:variant>
        <vt:lpwstr>_Toc383611573</vt:lpwstr>
      </vt:variant>
      <vt:variant>
        <vt:i4>2031668</vt:i4>
      </vt:variant>
      <vt:variant>
        <vt:i4>278</vt:i4>
      </vt:variant>
      <vt:variant>
        <vt:i4>0</vt:i4>
      </vt:variant>
      <vt:variant>
        <vt:i4>5</vt:i4>
      </vt:variant>
      <vt:variant>
        <vt:lpwstr/>
      </vt:variant>
      <vt:variant>
        <vt:lpwstr>_Toc383611572</vt:lpwstr>
      </vt:variant>
      <vt:variant>
        <vt:i4>2031668</vt:i4>
      </vt:variant>
      <vt:variant>
        <vt:i4>272</vt:i4>
      </vt:variant>
      <vt:variant>
        <vt:i4>0</vt:i4>
      </vt:variant>
      <vt:variant>
        <vt:i4>5</vt:i4>
      </vt:variant>
      <vt:variant>
        <vt:lpwstr/>
      </vt:variant>
      <vt:variant>
        <vt:lpwstr>_Toc383611571</vt:lpwstr>
      </vt:variant>
      <vt:variant>
        <vt:i4>1966132</vt:i4>
      </vt:variant>
      <vt:variant>
        <vt:i4>266</vt:i4>
      </vt:variant>
      <vt:variant>
        <vt:i4>0</vt:i4>
      </vt:variant>
      <vt:variant>
        <vt:i4>5</vt:i4>
      </vt:variant>
      <vt:variant>
        <vt:lpwstr/>
      </vt:variant>
      <vt:variant>
        <vt:lpwstr>_Toc383611568</vt:lpwstr>
      </vt:variant>
      <vt:variant>
        <vt:i4>1966132</vt:i4>
      </vt:variant>
      <vt:variant>
        <vt:i4>260</vt:i4>
      </vt:variant>
      <vt:variant>
        <vt:i4>0</vt:i4>
      </vt:variant>
      <vt:variant>
        <vt:i4>5</vt:i4>
      </vt:variant>
      <vt:variant>
        <vt:lpwstr/>
      </vt:variant>
      <vt:variant>
        <vt:lpwstr>_Toc383611567</vt:lpwstr>
      </vt:variant>
      <vt:variant>
        <vt:i4>1966132</vt:i4>
      </vt:variant>
      <vt:variant>
        <vt:i4>254</vt:i4>
      </vt:variant>
      <vt:variant>
        <vt:i4>0</vt:i4>
      </vt:variant>
      <vt:variant>
        <vt:i4>5</vt:i4>
      </vt:variant>
      <vt:variant>
        <vt:lpwstr/>
      </vt:variant>
      <vt:variant>
        <vt:lpwstr>_Toc383611566</vt:lpwstr>
      </vt:variant>
      <vt:variant>
        <vt:i4>1966132</vt:i4>
      </vt:variant>
      <vt:variant>
        <vt:i4>248</vt:i4>
      </vt:variant>
      <vt:variant>
        <vt:i4>0</vt:i4>
      </vt:variant>
      <vt:variant>
        <vt:i4>5</vt:i4>
      </vt:variant>
      <vt:variant>
        <vt:lpwstr/>
      </vt:variant>
      <vt:variant>
        <vt:lpwstr>_Toc383611565</vt:lpwstr>
      </vt:variant>
      <vt:variant>
        <vt:i4>1966132</vt:i4>
      </vt:variant>
      <vt:variant>
        <vt:i4>242</vt:i4>
      </vt:variant>
      <vt:variant>
        <vt:i4>0</vt:i4>
      </vt:variant>
      <vt:variant>
        <vt:i4>5</vt:i4>
      </vt:variant>
      <vt:variant>
        <vt:lpwstr/>
      </vt:variant>
      <vt:variant>
        <vt:lpwstr>_Toc383611564</vt:lpwstr>
      </vt:variant>
      <vt:variant>
        <vt:i4>1966132</vt:i4>
      </vt:variant>
      <vt:variant>
        <vt:i4>236</vt:i4>
      </vt:variant>
      <vt:variant>
        <vt:i4>0</vt:i4>
      </vt:variant>
      <vt:variant>
        <vt:i4>5</vt:i4>
      </vt:variant>
      <vt:variant>
        <vt:lpwstr/>
      </vt:variant>
      <vt:variant>
        <vt:lpwstr>_Toc383611563</vt:lpwstr>
      </vt:variant>
      <vt:variant>
        <vt:i4>1966132</vt:i4>
      </vt:variant>
      <vt:variant>
        <vt:i4>230</vt:i4>
      </vt:variant>
      <vt:variant>
        <vt:i4>0</vt:i4>
      </vt:variant>
      <vt:variant>
        <vt:i4>5</vt:i4>
      </vt:variant>
      <vt:variant>
        <vt:lpwstr/>
      </vt:variant>
      <vt:variant>
        <vt:lpwstr>_Toc383611562</vt:lpwstr>
      </vt:variant>
      <vt:variant>
        <vt:i4>1966132</vt:i4>
      </vt:variant>
      <vt:variant>
        <vt:i4>224</vt:i4>
      </vt:variant>
      <vt:variant>
        <vt:i4>0</vt:i4>
      </vt:variant>
      <vt:variant>
        <vt:i4>5</vt:i4>
      </vt:variant>
      <vt:variant>
        <vt:lpwstr/>
      </vt:variant>
      <vt:variant>
        <vt:lpwstr>_Toc383611561</vt:lpwstr>
      </vt:variant>
      <vt:variant>
        <vt:i4>1966132</vt:i4>
      </vt:variant>
      <vt:variant>
        <vt:i4>218</vt:i4>
      </vt:variant>
      <vt:variant>
        <vt:i4>0</vt:i4>
      </vt:variant>
      <vt:variant>
        <vt:i4>5</vt:i4>
      </vt:variant>
      <vt:variant>
        <vt:lpwstr/>
      </vt:variant>
      <vt:variant>
        <vt:lpwstr>_Toc383611560</vt:lpwstr>
      </vt:variant>
      <vt:variant>
        <vt:i4>1900596</vt:i4>
      </vt:variant>
      <vt:variant>
        <vt:i4>212</vt:i4>
      </vt:variant>
      <vt:variant>
        <vt:i4>0</vt:i4>
      </vt:variant>
      <vt:variant>
        <vt:i4>5</vt:i4>
      </vt:variant>
      <vt:variant>
        <vt:lpwstr/>
      </vt:variant>
      <vt:variant>
        <vt:lpwstr>_Toc383611559</vt:lpwstr>
      </vt:variant>
      <vt:variant>
        <vt:i4>1900596</vt:i4>
      </vt:variant>
      <vt:variant>
        <vt:i4>206</vt:i4>
      </vt:variant>
      <vt:variant>
        <vt:i4>0</vt:i4>
      </vt:variant>
      <vt:variant>
        <vt:i4>5</vt:i4>
      </vt:variant>
      <vt:variant>
        <vt:lpwstr/>
      </vt:variant>
      <vt:variant>
        <vt:lpwstr>_Toc383611558</vt:lpwstr>
      </vt:variant>
      <vt:variant>
        <vt:i4>1900596</vt:i4>
      </vt:variant>
      <vt:variant>
        <vt:i4>200</vt:i4>
      </vt:variant>
      <vt:variant>
        <vt:i4>0</vt:i4>
      </vt:variant>
      <vt:variant>
        <vt:i4>5</vt:i4>
      </vt:variant>
      <vt:variant>
        <vt:lpwstr/>
      </vt:variant>
      <vt:variant>
        <vt:lpwstr>_Toc383611557</vt:lpwstr>
      </vt:variant>
      <vt:variant>
        <vt:i4>1900596</vt:i4>
      </vt:variant>
      <vt:variant>
        <vt:i4>194</vt:i4>
      </vt:variant>
      <vt:variant>
        <vt:i4>0</vt:i4>
      </vt:variant>
      <vt:variant>
        <vt:i4>5</vt:i4>
      </vt:variant>
      <vt:variant>
        <vt:lpwstr/>
      </vt:variant>
      <vt:variant>
        <vt:lpwstr>_Toc383611556</vt:lpwstr>
      </vt:variant>
      <vt:variant>
        <vt:i4>1769524</vt:i4>
      </vt:variant>
      <vt:variant>
        <vt:i4>188</vt:i4>
      </vt:variant>
      <vt:variant>
        <vt:i4>0</vt:i4>
      </vt:variant>
      <vt:variant>
        <vt:i4>5</vt:i4>
      </vt:variant>
      <vt:variant>
        <vt:lpwstr/>
      </vt:variant>
      <vt:variant>
        <vt:lpwstr>_Toc383611534</vt:lpwstr>
      </vt:variant>
      <vt:variant>
        <vt:i4>1769524</vt:i4>
      </vt:variant>
      <vt:variant>
        <vt:i4>182</vt:i4>
      </vt:variant>
      <vt:variant>
        <vt:i4>0</vt:i4>
      </vt:variant>
      <vt:variant>
        <vt:i4>5</vt:i4>
      </vt:variant>
      <vt:variant>
        <vt:lpwstr/>
      </vt:variant>
      <vt:variant>
        <vt:lpwstr>_Toc383611533</vt:lpwstr>
      </vt:variant>
      <vt:variant>
        <vt:i4>1769524</vt:i4>
      </vt:variant>
      <vt:variant>
        <vt:i4>176</vt:i4>
      </vt:variant>
      <vt:variant>
        <vt:i4>0</vt:i4>
      </vt:variant>
      <vt:variant>
        <vt:i4>5</vt:i4>
      </vt:variant>
      <vt:variant>
        <vt:lpwstr/>
      </vt:variant>
      <vt:variant>
        <vt:lpwstr>_Toc383611532</vt:lpwstr>
      </vt:variant>
      <vt:variant>
        <vt:i4>1703988</vt:i4>
      </vt:variant>
      <vt:variant>
        <vt:i4>170</vt:i4>
      </vt:variant>
      <vt:variant>
        <vt:i4>0</vt:i4>
      </vt:variant>
      <vt:variant>
        <vt:i4>5</vt:i4>
      </vt:variant>
      <vt:variant>
        <vt:lpwstr/>
      </vt:variant>
      <vt:variant>
        <vt:lpwstr>_Toc383611529</vt:lpwstr>
      </vt:variant>
      <vt:variant>
        <vt:i4>1703988</vt:i4>
      </vt:variant>
      <vt:variant>
        <vt:i4>164</vt:i4>
      </vt:variant>
      <vt:variant>
        <vt:i4>0</vt:i4>
      </vt:variant>
      <vt:variant>
        <vt:i4>5</vt:i4>
      </vt:variant>
      <vt:variant>
        <vt:lpwstr/>
      </vt:variant>
      <vt:variant>
        <vt:lpwstr>_Toc383611528</vt:lpwstr>
      </vt:variant>
      <vt:variant>
        <vt:i4>1703988</vt:i4>
      </vt:variant>
      <vt:variant>
        <vt:i4>158</vt:i4>
      </vt:variant>
      <vt:variant>
        <vt:i4>0</vt:i4>
      </vt:variant>
      <vt:variant>
        <vt:i4>5</vt:i4>
      </vt:variant>
      <vt:variant>
        <vt:lpwstr/>
      </vt:variant>
      <vt:variant>
        <vt:lpwstr>_Toc383611527</vt:lpwstr>
      </vt:variant>
      <vt:variant>
        <vt:i4>1703988</vt:i4>
      </vt:variant>
      <vt:variant>
        <vt:i4>152</vt:i4>
      </vt:variant>
      <vt:variant>
        <vt:i4>0</vt:i4>
      </vt:variant>
      <vt:variant>
        <vt:i4>5</vt:i4>
      </vt:variant>
      <vt:variant>
        <vt:lpwstr/>
      </vt:variant>
      <vt:variant>
        <vt:lpwstr>_Toc383611526</vt:lpwstr>
      </vt:variant>
      <vt:variant>
        <vt:i4>1703988</vt:i4>
      </vt:variant>
      <vt:variant>
        <vt:i4>146</vt:i4>
      </vt:variant>
      <vt:variant>
        <vt:i4>0</vt:i4>
      </vt:variant>
      <vt:variant>
        <vt:i4>5</vt:i4>
      </vt:variant>
      <vt:variant>
        <vt:lpwstr/>
      </vt:variant>
      <vt:variant>
        <vt:lpwstr>_Toc383611525</vt:lpwstr>
      </vt:variant>
      <vt:variant>
        <vt:i4>1703988</vt:i4>
      </vt:variant>
      <vt:variant>
        <vt:i4>140</vt:i4>
      </vt:variant>
      <vt:variant>
        <vt:i4>0</vt:i4>
      </vt:variant>
      <vt:variant>
        <vt:i4>5</vt:i4>
      </vt:variant>
      <vt:variant>
        <vt:lpwstr/>
      </vt:variant>
      <vt:variant>
        <vt:lpwstr>_Toc383611524</vt:lpwstr>
      </vt:variant>
      <vt:variant>
        <vt:i4>1703988</vt:i4>
      </vt:variant>
      <vt:variant>
        <vt:i4>134</vt:i4>
      </vt:variant>
      <vt:variant>
        <vt:i4>0</vt:i4>
      </vt:variant>
      <vt:variant>
        <vt:i4>5</vt:i4>
      </vt:variant>
      <vt:variant>
        <vt:lpwstr/>
      </vt:variant>
      <vt:variant>
        <vt:lpwstr>_Toc383611523</vt:lpwstr>
      </vt:variant>
      <vt:variant>
        <vt:i4>1703988</vt:i4>
      </vt:variant>
      <vt:variant>
        <vt:i4>128</vt:i4>
      </vt:variant>
      <vt:variant>
        <vt:i4>0</vt:i4>
      </vt:variant>
      <vt:variant>
        <vt:i4>5</vt:i4>
      </vt:variant>
      <vt:variant>
        <vt:lpwstr/>
      </vt:variant>
      <vt:variant>
        <vt:lpwstr>_Toc383611522</vt:lpwstr>
      </vt:variant>
      <vt:variant>
        <vt:i4>1703988</vt:i4>
      </vt:variant>
      <vt:variant>
        <vt:i4>122</vt:i4>
      </vt:variant>
      <vt:variant>
        <vt:i4>0</vt:i4>
      </vt:variant>
      <vt:variant>
        <vt:i4>5</vt:i4>
      </vt:variant>
      <vt:variant>
        <vt:lpwstr/>
      </vt:variant>
      <vt:variant>
        <vt:lpwstr>_Toc383611521</vt:lpwstr>
      </vt:variant>
      <vt:variant>
        <vt:i4>1703988</vt:i4>
      </vt:variant>
      <vt:variant>
        <vt:i4>116</vt:i4>
      </vt:variant>
      <vt:variant>
        <vt:i4>0</vt:i4>
      </vt:variant>
      <vt:variant>
        <vt:i4>5</vt:i4>
      </vt:variant>
      <vt:variant>
        <vt:lpwstr/>
      </vt:variant>
      <vt:variant>
        <vt:lpwstr>_Toc383611520</vt:lpwstr>
      </vt:variant>
      <vt:variant>
        <vt:i4>1638452</vt:i4>
      </vt:variant>
      <vt:variant>
        <vt:i4>110</vt:i4>
      </vt:variant>
      <vt:variant>
        <vt:i4>0</vt:i4>
      </vt:variant>
      <vt:variant>
        <vt:i4>5</vt:i4>
      </vt:variant>
      <vt:variant>
        <vt:lpwstr/>
      </vt:variant>
      <vt:variant>
        <vt:lpwstr>_Toc383611519</vt:lpwstr>
      </vt:variant>
      <vt:variant>
        <vt:i4>1638452</vt:i4>
      </vt:variant>
      <vt:variant>
        <vt:i4>104</vt:i4>
      </vt:variant>
      <vt:variant>
        <vt:i4>0</vt:i4>
      </vt:variant>
      <vt:variant>
        <vt:i4>5</vt:i4>
      </vt:variant>
      <vt:variant>
        <vt:lpwstr/>
      </vt:variant>
      <vt:variant>
        <vt:lpwstr>_Toc383611518</vt:lpwstr>
      </vt:variant>
      <vt:variant>
        <vt:i4>1638452</vt:i4>
      </vt:variant>
      <vt:variant>
        <vt:i4>98</vt:i4>
      </vt:variant>
      <vt:variant>
        <vt:i4>0</vt:i4>
      </vt:variant>
      <vt:variant>
        <vt:i4>5</vt:i4>
      </vt:variant>
      <vt:variant>
        <vt:lpwstr/>
      </vt:variant>
      <vt:variant>
        <vt:lpwstr>_Toc383611517</vt:lpwstr>
      </vt:variant>
      <vt:variant>
        <vt:i4>1638452</vt:i4>
      </vt:variant>
      <vt:variant>
        <vt:i4>92</vt:i4>
      </vt:variant>
      <vt:variant>
        <vt:i4>0</vt:i4>
      </vt:variant>
      <vt:variant>
        <vt:i4>5</vt:i4>
      </vt:variant>
      <vt:variant>
        <vt:lpwstr/>
      </vt:variant>
      <vt:variant>
        <vt:lpwstr>_Toc383611516</vt:lpwstr>
      </vt:variant>
      <vt:variant>
        <vt:i4>1638452</vt:i4>
      </vt:variant>
      <vt:variant>
        <vt:i4>86</vt:i4>
      </vt:variant>
      <vt:variant>
        <vt:i4>0</vt:i4>
      </vt:variant>
      <vt:variant>
        <vt:i4>5</vt:i4>
      </vt:variant>
      <vt:variant>
        <vt:lpwstr/>
      </vt:variant>
      <vt:variant>
        <vt:lpwstr>_Toc383611515</vt:lpwstr>
      </vt:variant>
      <vt:variant>
        <vt:i4>1638452</vt:i4>
      </vt:variant>
      <vt:variant>
        <vt:i4>80</vt:i4>
      </vt:variant>
      <vt:variant>
        <vt:i4>0</vt:i4>
      </vt:variant>
      <vt:variant>
        <vt:i4>5</vt:i4>
      </vt:variant>
      <vt:variant>
        <vt:lpwstr/>
      </vt:variant>
      <vt:variant>
        <vt:lpwstr>_Toc383611514</vt:lpwstr>
      </vt:variant>
      <vt:variant>
        <vt:i4>1572916</vt:i4>
      </vt:variant>
      <vt:variant>
        <vt:i4>74</vt:i4>
      </vt:variant>
      <vt:variant>
        <vt:i4>0</vt:i4>
      </vt:variant>
      <vt:variant>
        <vt:i4>5</vt:i4>
      </vt:variant>
      <vt:variant>
        <vt:lpwstr/>
      </vt:variant>
      <vt:variant>
        <vt:lpwstr>_Toc383611502</vt:lpwstr>
      </vt:variant>
      <vt:variant>
        <vt:i4>1572916</vt:i4>
      </vt:variant>
      <vt:variant>
        <vt:i4>68</vt:i4>
      </vt:variant>
      <vt:variant>
        <vt:i4>0</vt:i4>
      </vt:variant>
      <vt:variant>
        <vt:i4>5</vt:i4>
      </vt:variant>
      <vt:variant>
        <vt:lpwstr/>
      </vt:variant>
      <vt:variant>
        <vt:lpwstr>_Toc383611501</vt:lpwstr>
      </vt:variant>
      <vt:variant>
        <vt:i4>1572916</vt:i4>
      </vt:variant>
      <vt:variant>
        <vt:i4>62</vt:i4>
      </vt:variant>
      <vt:variant>
        <vt:i4>0</vt:i4>
      </vt:variant>
      <vt:variant>
        <vt:i4>5</vt:i4>
      </vt:variant>
      <vt:variant>
        <vt:lpwstr/>
      </vt:variant>
      <vt:variant>
        <vt:lpwstr>_Toc383611500</vt:lpwstr>
      </vt:variant>
      <vt:variant>
        <vt:i4>1900597</vt:i4>
      </vt:variant>
      <vt:variant>
        <vt:i4>56</vt:i4>
      </vt:variant>
      <vt:variant>
        <vt:i4>0</vt:i4>
      </vt:variant>
      <vt:variant>
        <vt:i4>5</vt:i4>
      </vt:variant>
      <vt:variant>
        <vt:lpwstr/>
      </vt:variant>
      <vt:variant>
        <vt:lpwstr>_Toc383611453</vt:lpwstr>
      </vt:variant>
      <vt:variant>
        <vt:i4>1900597</vt:i4>
      </vt:variant>
      <vt:variant>
        <vt:i4>50</vt:i4>
      </vt:variant>
      <vt:variant>
        <vt:i4>0</vt:i4>
      </vt:variant>
      <vt:variant>
        <vt:i4>5</vt:i4>
      </vt:variant>
      <vt:variant>
        <vt:lpwstr/>
      </vt:variant>
      <vt:variant>
        <vt:lpwstr>_Toc383611452</vt:lpwstr>
      </vt:variant>
      <vt:variant>
        <vt:i4>1900597</vt:i4>
      </vt:variant>
      <vt:variant>
        <vt:i4>44</vt:i4>
      </vt:variant>
      <vt:variant>
        <vt:i4>0</vt:i4>
      </vt:variant>
      <vt:variant>
        <vt:i4>5</vt:i4>
      </vt:variant>
      <vt:variant>
        <vt:lpwstr/>
      </vt:variant>
      <vt:variant>
        <vt:lpwstr>_Toc383611451</vt:lpwstr>
      </vt:variant>
      <vt:variant>
        <vt:i4>1900597</vt:i4>
      </vt:variant>
      <vt:variant>
        <vt:i4>38</vt:i4>
      </vt:variant>
      <vt:variant>
        <vt:i4>0</vt:i4>
      </vt:variant>
      <vt:variant>
        <vt:i4>5</vt:i4>
      </vt:variant>
      <vt:variant>
        <vt:lpwstr/>
      </vt:variant>
      <vt:variant>
        <vt:lpwstr>_Toc383611450</vt:lpwstr>
      </vt:variant>
      <vt:variant>
        <vt:i4>1835061</vt:i4>
      </vt:variant>
      <vt:variant>
        <vt:i4>32</vt:i4>
      </vt:variant>
      <vt:variant>
        <vt:i4>0</vt:i4>
      </vt:variant>
      <vt:variant>
        <vt:i4>5</vt:i4>
      </vt:variant>
      <vt:variant>
        <vt:lpwstr/>
      </vt:variant>
      <vt:variant>
        <vt:lpwstr>_Toc383611449</vt:lpwstr>
      </vt:variant>
      <vt:variant>
        <vt:i4>1835061</vt:i4>
      </vt:variant>
      <vt:variant>
        <vt:i4>26</vt:i4>
      </vt:variant>
      <vt:variant>
        <vt:i4>0</vt:i4>
      </vt:variant>
      <vt:variant>
        <vt:i4>5</vt:i4>
      </vt:variant>
      <vt:variant>
        <vt:lpwstr/>
      </vt:variant>
      <vt:variant>
        <vt:lpwstr>_Toc383611448</vt:lpwstr>
      </vt:variant>
      <vt:variant>
        <vt:i4>1835061</vt:i4>
      </vt:variant>
      <vt:variant>
        <vt:i4>20</vt:i4>
      </vt:variant>
      <vt:variant>
        <vt:i4>0</vt:i4>
      </vt:variant>
      <vt:variant>
        <vt:i4>5</vt:i4>
      </vt:variant>
      <vt:variant>
        <vt:lpwstr/>
      </vt:variant>
      <vt:variant>
        <vt:lpwstr>_Toc383611447</vt:lpwstr>
      </vt:variant>
      <vt:variant>
        <vt:i4>1835061</vt:i4>
      </vt:variant>
      <vt:variant>
        <vt:i4>14</vt:i4>
      </vt:variant>
      <vt:variant>
        <vt:i4>0</vt:i4>
      </vt:variant>
      <vt:variant>
        <vt:i4>5</vt:i4>
      </vt:variant>
      <vt:variant>
        <vt:lpwstr/>
      </vt:variant>
      <vt:variant>
        <vt:lpwstr>_Toc383611446</vt:lpwstr>
      </vt:variant>
      <vt:variant>
        <vt:i4>1835061</vt:i4>
      </vt:variant>
      <vt:variant>
        <vt:i4>8</vt:i4>
      </vt:variant>
      <vt:variant>
        <vt:i4>0</vt:i4>
      </vt:variant>
      <vt:variant>
        <vt:i4>5</vt:i4>
      </vt:variant>
      <vt:variant>
        <vt:lpwstr/>
      </vt:variant>
      <vt:variant>
        <vt:lpwstr>_Toc383611445</vt:lpwstr>
      </vt:variant>
      <vt:variant>
        <vt:i4>1835061</vt:i4>
      </vt:variant>
      <vt:variant>
        <vt:i4>2</vt:i4>
      </vt:variant>
      <vt:variant>
        <vt:i4>0</vt:i4>
      </vt:variant>
      <vt:variant>
        <vt:i4>5</vt:i4>
      </vt:variant>
      <vt:variant>
        <vt:lpwstr/>
      </vt:variant>
      <vt:variant>
        <vt:lpwstr>_Toc383611444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MDD Design Template V1.0</dc:title>
  <dc:creator>Owen Tosh</dc:creator>
  <dc:description>version 1.0 dated 24-Dec-2013</dc:description>
  <cp:lastModifiedBy>Creager, Kathleen</cp:lastModifiedBy>
  <cp:revision>34</cp:revision>
  <cp:lastPrinted>2014-03-28T18:45:00Z</cp:lastPrinted>
  <dcterms:created xsi:type="dcterms:W3CDTF">2014-03-28T14:58:00Z</dcterms:created>
  <dcterms:modified xsi:type="dcterms:W3CDTF">2015-01-31T19:40:00Z</dcterms:modified>
</cp:coreProperties>
</file>