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FA765D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State Output Control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Thundathil, Jayakrishnan" w:date="2015-08-05T10:38:00Z">
        <w:r w:rsidR="00647312">
          <w:rPr>
            <w:rFonts w:cs="Calibri"/>
            <w:b/>
            <w:sz w:val="24"/>
          </w:rPr>
          <w:t>3</w:t>
        </w:r>
      </w:ins>
      <w:del w:id="1" w:author="Thundathil, Jayakrishnan" w:date="2015-08-05T10:38:00Z">
        <w:r w:rsidR="0001048B" w:rsidDel="00647312">
          <w:rPr>
            <w:rFonts w:cs="Calibri"/>
            <w:b/>
            <w:sz w:val="24"/>
          </w:rPr>
          <w:delText>2</w:delText>
        </w:r>
      </w:del>
      <w:r w:rsidR="00831038">
        <w:rPr>
          <w:rFonts w:cs="Calibri"/>
          <w:b/>
          <w:sz w:val="24"/>
        </w:rPr>
        <w:t>.</w:t>
      </w:r>
      <w:r w:rsidR="00BF1547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ins w:id="2" w:author="Thundathil, Jayakrishnan" w:date="2015-08-05T10:39:00Z">
        <w:r w:rsidR="00647312">
          <w:rPr>
            <w:rFonts w:cs="Calibri"/>
            <w:b/>
            <w:sz w:val="24"/>
          </w:rPr>
          <w:t>05</w:t>
        </w:r>
      </w:ins>
      <w:del w:id="3" w:author="Thundathil, Jayakrishnan" w:date="2015-08-05T10:39:00Z">
        <w:r w:rsidR="00123A55" w:rsidDel="00647312">
          <w:rPr>
            <w:rFonts w:cs="Calibri"/>
            <w:b/>
            <w:sz w:val="24"/>
          </w:rPr>
          <w:delText>10</w:delText>
        </w:r>
      </w:del>
      <w:r w:rsidR="00123A55">
        <w:rPr>
          <w:rFonts w:cs="Calibri"/>
          <w:b/>
          <w:sz w:val="24"/>
        </w:rPr>
        <w:t>-</w:t>
      </w:r>
      <w:ins w:id="4" w:author="Thundathil, Jayakrishnan" w:date="2015-08-05T10:38:00Z">
        <w:r w:rsidR="00647312">
          <w:rPr>
            <w:rFonts w:cs="Calibri"/>
            <w:b/>
            <w:sz w:val="24"/>
          </w:rPr>
          <w:t>AUG</w:t>
        </w:r>
      </w:ins>
      <w:del w:id="5" w:author="Thundathil, Jayakrishnan" w:date="2015-08-05T10:38:00Z">
        <w:r w:rsidR="00123A55" w:rsidDel="00647312">
          <w:rPr>
            <w:rFonts w:cs="Calibri"/>
            <w:b/>
            <w:sz w:val="24"/>
          </w:rPr>
          <w:delText>APR</w:delText>
        </w:r>
      </w:del>
      <w:r w:rsidR="00AF21A5">
        <w:rPr>
          <w:rFonts w:cs="Calibri"/>
          <w:b/>
          <w:sz w:val="24"/>
        </w:rPr>
        <w:t>-</w:t>
      </w:r>
      <w:r w:rsidR="00BF1547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01048B" w:rsidRDefault="0001048B" w:rsidP="0001048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01048B" w:rsidRPr="00AA38E8" w:rsidRDefault="0001048B" w:rsidP="0001048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01048B" w:rsidRDefault="00647312" w:rsidP="0001048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ins w:id="6" w:author="Thundathil, Jayakrishnan" w:date="2015-08-05T10:39:00Z">
        <w:r>
          <w:rPr>
            <w:rFonts w:cs="Calibri"/>
            <w:b/>
            <w:sz w:val="24"/>
          </w:rPr>
          <w:t>Jayakrishnan T</w:t>
        </w:r>
      </w:ins>
      <w:del w:id="7" w:author="Thundathil, Jayakrishnan" w:date="2015-08-05T10:39:00Z">
        <w:r w:rsidR="0001048B" w:rsidDel="00647312">
          <w:rPr>
            <w:rFonts w:cs="Calibri"/>
            <w:b/>
            <w:sz w:val="24"/>
          </w:rPr>
          <w:delText>Krishna Kanth Anne</w:delText>
        </w:r>
      </w:del>
      <w:r w:rsidR="0001048B">
        <w:rPr>
          <w:rFonts w:cs="Calibri"/>
          <w:b/>
          <w:sz w:val="24"/>
        </w:rPr>
        <w:t>,</w:t>
      </w:r>
    </w:p>
    <w:p w:rsidR="0001048B" w:rsidRPr="00AA38E8" w:rsidRDefault="0001048B" w:rsidP="0001048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01048B" w:rsidRPr="00AA38E8" w:rsidRDefault="0001048B" w:rsidP="0001048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MI, USA</w:t>
      </w:r>
    </w:p>
    <w:p w:rsidR="0001048B" w:rsidRPr="00AA38E8" w:rsidRDefault="0001048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 w:rsidP="00BF1547">
      <w:pPr>
        <w:tabs>
          <w:tab w:val="left" w:pos="4320"/>
          <w:tab w:val="left" w:pos="8640"/>
        </w:tabs>
        <w:spacing w:line="240" w:lineRule="atLeast"/>
        <w:rPr>
          <w:rFonts w:cs="Calibri"/>
          <w:b/>
        </w:rPr>
      </w:pPr>
      <w:r w:rsidRPr="00AA38E8">
        <w:rPr>
          <w:rFonts w:cs="Calibri"/>
          <w:b/>
          <w:sz w:val="23"/>
        </w:rPr>
        <w:br w:type="page"/>
      </w: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8" w:name="_Toc378476016"/>
            <w:bookmarkStart w:id="9" w:name="_Toc348792978"/>
            <w:bookmarkStart w:id="10" w:name="_Toc348793074"/>
            <w:bookmarkStart w:id="11" w:name="_Toc348793965"/>
            <w:bookmarkStart w:id="12" w:name="_Toc349459173"/>
            <w:bookmarkStart w:id="13" w:name="_Toc349621609"/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BF1547" w:rsidRDefault="00FA765D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30</w:t>
            </w:r>
            <w:r w:rsidR="00BF1547">
              <w:rPr>
                <w:rFonts w:ascii="Arial" w:hAnsi="Arial" w:cs="Arial"/>
                <w:sz w:val="16"/>
              </w:rPr>
              <w:t>-Jan-15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EA25FB" w:rsidTr="00F84225">
        <w:tc>
          <w:tcPr>
            <w:tcW w:w="662" w:type="dxa"/>
          </w:tcPr>
          <w:p w:rsidR="00EA25FB" w:rsidRDefault="00EA25FB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EA25FB" w:rsidRPr="00EA25FB" w:rsidRDefault="00EA25FB" w:rsidP="00EA25FB">
            <w:pPr>
              <w:spacing w:before="60"/>
              <w:rPr>
                <w:rFonts w:ascii="Arial" w:hAnsi="Arial" w:cs="Arial"/>
                <w:sz w:val="16"/>
              </w:rPr>
            </w:pPr>
            <w:r w:rsidRPr="00EA25FB">
              <w:rPr>
                <w:rFonts w:ascii="Arial" w:hAnsi="Arial" w:cs="Arial"/>
                <w:sz w:val="16"/>
              </w:rPr>
              <w:t>Updated SF-05 v004 based on FDD v4.0.0</w:t>
            </w:r>
          </w:p>
        </w:tc>
        <w:tc>
          <w:tcPr>
            <w:tcW w:w="1059" w:type="dxa"/>
          </w:tcPr>
          <w:p w:rsidR="00EA25FB" w:rsidRDefault="00123A55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10-Apr</w:t>
            </w:r>
            <w:r w:rsidR="00EA25FB">
              <w:rPr>
                <w:rFonts w:ascii="Arial" w:hAnsi="Arial" w:cs="Arial"/>
                <w:sz w:val="16"/>
              </w:rPr>
              <w:t>-15</w:t>
            </w:r>
          </w:p>
        </w:tc>
        <w:tc>
          <w:tcPr>
            <w:tcW w:w="741" w:type="dxa"/>
          </w:tcPr>
          <w:p w:rsidR="00EA25FB" w:rsidRDefault="00EA25FB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KK</w:t>
            </w:r>
          </w:p>
        </w:tc>
      </w:tr>
      <w:tr w:rsidR="00962F0D" w:rsidTr="00F84225">
        <w:trPr>
          <w:ins w:id="14" w:author="Thundathil, Jayakrishnan" w:date="2015-08-05T10:38:00Z"/>
        </w:trPr>
        <w:tc>
          <w:tcPr>
            <w:tcW w:w="662" w:type="dxa"/>
          </w:tcPr>
          <w:p w:rsidR="00962F0D" w:rsidRDefault="00962F0D" w:rsidP="00F84225">
            <w:pPr>
              <w:spacing w:before="60"/>
              <w:rPr>
                <w:ins w:id="15" w:author="Thundathil, Jayakrishnan" w:date="2015-08-05T10:38:00Z"/>
                <w:rFonts w:ascii="Arial" w:hAnsi="Arial" w:cs="Arial"/>
                <w:sz w:val="16"/>
              </w:rPr>
            </w:pPr>
            <w:ins w:id="16" w:author="Thundathil, Jayakrishnan" w:date="2015-08-05T10:38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962F0D" w:rsidRPr="00EA25FB" w:rsidRDefault="00962F0D" w:rsidP="00EA25FB">
            <w:pPr>
              <w:spacing w:before="60"/>
              <w:rPr>
                <w:ins w:id="17" w:author="Thundathil, Jayakrishnan" w:date="2015-08-05T10:38:00Z"/>
                <w:rFonts w:ascii="Arial" w:hAnsi="Arial" w:cs="Arial"/>
                <w:sz w:val="16"/>
              </w:rPr>
            </w:pPr>
            <w:ins w:id="18" w:author="Thundathil, Jayakrishnan" w:date="2015-08-05T10:38:00Z">
              <w:r>
                <w:rPr>
                  <w:rFonts w:ascii="Arial" w:hAnsi="Arial" w:cs="Arial"/>
                  <w:sz w:val="16"/>
                </w:rPr>
                <w:t>Updated to FDD SF005A_4.1.0</w:t>
              </w:r>
            </w:ins>
          </w:p>
        </w:tc>
        <w:tc>
          <w:tcPr>
            <w:tcW w:w="1059" w:type="dxa"/>
          </w:tcPr>
          <w:p w:rsidR="00962F0D" w:rsidRDefault="00962F0D" w:rsidP="00F84225">
            <w:pPr>
              <w:spacing w:before="60"/>
              <w:rPr>
                <w:ins w:id="19" w:author="Thundathil, Jayakrishnan" w:date="2015-08-05T10:38:00Z"/>
                <w:rFonts w:ascii="Arial" w:hAnsi="Arial" w:cs="Arial"/>
                <w:sz w:val="16"/>
              </w:rPr>
            </w:pPr>
            <w:ins w:id="20" w:author="Thundathil, Jayakrishnan" w:date="2015-08-05T10:38:00Z">
              <w:r>
                <w:rPr>
                  <w:rFonts w:ascii="Arial" w:hAnsi="Arial" w:cs="Arial"/>
                  <w:sz w:val="16"/>
                </w:rPr>
                <w:t>05-Aug-15</w:t>
              </w:r>
            </w:ins>
          </w:p>
        </w:tc>
        <w:tc>
          <w:tcPr>
            <w:tcW w:w="741" w:type="dxa"/>
          </w:tcPr>
          <w:p w:rsidR="00962F0D" w:rsidRDefault="00962F0D" w:rsidP="00F84225">
            <w:pPr>
              <w:spacing w:before="60"/>
              <w:rPr>
                <w:ins w:id="21" w:author="Thundathil, Jayakrishnan" w:date="2015-08-05T10:38:00Z"/>
                <w:rFonts w:ascii="Arial" w:hAnsi="Arial" w:cs="Arial"/>
                <w:sz w:val="16"/>
              </w:rPr>
            </w:pPr>
            <w:ins w:id="22" w:author="Thundathil, Jayakrishnan" w:date="2015-08-05T10:38:00Z">
              <w:r>
                <w:rPr>
                  <w:rFonts w:ascii="Arial" w:hAnsi="Arial" w:cs="Arial"/>
                  <w:sz w:val="16"/>
                </w:rPr>
                <w:t>JK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8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AE21C8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3" w:name="_Toc367436496"/>
      <w:bookmarkStart w:id="24" w:name="_Toc389222316"/>
      <w:r w:rsidRPr="00AA38E8">
        <w:rPr>
          <w:rFonts w:ascii="Calibri" w:hAnsi="Calibri" w:cs="Calibri"/>
        </w:rPr>
        <w:lastRenderedPageBreak/>
        <w:t>A</w:t>
      </w:r>
      <w:bookmarkEnd w:id="23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4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5" w:name="_Toc389222317"/>
      <w:r w:rsidRPr="00AA38E8">
        <w:rPr>
          <w:rFonts w:ascii="Calibri" w:hAnsi="Calibri" w:cs="Calibri"/>
        </w:rPr>
        <w:lastRenderedPageBreak/>
        <w:t>References</w:t>
      </w:r>
      <w:bookmarkEnd w:id="25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4036" w:rsidP="0056403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FA765D" w:rsidP="00FA765D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SF05</w:t>
            </w:r>
            <w:r w:rsidR="00123A55">
              <w:rPr>
                <w:rFonts w:cs="Calibri"/>
                <w:szCs w:val="19"/>
              </w:rPr>
              <w:t>A</w:t>
            </w:r>
            <w:r>
              <w:rPr>
                <w:rFonts w:cs="Calibri"/>
                <w:szCs w:val="19"/>
              </w:rPr>
              <w:t xml:space="preserve"> State Output Control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123A55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4.</w:t>
            </w:r>
            <w:ins w:id="26" w:author="Thundathil, Jayakrishnan" w:date="2015-08-05T10:39:00Z">
              <w:r w:rsidR="00E25048">
                <w:rPr>
                  <w:rFonts w:cs="Calibri"/>
                  <w:lang w:bidi="ar-SA"/>
                </w:rPr>
                <w:t>1.0</w:t>
              </w:r>
            </w:ins>
            <w:bookmarkStart w:id="27" w:name="_GoBack"/>
            <w:bookmarkEnd w:id="27"/>
            <w:del w:id="28" w:author="Thundathil, Jayakrishnan" w:date="2015-08-05T10:39:00Z">
              <w:r w:rsidDel="00E25048">
                <w:rPr>
                  <w:rFonts w:cs="Calibri"/>
                  <w:lang w:bidi="ar-SA"/>
                </w:rPr>
                <w:delText>0.0</w:delText>
              </w:r>
            </w:del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9" w:name="_Toc357692818"/>
      <w:bookmarkStart w:id="30" w:name="_Toc389222318"/>
      <w:bookmarkEnd w:id="9"/>
      <w:bookmarkEnd w:id="10"/>
      <w:bookmarkEnd w:id="11"/>
      <w:bookmarkEnd w:id="12"/>
      <w:bookmarkEnd w:id="13"/>
      <w:r w:rsidRPr="004057AC">
        <w:rPr>
          <w:rFonts w:ascii="Calibri" w:hAnsi="Calibri" w:cs="Calibri"/>
        </w:rPr>
        <w:lastRenderedPageBreak/>
        <w:t>Dependencies</w:t>
      </w:r>
      <w:bookmarkEnd w:id="29"/>
      <w:bookmarkEnd w:id="3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357692819"/>
      <w:bookmarkStart w:id="32" w:name="_Toc389222319"/>
      <w:r w:rsidRPr="00877199">
        <w:rPr>
          <w:rFonts w:ascii="Calibri" w:hAnsi="Calibri" w:cs="Calibri"/>
        </w:rPr>
        <w:t>SWCs</w:t>
      </w:r>
      <w:bookmarkEnd w:id="31"/>
      <w:bookmarkEnd w:id="3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  <w:r w:rsidRPr="00877199">
              <w:rPr>
                <w:rFonts w:cs="Calibri"/>
              </w:rPr>
              <w:t>&lt;Addition of global data, function</w:t>
            </w:r>
            <w:r w:rsidR="00E67396" w:rsidRPr="00877199">
              <w:rPr>
                <w:rFonts w:cs="Calibri"/>
              </w:rPr>
              <w:t>&gt;</w:t>
            </w:r>
            <w:r w:rsidRPr="00877199">
              <w:rPr>
                <w:rFonts w:cs="Calibri"/>
              </w:rPr>
              <w:t xml:space="preserve">*.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357692820"/>
      <w:bookmarkStart w:id="34" w:name="_Toc389222320"/>
      <w:r w:rsidRPr="00877199">
        <w:rPr>
          <w:rFonts w:ascii="Calibri" w:hAnsi="Calibri" w:cs="Calibri"/>
        </w:rPr>
        <w:t>Global Functions(Non RTE) to be provided to Integration Project</w:t>
      </w:r>
      <w:bookmarkEnd w:id="33"/>
      <w:bookmarkEnd w:id="34"/>
    </w:p>
    <w:p w:rsidR="004057AC" w:rsidRPr="00877199" w:rsidRDefault="00BF1547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5" w:name="_Toc357692821"/>
      <w:bookmarkStart w:id="36" w:name="_Toc389222321"/>
      <w:r>
        <w:lastRenderedPageBreak/>
        <w:t>Configuration</w:t>
      </w:r>
      <w:bookmarkEnd w:id="35"/>
      <w:r w:rsidR="009A2ED4">
        <w:t xml:space="preserve"> REQUIREMeNTS</w:t>
      </w:r>
      <w:bookmarkEnd w:id="3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57692822"/>
      <w:bookmarkStart w:id="38" w:name="_Toc389222322"/>
      <w:r w:rsidRPr="00877199">
        <w:rPr>
          <w:rFonts w:ascii="Calibri" w:hAnsi="Calibri" w:cs="Calibri"/>
        </w:rPr>
        <w:t>Build Time Config</w:t>
      </w:r>
      <w:bookmarkEnd w:id="37"/>
      <w:bookmarkEnd w:id="3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357692823"/>
      <w:bookmarkStart w:id="40" w:name="_Toc389222323"/>
      <w:bookmarkStart w:id="41" w:name="OLE_LINK10"/>
      <w:bookmarkStart w:id="4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9"/>
      <w:bookmarkEnd w:id="40"/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3" w:name="_Toc357692824"/>
      <w:bookmarkStart w:id="44" w:name="_Toc389222324"/>
      <w:bookmarkStart w:id="45" w:name="OLE_LINK12"/>
      <w:bookmarkStart w:id="46" w:name="OLE_LINK13"/>
      <w:bookmarkStart w:id="47" w:name="_Toc357692825"/>
      <w:bookmarkEnd w:id="41"/>
      <w:bookmarkEnd w:id="42"/>
      <w:r w:rsidRPr="00877199">
        <w:rPr>
          <w:rFonts w:ascii="Calibri" w:hAnsi="Calibri" w:cs="Calibri"/>
        </w:rPr>
        <w:t>Da Vinci Parameter Configuration Changes</w:t>
      </w:r>
      <w:bookmarkEnd w:id="43"/>
      <w:bookmarkEnd w:id="4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BF1547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206C65" w:rsidRDefault="004C73B7" w:rsidP="00FA765D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1C67A3" w:rsidRDefault="00BF1547" w:rsidP="00F84225"/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Pr="00FA765D" w:rsidRDefault="00BF1547" w:rsidP="00F84225"/>
        </w:tc>
      </w:tr>
      <w:bookmarkEnd w:id="45"/>
      <w:bookmarkEnd w:id="4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89222325"/>
      <w:r w:rsidRPr="00877199">
        <w:rPr>
          <w:rFonts w:ascii="Calibri" w:hAnsi="Calibri" w:cs="Calibri"/>
        </w:rPr>
        <w:t>DaVinci Interrupt Configuration Changes</w:t>
      </w:r>
      <w:bookmarkEnd w:id="4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89222326"/>
      <w:r w:rsidRPr="00877199">
        <w:rPr>
          <w:rFonts w:ascii="Calibri" w:hAnsi="Calibri" w:cs="Calibri"/>
        </w:rPr>
        <w:t xml:space="preserve">Manual </w:t>
      </w:r>
      <w:bookmarkStart w:id="50" w:name="OLE_LINK22"/>
      <w:bookmarkStart w:id="51" w:name="OLE_LINK23"/>
      <w:bookmarkStart w:id="52" w:name="OLE_LINK24"/>
      <w:r w:rsidRPr="00877199">
        <w:rPr>
          <w:rFonts w:ascii="Calibri" w:hAnsi="Calibri" w:cs="Calibri"/>
        </w:rPr>
        <w:t>Configuration Changes</w:t>
      </w:r>
      <w:bookmarkEnd w:id="47"/>
      <w:bookmarkEnd w:id="49"/>
      <w:bookmarkEnd w:id="50"/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3" w:name="_Toc357692826"/>
      <w:bookmarkStart w:id="54" w:name="_Toc389222327"/>
      <w:r w:rsidRPr="004057AC">
        <w:rPr>
          <w:rFonts w:ascii="Calibri" w:hAnsi="Calibri" w:cs="Calibri"/>
        </w:rPr>
        <w:lastRenderedPageBreak/>
        <w:t>Integration</w:t>
      </w:r>
      <w:bookmarkEnd w:id="53"/>
      <w:r w:rsidR="00D4267E">
        <w:rPr>
          <w:rFonts w:ascii="Calibri" w:hAnsi="Calibri" w:cs="Calibri"/>
        </w:rPr>
        <w:t xml:space="preserve">  DATAFLOW REQUIREMENTS</w:t>
      </w:r>
      <w:bookmarkEnd w:id="5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" w:name="_Toc357692827"/>
      <w:bookmarkStart w:id="56" w:name="_Toc389222328"/>
      <w:bookmarkStart w:id="57" w:name="OLE_LINK83"/>
      <w:bookmarkStart w:id="58" w:name="OLE_LINK84"/>
      <w:r w:rsidRPr="00877199">
        <w:rPr>
          <w:rFonts w:ascii="Calibri" w:hAnsi="Calibri" w:cs="Calibri"/>
        </w:rPr>
        <w:t>Required Global Data Inputs</w:t>
      </w:r>
      <w:bookmarkEnd w:id="55"/>
      <w:bookmarkEnd w:id="56"/>
    </w:p>
    <w:p w:rsidR="00FA765D" w:rsidRDefault="00FA765D" w:rsidP="00BF1547">
      <w:bookmarkStart w:id="59" w:name="_Toc389222329"/>
      <w:r w:rsidRPr="00FA765D">
        <w:t>DiagRampRate_XpmS_f32</w:t>
      </w:r>
    </w:p>
    <w:p w:rsidR="00FA765D" w:rsidRDefault="00FA765D" w:rsidP="00BF1547">
      <w:r w:rsidRPr="00FA765D">
        <w:t>DiagRampValue_Uls_f32</w:t>
      </w:r>
    </w:p>
    <w:p w:rsidR="00FA765D" w:rsidRDefault="00FA765D" w:rsidP="00BF1547">
      <w:r w:rsidRPr="00FA765D">
        <w:t>DiagStsDiagRmpActive_Cnt_lgc</w:t>
      </w:r>
    </w:p>
    <w:p w:rsidR="00FA765D" w:rsidRDefault="00FA765D" w:rsidP="00BF1547">
      <w:r w:rsidRPr="00FA765D">
        <w:t>OperRampRate_XpmS_f32</w:t>
      </w:r>
    </w:p>
    <w:p w:rsidR="00FA765D" w:rsidRDefault="00FA765D" w:rsidP="00BF1547">
      <w:r w:rsidRPr="00FA765D">
        <w:t>OperRampValue_Uls_f32</w:t>
      </w:r>
    </w:p>
    <w:p w:rsidR="00FA765D" w:rsidRDefault="00FA765D" w:rsidP="00BF1547">
      <w:r w:rsidRPr="00FA765D">
        <w:t>RampSrlComSvcDft_Cnt_lgc</w:t>
      </w:r>
    </w:p>
    <w:p w:rsidR="004C73B7" w:rsidRPr="004C73B7" w:rsidRDefault="004C73B7" w:rsidP="00BF1547">
      <w:r w:rsidRPr="004C73B7">
        <w:t>LoaRateLimit_</w:t>
      </w:r>
      <w:r w:rsidR="00123A55">
        <w:t>UlspS</w:t>
      </w:r>
      <w:r w:rsidRPr="004C73B7">
        <w:t>_f32</w:t>
      </w:r>
    </w:p>
    <w:p w:rsidR="004C73B7" w:rsidRPr="004C73B7" w:rsidRDefault="004C73B7" w:rsidP="00BF1547">
      <w:r w:rsidRPr="004C73B7">
        <w:t>LoaScaleFctr_Uls_f32</w:t>
      </w:r>
    </w:p>
    <w:p w:rsidR="004C73B7" w:rsidRPr="004C73B7" w:rsidRDefault="004C73B7" w:rsidP="00BF1547">
      <w:r w:rsidRPr="004C73B7">
        <w:t>StrtStopRateLimit_</w:t>
      </w:r>
      <w:r w:rsidR="00123A55">
        <w:t>UlspS</w:t>
      </w:r>
      <w:r w:rsidRPr="004C73B7">
        <w:t>_f32</w:t>
      </w:r>
    </w:p>
    <w:p w:rsidR="004C73B7" w:rsidRDefault="004C73B7" w:rsidP="00BF1547">
      <w:r w:rsidRPr="004C73B7">
        <w:t>StrtStopScaleFctr_Uls_f32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Required Global Data Outputs</w:t>
      </w:r>
      <w:bookmarkEnd w:id="59"/>
    </w:p>
    <w:p w:rsidR="00FA765D" w:rsidRDefault="00FA765D" w:rsidP="00BF1547">
      <w:bookmarkStart w:id="60" w:name="_Toc357692829"/>
      <w:bookmarkStart w:id="61" w:name="_Toc389222330"/>
      <w:bookmarkEnd w:id="57"/>
      <w:bookmarkEnd w:id="58"/>
      <w:r w:rsidRPr="00FA765D">
        <w:t>OutputRampMult_Uls_f32</w:t>
      </w:r>
    </w:p>
    <w:p w:rsidR="004057AC" w:rsidRPr="00877199" w:rsidRDefault="004C73B7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4C73B7">
        <w:t>SysStReqDi_Cnt_lgc</w:t>
      </w:r>
      <w:r w:rsidR="004057AC" w:rsidRPr="00877199">
        <w:rPr>
          <w:rFonts w:ascii="Calibri" w:hAnsi="Calibri" w:cs="Calibri"/>
        </w:rPr>
        <w:t>Specific Include Path present</w:t>
      </w:r>
      <w:bookmarkEnd w:id="60"/>
      <w:bookmarkEnd w:id="61"/>
    </w:p>
    <w:p w:rsidR="004057AC" w:rsidRDefault="00BF1547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2" w:name="_Toc357692830"/>
      <w:bookmarkStart w:id="63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62"/>
      <w:bookmarkEnd w:id="6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647312" w:rsidP="00DE4B77">
            <w:pPr>
              <w:rPr>
                <w:b/>
                <w:bCs/>
              </w:rPr>
            </w:pPr>
            <w:ins w:id="64" w:author="Thundathil, Jayakrishnan" w:date="2015-08-05T10:39:00Z">
              <w:r>
                <w:rPr>
                  <w:b/>
                  <w:bCs/>
                </w:rPr>
                <w:t>None</w:t>
              </w:r>
            </w:ins>
            <w:del w:id="65" w:author="Thundathil, Jayakrishnan" w:date="2015-08-05T10:39:00Z">
              <w:r w:rsidR="00123A55" w:rsidDel="00647312">
                <w:rPr>
                  <w:b/>
                  <w:bCs/>
                </w:rPr>
                <w:delText>StOpCtrl_Init</w:delText>
              </w:r>
            </w:del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123A55" w:rsidP="00DE4B77">
            <w:del w:id="66" w:author="Thundathil, Jayakrishnan" w:date="2015-08-05T10:39:00Z">
              <w:r w:rsidDel="00647312">
                <w:delText>none</w:delText>
              </w:r>
            </w:del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123A55" w:rsidP="00DE4B77">
            <w:del w:id="67" w:author="Thundathil, Jayakrishnan" w:date="2015-08-05T10:39:00Z">
              <w:r w:rsidDel="00647312">
                <w:delText>RTE init</w:delText>
              </w:r>
            </w:del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F154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C11B77" w:rsidRDefault="00FA765D" w:rsidP="00FA765D">
            <w:pPr>
              <w:rPr>
                <w:b/>
              </w:rPr>
            </w:pPr>
            <w:r>
              <w:rPr>
                <w:b/>
              </w:rPr>
              <w:t>StOpCtrl</w:t>
            </w:r>
            <w:r w:rsidR="00BF1547" w:rsidRPr="00C11B77">
              <w:rPr>
                <w:b/>
              </w:rPr>
              <w:t>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Default="00BF1547" w:rsidP="00F84225">
            <w:r>
              <w:t xml:space="preserve"> </w:t>
            </w:r>
            <w:r w:rsidRPr="002A7A7E">
              <w:t>triggered on TimingEvent</w:t>
            </w:r>
          </w:p>
          <w:p w:rsidR="00BF1547" w:rsidRDefault="00BF1547" w:rsidP="00F84225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123A55" w:rsidP="00F84225">
            <w:r>
              <w:t xml:space="preserve">RTE </w:t>
            </w:r>
            <w:r w:rsidR="00BF1547">
              <w:t>2</w:t>
            </w:r>
            <w:r w:rsidR="00BF1547" w:rsidRPr="002A7A7E">
              <w:t>ms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8" w:name="_Toc357692831"/>
      <w:bookmarkStart w:id="69" w:name="_Toc389222332"/>
      <w:bookmarkStart w:id="70" w:name="OLE_LINK16"/>
      <w:bookmarkStart w:id="71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8"/>
      <w:bookmarkEnd w:id="6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2" w:name="_Toc357692832"/>
      <w:bookmarkStart w:id="73" w:name="_Toc389222333"/>
      <w:bookmarkEnd w:id="70"/>
      <w:bookmarkEnd w:id="71"/>
      <w:r w:rsidRPr="00877199">
        <w:rPr>
          <w:rFonts w:ascii="Calibri" w:hAnsi="Calibri" w:cs="Calibri"/>
        </w:rPr>
        <w:t>Mapping</w:t>
      </w:r>
      <w:bookmarkEnd w:id="72"/>
      <w:bookmarkEnd w:id="7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BF1547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2A7A7E" w:rsidRDefault="00FA765D" w:rsidP="00123A55">
            <w:pPr>
              <w:rPr>
                <w:b/>
              </w:rPr>
            </w:pPr>
            <w:r w:rsidRPr="00FA765D">
              <w:t>STOPCTRL_START_SEC_VAR_INIT_</w:t>
            </w:r>
            <w:r w:rsidR="004C73B7">
              <w:t>08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Default="00BF1547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DE4B77"/>
        </w:tc>
      </w:tr>
      <w:tr w:rsidR="00BF1547" w:rsidTr="00DE4B77">
        <w:tc>
          <w:tcPr>
            <w:tcW w:w="4000" w:type="dxa"/>
            <w:shd w:val="clear" w:color="auto" w:fill="auto"/>
          </w:tcPr>
          <w:p w:rsidR="00BF1547" w:rsidRDefault="00FA765D" w:rsidP="00123A55">
            <w:pPr>
              <w:rPr>
                <w:b/>
              </w:rPr>
            </w:pPr>
            <w:r w:rsidRPr="00FA765D">
              <w:t>STOPCTRL_START_SEC_VAR_</w:t>
            </w:r>
            <w:r w:rsidR="00123A55">
              <w:t>CLEARED</w:t>
            </w:r>
            <w:r w:rsidRPr="00FA765D">
              <w:t>_32</w:t>
            </w:r>
          </w:p>
        </w:tc>
        <w:tc>
          <w:tcPr>
            <w:tcW w:w="2351" w:type="dxa"/>
            <w:shd w:val="clear" w:color="auto" w:fill="auto"/>
          </w:tcPr>
          <w:p w:rsidR="00BF1547" w:rsidRDefault="00BF1547" w:rsidP="00DE4B77"/>
        </w:tc>
        <w:tc>
          <w:tcPr>
            <w:tcW w:w="2505" w:type="dxa"/>
            <w:shd w:val="clear" w:color="auto" w:fill="auto"/>
          </w:tcPr>
          <w:p w:rsidR="00BF1547" w:rsidRDefault="00BF1547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4" w:name="_Toc357692833"/>
      <w:bookmarkStart w:id="75" w:name="_Toc389222334"/>
      <w:r w:rsidRPr="00877199">
        <w:rPr>
          <w:rFonts w:ascii="Calibri" w:hAnsi="Calibri" w:cs="Calibri"/>
        </w:rPr>
        <w:t>Usage</w:t>
      </w:r>
      <w:bookmarkEnd w:id="74"/>
      <w:bookmarkEnd w:id="7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AE21C8">
        <w:fldChar w:fldCharType="begin"/>
      </w:r>
      <w:r w:rsidR="00AE21C8">
        <w:instrText xml:space="preserve"> SEQ Table \* ARABIC </w:instrText>
      </w:r>
      <w:r w:rsidR="00AE21C8">
        <w:fldChar w:fldCharType="separate"/>
      </w:r>
      <w:r>
        <w:rPr>
          <w:noProof/>
        </w:rPr>
        <w:t>1</w:t>
      </w:r>
      <w:r w:rsidR="00AE21C8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6" w:name="_Toc389222335"/>
      <w:bookmarkStart w:id="77" w:name="OLE_LINK20"/>
      <w:bookmarkStart w:id="78" w:name="OLE_LINK81"/>
      <w:bookmarkStart w:id="79" w:name="OLE_LINK82"/>
      <w:r w:rsidRPr="00877199">
        <w:rPr>
          <w:rFonts w:ascii="Calibri" w:hAnsi="Calibri" w:cs="Calibri"/>
        </w:rPr>
        <w:t xml:space="preserve">Non  RTE </w:t>
      </w:r>
      <w:bookmarkStart w:id="80" w:name="_Toc357692834"/>
      <w:r w:rsidRPr="00877199">
        <w:rPr>
          <w:rFonts w:ascii="Calibri" w:hAnsi="Calibri" w:cs="Calibri"/>
        </w:rPr>
        <w:t>NvM Blocks</w:t>
      </w:r>
      <w:bookmarkEnd w:id="76"/>
      <w:bookmarkEnd w:id="8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77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bookmarkEnd w:id="78"/>
    <w:bookmarkEnd w:id="79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1" w:name="_Toc389222336"/>
      <w:r w:rsidRPr="00877199">
        <w:rPr>
          <w:rFonts w:ascii="Calibri" w:hAnsi="Calibri" w:cs="Calibri"/>
        </w:rPr>
        <w:t>RTE NvM Blocks</w:t>
      </w:r>
      <w:bookmarkEnd w:id="8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2" w:name="_Toc357692835"/>
      <w:bookmarkStart w:id="83" w:name="_Toc389222337"/>
      <w:bookmarkStart w:id="84" w:name="OLE_LINK18"/>
      <w:bookmarkStart w:id="85" w:name="OLE_LINK19"/>
      <w:r w:rsidRPr="00BC0234">
        <w:rPr>
          <w:rFonts w:ascii="Calibri" w:hAnsi="Calibri" w:cs="Calibri"/>
        </w:rPr>
        <w:lastRenderedPageBreak/>
        <w:t>Compiler Settings</w:t>
      </w:r>
      <w:bookmarkEnd w:id="82"/>
      <w:bookmarkEnd w:id="83"/>
    </w:p>
    <w:bookmarkEnd w:id="84"/>
    <w:bookmarkEnd w:id="85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6" w:name="_Toc357692836"/>
      <w:bookmarkStart w:id="87" w:name="_Toc389222338"/>
      <w:r w:rsidRPr="00877199">
        <w:rPr>
          <w:rFonts w:ascii="Calibri" w:hAnsi="Calibri" w:cs="Calibri"/>
        </w:rPr>
        <w:t>Preprocessor MACRO</w:t>
      </w:r>
      <w:bookmarkEnd w:id="86"/>
      <w:bookmarkEnd w:id="87"/>
    </w:p>
    <w:p w:rsidR="004057AC" w:rsidRPr="00877199" w:rsidRDefault="00BF1547" w:rsidP="004057AC">
      <w:pPr>
        <w:rPr>
          <w:rFonts w:cs="Calibri"/>
        </w:rPr>
      </w:pPr>
      <w:bookmarkStart w:id="88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9" w:name="_Toc357692837"/>
      <w:bookmarkStart w:id="90" w:name="_Toc389222339"/>
      <w:bookmarkEnd w:id="88"/>
      <w:r w:rsidRPr="00877199">
        <w:rPr>
          <w:rFonts w:ascii="Calibri" w:hAnsi="Calibri" w:cs="Calibri"/>
        </w:rPr>
        <w:t>Optimization Settings</w:t>
      </w:r>
      <w:bookmarkEnd w:id="89"/>
      <w:bookmarkEnd w:id="90"/>
    </w:p>
    <w:p w:rsidR="00656B0A" w:rsidRDefault="00BF1547" w:rsidP="005A392A">
      <w:pPr>
        <w:rPr>
          <w:rFonts w:cs="Calibri"/>
        </w:rPr>
      </w:pPr>
      <w:bookmarkStart w:id="91" w:name="_Toc382295838"/>
      <w:bookmarkStart w:id="92" w:name="_Toc382297291"/>
      <w:bookmarkStart w:id="93" w:name="_Toc383611455"/>
      <w:bookmarkStart w:id="94" w:name="_Toc383698777"/>
      <w:bookmarkStart w:id="95" w:name="_Toc382295839"/>
      <w:bookmarkStart w:id="96" w:name="_Toc382297292"/>
      <w:bookmarkStart w:id="97" w:name="_Toc383611456"/>
      <w:bookmarkStart w:id="98" w:name="_Toc383698778"/>
      <w:bookmarkStart w:id="99" w:name="_Toc382295842"/>
      <w:bookmarkStart w:id="100" w:name="_Toc382297295"/>
      <w:bookmarkStart w:id="101" w:name="_Toc383611459"/>
      <w:bookmarkStart w:id="102" w:name="_Toc383698781"/>
      <w:bookmarkStart w:id="103" w:name="_Toc382295843"/>
      <w:bookmarkStart w:id="104" w:name="_Toc382297296"/>
      <w:bookmarkStart w:id="105" w:name="_Toc383611460"/>
      <w:bookmarkStart w:id="106" w:name="_Toc383698782"/>
      <w:bookmarkStart w:id="107" w:name="_Toc382295850"/>
      <w:bookmarkStart w:id="108" w:name="_Toc382297303"/>
      <w:bookmarkStart w:id="109" w:name="_Toc383611467"/>
      <w:bookmarkStart w:id="110" w:name="_Toc383698789"/>
      <w:bookmarkStart w:id="111" w:name="_Toc382295853"/>
      <w:bookmarkStart w:id="112" w:name="_Toc382297306"/>
      <w:bookmarkStart w:id="113" w:name="_Toc383611470"/>
      <w:bookmarkStart w:id="114" w:name="_Toc383698792"/>
      <w:bookmarkStart w:id="115" w:name="_Toc382295856"/>
      <w:bookmarkStart w:id="116" w:name="_Toc382297309"/>
      <w:bookmarkStart w:id="117" w:name="_Toc383611473"/>
      <w:bookmarkStart w:id="118" w:name="_Toc383698795"/>
      <w:bookmarkStart w:id="119" w:name="_Toc382295858"/>
      <w:bookmarkStart w:id="120" w:name="_Toc382297311"/>
      <w:bookmarkStart w:id="121" w:name="_Toc383611475"/>
      <w:bookmarkStart w:id="122" w:name="_Toc383698797"/>
      <w:bookmarkStart w:id="123" w:name="_Toc382295859"/>
      <w:bookmarkStart w:id="124" w:name="_Toc382297312"/>
      <w:bookmarkStart w:id="125" w:name="_Toc383611476"/>
      <w:bookmarkStart w:id="126" w:name="_Toc383698798"/>
      <w:bookmarkStart w:id="127" w:name="_Toc382295876"/>
      <w:bookmarkStart w:id="128" w:name="_Toc382297329"/>
      <w:bookmarkStart w:id="129" w:name="_Toc383611493"/>
      <w:bookmarkStart w:id="130" w:name="_Toc383698815"/>
      <w:bookmarkStart w:id="131" w:name="_Toc382297340"/>
      <w:bookmarkStart w:id="132" w:name="_Toc383611504"/>
      <w:bookmarkStart w:id="133" w:name="_Toc383698826"/>
      <w:bookmarkStart w:id="134" w:name="_Toc382297341"/>
      <w:bookmarkStart w:id="135" w:name="_Toc383611505"/>
      <w:bookmarkStart w:id="136" w:name="_Toc383698827"/>
      <w:bookmarkStart w:id="137" w:name="_Toc382297346"/>
      <w:bookmarkStart w:id="138" w:name="_Toc383611510"/>
      <w:bookmarkStart w:id="139" w:name="_Toc383698832"/>
      <w:bookmarkStart w:id="140" w:name="_Toc382297348"/>
      <w:bookmarkStart w:id="141" w:name="_Toc383611512"/>
      <w:bookmarkStart w:id="142" w:name="_Toc383698834"/>
      <w:bookmarkStart w:id="143" w:name="_Toc382297371"/>
      <w:bookmarkStart w:id="144" w:name="_Toc383611535"/>
      <w:bookmarkStart w:id="145" w:name="_Toc383698857"/>
      <w:bookmarkStart w:id="146" w:name="_Toc382297372"/>
      <w:bookmarkStart w:id="147" w:name="_Toc383611536"/>
      <w:bookmarkStart w:id="148" w:name="_Toc383698858"/>
      <w:bookmarkStart w:id="149" w:name="_Toc382297373"/>
      <w:bookmarkStart w:id="150" w:name="_Toc383611537"/>
      <w:bookmarkStart w:id="151" w:name="_Toc383698859"/>
      <w:bookmarkStart w:id="152" w:name="_Toc382297374"/>
      <w:bookmarkStart w:id="153" w:name="_Toc383611538"/>
      <w:bookmarkStart w:id="154" w:name="_Toc383698860"/>
      <w:bookmarkStart w:id="155" w:name="_Toc382297375"/>
      <w:bookmarkStart w:id="156" w:name="_Toc383611539"/>
      <w:bookmarkStart w:id="157" w:name="_Toc383698861"/>
      <w:bookmarkStart w:id="158" w:name="_Toc382297376"/>
      <w:bookmarkStart w:id="159" w:name="_Toc383611540"/>
      <w:bookmarkStart w:id="160" w:name="_Toc383698862"/>
      <w:bookmarkStart w:id="161" w:name="_Toc382297377"/>
      <w:bookmarkStart w:id="162" w:name="_Toc383611541"/>
      <w:bookmarkStart w:id="163" w:name="_Toc383698863"/>
      <w:bookmarkStart w:id="164" w:name="_Toc382297378"/>
      <w:bookmarkStart w:id="165" w:name="_Toc383611542"/>
      <w:bookmarkStart w:id="166" w:name="_Toc383698864"/>
      <w:bookmarkStart w:id="167" w:name="_Toc382297379"/>
      <w:bookmarkStart w:id="168" w:name="_Toc383611543"/>
      <w:bookmarkStart w:id="169" w:name="_Toc383698865"/>
      <w:bookmarkStart w:id="170" w:name="_Toc382297380"/>
      <w:bookmarkStart w:id="171" w:name="_Toc383611544"/>
      <w:bookmarkStart w:id="172" w:name="_Toc383698866"/>
      <w:bookmarkStart w:id="173" w:name="_Toc382297381"/>
      <w:bookmarkStart w:id="174" w:name="_Toc383611545"/>
      <w:bookmarkStart w:id="175" w:name="_Toc383698867"/>
      <w:bookmarkStart w:id="176" w:name="_Toc382297382"/>
      <w:bookmarkStart w:id="177" w:name="_Toc383611546"/>
      <w:bookmarkStart w:id="178" w:name="_Toc383698868"/>
      <w:bookmarkStart w:id="179" w:name="_Toc382297383"/>
      <w:bookmarkStart w:id="180" w:name="_Toc383611547"/>
      <w:bookmarkStart w:id="181" w:name="_Toc383698869"/>
      <w:bookmarkStart w:id="182" w:name="_Toc382295908"/>
      <w:bookmarkStart w:id="183" w:name="_Toc382297384"/>
      <w:bookmarkStart w:id="184" w:name="_Toc383611548"/>
      <w:bookmarkStart w:id="185" w:name="_Toc383698870"/>
      <w:bookmarkStart w:id="186" w:name="_Toc382295909"/>
      <w:bookmarkStart w:id="187" w:name="_Toc382297385"/>
      <w:bookmarkStart w:id="188" w:name="_Toc383611549"/>
      <w:bookmarkStart w:id="189" w:name="_Toc383698871"/>
      <w:bookmarkStart w:id="190" w:name="_Toc382295910"/>
      <w:bookmarkStart w:id="191" w:name="_Toc382297386"/>
      <w:bookmarkStart w:id="192" w:name="_Toc383611550"/>
      <w:bookmarkStart w:id="193" w:name="_Toc383698872"/>
      <w:bookmarkStart w:id="194" w:name="_Toc382295911"/>
      <w:bookmarkStart w:id="195" w:name="_Toc382297387"/>
      <w:bookmarkStart w:id="196" w:name="_Toc383611551"/>
      <w:bookmarkStart w:id="197" w:name="_Toc383698873"/>
      <w:bookmarkStart w:id="198" w:name="_Toc382295912"/>
      <w:bookmarkStart w:id="199" w:name="_Toc382297388"/>
      <w:bookmarkStart w:id="200" w:name="_Toc383611552"/>
      <w:bookmarkStart w:id="201" w:name="_Toc383698874"/>
      <w:bookmarkStart w:id="202" w:name="_Toc382295913"/>
      <w:bookmarkStart w:id="203" w:name="_Toc382297389"/>
      <w:bookmarkStart w:id="204" w:name="_Toc383611553"/>
      <w:bookmarkStart w:id="205" w:name="_Toc383698875"/>
      <w:bookmarkStart w:id="206" w:name="_Toc382295914"/>
      <w:bookmarkStart w:id="207" w:name="_Toc382297390"/>
      <w:bookmarkStart w:id="208" w:name="_Toc383611554"/>
      <w:bookmarkStart w:id="209" w:name="_Toc383698876"/>
      <w:bookmarkStart w:id="210" w:name="_Toc382295915"/>
      <w:bookmarkStart w:id="211" w:name="_Toc382297391"/>
      <w:bookmarkStart w:id="212" w:name="_Toc383611555"/>
      <w:bookmarkStart w:id="213" w:name="_Toc383698877"/>
      <w:bookmarkStart w:id="214" w:name="_Toc382297405"/>
      <w:bookmarkStart w:id="215" w:name="_Toc383611575"/>
      <w:bookmarkStart w:id="216" w:name="_Toc383698897"/>
      <w:bookmarkStart w:id="217" w:name="_Toc382295931"/>
      <w:bookmarkStart w:id="218" w:name="_Toc382297409"/>
      <w:bookmarkStart w:id="219" w:name="_Toc383611582"/>
      <w:bookmarkStart w:id="220" w:name="_Toc383698904"/>
      <w:bookmarkStart w:id="221" w:name="_Toc382295932"/>
      <w:bookmarkStart w:id="222" w:name="_Toc382297410"/>
      <w:bookmarkStart w:id="223" w:name="_Toc383611583"/>
      <w:bookmarkStart w:id="224" w:name="_Toc383698905"/>
      <w:bookmarkStart w:id="225" w:name="_Toc382295935"/>
      <w:bookmarkStart w:id="226" w:name="_Toc382297413"/>
      <w:bookmarkStart w:id="227" w:name="_Toc383611586"/>
      <w:bookmarkStart w:id="228" w:name="_Toc383698908"/>
      <w:bookmarkStart w:id="229" w:name="_Toc382295937"/>
      <w:bookmarkStart w:id="230" w:name="_Toc382297415"/>
      <w:bookmarkStart w:id="231" w:name="_Toc383611588"/>
      <w:bookmarkStart w:id="232" w:name="_Toc383698910"/>
      <w:bookmarkStart w:id="233" w:name="_Toc382295942"/>
      <w:bookmarkStart w:id="234" w:name="_Toc382297420"/>
      <w:bookmarkStart w:id="235" w:name="_Toc383611593"/>
      <w:bookmarkStart w:id="236" w:name="_Toc383698915"/>
      <w:bookmarkStart w:id="237" w:name="_Toc382295950"/>
      <w:bookmarkStart w:id="238" w:name="_Toc382297428"/>
      <w:bookmarkStart w:id="239" w:name="_Toc383611601"/>
      <w:bookmarkStart w:id="240" w:name="_Toc383698923"/>
      <w:bookmarkStart w:id="241" w:name="_Toc382295955"/>
      <w:bookmarkStart w:id="242" w:name="_Toc382297433"/>
      <w:bookmarkStart w:id="243" w:name="_Toc383611606"/>
      <w:bookmarkStart w:id="244" w:name="_Toc383698928"/>
      <w:bookmarkStart w:id="245" w:name="_Toc382295959"/>
      <w:bookmarkStart w:id="246" w:name="_Toc382297437"/>
      <w:bookmarkStart w:id="247" w:name="_Toc383611610"/>
      <w:bookmarkStart w:id="248" w:name="_Toc383698932"/>
      <w:bookmarkStart w:id="249" w:name="_Toc382295963"/>
      <w:bookmarkStart w:id="250" w:name="_Toc382297441"/>
      <w:bookmarkStart w:id="251" w:name="_Toc383611614"/>
      <w:bookmarkStart w:id="252" w:name="_Toc383698936"/>
      <w:bookmarkStart w:id="253" w:name="_Toc382295967"/>
      <w:bookmarkStart w:id="254" w:name="_Toc382297445"/>
      <w:bookmarkStart w:id="255" w:name="_Toc383611618"/>
      <w:bookmarkStart w:id="256" w:name="_Toc38369894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57" w:name="_Toc389222340"/>
      <w:r w:rsidRPr="00AA38E8">
        <w:rPr>
          <w:rFonts w:ascii="Calibri" w:hAnsi="Calibri" w:cs="Calibri"/>
        </w:rPr>
        <w:lastRenderedPageBreak/>
        <w:t>Appendix</w:t>
      </w:r>
      <w:bookmarkEnd w:id="257"/>
    </w:p>
    <w:p w:rsidR="00912AE0" w:rsidRPr="00EF1337" w:rsidRDefault="00942D04" w:rsidP="00912AE0">
      <w:pPr>
        <w:rPr>
          <w:rFonts w:cs="Calibri"/>
          <w:i/>
          <w:lang w:bidi="ar-SA"/>
        </w:rPr>
      </w:pPr>
      <w:r w:rsidRPr="00EF1337">
        <w:rPr>
          <w:rFonts w:cs="Calibri"/>
          <w:i/>
          <w:lang w:bidi="ar-SA"/>
        </w:rPr>
        <w:t>&lt;This section is for appendix&gt;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1C8" w:rsidRDefault="00AE21C8">
      <w:r>
        <w:separator/>
      </w:r>
    </w:p>
  </w:endnote>
  <w:endnote w:type="continuationSeparator" w:id="0">
    <w:p w:rsidR="00AE21C8" w:rsidRDefault="00AE2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233B52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33B52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233B52">
            <w:rPr>
              <w:sz w:val="16"/>
            </w:rPr>
            <w:t>30-Jan</w:t>
          </w:r>
          <w:r>
            <w:rPr>
              <w:sz w:val="16"/>
            </w:rPr>
            <w:t>-</w:t>
          </w:r>
          <w:r w:rsidR="00233B52">
            <w:rPr>
              <w:sz w:val="16"/>
            </w:rPr>
            <w:t>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25048">
            <w:rPr>
              <w:noProof/>
              <w:sz w:val="16"/>
              <w:szCs w:val="16"/>
            </w:rPr>
            <w:t>5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E25048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1C8" w:rsidRDefault="00AE21C8">
      <w:r>
        <w:separator/>
      </w:r>
    </w:p>
  </w:footnote>
  <w:footnote w:type="continuationSeparator" w:id="0">
    <w:p w:rsidR="00AE21C8" w:rsidRDefault="00AE2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BF1547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1048B"/>
    <w:rsid w:val="0002711E"/>
    <w:rsid w:val="00030567"/>
    <w:rsid w:val="00045875"/>
    <w:rsid w:val="000551E2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3A55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28DB"/>
    <w:rsid w:val="00213F47"/>
    <w:rsid w:val="0022551D"/>
    <w:rsid w:val="00233B52"/>
    <w:rsid w:val="00236557"/>
    <w:rsid w:val="00246432"/>
    <w:rsid w:val="0025182D"/>
    <w:rsid w:val="002540D9"/>
    <w:rsid w:val="0026400C"/>
    <w:rsid w:val="0027405F"/>
    <w:rsid w:val="002748BA"/>
    <w:rsid w:val="00290A72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0F5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C73B7"/>
    <w:rsid w:val="004F3152"/>
    <w:rsid w:val="004F3C64"/>
    <w:rsid w:val="00510DB3"/>
    <w:rsid w:val="00523070"/>
    <w:rsid w:val="00564036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47312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089C"/>
    <w:rsid w:val="006F3CF4"/>
    <w:rsid w:val="00700FDB"/>
    <w:rsid w:val="00707BA6"/>
    <w:rsid w:val="007129B5"/>
    <w:rsid w:val="0071423B"/>
    <w:rsid w:val="00722EA8"/>
    <w:rsid w:val="00727610"/>
    <w:rsid w:val="00753CCF"/>
    <w:rsid w:val="0075721A"/>
    <w:rsid w:val="00767585"/>
    <w:rsid w:val="007A2CEC"/>
    <w:rsid w:val="007B1EDB"/>
    <w:rsid w:val="007B2442"/>
    <w:rsid w:val="007B71B8"/>
    <w:rsid w:val="007C1BE2"/>
    <w:rsid w:val="007C4BC5"/>
    <w:rsid w:val="007E12C9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E124C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62F0D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21C8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1547"/>
    <w:rsid w:val="00BF5242"/>
    <w:rsid w:val="00C0276C"/>
    <w:rsid w:val="00C11B77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25048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A25FB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A765D"/>
    <w:rsid w:val="00FB39DC"/>
    <w:rsid w:val="00FC02CC"/>
    <w:rsid w:val="00FF0123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83FEAC7-9192-4568-B20C-60A78D9B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38A0B6-542F-4734-B710-B98E7516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5056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Thundathil, Jayakrishnan</cp:lastModifiedBy>
  <cp:revision>15</cp:revision>
  <cp:lastPrinted>2015-01-15T20:02:00Z</cp:lastPrinted>
  <dcterms:created xsi:type="dcterms:W3CDTF">2015-01-15T20:02:00Z</dcterms:created>
  <dcterms:modified xsi:type="dcterms:W3CDTF">2015-08-05T14:40:00Z</dcterms:modified>
</cp:coreProperties>
</file>