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5E" w:rsidRDefault="00C861FB" w:rsidP="004E093E">
      <w:pPr>
        <w:pStyle w:val="Heading1"/>
        <w:numPr>
          <w:ilvl w:val="0"/>
          <w:numId w:val="0"/>
        </w:numPr>
      </w:pPr>
      <w:bookmarkStart w:id="0" w:name="_GoBack"/>
      <w:bookmarkEnd w:id="0"/>
      <w:r>
        <w:t xml:space="preserve">Module </w:t>
      </w:r>
      <w:r w:rsidR="004E093E">
        <w:t>–</w:t>
      </w:r>
      <w:r w:rsidR="00B64BB0">
        <w:t xml:space="preserve"> </w:t>
      </w:r>
      <w:r w:rsidR="004E093E">
        <w:t>State Output Control</w:t>
      </w:r>
      <w:r w:rsidR="00D3153C">
        <w:fldChar w:fldCharType="begin"/>
      </w:r>
      <w:r w:rsidR="00B64BB0">
        <w:instrText xml:space="preserve"> DOCVARIABLE "MDDRevNum" \* MERGEFORMAT </w:instrText>
      </w:r>
      <w:r w:rsidR="00D3153C">
        <w:fldChar w:fldCharType="end"/>
      </w:r>
      <w:r w:rsidR="00D3153C">
        <w:fldChar w:fldCharType="begin"/>
      </w:r>
      <w:r w:rsidR="00B64BB0">
        <w:instrText xml:space="preserve"> DOCVARIABLE "MDDRevNum" \* MERGEFORMAT </w:instrText>
      </w:r>
      <w:r w:rsidR="00D3153C">
        <w:fldChar w:fldCharType="end"/>
      </w:r>
    </w:p>
    <w:p w:rsidR="000D0E5E" w:rsidRDefault="00B64BB0">
      <w:pPr>
        <w:pStyle w:val="Heading1"/>
      </w:pPr>
      <w:r>
        <w:t>High-Level Description</w:t>
      </w:r>
    </w:p>
    <w:p w:rsidR="005135F4" w:rsidRPr="005135F4" w:rsidRDefault="005135F4" w:rsidP="005135F4">
      <w:pPr>
        <w:autoSpaceDE w:val="0"/>
        <w:autoSpaceDN w:val="0"/>
        <w:adjustRightInd w:val="0"/>
        <w:spacing w:after="0"/>
      </w:pPr>
      <w:r w:rsidRPr="005135F4">
        <w:t xml:space="preserve">The State Output Control Function implements the system ramping functions based on inputs from other modules.  Ramping due to diagnostics and other functions are requested and this function does the actual implementation of the ramping.  The ramping rate can also be increased through the use of a serial </w:t>
      </w:r>
      <w:proofErr w:type="spellStart"/>
      <w:r w:rsidRPr="005135F4">
        <w:t>comm</w:t>
      </w:r>
      <w:proofErr w:type="spellEnd"/>
      <w:r w:rsidRPr="005135F4">
        <w:t xml:space="preserve"> service</w:t>
      </w:r>
      <w:r>
        <w:t>.</w:t>
      </w:r>
    </w:p>
    <w:p w:rsidR="00C861FB" w:rsidRDefault="00C861FB" w:rsidP="00C861FB">
      <w:pPr>
        <w:pStyle w:val="Heading1"/>
      </w:pPr>
      <w:r>
        <w:t>Figures</w:t>
      </w:r>
    </w:p>
    <w:p w:rsidR="00C861FB" w:rsidRDefault="00C861FB" w:rsidP="00C861FB">
      <w:pPr>
        <w:pStyle w:val="Heading2"/>
      </w:pPr>
      <w:r>
        <w:t>Diagram – Function Data Sharing</w:t>
      </w:r>
    </w:p>
    <w:p w:rsidR="00C861FB" w:rsidRDefault="009F520C" w:rsidP="00C861FB">
      <w:r>
        <w:rPr>
          <w:noProof/>
        </w:rPr>
        <w:drawing>
          <wp:inline distT="0" distB="0" distL="0" distR="0" wp14:anchorId="6F53D7A7" wp14:editId="7E850FBC">
            <wp:extent cx="414020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3016250"/>
                    </a:xfrm>
                    <a:prstGeom prst="rect">
                      <a:avLst/>
                    </a:prstGeom>
                    <a:noFill/>
                    <a:ln>
                      <a:noFill/>
                    </a:ln>
                  </pic:spPr>
                </pic:pic>
              </a:graphicData>
            </a:graphic>
          </wp:inline>
        </w:drawing>
      </w:r>
    </w:p>
    <w:p w:rsidR="00C861FB" w:rsidRDefault="00C861FB" w:rsidP="000B3330">
      <w:pPr>
        <w:pStyle w:val="Heading3"/>
        <w:numPr>
          <w:ilvl w:val="0"/>
          <w:numId w:val="0"/>
        </w:numPr>
        <w:ind w:left="720"/>
      </w:pPr>
      <w:r>
        <w:br w:type="page"/>
      </w:r>
    </w:p>
    <w:p w:rsidR="00C861FB" w:rsidRDefault="00C861FB" w:rsidP="00C861FB">
      <w:pPr>
        <w:pStyle w:val="Heading1"/>
      </w:pPr>
      <w:r>
        <w:lastRenderedPageBreak/>
        <w:t>Variable Data Dictionary</w:t>
      </w:r>
    </w:p>
    <w:p w:rsidR="00C861FB" w:rsidRDefault="00C861FB" w:rsidP="00C861FB">
      <w:r>
        <w:t xml:space="preserve">For details on module input / output variable, refer to the Data Dictionary for the application.  Input / output variable names are listed here for reference.  </w:t>
      </w:r>
    </w:p>
    <w:p w:rsidR="00C861FB" w:rsidRDefault="00C861FB" w:rsidP="00C861FB">
      <w:r>
        <w:t>(Note: Full variable names required in table.)</w:t>
      </w:r>
    </w:p>
    <w:p w:rsidR="00C861FB" w:rsidRDefault="00C861FB" w:rsidP="00C861FB">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C861FB" w:rsidTr="00DB4A80">
        <w:trPr>
          <w:trHeight w:val="260"/>
        </w:trPr>
        <w:tc>
          <w:tcPr>
            <w:tcW w:w="4590" w:type="dxa"/>
            <w:shd w:val="clear" w:color="auto" w:fill="FFFF99"/>
          </w:tcPr>
          <w:p w:rsidR="00C861FB" w:rsidRDefault="00C861FB" w:rsidP="0050479E">
            <w:r>
              <w:t>Module Inputs (Global Variable Name)</w:t>
            </w:r>
          </w:p>
        </w:tc>
        <w:tc>
          <w:tcPr>
            <w:tcW w:w="5220" w:type="dxa"/>
            <w:shd w:val="clear" w:color="auto" w:fill="FFFF99"/>
          </w:tcPr>
          <w:p w:rsidR="00C861FB" w:rsidRDefault="00C861FB" w:rsidP="0050479E">
            <w:r>
              <w:t>Module Outputs (Global Variable Name)</w:t>
            </w:r>
          </w:p>
        </w:tc>
      </w:tr>
      <w:tr w:rsidR="002F5718" w:rsidTr="00DB4A80">
        <w:trPr>
          <w:trHeight w:val="269"/>
        </w:trPr>
        <w:tc>
          <w:tcPr>
            <w:tcW w:w="4590" w:type="dxa"/>
            <w:vAlign w:val="center"/>
          </w:tcPr>
          <w:p w:rsidR="002F5718" w:rsidRPr="006D1B66" w:rsidRDefault="002F5718" w:rsidP="00DB4A80">
            <w:pPr>
              <w:spacing w:before="100" w:beforeAutospacing="1" w:after="100" w:afterAutospacing="1"/>
              <w:rPr>
                <w:rFonts w:ascii="Arial" w:hAnsi="Arial" w:cs="Arial"/>
                <w:sz w:val="16"/>
                <w:szCs w:val="16"/>
              </w:rPr>
            </w:pPr>
            <w:r>
              <w:rPr>
                <w:rFonts w:ascii="Arial" w:hAnsi="Arial" w:cs="Arial"/>
                <w:sz w:val="16"/>
                <w:szCs w:val="16"/>
              </w:rPr>
              <w:t>DiagRampRate_XpmS_32</w:t>
            </w:r>
          </w:p>
        </w:tc>
        <w:tc>
          <w:tcPr>
            <w:tcW w:w="5220" w:type="dxa"/>
            <w:vAlign w:val="center"/>
          </w:tcPr>
          <w:p w:rsidR="002F5718" w:rsidRPr="002862E7" w:rsidRDefault="0070123B" w:rsidP="00E44866">
            <w:pPr>
              <w:spacing w:before="100" w:beforeAutospacing="1" w:after="100" w:afterAutospacing="1"/>
              <w:rPr>
                <w:rFonts w:ascii="Arial" w:hAnsi="Arial" w:cs="Arial"/>
                <w:sz w:val="16"/>
                <w:szCs w:val="16"/>
              </w:rPr>
            </w:pPr>
            <w:r w:rsidRPr="00ED7754">
              <w:rPr>
                <w:rFonts w:ascii="Arial" w:hAnsi="Arial" w:cs="Arial"/>
                <w:sz w:val="16"/>
                <w:szCs w:val="16"/>
              </w:rPr>
              <w:t xml:space="preserve"> </w:t>
            </w:r>
            <w:proofErr w:type="spellStart"/>
            <w:r w:rsidRPr="00ED7754">
              <w:rPr>
                <w:rFonts w:ascii="Arial" w:hAnsi="Arial" w:cs="Arial"/>
                <w:sz w:val="16"/>
                <w:szCs w:val="16"/>
              </w:rPr>
              <w:t>SysStReqDi_Cnt_lgc</w:t>
            </w:r>
            <w:proofErr w:type="spellEnd"/>
          </w:p>
        </w:tc>
      </w:tr>
      <w:tr w:rsidR="002F5718" w:rsidTr="00DB4A80">
        <w:trPr>
          <w:trHeight w:val="269"/>
        </w:trPr>
        <w:tc>
          <w:tcPr>
            <w:tcW w:w="4590" w:type="dxa"/>
            <w:vAlign w:val="center"/>
          </w:tcPr>
          <w:p w:rsidR="002F5718" w:rsidRDefault="00B31088" w:rsidP="00DB4A80">
            <w:pPr>
              <w:spacing w:before="100" w:beforeAutospacing="1" w:after="100" w:afterAutospacing="1"/>
              <w:rPr>
                <w:rFonts w:ascii="Arial" w:hAnsi="Arial" w:cs="Arial"/>
                <w:sz w:val="16"/>
                <w:szCs w:val="16"/>
              </w:rPr>
            </w:pPr>
            <w:r>
              <w:rPr>
                <w:rFonts w:ascii="Arial" w:hAnsi="Arial" w:cs="Arial"/>
                <w:sz w:val="16"/>
                <w:szCs w:val="16"/>
              </w:rPr>
              <w:t>DiagRampValue_Uls</w:t>
            </w:r>
            <w:r w:rsidR="002F5718">
              <w:rPr>
                <w:rFonts w:ascii="Arial" w:hAnsi="Arial" w:cs="Arial"/>
                <w:sz w:val="16"/>
                <w:szCs w:val="16"/>
              </w:rPr>
              <w:t>_f32</w:t>
            </w:r>
          </w:p>
        </w:tc>
        <w:tc>
          <w:tcPr>
            <w:tcW w:w="5220" w:type="dxa"/>
            <w:vAlign w:val="center"/>
          </w:tcPr>
          <w:p w:rsidR="002F5718" w:rsidRPr="002862E7" w:rsidRDefault="0070123B" w:rsidP="00DB4A80">
            <w:pPr>
              <w:spacing w:before="100" w:beforeAutospacing="1" w:after="100" w:afterAutospacing="1"/>
              <w:rPr>
                <w:rFonts w:ascii="Arial" w:hAnsi="Arial" w:cs="Arial"/>
                <w:sz w:val="16"/>
                <w:szCs w:val="16"/>
              </w:rPr>
            </w:pPr>
            <w:r>
              <w:rPr>
                <w:rFonts w:ascii="Arial" w:hAnsi="Arial" w:cs="Arial"/>
                <w:sz w:val="16"/>
                <w:szCs w:val="16"/>
              </w:rPr>
              <w:t>OutputRampMult_Uls_f32</w:t>
            </w:r>
          </w:p>
        </w:tc>
      </w:tr>
      <w:tr w:rsidR="002F5718" w:rsidTr="00DB4A80">
        <w:trPr>
          <w:trHeight w:val="269"/>
        </w:trPr>
        <w:tc>
          <w:tcPr>
            <w:tcW w:w="4590" w:type="dxa"/>
            <w:vAlign w:val="center"/>
          </w:tcPr>
          <w:p w:rsidR="002F5718" w:rsidRDefault="002F5718" w:rsidP="00DB4A80">
            <w:pPr>
              <w:spacing w:before="100" w:beforeAutospacing="1" w:after="100" w:afterAutospacing="1"/>
              <w:rPr>
                <w:rFonts w:ascii="Arial" w:hAnsi="Arial" w:cs="Arial"/>
                <w:sz w:val="16"/>
                <w:szCs w:val="16"/>
              </w:rPr>
            </w:pPr>
            <w:r>
              <w:rPr>
                <w:rFonts w:ascii="Arial" w:hAnsi="Arial" w:cs="Arial"/>
                <w:sz w:val="16"/>
                <w:szCs w:val="16"/>
              </w:rPr>
              <w:t>OperRampRate_XpmS_f32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B31088" w:rsidP="00DB4A80">
            <w:pPr>
              <w:spacing w:before="100" w:beforeAutospacing="1" w:after="100" w:afterAutospacing="1"/>
              <w:rPr>
                <w:rFonts w:ascii="Arial" w:hAnsi="Arial" w:cs="Arial"/>
                <w:sz w:val="16"/>
                <w:szCs w:val="16"/>
              </w:rPr>
            </w:pPr>
            <w:r>
              <w:rPr>
                <w:rFonts w:ascii="Arial" w:hAnsi="Arial" w:cs="Arial"/>
                <w:sz w:val="16"/>
                <w:szCs w:val="16"/>
              </w:rPr>
              <w:t>OperRampValue_Uls</w:t>
            </w:r>
            <w:r w:rsidR="002F5718">
              <w:rPr>
                <w:rFonts w:ascii="Arial" w:hAnsi="Arial" w:cs="Arial"/>
                <w:sz w:val="16"/>
                <w:szCs w:val="16"/>
              </w:rPr>
              <w:t>_f32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2F5718" w:rsidP="00DB4A80">
            <w:pPr>
              <w:spacing w:before="100" w:beforeAutospacing="1" w:after="100" w:afterAutospacing="1"/>
              <w:rPr>
                <w:rFonts w:ascii="Arial" w:hAnsi="Arial" w:cs="Arial"/>
                <w:sz w:val="16"/>
                <w:szCs w:val="16"/>
              </w:rPr>
            </w:pPr>
            <w:proofErr w:type="spellStart"/>
            <w:r>
              <w:rPr>
                <w:rFonts w:ascii="Arial" w:hAnsi="Arial" w:cs="Arial"/>
                <w:sz w:val="16"/>
                <w:szCs w:val="16"/>
              </w:rPr>
              <w:t>RampSrlComSvcDft_Cnt_lgc</w:t>
            </w:r>
            <w:proofErr w:type="spellEnd"/>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97260D" w:rsidP="00DB4A80">
            <w:pPr>
              <w:spacing w:before="100" w:beforeAutospacing="1" w:after="100" w:afterAutospacing="1"/>
              <w:rPr>
                <w:rFonts w:ascii="Arial" w:hAnsi="Arial" w:cs="Arial"/>
                <w:sz w:val="16"/>
                <w:szCs w:val="16"/>
              </w:rPr>
            </w:pPr>
            <w:proofErr w:type="spellStart"/>
            <w:r w:rsidRPr="0097260D">
              <w:rPr>
                <w:rFonts w:ascii="Arial" w:hAnsi="Arial" w:cs="Arial"/>
                <w:sz w:val="16"/>
                <w:szCs w:val="16"/>
              </w:rPr>
              <w:t>DiagStsDiagRmpActive_Cnt_lgc</w:t>
            </w:r>
            <w:proofErr w:type="spellEnd"/>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70123B" w:rsidTr="00DB4A80">
        <w:trPr>
          <w:trHeight w:val="269"/>
        </w:trPr>
        <w:tc>
          <w:tcPr>
            <w:tcW w:w="4590" w:type="dxa"/>
            <w:vAlign w:val="center"/>
          </w:tcPr>
          <w:p w:rsidR="0070123B" w:rsidRPr="0097260D" w:rsidRDefault="0070123B" w:rsidP="00E44866">
            <w:pPr>
              <w:spacing w:before="100" w:beforeAutospacing="1" w:after="100" w:afterAutospacing="1"/>
              <w:rPr>
                <w:rFonts w:ascii="Arial" w:hAnsi="Arial" w:cs="Arial"/>
                <w:sz w:val="16"/>
                <w:szCs w:val="16"/>
              </w:rPr>
            </w:pPr>
            <w:r w:rsidRPr="00ED7754">
              <w:rPr>
                <w:rFonts w:ascii="Arial" w:hAnsi="Arial" w:cs="Arial"/>
                <w:sz w:val="16"/>
                <w:szCs w:val="16"/>
              </w:rPr>
              <w:t>LoaRateLimit_</w:t>
            </w:r>
            <w:r w:rsidR="00E44866">
              <w:rPr>
                <w:rFonts w:ascii="Arial" w:hAnsi="Arial" w:cs="Arial"/>
                <w:sz w:val="16"/>
                <w:szCs w:val="16"/>
              </w:rPr>
              <w:t>UlspS</w:t>
            </w:r>
            <w:r w:rsidRPr="00ED7754">
              <w:rPr>
                <w:rFonts w:ascii="Arial" w:hAnsi="Arial" w:cs="Arial"/>
                <w:sz w:val="16"/>
                <w:szCs w:val="16"/>
              </w:rPr>
              <w:t>_f32</w:t>
            </w:r>
          </w:p>
        </w:tc>
        <w:tc>
          <w:tcPr>
            <w:tcW w:w="5220" w:type="dxa"/>
            <w:vAlign w:val="center"/>
          </w:tcPr>
          <w:p w:rsidR="0070123B" w:rsidRPr="002862E7" w:rsidRDefault="0070123B" w:rsidP="00DB4A80">
            <w:pPr>
              <w:spacing w:before="100" w:beforeAutospacing="1" w:after="100" w:afterAutospacing="1"/>
              <w:rPr>
                <w:rFonts w:ascii="Arial" w:hAnsi="Arial" w:cs="Arial"/>
                <w:sz w:val="16"/>
                <w:szCs w:val="16"/>
              </w:rPr>
            </w:pPr>
          </w:p>
        </w:tc>
      </w:tr>
      <w:tr w:rsidR="0070123B" w:rsidTr="00DB4A80">
        <w:trPr>
          <w:trHeight w:val="269"/>
        </w:trPr>
        <w:tc>
          <w:tcPr>
            <w:tcW w:w="4590" w:type="dxa"/>
            <w:vAlign w:val="center"/>
          </w:tcPr>
          <w:p w:rsidR="0070123B" w:rsidRPr="0097260D" w:rsidRDefault="0070123B" w:rsidP="00E44866">
            <w:pPr>
              <w:spacing w:before="100" w:beforeAutospacing="1" w:after="100" w:afterAutospacing="1"/>
              <w:rPr>
                <w:rFonts w:ascii="Arial" w:hAnsi="Arial" w:cs="Arial"/>
                <w:sz w:val="16"/>
                <w:szCs w:val="16"/>
              </w:rPr>
            </w:pPr>
            <w:proofErr w:type="spellStart"/>
            <w:r w:rsidRPr="00ED7754">
              <w:rPr>
                <w:rFonts w:ascii="Arial" w:hAnsi="Arial" w:cs="Arial"/>
                <w:sz w:val="16"/>
                <w:szCs w:val="16"/>
              </w:rPr>
              <w:t>LoaScaleFctr_Uls</w:t>
            </w:r>
            <w:proofErr w:type="spellEnd"/>
            <w:r w:rsidRPr="00ED7754">
              <w:rPr>
                <w:rFonts w:ascii="Arial" w:hAnsi="Arial" w:cs="Arial"/>
                <w:sz w:val="16"/>
                <w:szCs w:val="16"/>
              </w:rPr>
              <w:t>_</w:t>
            </w:r>
            <w:r w:rsidR="00E44866" w:rsidRPr="00E44866" w:rsidDel="00E44866">
              <w:rPr>
                <w:rFonts w:ascii="Arial" w:hAnsi="Arial" w:cs="Arial"/>
                <w:sz w:val="16"/>
                <w:szCs w:val="16"/>
              </w:rPr>
              <w:t xml:space="preserve"> </w:t>
            </w:r>
            <w:r w:rsidRPr="00ED7754">
              <w:rPr>
                <w:rFonts w:ascii="Arial" w:hAnsi="Arial" w:cs="Arial"/>
                <w:sz w:val="16"/>
                <w:szCs w:val="16"/>
              </w:rPr>
              <w:t>f32</w:t>
            </w:r>
          </w:p>
        </w:tc>
        <w:tc>
          <w:tcPr>
            <w:tcW w:w="5220" w:type="dxa"/>
            <w:vAlign w:val="center"/>
          </w:tcPr>
          <w:p w:rsidR="0070123B" w:rsidRPr="002862E7" w:rsidRDefault="0070123B" w:rsidP="00DB4A80">
            <w:pPr>
              <w:spacing w:before="100" w:beforeAutospacing="1" w:after="100" w:afterAutospacing="1"/>
              <w:rPr>
                <w:rFonts w:ascii="Arial" w:hAnsi="Arial" w:cs="Arial"/>
                <w:sz w:val="16"/>
                <w:szCs w:val="16"/>
              </w:rPr>
            </w:pPr>
          </w:p>
        </w:tc>
      </w:tr>
      <w:tr w:rsidR="0070123B" w:rsidTr="00DB4A80">
        <w:trPr>
          <w:trHeight w:val="269"/>
        </w:trPr>
        <w:tc>
          <w:tcPr>
            <w:tcW w:w="4590" w:type="dxa"/>
            <w:vAlign w:val="center"/>
          </w:tcPr>
          <w:p w:rsidR="0070123B" w:rsidRPr="0097260D" w:rsidRDefault="0070123B" w:rsidP="00E44866">
            <w:pPr>
              <w:spacing w:before="100" w:beforeAutospacing="1" w:after="100" w:afterAutospacing="1"/>
              <w:rPr>
                <w:rFonts w:ascii="Arial" w:hAnsi="Arial" w:cs="Arial"/>
                <w:sz w:val="16"/>
                <w:szCs w:val="16"/>
              </w:rPr>
            </w:pPr>
            <w:r w:rsidRPr="00ED7754">
              <w:rPr>
                <w:rFonts w:ascii="Arial" w:hAnsi="Arial" w:cs="Arial"/>
                <w:sz w:val="16"/>
                <w:szCs w:val="16"/>
              </w:rPr>
              <w:t>StrtStopRateLimit_</w:t>
            </w:r>
            <w:r w:rsidR="00E44866">
              <w:rPr>
                <w:rFonts w:ascii="Arial" w:hAnsi="Arial" w:cs="Arial"/>
                <w:sz w:val="16"/>
                <w:szCs w:val="16"/>
              </w:rPr>
              <w:t>UlspS_</w:t>
            </w:r>
            <w:r w:rsidRPr="00ED7754">
              <w:rPr>
                <w:rFonts w:ascii="Arial" w:hAnsi="Arial" w:cs="Arial"/>
                <w:sz w:val="16"/>
                <w:szCs w:val="16"/>
              </w:rPr>
              <w:t>f32</w:t>
            </w:r>
          </w:p>
        </w:tc>
        <w:tc>
          <w:tcPr>
            <w:tcW w:w="5220" w:type="dxa"/>
            <w:vAlign w:val="center"/>
          </w:tcPr>
          <w:p w:rsidR="0070123B" w:rsidRPr="002862E7" w:rsidRDefault="0070123B" w:rsidP="00DB4A80">
            <w:pPr>
              <w:spacing w:before="100" w:beforeAutospacing="1" w:after="100" w:afterAutospacing="1"/>
              <w:rPr>
                <w:rFonts w:ascii="Arial" w:hAnsi="Arial" w:cs="Arial"/>
                <w:sz w:val="16"/>
                <w:szCs w:val="16"/>
              </w:rPr>
            </w:pPr>
          </w:p>
        </w:tc>
      </w:tr>
      <w:tr w:rsidR="0070123B" w:rsidTr="00DB4A80">
        <w:trPr>
          <w:trHeight w:val="269"/>
        </w:trPr>
        <w:tc>
          <w:tcPr>
            <w:tcW w:w="4590" w:type="dxa"/>
            <w:vAlign w:val="center"/>
          </w:tcPr>
          <w:p w:rsidR="0070123B" w:rsidRPr="0097260D" w:rsidRDefault="0070123B" w:rsidP="00E44866">
            <w:pPr>
              <w:spacing w:before="100" w:beforeAutospacing="1" w:after="100" w:afterAutospacing="1"/>
              <w:rPr>
                <w:rFonts w:ascii="Arial" w:hAnsi="Arial" w:cs="Arial"/>
                <w:sz w:val="16"/>
                <w:szCs w:val="16"/>
              </w:rPr>
            </w:pPr>
            <w:proofErr w:type="spellStart"/>
            <w:r w:rsidRPr="00ED7754">
              <w:rPr>
                <w:rFonts w:ascii="Arial" w:hAnsi="Arial" w:cs="Arial"/>
                <w:sz w:val="16"/>
                <w:szCs w:val="16"/>
              </w:rPr>
              <w:t>StrtStopScaleFctr_Uls</w:t>
            </w:r>
            <w:proofErr w:type="spellEnd"/>
            <w:r w:rsidRPr="00ED7754">
              <w:rPr>
                <w:rFonts w:ascii="Arial" w:hAnsi="Arial" w:cs="Arial"/>
                <w:sz w:val="16"/>
                <w:szCs w:val="16"/>
              </w:rPr>
              <w:t>_</w:t>
            </w:r>
            <w:r w:rsidR="00E44866" w:rsidRPr="00E44866" w:rsidDel="00E44866">
              <w:rPr>
                <w:rFonts w:ascii="Arial" w:hAnsi="Arial" w:cs="Arial"/>
                <w:sz w:val="16"/>
                <w:szCs w:val="16"/>
              </w:rPr>
              <w:t xml:space="preserve"> </w:t>
            </w:r>
            <w:r w:rsidRPr="00ED7754">
              <w:rPr>
                <w:rFonts w:ascii="Arial" w:hAnsi="Arial" w:cs="Arial"/>
                <w:sz w:val="16"/>
                <w:szCs w:val="16"/>
              </w:rPr>
              <w:t>f32</w:t>
            </w:r>
          </w:p>
        </w:tc>
        <w:tc>
          <w:tcPr>
            <w:tcW w:w="5220" w:type="dxa"/>
            <w:vAlign w:val="center"/>
          </w:tcPr>
          <w:p w:rsidR="0070123B" w:rsidRPr="002862E7" w:rsidRDefault="0070123B" w:rsidP="00DB4A80">
            <w:pPr>
              <w:spacing w:before="100" w:beforeAutospacing="1" w:after="100" w:afterAutospacing="1"/>
              <w:rPr>
                <w:rFonts w:ascii="Arial" w:hAnsi="Arial" w:cs="Arial"/>
                <w:sz w:val="16"/>
                <w:szCs w:val="16"/>
              </w:rPr>
            </w:pPr>
          </w:p>
        </w:tc>
      </w:tr>
    </w:tbl>
    <w:p w:rsidR="00C861FB" w:rsidRDefault="00C861FB" w:rsidP="00C861FB"/>
    <w:p w:rsidR="00C861FB" w:rsidRDefault="00C861FB" w:rsidP="00C861FB">
      <w:pPr>
        <w:pStyle w:val="Heading2"/>
      </w:pPr>
      <w:r>
        <w:t>Module Internal Variables</w:t>
      </w:r>
    </w:p>
    <w:p w:rsidR="00C861FB" w:rsidRDefault="00C861FB" w:rsidP="00C861FB">
      <w:r>
        <w:t xml:space="preserve">This section identifies the name, range and resolutions for module specific data created by this module.  If there are no range restrictions on the variable, the term “FULL” is placed into the table for legal range. </w:t>
      </w:r>
    </w:p>
    <w:p w:rsidR="00AE0D87" w:rsidRPr="00AE0D87" w:rsidRDefault="00AE0D87" w:rsidP="00C861FB">
      <w:pPr>
        <w:rPr>
          <w:i/>
        </w:rPr>
      </w:pPr>
      <w:proofErr w:type="gramStart"/>
      <w:r w:rsidRPr="00AE0D87">
        <w:rPr>
          <w:i/>
        </w:rPr>
        <w:t>Note :</w:t>
      </w:r>
      <w:proofErr w:type="gramEnd"/>
      <w:r w:rsidRPr="00AE0D87">
        <w:rPr>
          <w:i/>
        </w:rPr>
        <w:t xml:space="preserve"> Display variables and user defined constants are allowed to have units “</w:t>
      </w:r>
      <w:proofErr w:type="spellStart"/>
      <w:r w:rsidRPr="00AE0D87">
        <w:rPr>
          <w:i/>
        </w:rPr>
        <w:t>UlspS</w:t>
      </w:r>
      <w:proofErr w:type="spellEnd"/>
      <w:r w:rsidRPr="00AE0D87">
        <w:rPr>
          <w:i/>
        </w:rPr>
        <w:t>” (wherever applicable as per FDD) to simplify EA4 implementation and also since there is no impact on functionality.</w:t>
      </w:r>
    </w:p>
    <w:p w:rsidR="00AE0D87" w:rsidRDefault="00AE0D87" w:rsidP="00C861FB"/>
    <w:tbl>
      <w:tblPr>
        <w:tblW w:w="86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1080"/>
        <w:gridCol w:w="1170"/>
        <w:gridCol w:w="1170"/>
        <w:gridCol w:w="16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Legal Range</w:t>
            </w:r>
          </w:p>
          <w:p w:rsidR="00C861FB" w:rsidRDefault="00C861FB" w:rsidP="0050479E">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Legal Range</w:t>
            </w:r>
          </w:p>
          <w:p w:rsidR="00C861FB" w:rsidRDefault="00C861FB" w:rsidP="0050479E">
            <w:pPr>
              <w:spacing w:before="60"/>
              <w:jc w:val="center"/>
              <w:rPr>
                <w:rFonts w:ascii="Arial" w:hAnsi="Arial" w:cs="Arial"/>
                <w:sz w:val="16"/>
              </w:rPr>
            </w:pPr>
            <w:r>
              <w:rPr>
                <w:rFonts w:ascii="Arial" w:hAnsi="Arial" w:cs="Arial"/>
                <w:sz w:val="16"/>
              </w:rPr>
              <w:t>(max)</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2F5718"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2F5718" w:rsidRPr="002F5718" w:rsidRDefault="00784B45" w:rsidP="00784B45">
            <w:pPr>
              <w:spacing w:before="100" w:beforeAutospacing="1" w:after="100" w:afterAutospacing="1"/>
              <w:rPr>
                <w:rFonts w:ascii="Arial" w:hAnsi="Arial" w:cs="Arial"/>
                <w:strike/>
                <w:sz w:val="16"/>
                <w:szCs w:val="16"/>
              </w:rPr>
            </w:pPr>
            <w:r>
              <w:rPr>
                <w:rFonts w:ascii="Arial" w:hAnsi="Arial" w:cs="Arial"/>
                <w:sz w:val="16"/>
                <w:szCs w:val="16"/>
              </w:rPr>
              <w:t xml:space="preserve">Please refer to the Data dictionary </w:t>
            </w:r>
          </w:p>
        </w:tc>
        <w:tc>
          <w:tcPr>
            <w:tcW w:w="1080" w:type="dxa"/>
            <w:tcBorders>
              <w:top w:val="single" w:sz="6" w:space="0" w:color="auto"/>
              <w:left w:val="single" w:sz="6" w:space="0" w:color="auto"/>
              <w:bottom w:val="single" w:sz="6" w:space="0" w:color="auto"/>
              <w:right w:val="single" w:sz="6" w:space="0" w:color="auto"/>
            </w:tcBorders>
            <w:vAlign w:val="center"/>
          </w:tcPr>
          <w:p w:rsidR="002F5718" w:rsidRDefault="00784B45" w:rsidP="0050479E">
            <w:pPr>
              <w:spacing w:before="100" w:beforeAutospacing="1" w:after="100" w:afterAutospacing="1"/>
              <w:rPr>
                <w:rFonts w:ascii="Arial" w:hAnsi="Arial" w:cs="Arial"/>
                <w:sz w:val="16"/>
                <w:szCs w:val="16"/>
              </w:rPr>
            </w:pPr>
            <w:r>
              <w:rPr>
                <w:rFonts w:ascii="Arial" w:hAnsi="Arial" w:cs="Arial"/>
                <w:sz w:val="16"/>
                <w:szCs w:val="16"/>
              </w:rPr>
              <w:t>NA</w:t>
            </w:r>
          </w:p>
        </w:tc>
        <w:tc>
          <w:tcPr>
            <w:tcW w:w="1170" w:type="dxa"/>
            <w:tcBorders>
              <w:top w:val="single" w:sz="6" w:space="0" w:color="auto"/>
              <w:left w:val="single" w:sz="6" w:space="0" w:color="auto"/>
              <w:bottom w:val="single" w:sz="6" w:space="0" w:color="auto"/>
              <w:right w:val="single" w:sz="6" w:space="0" w:color="auto"/>
            </w:tcBorders>
            <w:vAlign w:val="center"/>
          </w:tcPr>
          <w:p w:rsidR="002F5718" w:rsidRDefault="00784B45" w:rsidP="0050479E">
            <w:pPr>
              <w:spacing w:before="100" w:beforeAutospacing="1" w:after="100" w:afterAutospacing="1"/>
              <w:rPr>
                <w:rFonts w:ascii="Arial" w:hAnsi="Arial" w:cs="Arial"/>
                <w:sz w:val="16"/>
                <w:szCs w:val="16"/>
              </w:rPr>
            </w:pPr>
            <w:r>
              <w:rPr>
                <w:rFonts w:ascii="Arial" w:hAnsi="Arial" w:cs="Arial"/>
                <w:sz w:val="16"/>
                <w:szCs w:val="16"/>
              </w:rPr>
              <w:t>NA</w:t>
            </w:r>
          </w:p>
        </w:tc>
        <w:tc>
          <w:tcPr>
            <w:tcW w:w="1170" w:type="dxa"/>
            <w:tcBorders>
              <w:top w:val="single" w:sz="6" w:space="0" w:color="auto"/>
              <w:left w:val="single" w:sz="6" w:space="0" w:color="auto"/>
              <w:bottom w:val="single" w:sz="6" w:space="0" w:color="auto"/>
              <w:right w:val="single" w:sz="6" w:space="0" w:color="auto"/>
            </w:tcBorders>
            <w:vAlign w:val="center"/>
          </w:tcPr>
          <w:p w:rsidR="002F5718" w:rsidRDefault="00784B45" w:rsidP="0050479E">
            <w:pPr>
              <w:spacing w:before="100" w:beforeAutospacing="1" w:after="100" w:afterAutospacing="1"/>
              <w:rPr>
                <w:rFonts w:ascii="Arial" w:hAnsi="Arial" w:cs="Arial"/>
                <w:sz w:val="16"/>
                <w:szCs w:val="16"/>
              </w:rPr>
            </w:pPr>
            <w:r>
              <w:rPr>
                <w:rFonts w:ascii="Arial" w:hAnsi="Arial" w:cs="Arial"/>
                <w:sz w:val="16"/>
                <w:szCs w:val="16"/>
              </w:rPr>
              <w:t>NA</w:t>
            </w:r>
          </w:p>
        </w:tc>
        <w:tc>
          <w:tcPr>
            <w:tcW w:w="1620" w:type="dxa"/>
            <w:tcBorders>
              <w:top w:val="single" w:sz="6" w:space="0" w:color="auto"/>
              <w:left w:val="single" w:sz="6" w:space="0" w:color="auto"/>
              <w:bottom w:val="single" w:sz="6" w:space="0" w:color="auto"/>
              <w:right w:val="single" w:sz="6" w:space="0" w:color="auto"/>
            </w:tcBorders>
            <w:vAlign w:val="center"/>
          </w:tcPr>
          <w:p w:rsidR="00CB6E67" w:rsidRPr="002862E7" w:rsidRDefault="00784B45" w:rsidP="00CB6E67">
            <w:pPr>
              <w:spacing w:before="100" w:beforeAutospacing="1" w:after="100" w:afterAutospacing="1"/>
              <w:rPr>
                <w:rFonts w:ascii="Arial" w:hAnsi="Arial" w:cs="Arial"/>
                <w:sz w:val="16"/>
                <w:szCs w:val="16"/>
              </w:rPr>
            </w:pPr>
            <w:r>
              <w:rPr>
                <w:rFonts w:ascii="Arial" w:hAnsi="Arial" w:cs="Arial"/>
                <w:sz w:val="16"/>
                <w:szCs w:val="16"/>
              </w:rPr>
              <w:t>NA</w:t>
            </w:r>
          </w:p>
        </w:tc>
      </w:tr>
    </w:tbl>
    <w:p w:rsidR="00C861FB" w:rsidRDefault="00C861FB" w:rsidP="00C861FB">
      <w:pPr>
        <w:pStyle w:val="Heading3"/>
      </w:pPr>
      <w:r>
        <w:t xml:space="preserve">User defined </w:t>
      </w:r>
      <w:proofErr w:type="spellStart"/>
      <w:r>
        <w:t>typedef</w:t>
      </w:r>
      <w:proofErr w:type="spellEnd"/>
      <w:r>
        <w:t xml:space="preserve"> definition/declaration </w:t>
      </w:r>
    </w:p>
    <w:p w:rsidR="00C861FB" w:rsidRDefault="00C861FB" w:rsidP="00C861FB">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313"/>
        <w:gridCol w:w="939"/>
        <w:gridCol w:w="1126"/>
      </w:tblGrid>
      <w:tr w:rsidR="00C861FB" w:rsidTr="00576238">
        <w:tc>
          <w:tcPr>
            <w:tcW w:w="3348" w:type="dxa"/>
            <w:shd w:val="pct30" w:color="FFFF00" w:fill="FFFFFF"/>
          </w:tcPr>
          <w:p w:rsidR="00C861FB" w:rsidRDefault="00C861FB" w:rsidP="0050479E">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Element Name</w:t>
            </w:r>
          </w:p>
        </w:tc>
        <w:tc>
          <w:tcPr>
            <w:tcW w:w="1313"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User Defined Type</w:t>
            </w:r>
          </w:p>
        </w:tc>
        <w:tc>
          <w:tcPr>
            <w:tcW w:w="939"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Legal Range</w:t>
            </w:r>
          </w:p>
          <w:p w:rsidR="00C861FB" w:rsidRDefault="00C861FB" w:rsidP="0050479E">
            <w:pPr>
              <w:spacing w:before="60"/>
              <w:jc w:val="center"/>
              <w:rPr>
                <w:rFonts w:ascii="Arial" w:hAnsi="Arial" w:cs="Arial"/>
                <w:sz w:val="16"/>
              </w:rPr>
            </w:pPr>
            <w:r>
              <w:rPr>
                <w:rFonts w:ascii="Arial" w:hAnsi="Arial" w:cs="Arial"/>
                <w:sz w:val="16"/>
              </w:rPr>
              <w:t>(min)</w:t>
            </w:r>
          </w:p>
        </w:tc>
        <w:tc>
          <w:tcPr>
            <w:tcW w:w="1126"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Legal Range</w:t>
            </w:r>
          </w:p>
          <w:p w:rsidR="00C861FB" w:rsidRDefault="00C861FB" w:rsidP="0050479E">
            <w:pPr>
              <w:spacing w:before="60"/>
              <w:jc w:val="center"/>
              <w:rPr>
                <w:rFonts w:ascii="Arial" w:hAnsi="Arial" w:cs="Arial"/>
                <w:sz w:val="16"/>
              </w:rPr>
            </w:pPr>
            <w:r>
              <w:rPr>
                <w:rFonts w:ascii="Arial" w:hAnsi="Arial" w:cs="Arial"/>
                <w:sz w:val="16"/>
              </w:rPr>
              <w:t>(max)</w:t>
            </w:r>
          </w:p>
        </w:tc>
      </w:tr>
      <w:tr w:rsidR="00576238" w:rsidRPr="00D05845" w:rsidTr="00576238">
        <w:tc>
          <w:tcPr>
            <w:tcW w:w="3348" w:type="dxa"/>
          </w:tcPr>
          <w:p w:rsidR="00576238" w:rsidRPr="00576238" w:rsidRDefault="007B3702" w:rsidP="00576238">
            <w:pPr>
              <w:spacing w:before="60"/>
              <w:rPr>
                <w:rFonts w:ascii="Arial" w:hAnsi="Arial" w:cs="Arial"/>
                <w:sz w:val="16"/>
              </w:rPr>
            </w:pPr>
            <w:r>
              <w:rPr>
                <w:rFonts w:ascii="Arial" w:hAnsi="Arial" w:cs="Arial"/>
                <w:sz w:val="16"/>
              </w:rPr>
              <w:t>NA</w:t>
            </w:r>
          </w:p>
        </w:tc>
        <w:tc>
          <w:tcPr>
            <w:tcW w:w="3097" w:type="dxa"/>
          </w:tcPr>
          <w:p w:rsidR="00576238" w:rsidRPr="00576238" w:rsidRDefault="00576238" w:rsidP="0050479E">
            <w:pPr>
              <w:spacing w:before="60"/>
              <w:rPr>
                <w:rFonts w:ascii="Arial" w:hAnsi="Arial" w:cs="Arial"/>
                <w:sz w:val="16"/>
              </w:rPr>
            </w:pPr>
          </w:p>
        </w:tc>
        <w:tc>
          <w:tcPr>
            <w:tcW w:w="1313" w:type="dxa"/>
          </w:tcPr>
          <w:p w:rsidR="00576238" w:rsidRDefault="00576238" w:rsidP="0050479E">
            <w:pPr>
              <w:spacing w:before="60"/>
              <w:rPr>
                <w:rFonts w:ascii="Arial" w:hAnsi="Arial" w:cs="Arial"/>
                <w:sz w:val="16"/>
              </w:rPr>
            </w:pPr>
          </w:p>
        </w:tc>
        <w:tc>
          <w:tcPr>
            <w:tcW w:w="939" w:type="dxa"/>
          </w:tcPr>
          <w:p w:rsidR="00576238" w:rsidRDefault="00576238" w:rsidP="0050479E">
            <w:pPr>
              <w:spacing w:before="60"/>
              <w:rPr>
                <w:rFonts w:ascii="Arial" w:hAnsi="Arial" w:cs="Arial"/>
                <w:sz w:val="16"/>
              </w:rPr>
            </w:pPr>
          </w:p>
        </w:tc>
        <w:tc>
          <w:tcPr>
            <w:tcW w:w="1126" w:type="dxa"/>
          </w:tcPr>
          <w:p w:rsidR="00576238" w:rsidRDefault="00576238" w:rsidP="0050479E">
            <w:pPr>
              <w:spacing w:before="60"/>
              <w:rPr>
                <w:rFonts w:ascii="Arial" w:hAnsi="Arial" w:cs="Arial"/>
                <w:sz w:val="16"/>
              </w:rPr>
            </w:pPr>
          </w:p>
        </w:tc>
      </w:tr>
    </w:tbl>
    <w:p w:rsidR="00647DB8" w:rsidRDefault="00647DB8" w:rsidP="00647DB8"/>
    <w:p w:rsidR="00C861FB" w:rsidRDefault="00C861FB" w:rsidP="00647DB8">
      <w:pPr>
        <w:pStyle w:val="Heading1"/>
      </w:pPr>
      <w:r>
        <w:lastRenderedPageBreak/>
        <w:t>Constant Data Dictionary</w:t>
      </w:r>
    </w:p>
    <w:p w:rsidR="00C861FB" w:rsidRDefault="00C861FB" w:rsidP="00C861FB">
      <w:pPr>
        <w:pStyle w:val="Heading2"/>
      </w:pPr>
      <w:r>
        <w:t>Calibration Constants</w:t>
      </w:r>
    </w:p>
    <w:p w:rsidR="00C861FB" w:rsidRDefault="00C861FB" w:rsidP="00C861FB">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C861FB" w:rsidTr="0050479E">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271FB4" w:rsidTr="00271FB4">
        <w:trPr>
          <w:trHeight w:val="368"/>
          <w:jc w:val="center"/>
        </w:trPr>
        <w:tc>
          <w:tcPr>
            <w:tcW w:w="4608" w:type="dxa"/>
            <w:tcBorders>
              <w:top w:val="nil"/>
              <w:left w:val="single" w:sz="6" w:space="0" w:color="auto"/>
              <w:right w:val="single" w:sz="6" w:space="0" w:color="auto"/>
            </w:tcBorders>
            <w:vAlign w:val="center"/>
          </w:tcPr>
          <w:p w:rsidR="00271FB4" w:rsidRPr="000139F4" w:rsidRDefault="003504FE" w:rsidP="00271FB4">
            <w:pPr>
              <w:spacing w:before="100" w:beforeAutospacing="1" w:after="100" w:afterAutospacing="1"/>
              <w:rPr>
                <w:rFonts w:ascii="Arial" w:hAnsi="Arial" w:cs="Arial"/>
                <w:sz w:val="16"/>
                <w:szCs w:val="16"/>
              </w:rPr>
            </w:pPr>
            <w:r>
              <w:rPr>
                <w:rFonts w:ascii="Arial" w:hAnsi="Arial" w:cs="Arial"/>
                <w:sz w:val="16"/>
                <w:szCs w:val="16"/>
              </w:rPr>
              <w:t>NA</w:t>
            </w:r>
          </w:p>
        </w:tc>
      </w:tr>
    </w:tbl>
    <w:p w:rsidR="00C861FB" w:rsidRDefault="00C861FB" w:rsidP="00C861FB">
      <w:pPr>
        <w:pStyle w:val="Heading2"/>
      </w:pPr>
      <w:proofErr w:type="gramStart"/>
      <w:r>
        <w:t>Program(</w:t>
      </w:r>
      <w:proofErr w:type="gramEnd"/>
      <w:r>
        <w:t>fixed) Constants</w:t>
      </w:r>
    </w:p>
    <w:p w:rsidR="00C861FB" w:rsidRDefault="00C861FB" w:rsidP="00C861FB">
      <w:pPr>
        <w:pStyle w:val="Heading3"/>
      </w:pPr>
      <w:r>
        <w:t>Embedded Constants</w:t>
      </w:r>
    </w:p>
    <w:p w:rsidR="00C861FB" w:rsidRDefault="00C861FB" w:rsidP="00C861FB">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C861FB" w:rsidRDefault="00C861FB" w:rsidP="00C861FB">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385"/>
      </w:tblGrid>
      <w:tr w:rsidR="00443297"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Value</w:t>
            </w:r>
          </w:p>
        </w:tc>
      </w:tr>
      <w:tr w:rsidR="00443297"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p>
        </w:tc>
        <w:tc>
          <w:tcPr>
            <w:tcW w:w="1710"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p>
        </w:tc>
        <w:tc>
          <w:tcPr>
            <w:tcW w:w="1385"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p>
        </w:tc>
      </w:tr>
      <w:tr w:rsidR="002F5718"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2F5718" w:rsidRPr="00443297" w:rsidRDefault="002F5718" w:rsidP="002F5718">
            <w:pPr>
              <w:spacing w:before="100" w:beforeAutospacing="1" w:after="100" w:afterAutospacing="1"/>
              <w:rPr>
                <w:rFonts w:ascii="Arial" w:hAnsi="Arial" w:cs="Arial"/>
                <w:sz w:val="16"/>
                <w:szCs w:val="16"/>
              </w:rPr>
            </w:pPr>
          </w:p>
        </w:tc>
        <w:tc>
          <w:tcPr>
            <w:tcW w:w="1710" w:type="dxa"/>
            <w:tcBorders>
              <w:top w:val="single" w:sz="6" w:space="0" w:color="auto"/>
              <w:left w:val="single" w:sz="6" w:space="0" w:color="auto"/>
              <w:bottom w:val="single" w:sz="6" w:space="0" w:color="auto"/>
              <w:right w:val="single" w:sz="6" w:space="0" w:color="auto"/>
            </w:tcBorders>
            <w:vAlign w:val="center"/>
          </w:tcPr>
          <w:p w:rsidR="002F5718" w:rsidRDefault="002F5718" w:rsidP="00271FB4">
            <w:pPr>
              <w:spacing w:before="100" w:beforeAutospacing="1" w:after="100" w:afterAutospacing="1"/>
              <w:rPr>
                <w:rFonts w:ascii="Arial" w:hAnsi="Arial" w:cs="Arial"/>
                <w:sz w:val="16"/>
                <w:szCs w:val="16"/>
              </w:rPr>
            </w:pPr>
          </w:p>
        </w:tc>
        <w:tc>
          <w:tcPr>
            <w:tcW w:w="1385" w:type="dxa"/>
            <w:tcBorders>
              <w:top w:val="single" w:sz="6" w:space="0" w:color="auto"/>
              <w:left w:val="single" w:sz="6" w:space="0" w:color="auto"/>
              <w:bottom w:val="single" w:sz="6" w:space="0" w:color="auto"/>
              <w:right w:val="single" w:sz="6" w:space="0" w:color="auto"/>
            </w:tcBorders>
            <w:vAlign w:val="center"/>
          </w:tcPr>
          <w:p w:rsidR="002F5718" w:rsidRDefault="002F5718" w:rsidP="00271FB4">
            <w:pPr>
              <w:spacing w:before="100" w:beforeAutospacing="1" w:after="100" w:afterAutospacing="1"/>
              <w:rPr>
                <w:rFonts w:ascii="Arial" w:hAnsi="Arial" w:cs="Arial"/>
                <w:sz w:val="16"/>
                <w:szCs w:val="16"/>
              </w:rPr>
            </w:pP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Default="007B3702" w:rsidP="002F5718">
            <w:pPr>
              <w:spacing w:before="100" w:beforeAutospacing="1" w:after="100" w:afterAutospacing="1"/>
              <w:rPr>
                <w:rFonts w:ascii="Arial" w:hAnsi="Arial" w:cs="Arial"/>
                <w:sz w:val="16"/>
                <w:szCs w:val="16"/>
              </w:rPr>
            </w:pPr>
            <w:r w:rsidRPr="00C634EE">
              <w:rPr>
                <w:rFonts w:ascii="Arial" w:hAnsi="Arial" w:cs="Arial"/>
                <w:sz w:val="16"/>
                <w:szCs w:val="16"/>
              </w:rPr>
              <w:t>D_BIGSLEW_ULSPS_F32</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E44866" w:rsidP="00271FB4">
            <w:pPr>
              <w:spacing w:before="100" w:beforeAutospacing="1" w:after="100" w:afterAutospacing="1"/>
              <w:rPr>
                <w:rFonts w:ascii="Arial" w:hAnsi="Arial" w:cs="Arial"/>
                <w:sz w:val="16"/>
                <w:szCs w:val="16"/>
              </w:rPr>
            </w:pPr>
            <w:r>
              <w:rPr>
                <w:rFonts w:ascii="Arial" w:hAnsi="Arial" w:cs="Arial"/>
                <w:sz w:val="16"/>
                <w:szCs w:val="16"/>
              </w:rPr>
              <w:t>500</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Default="007B3702" w:rsidP="00E44866">
            <w:pPr>
              <w:spacing w:before="100" w:beforeAutospacing="1" w:after="100" w:afterAutospacing="1"/>
              <w:rPr>
                <w:rFonts w:ascii="Arial" w:hAnsi="Arial" w:cs="Arial"/>
                <w:sz w:val="16"/>
                <w:szCs w:val="16"/>
              </w:rPr>
            </w:pPr>
            <w:r w:rsidRPr="00C634EE">
              <w:rPr>
                <w:rFonts w:ascii="Arial" w:hAnsi="Arial" w:cs="Arial"/>
                <w:sz w:val="16"/>
                <w:szCs w:val="16"/>
              </w:rPr>
              <w:t>D_</w:t>
            </w:r>
            <w:r w:rsidR="00E44866">
              <w:rPr>
                <w:rFonts w:ascii="Arial" w:hAnsi="Arial" w:cs="Arial"/>
                <w:sz w:val="16"/>
                <w:szCs w:val="16"/>
              </w:rPr>
              <w:t>OPER_CNT_U08</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1</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E44866" w:rsidP="00271FB4">
            <w:pPr>
              <w:spacing w:before="100" w:beforeAutospacing="1" w:after="100" w:afterAutospacing="1"/>
              <w:rPr>
                <w:rFonts w:ascii="Arial" w:hAnsi="Arial" w:cs="Arial"/>
                <w:sz w:val="16"/>
                <w:szCs w:val="16"/>
              </w:rPr>
            </w:pPr>
            <w:r>
              <w:rPr>
                <w:rFonts w:ascii="Arial" w:hAnsi="Arial" w:cs="Arial"/>
                <w:sz w:val="16"/>
                <w:szCs w:val="16"/>
              </w:rPr>
              <w:t>1</w:t>
            </w:r>
          </w:p>
        </w:tc>
      </w:tr>
      <w:tr w:rsidR="00E44866"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E44866" w:rsidRPr="00C634EE" w:rsidRDefault="00E44866" w:rsidP="00752BF7">
            <w:pPr>
              <w:spacing w:before="100" w:beforeAutospacing="1" w:after="100" w:afterAutospacing="1"/>
              <w:rPr>
                <w:rFonts w:ascii="Arial" w:hAnsi="Arial" w:cs="Arial"/>
                <w:sz w:val="16"/>
                <w:szCs w:val="16"/>
              </w:rPr>
            </w:pPr>
            <w:r>
              <w:rPr>
                <w:rFonts w:ascii="Arial" w:hAnsi="Arial" w:cs="Arial"/>
                <w:sz w:val="16"/>
                <w:szCs w:val="16"/>
              </w:rPr>
              <w:t>D_LOA_CNT_U08</w:t>
            </w:r>
          </w:p>
        </w:tc>
        <w:tc>
          <w:tcPr>
            <w:tcW w:w="1710" w:type="dxa"/>
            <w:tcBorders>
              <w:top w:val="single" w:sz="6" w:space="0" w:color="auto"/>
              <w:left w:val="single" w:sz="6" w:space="0" w:color="auto"/>
              <w:bottom w:val="single" w:sz="6" w:space="0" w:color="auto"/>
              <w:right w:val="single" w:sz="6" w:space="0" w:color="auto"/>
            </w:tcBorders>
            <w:vAlign w:val="center"/>
          </w:tcPr>
          <w:p w:rsidR="00E44866" w:rsidRDefault="00E44866" w:rsidP="00271FB4">
            <w:pPr>
              <w:spacing w:before="100" w:beforeAutospacing="1" w:after="100" w:afterAutospacing="1"/>
              <w:rPr>
                <w:rFonts w:ascii="Arial" w:hAnsi="Arial" w:cs="Arial"/>
                <w:sz w:val="16"/>
                <w:szCs w:val="16"/>
              </w:rPr>
            </w:pPr>
            <w:r>
              <w:rPr>
                <w:rFonts w:ascii="Arial" w:hAnsi="Arial" w:cs="Arial"/>
                <w:sz w:val="16"/>
                <w:szCs w:val="16"/>
              </w:rPr>
              <w:t>1</w:t>
            </w:r>
          </w:p>
        </w:tc>
        <w:tc>
          <w:tcPr>
            <w:tcW w:w="1385" w:type="dxa"/>
            <w:tcBorders>
              <w:top w:val="single" w:sz="6" w:space="0" w:color="auto"/>
              <w:left w:val="single" w:sz="6" w:space="0" w:color="auto"/>
              <w:bottom w:val="single" w:sz="6" w:space="0" w:color="auto"/>
              <w:right w:val="single" w:sz="6" w:space="0" w:color="auto"/>
            </w:tcBorders>
            <w:vAlign w:val="center"/>
          </w:tcPr>
          <w:p w:rsidR="00E44866" w:rsidRDefault="00E44866" w:rsidP="00271FB4">
            <w:pPr>
              <w:spacing w:before="100" w:beforeAutospacing="1" w:after="100" w:afterAutospacing="1"/>
              <w:rPr>
                <w:rFonts w:ascii="Arial" w:hAnsi="Arial" w:cs="Arial"/>
                <w:sz w:val="16"/>
                <w:szCs w:val="16"/>
              </w:rPr>
            </w:pPr>
            <w:r>
              <w:rPr>
                <w:rFonts w:ascii="Arial" w:hAnsi="Arial" w:cs="Arial"/>
                <w:sz w:val="16"/>
                <w:szCs w:val="16"/>
              </w:rPr>
              <w:t>2</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Default="007B3702" w:rsidP="00E44866">
            <w:pPr>
              <w:spacing w:before="100" w:beforeAutospacing="1" w:after="100" w:afterAutospacing="1"/>
              <w:rPr>
                <w:rFonts w:ascii="Arial" w:hAnsi="Arial" w:cs="Arial"/>
                <w:sz w:val="16"/>
                <w:szCs w:val="16"/>
              </w:rPr>
            </w:pPr>
            <w:r w:rsidRPr="00C634EE">
              <w:rPr>
                <w:rFonts w:ascii="Arial" w:hAnsi="Arial" w:cs="Arial"/>
                <w:sz w:val="16"/>
                <w:szCs w:val="16"/>
              </w:rPr>
              <w:t>D_</w:t>
            </w:r>
            <w:r w:rsidR="00E44866">
              <w:rPr>
                <w:rFonts w:ascii="Arial" w:hAnsi="Arial" w:cs="Arial"/>
                <w:sz w:val="16"/>
                <w:szCs w:val="16"/>
              </w:rPr>
              <w:t>STRTSTOP</w:t>
            </w:r>
            <w:r w:rsidRPr="00C634EE">
              <w:rPr>
                <w:rFonts w:ascii="Arial" w:hAnsi="Arial" w:cs="Arial"/>
                <w:sz w:val="16"/>
                <w:szCs w:val="16"/>
              </w:rPr>
              <w:t>_</w:t>
            </w:r>
            <w:r w:rsidR="00752BF7">
              <w:rPr>
                <w:rFonts w:ascii="Arial" w:hAnsi="Arial" w:cs="Arial"/>
                <w:sz w:val="16"/>
                <w:szCs w:val="16"/>
              </w:rPr>
              <w:t>CNT</w:t>
            </w:r>
            <w:r w:rsidRPr="00C634EE">
              <w:rPr>
                <w:rFonts w:ascii="Arial" w:hAnsi="Arial" w:cs="Arial"/>
                <w:sz w:val="16"/>
                <w:szCs w:val="16"/>
              </w:rPr>
              <w:t>_U08</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1</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3</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Default="007B3702" w:rsidP="00E44866">
            <w:pPr>
              <w:spacing w:before="100" w:beforeAutospacing="1" w:after="100" w:afterAutospacing="1"/>
              <w:rPr>
                <w:rFonts w:ascii="Arial" w:hAnsi="Arial" w:cs="Arial"/>
                <w:sz w:val="16"/>
                <w:szCs w:val="16"/>
              </w:rPr>
            </w:pPr>
            <w:r w:rsidRPr="00C634EE">
              <w:rPr>
                <w:rFonts w:ascii="Arial" w:hAnsi="Arial" w:cs="Arial"/>
                <w:sz w:val="16"/>
                <w:szCs w:val="16"/>
              </w:rPr>
              <w:t>D_</w:t>
            </w:r>
            <w:r w:rsidR="00E44866">
              <w:rPr>
                <w:rFonts w:ascii="Arial" w:hAnsi="Arial" w:cs="Arial"/>
                <w:sz w:val="16"/>
                <w:szCs w:val="16"/>
              </w:rPr>
              <w:t>DIAG</w:t>
            </w:r>
            <w:r w:rsidRPr="00C634EE">
              <w:rPr>
                <w:rFonts w:ascii="Arial" w:hAnsi="Arial" w:cs="Arial"/>
                <w:sz w:val="16"/>
                <w:szCs w:val="16"/>
              </w:rPr>
              <w:t>_</w:t>
            </w:r>
            <w:r w:rsidR="00752BF7">
              <w:rPr>
                <w:rFonts w:ascii="Arial" w:hAnsi="Arial" w:cs="Arial"/>
                <w:sz w:val="16"/>
                <w:szCs w:val="16"/>
              </w:rPr>
              <w:t>CNT</w:t>
            </w:r>
            <w:r w:rsidRPr="00C634EE">
              <w:rPr>
                <w:rFonts w:ascii="Arial" w:hAnsi="Arial" w:cs="Arial"/>
                <w:sz w:val="16"/>
                <w:szCs w:val="16"/>
              </w:rPr>
              <w:t>_U08</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1</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4</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Default="007B3702" w:rsidP="002F5718">
            <w:pPr>
              <w:spacing w:before="100" w:beforeAutospacing="1" w:after="100" w:afterAutospacing="1"/>
              <w:rPr>
                <w:rFonts w:ascii="Arial" w:hAnsi="Arial" w:cs="Arial"/>
                <w:sz w:val="16"/>
                <w:szCs w:val="16"/>
              </w:rPr>
            </w:pPr>
            <w:r w:rsidRPr="00C634EE">
              <w:rPr>
                <w:rFonts w:ascii="Arial" w:hAnsi="Arial" w:cs="Arial"/>
                <w:sz w:val="16"/>
                <w:szCs w:val="16"/>
              </w:rPr>
              <w:t>D_RATELIMITLO_ULSPS_F32</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E44866" w:rsidP="00271FB4">
            <w:pPr>
              <w:spacing w:before="100" w:beforeAutospacing="1" w:after="100" w:afterAutospacing="1"/>
              <w:rPr>
                <w:rFonts w:ascii="Arial" w:hAnsi="Arial" w:cs="Arial"/>
                <w:sz w:val="16"/>
                <w:szCs w:val="16"/>
              </w:rPr>
            </w:pPr>
            <w:r>
              <w:rPr>
                <w:rFonts w:ascii="Arial" w:hAnsi="Arial" w:cs="Arial"/>
                <w:sz w:val="16"/>
                <w:szCs w:val="16"/>
              </w:rPr>
              <w:t>0.01</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Pr="00C634EE" w:rsidRDefault="007B3702" w:rsidP="002F5718">
            <w:pPr>
              <w:spacing w:before="100" w:beforeAutospacing="1" w:after="100" w:afterAutospacing="1"/>
              <w:rPr>
                <w:rFonts w:ascii="Arial" w:hAnsi="Arial" w:cs="Arial"/>
                <w:sz w:val="16"/>
                <w:szCs w:val="16"/>
              </w:rPr>
            </w:pPr>
            <w:r w:rsidRPr="00C634EE">
              <w:rPr>
                <w:rFonts w:ascii="Arial" w:hAnsi="Arial" w:cs="Arial"/>
                <w:sz w:val="16"/>
                <w:szCs w:val="16"/>
              </w:rPr>
              <w:t>D_RATELIMITHI_ULSPS_F32</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7B3702" w:rsidP="00271FB4">
            <w:pPr>
              <w:spacing w:before="100" w:beforeAutospacing="1" w:after="100" w:afterAutospacing="1"/>
              <w:rPr>
                <w:rFonts w:ascii="Arial" w:hAnsi="Arial" w:cs="Arial"/>
                <w:sz w:val="16"/>
                <w:szCs w:val="16"/>
              </w:rPr>
            </w:pPr>
            <w:r>
              <w:rPr>
                <w:rFonts w:ascii="Arial" w:hAnsi="Arial" w:cs="Arial"/>
                <w:sz w:val="16"/>
                <w:szCs w:val="16"/>
              </w:rPr>
              <w:t>500.0</w:t>
            </w:r>
          </w:p>
        </w:tc>
      </w:tr>
      <w:tr w:rsidR="004E097D" w:rsidRPr="000D5C53" w:rsidTr="00C634EE">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4E097D" w:rsidRPr="00C634EE" w:rsidRDefault="004E097D" w:rsidP="002F5718">
            <w:pPr>
              <w:spacing w:before="100" w:beforeAutospacing="1" w:after="100" w:afterAutospacing="1"/>
              <w:rPr>
                <w:rFonts w:ascii="Arial" w:hAnsi="Arial" w:cs="Arial"/>
                <w:sz w:val="16"/>
                <w:szCs w:val="16"/>
              </w:rPr>
            </w:pPr>
            <w:r w:rsidRPr="00C634EE">
              <w:rPr>
                <w:rFonts w:ascii="Arial" w:hAnsi="Arial" w:cs="Arial"/>
                <w:sz w:val="16"/>
                <w:szCs w:val="16"/>
              </w:rPr>
              <w:t>D_TARGETSCALELO_ULS_F32</w:t>
            </w:r>
          </w:p>
        </w:tc>
        <w:tc>
          <w:tcPr>
            <w:tcW w:w="1710" w:type="dxa"/>
            <w:tcBorders>
              <w:top w:val="single" w:sz="6" w:space="0" w:color="auto"/>
              <w:left w:val="single" w:sz="6" w:space="0" w:color="auto"/>
              <w:bottom w:val="single" w:sz="6" w:space="0" w:color="auto"/>
              <w:right w:val="single" w:sz="6" w:space="0" w:color="auto"/>
            </w:tcBorders>
          </w:tcPr>
          <w:p w:rsidR="004E097D" w:rsidRDefault="004E097D" w:rsidP="00271FB4">
            <w:pPr>
              <w:spacing w:before="100" w:beforeAutospacing="1" w:after="100" w:afterAutospacing="1"/>
              <w:rPr>
                <w:rFonts w:ascii="Arial" w:hAnsi="Arial" w:cs="Arial"/>
                <w:sz w:val="16"/>
                <w:szCs w:val="16"/>
              </w:rPr>
            </w:pPr>
            <w:r w:rsidRPr="001911CD">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4E097D" w:rsidRDefault="004E097D" w:rsidP="00271FB4">
            <w:pPr>
              <w:spacing w:before="100" w:beforeAutospacing="1" w:after="100" w:afterAutospacing="1"/>
              <w:rPr>
                <w:rFonts w:ascii="Arial" w:hAnsi="Arial" w:cs="Arial"/>
                <w:sz w:val="16"/>
                <w:szCs w:val="16"/>
              </w:rPr>
            </w:pPr>
            <w:r>
              <w:rPr>
                <w:rFonts w:ascii="Arial" w:hAnsi="Arial" w:cs="Arial"/>
                <w:sz w:val="16"/>
                <w:szCs w:val="16"/>
              </w:rPr>
              <w:t>0.0</w:t>
            </w:r>
          </w:p>
        </w:tc>
      </w:tr>
      <w:tr w:rsidR="004E097D" w:rsidRPr="000D5C53" w:rsidTr="00C634EE">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4E097D" w:rsidRPr="00C634EE" w:rsidRDefault="004E097D" w:rsidP="002F5718">
            <w:pPr>
              <w:spacing w:before="100" w:beforeAutospacing="1" w:after="100" w:afterAutospacing="1"/>
              <w:rPr>
                <w:rFonts w:ascii="Arial" w:hAnsi="Arial" w:cs="Arial"/>
                <w:sz w:val="16"/>
                <w:szCs w:val="16"/>
              </w:rPr>
            </w:pPr>
            <w:r w:rsidRPr="00C634EE">
              <w:rPr>
                <w:rFonts w:ascii="Arial" w:hAnsi="Arial" w:cs="Arial"/>
                <w:sz w:val="16"/>
                <w:szCs w:val="16"/>
              </w:rPr>
              <w:t>D_TARGETSCALEHI_ULS_F32</w:t>
            </w:r>
          </w:p>
        </w:tc>
        <w:tc>
          <w:tcPr>
            <w:tcW w:w="1710" w:type="dxa"/>
            <w:tcBorders>
              <w:top w:val="single" w:sz="6" w:space="0" w:color="auto"/>
              <w:left w:val="single" w:sz="6" w:space="0" w:color="auto"/>
              <w:bottom w:val="single" w:sz="6" w:space="0" w:color="auto"/>
              <w:right w:val="single" w:sz="6" w:space="0" w:color="auto"/>
            </w:tcBorders>
          </w:tcPr>
          <w:p w:rsidR="004E097D" w:rsidRDefault="004E097D" w:rsidP="00271FB4">
            <w:pPr>
              <w:spacing w:before="100" w:beforeAutospacing="1" w:after="100" w:afterAutospacing="1"/>
              <w:rPr>
                <w:rFonts w:ascii="Arial" w:hAnsi="Arial" w:cs="Arial"/>
                <w:sz w:val="16"/>
                <w:szCs w:val="16"/>
              </w:rPr>
            </w:pPr>
            <w:r w:rsidRPr="001911CD">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4E097D" w:rsidRDefault="004E097D" w:rsidP="00271FB4">
            <w:pPr>
              <w:spacing w:before="100" w:beforeAutospacing="1" w:after="100" w:afterAutospacing="1"/>
              <w:rPr>
                <w:rFonts w:ascii="Arial" w:hAnsi="Arial" w:cs="Arial"/>
                <w:sz w:val="16"/>
                <w:szCs w:val="16"/>
              </w:rPr>
            </w:pPr>
            <w:r>
              <w:rPr>
                <w:rFonts w:ascii="Arial" w:hAnsi="Arial" w:cs="Arial"/>
                <w:sz w:val="16"/>
                <w:szCs w:val="16"/>
              </w:rPr>
              <w:t>1.0</w:t>
            </w:r>
          </w:p>
        </w:tc>
      </w:tr>
      <w:tr w:rsidR="007B3702"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7B3702" w:rsidRPr="00ED7754" w:rsidRDefault="004E097D" w:rsidP="002F5718">
            <w:pPr>
              <w:spacing w:before="100" w:beforeAutospacing="1" w:after="100" w:afterAutospacing="1"/>
              <w:rPr>
                <w:rFonts w:ascii="Arial" w:hAnsi="Arial" w:cs="Arial"/>
                <w:sz w:val="16"/>
                <w:szCs w:val="16"/>
              </w:rPr>
            </w:pPr>
            <w:r w:rsidRPr="00ED7754">
              <w:rPr>
                <w:rFonts w:ascii="Arial" w:hAnsi="Arial" w:cs="Arial"/>
                <w:sz w:val="16"/>
                <w:szCs w:val="16"/>
              </w:rPr>
              <w:t>D_EPSILON_ULS_F32</w:t>
            </w:r>
          </w:p>
        </w:tc>
        <w:tc>
          <w:tcPr>
            <w:tcW w:w="1710" w:type="dxa"/>
            <w:tcBorders>
              <w:top w:val="single" w:sz="6" w:space="0" w:color="auto"/>
              <w:left w:val="single" w:sz="6" w:space="0" w:color="auto"/>
              <w:bottom w:val="single" w:sz="6" w:space="0" w:color="auto"/>
              <w:right w:val="single" w:sz="6" w:space="0" w:color="auto"/>
            </w:tcBorders>
            <w:vAlign w:val="center"/>
          </w:tcPr>
          <w:p w:rsidR="007B3702" w:rsidRDefault="004E097D" w:rsidP="00271FB4">
            <w:pPr>
              <w:spacing w:before="100" w:beforeAutospacing="1" w:after="100" w:afterAutospacing="1"/>
              <w:rPr>
                <w:rFonts w:ascii="Arial" w:hAnsi="Arial" w:cs="Arial"/>
                <w:sz w:val="16"/>
                <w:szCs w:val="16"/>
              </w:rPr>
            </w:pPr>
            <w:r w:rsidRPr="001911CD">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7B3702" w:rsidRDefault="004E097D" w:rsidP="00271FB4">
            <w:pPr>
              <w:spacing w:before="100" w:beforeAutospacing="1" w:after="100" w:afterAutospacing="1"/>
              <w:rPr>
                <w:rFonts w:ascii="Arial" w:hAnsi="Arial" w:cs="Arial"/>
                <w:sz w:val="16"/>
                <w:szCs w:val="16"/>
              </w:rPr>
            </w:pPr>
            <w:r w:rsidRPr="00ED7754">
              <w:rPr>
                <w:rFonts w:ascii="Arial" w:hAnsi="Arial" w:cs="Arial"/>
                <w:sz w:val="16"/>
                <w:szCs w:val="16"/>
              </w:rPr>
              <w:t>FLT_EPSILON</w:t>
            </w:r>
          </w:p>
        </w:tc>
      </w:tr>
    </w:tbl>
    <w:p w:rsidR="00C861FB" w:rsidRDefault="00C861FB" w:rsidP="00C861FB">
      <w:pPr>
        <w:pStyle w:val="Heading4"/>
      </w:pPr>
      <w:r>
        <w:t>Global</w:t>
      </w:r>
    </w:p>
    <w:p w:rsidR="00C861FB" w:rsidRDefault="00C861FB" w:rsidP="00C861FB">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C861FB" w:rsidTr="0050479E">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C861FB" w:rsidTr="00271FB4">
        <w:trPr>
          <w:trHeight w:val="309"/>
          <w:jc w:val="center"/>
        </w:trPr>
        <w:tc>
          <w:tcPr>
            <w:tcW w:w="4608" w:type="dxa"/>
            <w:tcBorders>
              <w:top w:val="nil"/>
              <w:left w:val="single" w:sz="6" w:space="0" w:color="auto"/>
              <w:bottom w:val="single" w:sz="6" w:space="0" w:color="auto"/>
              <w:right w:val="single" w:sz="6" w:space="0" w:color="auto"/>
            </w:tcBorders>
            <w:vAlign w:val="center"/>
          </w:tcPr>
          <w:p w:rsidR="00C861FB" w:rsidRPr="007220D3" w:rsidRDefault="00E44866" w:rsidP="00E44866">
            <w:pPr>
              <w:autoSpaceDE w:val="0"/>
              <w:autoSpaceDN w:val="0"/>
              <w:adjustRightInd w:val="0"/>
              <w:spacing w:before="100" w:beforeAutospacing="1" w:after="100" w:afterAutospacing="1"/>
              <w:rPr>
                <w:rFonts w:ascii="Arial" w:hAnsi="Arial" w:cs="Arial"/>
                <w:sz w:val="16"/>
                <w:szCs w:val="16"/>
              </w:rPr>
            </w:pPr>
            <w:r>
              <w:rPr>
                <w:rFonts w:ascii="Arial" w:hAnsi="Arial" w:cs="Arial"/>
                <w:sz w:val="16"/>
                <w:szCs w:val="16"/>
              </w:rPr>
              <w:t>D_2MS_SEC_F32</w:t>
            </w:r>
          </w:p>
        </w:tc>
      </w:tr>
    </w:tbl>
    <w:p w:rsidR="00C861FB" w:rsidRDefault="00C861FB" w:rsidP="00C861FB"/>
    <w:p w:rsidR="00C861FB" w:rsidRDefault="00C861FB" w:rsidP="00C861FB">
      <w:pPr>
        <w:pStyle w:val="Heading3"/>
      </w:pPr>
      <w:r>
        <w:br w:type="page"/>
      </w:r>
      <w:r>
        <w:lastRenderedPageBreak/>
        <w:t>Module specific Lookup Tables Constants</w:t>
      </w:r>
    </w:p>
    <w:p w:rsidR="00C861FB" w:rsidRDefault="00C861FB" w:rsidP="00C861FB">
      <w:r>
        <w:t>(This is for lookup tables (arrays) with fixed values, same name as other tables)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1260"/>
        <w:gridCol w:w="1260"/>
      </w:tblGrid>
      <w:tr w:rsidR="00C861FB" w:rsidTr="0050479E">
        <w:tc>
          <w:tcPr>
            <w:tcW w:w="289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289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 w:rsidR="00C861FB" w:rsidRDefault="00C861FB" w:rsidP="00C861FB">
      <w:pPr>
        <w:pStyle w:val="Heading2"/>
      </w:pPr>
      <w:r>
        <w:t>Lookup Table Definitions</w:t>
      </w:r>
    </w:p>
    <w:p w:rsidR="00C861FB" w:rsidRDefault="00C861FB" w:rsidP="00C861FB"/>
    <w:p w:rsidR="00C861FB" w:rsidRDefault="00C861FB" w:rsidP="00C861FB"/>
    <w:p w:rsidR="00C861FB" w:rsidRDefault="00C861FB" w:rsidP="00C861FB">
      <w:pPr>
        <w:pStyle w:val="Heading1"/>
      </w:pPr>
      <w:r>
        <w:t>Software Module Implementation</w:t>
      </w:r>
    </w:p>
    <w:p w:rsidR="00C861FB" w:rsidRDefault="00C861FB" w:rsidP="00C861FB">
      <w:pPr>
        <w:pStyle w:val="Heading2"/>
      </w:pPr>
      <w:r>
        <w:t>Initialization Functions</w:t>
      </w:r>
    </w:p>
    <w:p w:rsidR="00C861FB" w:rsidRDefault="00E44866" w:rsidP="00C861FB">
      <w:del w:id="1" w:author="Thundathil, Jayakrishnan" w:date="2015-08-05T10:32:00Z">
        <w:r w:rsidDel="005153E4">
          <w:delText>StOpCtrl_Init function exists but does nothing; see Design Limitations</w:delText>
        </w:r>
      </w:del>
      <w:ins w:id="2" w:author="Thundathil, Jayakrishnan" w:date="2015-08-05T10:32:00Z">
        <w:r w:rsidR="005153E4">
          <w:t>None</w:t>
        </w:r>
      </w:ins>
    </w:p>
    <w:p w:rsidR="00271FB4" w:rsidRDefault="00271FB4" w:rsidP="00C861FB"/>
    <w:p w:rsidR="00C861FB" w:rsidRDefault="00C861FB" w:rsidP="00C861FB">
      <w:pPr>
        <w:pStyle w:val="Heading2"/>
      </w:pPr>
      <w:r>
        <w:t>Periodic Functions</w:t>
      </w:r>
    </w:p>
    <w:p w:rsidR="00C861FB" w:rsidRDefault="00C861FB" w:rsidP="00C861FB"/>
    <w:p w:rsidR="00C861FB" w:rsidRDefault="00C861FB" w:rsidP="00C861FB">
      <w:pPr>
        <w:pStyle w:val="Heading3"/>
      </w:pPr>
      <w:r>
        <w:t xml:space="preserve">Per: </w:t>
      </w:r>
      <w:r w:rsidR="00AF2999">
        <w:fldChar w:fldCharType="begin"/>
      </w:r>
      <w:r w:rsidR="00AF2999">
        <w:instrText xml:space="preserve"> DOCPROPERTY "Module Name"  \* MERGEFORMAT </w:instrText>
      </w:r>
      <w:r w:rsidR="00AF2999">
        <w:fldChar w:fldCharType="separate"/>
      </w:r>
      <w:r>
        <w:t>StOpCtrl</w:t>
      </w:r>
      <w:r w:rsidR="00AF2999">
        <w:fldChar w:fldCharType="end"/>
      </w:r>
      <w:r>
        <w:t>_Per1</w:t>
      </w:r>
    </w:p>
    <w:p w:rsidR="00C861FB" w:rsidRDefault="00C861FB" w:rsidP="00C861FB">
      <w:pPr>
        <w:pStyle w:val="Heading4"/>
        <w:rPr>
          <w:ins w:id="3" w:author="Thundathil, Jayakrishnan" w:date="2015-08-04T16:54:00Z"/>
        </w:rPr>
      </w:pPr>
      <w:r>
        <w:t>Design Rationale</w:t>
      </w:r>
    </w:p>
    <w:p w:rsidR="00B41ACC" w:rsidRPr="003B4941" w:rsidRDefault="00B41ACC" w:rsidP="00B41ACC">
      <w:pPr>
        <w:rPr>
          <w:ins w:id="4" w:author="Thundathil, Jayakrishnan" w:date="2015-08-04T16:54:00Z"/>
        </w:rPr>
      </w:pPr>
      <w:ins w:id="5" w:author="Thundathil, Jayakrishnan" w:date="2015-08-04T16:54:00Z">
        <w:r>
          <w:t xml:space="preserve">FDD does not show a default case on the switch/case block </w:t>
        </w:r>
      </w:ins>
      <w:ins w:id="6" w:author="Thundathil, Jayakrishnan" w:date="2015-08-04T16:55:00Z">
        <w:r>
          <w:t xml:space="preserve">used </w:t>
        </w:r>
      </w:ins>
      <w:ins w:id="7" w:author="Thundathil, Jayakrishnan" w:date="2015-08-04T16:54:00Z">
        <w:r>
          <w:t>in th</w:t>
        </w:r>
      </w:ins>
      <w:ins w:id="8" w:author="Thundathil, Jayakrishnan" w:date="2015-08-04T16:55:00Z">
        <w:r>
          <w:t xml:space="preserve">e </w:t>
        </w:r>
        <w:proofErr w:type="spellStart"/>
        <w:r>
          <w:t>RateSource</w:t>
        </w:r>
        <w:proofErr w:type="spellEnd"/>
        <w:r>
          <w:t xml:space="preserve"> and </w:t>
        </w:r>
        <w:proofErr w:type="spellStart"/>
        <w:r>
          <w:t>RateLimit</w:t>
        </w:r>
        <w:proofErr w:type="spellEnd"/>
        <w:r>
          <w:t xml:space="preserve"> blocks </w:t>
        </w:r>
      </w:ins>
      <w:ins w:id="9" w:author="Thundathil, Jayakrishnan" w:date="2015-08-04T16:54:00Z">
        <w:r>
          <w:t xml:space="preserve">because none is required – all possible values of </w:t>
        </w:r>
        <w:proofErr w:type="gramStart"/>
        <w:r>
          <w:t>the  switch</w:t>
        </w:r>
        <w:proofErr w:type="gramEnd"/>
        <w:r>
          <w:t xml:space="preserve"> variable (which is internal to this component) are covered by the cases shown.  However a default clause is required by MISRA Rule 15.3.  Therefore the default label was placed with the final case label in the code; this is functionally equivalent to the FDD and satisfies the MISRA rule.  </w:t>
        </w:r>
      </w:ins>
    </w:p>
    <w:p w:rsidR="00B41ACC" w:rsidRPr="00B41ACC" w:rsidRDefault="00B41ACC">
      <w:pPr>
        <w:pPrChange w:id="10" w:author="Thundathil, Jayakrishnan" w:date="2015-08-04T16:54:00Z">
          <w:pPr>
            <w:pStyle w:val="Heading4"/>
          </w:pPr>
        </w:pPrChange>
      </w:pPr>
    </w:p>
    <w:p w:rsidR="00C861FB" w:rsidRDefault="00C861FB" w:rsidP="00C861FB">
      <w:pPr>
        <w:pStyle w:val="Heading4"/>
      </w:pPr>
      <w:r>
        <w:t>Program Flow Start</w:t>
      </w:r>
    </w:p>
    <w:p w:rsidR="00C861FB" w:rsidRDefault="00C861FB" w:rsidP="00C861FB">
      <w:pPr>
        <w:pStyle w:val="Heading4"/>
      </w:pPr>
      <w:r>
        <w:t>Store Module Inputs to Local copies</w:t>
      </w:r>
    </w:p>
    <w:p w:rsidR="00592603" w:rsidRDefault="00E44866">
      <w:r>
        <w:t>See FDD</w:t>
      </w:r>
    </w:p>
    <w:p w:rsidR="00E44866" w:rsidRDefault="00E44866" w:rsidP="00C861FB">
      <w:pPr>
        <w:pStyle w:val="Heading4"/>
      </w:pPr>
      <w:r>
        <w:t>Function Internal</w:t>
      </w:r>
    </w:p>
    <w:p w:rsidR="00E44866" w:rsidRPr="00ED7754" w:rsidRDefault="00E44866" w:rsidP="00ED7754">
      <w:r>
        <w:t>See FDD</w:t>
      </w:r>
    </w:p>
    <w:p w:rsidR="00C861FB" w:rsidRDefault="00C861FB" w:rsidP="00C861FB">
      <w:pPr>
        <w:pStyle w:val="Heading4"/>
      </w:pPr>
      <w:r>
        <w:t>Store Local copy of outputs into Module Outputs</w:t>
      </w:r>
    </w:p>
    <w:p w:rsidR="003504FE" w:rsidRDefault="00E44866" w:rsidP="003504FE">
      <w:r>
        <w:t>See FDD</w:t>
      </w:r>
    </w:p>
    <w:p w:rsidR="00C861FB" w:rsidRDefault="00C861FB" w:rsidP="00C861FB">
      <w:pPr>
        <w:pStyle w:val="Heading2"/>
      </w:pPr>
      <w:r>
        <w:t>Fault Recovery Functions</w:t>
      </w:r>
    </w:p>
    <w:p w:rsidR="00C861FB" w:rsidRDefault="00C861FB" w:rsidP="00C861FB">
      <w:r>
        <w:t>None</w:t>
      </w:r>
    </w:p>
    <w:p w:rsidR="00C861FB" w:rsidRDefault="00C861FB" w:rsidP="00C861FB">
      <w:pPr>
        <w:pStyle w:val="Heading2"/>
      </w:pPr>
      <w:r>
        <w:lastRenderedPageBreak/>
        <w:t>Shutdown Functions</w:t>
      </w:r>
    </w:p>
    <w:p w:rsidR="00C861FB" w:rsidRDefault="00C861FB" w:rsidP="00C861FB">
      <w:r>
        <w:t>None</w:t>
      </w:r>
    </w:p>
    <w:p w:rsidR="00C861FB" w:rsidRDefault="00C861FB" w:rsidP="00C861FB">
      <w:pPr>
        <w:pStyle w:val="Heading2"/>
      </w:pPr>
      <w:r>
        <w:t>Interrupt Functions</w:t>
      </w:r>
    </w:p>
    <w:p w:rsidR="00C861FB" w:rsidRDefault="00C861FB" w:rsidP="00C861FB">
      <w:r>
        <w:t>None</w:t>
      </w:r>
    </w:p>
    <w:p w:rsidR="00C861FB" w:rsidRDefault="00C861FB" w:rsidP="00C861FB"/>
    <w:p w:rsidR="00C861FB" w:rsidRDefault="00C861FB" w:rsidP="00C861FB">
      <w:pPr>
        <w:pStyle w:val="Heading2"/>
      </w:pPr>
      <w:r>
        <w:t>Serial Communication Functions</w:t>
      </w:r>
    </w:p>
    <w:p w:rsidR="00C861FB" w:rsidRDefault="00C861FB" w:rsidP="00C861FB">
      <w:r>
        <w:t>None</w:t>
      </w:r>
    </w:p>
    <w:p w:rsidR="00D13E0B" w:rsidRDefault="00D13E0B" w:rsidP="00D13E0B">
      <w:pPr>
        <w:pStyle w:val="Heading2"/>
      </w:pPr>
      <w:r>
        <w:t>Local Function/Macro Definitions</w:t>
      </w:r>
    </w:p>
    <w:p w:rsidR="00D13E0B" w:rsidRDefault="00E44866" w:rsidP="00D13E0B">
      <w:pPr>
        <w:pStyle w:val="Heading3"/>
      </w:pPr>
      <w:proofErr w:type="spellStart"/>
      <w:r>
        <w:t>TargetSelection</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3938"/>
        <w:gridCol w:w="1684"/>
        <w:gridCol w:w="858"/>
        <w:gridCol w:w="863"/>
      </w:tblGrid>
      <w:tr w:rsidR="00D0274C" w:rsidTr="00D0274C">
        <w:tc>
          <w:tcPr>
            <w:tcW w:w="1585" w:type="dxa"/>
          </w:tcPr>
          <w:p w:rsidR="00D13E0B" w:rsidRDefault="00D13E0B" w:rsidP="006E32B5">
            <w:pPr>
              <w:spacing w:before="60"/>
              <w:rPr>
                <w:rFonts w:ascii="Arial" w:hAnsi="Arial" w:cs="Arial"/>
                <w:b/>
                <w:bCs/>
                <w:sz w:val="16"/>
              </w:rPr>
            </w:pPr>
            <w:r>
              <w:rPr>
                <w:rFonts w:ascii="Arial" w:hAnsi="Arial" w:cs="Arial"/>
                <w:b/>
                <w:bCs/>
                <w:sz w:val="16"/>
              </w:rPr>
              <w:t>Function Name</w:t>
            </w:r>
          </w:p>
        </w:tc>
        <w:tc>
          <w:tcPr>
            <w:tcW w:w="3938" w:type="dxa"/>
          </w:tcPr>
          <w:p w:rsidR="00D13E0B" w:rsidRDefault="00E44866" w:rsidP="006E32B5">
            <w:pPr>
              <w:spacing w:before="60"/>
              <w:rPr>
                <w:rFonts w:ascii="Arial" w:hAnsi="Arial" w:cs="Arial"/>
                <w:sz w:val="16"/>
              </w:rPr>
            </w:pPr>
            <w:proofErr w:type="spellStart"/>
            <w:r>
              <w:rPr>
                <w:rFonts w:ascii="Arial" w:hAnsi="Arial" w:cs="Arial"/>
                <w:sz w:val="16"/>
              </w:rPr>
              <w:t>TargetSelection</w:t>
            </w:r>
            <w:proofErr w:type="spellEnd"/>
          </w:p>
        </w:tc>
        <w:tc>
          <w:tcPr>
            <w:tcW w:w="1684"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Type</w:t>
            </w:r>
          </w:p>
        </w:tc>
        <w:tc>
          <w:tcPr>
            <w:tcW w:w="858"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Min</w:t>
            </w:r>
          </w:p>
        </w:tc>
        <w:tc>
          <w:tcPr>
            <w:tcW w:w="863"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Max</w:t>
            </w:r>
          </w:p>
        </w:tc>
      </w:tr>
      <w:tr w:rsidR="00D13E0B" w:rsidTr="00D0274C">
        <w:tc>
          <w:tcPr>
            <w:tcW w:w="1585" w:type="dxa"/>
          </w:tcPr>
          <w:p w:rsidR="00D13E0B" w:rsidRDefault="00D13E0B" w:rsidP="006E32B5">
            <w:pPr>
              <w:spacing w:before="60"/>
              <w:rPr>
                <w:rFonts w:ascii="Arial" w:hAnsi="Arial" w:cs="Arial"/>
                <w:b/>
                <w:bCs/>
                <w:sz w:val="16"/>
              </w:rPr>
            </w:pPr>
            <w:r>
              <w:rPr>
                <w:rFonts w:ascii="Arial" w:hAnsi="Arial" w:cs="Arial"/>
                <w:b/>
                <w:bCs/>
                <w:sz w:val="16"/>
              </w:rPr>
              <w:t xml:space="preserve">Arguments Passed </w:t>
            </w:r>
          </w:p>
        </w:tc>
        <w:tc>
          <w:tcPr>
            <w:tcW w:w="3938" w:type="dxa"/>
          </w:tcPr>
          <w:p w:rsidR="00D13E0B" w:rsidRDefault="00D0274C" w:rsidP="006E32B5">
            <w:pPr>
              <w:spacing w:before="60"/>
              <w:rPr>
                <w:rFonts w:ascii="Arial" w:hAnsi="Arial" w:cs="Arial"/>
                <w:sz w:val="16"/>
              </w:rPr>
            </w:pPr>
            <w:r w:rsidRPr="00D0274C">
              <w:rPr>
                <w:rFonts w:ascii="Arial" w:hAnsi="Arial" w:cs="Arial"/>
                <w:sz w:val="16"/>
              </w:rPr>
              <w:t>OperScaleFctr_Uls_T_f32</w:t>
            </w:r>
          </w:p>
        </w:tc>
        <w:tc>
          <w:tcPr>
            <w:tcW w:w="1684" w:type="dxa"/>
          </w:tcPr>
          <w:p w:rsidR="00D13E0B" w:rsidRDefault="00D0274C" w:rsidP="006E32B5">
            <w:pPr>
              <w:spacing w:before="60"/>
              <w:rPr>
                <w:rFonts w:ascii="Arial" w:hAnsi="Arial" w:cs="Arial"/>
                <w:sz w:val="16"/>
              </w:rPr>
            </w:pPr>
            <w:r>
              <w:rPr>
                <w:rFonts w:ascii="Arial" w:hAnsi="Arial" w:cs="Arial"/>
                <w:sz w:val="16"/>
              </w:rPr>
              <w:t>float32</w:t>
            </w:r>
          </w:p>
        </w:tc>
        <w:tc>
          <w:tcPr>
            <w:tcW w:w="858" w:type="dxa"/>
          </w:tcPr>
          <w:p w:rsidR="00D13E0B" w:rsidRDefault="00D0274C" w:rsidP="006E32B5">
            <w:pPr>
              <w:spacing w:before="60"/>
              <w:rPr>
                <w:rFonts w:ascii="Arial" w:hAnsi="Arial" w:cs="Arial"/>
                <w:sz w:val="16"/>
              </w:rPr>
            </w:pPr>
            <w:r>
              <w:rPr>
                <w:rFonts w:ascii="Arial" w:hAnsi="Arial" w:cs="Arial"/>
                <w:sz w:val="16"/>
              </w:rPr>
              <w:t>0.0</w:t>
            </w:r>
          </w:p>
        </w:tc>
        <w:tc>
          <w:tcPr>
            <w:tcW w:w="863" w:type="dxa"/>
          </w:tcPr>
          <w:p w:rsidR="00D13E0B" w:rsidRDefault="00D0274C" w:rsidP="006E32B5">
            <w:pPr>
              <w:spacing w:before="60"/>
              <w:rPr>
                <w:rFonts w:ascii="Arial" w:hAnsi="Arial" w:cs="Arial"/>
                <w:sz w:val="16"/>
              </w:rPr>
            </w:pPr>
            <w:r>
              <w:rPr>
                <w:rFonts w:ascii="Arial" w:hAnsi="Arial" w:cs="Arial"/>
                <w:sz w:val="16"/>
              </w:rPr>
              <w:t>1.0</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LoaScaleFctr_Uls_T_f32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w:t>
            </w:r>
          </w:p>
        </w:tc>
        <w:tc>
          <w:tcPr>
            <w:tcW w:w="863" w:type="dxa"/>
          </w:tcPr>
          <w:p w:rsidR="00D0274C" w:rsidRDefault="00D0274C" w:rsidP="006E32B5">
            <w:pPr>
              <w:spacing w:before="60"/>
              <w:rPr>
                <w:rFonts w:ascii="Arial" w:hAnsi="Arial" w:cs="Arial"/>
                <w:sz w:val="16"/>
              </w:rPr>
            </w:pPr>
            <w:r>
              <w:rPr>
                <w:rFonts w:ascii="Arial" w:hAnsi="Arial" w:cs="Arial"/>
                <w:sz w:val="16"/>
              </w:rPr>
              <w:t>1.0</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StrtStopScaleFctr_Uls_T_f32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w:t>
            </w:r>
          </w:p>
        </w:tc>
        <w:tc>
          <w:tcPr>
            <w:tcW w:w="863" w:type="dxa"/>
          </w:tcPr>
          <w:p w:rsidR="00D0274C" w:rsidRDefault="00D0274C" w:rsidP="006E32B5">
            <w:pPr>
              <w:spacing w:before="60"/>
              <w:rPr>
                <w:rFonts w:ascii="Arial" w:hAnsi="Arial" w:cs="Arial"/>
                <w:sz w:val="16"/>
              </w:rPr>
            </w:pPr>
            <w:r>
              <w:rPr>
                <w:rFonts w:ascii="Arial" w:hAnsi="Arial" w:cs="Arial"/>
                <w:sz w:val="16"/>
              </w:rPr>
              <w:t>1.0</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OperRateLimit_UlspS_T_f32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0.1</w:t>
            </w:r>
          </w:p>
        </w:tc>
        <w:tc>
          <w:tcPr>
            <w:tcW w:w="863" w:type="dxa"/>
          </w:tcPr>
          <w:p w:rsidR="00D0274C" w:rsidRDefault="00D0274C" w:rsidP="006E32B5">
            <w:pPr>
              <w:spacing w:before="60"/>
              <w:rPr>
                <w:rFonts w:ascii="Arial" w:hAnsi="Arial" w:cs="Arial"/>
                <w:sz w:val="16"/>
              </w:rPr>
            </w:pPr>
            <w:r>
              <w:rPr>
                <w:rFonts w:ascii="Arial" w:hAnsi="Arial" w:cs="Arial"/>
                <w:sz w:val="16"/>
              </w:rPr>
              <w:t>5</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LoaRateLimit_UlspS_T_f32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0.01</w:t>
            </w:r>
          </w:p>
        </w:tc>
        <w:tc>
          <w:tcPr>
            <w:tcW w:w="863" w:type="dxa"/>
          </w:tcPr>
          <w:p w:rsidR="00D0274C" w:rsidRDefault="00D0274C" w:rsidP="006E32B5">
            <w:pPr>
              <w:spacing w:before="60"/>
              <w:rPr>
                <w:rFonts w:ascii="Arial" w:hAnsi="Arial" w:cs="Arial"/>
                <w:sz w:val="16"/>
              </w:rPr>
            </w:pPr>
            <w:r>
              <w:rPr>
                <w:rFonts w:ascii="Arial" w:hAnsi="Arial" w:cs="Arial"/>
                <w:sz w:val="16"/>
              </w:rPr>
              <w:t>500</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StrtStopRateLimit_UlspS_T_f32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0.01</w:t>
            </w:r>
          </w:p>
        </w:tc>
        <w:tc>
          <w:tcPr>
            <w:tcW w:w="863" w:type="dxa"/>
          </w:tcPr>
          <w:p w:rsidR="00D0274C" w:rsidRDefault="00D0274C" w:rsidP="006E32B5">
            <w:pPr>
              <w:spacing w:before="60"/>
              <w:rPr>
                <w:rFonts w:ascii="Arial" w:hAnsi="Arial" w:cs="Arial"/>
                <w:sz w:val="16"/>
              </w:rPr>
            </w:pPr>
            <w:r>
              <w:rPr>
                <w:rFonts w:ascii="Arial" w:hAnsi="Arial" w:cs="Arial"/>
                <w:sz w:val="16"/>
              </w:rPr>
              <w:t>500</w:t>
            </w:r>
          </w:p>
        </w:tc>
      </w:tr>
      <w:tr w:rsidR="00D0274C" w:rsidTr="00D0274C">
        <w:tc>
          <w:tcPr>
            <w:tcW w:w="1585" w:type="dxa"/>
          </w:tcPr>
          <w:p w:rsidR="00D0274C" w:rsidRDefault="00D0274C" w:rsidP="006E32B5">
            <w:pPr>
              <w:spacing w:before="60"/>
              <w:rPr>
                <w:rFonts w:ascii="Arial" w:hAnsi="Arial" w:cs="Arial"/>
                <w:b/>
                <w:bCs/>
                <w:sz w:val="16"/>
              </w:rPr>
            </w:pPr>
            <w:r>
              <w:rPr>
                <w:rFonts w:ascii="Arial" w:hAnsi="Arial" w:cs="Arial"/>
                <w:b/>
                <w:bCs/>
                <w:sz w:val="16"/>
              </w:rPr>
              <w:t xml:space="preserve">Output </w:t>
            </w:r>
            <w:proofErr w:type="spellStart"/>
            <w:r>
              <w:rPr>
                <w:rFonts w:ascii="Arial" w:hAnsi="Arial" w:cs="Arial"/>
                <w:b/>
                <w:bCs/>
                <w:sz w:val="16"/>
              </w:rPr>
              <w:t>params</w:t>
            </w:r>
            <w:proofErr w:type="spellEnd"/>
          </w:p>
        </w:tc>
        <w:tc>
          <w:tcPr>
            <w:tcW w:w="3938" w:type="dxa"/>
          </w:tcPr>
          <w:p w:rsidR="00D0274C" w:rsidRDefault="00D0274C" w:rsidP="006E32B5">
            <w:pPr>
              <w:spacing w:before="60"/>
              <w:rPr>
                <w:rFonts w:ascii="Arial" w:hAnsi="Arial" w:cs="Arial"/>
                <w:sz w:val="16"/>
              </w:rPr>
            </w:pPr>
            <w:r w:rsidRPr="00D0274C">
              <w:rPr>
                <w:rFonts w:ascii="Arial" w:hAnsi="Arial" w:cs="Arial"/>
                <w:sz w:val="16"/>
              </w:rPr>
              <w:t>SelRampValue_Uls_T_f32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w:t>
            </w:r>
          </w:p>
        </w:tc>
        <w:tc>
          <w:tcPr>
            <w:tcW w:w="863" w:type="dxa"/>
          </w:tcPr>
          <w:p w:rsidR="00D0274C" w:rsidRDefault="00D0274C" w:rsidP="006E32B5">
            <w:pPr>
              <w:spacing w:before="60"/>
              <w:rPr>
                <w:rFonts w:ascii="Arial" w:hAnsi="Arial" w:cs="Arial"/>
                <w:sz w:val="16"/>
              </w:rPr>
            </w:pPr>
            <w:r>
              <w:rPr>
                <w:rFonts w:ascii="Arial" w:hAnsi="Arial" w:cs="Arial"/>
                <w:sz w:val="16"/>
              </w:rPr>
              <w:t>1.0</w:t>
            </w:r>
          </w:p>
        </w:tc>
      </w:tr>
      <w:tr w:rsidR="00D0274C" w:rsidTr="00D0274C">
        <w:tc>
          <w:tcPr>
            <w:tcW w:w="1585" w:type="dxa"/>
          </w:tcPr>
          <w:p w:rsidR="00D0274C" w:rsidRDefault="00D0274C" w:rsidP="006E32B5">
            <w:pPr>
              <w:spacing w:before="60"/>
              <w:rPr>
                <w:rFonts w:ascii="Arial" w:hAnsi="Arial" w:cs="Arial"/>
                <w:b/>
                <w:bCs/>
                <w:sz w:val="16"/>
              </w:rPr>
            </w:pPr>
          </w:p>
        </w:tc>
        <w:tc>
          <w:tcPr>
            <w:tcW w:w="3938" w:type="dxa"/>
          </w:tcPr>
          <w:p w:rsidR="00D0274C" w:rsidRDefault="00D0274C" w:rsidP="006E32B5">
            <w:pPr>
              <w:spacing w:before="60"/>
              <w:rPr>
                <w:rFonts w:ascii="Arial" w:hAnsi="Arial" w:cs="Arial"/>
                <w:sz w:val="16"/>
              </w:rPr>
            </w:pPr>
            <w:r w:rsidRPr="00D0274C">
              <w:rPr>
                <w:rFonts w:ascii="Arial" w:hAnsi="Arial" w:cs="Arial"/>
                <w:sz w:val="16"/>
              </w:rPr>
              <w:t>SelRampRate_UlspS_T_f32</w:t>
            </w:r>
          </w:p>
        </w:tc>
        <w:tc>
          <w:tcPr>
            <w:tcW w:w="1684" w:type="dxa"/>
          </w:tcPr>
          <w:p w:rsidR="00D0274C" w:rsidRDefault="00D0274C" w:rsidP="006E32B5">
            <w:pPr>
              <w:spacing w:before="60"/>
              <w:rPr>
                <w:rFonts w:ascii="Arial" w:hAnsi="Arial" w:cs="Arial"/>
                <w:sz w:val="16"/>
              </w:rPr>
            </w:pPr>
            <w:r>
              <w:rPr>
                <w:rFonts w:ascii="Arial" w:hAnsi="Arial" w:cs="Arial"/>
                <w:sz w:val="16"/>
              </w:rPr>
              <w:t>float32</w:t>
            </w:r>
          </w:p>
        </w:tc>
        <w:tc>
          <w:tcPr>
            <w:tcW w:w="858" w:type="dxa"/>
          </w:tcPr>
          <w:p w:rsidR="00D0274C" w:rsidRDefault="00D0274C" w:rsidP="006E32B5">
            <w:pPr>
              <w:spacing w:before="60"/>
              <w:rPr>
                <w:rFonts w:ascii="Arial" w:hAnsi="Arial" w:cs="Arial"/>
                <w:sz w:val="16"/>
              </w:rPr>
            </w:pPr>
            <w:r>
              <w:rPr>
                <w:rFonts w:ascii="Arial" w:hAnsi="Arial" w:cs="Arial"/>
                <w:sz w:val="16"/>
              </w:rPr>
              <w:t>0.01</w:t>
            </w:r>
          </w:p>
        </w:tc>
        <w:tc>
          <w:tcPr>
            <w:tcW w:w="863" w:type="dxa"/>
          </w:tcPr>
          <w:p w:rsidR="00D0274C" w:rsidRDefault="00D0274C" w:rsidP="006E32B5">
            <w:pPr>
              <w:spacing w:before="60"/>
              <w:rPr>
                <w:rFonts w:ascii="Arial" w:hAnsi="Arial" w:cs="Arial"/>
                <w:sz w:val="16"/>
              </w:rPr>
            </w:pPr>
            <w:r>
              <w:rPr>
                <w:rFonts w:ascii="Arial" w:hAnsi="Arial" w:cs="Arial"/>
                <w:sz w:val="16"/>
              </w:rPr>
              <w:t>500</w:t>
            </w:r>
          </w:p>
        </w:tc>
      </w:tr>
      <w:tr w:rsidR="00D13E0B" w:rsidTr="00D0274C">
        <w:tc>
          <w:tcPr>
            <w:tcW w:w="1585" w:type="dxa"/>
          </w:tcPr>
          <w:p w:rsidR="00D13E0B" w:rsidRDefault="00D13E0B" w:rsidP="006E32B5">
            <w:pPr>
              <w:spacing w:before="60"/>
              <w:rPr>
                <w:rFonts w:ascii="Arial" w:hAnsi="Arial" w:cs="Arial"/>
                <w:b/>
                <w:bCs/>
                <w:sz w:val="16"/>
              </w:rPr>
            </w:pPr>
            <w:r>
              <w:rPr>
                <w:rFonts w:ascii="Arial" w:hAnsi="Arial" w:cs="Arial"/>
                <w:b/>
                <w:bCs/>
                <w:sz w:val="16"/>
              </w:rPr>
              <w:t>Return Value</w:t>
            </w:r>
          </w:p>
        </w:tc>
        <w:tc>
          <w:tcPr>
            <w:tcW w:w="3938" w:type="dxa"/>
          </w:tcPr>
          <w:p w:rsidR="00D13E0B" w:rsidRDefault="00D13E0B" w:rsidP="006E32B5">
            <w:pPr>
              <w:spacing w:before="60"/>
              <w:rPr>
                <w:rFonts w:ascii="Arial" w:hAnsi="Arial" w:cs="Arial"/>
                <w:sz w:val="16"/>
              </w:rPr>
            </w:pPr>
          </w:p>
        </w:tc>
        <w:tc>
          <w:tcPr>
            <w:tcW w:w="1684" w:type="dxa"/>
          </w:tcPr>
          <w:p w:rsidR="00D13E0B" w:rsidRDefault="00D13E0B" w:rsidP="006E32B5">
            <w:pPr>
              <w:spacing w:before="60"/>
              <w:rPr>
                <w:rFonts w:ascii="Arial" w:hAnsi="Arial" w:cs="Arial"/>
                <w:sz w:val="16"/>
              </w:rPr>
            </w:pPr>
          </w:p>
        </w:tc>
        <w:tc>
          <w:tcPr>
            <w:tcW w:w="858" w:type="dxa"/>
          </w:tcPr>
          <w:p w:rsidR="00D13E0B" w:rsidRDefault="00D13E0B" w:rsidP="006E32B5">
            <w:pPr>
              <w:spacing w:before="60"/>
              <w:rPr>
                <w:rFonts w:ascii="Arial" w:hAnsi="Arial" w:cs="Arial"/>
                <w:sz w:val="16"/>
              </w:rPr>
            </w:pPr>
          </w:p>
        </w:tc>
        <w:tc>
          <w:tcPr>
            <w:tcW w:w="863" w:type="dxa"/>
          </w:tcPr>
          <w:p w:rsidR="00D13E0B" w:rsidRDefault="00D13E0B" w:rsidP="006E32B5">
            <w:pPr>
              <w:spacing w:before="60"/>
              <w:rPr>
                <w:rFonts w:ascii="Arial" w:hAnsi="Arial" w:cs="Arial"/>
                <w:sz w:val="16"/>
              </w:rPr>
            </w:pPr>
          </w:p>
        </w:tc>
      </w:tr>
    </w:tbl>
    <w:p w:rsidR="00D13E0B" w:rsidRDefault="00D13E0B" w:rsidP="00D13E0B">
      <w:pPr>
        <w:pStyle w:val="Heading4"/>
      </w:pPr>
      <w:r>
        <w:t>Description</w:t>
      </w:r>
    </w:p>
    <w:p w:rsidR="00D13E0B" w:rsidRDefault="00D13E0B" w:rsidP="00D13E0B"/>
    <w:p w:rsidR="00C861FB" w:rsidRDefault="00D0274C" w:rsidP="00C861FB">
      <w:r>
        <w:t>Implements “Target Selection” model block in FDD</w:t>
      </w:r>
      <w:r w:rsidR="005C1230">
        <w:t xml:space="preserve">. </w:t>
      </w:r>
    </w:p>
    <w:p w:rsidR="00592603" w:rsidRDefault="00592603">
      <w:pPr>
        <w:pStyle w:val="Heading3"/>
        <w:numPr>
          <w:ilvl w:val="0"/>
          <w:numId w:val="0"/>
        </w:numPr>
        <w:ind w:left="720" w:hanging="720"/>
      </w:pPr>
    </w:p>
    <w:p w:rsidR="007F1042" w:rsidRDefault="007F1042" w:rsidP="00B2428C"/>
    <w:p w:rsidR="00C861FB" w:rsidRDefault="00C861FB" w:rsidP="00C861FB">
      <w:pPr>
        <w:pStyle w:val="Heading1"/>
      </w:pPr>
      <w:r>
        <w:br w:type="page"/>
      </w:r>
      <w:r>
        <w:lastRenderedPageBreak/>
        <w:t>Execution Requirements</w:t>
      </w:r>
    </w:p>
    <w:p w:rsidR="00C861FB" w:rsidRDefault="00C861FB" w:rsidP="00C861FB">
      <w:pPr>
        <w:pStyle w:val="Heading2"/>
      </w:pPr>
      <w:r>
        <w:t>Execution Sequence of the Module</w:t>
      </w:r>
    </w:p>
    <w:p w:rsidR="00C861FB" w:rsidRDefault="00C861FB" w:rsidP="00C861FB">
      <w:pPr>
        <w:pStyle w:val="Heading2"/>
      </w:pPr>
      <w:r>
        <w:t>Execution Rates for sub-modules called by the Scheduler</w:t>
      </w:r>
    </w:p>
    <w:p w:rsidR="00C861FB" w:rsidRDefault="00C861FB" w:rsidP="00C861FB">
      <w:r>
        <w:t>This table serves as reference for the Scheduler design</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980"/>
        <w:gridCol w:w="3780"/>
      </w:tblGrid>
      <w:tr w:rsidR="00C861FB" w:rsidTr="0050479E">
        <w:tc>
          <w:tcPr>
            <w:tcW w:w="352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19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Calling Frequency </w:t>
            </w:r>
          </w:p>
        </w:tc>
        <w:tc>
          <w:tcPr>
            <w:tcW w:w="37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System State(s) in which the function is called</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0635EE" w:rsidP="0050479E">
            <w:pPr>
              <w:spacing w:before="60" w:line="360" w:lineRule="auto"/>
            </w:pPr>
            <w:r>
              <w:t>StOpCtrl_</w:t>
            </w:r>
            <w:r w:rsidR="00C861FB">
              <w:t>Per1()</w:t>
            </w: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r>
              <w:t xml:space="preserve">2 </w:t>
            </w:r>
            <w:proofErr w:type="spellStart"/>
            <w:r>
              <w:t>ms</w:t>
            </w:r>
            <w:proofErr w:type="spellEnd"/>
          </w:p>
        </w:tc>
        <w:tc>
          <w:tcPr>
            <w:tcW w:w="3780" w:type="dxa"/>
            <w:tcBorders>
              <w:top w:val="single" w:sz="6" w:space="0" w:color="auto"/>
              <w:left w:val="single" w:sz="6" w:space="0" w:color="auto"/>
              <w:bottom w:val="single" w:sz="6" w:space="0" w:color="auto"/>
              <w:right w:val="single" w:sz="6" w:space="0" w:color="auto"/>
            </w:tcBorders>
          </w:tcPr>
          <w:p w:rsidR="00C861FB" w:rsidRDefault="003C4963" w:rsidP="0050479E">
            <w:pPr>
              <w:spacing w:before="60" w:line="360" w:lineRule="auto"/>
            </w:pPr>
            <w:r>
              <w:t>ALL States</w:t>
            </w:r>
          </w:p>
        </w:tc>
      </w:tr>
    </w:tbl>
    <w:p w:rsidR="00C861FB" w:rsidRDefault="00C861FB" w:rsidP="00C861FB">
      <w:pPr>
        <w:pStyle w:val="Heading2"/>
        <w:numPr>
          <w:ilvl w:val="0"/>
          <w:numId w:val="0"/>
        </w:numPr>
      </w:pPr>
    </w:p>
    <w:p w:rsidR="00C861FB" w:rsidRDefault="00C861FB" w:rsidP="00C861FB">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2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C861FB" w:rsidTr="0050479E">
        <w:tc>
          <w:tcPr>
            <w:tcW w:w="361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Pr>
        <w:pStyle w:val="Heading1"/>
        <w:numPr>
          <w:ilvl w:val="0"/>
          <w:numId w:val="0"/>
        </w:numPr>
      </w:pPr>
    </w:p>
    <w:p w:rsidR="00C861FB" w:rsidRDefault="00C861FB" w:rsidP="00C861FB">
      <w:pPr>
        <w:pStyle w:val="Heading1"/>
      </w:pPr>
      <w:r>
        <w:br w:type="page"/>
      </w:r>
      <w:r>
        <w:lastRenderedPageBreak/>
        <w:t>Memory Map Definition Requirements</w:t>
      </w:r>
    </w:p>
    <w:p w:rsidR="00C861FB" w:rsidRDefault="00C861FB" w:rsidP="00C861FB">
      <w:pPr>
        <w:pStyle w:val="Heading2"/>
      </w:pPr>
      <w:r>
        <w:t>Sub Modules (Functions)</w:t>
      </w:r>
    </w:p>
    <w:p w:rsidR="00C861FB" w:rsidRDefault="00C861FB" w:rsidP="00C861FB">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0635EE" w:rsidP="0050479E">
            <w:pPr>
              <w:spacing w:before="60" w:line="360" w:lineRule="auto"/>
            </w:pPr>
            <w:r>
              <w:t>StOpCtrl</w:t>
            </w:r>
            <w:r w:rsidR="00C861FB">
              <w:t>_Per1()</w:t>
            </w:r>
          </w:p>
        </w:tc>
        <w:tc>
          <w:tcPr>
            <w:tcW w:w="3960" w:type="dxa"/>
            <w:tcBorders>
              <w:top w:val="single" w:sz="6" w:space="0" w:color="auto"/>
              <w:left w:val="single" w:sz="6" w:space="0" w:color="auto"/>
              <w:bottom w:val="single" w:sz="6" w:space="0" w:color="auto"/>
              <w:right w:val="single" w:sz="6" w:space="0" w:color="auto"/>
            </w:tcBorders>
          </w:tcPr>
          <w:p w:rsidR="0031754D" w:rsidRPr="00127215" w:rsidRDefault="00647DB8" w:rsidP="00647DB8">
            <w:pPr>
              <w:keepNext/>
              <w:spacing w:before="60"/>
              <w:jc w:val="center"/>
              <w:rPr>
                <w:sz w:val="16"/>
                <w:szCs w:val="16"/>
              </w:rPr>
            </w:pPr>
            <w:r w:rsidRPr="00127215">
              <w:rPr>
                <w:sz w:val="16"/>
                <w:szCs w:val="16"/>
              </w:rPr>
              <w:t>RTE_ST</w:t>
            </w:r>
            <w:r>
              <w:rPr>
                <w:sz w:val="16"/>
                <w:szCs w:val="16"/>
              </w:rPr>
              <w:t>ART</w:t>
            </w:r>
            <w:r w:rsidRPr="00127215">
              <w:rPr>
                <w:sz w:val="16"/>
                <w:szCs w:val="16"/>
              </w:rPr>
              <w:t>_SEC_AP_STOPCTRL_APPL_CODE</w:t>
            </w:r>
            <w:r w:rsidRPr="00127215" w:rsidDel="00647DB8">
              <w:rPr>
                <w:sz w:val="16"/>
                <w:szCs w:val="16"/>
              </w:rPr>
              <w:t xml:space="preserve"> </w:t>
            </w:r>
            <w:r w:rsidR="00F938B6" w:rsidRPr="00F938B6">
              <w:rPr>
                <w:sz w:val="16"/>
                <w:szCs w:val="16"/>
              </w:rPr>
              <w:t>RTE_STOP_SEC_AP_STOPCTRL_APPL_CODE</w:t>
            </w:r>
          </w:p>
        </w:tc>
      </w:tr>
    </w:tbl>
    <w:p w:rsidR="00C861FB" w:rsidRDefault="00C861FB" w:rsidP="00C861FB">
      <w:pPr>
        <w:pStyle w:val="Heading2"/>
        <w:numPr>
          <w:ilvl w:val="0"/>
          <w:numId w:val="0"/>
        </w:numPr>
      </w:pPr>
    </w:p>
    <w:p w:rsidR="00C861FB" w:rsidRDefault="00C861FB" w:rsidP="00C861FB">
      <w:pPr>
        <w:pStyle w:val="Heading2"/>
      </w:pPr>
      <w:r>
        <w:t>Local Functions</w:t>
      </w:r>
    </w:p>
    <w:p w:rsidR="00C861FB" w:rsidRDefault="00C861FB" w:rsidP="00C861FB">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bl>
    <w:p w:rsidR="000D0E5E" w:rsidRDefault="00B64BB0">
      <w:pPr>
        <w:pStyle w:val="Heading1"/>
      </w:pPr>
      <w:r>
        <w:br w:type="page"/>
      </w:r>
      <w:r>
        <w:lastRenderedPageBreak/>
        <w:t xml:space="preserve">Known Issues / Limitations </w:t>
      </w:r>
      <w:proofErr w:type="gramStart"/>
      <w:r>
        <w:t>With</w:t>
      </w:r>
      <w:proofErr w:type="gramEnd"/>
      <w:r>
        <w:t xml:space="preserve"> Design</w:t>
      </w:r>
    </w:p>
    <w:p w:rsidR="000D0E5E" w:rsidDel="00ED7754" w:rsidRDefault="00D0274C">
      <w:pPr>
        <w:numPr>
          <w:ilvl w:val="0"/>
          <w:numId w:val="6"/>
        </w:numPr>
        <w:rPr>
          <w:del w:id="11" w:author="Thundathil, Jayakrishnan" w:date="2015-08-04T16:43:00Z"/>
        </w:rPr>
      </w:pPr>
      <w:del w:id="12" w:author="Thundathil, Jayakrishnan" w:date="2015-08-04T16:43:00Z">
        <w:r w:rsidDel="00ED7754">
          <w:delText>Component includes a function StOpCtrl_Init which does nothing and is not needed.  Retained in this rev of the component to avoid rework of the DaVinci model, however init function should be removed in the next rev.</w:delText>
        </w:r>
      </w:del>
    </w:p>
    <w:p w:rsidR="000D0E5E" w:rsidRDefault="00B64BB0">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0D0E5E">
        <w:tc>
          <w:tcPr>
            <w:tcW w:w="616" w:type="dxa"/>
          </w:tcPr>
          <w:p w:rsidR="000D0E5E" w:rsidRDefault="00B64BB0">
            <w:pPr>
              <w:spacing w:before="60"/>
              <w:rPr>
                <w:rFonts w:ascii="Arial" w:hAnsi="Arial" w:cs="Arial"/>
                <w:b/>
                <w:bCs/>
                <w:sz w:val="16"/>
              </w:rPr>
            </w:pPr>
            <w:r>
              <w:rPr>
                <w:rFonts w:ascii="Arial" w:hAnsi="Arial" w:cs="Arial"/>
                <w:b/>
                <w:bCs/>
                <w:sz w:val="16"/>
              </w:rPr>
              <w:t>Item #</w:t>
            </w:r>
          </w:p>
        </w:tc>
        <w:tc>
          <w:tcPr>
            <w:tcW w:w="662" w:type="dxa"/>
          </w:tcPr>
          <w:p w:rsidR="000D0E5E" w:rsidRDefault="00B64BB0">
            <w:pPr>
              <w:spacing w:before="60"/>
              <w:rPr>
                <w:rFonts w:ascii="Arial" w:hAnsi="Arial" w:cs="Arial"/>
                <w:b/>
                <w:bCs/>
                <w:sz w:val="16"/>
              </w:rPr>
            </w:pPr>
            <w:r>
              <w:rPr>
                <w:rFonts w:ascii="Arial" w:hAnsi="Arial" w:cs="Arial"/>
                <w:b/>
                <w:bCs/>
                <w:sz w:val="16"/>
              </w:rPr>
              <w:t>Rev #</w:t>
            </w:r>
          </w:p>
        </w:tc>
        <w:tc>
          <w:tcPr>
            <w:tcW w:w="6210" w:type="dxa"/>
          </w:tcPr>
          <w:p w:rsidR="000D0E5E" w:rsidRDefault="00B64BB0">
            <w:pPr>
              <w:spacing w:before="60"/>
              <w:rPr>
                <w:rFonts w:ascii="Arial" w:hAnsi="Arial" w:cs="Arial"/>
                <w:b/>
                <w:bCs/>
                <w:sz w:val="16"/>
              </w:rPr>
            </w:pPr>
            <w:r>
              <w:rPr>
                <w:rFonts w:ascii="Arial" w:hAnsi="Arial" w:cs="Arial"/>
                <w:b/>
                <w:bCs/>
                <w:sz w:val="16"/>
              </w:rPr>
              <w:t>Change Description</w:t>
            </w:r>
          </w:p>
        </w:tc>
        <w:tc>
          <w:tcPr>
            <w:tcW w:w="1080" w:type="dxa"/>
          </w:tcPr>
          <w:p w:rsidR="000D0E5E" w:rsidRDefault="00B64BB0">
            <w:pPr>
              <w:spacing w:before="60"/>
              <w:rPr>
                <w:rFonts w:ascii="Arial" w:hAnsi="Arial" w:cs="Arial"/>
                <w:b/>
                <w:bCs/>
                <w:sz w:val="16"/>
              </w:rPr>
            </w:pPr>
            <w:r>
              <w:rPr>
                <w:rFonts w:ascii="Arial" w:hAnsi="Arial" w:cs="Arial"/>
                <w:b/>
                <w:bCs/>
                <w:sz w:val="16"/>
              </w:rPr>
              <w:t xml:space="preserve">Date </w:t>
            </w:r>
          </w:p>
        </w:tc>
        <w:tc>
          <w:tcPr>
            <w:tcW w:w="1105" w:type="dxa"/>
          </w:tcPr>
          <w:p w:rsidR="000D0E5E" w:rsidRDefault="00B64BB0">
            <w:pPr>
              <w:spacing w:before="60"/>
              <w:rPr>
                <w:rFonts w:ascii="Arial" w:hAnsi="Arial" w:cs="Arial"/>
                <w:b/>
                <w:bCs/>
                <w:sz w:val="16"/>
              </w:rPr>
            </w:pPr>
            <w:r>
              <w:rPr>
                <w:rFonts w:ascii="Arial" w:hAnsi="Arial" w:cs="Arial"/>
                <w:b/>
                <w:bCs/>
                <w:sz w:val="16"/>
              </w:rPr>
              <w:t>Author Initials</w:t>
            </w:r>
          </w:p>
        </w:tc>
      </w:tr>
      <w:tr w:rsidR="000D0E5E">
        <w:tc>
          <w:tcPr>
            <w:tcW w:w="616" w:type="dxa"/>
          </w:tcPr>
          <w:p w:rsidR="000D0E5E" w:rsidRDefault="00B64BB0">
            <w:pPr>
              <w:spacing w:before="60"/>
              <w:rPr>
                <w:rFonts w:ascii="Arial" w:hAnsi="Arial" w:cs="Arial"/>
                <w:sz w:val="16"/>
              </w:rPr>
            </w:pPr>
            <w:r>
              <w:rPr>
                <w:rFonts w:ascii="Arial" w:hAnsi="Arial" w:cs="Arial"/>
                <w:sz w:val="16"/>
              </w:rPr>
              <w:t>1</w:t>
            </w:r>
          </w:p>
        </w:tc>
        <w:tc>
          <w:tcPr>
            <w:tcW w:w="662" w:type="dxa"/>
          </w:tcPr>
          <w:p w:rsidR="000D0E5E" w:rsidRDefault="00C861FB">
            <w:pPr>
              <w:spacing w:before="60"/>
              <w:rPr>
                <w:rFonts w:ascii="Arial" w:hAnsi="Arial" w:cs="Arial"/>
                <w:sz w:val="16"/>
              </w:rPr>
            </w:pPr>
            <w:r>
              <w:rPr>
                <w:rFonts w:ascii="Arial" w:hAnsi="Arial" w:cs="Arial"/>
                <w:sz w:val="16"/>
              </w:rPr>
              <w:t>1.0</w:t>
            </w:r>
          </w:p>
        </w:tc>
        <w:tc>
          <w:tcPr>
            <w:tcW w:w="6210" w:type="dxa"/>
          </w:tcPr>
          <w:p w:rsidR="000D0E5E" w:rsidRDefault="00C861FB">
            <w:pPr>
              <w:spacing w:before="60"/>
              <w:rPr>
                <w:rFonts w:ascii="Arial" w:hAnsi="Arial" w:cs="Arial"/>
                <w:sz w:val="16"/>
              </w:rPr>
            </w:pPr>
            <w:r>
              <w:rPr>
                <w:rFonts w:ascii="Arial" w:hAnsi="Arial" w:cs="Arial"/>
                <w:sz w:val="16"/>
              </w:rPr>
              <w:t>Initial release</w:t>
            </w:r>
          </w:p>
        </w:tc>
        <w:tc>
          <w:tcPr>
            <w:tcW w:w="1080" w:type="dxa"/>
          </w:tcPr>
          <w:p w:rsidR="000D0E5E" w:rsidRDefault="00683A75">
            <w:pPr>
              <w:spacing w:before="60"/>
              <w:rPr>
                <w:rFonts w:ascii="Arial" w:hAnsi="Arial" w:cs="Arial"/>
                <w:sz w:val="16"/>
              </w:rPr>
            </w:pPr>
            <w:r>
              <w:rPr>
                <w:rFonts w:ascii="Arial" w:hAnsi="Arial" w:cs="Arial"/>
                <w:sz w:val="16"/>
              </w:rPr>
              <w:t>07-Jun-</w:t>
            </w:r>
            <w:r w:rsidR="00C861FB">
              <w:rPr>
                <w:rFonts w:ascii="Arial" w:hAnsi="Arial" w:cs="Arial"/>
                <w:sz w:val="16"/>
              </w:rPr>
              <w:t>11</w:t>
            </w:r>
          </w:p>
        </w:tc>
        <w:tc>
          <w:tcPr>
            <w:tcW w:w="1105" w:type="dxa"/>
          </w:tcPr>
          <w:p w:rsidR="000D0E5E" w:rsidRDefault="00C861FB">
            <w:pPr>
              <w:spacing w:before="60"/>
              <w:rPr>
                <w:rFonts w:ascii="Arial" w:hAnsi="Arial" w:cs="Arial"/>
                <w:sz w:val="16"/>
              </w:rPr>
            </w:pPr>
            <w:r>
              <w:rPr>
                <w:rFonts w:ascii="Arial" w:hAnsi="Arial" w:cs="Arial"/>
                <w:sz w:val="16"/>
              </w:rPr>
              <w:t>SAH</w:t>
            </w:r>
          </w:p>
        </w:tc>
      </w:tr>
      <w:tr w:rsidR="00C23D08">
        <w:tc>
          <w:tcPr>
            <w:tcW w:w="616" w:type="dxa"/>
          </w:tcPr>
          <w:p w:rsidR="00C23D08" w:rsidRDefault="00C23D08">
            <w:pPr>
              <w:spacing w:before="60"/>
              <w:rPr>
                <w:rFonts w:ascii="Arial" w:hAnsi="Arial" w:cs="Arial"/>
                <w:sz w:val="16"/>
              </w:rPr>
            </w:pPr>
            <w:r>
              <w:rPr>
                <w:rFonts w:ascii="Arial" w:hAnsi="Arial" w:cs="Arial"/>
                <w:sz w:val="16"/>
              </w:rPr>
              <w:t>2</w:t>
            </w:r>
          </w:p>
        </w:tc>
        <w:tc>
          <w:tcPr>
            <w:tcW w:w="662" w:type="dxa"/>
          </w:tcPr>
          <w:p w:rsidR="00C23D08" w:rsidRDefault="00C23D08">
            <w:pPr>
              <w:spacing w:before="60"/>
              <w:rPr>
                <w:rFonts w:ascii="Arial" w:hAnsi="Arial" w:cs="Arial"/>
                <w:sz w:val="16"/>
              </w:rPr>
            </w:pPr>
            <w:r>
              <w:rPr>
                <w:rFonts w:ascii="Arial" w:hAnsi="Arial" w:cs="Arial"/>
                <w:sz w:val="16"/>
              </w:rPr>
              <w:t>2.0</w:t>
            </w:r>
          </w:p>
        </w:tc>
        <w:tc>
          <w:tcPr>
            <w:tcW w:w="6210" w:type="dxa"/>
          </w:tcPr>
          <w:p w:rsidR="00C23D08" w:rsidRDefault="00C23D08">
            <w:pPr>
              <w:spacing w:before="60"/>
              <w:rPr>
                <w:rFonts w:ascii="Arial" w:hAnsi="Arial" w:cs="Arial"/>
                <w:sz w:val="16"/>
              </w:rPr>
            </w:pPr>
            <w:r>
              <w:rPr>
                <w:rFonts w:ascii="Arial" w:hAnsi="Arial" w:cs="Arial"/>
                <w:sz w:val="16"/>
              </w:rPr>
              <w:t>FDD SF05</w:t>
            </w:r>
          </w:p>
        </w:tc>
        <w:tc>
          <w:tcPr>
            <w:tcW w:w="1080" w:type="dxa"/>
          </w:tcPr>
          <w:p w:rsidR="00C23D08" w:rsidRDefault="00D35D0E" w:rsidP="00D35D0E">
            <w:pPr>
              <w:spacing w:before="60"/>
              <w:rPr>
                <w:rFonts w:ascii="Arial" w:hAnsi="Arial" w:cs="Arial"/>
                <w:sz w:val="16"/>
              </w:rPr>
            </w:pPr>
            <w:r>
              <w:rPr>
                <w:rFonts w:ascii="Arial" w:hAnsi="Arial" w:cs="Arial"/>
                <w:sz w:val="16"/>
              </w:rPr>
              <w:t>5</w:t>
            </w:r>
            <w:r w:rsidR="00C23D08">
              <w:rPr>
                <w:rFonts w:ascii="Arial" w:hAnsi="Arial" w:cs="Arial"/>
                <w:sz w:val="16"/>
              </w:rPr>
              <w:t>-</w:t>
            </w:r>
            <w:r>
              <w:rPr>
                <w:rFonts w:ascii="Arial" w:hAnsi="Arial" w:cs="Arial"/>
                <w:sz w:val="16"/>
              </w:rPr>
              <w:t>Jan-12</w:t>
            </w:r>
          </w:p>
        </w:tc>
        <w:tc>
          <w:tcPr>
            <w:tcW w:w="1105" w:type="dxa"/>
          </w:tcPr>
          <w:p w:rsidR="00C23D08" w:rsidRDefault="00C23D08">
            <w:pPr>
              <w:spacing w:before="60"/>
              <w:rPr>
                <w:rFonts w:ascii="Arial" w:hAnsi="Arial" w:cs="Arial"/>
                <w:sz w:val="16"/>
              </w:rPr>
            </w:pPr>
            <w:r>
              <w:rPr>
                <w:rFonts w:ascii="Arial" w:hAnsi="Arial" w:cs="Arial"/>
                <w:sz w:val="16"/>
              </w:rPr>
              <w:t>NRAR</w:t>
            </w:r>
          </w:p>
        </w:tc>
      </w:tr>
      <w:tr w:rsidR="00013689">
        <w:tc>
          <w:tcPr>
            <w:tcW w:w="616" w:type="dxa"/>
          </w:tcPr>
          <w:p w:rsidR="00013689" w:rsidRDefault="00013689">
            <w:pPr>
              <w:spacing w:before="60"/>
              <w:rPr>
                <w:rFonts w:ascii="Arial" w:hAnsi="Arial" w:cs="Arial"/>
                <w:sz w:val="16"/>
              </w:rPr>
            </w:pPr>
            <w:r>
              <w:rPr>
                <w:rFonts w:ascii="Arial" w:hAnsi="Arial" w:cs="Arial"/>
                <w:sz w:val="16"/>
              </w:rPr>
              <w:t>3</w:t>
            </w:r>
          </w:p>
        </w:tc>
        <w:tc>
          <w:tcPr>
            <w:tcW w:w="662" w:type="dxa"/>
          </w:tcPr>
          <w:p w:rsidR="00013689" w:rsidRDefault="00013689">
            <w:pPr>
              <w:spacing w:before="60"/>
              <w:rPr>
                <w:rFonts w:ascii="Arial" w:hAnsi="Arial" w:cs="Arial"/>
                <w:sz w:val="16"/>
              </w:rPr>
            </w:pPr>
            <w:r>
              <w:rPr>
                <w:rFonts w:ascii="Arial" w:hAnsi="Arial" w:cs="Arial"/>
                <w:sz w:val="16"/>
              </w:rPr>
              <w:t>3.0</w:t>
            </w:r>
          </w:p>
        </w:tc>
        <w:tc>
          <w:tcPr>
            <w:tcW w:w="6210" w:type="dxa"/>
          </w:tcPr>
          <w:p w:rsidR="00013689" w:rsidRDefault="00013689">
            <w:pPr>
              <w:spacing w:before="60"/>
              <w:rPr>
                <w:rFonts w:ascii="Arial" w:hAnsi="Arial" w:cs="Arial"/>
                <w:sz w:val="16"/>
              </w:rPr>
            </w:pPr>
            <w:r>
              <w:rPr>
                <w:rFonts w:ascii="Arial" w:hAnsi="Arial" w:cs="Arial"/>
                <w:sz w:val="16"/>
                <w:szCs w:val="16"/>
              </w:rPr>
              <w:t>Value for D_MAXRAMP_XPMS_F32  is fixed</w:t>
            </w:r>
          </w:p>
        </w:tc>
        <w:tc>
          <w:tcPr>
            <w:tcW w:w="1080" w:type="dxa"/>
          </w:tcPr>
          <w:p w:rsidR="00013689" w:rsidRDefault="00013689" w:rsidP="00D35D0E">
            <w:pPr>
              <w:spacing w:before="60"/>
              <w:rPr>
                <w:rFonts w:ascii="Arial" w:hAnsi="Arial" w:cs="Arial"/>
                <w:sz w:val="16"/>
              </w:rPr>
            </w:pPr>
            <w:r>
              <w:rPr>
                <w:rFonts w:ascii="Arial" w:hAnsi="Arial" w:cs="Arial"/>
                <w:sz w:val="16"/>
              </w:rPr>
              <w:t>6-Jan-12</w:t>
            </w:r>
          </w:p>
        </w:tc>
        <w:tc>
          <w:tcPr>
            <w:tcW w:w="1105" w:type="dxa"/>
          </w:tcPr>
          <w:p w:rsidR="00013689" w:rsidRDefault="00013689">
            <w:pPr>
              <w:spacing w:before="60"/>
              <w:rPr>
                <w:rFonts w:ascii="Arial" w:hAnsi="Arial" w:cs="Arial"/>
                <w:sz w:val="16"/>
              </w:rPr>
            </w:pPr>
            <w:r>
              <w:rPr>
                <w:rFonts w:ascii="Arial" w:hAnsi="Arial" w:cs="Arial"/>
                <w:sz w:val="16"/>
              </w:rPr>
              <w:t>NRAR</w:t>
            </w:r>
          </w:p>
        </w:tc>
      </w:tr>
      <w:tr w:rsidR="00427E92">
        <w:tc>
          <w:tcPr>
            <w:tcW w:w="616" w:type="dxa"/>
          </w:tcPr>
          <w:p w:rsidR="00427E92" w:rsidRDefault="00427E92">
            <w:pPr>
              <w:spacing w:before="60"/>
              <w:rPr>
                <w:rFonts w:ascii="Arial" w:hAnsi="Arial" w:cs="Arial"/>
                <w:sz w:val="16"/>
              </w:rPr>
            </w:pPr>
            <w:r>
              <w:rPr>
                <w:rFonts w:ascii="Arial" w:hAnsi="Arial" w:cs="Arial"/>
                <w:sz w:val="16"/>
              </w:rPr>
              <w:t>4</w:t>
            </w:r>
          </w:p>
        </w:tc>
        <w:tc>
          <w:tcPr>
            <w:tcW w:w="662" w:type="dxa"/>
          </w:tcPr>
          <w:p w:rsidR="00427E92" w:rsidRDefault="00427E92">
            <w:pPr>
              <w:spacing w:before="60"/>
              <w:rPr>
                <w:rFonts w:ascii="Arial" w:hAnsi="Arial" w:cs="Arial"/>
                <w:sz w:val="16"/>
              </w:rPr>
            </w:pPr>
            <w:r>
              <w:rPr>
                <w:rFonts w:ascii="Arial" w:hAnsi="Arial" w:cs="Arial"/>
                <w:sz w:val="16"/>
              </w:rPr>
              <w:t>4.0</w:t>
            </w:r>
          </w:p>
        </w:tc>
        <w:tc>
          <w:tcPr>
            <w:tcW w:w="6210" w:type="dxa"/>
          </w:tcPr>
          <w:p w:rsidR="00427E92" w:rsidRDefault="00427E92" w:rsidP="00427E92">
            <w:r w:rsidRPr="00427E92">
              <w:t>DiagStsF1Active_Cnt_lgc</w:t>
            </w:r>
            <w:r>
              <w:t xml:space="preserve"> is renamed to </w:t>
            </w:r>
            <w:proofErr w:type="spellStart"/>
            <w:r w:rsidRPr="0097260D">
              <w:t>DiagStsDiagRmpActive_Cnt_lgc</w:t>
            </w:r>
            <w:proofErr w:type="spellEnd"/>
          </w:p>
          <w:p w:rsidR="00427E92" w:rsidRDefault="00427E92">
            <w:pPr>
              <w:spacing w:before="60"/>
              <w:rPr>
                <w:rFonts w:ascii="Arial" w:hAnsi="Arial" w:cs="Arial"/>
                <w:sz w:val="16"/>
                <w:szCs w:val="16"/>
              </w:rPr>
            </w:pPr>
          </w:p>
        </w:tc>
        <w:tc>
          <w:tcPr>
            <w:tcW w:w="1080" w:type="dxa"/>
          </w:tcPr>
          <w:p w:rsidR="00427E92" w:rsidRDefault="00427E92" w:rsidP="00D35D0E">
            <w:pPr>
              <w:spacing w:before="60"/>
              <w:rPr>
                <w:rFonts w:ascii="Arial" w:hAnsi="Arial" w:cs="Arial"/>
                <w:sz w:val="16"/>
              </w:rPr>
            </w:pPr>
            <w:r>
              <w:rPr>
                <w:rFonts w:ascii="Arial" w:hAnsi="Arial" w:cs="Arial"/>
                <w:sz w:val="16"/>
              </w:rPr>
              <w:t>12-Jan-12</w:t>
            </w:r>
          </w:p>
        </w:tc>
        <w:tc>
          <w:tcPr>
            <w:tcW w:w="1105" w:type="dxa"/>
          </w:tcPr>
          <w:p w:rsidR="00427E92" w:rsidRDefault="00427E92">
            <w:pPr>
              <w:spacing w:before="60"/>
              <w:rPr>
                <w:rFonts w:ascii="Arial" w:hAnsi="Arial" w:cs="Arial"/>
                <w:sz w:val="16"/>
              </w:rPr>
            </w:pPr>
            <w:r>
              <w:rPr>
                <w:rFonts w:ascii="Arial" w:hAnsi="Arial" w:cs="Arial"/>
                <w:sz w:val="16"/>
              </w:rPr>
              <w:t>NRAR</w:t>
            </w:r>
          </w:p>
        </w:tc>
      </w:tr>
      <w:tr w:rsidR="008D3CD1">
        <w:tc>
          <w:tcPr>
            <w:tcW w:w="616" w:type="dxa"/>
          </w:tcPr>
          <w:p w:rsidR="008D3CD1" w:rsidRDefault="008D3CD1">
            <w:pPr>
              <w:spacing w:before="60"/>
              <w:rPr>
                <w:rFonts w:ascii="Arial" w:hAnsi="Arial" w:cs="Arial"/>
                <w:sz w:val="16"/>
              </w:rPr>
            </w:pPr>
            <w:r>
              <w:rPr>
                <w:rFonts w:ascii="Arial" w:hAnsi="Arial" w:cs="Arial"/>
                <w:sz w:val="16"/>
              </w:rPr>
              <w:t>5</w:t>
            </w:r>
          </w:p>
        </w:tc>
        <w:tc>
          <w:tcPr>
            <w:tcW w:w="662" w:type="dxa"/>
          </w:tcPr>
          <w:p w:rsidR="008D3CD1" w:rsidRDefault="008D3CD1">
            <w:pPr>
              <w:spacing w:before="60"/>
              <w:rPr>
                <w:rFonts w:ascii="Arial" w:hAnsi="Arial" w:cs="Arial"/>
                <w:sz w:val="16"/>
              </w:rPr>
            </w:pPr>
            <w:r>
              <w:rPr>
                <w:rFonts w:ascii="Arial" w:hAnsi="Arial" w:cs="Arial"/>
                <w:sz w:val="16"/>
              </w:rPr>
              <w:t>4.0</w:t>
            </w:r>
          </w:p>
        </w:tc>
        <w:tc>
          <w:tcPr>
            <w:tcW w:w="6210" w:type="dxa"/>
          </w:tcPr>
          <w:p w:rsidR="008D3CD1" w:rsidRPr="00427E92" w:rsidRDefault="008D3CD1" w:rsidP="00427E92">
            <w:r w:rsidRPr="008D3CD1">
              <w:t>PrevRate_XpmS_M_f32</w:t>
            </w:r>
            <w:r>
              <w:t xml:space="preserve"> range correction</w:t>
            </w:r>
          </w:p>
        </w:tc>
        <w:tc>
          <w:tcPr>
            <w:tcW w:w="1080" w:type="dxa"/>
          </w:tcPr>
          <w:p w:rsidR="008D3CD1" w:rsidRDefault="008D3CD1" w:rsidP="00D35D0E">
            <w:pPr>
              <w:spacing w:before="60"/>
              <w:rPr>
                <w:rFonts w:ascii="Arial" w:hAnsi="Arial" w:cs="Arial"/>
                <w:sz w:val="16"/>
              </w:rPr>
            </w:pPr>
            <w:r>
              <w:rPr>
                <w:rFonts w:ascii="Arial" w:hAnsi="Arial" w:cs="Arial"/>
                <w:sz w:val="16"/>
              </w:rPr>
              <w:t>23-Jan-12</w:t>
            </w:r>
          </w:p>
        </w:tc>
        <w:tc>
          <w:tcPr>
            <w:tcW w:w="1105" w:type="dxa"/>
          </w:tcPr>
          <w:p w:rsidR="008D3CD1" w:rsidRDefault="008D3CD1">
            <w:pPr>
              <w:spacing w:before="60"/>
              <w:rPr>
                <w:rFonts w:ascii="Arial" w:hAnsi="Arial" w:cs="Arial"/>
                <w:sz w:val="16"/>
              </w:rPr>
            </w:pPr>
            <w:r>
              <w:rPr>
                <w:rFonts w:ascii="Arial" w:hAnsi="Arial" w:cs="Arial"/>
                <w:sz w:val="16"/>
              </w:rPr>
              <w:t>NRAR</w:t>
            </w:r>
          </w:p>
        </w:tc>
      </w:tr>
      <w:tr w:rsidR="00A8711B">
        <w:tc>
          <w:tcPr>
            <w:tcW w:w="616" w:type="dxa"/>
          </w:tcPr>
          <w:p w:rsidR="00A8711B" w:rsidRDefault="00A8711B">
            <w:pPr>
              <w:spacing w:before="60"/>
              <w:rPr>
                <w:rFonts w:ascii="Arial" w:hAnsi="Arial" w:cs="Arial"/>
                <w:sz w:val="16"/>
              </w:rPr>
            </w:pPr>
            <w:r>
              <w:rPr>
                <w:rFonts w:ascii="Arial" w:hAnsi="Arial" w:cs="Arial"/>
                <w:sz w:val="16"/>
              </w:rPr>
              <w:t>6</w:t>
            </w:r>
          </w:p>
        </w:tc>
        <w:tc>
          <w:tcPr>
            <w:tcW w:w="662" w:type="dxa"/>
          </w:tcPr>
          <w:p w:rsidR="00A8711B" w:rsidRDefault="00A8711B">
            <w:pPr>
              <w:spacing w:before="60"/>
              <w:rPr>
                <w:rFonts w:ascii="Arial" w:hAnsi="Arial" w:cs="Arial"/>
                <w:sz w:val="16"/>
              </w:rPr>
            </w:pPr>
            <w:r>
              <w:rPr>
                <w:rFonts w:ascii="Arial" w:hAnsi="Arial" w:cs="Arial"/>
                <w:sz w:val="16"/>
              </w:rPr>
              <w:t>5.0</w:t>
            </w:r>
          </w:p>
        </w:tc>
        <w:tc>
          <w:tcPr>
            <w:tcW w:w="6210" w:type="dxa"/>
          </w:tcPr>
          <w:p w:rsidR="00A8711B" w:rsidRPr="008D3CD1" w:rsidRDefault="00A8711B" w:rsidP="00427E92">
            <w:proofErr w:type="spellStart"/>
            <w:r>
              <w:t>Anom</w:t>
            </w:r>
            <w:proofErr w:type="spellEnd"/>
            <w:r>
              <w:t xml:space="preserve"> #3272 Ramp output vs. target fix</w:t>
            </w:r>
          </w:p>
        </w:tc>
        <w:tc>
          <w:tcPr>
            <w:tcW w:w="1080" w:type="dxa"/>
          </w:tcPr>
          <w:p w:rsidR="00A8711B" w:rsidRDefault="00A8711B" w:rsidP="00D35D0E">
            <w:pPr>
              <w:spacing w:before="60"/>
              <w:rPr>
                <w:rFonts w:ascii="Arial" w:hAnsi="Arial" w:cs="Arial"/>
                <w:sz w:val="16"/>
              </w:rPr>
            </w:pPr>
            <w:r>
              <w:rPr>
                <w:rFonts w:ascii="Arial" w:hAnsi="Arial" w:cs="Arial"/>
                <w:sz w:val="16"/>
              </w:rPr>
              <w:t>13-Aug-12</w:t>
            </w:r>
          </w:p>
        </w:tc>
        <w:tc>
          <w:tcPr>
            <w:tcW w:w="1105" w:type="dxa"/>
          </w:tcPr>
          <w:p w:rsidR="00A8711B" w:rsidRDefault="00A8711B">
            <w:pPr>
              <w:spacing w:before="60"/>
              <w:rPr>
                <w:rFonts w:ascii="Arial" w:hAnsi="Arial" w:cs="Arial"/>
                <w:sz w:val="16"/>
              </w:rPr>
            </w:pPr>
            <w:r>
              <w:rPr>
                <w:rFonts w:ascii="Arial" w:hAnsi="Arial" w:cs="Arial"/>
                <w:sz w:val="16"/>
              </w:rPr>
              <w:t>BWL</w:t>
            </w:r>
          </w:p>
        </w:tc>
      </w:tr>
      <w:tr w:rsidR="0001667F" w:rsidTr="008C360D">
        <w:trPr>
          <w:trHeight w:val="368"/>
        </w:trPr>
        <w:tc>
          <w:tcPr>
            <w:tcW w:w="616" w:type="dxa"/>
          </w:tcPr>
          <w:p w:rsidR="0001667F" w:rsidRDefault="0001667F">
            <w:pPr>
              <w:spacing w:before="60"/>
              <w:rPr>
                <w:rFonts w:ascii="Arial" w:hAnsi="Arial" w:cs="Arial"/>
                <w:sz w:val="16"/>
              </w:rPr>
            </w:pPr>
            <w:r>
              <w:rPr>
                <w:rFonts w:ascii="Arial" w:hAnsi="Arial" w:cs="Arial"/>
                <w:sz w:val="16"/>
              </w:rPr>
              <w:t>7</w:t>
            </w:r>
          </w:p>
        </w:tc>
        <w:tc>
          <w:tcPr>
            <w:tcW w:w="662" w:type="dxa"/>
          </w:tcPr>
          <w:p w:rsidR="0001667F" w:rsidRDefault="0001667F">
            <w:pPr>
              <w:spacing w:before="60"/>
              <w:rPr>
                <w:rFonts w:ascii="Arial" w:hAnsi="Arial" w:cs="Arial"/>
                <w:sz w:val="16"/>
              </w:rPr>
            </w:pPr>
            <w:r>
              <w:rPr>
                <w:rFonts w:ascii="Arial" w:hAnsi="Arial" w:cs="Arial"/>
                <w:sz w:val="16"/>
              </w:rPr>
              <w:t>6.0</w:t>
            </w:r>
          </w:p>
        </w:tc>
        <w:tc>
          <w:tcPr>
            <w:tcW w:w="6210" w:type="dxa"/>
          </w:tcPr>
          <w:p w:rsidR="0001667F" w:rsidRDefault="0001667F" w:rsidP="008C360D">
            <w:pPr>
              <w:spacing w:before="60"/>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080" w:type="dxa"/>
          </w:tcPr>
          <w:p w:rsidR="0001667F" w:rsidRDefault="0001667F" w:rsidP="00D35D0E">
            <w:pPr>
              <w:spacing w:before="60"/>
              <w:rPr>
                <w:rFonts w:ascii="Arial" w:hAnsi="Arial" w:cs="Arial"/>
                <w:sz w:val="16"/>
              </w:rPr>
            </w:pPr>
            <w:r>
              <w:rPr>
                <w:rFonts w:ascii="Arial" w:hAnsi="Arial" w:cs="Arial"/>
                <w:sz w:val="16"/>
              </w:rPr>
              <w:t>23-Sep-12</w:t>
            </w:r>
          </w:p>
        </w:tc>
        <w:tc>
          <w:tcPr>
            <w:tcW w:w="1105" w:type="dxa"/>
          </w:tcPr>
          <w:p w:rsidR="0001667F" w:rsidRDefault="0001667F">
            <w:pPr>
              <w:spacing w:before="60"/>
              <w:rPr>
                <w:rFonts w:ascii="Arial" w:hAnsi="Arial" w:cs="Arial"/>
                <w:sz w:val="16"/>
              </w:rPr>
            </w:pPr>
            <w:proofErr w:type="spellStart"/>
            <w:r>
              <w:rPr>
                <w:rFonts w:ascii="Arial" w:hAnsi="Arial" w:cs="Arial"/>
                <w:sz w:val="16"/>
              </w:rPr>
              <w:t>Selva</w:t>
            </w:r>
            <w:proofErr w:type="spellEnd"/>
          </w:p>
        </w:tc>
      </w:tr>
      <w:tr w:rsidR="009F520C">
        <w:tc>
          <w:tcPr>
            <w:tcW w:w="616" w:type="dxa"/>
          </w:tcPr>
          <w:p w:rsidR="009F520C" w:rsidRDefault="009F520C">
            <w:pPr>
              <w:spacing w:before="60"/>
              <w:rPr>
                <w:rFonts w:ascii="Arial" w:hAnsi="Arial" w:cs="Arial"/>
                <w:sz w:val="16"/>
              </w:rPr>
            </w:pPr>
            <w:r>
              <w:rPr>
                <w:rFonts w:ascii="Arial" w:hAnsi="Arial" w:cs="Arial"/>
                <w:sz w:val="16"/>
              </w:rPr>
              <w:t>8</w:t>
            </w:r>
          </w:p>
        </w:tc>
        <w:tc>
          <w:tcPr>
            <w:tcW w:w="662" w:type="dxa"/>
          </w:tcPr>
          <w:p w:rsidR="009F520C" w:rsidRDefault="009F520C">
            <w:pPr>
              <w:spacing w:before="60"/>
              <w:rPr>
                <w:rFonts w:ascii="Arial" w:hAnsi="Arial" w:cs="Arial"/>
                <w:sz w:val="16"/>
              </w:rPr>
            </w:pPr>
            <w:r>
              <w:rPr>
                <w:rFonts w:ascii="Arial" w:hAnsi="Arial" w:cs="Arial"/>
                <w:sz w:val="16"/>
              </w:rPr>
              <w:t>7.0</w:t>
            </w:r>
          </w:p>
        </w:tc>
        <w:tc>
          <w:tcPr>
            <w:tcW w:w="6210" w:type="dxa"/>
          </w:tcPr>
          <w:p w:rsidR="009F520C" w:rsidRDefault="009F520C" w:rsidP="0001667F">
            <w:pPr>
              <w:spacing w:before="60"/>
              <w:rPr>
                <w:rFonts w:ascii="Arial" w:hAnsi="Arial" w:cs="Arial"/>
                <w:sz w:val="16"/>
              </w:rPr>
            </w:pPr>
            <w:r w:rsidRPr="009F520C">
              <w:rPr>
                <w:rFonts w:ascii="Arial" w:hAnsi="Arial" w:cs="Arial"/>
                <w:sz w:val="16"/>
              </w:rPr>
              <w:t>Updated to</w:t>
            </w:r>
            <w:r>
              <w:rPr>
                <w:rFonts w:ascii="Arial" w:hAnsi="Arial" w:cs="Arial"/>
                <w:sz w:val="16"/>
              </w:rPr>
              <w:t xml:space="preserve"> SF-05 v004 based on FDD v4.0.0</w:t>
            </w:r>
          </w:p>
        </w:tc>
        <w:tc>
          <w:tcPr>
            <w:tcW w:w="1080" w:type="dxa"/>
          </w:tcPr>
          <w:p w:rsidR="009F520C" w:rsidRDefault="008A27B9" w:rsidP="009F520C">
            <w:pPr>
              <w:spacing w:before="60"/>
              <w:rPr>
                <w:rFonts w:ascii="Arial" w:hAnsi="Arial" w:cs="Arial"/>
                <w:sz w:val="16"/>
              </w:rPr>
            </w:pPr>
            <w:r>
              <w:rPr>
                <w:rFonts w:ascii="Arial" w:hAnsi="Arial" w:cs="Arial"/>
                <w:sz w:val="16"/>
              </w:rPr>
              <w:t>10-Apr</w:t>
            </w:r>
            <w:r w:rsidR="009F520C">
              <w:rPr>
                <w:rFonts w:ascii="Arial" w:hAnsi="Arial" w:cs="Arial"/>
                <w:sz w:val="16"/>
              </w:rPr>
              <w:t>-15</w:t>
            </w:r>
          </w:p>
        </w:tc>
        <w:tc>
          <w:tcPr>
            <w:tcW w:w="1105" w:type="dxa"/>
          </w:tcPr>
          <w:p w:rsidR="009F520C" w:rsidRDefault="009F520C">
            <w:pPr>
              <w:spacing w:before="60"/>
              <w:rPr>
                <w:rFonts w:ascii="Arial" w:hAnsi="Arial" w:cs="Arial"/>
                <w:sz w:val="16"/>
              </w:rPr>
            </w:pPr>
            <w:r>
              <w:rPr>
                <w:rFonts w:ascii="Arial" w:hAnsi="Arial" w:cs="Arial"/>
                <w:sz w:val="16"/>
              </w:rPr>
              <w:t>KK</w:t>
            </w:r>
          </w:p>
        </w:tc>
      </w:tr>
      <w:tr w:rsidR="00B847BE">
        <w:trPr>
          <w:ins w:id="13" w:author="Thundathil, Jayakrishnan" w:date="2015-08-04T16:49:00Z"/>
        </w:trPr>
        <w:tc>
          <w:tcPr>
            <w:tcW w:w="616" w:type="dxa"/>
          </w:tcPr>
          <w:p w:rsidR="00B847BE" w:rsidRDefault="00B847BE">
            <w:pPr>
              <w:spacing w:before="60"/>
              <w:rPr>
                <w:ins w:id="14" w:author="Thundathil, Jayakrishnan" w:date="2015-08-04T16:49:00Z"/>
                <w:rFonts w:ascii="Arial" w:hAnsi="Arial" w:cs="Arial"/>
                <w:sz w:val="16"/>
              </w:rPr>
            </w:pPr>
            <w:ins w:id="15" w:author="Thundathil, Jayakrishnan" w:date="2015-08-04T16:49:00Z">
              <w:r>
                <w:rPr>
                  <w:rFonts w:ascii="Arial" w:hAnsi="Arial" w:cs="Arial"/>
                  <w:sz w:val="16"/>
                </w:rPr>
                <w:t>9</w:t>
              </w:r>
            </w:ins>
          </w:p>
        </w:tc>
        <w:tc>
          <w:tcPr>
            <w:tcW w:w="662" w:type="dxa"/>
          </w:tcPr>
          <w:p w:rsidR="00B847BE" w:rsidRDefault="00B847BE">
            <w:pPr>
              <w:spacing w:before="60"/>
              <w:rPr>
                <w:ins w:id="16" w:author="Thundathil, Jayakrishnan" w:date="2015-08-04T16:49:00Z"/>
                <w:rFonts w:ascii="Arial" w:hAnsi="Arial" w:cs="Arial"/>
                <w:sz w:val="16"/>
              </w:rPr>
            </w:pPr>
            <w:ins w:id="17" w:author="Thundathil, Jayakrishnan" w:date="2015-08-04T16:49:00Z">
              <w:r>
                <w:rPr>
                  <w:rFonts w:ascii="Arial" w:hAnsi="Arial" w:cs="Arial"/>
                  <w:sz w:val="16"/>
                </w:rPr>
                <w:t>8.0</w:t>
              </w:r>
            </w:ins>
          </w:p>
        </w:tc>
        <w:tc>
          <w:tcPr>
            <w:tcW w:w="6210" w:type="dxa"/>
          </w:tcPr>
          <w:p w:rsidR="00B847BE" w:rsidRPr="009F520C" w:rsidRDefault="00B847BE" w:rsidP="0001667F">
            <w:pPr>
              <w:spacing w:before="60"/>
              <w:rPr>
                <w:ins w:id="18" w:author="Thundathil, Jayakrishnan" w:date="2015-08-04T16:49:00Z"/>
                <w:rFonts w:ascii="Arial" w:hAnsi="Arial" w:cs="Arial"/>
                <w:sz w:val="16"/>
              </w:rPr>
            </w:pPr>
            <w:ins w:id="19" w:author="Thundathil, Jayakrishnan" w:date="2015-08-04T16:49:00Z">
              <w:r>
                <w:rPr>
                  <w:rFonts w:ascii="Arial" w:hAnsi="Arial" w:cs="Arial"/>
                  <w:sz w:val="16"/>
                </w:rPr>
                <w:t xml:space="preserve">Updated to </w:t>
              </w:r>
            </w:ins>
            <w:ins w:id="20" w:author="Thundathil, Jayakrishnan" w:date="2015-08-04T16:57:00Z">
              <w:r w:rsidR="005E7CD2">
                <w:rPr>
                  <w:rFonts w:ascii="Arial" w:hAnsi="Arial" w:cs="Arial"/>
                  <w:sz w:val="16"/>
                </w:rPr>
                <w:t>FDD SF</w:t>
              </w:r>
            </w:ins>
            <w:ins w:id="21" w:author="Thundathil, Jayakrishnan" w:date="2015-08-04T16:58:00Z">
              <w:r w:rsidR="005E7CD2">
                <w:rPr>
                  <w:rFonts w:ascii="Arial" w:hAnsi="Arial" w:cs="Arial"/>
                  <w:sz w:val="16"/>
                </w:rPr>
                <w:t xml:space="preserve">005A </w:t>
              </w:r>
              <w:proofErr w:type="spellStart"/>
              <w:r w:rsidR="005E7CD2">
                <w:rPr>
                  <w:rFonts w:ascii="Arial" w:hAnsi="Arial" w:cs="Arial"/>
                  <w:sz w:val="16"/>
                </w:rPr>
                <w:t>ver</w:t>
              </w:r>
              <w:proofErr w:type="spellEnd"/>
              <w:r w:rsidR="005E7CD2">
                <w:rPr>
                  <w:rFonts w:ascii="Arial" w:hAnsi="Arial" w:cs="Arial"/>
                  <w:sz w:val="16"/>
                </w:rPr>
                <w:t xml:space="preserve"> 4.1.0</w:t>
              </w:r>
            </w:ins>
          </w:p>
        </w:tc>
        <w:tc>
          <w:tcPr>
            <w:tcW w:w="1080" w:type="dxa"/>
          </w:tcPr>
          <w:p w:rsidR="00B847BE" w:rsidRDefault="005E7CD2" w:rsidP="009F520C">
            <w:pPr>
              <w:spacing w:before="60"/>
              <w:rPr>
                <w:ins w:id="22" w:author="Thundathil, Jayakrishnan" w:date="2015-08-04T16:49:00Z"/>
                <w:rFonts w:ascii="Arial" w:hAnsi="Arial" w:cs="Arial"/>
                <w:sz w:val="16"/>
              </w:rPr>
            </w:pPr>
            <w:ins w:id="23" w:author="Thundathil, Jayakrishnan" w:date="2015-08-04T16:58:00Z">
              <w:r>
                <w:rPr>
                  <w:rFonts w:ascii="Arial" w:hAnsi="Arial" w:cs="Arial"/>
                  <w:sz w:val="16"/>
                </w:rPr>
                <w:t>04-Aug-15</w:t>
              </w:r>
            </w:ins>
          </w:p>
        </w:tc>
        <w:tc>
          <w:tcPr>
            <w:tcW w:w="1105" w:type="dxa"/>
          </w:tcPr>
          <w:p w:rsidR="00B847BE" w:rsidRDefault="005E7CD2">
            <w:pPr>
              <w:spacing w:before="60"/>
              <w:rPr>
                <w:ins w:id="24" w:author="Thundathil, Jayakrishnan" w:date="2015-08-04T16:49:00Z"/>
                <w:rFonts w:ascii="Arial" w:hAnsi="Arial" w:cs="Arial"/>
                <w:sz w:val="16"/>
              </w:rPr>
            </w:pPr>
            <w:ins w:id="25" w:author="Thundathil, Jayakrishnan" w:date="2015-08-04T16:59:00Z">
              <w:r>
                <w:rPr>
                  <w:rFonts w:ascii="Arial" w:hAnsi="Arial" w:cs="Arial"/>
                  <w:sz w:val="16"/>
                </w:rPr>
                <w:t>JK</w:t>
              </w:r>
            </w:ins>
          </w:p>
        </w:tc>
      </w:tr>
    </w:tbl>
    <w:p w:rsidR="00416FE7" w:rsidRDefault="00416FE7"/>
    <w:sectPr w:rsidR="00416FE7" w:rsidSect="000D0E5E">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99" w:rsidRDefault="00AF2999">
      <w:r>
        <w:separator/>
      </w:r>
    </w:p>
  </w:endnote>
  <w:endnote w:type="continuationSeparator" w:id="0">
    <w:p w:rsidR="00AF2999" w:rsidRDefault="00AF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Footer"/>
    </w:pPr>
    <w:r>
      <w:rPr>
        <w:snapToGrid w:val="0"/>
      </w:rPr>
      <w:tab/>
    </w:r>
    <w:r w:rsidR="00AF2999">
      <w:fldChar w:fldCharType="begin"/>
    </w:r>
    <w:r w:rsidR="00AF2999">
      <w:instrText xml:space="preserve"> DOCPROPERTY "Company"  \* MERGEFORMAT </w:instrText>
    </w:r>
    <w:r w:rsidR="00AF2999">
      <w:fldChar w:fldCharType="separate"/>
    </w:r>
    <w:r>
      <w:rPr>
        <w:rFonts w:ascii="Times" w:hAnsi="Times"/>
        <w:caps/>
        <w:snapToGrid w:val="0"/>
      </w:rPr>
      <w:t>Delphi</w:t>
    </w:r>
    <w:r w:rsidR="00AF2999">
      <w:rPr>
        <w:rFonts w:ascii="Times" w:hAnsi="Times"/>
        <w:caps/>
        <w:snapToGrid w:val="0"/>
      </w:rPr>
      <w:fldChar w:fldCharType="end"/>
    </w:r>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99" w:rsidRDefault="00AF2999">
      <w:r>
        <w:separator/>
      </w:r>
    </w:p>
  </w:footnote>
  <w:footnote w:type="continuationSeparator" w:id="0">
    <w:p w:rsidR="00AF2999" w:rsidRDefault="00AF2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D0E5E">
      <w:trPr>
        <w:cantSplit/>
      </w:trPr>
      <w:tc>
        <w:tcPr>
          <w:tcW w:w="990" w:type="dxa"/>
        </w:tcPr>
        <w:p w:rsidR="000D0E5E" w:rsidRDefault="00B64BB0">
          <w:pPr>
            <w:pStyle w:val="Header"/>
          </w:pPr>
          <w:r>
            <w:t>Title:</w:t>
          </w:r>
        </w:p>
      </w:tc>
      <w:tc>
        <w:tcPr>
          <w:tcW w:w="5400" w:type="dxa"/>
          <w:gridSpan w:val="3"/>
          <w:vMerge w:val="restart"/>
        </w:tcPr>
        <w:p w:rsidR="000D0E5E" w:rsidRDefault="00C861FB">
          <w:pPr>
            <w:pStyle w:val="Header"/>
          </w:pPr>
          <w:r>
            <w:t>State Output Control</w:t>
          </w:r>
        </w:p>
        <w:p w:rsidR="000D0E5E" w:rsidRDefault="00AF2999">
          <w:pPr>
            <w:pStyle w:val="Header"/>
          </w:pPr>
          <w:r>
            <w:fldChar w:fldCharType="begin"/>
          </w:r>
          <w:r>
            <w:instrText xml:space="preserve"> DOCPROPERTY "Product Line"  \* MERGEFORMAT </w:instrText>
          </w:r>
          <w:r>
            <w:fldChar w:fldCharType="separate"/>
          </w:r>
          <w:r w:rsidR="00B64BB0">
            <w:t>Gen II+ EPS</w:t>
          </w:r>
          <w:r>
            <w:fldChar w:fldCharType="end"/>
          </w:r>
        </w:p>
      </w:tc>
      <w:tc>
        <w:tcPr>
          <w:tcW w:w="1170" w:type="dxa"/>
        </w:tcPr>
        <w:p w:rsidR="000D0E5E" w:rsidRDefault="00B64BB0">
          <w:pPr>
            <w:pStyle w:val="Header"/>
          </w:pPr>
          <w:r>
            <w:t>Revision:</w:t>
          </w:r>
        </w:p>
      </w:tc>
      <w:tc>
        <w:tcPr>
          <w:tcW w:w="1350" w:type="dxa"/>
        </w:tcPr>
        <w:p w:rsidR="000D0E5E" w:rsidRDefault="00B201B8" w:rsidP="009F520C">
          <w:pPr>
            <w:pStyle w:val="Header"/>
          </w:pPr>
          <w:ins w:id="26" w:author="Thundathil, Jayakrishnan" w:date="2015-08-04T17:00:00Z">
            <w:r>
              <w:t>8</w:t>
            </w:r>
          </w:ins>
          <w:del w:id="27" w:author="Thundathil, Jayakrishnan" w:date="2015-08-04T17:00:00Z">
            <w:r w:rsidR="009F520C" w:rsidDel="00B201B8">
              <w:delText>7</w:delText>
            </w:r>
          </w:del>
          <w:r w:rsidR="00D3153C">
            <w:fldChar w:fldCharType="begin"/>
          </w:r>
          <w:r w:rsidR="00CD189D">
            <w:instrText xml:space="preserve"> DOCPROPERTY "MDDRevNum" \* MERGEFORMAT </w:instrText>
          </w:r>
          <w:r w:rsidR="00D3153C">
            <w:fldChar w:fldCharType="separate"/>
          </w:r>
          <w:r w:rsidR="00CD189D">
            <w:t>.0</w:t>
          </w:r>
          <w:r w:rsidR="00D3153C">
            <w:fldChar w:fldCharType="end"/>
          </w:r>
        </w:p>
      </w:tc>
    </w:tr>
    <w:tr w:rsidR="000D0E5E">
      <w:trPr>
        <w:cantSplit/>
      </w:trPr>
      <w:tc>
        <w:tcPr>
          <w:tcW w:w="990" w:type="dxa"/>
        </w:tcPr>
        <w:p w:rsidR="000D0E5E" w:rsidRDefault="00B64BB0">
          <w:pPr>
            <w:pStyle w:val="Header"/>
          </w:pPr>
          <w:r>
            <w:t xml:space="preserve">Product:     </w:t>
          </w:r>
        </w:p>
      </w:tc>
      <w:tc>
        <w:tcPr>
          <w:tcW w:w="5400" w:type="dxa"/>
          <w:gridSpan w:val="3"/>
          <w:vMerge/>
        </w:tcPr>
        <w:p w:rsidR="000D0E5E" w:rsidRDefault="000D0E5E">
          <w:pPr>
            <w:pStyle w:val="Header"/>
            <w:jc w:val="center"/>
          </w:pPr>
        </w:p>
      </w:tc>
      <w:tc>
        <w:tcPr>
          <w:tcW w:w="1170" w:type="dxa"/>
        </w:tcPr>
        <w:p w:rsidR="000D0E5E" w:rsidRDefault="00B64BB0">
          <w:pPr>
            <w:pStyle w:val="Header"/>
          </w:pPr>
          <w:r>
            <w:t>Rev. Date:</w:t>
          </w:r>
        </w:p>
      </w:tc>
      <w:tc>
        <w:tcPr>
          <w:tcW w:w="1350" w:type="dxa"/>
        </w:tcPr>
        <w:p w:rsidR="000D0E5E" w:rsidRDefault="00B201B8" w:rsidP="008C360D">
          <w:pPr>
            <w:pStyle w:val="Header"/>
          </w:pPr>
          <w:ins w:id="28" w:author="Thundathil, Jayakrishnan" w:date="2015-08-04T17:00:00Z">
            <w:r>
              <w:t>04</w:t>
            </w:r>
          </w:ins>
          <w:del w:id="29" w:author="Thundathil, Jayakrishnan" w:date="2015-08-04T17:00:00Z">
            <w:r w:rsidR="008A27B9" w:rsidDel="00B201B8">
              <w:delText>10</w:delText>
            </w:r>
          </w:del>
          <w:r w:rsidR="008A27B9">
            <w:t>-</w:t>
          </w:r>
          <w:ins w:id="30" w:author="Thundathil, Jayakrishnan" w:date="2015-08-04T17:00:00Z">
            <w:r>
              <w:t>Aug</w:t>
            </w:r>
          </w:ins>
          <w:del w:id="31" w:author="Thundathil, Jayakrishnan" w:date="2015-08-04T17:00:00Z">
            <w:r w:rsidR="008A27B9" w:rsidDel="00B201B8">
              <w:delText>Apr</w:delText>
            </w:r>
          </w:del>
          <w:r w:rsidR="008C360D">
            <w:t>-15</w:t>
          </w:r>
        </w:p>
      </w:tc>
    </w:tr>
    <w:tr w:rsidR="000D0E5E">
      <w:trPr>
        <w:cantSplit/>
      </w:trPr>
      <w:tc>
        <w:tcPr>
          <w:tcW w:w="990" w:type="dxa"/>
        </w:tcPr>
        <w:p w:rsidR="000D0E5E" w:rsidRDefault="00B64BB0">
          <w:pPr>
            <w:pStyle w:val="Header"/>
          </w:pPr>
          <w:r>
            <w:t>Group:</w:t>
          </w:r>
        </w:p>
      </w:tc>
      <w:tc>
        <w:tcPr>
          <w:tcW w:w="1530" w:type="dxa"/>
        </w:tcPr>
        <w:p w:rsidR="000D0E5E" w:rsidRDefault="00B64BB0">
          <w:pPr>
            <w:pStyle w:val="Header"/>
          </w:pPr>
          <w:r>
            <w:t>ESG</w:t>
          </w:r>
        </w:p>
      </w:tc>
      <w:tc>
        <w:tcPr>
          <w:tcW w:w="1260" w:type="dxa"/>
        </w:tcPr>
        <w:p w:rsidR="000D0E5E" w:rsidRDefault="00B64BB0">
          <w:pPr>
            <w:pStyle w:val="Header"/>
          </w:pPr>
          <w:r>
            <w:t>Originator:</w:t>
          </w:r>
        </w:p>
      </w:tc>
      <w:tc>
        <w:tcPr>
          <w:tcW w:w="2610" w:type="dxa"/>
        </w:tcPr>
        <w:p w:rsidR="000D0E5E" w:rsidRDefault="00B201B8">
          <w:pPr>
            <w:pStyle w:val="Header"/>
          </w:pPr>
          <w:proofErr w:type="spellStart"/>
          <w:ins w:id="32" w:author="Thundathil, Jayakrishnan" w:date="2015-08-04T17:01:00Z">
            <w:r>
              <w:t>Jayakrishnan</w:t>
            </w:r>
            <w:proofErr w:type="spellEnd"/>
            <w:r>
              <w:t xml:space="preserve"> T</w:t>
            </w:r>
          </w:ins>
          <w:del w:id="33" w:author="Thundathil, Jayakrishnan" w:date="2015-08-04T17:01:00Z">
            <w:r w:rsidR="009F520C" w:rsidDel="00B201B8">
              <w:delText>Krishna Anne</w:delText>
            </w:r>
          </w:del>
          <w:r w:rsidR="009F520C">
            <w:t xml:space="preserve"> </w:t>
          </w:r>
          <w:del w:id="34" w:author="Thundathil, Jayakrishnan" w:date="2015-08-05T10:41:00Z">
            <w:r w:rsidR="009F520C" w:rsidDel="00643004">
              <w:delText>(nz4qtt)</w:delText>
            </w:r>
          </w:del>
        </w:p>
      </w:tc>
      <w:tc>
        <w:tcPr>
          <w:tcW w:w="1170" w:type="dxa"/>
        </w:tcPr>
        <w:p w:rsidR="000D0E5E" w:rsidRDefault="00B64BB0">
          <w:pPr>
            <w:pStyle w:val="Header"/>
          </w:pPr>
          <w:r>
            <w:t>Page:</w:t>
          </w:r>
        </w:p>
      </w:tc>
      <w:tc>
        <w:tcPr>
          <w:tcW w:w="1350" w:type="dxa"/>
        </w:tcPr>
        <w:p w:rsidR="000D0E5E" w:rsidRDefault="00D3153C">
          <w:pPr>
            <w:pStyle w:val="Header"/>
          </w:pPr>
          <w:r>
            <w:rPr>
              <w:rStyle w:val="PageNumber"/>
            </w:rPr>
            <w:fldChar w:fldCharType="begin"/>
          </w:r>
          <w:r w:rsidR="00B64BB0">
            <w:rPr>
              <w:rStyle w:val="PageNumber"/>
            </w:rPr>
            <w:instrText xml:space="preserve"> PAGE </w:instrText>
          </w:r>
          <w:r>
            <w:rPr>
              <w:rStyle w:val="PageNumber"/>
            </w:rPr>
            <w:fldChar w:fldCharType="separate"/>
          </w:r>
          <w:r w:rsidR="00643004">
            <w:rPr>
              <w:rStyle w:val="PageNumber"/>
              <w:noProof/>
            </w:rPr>
            <w:t>1</w:t>
          </w:r>
          <w:r>
            <w:rPr>
              <w:rStyle w:val="PageNumber"/>
            </w:rPr>
            <w:fldChar w:fldCharType="end"/>
          </w:r>
          <w:r w:rsidR="00B64BB0">
            <w:rPr>
              <w:rStyle w:val="PageNumber"/>
            </w:rPr>
            <w:t xml:space="preserve"> of </w:t>
          </w:r>
          <w:r>
            <w:rPr>
              <w:rStyle w:val="PageNumber"/>
            </w:rPr>
            <w:fldChar w:fldCharType="begin"/>
          </w:r>
          <w:r w:rsidR="00B64BB0">
            <w:rPr>
              <w:rStyle w:val="PageNumber"/>
            </w:rPr>
            <w:instrText xml:space="preserve"> NUMPAGES </w:instrText>
          </w:r>
          <w:r>
            <w:rPr>
              <w:rStyle w:val="PageNumber"/>
            </w:rPr>
            <w:fldChar w:fldCharType="separate"/>
          </w:r>
          <w:r w:rsidR="00643004">
            <w:rPr>
              <w:rStyle w:val="PageNumber"/>
              <w:noProof/>
            </w:rPr>
            <w:t>9</w:t>
          </w:r>
          <w:r>
            <w:rPr>
              <w:rStyle w:val="PageNumber"/>
            </w:rPr>
            <w:fldChar w:fldCharType="end"/>
          </w:r>
        </w:p>
      </w:tc>
    </w:tr>
  </w:tbl>
  <w:p w:rsidR="000D0E5E" w:rsidRDefault="000D0E5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1E38F7"/>
    <w:multiLevelType w:val="hybridMultilevel"/>
    <w:tmpl w:val="4E4AEC56"/>
    <w:lvl w:ilvl="0" w:tplc="0C64C22A">
      <w:start w:val="2"/>
      <w:numFmt w:val="bullet"/>
      <w:lvlText w:val=""/>
      <w:lvlJc w:val="left"/>
      <w:pPr>
        <w:ind w:left="1230" w:hanging="36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4BB0"/>
    <w:rsid w:val="00013689"/>
    <w:rsid w:val="0001667F"/>
    <w:rsid w:val="00043325"/>
    <w:rsid w:val="000451F1"/>
    <w:rsid w:val="000635EE"/>
    <w:rsid w:val="000910CD"/>
    <w:rsid w:val="000961D6"/>
    <w:rsid w:val="000A02FF"/>
    <w:rsid w:val="000A0ED9"/>
    <w:rsid w:val="000B3330"/>
    <w:rsid w:val="000B5FF0"/>
    <w:rsid w:val="000D0E5E"/>
    <w:rsid w:val="000D24D7"/>
    <w:rsid w:val="000D7F05"/>
    <w:rsid w:val="000F4892"/>
    <w:rsid w:val="00101879"/>
    <w:rsid w:val="001238E9"/>
    <w:rsid w:val="00127215"/>
    <w:rsid w:val="00163CF9"/>
    <w:rsid w:val="00165A7D"/>
    <w:rsid w:val="001879F5"/>
    <w:rsid w:val="001A3570"/>
    <w:rsid w:val="001C6B5F"/>
    <w:rsid w:val="001D2047"/>
    <w:rsid w:val="001D530A"/>
    <w:rsid w:val="001E4229"/>
    <w:rsid w:val="001F74B9"/>
    <w:rsid w:val="0020095B"/>
    <w:rsid w:val="002235FF"/>
    <w:rsid w:val="00227713"/>
    <w:rsid w:val="00227A52"/>
    <w:rsid w:val="0023214B"/>
    <w:rsid w:val="00241EB7"/>
    <w:rsid w:val="00267F9D"/>
    <w:rsid w:val="00271FB4"/>
    <w:rsid w:val="002843FF"/>
    <w:rsid w:val="00286902"/>
    <w:rsid w:val="00295003"/>
    <w:rsid w:val="002A4D86"/>
    <w:rsid w:val="002B2FBF"/>
    <w:rsid w:val="002E2C06"/>
    <w:rsid w:val="002E502C"/>
    <w:rsid w:val="002F5718"/>
    <w:rsid w:val="003068E0"/>
    <w:rsid w:val="0031754D"/>
    <w:rsid w:val="00317AF8"/>
    <w:rsid w:val="00323B4A"/>
    <w:rsid w:val="0033770E"/>
    <w:rsid w:val="003504FE"/>
    <w:rsid w:val="00367EDD"/>
    <w:rsid w:val="0037482D"/>
    <w:rsid w:val="003C4963"/>
    <w:rsid w:val="003C6D34"/>
    <w:rsid w:val="003C7152"/>
    <w:rsid w:val="00406E49"/>
    <w:rsid w:val="00416FE7"/>
    <w:rsid w:val="00427E92"/>
    <w:rsid w:val="00443297"/>
    <w:rsid w:val="00466656"/>
    <w:rsid w:val="00493CF8"/>
    <w:rsid w:val="004A03CF"/>
    <w:rsid w:val="004D5749"/>
    <w:rsid w:val="004E093E"/>
    <w:rsid w:val="004E097D"/>
    <w:rsid w:val="004E71CD"/>
    <w:rsid w:val="004F37F2"/>
    <w:rsid w:val="005135F4"/>
    <w:rsid w:val="005153E4"/>
    <w:rsid w:val="00574BF8"/>
    <w:rsid w:val="00576238"/>
    <w:rsid w:val="00581DD5"/>
    <w:rsid w:val="00592603"/>
    <w:rsid w:val="005C1230"/>
    <w:rsid w:val="005D1D2D"/>
    <w:rsid w:val="005D25BE"/>
    <w:rsid w:val="005D3E37"/>
    <w:rsid w:val="005E7CD2"/>
    <w:rsid w:val="00643004"/>
    <w:rsid w:val="0064466B"/>
    <w:rsid w:val="00647DB8"/>
    <w:rsid w:val="0066356B"/>
    <w:rsid w:val="00664AB8"/>
    <w:rsid w:val="0067423B"/>
    <w:rsid w:val="00683A75"/>
    <w:rsid w:val="006951E4"/>
    <w:rsid w:val="006A65B5"/>
    <w:rsid w:val="006B6DEF"/>
    <w:rsid w:val="006D1B66"/>
    <w:rsid w:val="0070123B"/>
    <w:rsid w:val="00703802"/>
    <w:rsid w:val="007101D8"/>
    <w:rsid w:val="00733740"/>
    <w:rsid w:val="007405FC"/>
    <w:rsid w:val="00752BF7"/>
    <w:rsid w:val="00784B45"/>
    <w:rsid w:val="007A54E0"/>
    <w:rsid w:val="007B3702"/>
    <w:rsid w:val="007C3FD0"/>
    <w:rsid w:val="007E3694"/>
    <w:rsid w:val="007F1042"/>
    <w:rsid w:val="00840317"/>
    <w:rsid w:val="008813A5"/>
    <w:rsid w:val="008A27B9"/>
    <w:rsid w:val="008C0F5F"/>
    <w:rsid w:val="008C360D"/>
    <w:rsid w:val="008D3CD1"/>
    <w:rsid w:val="0091686A"/>
    <w:rsid w:val="00944FEF"/>
    <w:rsid w:val="00960958"/>
    <w:rsid w:val="00962F97"/>
    <w:rsid w:val="0097260D"/>
    <w:rsid w:val="00992AFF"/>
    <w:rsid w:val="009F520C"/>
    <w:rsid w:val="00A149AC"/>
    <w:rsid w:val="00A17F2C"/>
    <w:rsid w:val="00A3460D"/>
    <w:rsid w:val="00A44563"/>
    <w:rsid w:val="00A8711B"/>
    <w:rsid w:val="00AE0D87"/>
    <w:rsid w:val="00AF2999"/>
    <w:rsid w:val="00B07FC5"/>
    <w:rsid w:val="00B201B8"/>
    <w:rsid w:val="00B2428C"/>
    <w:rsid w:val="00B30558"/>
    <w:rsid w:val="00B31088"/>
    <w:rsid w:val="00B41ACC"/>
    <w:rsid w:val="00B64BB0"/>
    <w:rsid w:val="00B847BE"/>
    <w:rsid w:val="00BB15A4"/>
    <w:rsid w:val="00BC4534"/>
    <w:rsid w:val="00C01C70"/>
    <w:rsid w:val="00C10AFB"/>
    <w:rsid w:val="00C23D08"/>
    <w:rsid w:val="00C24BF0"/>
    <w:rsid w:val="00C52DE5"/>
    <w:rsid w:val="00C56459"/>
    <w:rsid w:val="00C634EE"/>
    <w:rsid w:val="00C719FC"/>
    <w:rsid w:val="00C861FB"/>
    <w:rsid w:val="00C86E47"/>
    <w:rsid w:val="00CB6E67"/>
    <w:rsid w:val="00CC11EA"/>
    <w:rsid w:val="00CD189D"/>
    <w:rsid w:val="00CE4B41"/>
    <w:rsid w:val="00CE505C"/>
    <w:rsid w:val="00CE6D67"/>
    <w:rsid w:val="00D007D5"/>
    <w:rsid w:val="00D0274C"/>
    <w:rsid w:val="00D05845"/>
    <w:rsid w:val="00D13E0B"/>
    <w:rsid w:val="00D3153C"/>
    <w:rsid w:val="00D35D0E"/>
    <w:rsid w:val="00D6279F"/>
    <w:rsid w:val="00D833D1"/>
    <w:rsid w:val="00D87D31"/>
    <w:rsid w:val="00DB4A80"/>
    <w:rsid w:val="00DC4C69"/>
    <w:rsid w:val="00DD3444"/>
    <w:rsid w:val="00DE4764"/>
    <w:rsid w:val="00E24A53"/>
    <w:rsid w:val="00E358E7"/>
    <w:rsid w:val="00E44866"/>
    <w:rsid w:val="00E85A09"/>
    <w:rsid w:val="00ED7754"/>
    <w:rsid w:val="00EE34A0"/>
    <w:rsid w:val="00EF3F4C"/>
    <w:rsid w:val="00F37F3E"/>
    <w:rsid w:val="00F455EF"/>
    <w:rsid w:val="00F73C3F"/>
    <w:rsid w:val="00F85793"/>
    <w:rsid w:val="00F938B6"/>
    <w:rsid w:val="00FA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E"/>
    <w:pPr>
      <w:spacing w:after="120"/>
    </w:pPr>
  </w:style>
  <w:style w:type="paragraph" w:styleId="Heading1">
    <w:name w:val="heading 1"/>
    <w:basedOn w:val="Normal"/>
    <w:next w:val="Normal"/>
    <w:qFormat/>
    <w:rsid w:val="000D0E5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D0E5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D0E5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D0E5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D0E5E"/>
    <w:pPr>
      <w:numPr>
        <w:ilvl w:val="4"/>
        <w:numId w:val="1"/>
      </w:numPr>
      <w:spacing w:before="240" w:after="60"/>
      <w:outlineLvl w:val="4"/>
    </w:pPr>
    <w:rPr>
      <w:sz w:val="22"/>
    </w:rPr>
  </w:style>
  <w:style w:type="paragraph" w:styleId="Heading6">
    <w:name w:val="heading 6"/>
    <w:basedOn w:val="Normal"/>
    <w:next w:val="Normal"/>
    <w:qFormat/>
    <w:rsid w:val="000D0E5E"/>
    <w:pPr>
      <w:numPr>
        <w:ilvl w:val="5"/>
        <w:numId w:val="1"/>
      </w:numPr>
      <w:spacing w:before="240" w:after="60"/>
      <w:outlineLvl w:val="5"/>
    </w:pPr>
    <w:rPr>
      <w:i/>
      <w:sz w:val="22"/>
    </w:rPr>
  </w:style>
  <w:style w:type="paragraph" w:styleId="Heading7">
    <w:name w:val="heading 7"/>
    <w:basedOn w:val="Normal"/>
    <w:next w:val="Normal"/>
    <w:qFormat/>
    <w:rsid w:val="000D0E5E"/>
    <w:pPr>
      <w:numPr>
        <w:ilvl w:val="6"/>
        <w:numId w:val="1"/>
      </w:numPr>
      <w:spacing w:before="240" w:after="60"/>
      <w:outlineLvl w:val="6"/>
    </w:pPr>
    <w:rPr>
      <w:rFonts w:ascii="Arial" w:hAnsi="Arial"/>
    </w:rPr>
  </w:style>
  <w:style w:type="paragraph" w:styleId="Heading8">
    <w:name w:val="heading 8"/>
    <w:basedOn w:val="Normal"/>
    <w:next w:val="Normal"/>
    <w:qFormat/>
    <w:rsid w:val="000D0E5E"/>
    <w:pPr>
      <w:numPr>
        <w:ilvl w:val="7"/>
        <w:numId w:val="1"/>
      </w:numPr>
      <w:spacing w:before="240" w:after="60"/>
      <w:outlineLvl w:val="7"/>
    </w:pPr>
    <w:rPr>
      <w:rFonts w:ascii="Arial" w:hAnsi="Arial"/>
      <w:i/>
    </w:rPr>
  </w:style>
  <w:style w:type="paragraph" w:styleId="Heading9">
    <w:name w:val="heading 9"/>
    <w:basedOn w:val="Normal"/>
    <w:next w:val="Normal"/>
    <w:qFormat/>
    <w:rsid w:val="000D0E5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D0E5E"/>
    <w:rPr>
      <w:sz w:val="24"/>
    </w:rPr>
  </w:style>
  <w:style w:type="paragraph" w:styleId="DocumentMap">
    <w:name w:val="Document Map"/>
    <w:basedOn w:val="Normal"/>
    <w:semiHidden/>
    <w:rsid w:val="000D0E5E"/>
    <w:pPr>
      <w:shd w:val="clear" w:color="auto" w:fill="000080"/>
    </w:pPr>
    <w:rPr>
      <w:rFonts w:ascii="Tahoma" w:hAnsi="Tahoma"/>
    </w:rPr>
  </w:style>
  <w:style w:type="paragraph" w:styleId="Caption">
    <w:name w:val="caption"/>
    <w:basedOn w:val="Normal"/>
    <w:next w:val="Normal"/>
    <w:qFormat/>
    <w:rsid w:val="000D0E5E"/>
    <w:pPr>
      <w:keepNext/>
      <w:spacing w:before="120"/>
      <w:jc w:val="center"/>
    </w:pPr>
  </w:style>
  <w:style w:type="paragraph" w:customStyle="1" w:styleId="TableHeading">
    <w:name w:val="Table Heading"/>
    <w:basedOn w:val="Normal"/>
    <w:rsid w:val="000D0E5E"/>
    <w:pPr>
      <w:keepNext/>
      <w:spacing w:before="60" w:after="60"/>
      <w:jc w:val="center"/>
    </w:pPr>
    <w:rPr>
      <w:rFonts w:ascii="Arial" w:hAnsi="Arial"/>
      <w:b/>
      <w:sz w:val="22"/>
    </w:rPr>
  </w:style>
  <w:style w:type="paragraph" w:customStyle="1" w:styleId="Body6">
    <w:name w:val="Body 6"/>
    <w:basedOn w:val="NormalIndent"/>
    <w:rsid w:val="000D0E5E"/>
    <w:pPr>
      <w:ind w:left="432"/>
      <w:jc w:val="both"/>
    </w:pPr>
  </w:style>
  <w:style w:type="paragraph" w:customStyle="1" w:styleId="Body7">
    <w:name w:val="Body 7"/>
    <w:basedOn w:val="Normal"/>
    <w:rsid w:val="000D0E5E"/>
    <w:pPr>
      <w:ind w:left="864"/>
      <w:jc w:val="both"/>
    </w:pPr>
  </w:style>
  <w:style w:type="paragraph" w:styleId="NormalIndent">
    <w:name w:val="Normal Indent"/>
    <w:basedOn w:val="Normal"/>
    <w:semiHidden/>
    <w:rsid w:val="000D0E5E"/>
    <w:pPr>
      <w:ind w:left="720"/>
    </w:pPr>
  </w:style>
  <w:style w:type="paragraph" w:customStyle="1" w:styleId="t0">
    <w:name w:val="t0"/>
    <w:rsid w:val="000D0E5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D0E5E"/>
    <w:pPr>
      <w:ind w:left="360" w:right="806"/>
    </w:pPr>
    <w:rPr>
      <w:rFonts w:ascii="Arial" w:hAnsi="Arial"/>
      <w:color w:val="000000"/>
      <w:sz w:val="24"/>
    </w:rPr>
  </w:style>
  <w:style w:type="paragraph" w:styleId="BodyText">
    <w:name w:val="Body Text"/>
    <w:basedOn w:val="Normal"/>
    <w:semiHidden/>
    <w:rsid w:val="000D0E5E"/>
    <w:pPr>
      <w:spacing w:after="160"/>
    </w:pPr>
    <w:rPr>
      <w:rFonts w:ascii="Arial" w:hAnsi="Arial"/>
    </w:rPr>
  </w:style>
  <w:style w:type="paragraph" w:customStyle="1" w:styleId="Normal1">
    <w:name w:val="Normal1"/>
    <w:basedOn w:val="Normal"/>
    <w:rsid w:val="000D0E5E"/>
    <w:rPr>
      <w:rFonts w:ascii="Arial" w:hAnsi="Arial"/>
      <w:sz w:val="24"/>
    </w:rPr>
  </w:style>
  <w:style w:type="paragraph" w:styleId="Header">
    <w:name w:val="header"/>
    <w:basedOn w:val="Normal"/>
    <w:rsid w:val="000D0E5E"/>
    <w:pPr>
      <w:tabs>
        <w:tab w:val="center" w:pos="4320"/>
        <w:tab w:val="right" w:pos="8640"/>
      </w:tabs>
    </w:pPr>
    <w:rPr>
      <w:rFonts w:ascii="Arial" w:hAnsi="Arial"/>
    </w:rPr>
  </w:style>
  <w:style w:type="paragraph" w:styleId="Footer">
    <w:name w:val="footer"/>
    <w:basedOn w:val="Normal"/>
    <w:semiHidden/>
    <w:rsid w:val="000D0E5E"/>
    <w:pPr>
      <w:tabs>
        <w:tab w:val="center" w:pos="4320"/>
        <w:tab w:val="right" w:pos="8640"/>
      </w:tabs>
    </w:pPr>
  </w:style>
  <w:style w:type="character" w:styleId="PageNumber">
    <w:name w:val="page number"/>
    <w:basedOn w:val="DefaultParagraphFont"/>
    <w:semiHidden/>
    <w:rsid w:val="000D0E5E"/>
  </w:style>
  <w:style w:type="paragraph" w:styleId="PlainText">
    <w:name w:val="Plain Text"/>
    <w:basedOn w:val="Normal"/>
    <w:semiHidden/>
    <w:rsid w:val="000D0E5E"/>
    <w:rPr>
      <w:rFonts w:ascii="Courier New" w:hAnsi="Courier New"/>
    </w:rPr>
  </w:style>
  <w:style w:type="paragraph" w:styleId="TOC2">
    <w:name w:val="toc 2"/>
    <w:basedOn w:val="Normal"/>
    <w:next w:val="Normal"/>
    <w:autoRedefine/>
    <w:semiHidden/>
    <w:rsid w:val="000D0E5E"/>
    <w:pPr>
      <w:tabs>
        <w:tab w:val="right" w:leader="dot" w:pos="9294"/>
      </w:tabs>
      <w:ind w:left="240"/>
      <w:jc w:val="both"/>
    </w:pPr>
  </w:style>
  <w:style w:type="paragraph" w:customStyle="1" w:styleId="TableItems">
    <w:name w:val="Table Items"/>
    <w:basedOn w:val="Normal"/>
    <w:rsid w:val="000D0E5E"/>
    <w:pPr>
      <w:keepNext/>
      <w:spacing w:before="60" w:after="60"/>
      <w:jc w:val="center"/>
    </w:pPr>
  </w:style>
  <w:style w:type="paragraph" w:styleId="BalloonText">
    <w:name w:val="Balloon Text"/>
    <w:basedOn w:val="Normal"/>
    <w:link w:val="BalloonTextChar"/>
    <w:uiPriority w:val="99"/>
    <w:semiHidden/>
    <w:unhideWhenUsed/>
    <w:rsid w:val="002F5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BCBCF-6F55-47C1-9CAC-DC6BA957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State Output Control</vt:lpstr>
    </vt:vector>
  </TitlesOfParts>
  <Manager>Mark Colosky</Manager>
  <Company>Delphi</Company>
  <LinksUpToDate>false</LinksUpToDate>
  <CharactersWithSpaces>6505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Output Control</dc:title>
  <dc:subject/>
  <dc:creator>Blake Latchford</dc:creator>
  <cp:keywords/>
  <dc:description/>
  <cp:lastModifiedBy>Thundathil, Jayakrishnan</cp:lastModifiedBy>
  <cp:revision>67</cp:revision>
  <cp:lastPrinted>2007-07-19T20:24:00Z</cp:lastPrinted>
  <dcterms:created xsi:type="dcterms:W3CDTF">2011-12-23T15:58:00Z</dcterms:created>
  <dcterms:modified xsi:type="dcterms:W3CDTF">2015-08-05T14:41:00Z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5.0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vt:lpwstr>
  </property>
</Properties>
</file>