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81C" w:rsidRDefault="00A17EB8" w:rsidP="00A17EB8">
      <w:pPr>
        <w:pStyle w:val="Title"/>
      </w:pPr>
      <w:r>
        <w:t>Integration</w:t>
      </w:r>
      <w:r w:rsidR="0076047D">
        <w:t xml:space="preserve"> Manual</w:t>
      </w:r>
      <w:r w:rsidR="004A781C">
        <w:t xml:space="preserve"> </w:t>
      </w:r>
      <w:r w:rsidR="0036693A">
        <w:t>–</w:t>
      </w:r>
      <w:proofErr w:type="spellStart"/>
      <w:r w:rsidR="003F69A5">
        <w:t>AvgFricLrn</w:t>
      </w:r>
      <w:proofErr w:type="spellEnd"/>
    </w:p>
    <w:p w:rsidR="004A781C" w:rsidRDefault="00B70668" w:rsidP="00B70668">
      <w:pPr>
        <w:pStyle w:val="Subtitle"/>
      </w:pPr>
      <w:r>
        <w:t>Table of Contents</w:t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</w:p>
    <w:p w:rsidR="005538D2" w:rsidRDefault="000B6E2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70668">
        <w:instrText xml:space="preserve"> TOC \o "1-3" \h \z \u </w:instrText>
      </w:r>
      <w:r>
        <w:fldChar w:fldCharType="separate"/>
      </w:r>
      <w:hyperlink w:anchor="_Toc378149244" w:history="1">
        <w:r w:rsidR="005538D2" w:rsidRPr="005E636A">
          <w:rPr>
            <w:rStyle w:val="Hyperlink"/>
            <w:noProof/>
          </w:rPr>
          <w:t>1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Dependencies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_Toc378149244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2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D60C9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45" w:history="1">
        <w:r w:rsidR="005538D2" w:rsidRPr="005E636A">
          <w:rPr>
            <w:rStyle w:val="Hyperlink"/>
            <w:noProof/>
          </w:rPr>
          <w:t>1.1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SWCs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_Toc378149245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2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D60C9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46" w:history="1">
        <w:r w:rsidR="005538D2" w:rsidRPr="005E636A">
          <w:rPr>
            <w:rStyle w:val="Hyperlink"/>
            <w:noProof/>
          </w:rPr>
          <w:t>1.2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Global Functions(Non RTE) to be provided to Integration Project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_Toc378149246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2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D60C9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47" w:history="1">
        <w:r w:rsidR="005538D2" w:rsidRPr="005E636A">
          <w:rPr>
            <w:rStyle w:val="Hyperlink"/>
            <w:noProof/>
          </w:rPr>
          <w:t>2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Configuration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_Toc378149247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3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D60C9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48" w:history="1">
        <w:r w:rsidR="005538D2" w:rsidRPr="005E636A">
          <w:rPr>
            <w:rStyle w:val="Hyperlink"/>
            <w:noProof/>
          </w:rPr>
          <w:t>2.1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Build Time Config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_Toc378149248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3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D60C9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49" w:history="1">
        <w:r w:rsidR="005538D2" w:rsidRPr="005E636A">
          <w:rPr>
            <w:rStyle w:val="Hyperlink"/>
            <w:noProof/>
          </w:rPr>
          <w:t>2.2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Configuration Files to be provided by Integration Project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_Toc378149249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3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D60C96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50" w:history="1">
        <w:r w:rsidR="005538D2" w:rsidRPr="005E636A">
          <w:rPr>
            <w:rStyle w:val="Hyperlink"/>
            <w:noProof/>
          </w:rPr>
          <w:t>2.2.1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Da Vinci Parameter Configuration Changes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_Toc378149250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3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D60C96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51" w:history="1">
        <w:r w:rsidR="005538D2" w:rsidRPr="005E636A">
          <w:rPr>
            <w:rStyle w:val="Hyperlink"/>
            <w:noProof/>
          </w:rPr>
          <w:t>2.2.2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DaVinci Interrupt Configuration Changes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_Toc378149251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3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D60C96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52" w:history="1">
        <w:r w:rsidR="005538D2" w:rsidRPr="005E636A">
          <w:rPr>
            <w:rStyle w:val="Hyperlink"/>
            <w:noProof/>
          </w:rPr>
          <w:t>2.2.3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Manual Configuration Changes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_Toc378149252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3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D60C9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53" w:history="1">
        <w:r w:rsidR="005538D2" w:rsidRPr="005E636A">
          <w:rPr>
            <w:rStyle w:val="Hyperlink"/>
            <w:noProof/>
          </w:rPr>
          <w:t>3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Integration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_Toc378149253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4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D60C9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54" w:history="1">
        <w:r w:rsidR="005538D2" w:rsidRPr="005E636A">
          <w:rPr>
            <w:rStyle w:val="Hyperlink"/>
            <w:noProof/>
          </w:rPr>
          <w:t>3.1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Required Global Data Inputs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_Toc378149254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4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D60C9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55" w:history="1">
        <w:r w:rsidR="005538D2" w:rsidRPr="005E636A">
          <w:rPr>
            <w:rStyle w:val="Hyperlink"/>
            <w:noProof/>
          </w:rPr>
          <w:t>3.2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Required Global Data Outputs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_Toc378149255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4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D60C9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56" w:history="1">
        <w:r w:rsidR="005538D2" w:rsidRPr="005E636A">
          <w:rPr>
            <w:rStyle w:val="Hyperlink"/>
            <w:noProof/>
          </w:rPr>
          <w:t>3.3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Specific Include Path present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_Toc378149256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4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D60C9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57" w:history="1">
        <w:r w:rsidR="005538D2" w:rsidRPr="005E636A">
          <w:rPr>
            <w:rStyle w:val="Hyperlink"/>
            <w:noProof/>
          </w:rPr>
          <w:t>4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Runnable Scheduling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_Toc378149257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5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D60C9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58" w:history="1">
        <w:r w:rsidR="005538D2" w:rsidRPr="005E636A">
          <w:rPr>
            <w:rStyle w:val="Hyperlink"/>
            <w:noProof/>
          </w:rPr>
          <w:t>5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Memory Mapping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_Toc378149258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6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D60C9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59" w:history="1">
        <w:r w:rsidR="005538D2" w:rsidRPr="005E636A">
          <w:rPr>
            <w:rStyle w:val="Hyperlink"/>
            <w:noProof/>
          </w:rPr>
          <w:t>5.1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Mapping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_Toc378149259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6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D60C9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60" w:history="1">
        <w:r w:rsidR="005538D2" w:rsidRPr="005E636A">
          <w:rPr>
            <w:rStyle w:val="Hyperlink"/>
            <w:noProof/>
          </w:rPr>
          <w:t>5.2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Usage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_Toc378149260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6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D60C9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61" w:history="1">
        <w:r w:rsidR="005538D2" w:rsidRPr="005E636A">
          <w:rPr>
            <w:rStyle w:val="Hyperlink"/>
            <w:noProof/>
          </w:rPr>
          <w:t>5.3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Non  RTE NvM Blocks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_Toc378149261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6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D60C9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62" w:history="1">
        <w:r w:rsidR="005538D2" w:rsidRPr="005E636A">
          <w:rPr>
            <w:rStyle w:val="Hyperlink"/>
            <w:noProof/>
          </w:rPr>
          <w:t>5.4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RTE NvM Blocks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_Toc378149262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6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D60C9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63" w:history="1">
        <w:r w:rsidR="005538D2" w:rsidRPr="005E636A">
          <w:rPr>
            <w:rStyle w:val="Hyperlink"/>
            <w:noProof/>
          </w:rPr>
          <w:t>6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Compiler Settings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_Toc378149263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6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D60C9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64" w:history="1">
        <w:r w:rsidR="005538D2" w:rsidRPr="005E636A">
          <w:rPr>
            <w:rStyle w:val="Hyperlink"/>
            <w:noProof/>
          </w:rPr>
          <w:t>6.1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Preprocessor MACRO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_Toc378149264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6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D60C9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65" w:history="1">
        <w:r w:rsidR="005538D2" w:rsidRPr="005E636A">
          <w:rPr>
            <w:rStyle w:val="Hyperlink"/>
            <w:noProof/>
          </w:rPr>
          <w:t>6.2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Optimization Settings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_Toc378149265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6</w:t>
        </w:r>
        <w:r w:rsidR="005538D2">
          <w:rPr>
            <w:noProof/>
            <w:webHidden/>
          </w:rPr>
          <w:fldChar w:fldCharType="end"/>
        </w:r>
      </w:hyperlink>
    </w:p>
    <w:p w:rsidR="005538D2" w:rsidRDefault="00D60C9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149266" w:history="1">
        <w:r w:rsidR="005538D2" w:rsidRPr="005E636A">
          <w:rPr>
            <w:rStyle w:val="Hyperlink"/>
            <w:noProof/>
          </w:rPr>
          <w:t>7</w:t>
        </w:r>
        <w:r w:rsidR="005538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D2" w:rsidRPr="005E636A">
          <w:rPr>
            <w:rStyle w:val="Hyperlink"/>
            <w:noProof/>
          </w:rPr>
          <w:t>Revision Control Log</w:t>
        </w:r>
        <w:r w:rsidR="005538D2">
          <w:rPr>
            <w:noProof/>
            <w:webHidden/>
          </w:rPr>
          <w:tab/>
        </w:r>
        <w:r w:rsidR="005538D2">
          <w:rPr>
            <w:noProof/>
            <w:webHidden/>
          </w:rPr>
          <w:fldChar w:fldCharType="begin"/>
        </w:r>
        <w:r w:rsidR="005538D2">
          <w:rPr>
            <w:noProof/>
            <w:webHidden/>
          </w:rPr>
          <w:instrText xml:space="preserve"> PAGEREF _Toc378149266 \h </w:instrText>
        </w:r>
        <w:r w:rsidR="005538D2">
          <w:rPr>
            <w:noProof/>
            <w:webHidden/>
          </w:rPr>
        </w:r>
        <w:r w:rsidR="005538D2">
          <w:rPr>
            <w:noProof/>
            <w:webHidden/>
          </w:rPr>
          <w:fldChar w:fldCharType="separate"/>
        </w:r>
        <w:r w:rsidR="005538D2">
          <w:rPr>
            <w:noProof/>
            <w:webHidden/>
          </w:rPr>
          <w:t>7</w:t>
        </w:r>
        <w:r w:rsidR="005538D2">
          <w:rPr>
            <w:noProof/>
            <w:webHidden/>
          </w:rPr>
          <w:fldChar w:fldCharType="end"/>
        </w:r>
      </w:hyperlink>
    </w:p>
    <w:p w:rsidR="00B70668" w:rsidRDefault="000B6E26" w:rsidP="00B70668">
      <w:r>
        <w:fldChar w:fldCharType="end"/>
      </w:r>
    </w:p>
    <w:p w:rsidR="004527BC" w:rsidRDefault="00B70668" w:rsidP="00B70668">
      <w:pPr>
        <w:spacing w:after="0"/>
        <w:rPr>
          <w:rFonts w:ascii="Arial" w:hAnsi="Arial"/>
          <w:b/>
          <w:kern w:val="28"/>
          <w:sz w:val="28"/>
        </w:rPr>
      </w:pPr>
      <w:r>
        <w:t xml:space="preserve"> </w:t>
      </w:r>
      <w:r w:rsidR="004527BC">
        <w:br w:type="page"/>
      </w:r>
    </w:p>
    <w:p w:rsidR="00B27D95" w:rsidRDefault="00B27D95">
      <w:pPr>
        <w:pStyle w:val="Heading1"/>
      </w:pPr>
      <w:bookmarkStart w:id="0" w:name="_Toc378149244"/>
      <w:r w:rsidRPr="00B27D95">
        <w:lastRenderedPageBreak/>
        <w:t>Dependencies</w:t>
      </w:r>
      <w:bookmarkEnd w:id="0"/>
    </w:p>
    <w:p w:rsidR="00916B39" w:rsidRDefault="00B27D95" w:rsidP="00B27D95">
      <w:pPr>
        <w:pStyle w:val="Heading2"/>
      </w:pPr>
      <w:bookmarkStart w:id="1" w:name="_Toc378149245"/>
      <w:r>
        <w:t>SWCs</w:t>
      </w:r>
      <w:bookmarkEnd w:id="1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718"/>
        <w:gridCol w:w="6138"/>
      </w:tblGrid>
      <w:tr w:rsidR="00916B39" w:rsidTr="00605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916B39" w:rsidRDefault="000B7B76" w:rsidP="00DE03FA">
            <w:r>
              <w:t>Module</w:t>
            </w:r>
          </w:p>
        </w:tc>
        <w:tc>
          <w:tcPr>
            <w:tcW w:w="6138" w:type="dxa"/>
          </w:tcPr>
          <w:p w:rsidR="00916B39" w:rsidRDefault="000B7B76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Required </w:t>
            </w:r>
            <w:r w:rsidR="002651B5">
              <w:t>Feature</w:t>
            </w:r>
          </w:p>
        </w:tc>
      </w:tr>
      <w:tr w:rsidR="008E2475" w:rsidTr="00605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8E2475" w:rsidRDefault="00F15676" w:rsidP="00DE03FA">
            <w:r>
              <w:t>&lt;Name of SWC&gt;</w:t>
            </w:r>
          </w:p>
        </w:tc>
        <w:tc>
          <w:tcPr>
            <w:tcW w:w="6138" w:type="dxa"/>
          </w:tcPr>
          <w:p w:rsidR="008E2475" w:rsidRDefault="00F15676" w:rsidP="000D2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&lt;Addition of global data, function</w:t>
            </w:r>
            <w:r w:rsidR="000D28B1">
              <w:t>*</w:t>
            </w:r>
            <w:r w:rsidR="0092194D">
              <w:t>.</w:t>
            </w:r>
            <w:r w:rsidR="009E65F9">
              <w:t xml:space="preserve"> </w:t>
            </w:r>
          </w:p>
        </w:tc>
      </w:tr>
    </w:tbl>
    <w:p w:rsidR="00BC5DE5" w:rsidRDefault="000D28B1">
      <w:proofErr w:type="gramStart"/>
      <w:r w:rsidRPr="000D28B1">
        <w:t>Note :</w:t>
      </w:r>
      <w:proofErr w:type="gramEnd"/>
      <w:r w:rsidRPr="000D28B1">
        <w:t xml:space="preserve"> Referencing the external components should be avoided in most cases. </w:t>
      </w:r>
      <w:r>
        <w:t xml:space="preserve">Only in unavoidable circumstance external components should be </w:t>
      </w:r>
      <w:proofErr w:type="spellStart"/>
      <w:r>
        <w:t>refered</w:t>
      </w:r>
      <w:proofErr w:type="spellEnd"/>
      <w:r>
        <w:t>. Developer should track the references.</w:t>
      </w:r>
    </w:p>
    <w:p w:rsidR="00E17CA7" w:rsidRDefault="00E17CA7" w:rsidP="00B27D95"/>
    <w:p w:rsidR="004527BC" w:rsidRDefault="00260F90" w:rsidP="004527BC">
      <w:pPr>
        <w:pStyle w:val="Heading2"/>
      </w:pPr>
      <w:bookmarkStart w:id="2" w:name="_Toc378149246"/>
      <w:r>
        <w:t xml:space="preserve">Global </w:t>
      </w:r>
      <w:proofErr w:type="gramStart"/>
      <w:r w:rsidR="00002748">
        <w:t>Functions</w:t>
      </w:r>
      <w:r>
        <w:t>(</w:t>
      </w:r>
      <w:proofErr w:type="gramEnd"/>
      <w:r>
        <w:t>Non RTE)</w:t>
      </w:r>
      <w:r w:rsidR="00002748">
        <w:t xml:space="preserve"> to be provided </w:t>
      </w:r>
      <w:r w:rsidR="00E17CA7">
        <w:t>to</w:t>
      </w:r>
      <w:r w:rsidR="00002748">
        <w:t xml:space="preserve"> Integration Project</w:t>
      </w:r>
      <w:bookmarkEnd w:id="2"/>
    </w:p>
    <w:p w:rsidR="004527BC" w:rsidRDefault="00F15676">
      <w:pPr>
        <w:spacing w:after="0"/>
        <w:rPr>
          <w:rFonts w:ascii="Arial" w:hAnsi="Arial"/>
          <w:b/>
          <w:kern w:val="28"/>
          <w:sz w:val="28"/>
        </w:rPr>
      </w:pPr>
      <w:r>
        <w:t>&lt;</w:t>
      </w:r>
      <w:r w:rsidR="009E65F9">
        <w:t xml:space="preserve"> </w:t>
      </w:r>
      <w:r w:rsidR="00060030">
        <w:t>None</w:t>
      </w:r>
      <w:r>
        <w:t>&gt;</w:t>
      </w:r>
      <w:r w:rsidR="004527BC">
        <w:br w:type="page"/>
      </w:r>
    </w:p>
    <w:p w:rsidR="006D151B" w:rsidRPr="006D151B" w:rsidRDefault="00A17EB8" w:rsidP="006D151B">
      <w:pPr>
        <w:pStyle w:val="Heading1"/>
      </w:pPr>
      <w:bookmarkStart w:id="3" w:name="_Toc378149247"/>
      <w:r>
        <w:lastRenderedPageBreak/>
        <w:t>Configuration</w:t>
      </w:r>
      <w:bookmarkEnd w:id="3"/>
    </w:p>
    <w:p w:rsidR="006768B8" w:rsidRDefault="006768B8" w:rsidP="006768B8">
      <w:pPr>
        <w:pStyle w:val="Heading2"/>
      </w:pPr>
      <w:bookmarkStart w:id="4" w:name="_Toc378149248"/>
      <w:r>
        <w:t xml:space="preserve">Build Time </w:t>
      </w:r>
      <w:proofErr w:type="spellStart"/>
      <w:r>
        <w:t>Config</w:t>
      </w:r>
      <w:bookmarkEnd w:id="4"/>
      <w:proofErr w:type="spellEnd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6D151B" w:rsidTr="00376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6D151B" w:rsidRDefault="001D6A7F" w:rsidP="00DE03FA">
            <w:r>
              <w:t>Modules</w:t>
            </w:r>
          </w:p>
        </w:tc>
        <w:tc>
          <w:tcPr>
            <w:tcW w:w="4771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827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51B" w:rsidTr="0037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1D6A7F" w:rsidRDefault="00AD699E" w:rsidP="00DE03FA">
            <w:r>
              <w:t>None</w:t>
            </w:r>
          </w:p>
        </w:tc>
        <w:tc>
          <w:tcPr>
            <w:tcW w:w="4771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7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D28B1" w:rsidRDefault="000D28B1" w:rsidP="005C7476">
      <w:pPr>
        <w:pStyle w:val="Heading2"/>
      </w:pPr>
      <w:bookmarkStart w:id="5" w:name="_Toc378149249"/>
      <w:bookmarkStart w:id="6" w:name="OLE_LINK10"/>
      <w:bookmarkStart w:id="7" w:name="OLE_LINK11"/>
      <w:r w:rsidRPr="007C4C59">
        <w:t>Configuration Files</w:t>
      </w:r>
      <w:r>
        <w:t xml:space="preserve"> to be provided by Integration Project</w:t>
      </w:r>
      <w:bookmarkEnd w:id="5"/>
    </w:p>
    <w:p w:rsidR="000D28B1" w:rsidRDefault="000D28B1" w:rsidP="000D28B1">
      <w:pPr>
        <w:pStyle w:val="Heading2"/>
        <w:numPr>
          <w:ilvl w:val="0"/>
          <w:numId w:val="0"/>
        </w:numPr>
        <w:ind w:left="576"/>
      </w:pPr>
    </w:p>
    <w:p w:rsidR="000D28B1" w:rsidRDefault="003F69A5" w:rsidP="000D28B1">
      <w:proofErr w:type="spellStart"/>
      <w:r>
        <w:t>Ap_AvgFricLrn</w:t>
      </w:r>
      <w:r w:rsidR="00EB151A">
        <w:t>_Cfg.h</w:t>
      </w:r>
      <w:proofErr w:type="spellEnd"/>
      <w:r w:rsidR="00EB151A">
        <w:t xml:space="preserve"> for checkpoint enable</w:t>
      </w:r>
      <w:r w:rsidR="000D28B1">
        <w:t xml:space="preserve">  </w:t>
      </w:r>
    </w:p>
    <w:p w:rsidR="00BC5DE5" w:rsidRDefault="00BC5DE5"/>
    <w:p w:rsidR="00932C7E" w:rsidRDefault="00932C7E" w:rsidP="00932C7E">
      <w:pPr>
        <w:pStyle w:val="Heading3"/>
      </w:pPr>
      <w:bookmarkStart w:id="8" w:name="_Toc378149250"/>
      <w:bookmarkStart w:id="9" w:name="OLE_LINK12"/>
      <w:bookmarkStart w:id="10" w:name="OLE_LINK13"/>
      <w:bookmarkEnd w:id="6"/>
      <w:bookmarkEnd w:id="7"/>
      <w:r>
        <w:t>Da Vinci Parameter Configuration Changes</w:t>
      </w:r>
      <w:bookmarkEnd w:id="8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932C7E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32C7E" w:rsidRDefault="00932C7E" w:rsidP="00034D69">
            <w:r>
              <w:t>Parameter</w:t>
            </w:r>
          </w:p>
        </w:tc>
        <w:tc>
          <w:tcPr>
            <w:tcW w:w="4200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932C7E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32C7E" w:rsidRPr="007C4C59" w:rsidRDefault="00932C7E" w:rsidP="00EB151A">
            <w:bookmarkStart w:id="11" w:name="OLE_LINK87"/>
            <w:bookmarkStart w:id="12" w:name="OLE_LINK88"/>
            <w:r>
              <w:t>&lt;</w:t>
            </w:r>
            <w:r w:rsidR="00EB151A">
              <w:t>None</w:t>
            </w:r>
            <w:r>
              <w:t>&gt;</w:t>
            </w:r>
            <w:bookmarkEnd w:id="11"/>
            <w:bookmarkEnd w:id="12"/>
          </w:p>
        </w:tc>
        <w:tc>
          <w:tcPr>
            <w:tcW w:w="4200" w:type="dxa"/>
          </w:tcPr>
          <w:p w:rsidR="00932C7E" w:rsidRPr="001C67A3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9"/>
      <w:bookmarkEnd w:id="10"/>
    </w:tbl>
    <w:p w:rsidR="00932C7E" w:rsidRDefault="00932C7E" w:rsidP="00932C7E"/>
    <w:p w:rsidR="00932C7E" w:rsidRDefault="00932C7E" w:rsidP="00932C7E">
      <w:pPr>
        <w:pStyle w:val="Heading3"/>
      </w:pPr>
      <w:bookmarkStart w:id="13" w:name="_Toc378149251"/>
      <w:proofErr w:type="spellStart"/>
      <w:r>
        <w:t>DaVinci</w:t>
      </w:r>
      <w:proofErr w:type="spellEnd"/>
      <w:r>
        <w:t xml:space="preserve"> Interrupt Configuration Changes</w:t>
      </w:r>
      <w:bookmarkEnd w:id="13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932C7E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Default="00932C7E" w:rsidP="00034D69">
            <w:r>
              <w:t>ISR Name</w:t>
            </w:r>
          </w:p>
        </w:tc>
        <w:tc>
          <w:tcPr>
            <w:tcW w:w="869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VIM #</w:t>
            </w:r>
          </w:p>
        </w:tc>
        <w:tc>
          <w:tcPr>
            <w:tcW w:w="3402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 Dependency</w:t>
            </w:r>
          </w:p>
        </w:tc>
        <w:tc>
          <w:tcPr>
            <w:tcW w:w="3089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32C7E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Pr="00B11E95" w:rsidRDefault="00932C7E" w:rsidP="00EB151A">
            <w:pPr>
              <w:rPr>
                <w:b w:val="0"/>
              </w:rPr>
            </w:pPr>
            <w:r>
              <w:t>&lt;</w:t>
            </w:r>
            <w:r w:rsidR="00EB151A">
              <w:t>None</w:t>
            </w:r>
            <w:r>
              <w:t>&gt;</w:t>
            </w:r>
          </w:p>
        </w:tc>
        <w:tc>
          <w:tcPr>
            <w:tcW w:w="869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9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Pr="00F122CF" w:rsidRDefault="008B2656" w:rsidP="008B2656">
      <w:pPr>
        <w:pStyle w:val="Heading3"/>
      </w:pPr>
      <w:bookmarkStart w:id="14" w:name="_Toc378149252"/>
      <w:r>
        <w:t xml:space="preserve">Manual </w:t>
      </w:r>
      <w:bookmarkStart w:id="15" w:name="OLE_LINK22"/>
      <w:bookmarkStart w:id="16" w:name="OLE_LINK23"/>
      <w:bookmarkStart w:id="17" w:name="OLE_LINK24"/>
      <w:r w:rsidR="00EE5444">
        <w:t>Configuration Changes</w:t>
      </w:r>
      <w:bookmarkEnd w:id="14"/>
      <w:bookmarkEnd w:id="15"/>
      <w:bookmarkEnd w:id="16"/>
      <w:bookmarkEnd w:id="17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8B2656" w:rsidTr="00361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Default="008B2656" w:rsidP="003617E2">
            <w:r>
              <w:t>Constant</w:t>
            </w:r>
          </w:p>
        </w:tc>
        <w:tc>
          <w:tcPr>
            <w:tcW w:w="4200" w:type="dxa"/>
          </w:tcPr>
          <w:p w:rsidR="008B2656" w:rsidRDefault="008B2656" w:rsidP="0036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8B2656" w:rsidRDefault="008B2656" w:rsidP="0036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8B2656" w:rsidTr="00361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Pr="007C4C59" w:rsidRDefault="00932C7E" w:rsidP="00EB151A">
            <w:r>
              <w:t>&lt;</w:t>
            </w:r>
            <w:r w:rsidR="00EB151A">
              <w:t>None</w:t>
            </w:r>
            <w:r>
              <w:t>&gt;</w:t>
            </w:r>
          </w:p>
        </w:tc>
        <w:tc>
          <w:tcPr>
            <w:tcW w:w="4200" w:type="dxa"/>
          </w:tcPr>
          <w:p w:rsidR="008B2656" w:rsidRPr="001C67A3" w:rsidRDefault="008B2656" w:rsidP="0036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:rsidR="008B2656" w:rsidRDefault="008B2656" w:rsidP="0036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Default="008B2656" w:rsidP="004527BC"/>
    <w:p w:rsidR="004527BC" w:rsidRDefault="004527BC" w:rsidP="004527BC">
      <w:pPr>
        <w:rPr>
          <w:rFonts w:ascii="Arial" w:hAnsi="Arial"/>
          <w:kern w:val="28"/>
          <w:sz w:val="28"/>
        </w:rPr>
      </w:pPr>
      <w:r>
        <w:br w:type="page"/>
      </w:r>
    </w:p>
    <w:p w:rsidR="00C918D1" w:rsidRDefault="0034046E" w:rsidP="00C918D1">
      <w:pPr>
        <w:pStyle w:val="Heading1"/>
      </w:pPr>
      <w:bookmarkStart w:id="18" w:name="_Toc378149253"/>
      <w:r>
        <w:lastRenderedPageBreak/>
        <w:t>Integration</w:t>
      </w:r>
      <w:bookmarkEnd w:id="18"/>
    </w:p>
    <w:p w:rsidR="00701150" w:rsidRDefault="00B82469" w:rsidP="00836AC1">
      <w:pPr>
        <w:pStyle w:val="Heading2"/>
      </w:pPr>
      <w:bookmarkStart w:id="19" w:name="_Toc378149254"/>
      <w:bookmarkStart w:id="20" w:name="OLE_LINK83"/>
      <w:bookmarkStart w:id="21" w:name="OLE_LINK84"/>
      <w:r>
        <w:t xml:space="preserve">Required </w:t>
      </w:r>
      <w:r w:rsidR="00701150">
        <w:t>Global Data</w:t>
      </w:r>
      <w:r>
        <w:t xml:space="preserve"> Inputs</w:t>
      </w:r>
      <w:bookmarkEnd w:id="19"/>
    </w:p>
    <w:p w:rsidR="00E17CA7" w:rsidRDefault="003F69A5" w:rsidP="00701150">
      <w:r w:rsidRPr="003F69A5">
        <w:t>CRFMtrTrq_MtrNm_f32</w:t>
      </w:r>
    </w:p>
    <w:p w:rsidR="003F69A5" w:rsidRDefault="003F69A5" w:rsidP="00701150">
      <w:proofErr w:type="spellStart"/>
      <w:r w:rsidRPr="003F69A5">
        <w:t>DefeatFricLearning_Cnt_lgc</w:t>
      </w:r>
      <w:proofErr w:type="spellEnd"/>
    </w:p>
    <w:p w:rsidR="003F69A5" w:rsidRDefault="003F69A5" w:rsidP="00701150">
      <w:r w:rsidRPr="003F69A5">
        <w:t>HwAng_HwDeg_f32</w:t>
      </w:r>
    </w:p>
    <w:p w:rsidR="003F69A5" w:rsidRDefault="003F69A5" w:rsidP="00701150">
      <w:r w:rsidRPr="003F69A5">
        <w:t>HwPosAuthority_Uls_f32</w:t>
      </w:r>
    </w:p>
    <w:p w:rsidR="003F69A5" w:rsidRDefault="003F69A5" w:rsidP="00701150">
      <w:r w:rsidRPr="003F69A5">
        <w:t>HwTrq_HwNm_f32</w:t>
      </w:r>
    </w:p>
    <w:p w:rsidR="003F69A5" w:rsidRDefault="003F69A5" w:rsidP="00701150">
      <w:r w:rsidRPr="003F69A5">
        <w:t>HwVel_HwRadpS_f32</w:t>
      </w:r>
    </w:p>
    <w:p w:rsidR="003F69A5" w:rsidRPr="00A874D7" w:rsidRDefault="00025C8C" w:rsidP="00701150">
      <w:pPr>
        <w:rPr>
          <w:color w:val="000000" w:themeColor="text1"/>
        </w:rPr>
      </w:pPr>
      <w:r w:rsidRPr="00A874D7">
        <w:rPr>
          <w:color w:val="000000" w:themeColor="text1"/>
        </w:rPr>
        <w:t>LatAcc_MpSecSq</w:t>
      </w:r>
      <w:r w:rsidR="003F69A5" w:rsidRPr="00A874D7">
        <w:rPr>
          <w:color w:val="000000" w:themeColor="text1"/>
        </w:rPr>
        <w:t>_f32</w:t>
      </w:r>
    </w:p>
    <w:p w:rsidR="003F69A5" w:rsidRDefault="003F69A5" w:rsidP="00701150">
      <w:r w:rsidRPr="003F69A5">
        <w:t>Temperature_DegC_f32</w:t>
      </w:r>
    </w:p>
    <w:p w:rsidR="003F69A5" w:rsidRDefault="003F69A5" w:rsidP="00701150">
      <w:r w:rsidRPr="003F69A5">
        <w:t>VehSpd_Kph_f32</w:t>
      </w:r>
    </w:p>
    <w:p w:rsidR="003F69A5" w:rsidRDefault="003F69A5" w:rsidP="00701150">
      <w:proofErr w:type="spellStart"/>
      <w:r w:rsidRPr="003F69A5">
        <w:t>VehicleSpeedValid_Cnt_lgc</w:t>
      </w:r>
      <w:proofErr w:type="spellEnd"/>
    </w:p>
    <w:p w:rsidR="00CE00A8" w:rsidRPr="007D3AFD" w:rsidRDefault="00CE00A8" w:rsidP="00701150">
      <w:pPr>
        <w:rPr>
          <w:color w:val="FF0000"/>
        </w:rPr>
      </w:pPr>
      <w:proofErr w:type="spellStart"/>
      <w:r w:rsidRPr="007D3AFD">
        <w:rPr>
          <w:color w:val="FF0000"/>
        </w:rPr>
        <w:t>FricLrnEna_Cnt_lgc</w:t>
      </w:r>
      <w:bookmarkStart w:id="22" w:name="_GoBack"/>
      <w:bookmarkEnd w:id="22"/>
      <w:proofErr w:type="spellEnd"/>
    </w:p>
    <w:p w:rsidR="00900B9A" w:rsidRDefault="00900B9A" w:rsidP="00900B9A">
      <w:pPr>
        <w:pStyle w:val="Heading2"/>
      </w:pPr>
      <w:bookmarkStart w:id="23" w:name="_Toc378149255"/>
      <w:r>
        <w:t>Required Global Data Outputs</w:t>
      </w:r>
      <w:bookmarkEnd w:id="23"/>
    </w:p>
    <w:p w:rsidR="003F69A5" w:rsidRDefault="003F69A5" w:rsidP="00701150">
      <w:r w:rsidRPr="003F69A5">
        <w:t>EstFric_HwNm_f32</w:t>
      </w:r>
    </w:p>
    <w:p w:rsidR="003F69A5" w:rsidRDefault="003F69A5" w:rsidP="00701150">
      <w:r w:rsidRPr="003F69A5">
        <w:t>FricOffset_HwNm_f32</w:t>
      </w:r>
    </w:p>
    <w:p w:rsidR="003F69A5" w:rsidRDefault="003F69A5" w:rsidP="00701150">
      <w:r w:rsidRPr="003F69A5">
        <w:t>SatEstFric_HwNm_f32</w:t>
      </w:r>
    </w:p>
    <w:p w:rsidR="00836AC1" w:rsidRDefault="00783C14" w:rsidP="00836AC1">
      <w:pPr>
        <w:pStyle w:val="Heading2"/>
      </w:pPr>
      <w:bookmarkStart w:id="24" w:name="_Toc378149256"/>
      <w:bookmarkEnd w:id="20"/>
      <w:bookmarkEnd w:id="21"/>
      <w:r>
        <w:t xml:space="preserve">Specific </w:t>
      </w:r>
      <w:r w:rsidR="00DC10CD">
        <w:t>Include Path</w:t>
      </w:r>
      <w:r>
        <w:t xml:space="preserve"> present</w:t>
      </w:r>
      <w:bookmarkEnd w:id="24"/>
    </w:p>
    <w:p w:rsidR="004527BC" w:rsidRDefault="00783C14">
      <w:pPr>
        <w:spacing w:after="0"/>
        <w:rPr>
          <w:rFonts w:ascii="Arial" w:hAnsi="Arial"/>
          <w:b/>
          <w:kern w:val="28"/>
          <w:sz w:val="28"/>
        </w:rPr>
      </w:pPr>
      <w:r>
        <w:t>No</w:t>
      </w:r>
      <w:r w:rsidR="00F15676">
        <w:t xml:space="preserve"> </w:t>
      </w:r>
      <w:r w:rsidR="004527BC">
        <w:br w:type="page"/>
      </w:r>
    </w:p>
    <w:p w:rsidR="005C2A99" w:rsidRDefault="005C2A99" w:rsidP="005C2A99">
      <w:pPr>
        <w:pStyle w:val="Heading1"/>
      </w:pPr>
      <w:bookmarkStart w:id="25" w:name="_Toc378149257"/>
      <w:r>
        <w:lastRenderedPageBreak/>
        <w:t>Runnable Scheduling</w:t>
      </w:r>
      <w:bookmarkEnd w:id="25"/>
      <w:r w:rsidR="00783C14">
        <w:t xml:space="preserve"> </w:t>
      </w:r>
    </w:p>
    <w:p w:rsidR="005C2A99" w:rsidRDefault="005C2A99" w:rsidP="005C2A99">
      <w:r>
        <w:t>This section specifies the required runnable scheduling.</w:t>
      </w:r>
    </w:p>
    <w:p w:rsidR="00ED15E6" w:rsidRDefault="00ED15E6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F638B9" w:rsidTr="00DD1D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638B9" w:rsidRDefault="00F638B9" w:rsidP="00DD1D40">
            <w:proofErr w:type="spellStart"/>
            <w:r>
              <w:t>Init</w:t>
            </w:r>
            <w:proofErr w:type="spellEnd"/>
          </w:p>
        </w:tc>
        <w:tc>
          <w:tcPr>
            <w:tcW w:w="4835" w:type="dxa"/>
          </w:tcPr>
          <w:p w:rsidR="00F638B9" w:rsidRDefault="00F638B9" w:rsidP="00DD1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772" w:type="dxa"/>
          </w:tcPr>
          <w:p w:rsidR="00F638B9" w:rsidRDefault="00F638B9" w:rsidP="00DD1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F638B9" w:rsidTr="00DD1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638B9" w:rsidRDefault="003F69A5" w:rsidP="003F69A5">
            <w:r w:rsidRPr="003F69A5">
              <w:t>AvgFricLrn_Init1</w:t>
            </w:r>
            <w:r w:rsidR="00EB771C">
              <w:t>()</w:t>
            </w:r>
          </w:p>
        </w:tc>
        <w:tc>
          <w:tcPr>
            <w:tcW w:w="4835" w:type="dxa"/>
          </w:tcPr>
          <w:p w:rsidR="00F638B9" w:rsidRDefault="00F638B9" w:rsidP="00DD1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None</w:t>
            </w:r>
          </w:p>
        </w:tc>
        <w:tc>
          <w:tcPr>
            <w:tcW w:w="1772" w:type="dxa"/>
          </w:tcPr>
          <w:p w:rsidR="00F638B9" w:rsidRDefault="00EB771C" w:rsidP="00EB7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Init</w:t>
            </w:r>
            <w:proofErr w:type="spellEnd"/>
          </w:p>
        </w:tc>
      </w:tr>
    </w:tbl>
    <w:p w:rsidR="00F638B9" w:rsidRDefault="00F638B9">
      <w:pPr>
        <w:spacing w:after="0"/>
      </w:pPr>
    </w:p>
    <w:p w:rsidR="00F50821" w:rsidRDefault="00F50821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982"/>
        <w:gridCol w:w="3463"/>
        <w:gridCol w:w="1411"/>
      </w:tblGrid>
      <w:tr w:rsidR="00F50821" w:rsidTr="00834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2" w:type="dxa"/>
          </w:tcPr>
          <w:p w:rsidR="00F50821" w:rsidRDefault="00F50821" w:rsidP="000719D9">
            <w:r>
              <w:t>Runnable</w:t>
            </w:r>
          </w:p>
        </w:tc>
        <w:tc>
          <w:tcPr>
            <w:tcW w:w="3463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411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F50821" w:rsidTr="00834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2" w:type="dxa"/>
          </w:tcPr>
          <w:p w:rsidR="00F50821" w:rsidRDefault="008344EA" w:rsidP="008344EA">
            <w:r w:rsidRPr="008344EA">
              <w:t>AvgFricLrn_Per1</w:t>
            </w:r>
          </w:p>
        </w:tc>
        <w:tc>
          <w:tcPr>
            <w:tcW w:w="3463" w:type="dxa"/>
          </w:tcPr>
          <w:p w:rsidR="00F50821" w:rsidRDefault="008A7889" w:rsidP="00A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8344EA" w:rsidRPr="008344EA">
              <w:t xml:space="preserve">triggered on </w:t>
            </w:r>
            <w:proofErr w:type="spellStart"/>
            <w:r w:rsidR="008344EA" w:rsidRPr="008344EA">
              <w:t>TimingEvent</w:t>
            </w:r>
            <w:proofErr w:type="spellEnd"/>
          </w:p>
        </w:tc>
        <w:tc>
          <w:tcPr>
            <w:tcW w:w="1411" w:type="dxa"/>
          </w:tcPr>
          <w:p w:rsidR="00F50821" w:rsidRDefault="008344EA" w:rsidP="0083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44EA">
              <w:t>10ms</w:t>
            </w:r>
          </w:p>
        </w:tc>
      </w:tr>
      <w:tr w:rsidR="008344EA" w:rsidTr="00834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2" w:type="dxa"/>
          </w:tcPr>
          <w:p w:rsidR="008344EA" w:rsidRPr="008344EA" w:rsidRDefault="008344EA" w:rsidP="008344EA">
            <w:proofErr w:type="spellStart"/>
            <w:r w:rsidRPr="008344EA">
              <w:t>AvgFricLrn_SCom_GetEOLFric</w:t>
            </w:r>
            <w:proofErr w:type="spellEnd"/>
          </w:p>
        </w:tc>
        <w:tc>
          <w:tcPr>
            <w:tcW w:w="3463" w:type="dxa"/>
          </w:tcPr>
          <w:p w:rsidR="008344EA" w:rsidRDefault="008344EA" w:rsidP="00A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44EA">
              <w:t xml:space="preserve">triggered by server invocation for </w:t>
            </w:r>
            <w:proofErr w:type="spellStart"/>
            <w:r w:rsidRPr="008344EA">
              <w:t>OperationPrototype</w:t>
            </w:r>
            <w:proofErr w:type="spellEnd"/>
            <w:r w:rsidRPr="008344EA">
              <w:t xml:space="preserve"> &lt;</w:t>
            </w:r>
            <w:proofErr w:type="spellStart"/>
            <w:r w:rsidRPr="008344EA">
              <w:t>GetEOLFric</w:t>
            </w:r>
            <w:proofErr w:type="spellEnd"/>
            <w:r w:rsidRPr="008344EA">
              <w:t xml:space="preserve">&gt; of </w:t>
            </w:r>
            <w:proofErr w:type="spellStart"/>
            <w:r w:rsidRPr="008344EA">
              <w:t>PortPrototype</w:t>
            </w:r>
            <w:proofErr w:type="spellEnd"/>
            <w:r w:rsidRPr="008344EA">
              <w:t xml:space="preserve"> &lt;</w:t>
            </w:r>
            <w:proofErr w:type="spellStart"/>
            <w:r w:rsidRPr="008344EA">
              <w:t>AvgFricLrn_SCom</w:t>
            </w:r>
            <w:proofErr w:type="spellEnd"/>
            <w:r w:rsidRPr="008344EA">
              <w:t>&gt;</w:t>
            </w:r>
          </w:p>
        </w:tc>
        <w:tc>
          <w:tcPr>
            <w:tcW w:w="1411" w:type="dxa"/>
          </w:tcPr>
          <w:p w:rsidR="008344EA" w:rsidRPr="008344EA" w:rsidRDefault="008344EA" w:rsidP="0083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4EA" w:rsidTr="00834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2" w:type="dxa"/>
          </w:tcPr>
          <w:p w:rsidR="008344EA" w:rsidRPr="008344EA" w:rsidRDefault="008344EA" w:rsidP="008344EA">
            <w:proofErr w:type="spellStart"/>
            <w:r w:rsidRPr="008344EA">
              <w:t>AvgFricLrn_SCom_GetOffsetOutputDefeat</w:t>
            </w:r>
            <w:proofErr w:type="spellEnd"/>
          </w:p>
        </w:tc>
        <w:tc>
          <w:tcPr>
            <w:tcW w:w="3463" w:type="dxa"/>
          </w:tcPr>
          <w:p w:rsidR="008344EA" w:rsidRDefault="008344EA" w:rsidP="008A3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44EA">
              <w:t xml:space="preserve">triggered by server invocation for </w:t>
            </w:r>
            <w:proofErr w:type="spellStart"/>
            <w:r w:rsidRPr="008344EA">
              <w:t>OperationPrototype</w:t>
            </w:r>
            <w:proofErr w:type="spellEnd"/>
            <w:r w:rsidRPr="008344EA">
              <w:t xml:space="preserve"> &lt;</w:t>
            </w:r>
            <w:proofErr w:type="spellStart"/>
            <w:r w:rsidRPr="008344EA">
              <w:t>GetOffsetOutputDefeat</w:t>
            </w:r>
            <w:proofErr w:type="spellEnd"/>
            <w:r w:rsidRPr="008344EA">
              <w:t xml:space="preserve">&gt; of </w:t>
            </w:r>
            <w:proofErr w:type="spellStart"/>
            <w:r w:rsidRPr="008344EA">
              <w:t>PortPrototype</w:t>
            </w:r>
            <w:proofErr w:type="spellEnd"/>
            <w:r w:rsidRPr="008344EA">
              <w:t xml:space="preserve"> &lt;</w:t>
            </w:r>
            <w:proofErr w:type="spellStart"/>
            <w:r w:rsidRPr="008344EA">
              <w:t>AvgFricLrn_SCom</w:t>
            </w:r>
            <w:proofErr w:type="spellEnd"/>
            <w:r w:rsidRPr="008344EA">
              <w:t>&gt;</w:t>
            </w:r>
          </w:p>
        </w:tc>
        <w:tc>
          <w:tcPr>
            <w:tcW w:w="1411" w:type="dxa"/>
          </w:tcPr>
          <w:p w:rsidR="008344EA" w:rsidRPr="008344EA" w:rsidRDefault="008344EA" w:rsidP="0083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44EA" w:rsidTr="00834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2" w:type="dxa"/>
          </w:tcPr>
          <w:p w:rsidR="008344EA" w:rsidRPr="008344EA" w:rsidRDefault="008344EA" w:rsidP="008344EA">
            <w:proofErr w:type="spellStart"/>
            <w:r w:rsidRPr="008344EA">
              <w:t>AvgFricLrn_SCom_GetSelect</w:t>
            </w:r>
            <w:proofErr w:type="spellEnd"/>
          </w:p>
        </w:tc>
        <w:tc>
          <w:tcPr>
            <w:tcW w:w="3463" w:type="dxa"/>
          </w:tcPr>
          <w:p w:rsidR="008344EA" w:rsidRPr="008344EA" w:rsidRDefault="008344EA" w:rsidP="00A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44EA">
              <w:t xml:space="preserve">triggered by server invocation for </w:t>
            </w:r>
            <w:proofErr w:type="spellStart"/>
            <w:r w:rsidRPr="008344EA">
              <w:t>OperationPrototype</w:t>
            </w:r>
            <w:proofErr w:type="spellEnd"/>
            <w:r w:rsidRPr="008344EA">
              <w:t xml:space="preserve"> &lt;</w:t>
            </w:r>
            <w:proofErr w:type="spellStart"/>
            <w:r w:rsidRPr="008344EA">
              <w:t>GetSelect</w:t>
            </w:r>
            <w:proofErr w:type="spellEnd"/>
            <w:r w:rsidRPr="008344EA">
              <w:t xml:space="preserve">&gt; of </w:t>
            </w:r>
            <w:proofErr w:type="spellStart"/>
            <w:r w:rsidRPr="008344EA">
              <w:t>PortPrototype</w:t>
            </w:r>
            <w:proofErr w:type="spellEnd"/>
            <w:r w:rsidRPr="008344EA">
              <w:t xml:space="preserve"> &lt;</w:t>
            </w:r>
            <w:proofErr w:type="spellStart"/>
            <w:r w:rsidRPr="008344EA">
              <w:t>AvgFricLrn_SCom</w:t>
            </w:r>
            <w:proofErr w:type="spellEnd"/>
            <w:r w:rsidRPr="008344EA">
              <w:t>&gt;</w:t>
            </w:r>
          </w:p>
        </w:tc>
        <w:tc>
          <w:tcPr>
            <w:tcW w:w="1411" w:type="dxa"/>
          </w:tcPr>
          <w:p w:rsidR="008344EA" w:rsidRPr="008344EA" w:rsidRDefault="008344EA" w:rsidP="0083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4EA" w:rsidTr="00834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2" w:type="dxa"/>
          </w:tcPr>
          <w:p w:rsidR="008344EA" w:rsidRPr="008344EA" w:rsidRDefault="008344EA" w:rsidP="008344EA">
            <w:proofErr w:type="spellStart"/>
            <w:r w:rsidRPr="008344EA">
              <w:t>AvgFricLrn_SCom_InitLearnedTables</w:t>
            </w:r>
            <w:proofErr w:type="spellEnd"/>
          </w:p>
        </w:tc>
        <w:tc>
          <w:tcPr>
            <w:tcW w:w="3463" w:type="dxa"/>
          </w:tcPr>
          <w:p w:rsidR="008344EA" w:rsidRPr="008344EA" w:rsidRDefault="008344EA" w:rsidP="00A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44EA">
              <w:t xml:space="preserve">triggered by server invocation for </w:t>
            </w:r>
            <w:proofErr w:type="spellStart"/>
            <w:r w:rsidRPr="008344EA">
              <w:t>OperationPrototype</w:t>
            </w:r>
            <w:proofErr w:type="spellEnd"/>
            <w:r w:rsidRPr="008344EA">
              <w:t xml:space="preserve"> &lt;</w:t>
            </w:r>
            <w:proofErr w:type="spellStart"/>
            <w:r w:rsidRPr="008344EA">
              <w:t>InitLearnedTables</w:t>
            </w:r>
            <w:proofErr w:type="spellEnd"/>
            <w:r w:rsidRPr="008344EA">
              <w:t xml:space="preserve">&gt; of </w:t>
            </w:r>
            <w:proofErr w:type="spellStart"/>
            <w:r w:rsidRPr="008344EA">
              <w:t>PortPrototype</w:t>
            </w:r>
            <w:proofErr w:type="spellEnd"/>
            <w:r w:rsidRPr="008344EA">
              <w:t xml:space="preserve"> &lt;</w:t>
            </w:r>
            <w:proofErr w:type="spellStart"/>
            <w:r w:rsidRPr="008344EA">
              <w:t>AvgFricLrn_SCom</w:t>
            </w:r>
            <w:proofErr w:type="spellEnd"/>
            <w:r w:rsidRPr="008344EA">
              <w:t>&gt;</w:t>
            </w:r>
          </w:p>
        </w:tc>
        <w:tc>
          <w:tcPr>
            <w:tcW w:w="1411" w:type="dxa"/>
          </w:tcPr>
          <w:p w:rsidR="008344EA" w:rsidRPr="008344EA" w:rsidRDefault="008344EA" w:rsidP="0083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44EA" w:rsidTr="00834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2" w:type="dxa"/>
          </w:tcPr>
          <w:p w:rsidR="008344EA" w:rsidRPr="008344EA" w:rsidRDefault="008344EA" w:rsidP="008344EA">
            <w:proofErr w:type="spellStart"/>
            <w:r w:rsidRPr="008344EA">
              <w:t>AvgFricLrn_SCom_ResetToZero</w:t>
            </w:r>
            <w:proofErr w:type="spellEnd"/>
          </w:p>
        </w:tc>
        <w:tc>
          <w:tcPr>
            <w:tcW w:w="3463" w:type="dxa"/>
          </w:tcPr>
          <w:p w:rsidR="008344EA" w:rsidRPr="008344EA" w:rsidRDefault="008344EA" w:rsidP="00A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44EA">
              <w:t xml:space="preserve">triggered by server invocation for </w:t>
            </w:r>
            <w:proofErr w:type="spellStart"/>
            <w:r w:rsidRPr="008344EA">
              <w:t>OperationPrototype</w:t>
            </w:r>
            <w:proofErr w:type="spellEnd"/>
            <w:r w:rsidRPr="008344EA">
              <w:t xml:space="preserve"> &lt;</w:t>
            </w:r>
            <w:proofErr w:type="spellStart"/>
            <w:r w:rsidRPr="008344EA">
              <w:t>ResetToZero</w:t>
            </w:r>
            <w:proofErr w:type="spellEnd"/>
            <w:r w:rsidRPr="008344EA">
              <w:t xml:space="preserve">&gt; of </w:t>
            </w:r>
            <w:proofErr w:type="spellStart"/>
            <w:r w:rsidRPr="008344EA">
              <w:t>PortPrototype</w:t>
            </w:r>
            <w:proofErr w:type="spellEnd"/>
            <w:r w:rsidRPr="008344EA">
              <w:t xml:space="preserve"> &lt;</w:t>
            </w:r>
            <w:proofErr w:type="spellStart"/>
            <w:r w:rsidRPr="008344EA">
              <w:t>AvgFricLrn_SCom</w:t>
            </w:r>
            <w:proofErr w:type="spellEnd"/>
            <w:r w:rsidRPr="008344EA">
              <w:t>&gt;</w:t>
            </w:r>
          </w:p>
        </w:tc>
        <w:tc>
          <w:tcPr>
            <w:tcW w:w="1411" w:type="dxa"/>
          </w:tcPr>
          <w:p w:rsidR="008344EA" w:rsidRPr="008344EA" w:rsidRDefault="008344EA" w:rsidP="0083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4EA" w:rsidTr="00834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2" w:type="dxa"/>
          </w:tcPr>
          <w:p w:rsidR="008344EA" w:rsidRPr="008344EA" w:rsidRDefault="008344EA" w:rsidP="008344EA">
            <w:proofErr w:type="spellStart"/>
            <w:r w:rsidRPr="008344EA">
              <w:t>AvgFricLrn_SCom_SetEOLFric</w:t>
            </w:r>
            <w:proofErr w:type="spellEnd"/>
          </w:p>
        </w:tc>
        <w:tc>
          <w:tcPr>
            <w:tcW w:w="3463" w:type="dxa"/>
          </w:tcPr>
          <w:p w:rsidR="008344EA" w:rsidRPr="008344EA" w:rsidRDefault="008344EA" w:rsidP="00A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44EA">
              <w:t xml:space="preserve">triggered by server invocation for </w:t>
            </w:r>
            <w:proofErr w:type="spellStart"/>
            <w:r w:rsidRPr="008344EA">
              <w:t>OperationPrototype</w:t>
            </w:r>
            <w:proofErr w:type="spellEnd"/>
            <w:r w:rsidRPr="008344EA">
              <w:t xml:space="preserve"> &lt;</w:t>
            </w:r>
            <w:proofErr w:type="spellStart"/>
            <w:r w:rsidRPr="008344EA">
              <w:t>SetEOLFric</w:t>
            </w:r>
            <w:proofErr w:type="spellEnd"/>
            <w:r w:rsidRPr="008344EA">
              <w:t xml:space="preserve">&gt; of </w:t>
            </w:r>
            <w:proofErr w:type="spellStart"/>
            <w:r w:rsidRPr="008344EA">
              <w:t>PortPrototype</w:t>
            </w:r>
            <w:proofErr w:type="spellEnd"/>
            <w:r w:rsidRPr="008344EA">
              <w:t xml:space="preserve"> &lt;</w:t>
            </w:r>
            <w:proofErr w:type="spellStart"/>
            <w:r w:rsidRPr="008344EA">
              <w:t>AvgFricLrn_SCom</w:t>
            </w:r>
            <w:proofErr w:type="spellEnd"/>
            <w:r w:rsidRPr="008344EA">
              <w:t>&gt;</w:t>
            </w:r>
          </w:p>
        </w:tc>
        <w:tc>
          <w:tcPr>
            <w:tcW w:w="1411" w:type="dxa"/>
          </w:tcPr>
          <w:p w:rsidR="008344EA" w:rsidRPr="008344EA" w:rsidRDefault="008344EA" w:rsidP="0083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44EA" w:rsidTr="00834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2" w:type="dxa"/>
          </w:tcPr>
          <w:p w:rsidR="008344EA" w:rsidRPr="008344EA" w:rsidRDefault="008344EA" w:rsidP="008344EA">
            <w:proofErr w:type="spellStart"/>
            <w:r w:rsidRPr="008344EA">
              <w:t>AvgFricLrn_SCom_SetOffsetOutputDefeat</w:t>
            </w:r>
            <w:proofErr w:type="spellEnd"/>
          </w:p>
        </w:tc>
        <w:tc>
          <w:tcPr>
            <w:tcW w:w="3463" w:type="dxa"/>
          </w:tcPr>
          <w:p w:rsidR="008344EA" w:rsidRPr="008344EA" w:rsidRDefault="008344EA" w:rsidP="00A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44EA">
              <w:t xml:space="preserve">triggered by server invocation for </w:t>
            </w:r>
            <w:proofErr w:type="spellStart"/>
            <w:r w:rsidRPr="008344EA">
              <w:t>OperationPrototype</w:t>
            </w:r>
            <w:proofErr w:type="spellEnd"/>
            <w:r w:rsidRPr="008344EA">
              <w:t xml:space="preserve"> &lt;</w:t>
            </w:r>
            <w:proofErr w:type="spellStart"/>
            <w:r w:rsidRPr="008344EA">
              <w:t>SetOffsetOutputDefeat</w:t>
            </w:r>
            <w:proofErr w:type="spellEnd"/>
            <w:r w:rsidRPr="008344EA">
              <w:t xml:space="preserve">&gt; of </w:t>
            </w:r>
            <w:proofErr w:type="spellStart"/>
            <w:r w:rsidRPr="008344EA">
              <w:t>PortPrototype</w:t>
            </w:r>
            <w:proofErr w:type="spellEnd"/>
            <w:r w:rsidRPr="008344EA">
              <w:t xml:space="preserve"> &lt;</w:t>
            </w:r>
            <w:proofErr w:type="spellStart"/>
            <w:r w:rsidRPr="008344EA">
              <w:t>AvgFricLrn_SCom</w:t>
            </w:r>
            <w:proofErr w:type="spellEnd"/>
            <w:r w:rsidRPr="008344EA">
              <w:t>&gt;</w:t>
            </w:r>
          </w:p>
        </w:tc>
        <w:tc>
          <w:tcPr>
            <w:tcW w:w="1411" w:type="dxa"/>
          </w:tcPr>
          <w:p w:rsidR="008344EA" w:rsidRPr="008344EA" w:rsidRDefault="008344EA" w:rsidP="0083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4EA" w:rsidTr="00834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2" w:type="dxa"/>
          </w:tcPr>
          <w:p w:rsidR="008344EA" w:rsidRPr="008344EA" w:rsidRDefault="00C03483" w:rsidP="008344EA">
            <w:proofErr w:type="spellStart"/>
            <w:r w:rsidRPr="00C03483">
              <w:t>AvgFricLrn_SCom_SetSelect</w:t>
            </w:r>
            <w:proofErr w:type="spellEnd"/>
          </w:p>
        </w:tc>
        <w:tc>
          <w:tcPr>
            <w:tcW w:w="3463" w:type="dxa"/>
          </w:tcPr>
          <w:p w:rsidR="008344EA" w:rsidRPr="008344EA" w:rsidRDefault="00C03483" w:rsidP="00A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3483">
              <w:t xml:space="preserve">triggered by server invocation for </w:t>
            </w:r>
            <w:proofErr w:type="spellStart"/>
            <w:r w:rsidRPr="00C03483">
              <w:t>OperationPrototype</w:t>
            </w:r>
            <w:proofErr w:type="spellEnd"/>
            <w:r w:rsidRPr="00C03483">
              <w:t xml:space="preserve"> &lt;</w:t>
            </w:r>
            <w:proofErr w:type="spellStart"/>
            <w:r w:rsidRPr="00C03483">
              <w:t>SetSelect</w:t>
            </w:r>
            <w:proofErr w:type="spellEnd"/>
            <w:r w:rsidRPr="00C03483">
              <w:t xml:space="preserve">&gt; of </w:t>
            </w:r>
            <w:proofErr w:type="spellStart"/>
            <w:r w:rsidRPr="00C03483">
              <w:t>PortPrototype</w:t>
            </w:r>
            <w:proofErr w:type="spellEnd"/>
            <w:r w:rsidRPr="00C03483">
              <w:t xml:space="preserve"> &lt;</w:t>
            </w:r>
            <w:proofErr w:type="spellStart"/>
            <w:r w:rsidRPr="00C03483">
              <w:t>AvgFricLrn_SCom</w:t>
            </w:r>
            <w:proofErr w:type="spellEnd"/>
            <w:r w:rsidRPr="00C03483">
              <w:t>&gt;</w:t>
            </w:r>
          </w:p>
        </w:tc>
        <w:tc>
          <w:tcPr>
            <w:tcW w:w="1411" w:type="dxa"/>
          </w:tcPr>
          <w:p w:rsidR="008344EA" w:rsidRPr="008344EA" w:rsidRDefault="008344EA" w:rsidP="0083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3483" w:rsidTr="00834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2" w:type="dxa"/>
          </w:tcPr>
          <w:p w:rsidR="00C03483" w:rsidRPr="00C03483" w:rsidRDefault="00C03483" w:rsidP="008344EA">
            <w:r w:rsidRPr="00C03483">
              <w:t>AvgFricLrn_Trns1</w:t>
            </w:r>
          </w:p>
        </w:tc>
        <w:tc>
          <w:tcPr>
            <w:tcW w:w="3463" w:type="dxa"/>
          </w:tcPr>
          <w:p w:rsidR="00C03483" w:rsidRPr="00C03483" w:rsidRDefault="00C03483" w:rsidP="00A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3483">
              <w:t xml:space="preserve">triggered on entering of Mode &lt;OFF&gt; of </w:t>
            </w:r>
            <w:proofErr w:type="spellStart"/>
            <w:r w:rsidRPr="00C03483">
              <w:t>ModeDeclarationGroupPrototype</w:t>
            </w:r>
            <w:proofErr w:type="spellEnd"/>
            <w:r w:rsidRPr="00C03483">
              <w:t xml:space="preserve"> &lt;Mode&gt; of </w:t>
            </w:r>
            <w:proofErr w:type="spellStart"/>
            <w:r w:rsidRPr="00C03483">
              <w:t>PortPrototype</w:t>
            </w:r>
            <w:proofErr w:type="spellEnd"/>
            <w:r w:rsidRPr="00C03483">
              <w:t xml:space="preserve"> </w:t>
            </w:r>
            <w:r w:rsidRPr="00C03483">
              <w:lastRenderedPageBreak/>
              <w:t>&lt;</w:t>
            </w:r>
            <w:proofErr w:type="spellStart"/>
            <w:r w:rsidRPr="00C03483">
              <w:t>SystemState</w:t>
            </w:r>
            <w:proofErr w:type="spellEnd"/>
            <w:r w:rsidRPr="00C03483">
              <w:t>&gt;</w:t>
            </w:r>
          </w:p>
        </w:tc>
        <w:tc>
          <w:tcPr>
            <w:tcW w:w="1411" w:type="dxa"/>
          </w:tcPr>
          <w:p w:rsidR="00C03483" w:rsidRPr="008344EA" w:rsidRDefault="00C03483" w:rsidP="0083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15E6" w:rsidRDefault="00ED15E6">
      <w:pPr>
        <w:spacing w:after="0"/>
      </w:pPr>
    </w:p>
    <w:p w:rsidR="00ED15E6" w:rsidRDefault="00ED15E6" w:rsidP="00ED15E6"/>
    <w:p w:rsidR="001D6A7F" w:rsidRDefault="001D6A7F" w:rsidP="00ED15E6">
      <w:pPr>
        <w:spacing w:after="0"/>
        <w:rPr>
          <w:b/>
        </w:rPr>
      </w:pPr>
    </w:p>
    <w:p w:rsidR="004527BC" w:rsidRDefault="004527BC" w:rsidP="00ED15E6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5C2A99" w:rsidRDefault="005C2A99" w:rsidP="005C2A99">
      <w:pPr>
        <w:pStyle w:val="Heading1"/>
      </w:pPr>
      <w:bookmarkStart w:id="26" w:name="_Toc378149258"/>
      <w:bookmarkStart w:id="27" w:name="OLE_LINK16"/>
      <w:bookmarkStart w:id="28" w:name="OLE_LINK17"/>
      <w:r>
        <w:lastRenderedPageBreak/>
        <w:t>Memory Mapping</w:t>
      </w:r>
      <w:bookmarkEnd w:id="26"/>
    </w:p>
    <w:p w:rsidR="00F80F31" w:rsidRDefault="00F80F31" w:rsidP="00F80F31">
      <w:pPr>
        <w:pStyle w:val="Heading2"/>
      </w:pPr>
      <w:bookmarkStart w:id="29" w:name="_Toc378149259"/>
      <w:bookmarkEnd w:id="27"/>
      <w:bookmarkEnd w:id="28"/>
      <w:r>
        <w:t>Mapping</w:t>
      </w:r>
      <w:bookmarkEnd w:id="29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5895"/>
        <w:gridCol w:w="1536"/>
        <w:gridCol w:w="1425"/>
      </w:tblGrid>
      <w:tr w:rsidR="00836AC1" w:rsidTr="00836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836AC1" w:rsidRDefault="00836AC1" w:rsidP="006768B8">
            <w:r>
              <w:t>Memory Section</w:t>
            </w:r>
          </w:p>
        </w:tc>
        <w:tc>
          <w:tcPr>
            <w:tcW w:w="2351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  <w:tc>
          <w:tcPr>
            <w:tcW w:w="2505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836AC1" w:rsidTr="0083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836AC1" w:rsidRDefault="0032100B" w:rsidP="00DE03FA">
            <w:r w:rsidRPr="0032100B">
              <w:t>AVGFRICLRN_START_SEC_VAR_CLEARED_32</w:t>
            </w:r>
          </w:p>
        </w:tc>
        <w:tc>
          <w:tcPr>
            <w:tcW w:w="2351" w:type="dxa"/>
          </w:tcPr>
          <w:p w:rsidR="00836AC1" w:rsidRDefault="00836AC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836AC1" w:rsidRDefault="00836AC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0365" w:rsidTr="00836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050365" w:rsidRDefault="0032100B" w:rsidP="00DE03FA">
            <w:r w:rsidRPr="0032100B">
              <w:t>AVGFRICLRN_START_SEC_VAR_CLEARED_BOOLEAN</w:t>
            </w:r>
          </w:p>
        </w:tc>
        <w:tc>
          <w:tcPr>
            <w:tcW w:w="2351" w:type="dxa"/>
          </w:tcPr>
          <w:p w:rsidR="00050365" w:rsidRDefault="00050365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050365" w:rsidRDefault="00050365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100B" w:rsidTr="0083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32100B" w:rsidRPr="0032100B" w:rsidRDefault="0032100B" w:rsidP="00DE03FA">
            <w:r w:rsidRPr="0032100B">
              <w:t>AVGFRICLRN_START_SEC_VAR_CLEARED_UNSPECIFIED</w:t>
            </w:r>
          </w:p>
        </w:tc>
        <w:tc>
          <w:tcPr>
            <w:tcW w:w="2351" w:type="dxa"/>
          </w:tcPr>
          <w:p w:rsidR="0032100B" w:rsidRDefault="0032100B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32100B" w:rsidRDefault="0032100B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768B8" w:rsidRPr="006768B8" w:rsidRDefault="00F80F31" w:rsidP="00F80F31">
      <w:r>
        <w:t xml:space="preserve">* Each …START_SEC… constant is terminated by a …STOP_SEC… constant as specified in the AUTOSAR Memory Mapping requirements. </w:t>
      </w:r>
    </w:p>
    <w:p w:rsidR="00F80F31" w:rsidRDefault="00F80F31" w:rsidP="00F80F31">
      <w:pPr>
        <w:pStyle w:val="Heading2"/>
      </w:pPr>
      <w:bookmarkStart w:id="30" w:name="_Toc378149260"/>
      <w:r>
        <w:t>Usage</w:t>
      </w:r>
      <w:bookmarkEnd w:id="30"/>
    </w:p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F80F31" w:rsidTr="00813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80F31" w:rsidP="00DE03FA">
            <w:r>
              <w:t>Feature</w:t>
            </w:r>
          </w:p>
        </w:tc>
        <w:tc>
          <w:tcPr>
            <w:tcW w:w="2070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RAM </w:t>
            </w:r>
          </w:p>
        </w:tc>
        <w:tc>
          <w:tcPr>
            <w:tcW w:w="1908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ROM </w:t>
            </w:r>
          </w:p>
        </w:tc>
      </w:tr>
      <w:tr w:rsidR="00F80F31" w:rsidTr="00813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15676" w:rsidP="00DE03FA">
            <w:r>
              <w:t>&lt;</w:t>
            </w:r>
            <w:proofErr w:type="spellStart"/>
            <w:r>
              <w:t>Memmap</w:t>
            </w:r>
            <w:proofErr w:type="spellEnd"/>
            <w:r>
              <w:t xml:space="preserve"> </w:t>
            </w:r>
            <w:proofErr w:type="spellStart"/>
            <w:r>
              <w:t>usuage</w:t>
            </w:r>
            <w:proofErr w:type="spellEnd"/>
            <w:r>
              <w:t xml:space="preserve"> info&gt;</w:t>
            </w:r>
          </w:p>
        </w:tc>
        <w:tc>
          <w:tcPr>
            <w:tcW w:w="2070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27BC" w:rsidRDefault="00A268FB" w:rsidP="00A268FB">
      <w:pPr>
        <w:pStyle w:val="Caption"/>
      </w:pPr>
      <w:r>
        <w:t xml:space="preserve">Table </w:t>
      </w:r>
      <w:r w:rsidR="000B6E26">
        <w:fldChar w:fldCharType="begin"/>
      </w:r>
      <w:r w:rsidR="00282852">
        <w:instrText xml:space="preserve"> SEQ Table \* ARABIC </w:instrText>
      </w:r>
      <w:r w:rsidR="000B6E26">
        <w:fldChar w:fldCharType="separate"/>
      </w:r>
      <w:r w:rsidR="00A03FE3">
        <w:rPr>
          <w:noProof/>
        </w:rPr>
        <w:t>1</w:t>
      </w:r>
      <w:r w:rsidR="000B6E26">
        <w:fldChar w:fldCharType="end"/>
      </w:r>
      <w:r>
        <w:t>: ARM Cortex R4 Memory Usage</w:t>
      </w:r>
    </w:p>
    <w:p w:rsidR="006524C1" w:rsidRDefault="00900B9A" w:rsidP="006524C1">
      <w:pPr>
        <w:pStyle w:val="Heading2"/>
      </w:pPr>
      <w:bookmarkStart w:id="31" w:name="_Toc378149261"/>
      <w:bookmarkStart w:id="32" w:name="OLE_LINK20"/>
      <w:bookmarkStart w:id="33" w:name="OLE_LINK81"/>
      <w:bookmarkStart w:id="34" w:name="OLE_LINK82"/>
      <w:proofErr w:type="gramStart"/>
      <w:r>
        <w:t>Non  RTE</w:t>
      </w:r>
      <w:proofErr w:type="gramEnd"/>
      <w:r>
        <w:t xml:space="preserve"> </w:t>
      </w:r>
      <w:proofErr w:type="spellStart"/>
      <w:r w:rsidR="006524C1">
        <w:t>NvM</w:t>
      </w:r>
      <w:proofErr w:type="spellEnd"/>
      <w:r w:rsidR="006524C1">
        <w:t xml:space="preserve"> Blocks</w:t>
      </w:r>
      <w:bookmarkEnd w:id="31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6524C1" w:rsidTr="0065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bookmarkEnd w:id="32"/>
          <w:p w:rsidR="006524C1" w:rsidRDefault="006524C1" w:rsidP="006524C1">
            <w:r>
              <w:t>Block Name</w:t>
            </w:r>
          </w:p>
        </w:tc>
      </w:tr>
      <w:tr w:rsidR="006524C1" w:rsidTr="0065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6524C1" w:rsidRDefault="00900B9A" w:rsidP="006524C1">
            <w:r>
              <w:t>&lt;NVM block used Non RTE functions &gt;</w:t>
            </w:r>
          </w:p>
        </w:tc>
      </w:tr>
    </w:tbl>
    <w:p w:rsidR="008B2656" w:rsidRDefault="008B2656" w:rsidP="006524C1">
      <w:proofErr w:type="gramStart"/>
      <w:r>
        <w:t>Note :</w:t>
      </w:r>
      <w:proofErr w:type="gramEnd"/>
      <w:r>
        <w:t xml:space="preserve"> Size of the NVM block if configured in developer   </w:t>
      </w:r>
    </w:p>
    <w:bookmarkEnd w:id="33"/>
    <w:bookmarkEnd w:id="34"/>
    <w:p w:rsidR="00900B9A" w:rsidRDefault="00900B9A" w:rsidP="00900B9A">
      <w:pPr>
        <w:pStyle w:val="Heading2"/>
      </w:pPr>
      <w:r>
        <w:t xml:space="preserve"> </w:t>
      </w:r>
      <w:bookmarkStart w:id="35" w:name="_Toc378149262"/>
      <w:r>
        <w:t xml:space="preserve">RTE </w:t>
      </w:r>
      <w:proofErr w:type="spellStart"/>
      <w:r>
        <w:t>NvM</w:t>
      </w:r>
      <w:proofErr w:type="spellEnd"/>
      <w:r>
        <w:t xml:space="preserve"> Blocks</w:t>
      </w:r>
      <w:bookmarkEnd w:id="35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900B9A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Default="00900B9A" w:rsidP="00034D69">
            <w:r>
              <w:t>Block Name</w:t>
            </w:r>
          </w:p>
        </w:tc>
      </w:tr>
      <w:tr w:rsidR="00900B9A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Default="00900B9A" w:rsidP="00900B9A">
            <w:r>
              <w:t>&lt;NVM block used in RTE functions &gt;</w:t>
            </w:r>
          </w:p>
        </w:tc>
      </w:tr>
    </w:tbl>
    <w:p w:rsidR="00900B9A" w:rsidRDefault="00900B9A" w:rsidP="00900B9A">
      <w:proofErr w:type="gramStart"/>
      <w:r>
        <w:t>Note :</w:t>
      </w:r>
      <w:proofErr w:type="gramEnd"/>
      <w:r>
        <w:t xml:space="preserve"> Size of the NVM block if configured in developer   </w:t>
      </w:r>
    </w:p>
    <w:p w:rsidR="00EE5444" w:rsidRDefault="00EE5444" w:rsidP="006524C1"/>
    <w:p w:rsidR="00EE5444" w:rsidRDefault="00EE5444" w:rsidP="00EE5444">
      <w:pPr>
        <w:pStyle w:val="Heading1"/>
      </w:pPr>
      <w:bookmarkStart w:id="36" w:name="_Toc378149263"/>
      <w:bookmarkStart w:id="37" w:name="OLE_LINK18"/>
      <w:bookmarkStart w:id="38" w:name="OLE_LINK19"/>
      <w:r>
        <w:t>Compiler Settings</w:t>
      </w:r>
      <w:bookmarkEnd w:id="36"/>
    </w:p>
    <w:bookmarkEnd w:id="37"/>
    <w:bookmarkEnd w:id="38"/>
    <w:p w:rsidR="00EE5444" w:rsidRDefault="00EE5444" w:rsidP="00EE5444">
      <w:pPr>
        <w:pStyle w:val="Heading2"/>
      </w:pPr>
      <w:r w:rsidRPr="00EE5444">
        <w:t xml:space="preserve"> </w:t>
      </w:r>
      <w:bookmarkStart w:id="39" w:name="_Toc378149264"/>
      <w:r>
        <w:t>Preprocessor MACRO</w:t>
      </w:r>
      <w:bookmarkEnd w:id="39"/>
    </w:p>
    <w:p w:rsidR="00EE5444" w:rsidRDefault="00EE5444" w:rsidP="006524C1">
      <w:bookmarkStart w:id="40" w:name="OLE_LINK21"/>
      <w:r>
        <w:t>&lt;Define all the preprocessor Macros needed and conditions when needed&gt;.</w:t>
      </w:r>
    </w:p>
    <w:p w:rsidR="00EE5444" w:rsidRDefault="00EE5444" w:rsidP="00EE5444">
      <w:pPr>
        <w:pStyle w:val="Heading2"/>
      </w:pPr>
      <w:bookmarkStart w:id="41" w:name="_Toc378149265"/>
      <w:bookmarkEnd w:id="40"/>
      <w:r>
        <w:t>Optimization Settings</w:t>
      </w:r>
      <w:bookmarkEnd w:id="41"/>
    </w:p>
    <w:p w:rsidR="00EE5444" w:rsidRDefault="00EE5444" w:rsidP="00EE5444">
      <w:r>
        <w:t>&lt;Define Optimization levels that are needed and conditions when needed&gt;.</w:t>
      </w:r>
    </w:p>
    <w:p w:rsidR="00EE5444" w:rsidRDefault="00EE5444" w:rsidP="00EE5444">
      <w:pPr>
        <w:pStyle w:val="Heading2"/>
        <w:numPr>
          <w:ilvl w:val="0"/>
          <w:numId w:val="0"/>
        </w:numPr>
      </w:pPr>
    </w:p>
    <w:p w:rsidR="004527BC" w:rsidRDefault="004A781C" w:rsidP="006524C1">
      <w:r>
        <w:br w:type="page"/>
      </w:r>
    </w:p>
    <w:p w:rsidR="004A781C" w:rsidRDefault="004A781C" w:rsidP="004527BC">
      <w:pPr>
        <w:pStyle w:val="Heading1"/>
      </w:pPr>
      <w:bookmarkStart w:id="42" w:name="_Toc378149266"/>
      <w:r>
        <w:lastRenderedPageBreak/>
        <w:t>Revision Control Log</w:t>
      </w:r>
      <w:bookmarkEnd w:id="42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"/>
        <w:gridCol w:w="6286"/>
        <w:gridCol w:w="1059"/>
        <w:gridCol w:w="741"/>
      </w:tblGrid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059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741" w:type="dxa"/>
          </w:tcPr>
          <w:p w:rsidR="004527BC" w:rsidRDefault="004527BC" w:rsidP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</w:t>
            </w:r>
          </w:p>
        </w:tc>
      </w:tr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version</w:t>
            </w:r>
          </w:p>
        </w:tc>
        <w:tc>
          <w:tcPr>
            <w:tcW w:w="1059" w:type="dxa"/>
          </w:tcPr>
          <w:p w:rsidR="004527BC" w:rsidRDefault="00C140F8" w:rsidP="00EE544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12</w:t>
            </w:r>
            <w:r w:rsidR="004527BC">
              <w:rPr>
                <w:rFonts w:ascii="Arial" w:hAnsi="Arial" w:cs="Arial"/>
                <w:sz w:val="16"/>
              </w:rPr>
              <w:t>-</w:t>
            </w:r>
            <w:r>
              <w:rPr>
                <w:rFonts w:ascii="Arial" w:hAnsi="Arial" w:cs="Arial"/>
                <w:sz w:val="16"/>
              </w:rPr>
              <w:t>May-14</w:t>
            </w:r>
          </w:p>
        </w:tc>
        <w:tc>
          <w:tcPr>
            <w:tcW w:w="741" w:type="dxa"/>
          </w:tcPr>
          <w:p w:rsidR="004527BC" w:rsidRDefault="00C140F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SB</w:t>
            </w:r>
          </w:p>
        </w:tc>
      </w:tr>
      <w:tr w:rsidR="004C14FA" w:rsidTr="004527BC">
        <w:tc>
          <w:tcPr>
            <w:tcW w:w="662" w:type="dxa"/>
          </w:tcPr>
          <w:p w:rsidR="004C14FA" w:rsidRDefault="004C14F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</w:t>
            </w:r>
          </w:p>
        </w:tc>
        <w:tc>
          <w:tcPr>
            <w:tcW w:w="6286" w:type="dxa"/>
          </w:tcPr>
          <w:p w:rsidR="004C14FA" w:rsidRDefault="004C14F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Anomaly Fix EA3#4980 – changed unit of </w:t>
            </w:r>
            <w:proofErr w:type="spellStart"/>
            <w:r>
              <w:rPr>
                <w:rFonts w:ascii="Arial" w:hAnsi="Arial" w:cs="Arial"/>
                <w:sz w:val="16"/>
              </w:rPr>
              <w:t>LatAcc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input from g to </w:t>
            </w:r>
            <w:proofErr w:type="spellStart"/>
            <w:r>
              <w:rPr>
                <w:rFonts w:ascii="Arial" w:hAnsi="Arial" w:cs="Arial"/>
                <w:sz w:val="16"/>
              </w:rPr>
              <w:t>MpSecSq</w:t>
            </w:r>
            <w:proofErr w:type="spellEnd"/>
          </w:p>
        </w:tc>
        <w:tc>
          <w:tcPr>
            <w:tcW w:w="1059" w:type="dxa"/>
          </w:tcPr>
          <w:p w:rsidR="004C14FA" w:rsidRDefault="004C14FA" w:rsidP="00EE544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02-Feb-16</w:t>
            </w:r>
          </w:p>
        </w:tc>
        <w:tc>
          <w:tcPr>
            <w:tcW w:w="741" w:type="dxa"/>
          </w:tcPr>
          <w:p w:rsidR="004C14FA" w:rsidRDefault="004C14F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JK</w:t>
            </w:r>
          </w:p>
        </w:tc>
      </w:tr>
      <w:tr w:rsidR="000D09FE" w:rsidTr="004527BC">
        <w:tc>
          <w:tcPr>
            <w:tcW w:w="662" w:type="dxa"/>
          </w:tcPr>
          <w:p w:rsidR="000D09FE" w:rsidRPr="00683945" w:rsidRDefault="000D09FE">
            <w:pPr>
              <w:spacing w:before="60"/>
              <w:rPr>
                <w:rFonts w:ascii="Arial" w:hAnsi="Arial" w:cs="Arial"/>
                <w:color w:val="FF0000"/>
                <w:sz w:val="16"/>
              </w:rPr>
            </w:pPr>
            <w:r w:rsidRPr="00683945">
              <w:rPr>
                <w:rFonts w:ascii="Arial" w:hAnsi="Arial" w:cs="Arial"/>
                <w:color w:val="FF0000"/>
                <w:sz w:val="16"/>
              </w:rPr>
              <w:t>3</w:t>
            </w:r>
          </w:p>
        </w:tc>
        <w:tc>
          <w:tcPr>
            <w:tcW w:w="6286" w:type="dxa"/>
          </w:tcPr>
          <w:p w:rsidR="000D09FE" w:rsidRPr="00683945" w:rsidRDefault="000D09FE">
            <w:pPr>
              <w:spacing w:before="60"/>
              <w:rPr>
                <w:rFonts w:ascii="Arial" w:hAnsi="Arial" w:cs="Arial"/>
                <w:color w:val="FF0000"/>
                <w:sz w:val="16"/>
              </w:rPr>
            </w:pPr>
            <w:r w:rsidRPr="00683945">
              <w:rPr>
                <w:rFonts w:ascii="Arial" w:hAnsi="Arial" w:cs="Arial"/>
                <w:color w:val="FF0000"/>
                <w:sz w:val="16"/>
              </w:rPr>
              <w:t>Updated to SF-07 v008</w:t>
            </w:r>
          </w:p>
        </w:tc>
        <w:tc>
          <w:tcPr>
            <w:tcW w:w="1059" w:type="dxa"/>
          </w:tcPr>
          <w:p w:rsidR="000D09FE" w:rsidRPr="00683945" w:rsidRDefault="000D09FE" w:rsidP="00EE5444">
            <w:pPr>
              <w:spacing w:before="60"/>
              <w:rPr>
                <w:rFonts w:ascii="Arial" w:hAnsi="Arial" w:cs="Arial"/>
                <w:color w:val="FF0000"/>
                <w:sz w:val="16"/>
              </w:rPr>
            </w:pPr>
            <w:r w:rsidRPr="00683945">
              <w:rPr>
                <w:rFonts w:ascii="Arial" w:hAnsi="Arial" w:cs="Arial"/>
                <w:color w:val="FF0000"/>
                <w:sz w:val="16"/>
              </w:rPr>
              <w:t>25-Feb-16</w:t>
            </w:r>
          </w:p>
        </w:tc>
        <w:tc>
          <w:tcPr>
            <w:tcW w:w="741" w:type="dxa"/>
          </w:tcPr>
          <w:p w:rsidR="000D09FE" w:rsidRPr="00683945" w:rsidRDefault="000D09FE">
            <w:pPr>
              <w:spacing w:before="60"/>
              <w:rPr>
                <w:rFonts w:ascii="Arial" w:hAnsi="Arial" w:cs="Arial"/>
                <w:color w:val="FF0000"/>
                <w:sz w:val="16"/>
              </w:rPr>
            </w:pPr>
            <w:r w:rsidRPr="00683945">
              <w:rPr>
                <w:rFonts w:ascii="Arial" w:hAnsi="Arial" w:cs="Arial"/>
                <w:color w:val="FF0000"/>
                <w:sz w:val="16"/>
              </w:rPr>
              <w:t>JK</w:t>
            </w:r>
          </w:p>
        </w:tc>
      </w:tr>
    </w:tbl>
    <w:p w:rsidR="00107819" w:rsidRDefault="00107819"/>
    <w:p w:rsidR="009E65F9" w:rsidRDefault="009E65F9"/>
    <w:p w:rsidR="009E65F9" w:rsidRDefault="009E65F9"/>
    <w:sectPr w:rsidR="009E65F9" w:rsidSect="00937013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C96" w:rsidRDefault="00D60C96">
      <w:r>
        <w:separator/>
      </w:r>
    </w:p>
  </w:endnote>
  <w:endnote w:type="continuationSeparator" w:id="0">
    <w:p w:rsidR="00D60C96" w:rsidRDefault="00D60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>
    <w:pPr>
      <w:pStyle w:val="Footer"/>
    </w:pPr>
    <w:r>
      <w:rPr>
        <w:snapToGrid w:val="0"/>
      </w:rPr>
      <w:tab/>
    </w:r>
    <w:r w:rsidR="00D60C96">
      <w:fldChar w:fldCharType="begin"/>
    </w:r>
    <w:r w:rsidR="00D60C96">
      <w:instrText xml:space="preserve"> DOCPROPERTY "Company"  \* MERGEFORMAT </w:instrText>
    </w:r>
    <w:r w:rsidR="00D60C96">
      <w:fldChar w:fldCharType="separate"/>
    </w:r>
    <w:r w:rsidRPr="006768B8">
      <w:rPr>
        <w:rFonts w:ascii="Times" w:hAnsi="Times"/>
        <w:caps/>
        <w:snapToGrid w:val="0"/>
      </w:rPr>
      <w:t>Nexteer</w:t>
    </w:r>
    <w:r w:rsidR="00D60C96">
      <w:rPr>
        <w:rFonts w:ascii="Times" w:hAnsi="Times"/>
        <w:caps/>
        <w:snapToGrid w:val="0"/>
      </w:rPr>
      <w:fldChar w:fldCharType="end"/>
    </w:r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 xml:space="preserve"> SWC Integration </w:t>
    </w:r>
    <w:r w:rsidRPr="001A574F">
      <w:rPr>
        <w:snapToGrid w:val="0"/>
        <w:sz w:val="16"/>
      </w:rPr>
      <w:t>T</w:t>
    </w:r>
    <w:r>
      <w:rPr>
        <w:snapToGrid w:val="0"/>
        <w:sz w:val="16"/>
      </w:rPr>
      <w:t xml:space="preserve">emplate EA3, </w:t>
    </w:r>
    <w:proofErr w:type="spellStart"/>
    <w:r w:rsidR="007D5DA3">
      <w:rPr>
        <w:snapToGrid w:val="0"/>
        <w:sz w:val="16"/>
      </w:rPr>
      <w:t>ver</w:t>
    </w:r>
    <w:proofErr w:type="spellEnd"/>
    <w:r w:rsidR="007D5DA3">
      <w:rPr>
        <w:snapToGrid w:val="0"/>
        <w:sz w:val="16"/>
      </w:rPr>
      <w:t xml:space="preserve"> 4 22-Jan-14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C96" w:rsidRDefault="00D60C96">
      <w:r>
        <w:separator/>
      </w:r>
    </w:p>
  </w:footnote>
  <w:footnote w:type="continuationSeparator" w:id="0">
    <w:p w:rsidR="00D60C96" w:rsidRDefault="00D60C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 w:rsidP="00D65A4D">
    <w:pPr>
      <w:pStyle w:val="Header"/>
      <w:pBdr>
        <w:bottom w:val="single" w:sz="4" w:space="1" w:color="auto"/>
      </w:pBdr>
      <w:tabs>
        <w:tab w:val="left" w:pos="1823"/>
      </w:tabs>
      <w:rPr>
        <w:b/>
      </w:rPr>
    </w:pPr>
    <w:r>
      <w:rPr>
        <w:b/>
      </w:rPr>
      <w:tab/>
    </w:r>
    <w:r>
      <w:rPr>
        <w:b/>
      </w:rPr>
      <w:tab/>
      <w:t>SWC INTEGRATION MANUAL</w:t>
    </w:r>
  </w:p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990"/>
      <w:gridCol w:w="1530"/>
      <w:gridCol w:w="1260"/>
      <w:gridCol w:w="2610"/>
      <w:gridCol w:w="1170"/>
      <w:gridCol w:w="1350"/>
    </w:tblGrid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DE03FA" w:rsidRDefault="003F69A5">
          <w:pPr>
            <w:pStyle w:val="Header"/>
          </w:pPr>
          <w:proofErr w:type="spellStart"/>
          <w:r>
            <w:t>AvgFricLrn</w:t>
          </w:r>
          <w:proofErr w:type="spellEnd"/>
        </w:p>
        <w:p w:rsidR="00DE03FA" w:rsidRDefault="00D60C96" w:rsidP="001A574F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r>
            <w:fldChar w:fldCharType="begin"/>
          </w:r>
          <w:r>
            <w:instrText xml:space="preserve"> DOCPROPERTY "Product Line"  \* MERGEFORMAT </w:instrText>
          </w:r>
          <w:r>
            <w:fldChar w:fldCharType="separate"/>
          </w:r>
          <w:r w:rsidR="00DE03FA">
            <w:t>Gen II+ EPS EA3</w:t>
          </w:r>
          <w:r>
            <w:fldChar w:fldCharType="end"/>
          </w:r>
          <w:r w:rsidR="00DE03FA">
            <w:tab/>
          </w:r>
        </w:p>
      </w:tc>
      <w:tc>
        <w:tcPr>
          <w:tcW w:w="1170" w:type="dxa"/>
        </w:tcPr>
        <w:p w:rsidR="00DE03FA" w:rsidRDefault="00DE03FA" w:rsidP="003F69A5">
          <w:pPr>
            <w:pStyle w:val="Header"/>
          </w:pPr>
          <w:r>
            <w:t>Revision:</w:t>
          </w:r>
        </w:p>
      </w:tc>
      <w:tc>
        <w:tcPr>
          <w:tcW w:w="1350" w:type="dxa"/>
        </w:tcPr>
        <w:p w:rsidR="00DE03FA" w:rsidRDefault="002850E0">
          <w:pPr>
            <w:pStyle w:val="Header"/>
          </w:pPr>
          <w:ins w:id="43" w:author="Thundathil, Jayakrishnan" w:date="2016-02-25T15:24:00Z">
            <w:r>
              <w:t>3</w:t>
            </w:r>
          </w:ins>
          <w:del w:id="44" w:author="Thundathil, Jayakrishnan" w:date="2016-02-25T15:23:00Z">
            <w:r w:rsidR="003F69A5" w:rsidDel="00660DC3">
              <w:delText>1</w:delText>
            </w:r>
          </w:del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DE03FA" w:rsidRDefault="00DE03FA">
          <w:pPr>
            <w:pStyle w:val="Header"/>
            <w:jc w:val="center"/>
          </w:pP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DE03FA" w:rsidRDefault="00E87762">
          <w:pPr>
            <w:pStyle w:val="Header"/>
          </w:pPr>
          <w:ins w:id="45" w:author="Thundathil, Jayakrishnan" w:date="2016-02-25T15:23:00Z">
            <w:r>
              <w:t>25-Feb-16</w:t>
            </w:r>
          </w:ins>
          <w:del w:id="46" w:author="Thundathil, Jayakrishnan" w:date="2016-02-25T15:23:00Z">
            <w:r w:rsidR="003F69A5" w:rsidDel="00E87762">
              <w:delText>09-May-14</w:delText>
            </w:r>
          </w:del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DE03FA" w:rsidRDefault="00DE03FA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DE03FA" w:rsidRDefault="00DE03FA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DE03FA" w:rsidRDefault="00A276EF" w:rsidP="003F69A5">
          <w:pPr>
            <w:pStyle w:val="Header"/>
          </w:pPr>
          <w:proofErr w:type="spellStart"/>
          <w:ins w:id="47" w:author="Thundathil, Jayakrishnan" w:date="2016-02-25T15:23:00Z">
            <w:r>
              <w:t>Jayakrishnan</w:t>
            </w:r>
            <w:proofErr w:type="spellEnd"/>
            <w:r>
              <w:t xml:space="preserve"> T</w:t>
            </w:r>
          </w:ins>
          <w:del w:id="48" w:author="Thundathil, Jayakrishnan" w:date="2016-02-25T15:23:00Z">
            <w:r w:rsidR="003F69A5" w:rsidDel="00A276EF">
              <w:delText>Spandana Balani</w:delText>
            </w:r>
          </w:del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DE03FA" w:rsidRDefault="000B6E26">
          <w:pPr>
            <w:pStyle w:val="Header"/>
          </w:pP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A874D7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 w:rsidR="00DE03FA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A874D7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 w:rsidR="00DE03FA" w:rsidRDefault="00DE03FA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4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304DB6"/>
    <w:multiLevelType w:val="hybridMultilevel"/>
    <w:tmpl w:val="45121902"/>
    <w:lvl w:ilvl="0" w:tplc="C6507A1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975107"/>
    <w:multiLevelType w:val="multilevel"/>
    <w:tmpl w:val="8654D8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21"/>
  </w:num>
  <w:num w:numId="3">
    <w:abstractNumId w:val="12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18"/>
  </w:num>
  <w:num w:numId="10">
    <w:abstractNumId w:val="15"/>
  </w:num>
  <w:num w:numId="11">
    <w:abstractNumId w:val="2"/>
  </w:num>
  <w:num w:numId="12">
    <w:abstractNumId w:val="13"/>
  </w:num>
  <w:num w:numId="13">
    <w:abstractNumId w:val="1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4"/>
  </w:num>
  <w:num w:numId="19">
    <w:abstractNumId w:val="17"/>
  </w:num>
  <w:num w:numId="20">
    <w:abstractNumId w:val="4"/>
  </w:num>
  <w:num w:numId="21">
    <w:abstractNumId w:val="5"/>
  </w:num>
  <w:num w:numId="22">
    <w:abstractNumId w:val="22"/>
  </w:num>
  <w:num w:numId="23">
    <w:abstractNumId w:val="19"/>
  </w:num>
  <w:num w:numId="24">
    <w:abstractNumId w:val="2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B39"/>
    <w:rsid w:val="00002748"/>
    <w:rsid w:val="00011D95"/>
    <w:rsid w:val="00016211"/>
    <w:rsid w:val="00025C8C"/>
    <w:rsid w:val="00035442"/>
    <w:rsid w:val="00036AF7"/>
    <w:rsid w:val="00050365"/>
    <w:rsid w:val="00060030"/>
    <w:rsid w:val="00072C76"/>
    <w:rsid w:val="000A78A4"/>
    <w:rsid w:val="000B6E26"/>
    <w:rsid w:val="000B7B76"/>
    <w:rsid w:val="000C2C6D"/>
    <w:rsid w:val="000D09FE"/>
    <w:rsid w:val="000D28B1"/>
    <w:rsid w:val="000D29D0"/>
    <w:rsid w:val="000E1C0D"/>
    <w:rsid w:val="00101096"/>
    <w:rsid w:val="00107819"/>
    <w:rsid w:val="00154889"/>
    <w:rsid w:val="00162F98"/>
    <w:rsid w:val="001719F7"/>
    <w:rsid w:val="00173656"/>
    <w:rsid w:val="00192534"/>
    <w:rsid w:val="001A0806"/>
    <w:rsid w:val="001A2509"/>
    <w:rsid w:val="001A574F"/>
    <w:rsid w:val="001B60DF"/>
    <w:rsid w:val="001C6445"/>
    <w:rsid w:val="001C67A3"/>
    <w:rsid w:val="001D6A7F"/>
    <w:rsid w:val="001E28D1"/>
    <w:rsid w:val="001E475E"/>
    <w:rsid w:val="001F09B2"/>
    <w:rsid w:val="001F4E5E"/>
    <w:rsid w:val="001F7009"/>
    <w:rsid w:val="00200C82"/>
    <w:rsid w:val="0020722A"/>
    <w:rsid w:val="00251AC0"/>
    <w:rsid w:val="00260F90"/>
    <w:rsid w:val="00264E9B"/>
    <w:rsid w:val="002651B5"/>
    <w:rsid w:val="00274532"/>
    <w:rsid w:val="00275B51"/>
    <w:rsid w:val="00282852"/>
    <w:rsid w:val="002850E0"/>
    <w:rsid w:val="00285CB3"/>
    <w:rsid w:val="00295CD1"/>
    <w:rsid w:val="00297784"/>
    <w:rsid w:val="002A32C0"/>
    <w:rsid w:val="002B792F"/>
    <w:rsid w:val="002B7B9F"/>
    <w:rsid w:val="002C03D8"/>
    <w:rsid w:val="00315335"/>
    <w:rsid w:val="0032100B"/>
    <w:rsid w:val="003332C4"/>
    <w:rsid w:val="0034046E"/>
    <w:rsid w:val="00347B0F"/>
    <w:rsid w:val="00353877"/>
    <w:rsid w:val="0036693A"/>
    <w:rsid w:val="0037668F"/>
    <w:rsid w:val="00396CE7"/>
    <w:rsid w:val="003C4D3F"/>
    <w:rsid w:val="003D7910"/>
    <w:rsid w:val="003F5475"/>
    <w:rsid w:val="003F69A5"/>
    <w:rsid w:val="00416335"/>
    <w:rsid w:val="004527BC"/>
    <w:rsid w:val="00477FF8"/>
    <w:rsid w:val="004825AF"/>
    <w:rsid w:val="004A30FB"/>
    <w:rsid w:val="004A781C"/>
    <w:rsid w:val="004C14FA"/>
    <w:rsid w:val="004F5328"/>
    <w:rsid w:val="00510DCD"/>
    <w:rsid w:val="00515922"/>
    <w:rsid w:val="00535BAA"/>
    <w:rsid w:val="00546E14"/>
    <w:rsid w:val="005538D2"/>
    <w:rsid w:val="00553AD1"/>
    <w:rsid w:val="00556D14"/>
    <w:rsid w:val="00560FA0"/>
    <w:rsid w:val="00567517"/>
    <w:rsid w:val="00590D11"/>
    <w:rsid w:val="0059107C"/>
    <w:rsid w:val="005B1C26"/>
    <w:rsid w:val="005C1100"/>
    <w:rsid w:val="005C2A99"/>
    <w:rsid w:val="005C2C1C"/>
    <w:rsid w:val="005C7476"/>
    <w:rsid w:val="005D4D7D"/>
    <w:rsid w:val="005D5FE4"/>
    <w:rsid w:val="00600F43"/>
    <w:rsid w:val="00602F77"/>
    <w:rsid w:val="0060597A"/>
    <w:rsid w:val="00606119"/>
    <w:rsid w:val="00616853"/>
    <w:rsid w:val="00626A38"/>
    <w:rsid w:val="00641974"/>
    <w:rsid w:val="00651481"/>
    <w:rsid w:val="006524C1"/>
    <w:rsid w:val="006549E5"/>
    <w:rsid w:val="00660DC3"/>
    <w:rsid w:val="00674ADF"/>
    <w:rsid w:val="006768B8"/>
    <w:rsid w:val="00683945"/>
    <w:rsid w:val="00683DCF"/>
    <w:rsid w:val="006C4A52"/>
    <w:rsid w:val="006D151B"/>
    <w:rsid w:val="006D33CC"/>
    <w:rsid w:val="006D358E"/>
    <w:rsid w:val="006D676A"/>
    <w:rsid w:val="006E3AE5"/>
    <w:rsid w:val="006E428F"/>
    <w:rsid w:val="006F01A3"/>
    <w:rsid w:val="00701150"/>
    <w:rsid w:val="00706174"/>
    <w:rsid w:val="00707AA7"/>
    <w:rsid w:val="00714874"/>
    <w:rsid w:val="007151C5"/>
    <w:rsid w:val="00731BE2"/>
    <w:rsid w:val="00732C30"/>
    <w:rsid w:val="0074634F"/>
    <w:rsid w:val="00757049"/>
    <w:rsid w:val="0076047D"/>
    <w:rsid w:val="00783C14"/>
    <w:rsid w:val="007A37A6"/>
    <w:rsid w:val="007A69AC"/>
    <w:rsid w:val="007B1155"/>
    <w:rsid w:val="007B76C3"/>
    <w:rsid w:val="007C4C59"/>
    <w:rsid w:val="007D3AFD"/>
    <w:rsid w:val="007D5DA3"/>
    <w:rsid w:val="007D72DE"/>
    <w:rsid w:val="007F0489"/>
    <w:rsid w:val="008050CA"/>
    <w:rsid w:val="0081314C"/>
    <w:rsid w:val="008242F0"/>
    <w:rsid w:val="008344EA"/>
    <w:rsid w:val="00836AC1"/>
    <w:rsid w:val="00841B2A"/>
    <w:rsid w:val="008510F0"/>
    <w:rsid w:val="008535B2"/>
    <w:rsid w:val="00853710"/>
    <w:rsid w:val="008609CE"/>
    <w:rsid w:val="00883552"/>
    <w:rsid w:val="008A7889"/>
    <w:rsid w:val="008B2656"/>
    <w:rsid w:val="008B3E94"/>
    <w:rsid w:val="008C5D9C"/>
    <w:rsid w:val="008C65EB"/>
    <w:rsid w:val="008C6C35"/>
    <w:rsid w:val="008D2035"/>
    <w:rsid w:val="008E2475"/>
    <w:rsid w:val="008F38FB"/>
    <w:rsid w:val="008F6DBB"/>
    <w:rsid w:val="00900B9A"/>
    <w:rsid w:val="00916B39"/>
    <w:rsid w:val="00916CCB"/>
    <w:rsid w:val="0092194D"/>
    <w:rsid w:val="00932C7E"/>
    <w:rsid w:val="00937013"/>
    <w:rsid w:val="00941CFE"/>
    <w:rsid w:val="00942F40"/>
    <w:rsid w:val="00955F6A"/>
    <w:rsid w:val="00957470"/>
    <w:rsid w:val="00987833"/>
    <w:rsid w:val="009B20B2"/>
    <w:rsid w:val="009C1FC9"/>
    <w:rsid w:val="009E65F9"/>
    <w:rsid w:val="00A03FE3"/>
    <w:rsid w:val="00A126B2"/>
    <w:rsid w:val="00A17EB8"/>
    <w:rsid w:val="00A250FF"/>
    <w:rsid w:val="00A268FB"/>
    <w:rsid w:val="00A276EF"/>
    <w:rsid w:val="00A401BB"/>
    <w:rsid w:val="00A40CFD"/>
    <w:rsid w:val="00A41863"/>
    <w:rsid w:val="00A672EE"/>
    <w:rsid w:val="00A67644"/>
    <w:rsid w:val="00A700CF"/>
    <w:rsid w:val="00A82D30"/>
    <w:rsid w:val="00A86E8E"/>
    <w:rsid w:val="00A874D7"/>
    <w:rsid w:val="00A90D3D"/>
    <w:rsid w:val="00A95291"/>
    <w:rsid w:val="00AD699E"/>
    <w:rsid w:val="00AD731B"/>
    <w:rsid w:val="00AE4F56"/>
    <w:rsid w:val="00AF0E90"/>
    <w:rsid w:val="00AF3F7D"/>
    <w:rsid w:val="00B21FBF"/>
    <w:rsid w:val="00B27D95"/>
    <w:rsid w:val="00B3002E"/>
    <w:rsid w:val="00B30266"/>
    <w:rsid w:val="00B54697"/>
    <w:rsid w:val="00B5594D"/>
    <w:rsid w:val="00B57FE6"/>
    <w:rsid w:val="00B611C5"/>
    <w:rsid w:val="00B70668"/>
    <w:rsid w:val="00B725C1"/>
    <w:rsid w:val="00B82469"/>
    <w:rsid w:val="00B86D6A"/>
    <w:rsid w:val="00BC47D2"/>
    <w:rsid w:val="00BC5DE5"/>
    <w:rsid w:val="00BD008B"/>
    <w:rsid w:val="00BD15D2"/>
    <w:rsid w:val="00BD3DFF"/>
    <w:rsid w:val="00BE0AEC"/>
    <w:rsid w:val="00BE75C6"/>
    <w:rsid w:val="00BF33B9"/>
    <w:rsid w:val="00BF364D"/>
    <w:rsid w:val="00C03483"/>
    <w:rsid w:val="00C140F8"/>
    <w:rsid w:val="00C219AA"/>
    <w:rsid w:val="00C31D71"/>
    <w:rsid w:val="00C321D4"/>
    <w:rsid w:val="00C35BD3"/>
    <w:rsid w:val="00C36EC8"/>
    <w:rsid w:val="00C40540"/>
    <w:rsid w:val="00C512F1"/>
    <w:rsid w:val="00C5239A"/>
    <w:rsid w:val="00C72FFA"/>
    <w:rsid w:val="00C85C84"/>
    <w:rsid w:val="00C918D1"/>
    <w:rsid w:val="00CA3406"/>
    <w:rsid w:val="00CC05FD"/>
    <w:rsid w:val="00CE00A8"/>
    <w:rsid w:val="00CE3B30"/>
    <w:rsid w:val="00CE642A"/>
    <w:rsid w:val="00D032B3"/>
    <w:rsid w:val="00D174F8"/>
    <w:rsid w:val="00D2378A"/>
    <w:rsid w:val="00D60C96"/>
    <w:rsid w:val="00D65A4D"/>
    <w:rsid w:val="00D70AF3"/>
    <w:rsid w:val="00D73EE5"/>
    <w:rsid w:val="00D76462"/>
    <w:rsid w:val="00D86173"/>
    <w:rsid w:val="00D917B6"/>
    <w:rsid w:val="00D94BDD"/>
    <w:rsid w:val="00D9560D"/>
    <w:rsid w:val="00DC10CD"/>
    <w:rsid w:val="00DC7E08"/>
    <w:rsid w:val="00DD6CAA"/>
    <w:rsid w:val="00DE03FA"/>
    <w:rsid w:val="00DE4889"/>
    <w:rsid w:val="00E17CA7"/>
    <w:rsid w:val="00E35057"/>
    <w:rsid w:val="00E509F1"/>
    <w:rsid w:val="00E5472B"/>
    <w:rsid w:val="00E5482D"/>
    <w:rsid w:val="00E57C42"/>
    <w:rsid w:val="00E65911"/>
    <w:rsid w:val="00E706BE"/>
    <w:rsid w:val="00E76D9B"/>
    <w:rsid w:val="00E87762"/>
    <w:rsid w:val="00E91ADF"/>
    <w:rsid w:val="00EA783D"/>
    <w:rsid w:val="00EB151A"/>
    <w:rsid w:val="00EB771C"/>
    <w:rsid w:val="00ED15E6"/>
    <w:rsid w:val="00EE5444"/>
    <w:rsid w:val="00F122CF"/>
    <w:rsid w:val="00F15676"/>
    <w:rsid w:val="00F23321"/>
    <w:rsid w:val="00F50821"/>
    <w:rsid w:val="00F5400F"/>
    <w:rsid w:val="00F542ED"/>
    <w:rsid w:val="00F638B9"/>
    <w:rsid w:val="00F648ED"/>
    <w:rsid w:val="00F64CF7"/>
    <w:rsid w:val="00F80F31"/>
    <w:rsid w:val="00F82E8E"/>
    <w:rsid w:val="00F957FA"/>
    <w:rsid w:val="00FB2942"/>
    <w:rsid w:val="00FB432D"/>
    <w:rsid w:val="00FC4D46"/>
    <w:rsid w:val="00F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4BC9BD-5F98-4DE9-9E67-0F6D25E62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54</TotalTime>
  <Pages>8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5974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lastModifiedBy>Thundathil, Jayakrishnan</cp:lastModifiedBy>
  <cp:revision>32</cp:revision>
  <cp:lastPrinted>2011-03-21T13:34:00Z</cp:lastPrinted>
  <dcterms:created xsi:type="dcterms:W3CDTF">2014-05-09T20:53:00Z</dcterms:created>
  <dcterms:modified xsi:type="dcterms:W3CDTF">2016-02-25T20:24:00Z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ePWM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ePWM</vt:lpwstr>
  </property>
  <property fmtid="{D5CDD505-2E9C-101B-9397-08002B2CF9AE}" pid="6" name="Product Line">
    <vt:lpwstr>Gen II+ EPS EA3</vt:lpwstr>
  </property>
</Properties>
</file>