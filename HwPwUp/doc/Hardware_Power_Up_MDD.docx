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Default="00F141E2">
      <w:pPr>
        <w:pStyle w:val="Heading1"/>
        <w:numPr>
          <w:ilvl w:val="0"/>
          <w:numId w:val="0"/>
        </w:numPr>
      </w:pPr>
      <w:r>
        <w:t xml:space="preserve">Module – </w:t>
      </w:r>
      <w:r w:rsidR="004A433F">
        <w:fldChar w:fldCharType="begin"/>
      </w:r>
      <w:r w:rsidR="00E1424D">
        <w:instrText xml:space="preserve"> DOCPROPERTY "Document Title"  \* MERGEFORMAT </w:instrText>
      </w:r>
      <w:r w:rsidR="004A433F">
        <w:fldChar w:fldCharType="separate"/>
      </w:r>
      <w:r w:rsidR="00084BA3">
        <w:t xml:space="preserve">Hardware Power </w:t>
      </w:r>
      <w:proofErr w:type="gramStart"/>
      <w:r w:rsidR="00084BA3">
        <w:t>Up</w:t>
      </w:r>
      <w:proofErr w:type="gramEnd"/>
      <w:r w:rsidR="00084BA3">
        <w:t xml:space="preserve"> Sequence</w:t>
      </w:r>
      <w:r w:rsidR="004A433F">
        <w:fldChar w:fldCharType="end"/>
      </w:r>
    </w:p>
    <w:p w:rsidR="004A781C" w:rsidRDefault="004A781C">
      <w:pPr>
        <w:pStyle w:val="Heading1"/>
      </w:pPr>
      <w:r>
        <w:t>High-Level Description</w:t>
      </w:r>
    </w:p>
    <w:p w:rsidR="004A781C" w:rsidRDefault="00304EAA">
      <w:r>
        <w:t xml:space="preserve">This module controls the startup initialization sequence for several modules that would otherwise conflict with one another.  It uses a series of </w:t>
      </w:r>
      <w:proofErr w:type="spellStart"/>
      <w:proofErr w:type="gramStart"/>
      <w:r>
        <w:t>boolean</w:t>
      </w:r>
      <w:proofErr w:type="spellEnd"/>
      <w:proofErr w:type="gramEnd"/>
      <w:r>
        <w:t xml:space="preserve"> inputs and outputs to control these modules.</w:t>
      </w:r>
    </w:p>
    <w:p w:rsidR="00F141E2" w:rsidRPr="00F141E2" w:rsidRDefault="004A781C" w:rsidP="00F141E2">
      <w:pPr>
        <w:pStyle w:val="Heading1"/>
      </w:pPr>
      <w:r>
        <w:t>Figures</w:t>
      </w:r>
    </w:p>
    <w:p w:rsidR="004A781C" w:rsidRDefault="00F141E2" w:rsidP="00F141E2">
      <w:pPr>
        <w:pStyle w:val="Heading2"/>
      </w:pPr>
      <w:r>
        <w:t>Component Diagram</w:t>
      </w:r>
    </w:p>
    <w:p w:rsidR="00F141E2" w:rsidRDefault="001F4B99" w:rsidP="00F141E2">
      <w:pPr>
        <w:jc w:val="center"/>
      </w:pPr>
      <w:r>
        <w:rPr>
          <w:noProof/>
        </w:rPr>
        <w:drawing>
          <wp:inline distT="0" distB="0" distL="0" distR="0" wp14:anchorId="5172C393" wp14:editId="3AC5B099">
            <wp:extent cx="3070225" cy="226504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225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81C" w:rsidRDefault="004A781C"/>
    <w:p w:rsidR="004A781C" w:rsidRDefault="004A781C" w:rsidP="006068CA">
      <w:pPr>
        <w:pStyle w:val="Heading1"/>
      </w:pPr>
      <w:r>
        <w:br w:type="page"/>
      </w:r>
      <w:ins w:id="0" w:author="Sengottaiyan, Selva" w:date="2014-06-20T14:34:00Z">
        <w:r w:rsidR="006068CA" w:rsidDel="006068CA">
          <w:lastRenderedPageBreak/>
          <w:t xml:space="preserve"> </w:t>
        </w:r>
      </w:ins>
      <w:r>
        <w:t>Variable Data Dictionary</w:t>
      </w:r>
    </w:p>
    <w:p w:rsidR="004A781C" w:rsidRPr="00267F09" w:rsidRDefault="004A781C" w:rsidP="00267F09">
      <w:pPr>
        <w:spacing w:before="60"/>
        <w:rPr>
          <w:rFonts w:ascii="Arial" w:hAnsi="Arial" w:cs="Arial"/>
          <w:sz w:val="16"/>
        </w:rPr>
      </w:pPr>
      <w:r w:rsidRPr="00267F09">
        <w:rPr>
          <w:rFonts w:ascii="Arial" w:hAnsi="Arial" w:cs="Arial"/>
          <w:sz w:val="16"/>
        </w:rPr>
        <w:t xml:space="preserve">For details on module input / output variable, refer to the Data Dictionary for the application.  Input / output variable names are listed here for reference.  </w:t>
      </w:r>
    </w:p>
    <w:tbl>
      <w:tblPr>
        <w:tblW w:w="8910" w:type="dxa"/>
        <w:tblInd w:w="1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446"/>
        <w:gridCol w:w="9"/>
        <w:gridCol w:w="4455"/>
      </w:tblGrid>
      <w:tr w:rsidR="006D33CC" w:rsidRPr="006D33CC" w:rsidTr="006D33CC">
        <w:trPr>
          <w:trHeight w:val="321"/>
        </w:trPr>
        <w:tc>
          <w:tcPr>
            <w:tcW w:w="4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  <w:vAlign w:val="center"/>
          </w:tcPr>
          <w:p w:rsidR="006D33CC" w:rsidRPr="00267F09" w:rsidRDefault="006D33CC" w:rsidP="00267F09">
            <w:pPr>
              <w:spacing w:before="60"/>
              <w:rPr>
                <w:rFonts w:ascii="Arial" w:hAnsi="Arial" w:cs="Arial"/>
                <w:sz w:val="16"/>
              </w:rPr>
            </w:pPr>
            <w:r w:rsidRPr="00267F09">
              <w:rPr>
                <w:rFonts w:ascii="Arial" w:hAnsi="Arial" w:cs="Arial"/>
                <w:sz w:val="16"/>
              </w:rPr>
              <w:t>Module Inputs</w:t>
            </w:r>
          </w:p>
        </w:tc>
        <w:tc>
          <w:tcPr>
            <w:tcW w:w="44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  <w:vAlign w:val="center"/>
          </w:tcPr>
          <w:p w:rsidR="006D33CC" w:rsidRPr="00267F09" w:rsidRDefault="006D33CC" w:rsidP="00267F09">
            <w:pPr>
              <w:spacing w:before="60"/>
              <w:rPr>
                <w:rFonts w:ascii="Arial" w:hAnsi="Arial" w:cs="Arial"/>
                <w:sz w:val="16"/>
              </w:rPr>
            </w:pPr>
            <w:r w:rsidRPr="00267F09">
              <w:rPr>
                <w:rFonts w:ascii="Arial" w:hAnsi="Arial" w:cs="Arial"/>
                <w:sz w:val="16"/>
              </w:rPr>
              <w:t>Module Outputs</w:t>
            </w:r>
          </w:p>
        </w:tc>
      </w:tr>
      <w:tr w:rsidR="00304EAA" w:rsidRPr="004B5BE2" w:rsidTr="00304E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304EAA" w:rsidRPr="00267F09" w:rsidRDefault="00304EAA" w:rsidP="00267F09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267F09">
              <w:rPr>
                <w:rFonts w:ascii="Arial" w:hAnsi="Arial" w:cs="Arial"/>
                <w:sz w:val="16"/>
              </w:rPr>
              <w:t>PwrDiscATestComplete_Cnt_lgc</w:t>
            </w:r>
            <w:proofErr w:type="spellEnd"/>
          </w:p>
        </w:tc>
        <w:tc>
          <w:tcPr>
            <w:tcW w:w="4455" w:type="dxa"/>
            <w:vAlign w:val="center"/>
          </w:tcPr>
          <w:p w:rsidR="00304EAA" w:rsidRPr="00267F09" w:rsidRDefault="00304EAA" w:rsidP="00267F09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267F09">
              <w:rPr>
                <w:rFonts w:ascii="Arial" w:hAnsi="Arial" w:cs="Arial"/>
                <w:sz w:val="16"/>
              </w:rPr>
              <w:t>PwrDiscATestStart_Cnt_lgc</w:t>
            </w:r>
            <w:proofErr w:type="spellEnd"/>
          </w:p>
        </w:tc>
      </w:tr>
      <w:tr w:rsidR="00304EAA" w:rsidRPr="004B5BE2" w:rsidTr="00304E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304EAA" w:rsidRPr="00267F09" w:rsidRDefault="00304EAA" w:rsidP="00267F09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267F09">
              <w:rPr>
                <w:rFonts w:ascii="Arial" w:hAnsi="Arial" w:cs="Arial"/>
                <w:sz w:val="16"/>
              </w:rPr>
              <w:t>TMFTestComplete_Cnt_lgc</w:t>
            </w:r>
            <w:proofErr w:type="spellEnd"/>
          </w:p>
        </w:tc>
        <w:tc>
          <w:tcPr>
            <w:tcW w:w="4455" w:type="dxa"/>
            <w:vAlign w:val="center"/>
          </w:tcPr>
          <w:p w:rsidR="00304EAA" w:rsidRPr="00267F09" w:rsidRDefault="00304EAA" w:rsidP="00267F09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267F09">
              <w:rPr>
                <w:rFonts w:ascii="Arial" w:hAnsi="Arial" w:cs="Arial"/>
                <w:sz w:val="16"/>
              </w:rPr>
              <w:t>TMFTestStart_Cnt_lgc</w:t>
            </w:r>
            <w:proofErr w:type="spellEnd"/>
          </w:p>
        </w:tc>
      </w:tr>
      <w:tr w:rsidR="00304EAA" w:rsidRPr="004B5BE2" w:rsidTr="00304E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304EAA" w:rsidRPr="00267F09" w:rsidRDefault="00304EAA" w:rsidP="00267F09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267F09">
              <w:rPr>
                <w:rFonts w:ascii="Arial" w:hAnsi="Arial" w:cs="Arial"/>
                <w:sz w:val="16"/>
              </w:rPr>
              <w:t>PwrDiscBTestComplete_Cnt_lgc</w:t>
            </w:r>
            <w:proofErr w:type="spellEnd"/>
          </w:p>
        </w:tc>
        <w:tc>
          <w:tcPr>
            <w:tcW w:w="4455" w:type="dxa"/>
            <w:vAlign w:val="center"/>
          </w:tcPr>
          <w:p w:rsidR="00304EAA" w:rsidRPr="00267F09" w:rsidRDefault="00304EAA" w:rsidP="00267F09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267F09">
              <w:rPr>
                <w:rFonts w:ascii="Arial" w:hAnsi="Arial" w:cs="Arial"/>
                <w:sz w:val="16"/>
              </w:rPr>
              <w:t>PwrDiscBTestStart_Cnt_lgc</w:t>
            </w:r>
            <w:proofErr w:type="spellEnd"/>
          </w:p>
        </w:tc>
      </w:tr>
      <w:tr w:rsidR="00304EAA" w:rsidRPr="004B5BE2" w:rsidTr="00304E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304EAA" w:rsidRPr="00267F09" w:rsidRDefault="00304EAA" w:rsidP="00267F09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267F09">
              <w:rPr>
                <w:rFonts w:ascii="Arial" w:hAnsi="Arial" w:cs="Arial"/>
                <w:sz w:val="16"/>
              </w:rPr>
              <w:t>MtrDrvrInitComplete_Cnt_lgc</w:t>
            </w:r>
            <w:proofErr w:type="spellEnd"/>
          </w:p>
        </w:tc>
        <w:tc>
          <w:tcPr>
            <w:tcW w:w="4455" w:type="dxa"/>
            <w:vAlign w:val="center"/>
          </w:tcPr>
          <w:p w:rsidR="00304EAA" w:rsidRPr="00267F09" w:rsidRDefault="00304EAA" w:rsidP="00267F09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267F09">
              <w:rPr>
                <w:rFonts w:ascii="Arial" w:hAnsi="Arial" w:cs="Arial"/>
                <w:sz w:val="16"/>
              </w:rPr>
              <w:t>MtrDrvrInitStart_Cnt_lgc</w:t>
            </w:r>
            <w:proofErr w:type="spellEnd"/>
          </w:p>
        </w:tc>
      </w:tr>
    </w:tbl>
    <w:p w:rsidR="006D33CC" w:rsidRDefault="006D33CC" w:rsidP="00267F09">
      <w:pPr>
        <w:pStyle w:val="Heading1"/>
        <w:numPr>
          <w:ilvl w:val="0"/>
          <w:numId w:val="0"/>
        </w:numPr>
        <w:ind w:left="432"/>
      </w:pPr>
    </w:p>
    <w:p w:rsidR="004A781C" w:rsidRDefault="004A781C" w:rsidP="006068CA">
      <w:pPr>
        <w:pStyle w:val="Heading1"/>
      </w:pPr>
      <w:r>
        <w:t>Module Internal Variables</w:t>
      </w:r>
    </w:p>
    <w:p w:rsidR="004A781C" w:rsidRPr="00267F09" w:rsidRDefault="004A781C" w:rsidP="00267F09">
      <w:pPr>
        <w:spacing w:before="60"/>
        <w:rPr>
          <w:rFonts w:ascii="Arial" w:hAnsi="Arial" w:cs="Arial"/>
          <w:sz w:val="16"/>
        </w:rPr>
      </w:pPr>
      <w:r w:rsidRPr="00267F09">
        <w:rPr>
          <w:rFonts w:ascii="Arial" w:hAnsi="Arial" w:cs="Arial"/>
          <w:sz w:val="16"/>
        </w:rPr>
        <w:t xml:space="preserve">This section identifies the name, range and resolutions for module specific data created by this module.  If there are no range restrictions on the variable, the term “FULL” is placed </w:t>
      </w:r>
      <w:proofErr w:type="gramStart"/>
      <w:r w:rsidRPr="00267F09">
        <w:rPr>
          <w:rFonts w:ascii="Arial" w:hAnsi="Arial" w:cs="Arial"/>
          <w:sz w:val="16"/>
        </w:rPr>
        <w:t>into</w:t>
      </w:r>
      <w:proofErr w:type="gramEnd"/>
      <w:r w:rsidRPr="00267F09">
        <w:rPr>
          <w:rFonts w:ascii="Arial" w:hAnsi="Arial" w:cs="Arial"/>
          <w:sz w:val="16"/>
        </w:rPr>
        <w:t xml:space="preserve"> the table for legal range. 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260"/>
        <w:gridCol w:w="1170"/>
        <w:gridCol w:w="1170"/>
        <w:gridCol w:w="2520"/>
      </w:tblGrid>
      <w:tr w:rsidR="00BD008B" w:rsidTr="004C469B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BD008B" w:rsidRDefault="00BD008B" w:rsidP="00F957F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Variable Name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BD008B" w:rsidRDefault="00BD008B" w:rsidP="00F957F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BD008B" w:rsidRDefault="00BD008B" w:rsidP="00F957F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BD008B" w:rsidRDefault="00BD008B" w:rsidP="00F957F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(min)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BD008B" w:rsidRDefault="00BD008B" w:rsidP="00F957F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BD008B" w:rsidRDefault="00BD008B" w:rsidP="00F957F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(max)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BD008B" w:rsidRDefault="00BD008B" w:rsidP="00F957F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BD008B" w:rsidTr="004C469B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08B" w:rsidRDefault="00267F09" w:rsidP="00F957FA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ins w:id="1" w:author="Sengottaiyan, Selva" w:date="2014-06-20T15:27:00Z">
              <w:r>
                <w:rPr>
                  <w:rFonts w:ascii="Arial" w:hAnsi="Arial" w:cs="Arial"/>
                  <w:sz w:val="16"/>
                </w:rPr>
                <w:t>HwPwUp_</w:t>
              </w:r>
            </w:ins>
            <w:r w:rsidR="00304EAA" w:rsidRPr="00304EAA">
              <w:rPr>
                <w:rFonts w:ascii="Arial" w:hAnsi="Arial" w:cs="Arial"/>
                <w:sz w:val="16"/>
              </w:rPr>
              <w:t>PowerUpState_Cnt_M_enum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08B" w:rsidRDefault="00D36E55" w:rsidP="00F957F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08B" w:rsidRDefault="00D36E55" w:rsidP="00F957F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08B" w:rsidRDefault="00D36E55" w:rsidP="00F957F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6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08B" w:rsidRDefault="00D36E55" w:rsidP="009D0886">
            <w:pPr>
              <w:spacing w:before="60"/>
              <w:rPr>
                <w:rFonts w:ascii="Arial" w:hAnsi="Arial" w:cs="Arial"/>
                <w:sz w:val="16"/>
              </w:rPr>
            </w:pPr>
            <w:r w:rsidRPr="00D36E55">
              <w:rPr>
                <w:rFonts w:ascii="Arial" w:hAnsi="Arial" w:cs="Arial"/>
                <w:sz w:val="16"/>
              </w:rPr>
              <w:t>HWPWUP_START_SEC_</w:t>
            </w:r>
            <w:r w:rsidR="00DF36A3">
              <w:rPr>
                <w:rFonts w:ascii="Arial" w:hAnsi="Arial" w:cs="Arial"/>
                <w:sz w:val="16"/>
              </w:rPr>
              <w:t>VAR</w:t>
            </w:r>
            <w:r w:rsidRPr="00D36E55">
              <w:rPr>
                <w:rFonts w:ascii="Arial" w:hAnsi="Arial" w:cs="Arial"/>
                <w:sz w:val="16"/>
              </w:rPr>
              <w:t>_</w:t>
            </w:r>
            <w:r w:rsidR="009D0886" w:rsidRPr="009D0886">
              <w:rPr>
                <w:rFonts w:ascii="Arial" w:hAnsi="Arial" w:cs="Arial"/>
                <w:sz w:val="16"/>
              </w:rPr>
              <w:t>CLEARED_</w:t>
            </w:r>
            <w:r w:rsidRPr="00D36E55">
              <w:rPr>
                <w:rFonts w:ascii="Arial" w:hAnsi="Arial" w:cs="Arial"/>
                <w:sz w:val="16"/>
              </w:rPr>
              <w:t>UNSPECIFIED</w:t>
            </w:r>
          </w:p>
        </w:tc>
      </w:tr>
      <w:tr w:rsidR="004C469B" w:rsidTr="004C469B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69B" w:rsidRPr="00304EAA" w:rsidRDefault="00267F09" w:rsidP="00F957FA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ins w:id="2" w:author="Sengottaiyan, Selva" w:date="2014-06-20T15:27:00Z">
              <w:r>
                <w:rPr>
                  <w:rFonts w:ascii="Arial" w:hAnsi="Arial" w:cs="Arial"/>
                  <w:sz w:val="16"/>
                </w:rPr>
                <w:t>HwPwUp_</w:t>
              </w:r>
            </w:ins>
            <w:r w:rsidR="004C469B" w:rsidRPr="004C469B">
              <w:rPr>
                <w:rFonts w:ascii="Arial" w:hAnsi="Arial" w:cs="Arial"/>
                <w:sz w:val="16"/>
              </w:rPr>
              <w:t>PwrDiscATestStart_Cnt_M_lgc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69B" w:rsidRDefault="004C469B" w:rsidP="00F957FA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boolean</w:t>
            </w:r>
            <w:proofErr w:type="spellEnd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69B" w:rsidRDefault="004C469B" w:rsidP="00F957F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69B" w:rsidRDefault="004C469B" w:rsidP="00F957F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69B" w:rsidRPr="00D36E55" w:rsidRDefault="004C469B" w:rsidP="009D0886">
            <w:pPr>
              <w:spacing w:before="60"/>
              <w:rPr>
                <w:rFonts w:ascii="Arial" w:hAnsi="Arial" w:cs="Arial"/>
                <w:sz w:val="16"/>
              </w:rPr>
            </w:pPr>
            <w:r w:rsidRPr="00D36E55">
              <w:rPr>
                <w:rFonts w:ascii="Arial" w:hAnsi="Arial" w:cs="Arial"/>
                <w:sz w:val="16"/>
              </w:rPr>
              <w:t>HWPWUP_START_SEC_</w:t>
            </w:r>
            <w:r>
              <w:rPr>
                <w:rFonts w:ascii="Arial" w:hAnsi="Arial" w:cs="Arial"/>
                <w:sz w:val="16"/>
              </w:rPr>
              <w:t>VAR</w:t>
            </w:r>
            <w:r w:rsidRPr="00D36E55">
              <w:rPr>
                <w:rFonts w:ascii="Arial" w:hAnsi="Arial" w:cs="Arial"/>
                <w:sz w:val="16"/>
              </w:rPr>
              <w:t>_</w:t>
            </w:r>
            <w:r w:rsidRPr="009D0886">
              <w:rPr>
                <w:rFonts w:ascii="Arial" w:hAnsi="Arial" w:cs="Arial"/>
                <w:sz w:val="16"/>
              </w:rPr>
              <w:t>CLEARED_</w:t>
            </w:r>
            <w:r w:rsidRPr="00D36E55">
              <w:rPr>
                <w:rFonts w:ascii="Arial" w:hAnsi="Arial" w:cs="Arial"/>
                <w:sz w:val="16"/>
              </w:rPr>
              <w:t>UNSPECIFIED</w:t>
            </w:r>
          </w:p>
        </w:tc>
      </w:tr>
      <w:tr w:rsidR="004C469B" w:rsidTr="004C469B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69B" w:rsidRPr="00304EAA" w:rsidRDefault="00267F09" w:rsidP="00F957FA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ins w:id="3" w:author="Sengottaiyan, Selva" w:date="2014-06-20T15:27:00Z">
              <w:r>
                <w:rPr>
                  <w:rFonts w:ascii="Arial" w:hAnsi="Arial" w:cs="Arial"/>
                  <w:sz w:val="16"/>
                </w:rPr>
                <w:t>HwPwUp_</w:t>
              </w:r>
            </w:ins>
            <w:r w:rsidR="004C469B" w:rsidRPr="004C469B">
              <w:rPr>
                <w:rFonts w:ascii="Arial" w:hAnsi="Arial" w:cs="Arial"/>
                <w:sz w:val="16"/>
              </w:rPr>
              <w:t>TMFTestStart_Cnt_M_lgc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69B" w:rsidRDefault="004C469B" w:rsidP="00F957FA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boolean</w:t>
            </w:r>
            <w:proofErr w:type="spellEnd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69B" w:rsidRDefault="004C469B" w:rsidP="00F957F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69B" w:rsidRDefault="004C469B" w:rsidP="00F957F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69B" w:rsidRPr="00D36E55" w:rsidRDefault="004C469B" w:rsidP="009D0886">
            <w:pPr>
              <w:spacing w:before="60"/>
              <w:rPr>
                <w:rFonts w:ascii="Arial" w:hAnsi="Arial" w:cs="Arial"/>
                <w:sz w:val="16"/>
              </w:rPr>
            </w:pPr>
            <w:r w:rsidRPr="00D36E55">
              <w:rPr>
                <w:rFonts w:ascii="Arial" w:hAnsi="Arial" w:cs="Arial"/>
                <w:sz w:val="16"/>
              </w:rPr>
              <w:t>HWPWUP_START_SEC_</w:t>
            </w:r>
            <w:r>
              <w:rPr>
                <w:rFonts w:ascii="Arial" w:hAnsi="Arial" w:cs="Arial"/>
                <w:sz w:val="16"/>
              </w:rPr>
              <w:t>VAR</w:t>
            </w:r>
            <w:r w:rsidRPr="00D36E55">
              <w:rPr>
                <w:rFonts w:ascii="Arial" w:hAnsi="Arial" w:cs="Arial"/>
                <w:sz w:val="16"/>
              </w:rPr>
              <w:t>_</w:t>
            </w:r>
            <w:r w:rsidRPr="009D0886">
              <w:rPr>
                <w:rFonts w:ascii="Arial" w:hAnsi="Arial" w:cs="Arial"/>
                <w:sz w:val="16"/>
              </w:rPr>
              <w:t>CLEARED_</w:t>
            </w:r>
            <w:r w:rsidRPr="00D36E55">
              <w:rPr>
                <w:rFonts w:ascii="Arial" w:hAnsi="Arial" w:cs="Arial"/>
                <w:sz w:val="16"/>
              </w:rPr>
              <w:t>UNSPECIFIED</w:t>
            </w:r>
          </w:p>
        </w:tc>
      </w:tr>
      <w:tr w:rsidR="004C469B" w:rsidTr="004C469B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69B" w:rsidRPr="00304EAA" w:rsidRDefault="00267F09" w:rsidP="00F957FA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ins w:id="4" w:author="Sengottaiyan, Selva" w:date="2014-06-20T15:27:00Z">
              <w:r>
                <w:rPr>
                  <w:rFonts w:ascii="Arial" w:hAnsi="Arial" w:cs="Arial"/>
                  <w:sz w:val="16"/>
                </w:rPr>
                <w:t>HwPwUp_</w:t>
              </w:r>
            </w:ins>
            <w:r w:rsidR="004C469B" w:rsidRPr="004C469B">
              <w:rPr>
                <w:rFonts w:ascii="Arial" w:hAnsi="Arial" w:cs="Arial"/>
                <w:sz w:val="16"/>
              </w:rPr>
              <w:t>PwrDiscBTestStart_Cnt_M_lgc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69B" w:rsidRDefault="004C469B" w:rsidP="00F957FA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boolean</w:t>
            </w:r>
            <w:proofErr w:type="spellEnd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69B" w:rsidRDefault="004C469B" w:rsidP="00F957F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69B" w:rsidRDefault="004C469B" w:rsidP="00F957F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69B" w:rsidRPr="00D36E55" w:rsidRDefault="004C469B" w:rsidP="009D0886">
            <w:pPr>
              <w:spacing w:before="60"/>
              <w:rPr>
                <w:rFonts w:ascii="Arial" w:hAnsi="Arial" w:cs="Arial"/>
                <w:sz w:val="16"/>
              </w:rPr>
            </w:pPr>
            <w:r w:rsidRPr="00D36E55">
              <w:rPr>
                <w:rFonts w:ascii="Arial" w:hAnsi="Arial" w:cs="Arial"/>
                <w:sz w:val="16"/>
              </w:rPr>
              <w:t>HWPWUP_START_SEC_</w:t>
            </w:r>
            <w:r>
              <w:rPr>
                <w:rFonts w:ascii="Arial" w:hAnsi="Arial" w:cs="Arial"/>
                <w:sz w:val="16"/>
              </w:rPr>
              <w:t>VAR</w:t>
            </w:r>
            <w:r w:rsidRPr="00D36E55">
              <w:rPr>
                <w:rFonts w:ascii="Arial" w:hAnsi="Arial" w:cs="Arial"/>
                <w:sz w:val="16"/>
              </w:rPr>
              <w:t>_</w:t>
            </w:r>
            <w:r w:rsidRPr="009D0886">
              <w:rPr>
                <w:rFonts w:ascii="Arial" w:hAnsi="Arial" w:cs="Arial"/>
                <w:sz w:val="16"/>
              </w:rPr>
              <w:t>CLEARED_</w:t>
            </w:r>
            <w:r w:rsidRPr="00D36E55">
              <w:rPr>
                <w:rFonts w:ascii="Arial" w:hAnsi="Arial" w:cs="Arial"/>
                <w:sz w:val="16"/>
              </w:rPr>
              <w:t>UNSPECIFIED</w:t>
            </w:r>
          </w:p>
        </w:tc>
      </w:tr>
      <w:tr w:rsidR="004C469B" w:rsidTr="004C469B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69B" w:rsidRPr="00304EAA" w:rsidRDefault="00267F09" w:rsidP="00F957FA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ins w:id="5" w:author="Sengottaiyan, Selva" w:date="2014-06-20T15:27:00Z">
              <w:r>
                <w:rPr>
                  <w:rFonts w:ascii="Arial" w:hAnsi="Arial" w:cs="Arial"/>
                  <w:sz w:val="16"/>
                </w:rPr>
                <w:t>HwPwUp_</w:t>
              </w:r>
            </w:ins>
            <w:bookmarkStart w:id="6" w:name="_GoBack"/>
            <w:bookmarkEnd w:id="6"/>
            <w:r w:rsidR="004C469B" w:rsidRPr="004C469B">
              <w:rPr>
                <w:rFonts w:ascii="Arial" w:hAnsi="Arial" w:cs="Arial"/>
                <w:sz w:val="16"/>
              </w:rPr>
              <w:t>MtrDrvrInitStart_Cnt_M_lgc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69B" w:rsidRDefault="004C469B" w:rsidP="00F957FA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boolean</w:t>
            </w:r>
            <w:proofErr w:type="spellEnd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69B" w:rsidRDefault="004C469B" w:rsidP="00F957F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69B" w:rsidRDefault="004C469B" w:rsidP="00F957F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69B" w:rsidRPr="00D36E55" w:rsidRDefault="004C469B" w:rsidP="009D0886">
            <w:pPr>
              <w:spacing w:before="60"/>
              <w:rPr>
                <w:rFonts w:ascii="Arial" w:hAnsi="Arial" w:cs="Arial"/>
                <w:sz w:val="16"/>
              </w:rPr>
            </w:pPr>
            <w:r w:rsidRPr="00D36E55">
              <w:rPr>
                <w:rFonts w:ascii="Arial" w:hAnsi="Arial" w:cs="Arial"/>
                <w:sz w:val="16"/>
              </w:rPr>
              <w:t>HWPWUP_START_SEC_</w:t>
            </w:r>
            <w:r>
              <w:rPr>
                <w:rFonts w:ascii="Arial" w:hAnsi="Arial" w:cs="Arial"/>
                <w:sz w:val="16"/>
              </w:rPr>
              <w:t>VAR</w:t>
            </w:r>
            <w:r w:rsidRPr="00D36E55">
              <w:rPr>
                <w:rFonts w:ascii="Arial" w:hAnsi="Arial" w:cs="Arial"/>
                <w:sz w:val="16"/>
              </w:rPr>
              <w:t>_</w:t>
            </w:r>
            <w:r w:rsidRPr="009D0886">
              <w:rPr>
                <w:rFonts w:ascii="Arial" w:hAnsi="Arial" w:cs="Arial"/>
                <w:sz w:val="16"/>
              </w:rPr>
              <w:t>CLEARED_</w:t>
            </w:r>
            <w:r w:rsidRPr="00D36E55">
              <w:rPr>
                <w:rFonts w:ascii="Arial" w:hAnsi="Arial" w:cs="Arial"/>
                <w:sz w:val="16"/>
              </w:rPr>
              <w:t>UNSPECIFIED</w:t>
            </w:r>
          </w:p>
        </w:tc>
      </w:tr>
    </w:tbl>
    <w:p w:rsidR="00BD008B" w:rsidRDefault="00BD008B"/>
    <w:p w:rsidR="004C469B" w:rsidRDefault="004C469B">
      <w:pPr>
        <w:spacing w:after="0"/>
        <w:rPr>
          <w:rFonts w:ascii="Arial" w:hAnsi="Arial"/>
          <w:b/>
          <w:sz w:val="24"/>
        </w:rPr>
      </w:pPr>
      <w:r>
        <w:br w:type="page"/>
      </w:r>
    </w:p>
    <w:p w:rsidR="004A781C" w:rsidRDefault="004A781C">
      <w:pPr>
        <w:pStyle w:val="Heading3"/>
      </w:pPr>
      <w:r>
        <w:lastRenderedPageBreak/>
        <w:t xml:space="preserve">User defined </w:t>
      </w:r>
      <w:proofErr w:type="spellStart"/>
      <w:r>
        <w:t>typedef</w:t>
      </w:r>
      <w:proofErr w:type="spellEnd"/>
      <w:r>
        <w:t xml:space="preserve"> definition/declaration </w:t>
      </w:r>
    </w:p>
    <w:p w:rsidR="004A781C" w:rsidRDefault="004A781C">
      <w:r>
        <w:t>This section documents any user types uniquely used for the module.</w:t>
      </w:r>
    </w:p>
    <w:tbl>
      <w:tblPr>
        <w:tblW w:w="89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38"/>
        <w:gridCol w:w="2970"/>
        <w:gridCol w:w="1440"/>
        <w:gridCol w:w="992"/>
        <w:gridCol w:w="993"/>
      </w:tblGrid>
      <w:tr w:rsidR="003C4D3F" w:rsidTr="00D36E55">
        <w:tc>
          <w:tcPr>
            <w:tcW w:w="2538" w:type="dxa"/>
            <w:shd w:val="pct30" w:color="FFFF00" w:fill="FFFFFF"/>
          </w:tcPr>
          <w:p w:rsidR="003C4D3F" w:rsidRDefault="003C4D3F" w:rsidP="00F957F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Typedef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Name</w:t>
            </w:r>
          </w:p>
        </w:tc>
        <w:tc>
          <w:tcPr>
            <w:tcW w:w="2970" w:type="dxa"/>
            <w:shd w:val="pct30" w:color="FFFF00" w:fill="FFFFFF"/>
          </w:tcPr>
          <w:p w:rsidR="003C4D3F" w:rsidRDefault="003C4D3F" w:rsidP="00F957F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Element Name</w:t>
            </w:r>
          </w:p>
        </w:tc>
        <w:tc>
          <w:tcPr>
            <w:tcW w:w="1440" w:type="dxa"/>
            <w:shd w:val="pct30" w:color="FFFF00" w:fill="FFFFFF"/>
          </w:tcPr>
          <w:p w:rsidR="003C4D3F" w:rsidRDefault="003C4D3F" w:rsidP="00F957F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User Defined Type</w:t>
            </w:r>
          </w:p>
        </w:tc>
        <w:tc>
          <w:tcPr>
            <w:tcW w:w="992" w:type="dxa"/>
            <w:shd w:val="pct30" w:color="FFFF00" w:fill="FFFFFF"/>
          </w:tcPr>
          <w:p w:rsidR="003C4D3F" w:rsidRDefault="003C4D3F" w:rsidP="00F957F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3C4D3F" w:rsidRDefault="003C4D3F" w:rsidP="00F957F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(min)</w:t>
            </w:r>
          </w:p>
        </w:tc>
        <w:tc>
          <w:tcPr>
            <w:tcW w:w="993" w:type="dxa"/>
            <w:shd w:val="pct30" w:color="FFFF00" w:fill="FFFFFF"/>
          </w:tcPr>
          <w:p w:rsidR="003C4D3F" w:rsidRDefault="003C4D3F" w:rsidP="00F957F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3C4D3F" w:rsidRDefault="003C4D3F" w:rsidP="00F957F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(max)</w:t>
            </w:r>
          </w:p>
        </w:tc>
      </w:tr>
      <w:tr w:rsidR="003C4D3F" w:rsidTr="00D36E55">
        <w:tc>
          <w:tcPr>
            <w:tcW w:w="2538" w:type="dxa"/>
          </w:tcPr>
          <w:p w:rsidR="003C4D3F" w:rsidRDefault="00D36E55" w:rsidP="00F957FA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D36E55">
              <w:rPr>
                <w:rFonts w:ascii="Arial" w:hAnsi="Arial" w:cs="Arial"/>
                <w:sz w:val="16"/>
              </w:rPr>
              <w:t>PowerUpSequenceType</w:t>
            </w:r>
            <w:proofErr w:type="spellEnd"/>
          </w:p>
        </w:tc>
        <w:tc>
          <w:tcPr>
            <w:tcW w:w="2970" w:type="dxa"/>
          </w:tcPr>
          <w:p w:rsidR="00D36E55" w:rsidRPr="00D36E55" w:rsidRDefault="00D36E55" w:rsidP="00D36E55">
            <w:pPr>
              <w:spacing w:before="60"/>
              <w:rPr>
                <w:rFonts w:ascii="Arial" w:hAnsi="Arial" w:cs="Arial"/>
                <w:sz w:val="16"/>
              </w:rPr>
            </w:pPr>
            <w:r w:rsidRPr="00D36E55">
              <w:rPr>
                <w:rFonts w:ascii="Arial" w:hAnsi="Arial" w:cs="Arial"/>
                <w:sz w:val="16"/>
              </w:rPr>
              <w:t>PWRUP_PWRDISCSTEPA = 0</w:t>
            </w:r>
          </w:p>
          <w:p w:rsidR="00D36E55" w:rsidRPr="00D36E55" w:rsidRDefault="00D36E55" w:rsidP="00D36E55">
            <w:pPr>
              <w:spacing w:before="60"/>
              <w:rPr>
                <w:rFonts w:ascii="Arial" w:hAnsi="Arial" w:cs="Arial"/>
                <w:sz w:val="16"/>
              </w:rPr>
            </w:pPr>
            <w:r w:rsidRPr="00D36E55">
              <w:rPr>
                <w:rFonts w:ascii="Arial" w:hAnsi="Arial" w:cs="Arial"/>
                <w:sz w:val="16"/>
              </w:rPr>
              <w:t>PWRUP_TMFINIT = 1</w:t>
            </w:r>
          </w:p>
          <w:p w:rsidR="00D36E55" w:rsidRPr="00D36E55" w:rsidRDefault="00D36E55" w:rsidP="00D36E55">
            <w:pPr>
              <w:spacing w:before="60"/>
              <w:rPr>
                <w:rFonts w:ascii="Arial" w:hAnsi="Arial" w:cs="Arial"/>
                <w:sz w:val="16"/>
              </w:rPr>
            </w:pPr>
            <w:r w:rsidRPr="00D36E55">
              <w:rPr>
                <w:rFonts w:ascii="Arial" w:hAnsi="Arial" w:cs="Arial"/>
                <w:sz w:val="16"/>
              </w:rPr>
              <w:t>PWRUP_PWRDISCSTEPB = 2</w:t>
            </w:r>
          </w:p>
          <w:p w:rsidR="00D36E55" w:rsidRPr="00D36E55" w:rsidRDefault="00D36E55" w:rsidP="00D36E55">
            <w:pPr>
              <w:spacing w:before="60"/>
              <w:rPr>
                <w:rFonts w:ascii="Arial" w:hAnsi="Arial" w:cs="Arial"/>
                <w:sz w:val="16"/>
              </w:rPr>
            </w:pPr>
            <w:r w:rsidRPr="00D36E55">
              <w:rPr>
                <w:rFonts w:ascii="Arial" w:hAnsi="Arial" w:cs="Arial"/>
                <w:sz w:val="16"/>
              </w:rPr>
              <w:t>PWRUP_MTRDRIVERINIT = 3</w:t>
            </w:r>
          </w:p>
          <w:p w:rsidR="00D36E55" w:rsidRDefault="00D36E55" w:rsidP="00D36E55">
            <w:pPr>
              <w:spacing w:before="60"/>
              <w:rPr>
                <w:rFonts w:ascii="Arial" w:hAnsi="Arial" w:cs="Arial"/>
                <w:sz w:val="16"/>
              </w:rPr>
            </w:pPr>
            <w:r w:rsidRPr="00D36E55">
              <w:rPr>
                <w:rFonts w:ascii="Arial" w:hAnsi="Arial" w:cs="Arial"/>
                <w:sz w:val="16"/>
              </w:rPr>
              <w:t xml:space="preserve">PWRUP_WARMINITCOMPLETE = </w:t>
            </w:r>
            <w:r w:rsidR="000E68F3">
              <w:rPr>
                <w:rFonts w:ascii="Arial" w:hAnsi="Arial" w:cs="Arial"/>
                <w:sz w:val="16"/>
              </w:rPr>
              <w:t>4</w:t>
            </w:r>
          </w:p>
          <w:p w:rsidR="002D4A4A" w:rsidRPr="00D36E55" w:rsidRDefault="002D4A4A" w:rsidP="00D36E5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PWRUP_RUN = 5</w:t>
            </w:r>
          </w:p>
          <w:p w:rsidR="003C4D3F" w:rsidRDefault="00D36E55" w:rsidP="002D4A4A">
            <w:pPr>
              <w:spacing w:before="60"/>
              <w:rPr>
                <w:rFonts w:ascii="Arial" w:hAnsi="Arial" w:cs="Arial"/>
                <w:sz w:val="16"/>
              </w:rPr>
            </w:pPr>
            <w:r w:rsidRPr="00D36E55">
              <w:rPr>
                <w:rFonts w:ascii="Arial" w:hAnsi="Arial" w:cs="Arial"/>
                <w:sz w:val="16"/>
              </w:rPr>
              <w:t xml:space="preserve">PWRUP_DISABLE = </w:t>
            </w:r>
            <w:r w:rsidR="002D4A4A">
              <w:rPr>
                <w:rFonts w:ascii="Arial" w:hAnsi="Arial" w:cs="Arial"/>
                <w:sz w:val="16"/>
              </w:rPr>
              <w:t>6</w:t>
            </w:r>
          </w:p>
        </w:tc>
        <w:tc>
          <w:tcPr>
            <w:tcW w:w="1440" w:type="dxa"/>
          </w:tcPr>
          <w:p w:rsidR="003C4D3F" w:rsidRDefault="00D36E55" w:rsidP="00F957F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uint8</w:t>
            </w:r>
          </w:p>
        </w:tc>
        <w:tc>
          <w:tcPr>
            <w:tcW w:w="992" w:type="dxa"/>
          </w:tcPr>
          <w:p w:rsidR="003C4D3F" w:rsidRDefault="00D36E55" w:rsidP="00F957F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93" w:type="dxa"/>
          </w:tcPr>
          <w:p w:rsidR="003C4D3F" w:rsidRDefault="00D36E55" w:rsidP="00F957F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6</w:t>
            </w:r>
          </w:p>
        </w:tc>
      </w:tr>
    </w:tbl>
    <w:p w:rsidR="004A781C" w:rsidRDefault="004A781C"/>
    <w:p w:rsidR="00DE4889" w:rsidRDefault="00DE4889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4A781C" w:rsidRDefault="004A781C">
      <w:pPr>
        <w:pStyle w:val="Heading1"/>
      </w:pPr>
      <w:r>
        <w:lastRenderedPageBreak/>
        <w:t>Constant Data Dictionary</w:t>
      </w:r>
    </w:p>
    <w:p w:rsidR="004A781C" w:rsidRDefault="004A781C">
      <w:pPr>
        <w:pStyle w:val="Heading2"/>
      </w:pPr>
      <w:r>
        <w:t>Calibration Constants</w:t>
      </w:r>
    </w:p>
    <w:p w:rsidR="004A781C" w:rsidRDefault="004A781C">
      <w:r>
        <w:t xml:space="preserve">This section lists the calibrations used by the module.  For details on calibration constants, refer to the Data Dictionary for the application.  </w:t>
      </w:r>
    </w:p>
    <w:tbl>
      <w:tblPr>
        <w:tblW w:w="4608" w:type="dxa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08"/>
      </w:tblGrid>
      <w:tr w:rsidR="004A781C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</w:tr>
      <w:tr w:rsidR="004A781C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Default="00894F1F" w:rsidP="00F141E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</w:tr>
    </w:tbl>
    <w:p w:rsidR="004A781C" w:rsidRDefault="004A781C">
      <w:pPr>
        <w:pStyle w:val="Heading2"/>
      </w:pPr>
      <w:proofErr w:type="gramStart"/>
      <w:r>
        <w:t>Program(</w:t>
      </w:r>
      <w:proofErr w:type="gramEnd"/>
      <w:r>
        <w:t>fixed) Constants</w:t>
      </w:r>
    </w:p>
    <w:p w:rsidR="004A781C" w:rsidRDefault="004A781C">
      <w:pPr>
        <w:pStyle w:val="Heading3"/>
      </w:pPr>
      <w:r>
        <w:t>Embedded Constants</w:t>
      </w:r>
    </w:p>
    <w:p w:rsidR="004A781C" w:rsidRDefault="004A781C">
      <w:r>
        <w:t xml:space="preserve">All embedded constants whose values are provided in Eng units will be evaluated to the equivalent counts by using the </w:t>
      </w:r>
      <w:proofErr w:type="spellStart"/>
      <w:r>
        <w:t>FPM_InitFixedPoint_</w:t>
      </w:r>
      <w:proofErr w:type="gramStart"/>
      <w:r>
        <w:t>m</w:t>
      </w:r>
      <w:proofErr w:type="spellEnd"/>
      <w:r>
        <w:t>(</w:t>
      </w:r>
      <w:proofErr w:type="gramEnd"/>
      <w:r>
        <w:t xml:space="preserve">) macro within the #define statement.  </w:t>
      </w:r>
    </w:p>
    <w:p w:rsidR="004A781C" w:rsidRDefault="004A781C">
      <w:pPr>
        <w:pStyle w:val="Heading4"/>
      </w:pPr>
      <w:r>
        <w:t>Local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88"/>
        <w:gridCol w:w="1680"/>
        <w:gridCol w:w="1680"/>
        <w:gridCol w:w="1680"/>
      </w:tblGrid>
      <w:tr w:rsidR="00DE4889" w:rsidTr="00F957FA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DE4889" w:rsidRDefault="00DE4889" w:rsidP="00F957F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DE4889" w:rsidRDefault="00DE4889" w:rsidP="00F957F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DE4889" w:rsidRDefault="00DE4889" w:rsidP="00F957F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Units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DE4889" w:rsidRDefault="00DE4889" w:rsidP="00F957F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Value</w:t>
            </w:r>
          </w:p>
        </w:tc>
      </w:tr>
      <w:tr w:rsidR="00DE4889" w:rsidTr="00F957FA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889" w:rsidRDefault="00D36E55" w:rsidP="00F957FA">
            <w:pPr>
              <w:spacing w:before="60"/>
              <w:rPr>
                <w:rFonts w:ascii="Arial" w:hAnsi="Arial" w:cs="Arial"/>
                <w:sz w:val="16"/>
              </w:rPr>
            </w:pPr>
            <w:r w:rsidRPr="00D36E55">
              <w:rPr>
                <w:rFonts w:ascii="Arial" w:hAnsi="Arial" w:cs="Arial"/>
                <w:sz w:val="16"/>
              </w:rPr>
              <w:t>D_PWRDISCSTEPAMASK_CNT_U16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889" w:rsidRDefault="00D36E55" w:rsidP="00F957F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889" w:rsidRDefault="00D36E55" w:rsidP="00F957F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Counts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889" w:rsidRDefault="00D36E55" w:rsidP="00F957F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0x0001</w:t>
            </w:r>
          </w:p>
        </w:tc>
      </w:tr>
      <w:tr w:rsidR="00D36E55" w:rsidTr="00F957FA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E55" w:rsidRDefault="00D36E55" w:rsidP="00F957FA">
            <w:pPr>
              <w:spacing w:before="60"/>
              <w:rPr>
                <w:rFonts w:ascii="Arial" w:hAnsi="Arial" w:cs="Arial"/>
                <w:sz w:val="16"/>
              </w:rPr>
            </w:pPr>
            <w:r w:rsidRPr="00D36E55">
              <w:rPr>
                <w:rFonts w:ascii="Arial" w:hAnsi="Arial" w:cs="Arial"/>
                <w:sz w:val="16"/>
              </w:rPr>
              <w:t>D_PWRDISCSTEPBMASK_CNT_U16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E55" w:rsidRDefault="00D36E55" w:rsidP="00F957F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E55" w:rsidRDefault="00D36E55" w:rsidP="00F957F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Counts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E55" w:rsidRDefault="00D36E55" w:rsidP="00F957F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0x0004</w:t>
            </w:r>
          </w:p>
        </w:tc>
      </w:tr>
      <w:tr w:rsidR="00894F1F" w:rsidTr="00F957FA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F1F" w:rsidRPr="00D36E55" w:rsidRDefault="00894F1F" w:rsidP="00F957FA">
            <w:pPr>
              <w:spacing w:before="60"/>
              <w:rPr>
                <w:rFonts w:ascii="Arial" w:hAnsi="Arial" w:cs="Arial"/>
                <w:sz w:val="16"/>
              </w:rPr>
            </w:pPr>
            <w:r w:rsidRPr="00894F1F">
              <w:rPr>
                <w:rFonts w:ascii="Arial" w:hAnsi="Arial" w:cs="Arial"/>
                <w:sz w:val="16"/>
              </w:rPr>
              <w:t>D_PGMSPECMASK_CNT_U16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F1F" w:rsidRDefault="00894F1F" w:rsidP="00F957F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F1F" w:rsidRDefault="00894F1F" w:rsidP="00F957F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Counts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F1F" w:rsidRDefault="00894F1F" w:rsidP="00F957F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configurable</w:t>
            </w:r>
          </w:p>
        </w:tc>
      </w:tr>
    </w:tbl>
    <w:p w:rsidR="004A781C" w:rsidRDefault="004A781C">
      <w:pPr>
        <w:pStyle w:val="Heading4"/>
      </w:pPr>
      <w:r>
        <w:t>Global</w:t>
      </w:r>
    </w:p>
    <w:p w:rsidR="004A781C" w:rsidRDefault="004A781C">
      <w:r>
        <w:t>This section lists the global constants used by the module.  For details on global constants, refer to the Data Dictionary for the application.</w:t>
      </w:r>
    </w:p>
    <w:tbl>
      <w:tblPr>
        <w:tblW w:w="4608" w:type="dxa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08"/>
      </w:tblGrid>
      <w:tr w:rsidR="004A781C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</w:tr>
      <w:tr w:rsidR="004A781C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Default="00D36E5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</w:tr>
    </w:tbl>
    <w:p w:rsidR="004A781C" w:rsidRDefault="004A781C"/>
    <w:p w:rsidR="004A781C" w:rsidRDefault="004A781C">
      <w:pPr>
        <w:pStyle w:val="Heading3"/>
      </w:pPr>
      <w:r>
        <w:t>Module specific Lookup Tables Constants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98"/>
        <w:gridCol w:w="990"/>
        <w:gridCol w:w="3600"/>
        <w:gridCol w:w="1440"/>
      </w:tblGrid>
      <w:tr w:rsidR="008B3E94" w:rsidTr="00F957FA"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F957F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F957F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F957F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Value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F957F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8B3E94" w:rsidTr="00F957FA"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E94" w:rsidRDefault="00D36E55" w:rsidP="00F957F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E94" w:rsidRDefault="008B3E94" w:rsidP="00F957FA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E94" w:rsidRDefault="008B3E94" w:rsidP="00F957FA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E94" w:rsidRDefault="008B3E94" w:rsidP="00F957FA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8B3E94" w:rsidRDefault="008B3E94"/>
    <w:p w:rsidR="008B3E94" w:rsidRDefault="004A781C" w:rsidP="008B3E94">
      <w:pPr>
        <w:pStyle w:val="Heading1"/>
      </w:pPr>
      <w:r>
        <w:br w:type="page"/>
      </w:r>
      <w:r w:rsidR="008B3E94">
        <w:lastRenderedPageBreak/>
        <w:t xml:space="preserve">Functions/Macros used by the Sub-Modules </w:t>
      </w:r>
    </w:p>
    <w:p w:rsidR="008B3E94" w:rsidRDefault="008B3E94" w:rsidP="008B3E94">
      <w:pPr>
        <w:pStyle w:val="Heading2"/>
      </w:pPr>
      <w:r>
        <w:t xml:space="preserve">Library Functions / Macros </w:t>
      </w:r>
    </w:p>
    <w:p w:rsidR="008B3E94" w:rsidRDefault="008B3E94" w:rsidP="008B3E94">
      <w:r>
        <w:t>The library</w:t>
      </w:r>
      <w:r w:rsidR="00FB432D">
        <w:t xml:space="preserve"> and </w:t>
      </w:r>
      <w:r>
        <w:t>functions / Macros that are called by the various sub modules are identified below,</w:t>
      </w:r>
    </w:p>
    <w:p w:rsidR="005D5FE4" w:rsidRDefault="00D36E55" w:rsidP="008B3E94">
      <w:pPr>
        <w:numPr>
          <w:ilvl w:val="0"/>
          <w:numId w:val="5"/>
        </w:numPr>
        <w:spacing w:after="0"/>
      </w:pPr>
      <w:r>
        <w:t>None</w:t>
      </w:r>
    </w:p>
    <w:p w:rsidR="008B3E94" w:rsidRDefault="008B3E94" w:rsidP="008B3E94">
      <w:pPr>
        <w:spacing w:after="0"/>
        <w:ind w:left="720"/>
      </w:pPr>
    </w:p>
    <w:p w:rsidR="008B3E94" w:rsidRDefault="008B3E94" w:rsidP="008B3E94">
      <w:pPr>
        <w:pStyle w:val="Heading2"/>
      </w:pPr>
      <w:r>
        <w:t>Data Hiding Functions</w:t>
      </w:r>
    </w:p>
    <w:p w:rsidR="00795C82" w:rsidRDefault="00795C82" w:rsidP="00DC7E08">
      <w:pPr>
        <w:numPr>
          <w:ilvl w:val="0"/>
          <w:numId w:val="10"/>
        </w:numPr>
        <w:spacing w:after="0"/>
      </w:pPr>
      <w:proofErr w:type="spellStart"/>
      <w:r w:rsidRPr="00795C82">
        <w:t>Rte_Call_MilestoneRqst_WarmInitMilestoneComplete</w:t>
      </w:r>
      <w:proofErr w:type="spellEnd"/>
    </w:p>
    <w:p w:rsidR="00795C82" w:rsidRDefault="00795C82" w:rsidP="00DC7E08">
      <w:pPr>
        <w:numPr>
          <w:ilvl w:val="0"/>
          <w:numId w:val="10"/>
        </w:numPr>
        <w:spacing w:after="0"/>
      </w:pPr>
      <w:proofErr w:type="spellStart"/>
      <w:r w:rsidRPr="00795C82">
        <w:t>Rte_Call_MilestoneRqst_WarmInitMilestoneNotComplete</w:t>
      </w:r>
      <w:proofErr w:type="spellEnd"/>
    </w:p>
    <w:p w:rsidR="008B3E94" w:rsidRDefault="008B3E94" w:rsidP="008B3E94">
      <w:pPr>
        <w:spacing w:after="0"/>
      </w:pPr>
    </w:p>
    <w:p w:rsidR="001B60DF" w:rsidRDefault="001B60DF" w:rsidP="001B60DF">
      <w:pPr>
        <w:pStyle w:val="Heading2"/>
      </w:pPr>
      <w:r>
        <w:t xml:space="preserve">Global Functions/Macros Defined by this </w:t>
      </w:r>
      <w:r w:rsidR="00674ADF">
        <w:t>Module</w:t>
      </w:r>
    </w:p>
    <w:p w:rsidR="00D36E55" w:rsidRDefault="00D36E55" w:rsidP="00D36E55"/>
    <w:p w:rsidR="008B3E94" w:rsidRDefault="00D36E55" w:rsidP="00D36E55">
      <w:r>
        <w:t>None</w:t>
      </w:r>
    </w:p>
    <w:p w:rsidR="008B3E94" w:rsidRDefault="008B3E94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4A781C" w:rsidRDefault="004A781C">
      <w:pPr>
        <w:pStyle w:val="Heading1"/>
      </w:pPr>
      <w:r>
        <w:lastRenderedPageBreak/>
        <w:t>Software Module Implementation</w:t>
      </w:r>
    </w:p>
    <w:p w:rsidR="002C03D8" w:rsidRDefault="002C03D8">
      <w:pPr>
        <w:pStyle w:val="Heading2"/>
      </w:pPr>
      <w:r>
        <w:t>Runtime Environment (RTE) Initial Values</w:t>
      </w:r>
    </w:p>
    <w:p w:rsidR="002C03D8" w:rsidRPr="002C03D8" w:rsidRDefault="002C03D8" w:rsidP="002C03D8">
      <w:r>
        <w:t>This section lists the initial values of data written by this module but controlled by the RTE. After RTE initialization, the data in this table will contain these values.</w:t>
      </w:r>
    </w:p>
    <w:tbl>
      <w:tblPr>
        <w:tblW w:w="89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55"/>
        <w:gridCol w:w="4455"/>
      </w:tblGrid>
      <w:tr w:rsidR="002C03D8" w:rsidRPr="006A25CC" w:rsidTr="00F957FA">
        <w:trPr>
          <w:trHeight w:val="341"/>
        </w:trPr>
        <w:tc>
          <w:tcPr>
            <w:tcW w:w="4455" w:type="dxa"/>
            <w:shd w:val="clear" w:color="auto" w:fill="FFFF99"/>
            <w:vAlign w:val="center"/>
          </w:tcPr>
          <w:p w:rsidR="002C03D8" w:rsidRPr="006A25CC" w:rsidRDefault="002C03D8" w:rsidP="00F957FA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4455" w:type="dxa"/>
            <w:shd w:val="clear" w:color="auto" w:fill="FFFF99"/>
            <w:vAlign w:val="center"/>
          </w:tcPr>
          <w:p w:rsidR="002C03D8" w:rsidRPr="006A25CC" w:rsidRDefault="002C03D8" w:rsidP="00F957FA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</w:p>
        </w:tc>
      </w:tr>
      <w:tr w:rsidR="00D36E55" w:rsidRPr="004B5BE2" w:rsidTr="00D36E55">
        <w:trPr>
          <w:trHeight w:val="341"/>
        </w:trPr>
        <w:tc>
          <w:tcPr>
            <w:tcW w:w="4455" w:type="dxa"/>
            <w:vAlign w:val="center"/>
          </w:tcPr>
          <w:p w:rsidR="00D36E55" w:rsidRPr="00D36E55" w:rsidRDefault="00D36E55" w:rsidP="00D36E55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36E55">
              <w:rPr>
                <w:rFonts w:ascii="Arial" w:hAnsi="Arial" w:cs="Arial"/>
                <w:sz w:val="16"/>
                <w:szCs w:val="16"/>
              </w:rPr>
              <w:t>Rte_InitValue_MtrDrvrInitComplete_Cnt_lgc</w:t>
            </w:r>
            <w:proofErr w:type="spellEnd"/>
          </w:p>
        </w:tc>
        <w:tc>
          <w:tcPr>
            <w:tcW w:w="4455" w:type="dxa"/>
            <w:vAlign w:val="center"/>
          </w:tcPr>
          <w:p w:rsidR="00D36E55" w:rsidRPr="004B5BE2" w:rsidRDefault="00D36E55" w:rsidP="00D36E55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</w:tr>
      <w:tr w:rsidR="00D36E55" w:rsidRPr="004B5BE2" w:rsidTr="00D36E55">
        <w:trPr>
          <w:trHeight w:val="341"/>
        </w:trPr>
        <w:tc>
          <w:tcPr>
            <w:tcW w:w="4455" w:type="dxa"/>
            <w:vAlign w:val="center"/>
          </w:tcPr>
          <w:p w:rsidR="00D36E55" w:rsidRPr="00D36E55" w:rsidRDefault="00D36E55" w:rsidP="00D36E55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36E55">
              <w:rPr>
                <w:rFonts w:ascii="Arial" w:hAnsi="Arial" w:cs="Arial"/>
                <w:sz w:val="16"/>
                <w:szCs w:val="16"/>
              </w:rPr>
              <w:t>Rte_InitValue_MtrDrvrInitStart_Cnt_lgc</w:t>
            </w:r>
            <w:proofErr w:type="spellEnd"/>
          </w:p>
        </w:tc>
        <w:tc>
          <w:tcPr>
            <w:tcW w:w="4455" w:type="dxa"/>
            <w:vAlign w:val="center"/>
          </w:tcPr>
          <w:p w:rsidR="00D36E55" w:rsidRPr="004B5BE2" w:rsidRDefault="00D36E55" w:rsidP="00D36E55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</w:tr>
      <w:tr w:rsidR="00D36E55" w:rsidRPr="004B5BE2" w:rsidTr="00D36E55">
        <w:trPr>
          <w:trHeight w:val="341"/>
        </w:trPr>
        <w:tc>
          <w:tcPr>
            <w:tcW w:w="4455" w:type="dxa"/>
            <w:vAlign w:val="center"/>
          </w:tcPr>
          <w:p w:rsidR="00D36E55" w:rsidRPr="00D36E55" w:rsidRDefault="00D36E55" w:rsidP="00D36E55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36E55">
              <w:rPr>
                <w:rFonts w:ascii="Arial" w:hAnsi="Arial" w:cs="Arial"/>
                <w:sz w:val="16"/>
                <w:szCs w:val="16"/>
              </w:rPr>
              <w:t>Rte_InitValue_PwrDiscATestComplete_Cnt_lgc</w:t>
            </w:r>
            <w:proofErr w:type="spellEnd"/>
          </w:p>
        </w:tc>
        <w:tc>
          <w:tcPr>
            <w:tcW w:w="4455" w:type="dxa"/>
            <w:vAlign w:val="center"/>
          </w:tcPr>
          <w:p w:rsidR="00D36E55" w:rsidRPr="004B5BE2" w:rsidRDefault="00D36E55" w:rsidP="00D36E55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</w:tr>
      <w:tr w:rsidR="00D36E55" w:rsidRPr="004B5BE2" w:rsidTr="00D36E55">
        <w:trPr>
          <w:trHeight w:val="341"/>
        </w:trPr>
        <w:tc>
          <w:tcPr>
            <w:tcW w:w="4455" w:type="dxa"/>
            <w:vAlign w:val="center"/>
          </w:tcPr>
          <w:p w:rsidR="00D36E55" w:rsidRPr="00D36E55" w:rsidRDefault="00D36E55" w:rsidP="00D36E55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36E55">
              <w:rPr>
                <w:rFonts w:ascii="Arial" w:hAnsi="Arial" w:cs="Arial"/>
                <w:sz w:val="16"/>
                <w:szCs w:val="16"/>
              </w:rPr>
              <w:t>Rte_InitValue_PwrDiscATestStart_Cnt_lgc</w:t>
            </w:r>
            <w:proofErr w:type="spellEnd"/>
          </w:p>
        </w:tc>
        <w:tc>
          <w:tcPr>
            <w:tcW w:w="4455" w:type="dxa"/>
            <w:vAlign w:val="center"/>
          </w:tcPr>
          <w:p w:rsidR="00D36E55" w:rsidRPr="004B5BE2" w:rsidRDefault="00D36E55" w:rsidP="00D36E55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</w:tr>
      <w:tr w:rsidR="00D36E55" w:rsidRPr="004B5BE2" w:rsidTr="00D36E55">
        <w:trPr>
          <w:trHeight w:val="341"/>
        </w:trPr>
        <w:tc>
          <w:tcPr>
            <w:tcW w:w="4455" w:type="dxa"/>
            <w:vAlign w:val="center"/>
          </w:tcPr>
          <w:p w:rsidR="00D36E55" w:rsidRPr="00D36E55" w:rsidRDefault="00D36E55" w:rsidP="00D36E55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36E55">
              <w:rPr>
                <w:rFonts w:ascii="Arial" w:hAnsi="Arial" w:cs="Arial"/>
                <w:sz w:val="16"/>
                <w:szCs w:val="16"/>
              </w:rPr>
              <w:t>Rte_InitValue_PwrDiscBTestComplete_Cnt_lgc</w:t>
            </w:r>
            <w:proofErr w:type="spellEnd"/>
          </w:p>
        </w:tc>
        <w:tc>
          <w:tcPr>
            <w:tcW w:w="4455" w:type="dxa"/>
            <w:vAlign w:val="center"/>
          </w:tcPr>
          <w:p w:rsidR="00D36E55" w:rsidRPr="004B5BE2" w:rsidRDefault="00D36E55" w:rsidP="00D36E55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</w:tr>
      <w:tr w:rsidR="00D36E55" w:rsidRPr="004B5BE2" w:rsidTr="00D36E55">
        <w:trPr>
          <w:trHeight w:val="341"/>
        </w:trPr>
        <w:tc>
          <w:tcPr>
            <w:tcW w:w="4455" w:type="dxa"/>
            <w:vAlign w:val="center"/>
          </w:tcPr>
          <w:p w:rsidR="00D36E55" w:rsidRPr="00D36E55" w:rsidRDefault="00D36E55" w:rsidP="00D36E55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36E55">
              <w:rPr>
                <w:rFonts w:ascii="Arial" w:hAnsi="Arial" w:cs="Arial"/>
                <w:sz w:val="16"/>
                <w:szCs w:val="16"/>
              </w:rPr>
              <w:t>Rte_InitValue_PwrDiscBTestStart_Cnt_lgc</w:t>
            </w:r>
            <w:proofErr w:type="spellEnd"/>
          </w:p>
        </w:tc>
        <w:tc>
          <w:tcPr>
            <w:tcW w:w="4455" w:type="dxa"/>
            <w:vAlign w:val="center"/>
          </w:tcPr>
          <w:p w:rsidR="00D36E55" w:rsidRPr="004B5BE2" w:rsidRDefault="00D36E55" w:rsidP="00D36E55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</w:tr>
      <w:tr w:rsidR="00D36E55" w:rsidRPr="004B5BE2" w:rsidTr="00D36E55">
        <w:trPr>
          <w:trHeight w:val="341"/>
        </w:trPr>
        <w:tc>
          <w:tcPr>
            <w:tcW w:w="4455" w:type="dxa"/>
            <w:vAlign w:val="center"/>
          </w:tcPr>
          <w:p w:rsidR="00D36E55" w:rsidRPr="00D36E55" w:rsidRDefault="00D36E55" w:rsidP="00D36E55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36E55">
              <w:rPr>
                <w:rFonts w:ascii="Arial" w:hAnsi="Arial" w:cs="Arial"/>
                <w:sz w:val="16"/>
                <w:szCs w:val="16"/>
              </w:rPr>
              <w:t>Rte_InitValue_TMFTestComplete_Cnt_lgc</w:t>
            </w:r>
            <w:proofErr w:type="spellEnd"/>
          </w:p>
        </w:tc>
        <w:tc>
          <w:tcPr>
            <w:tcW w:w="4455" w:type="dxa"/>
            <w:vAlign w:val="center"/>
          </w:tcPr>
          <w:p w:rsidR="00D36E55" w:rsidRPr="004B5BE2" w:rsidRDefault="00D36E55" w:rsidP="00D36E55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</w:tr>
      <w:tr w:rsidR="00D36E55" w:rsidRPr="004B5BE2" w:rsidTr="00D36E55">
        <w:trPr>
          <w:trHeight w:val="341"/>
        </w:trPr>
        <w:tc>
          <w:tcPr>
            <w:tcW w:w="4455" w:type="dxa"/>
            <w:vAlign w:val="center"/>
          </w:tcPr>
          <w:p w:rsidR="00D36E55" w:rsidRPr="00D36E55" w:rsidRDefault="00D36E55" w:rsidP="00D36E55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36E55">
              <w:rPr>
                <w:rFonts w:ascii="Arial" w:hAnsi="Arial" w:cs="Arial"/>
                <w:sz w:val="16"/>
                <w:szCs w:val="16"/>
              </w:rPr>
              <w:t>Rte_InitValue_TMFTestStart_Cnt_lgc</w:t>
            </w:r>
            <w:proofErr w:type="spellEnd"/>
          </w:p>
        </w:tc>
        <w:tc>
          <w:tcPr>
            <w:tcW w:w="4455" w:type="dxa"/>
            <w:vAlign w:val="center"/>
          </w:tcPr>
          <w:p w:rsidR="00D36E55" w:rsidRPr="004B5BE2" w:rsidRDefault="00D36E55" w:rsidP="00D36E55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</w:tr>
    </w:tbl>
    <w:p w:rsidR="002C03D8" w:rsidRPr="002C03D8" w:rsidRDefault="002C03D8" w:rsidP="002C03D8"/>
    <w:p w:rsidR="004A781C" w:rsidRDefault="004A781C">
      <w:pPr>
        <w:pStyle w:val="Heading2"/>
      </w:pPr>
      <w:r>
        <w:t>Initialization Functions</w:t>
      </w:r>
    </w:p>
    <w:p w:rsidR="00D36E55" w:rsidRDefault="00D36E55"/>
    <w:p w:rsidR="004A781C" w:rsidRDefault="00F141E2">
      <w:r>
        <w:t>None</w:t>
      </w:r>
    </w:p>
    <w:p w:rsidR="004A781C" w:rsidRDefault="004A781C">
      <w:pPr>
        <w:pStyle w:val="Heading2"/>
      </w:pPr>
      <w:r>
        <w:br w:type="page"/>
      </w:r>
      <w:r>
        <w:lastRenderedPageBreak/>
        <w:t>Periodic Functions</w:t>
      </w:r>
    </w:p>
    <w:p w:rsidR="004A781C" w:rsidRDefault="004A781C">
      <w:pPr>
        <w:pStyle w:val="Heading3"/>
      </w:pPr>
      <w:r>
        <w:t xml:space="preserve">Per: </w:t>
      </w:r>
      <w:fldSimple w:instr=" DOCPROPERTY &quot;Module Name&quot;  \* MERGEFORMAT ">
        <w:r w:rsidR="00084BA3">
          <w:t>HwPwUp</w:t>
        </w:r>
      </w:fldSimple>
      <w:r w:rsidR="00D36E55">
        <w:t>_Per1</w:t>
      </w:r>
    </w:p>
    <w:p w:rsidR="004A781C" w:rsidRDefault="004A781C">
      <w:pPr>
        <w:pStyle w:val="Heading4"/>
      </w:pPr>
      <w:r>
        <w:t>Design Rationale</w:t>
      </w:r>
    </w:p>
    <w:p w:rsidR="004A781C" w:rsidRDefault="00F141E2">
      <w:r>
        <w:t>None</w:t>
      </w:r>
    </w:p>
    <w:p w:rsidR="004A781C" w:rsidRDefault="004A781C">
      <w:pPr>
        <w:pStyle w:val="Heading4"/>
      </w:pPr>
      <w:r>
        <w:t>Program Flow Start</w:t>
      </w:r>
    </w:p>
    <w:p w:rsidR="004C469B" w:rsidRDefault="0059730C" w:rsidP="004C469B">
      <w:r w:rsidRPr="0059730C">
        <w:t>Rte_Call_HwPwUp_Per1_CP0_</w:t>
      </w:r>
      <w:proofErr w:type="gramStart"/>
      <w:r w:rsidRPr="0059730C">
        <w:t>CheckpointReached()</w:t>
      </w:r>
      <w:proofErr w:type="gramEnd"/>
    </w:p>
    <w:p w:rsidR="004A781C" w:rsidRDefault="004A781C">
      <w:pPr>
        <w:pStyle w:val="Heading4"/>
      </w:pPr>
      <w:r>
        <w:t>Store Module Inputs to Local copies</w:t>
      </w:r>
    </w:p>
    <w:p w:rsidR="008967B1" w:rsidRPr="008967B1" w:rsidRDefault="008967B1" w:rsidP="008967B1">
      <w:pPr>
        <w:rPr>
          <w:sz w:val="18"/>
          <w:szCs w:val="18"/>
        </w:rPr>
      </w:pPr>
      <w:proofErr w:type="spellStart"/>
      <w:r w:rsidRPr="008967B1">
        <w:rPr>
          <w:sz w:val="18"/>
          <w:szCs w:val="18"/>
        </w:rPr>
        <w:t>PwrDiscATestComplete_Cnt_T_lgc</w:t>
      </w:r>
      <w:proofErr w:type="spellEnd"/>
      <w:r w:rsidRPr="008967B1">
        <w:rPr>
          <w:sz w:val="18"/>
          <w:szCs w:val="18"/>
        </w:rPr>
        <w:t xml:space="preserve"> = Rte_IRead_HwPwUp_Per1</w:t>
      </w:r>
      <w:r>
        <w:rPr>
          <w:sz w:val="18"/>
          <w:szCs w:val="18"/>
        </w:rPr>
        <w:t>_PwrDiscATestComplete_Cnt_</w:t>
      </w:r>
      <w:proofErr w:type="gramStart"/>
      <w:r>
        <w:rPr>
          <w:sz w:val="18"/>
          <w:szCs w:val="18"/>
        </w:rPr>
        <w:t>lgc()</w:t>
      </w:r>
      <w:proofErr w:type="gramEnd"/>
    </w:p>
    <w:p w:rsidR="008967B1" w:rsidRPr="008967B1" w:rsidRDefault="008967B1" w:rsidP="008967B1">
      <w:pPr>
        <w:rPr>
          <w:sz w:val="18"/>
          <w:szCs w:val="18"/>
        </w:rPr>
      </w:pPr>
      <w:proofErr w:type="spellStart"/>
      <w:r w:rsidRPr="008967B1">
        <w:rPr>
          <w:sz w:val="18"/>
          <w:szCs w:val="18"/>
        </w:rPr>
        <w:t>TMFTestComplete_Cnt_T_lgc</w:t>
      </w:r>
      <w:proofErr w:type="spellEnd"/>
      <w:r w:rsidRPr="008967B1">
        <w:rPr>
          <w:sz w:val="18"/>
          <w:szCs w:val="18"/>
        </w:rPr>
        <w:t xml:space="preserve"> = Rte_IRead_HwPwUp</w:t>
      </w:r>
      <w:r>
        <w:rPr>
          <w:sz w:val="18"/>
          <w:szCs w:val="18"/>
        </w:rPr>
        <w:t>_Per1_TMFTestComplete_Cnt_</w:t>
      </w:r>
      <w:proofErr w:type="gramStart"/>
      <w:r>
        <w:rPr>
          <w:sz w:val="18"/>
          <w:szCs w:val="18"/>
        </w:rPr>
        <w:t>lgc()</w:t>
      </w:r>
      <w:proofErr w:type="gramEnd"/>
    </w:p>
    <w:p w:rsidR="008967B1" w:rsidRPr="008967B1" w:rsidRDefault="008967B1" w:rsidP="008967B1">
      <w:pPr>
        <w:rPr>
          <w:sz w:val="18"/>
          <w:szCs w:val="18"/>
        </w:rPr>
      </w:pPr>
      <w:proofErr w:type="spellStart"/>
      <w:r w:rsidRPr="008967B1">
        <w:rPr>
          <w:sz w:val="18"/>
          <w:szCs w:val="18"/>
        </w:rPr>
        <w:t>PwrDiscBTestComplete_Cnt_T_lgc</w:t>
      </w:r>
      <w:proofErr w:type="spellEnd"/>
      <w:r w:rsidRPr="008967B1">
        <w:rPr>
          <w:sz w:val="18"/>
          <w:szCs w:val="18"/>
        </w:rPr>
        <w:t xml:space="preserve"> = Rte_IRead_HwPwUp_Per1</w:t>
      </w:r>
      <w:r>
        <w:rPr>
          <w:sz w:val="18"/>
          <w:szCs w:val="18"/>
        </w:rPr>
        <w:t>_PwrDiscBTestComplete_Cnt_</w:t>
      </w:r>
      <w:proofErr w:type="gramStart"/>
      <w:r>
        <w:rPr>
          <w:sz w:val="18"/>
          <w:szCs w:val="18"/>
        </w:rPr>
        <w:t>lgc()</w:t>
      </w:r>
      <w:proofErr w:type="gramEnd"/>
    </w:p>
    <w:p w:rsidR="008967B1" w:rsidRPr="008967B1" w:rsidRDefault="008967B1" w:rsidP="008967B1">
      <w:pPr>
        <w:rPr>
          <w:sz w:val="18"/>
          <w:szCs w:val="18"/>
        </w:rPr>
      </w:pPr>
      <w:proofErr w:type="spellStart"/>
      <w:r w:rsidRPr="008967B1">
        <w:rPr>
          <w:sz w:val="18"/>
          <w:szCs w:val="18"/>
        </w:rPr>
        <w:t>MtrDrvrInitComplete_Cnt_T_lgc</w:t>
      </w:r>
      <w:proofErr w:type="spellEnd"/>
      <w:r w:rsidRPr="008967B1">
        <w:rPr>
          <w:sz w:val="18"/>
          <w:szCs w:val="18"/>
        </w:rPr>
        <w:t xml:space="preserve"> = Rte_IRead_HwPwUp_Per</w:t>
      </w:r>
      <w:r>
        <w:rPr>
          <w:sz w:val="18"/>
          <w:szCs w:val="18"/>
        </w:rPr>
        <w:t>1_MtrDrvrInitComplete_Cnt_</w:t>
      </w:r>
      <w:proofErr w:type="gramStart"/>
      <w:r>
        <w:rPr>
          <w:sz w:val="18"/>
          <w:szCs w:val="18"/>
        </w:rPr>
        <w:t>lgc()</w:t>
      </w:r>
      <w:proofErr w:type="gramEnd"/>
    </w:p>
    <w:p w:rsidR="004A781C" w:rsidRDefault="00F141E2">
      <w:pPr>
        <w:pStyle w:val="Heading4"/>
      </w:pPr>
      <w:r>
        <w:lastRenderedPageBreak/>
        <w:t>Process</w:t>
      </w:r>
      <w:r w:rsidR="00C27645">
        <w:t xml:space="preserve"> State Machine</w:t>
      </w:r>
    </w:p>
    <w:p w:rsidR="004A781C" w:rsidRDefault="00114551" w:rsidP="006871E5">
      <w:pPr>
        <w:jc w:val="center"/>
      </w:pPr>
      <w:r>
        <w:object w:dxaOrig="10890" w:dyaOrig="14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5pt;height:573.35pt" o:ole="">
            <v:imagedata r:id="rId10" o:title=""/>
          </v:shape>
          <o:OLEObject Type="Embed" ProgID="Visio.Drawing.11" ShapeID="_x0000_i1025" DrawAspect="Content" ObjectID="_1464783228" r:id="rId11"/>
        </w:object>
      </w:r>
    </w:p>
    <w:p w:rsidR="004A781C" w:rsidRDefault="004A781C">
      <w:pPr>
        <w:pStyle w:val="Heading4"/>
      </w:pPr>
      <w:r>
        <w:lastRenderedPageBreak/>
        <w:t>Store Local copy of outputs into Module Outputs</w:t>
      </w:r>
    </w:p>
    <w:p w:rsidR="004C469B" w:rsidRPr="004C469B" w:rsidRDefault="004C469B" w:rsidP="004C469B">
      <w:pPr>
        <w:rPr>
          <w:sz w:val="18"/>
          <w:szCs w:val="18"/>
        </w:rPr>
      </w:pPr>
      <w:r w:rsidRPr="004C469B">
        <w:rPr>
          <w:sz w:val="18"/>
          <w:szCs w:val="18"/>
        </w:rPr>
        <w:t>Rte_IWrite_HwPwUp_Per1_PwrDiscATestStart_Cnt_</w:t>
      </w:r>
      <w:proofErr w:type="gramStart"/>
      <w:r w:rsidRPr="004C469B">
        <w:rPr>
          <w:sz w:val="18"/>
          <w:szCs w:val="18"/>
        </w:rPr>
        <w:t>l</w:t>
      </w:r>
      <w:r>
        <w:rPr>
          <w:sz w:val="18"/>
          <w:szCs w:val="18"/>
        </w:rPr>
        <w:t>gc(</w:t>
      </w:r>
      <w:proofErr w:type="gramEnd"/>
      <w:ins w:id="7" w:author="Sengottaiyan, Selva" w:date="2014-06-05T10:41:00Z">
        <w:r w:rsidR="00DA286F" w:rsidRPr="004C469B">
          <w:rPr>
            <w:sz w:val="18"/>
            <w:szCs w:val="18"/>
          </w:rPr>
          <w:t>HwPwUp_</w:t>
        </w:r>
      </w:ins>
      <w:r>
        <w:rPr>
          <w:sz w:val="18"/>
          <w:szCs w:val="18"/>
        </w:rPr>
        <w:t>PwrDiscATestStart_Cnt_M_lgc)</w:t>
      </w:r>
    </w:p>
    <w:p w:rsidR="004C469B" w:rsidRPr="004C469B" w:rsidRDefault="004C469B" w:rsidP="004C469B">
      <w:pPr>
        <w:rPr>
          <w:sz w:val="18"/>
          <w:szCs w:val="18"/>
        </w:rPr>
      </w:pPr>
      <w:r w:rsidRPr="004C469B">
        <w:rPr>
          <w:sz w:val="18"/>
          <w:szCs w:val="18"/>
        </w:rPr>
        <w:t>Rte_IWrite_HwPwUp_Per1_TMFTestStart_</w:t>
      </w:r>
      <w:r>
        <w:rPr>
          <w:sz w:val="18"/>
          <w:szCs w:val="18"/>
        </w:rPr>
        <w:t>Cnt_</w:t>
      </w:r>
      <w:proofErr w:type="gramStart"/>
      <w:r>
        <w:rPr>
          <w:sz w:val="18"/>
          <w:szCs w:val="18"/>
        </w:rPr>
        <w:t>lgc(</w:t>
      </w:r>
      <w:proofErr w:type="gramEnd"/>
      <w:ins w:id="8" w:author="Sengottaiyan, Selva" w:date="2014-06-05T10:41:00Z">
        <w:r w:rsidR="00DA286F" w:rsidRPr="004C469B">
          <w:rPr>
            <w:sz w:val="18"/>
            <w:szCs w:val="18"/>
          </w:rPr>
          <w:t>HwPwUp_</w:t>
        </w:r>
      </w:ins>
      <w:r>
        <w:rPr>
          <w:sz w:val="18"/>
          <w:szCs w:val="18"/>
        </w:rPr>
        <w:t>TMFTestStart_Cnt_M_lgc)</w:t>
      </w:r>
    </w:p>
    <w:p w:rsidR="004C469B" w:rsidRPr="004C469B" w:rsidRDefault="004C469B" w:rsidP="004C469B">
      <w:pPr>
        <w:rPr>
          <w:sz w:val="18"/>
          <w:szCs w:val="18"/>
        </w:rPr>
      </w:pPr>
      <w:r w:rsidRPr="004C469B">
        <w:rPr>
          <w:sz w:val="18"/>
          <w:szCs w:val="18"/>
        </w:rPr>
        <w:t>Rte_IWrite_HwPwUp_Per1_PwrDiscBTestStart_Cnt_</w:t>
      </w:r>
      <w:proofErr w:type="gramStart"/>
      <w:r w:rsidRPr="004C469B">
        <w:rPr>
          <w:sz w:val="18"/>
          <w:szCs w:val="18"/>
        </w:rPr>
        <w:t>l</w:t>
      </w:r>
      <w:r>
        <w:rPr>
          <w:sz w:val="18"/>
          <w:szCs w:val="18"/>
        </w:rPr>
        <w:t>gc(</w:t>
      </w:r>
      <w:proofErr w:type="gramEnd"/>
      <w:ins w:id="9" w:author="Sengottaiyan, Selva" w:date="2014-06-05T10:41:00Z">
        <w:r w:rsidR="00DA286F" w:rsidRPr="004C469B">
          <w:rPr>
            <w:sz w:val="18"/>
            <w:szCs w:val="18"/>
          </w:rPr>
          <w:t>HwPwUp_</w:t>
        </w:r>
      </w:ins>
      <w:r>
        <w:rPr>
          <w:sz w:val="18"/>
          <w:szCs w:val="18"/>
        </w:rPr>
        <w:t>PwrDiscBTestStart_Cnt_M_lgc)</w:t>
      </w:r>
    </w:p>
    <w:p w:rsidR="004C469B" w:rsidRPr="004C469B" w:rsidRDefault="004C469B" w:rsidP="004C469B">
      <w:pPr>
        <w:rPr>
          <w:sz w:val="18"/>
          <w:szCs w:val="18"/>
        </w:rPr>
      </w:pPr>
      <w:r w:rsidRPr="004C469B">
        <w:rPr>
          <w:sz w:val="18"/>
          <w:szCs w:val="18"/>
        </w:rPr>
        <w:t>Rte_IWrite_HwPwUp_Per1_MtrDrvrInitStart_Cnt_</w:t>
      </w:r>
      <w:proofErr w:type="gramStart"/>
      <w:r>
        <w:rPr>
          <w:sz w:val="18"/>
          <w:szCs w:val="18"/>
        </w:rPr>
        <w:t>lgc(</w:t>
      </w:r>
      <w:proofErr w:type="gramEnd"/>
      <w:ins w:id="10" w:author="Sengottaiyan, Selva" w:date="2014-06-05T10:41:00Z">
        <w:r w:rsidR="00DA286F" w:rsidRPr="004C469B">
          <w:rPr>
            <w:sz w:val="18"/>
            <w:szCs w:val="18"/>
          </w:rPr>
          <w:t>HwPwUp_</w:t>
        </w:r>
      </w:ins>
      <w:r>
        <w:rPr>
          <w:sz w:val="18"/>
          <w:szCs w:val="18"/>
        </w:rPr>
        <w:t>MtrDrvrInitStart_Cnt_M_lgc)</w:t>
      </w:r>
    </w:p>
    <w:p w:rsidR="004A781C" w:rsidRDefault="004A781C">
      <w:pPr>
        <w:pStyle w:val="Heading4"/>
      </w:pPr>
      <w:r>
        <w:t>Program Flow End</w:t>
      </w:r>
    </w:p>
    <w:p w:rsidR="004A781C" w:rsidRDefault="0059730C">
      <w:r w:rsidRPr="0059730C">
        <w:t>Rte_Call_HwPwUp_Per1_CP</w:t>
      </w:r>
      <w:r>
        <w:t>1</w:t>
      </w:r>
      <w:r w:rsidRPr="0059730C">
        <w:t>_</w:t>
      </w:r>
      <w:proofErr w:type="gramStart"/>
      <w:r w:rsidRPr="0059730C">
        <w:t>CheckpointReached()</w:t>
      </w:r>
      <w:proofErr w:type="gramEnd"/>
    </w:p>
    <w:p w:rsidR="004A781C" w:rsidRDefault="004A781C"/>
    <w:p w:rsidR="004A781C" w:rsidRDefault="004A781C">
      <w:pPr>
        <w:pStyle w:val="Heading2"/>
      </w:pPr>
      <w:r>
        <w:br w:type="page"/>
      </w:r>
      <w:r>
        <w:lastRenderedPageBreak/>
        <w:t>Fault Recovery Functions</w:t>
      </w:r>
    </w:p>
    <w:p w:rsidR="00F141E2" w:rsidRDefault="00F141E2"/>
    <w:p w:rsidR="004A781C" w:rsidRDefault="00F141E2">
      <w:r>
        <w:t>None</w:t>
      </w:r>
    </w:p>
    <w:p w:rsidR="00F141E2" w:rsidRDefault="00F141E2"/>
    <w:p w:rsidR="004A781C" w:rsidRDefault="004A781C">
      <w:pPr>
        <w:pStyle w:val="Heading2"/>
      </w:pPr>
      <w:r>
        <w:t>Shutdown Functions</w:t>
      </w:r>
    </w:p>
    <w:p w:rsidR="00F141E2" w:rsidRDefault="00F141E2"/>
    <w:p w:rsidR="004A781C" w:rsidRDefault="00F141E2">
      <w:r>
        <w:t>None</w:t>
      </w:r>
    </w:p>
    <w:p w:rsidR="00F141E2" w:rsidRDefault="00F141E2"/>
    <w:p w:rsidR="004A781C" w:rsidRDefault="004A781C">
      <w:pPr>
        <w:pStyle w:val="Heading2"/>
      </w:pPr>
      <w:r>
        <w:t>Interrupt Functions</w:t>
      </w:r>
    </w:p>
    <w:p w:rsidR="00F141E2" w:rsidRDefault="00F141E2"/>
    <w:p w:rsidR="004A781C" w:rsidRDefault="00F141E2">
      <w:r>
        <w:t>None</w:t>
      </w:r>
    </w:p>
    <w:p w:rsidR="00F141E2" w:rsidRDefault="00F141E2">
      <w:pPr>
        <w:spacing w:after="0"/>
      </w:pPr>
    </w:p>
    <w:p w:rsidR="008967B1" w:rsidRDefault="008967B1" w:rsidP="008967B1">
      <w:pPr>
        <w:pStyle w:val="Heading2"/>
      </w:pPr>
      <w:r>
        <w:t>Serial Communication Functions</w:t>
      </w:r>
    </w:p>
    <w:p w:rsidR="008967B1" w:rsidRDefault="008967B1" w:rsidP="008967B1"/>
    <w:p w:rsidR="008967B1" w:rsidRDefault="008967B1" w:rsidP="008967B1">
      <w:r>
        <w:t>None</w:t>
      </w:r>
    </w:p>
    <w:p w:rsidR="008967B1" w:rsidRDefault="008967B1">
      <w:pPr>
        <w:spacing w:after="0"/>
      </w:pPr>
      <w:r>
        <w:br w:type="page"/>
      </w:r>
    </w:p>
    <w:p w:rsidR="008967B1" w:rsidRDefault="008967B1" w:rsidP="008967B1">
      <w:pPr>
        <w:pStyle w:val="Heading2"/>
      </w:pPr>
      <w:r>
        <w:lastRenderedPageBreak/>
        <w:t>Transition Functions</w:t>
      </w:r>
    </w:p>
    <w:p w:rsidR="008967B1" w:rsidRDefault="008967B1" w:rsidP="008967B1">
      <w:pPr>
        <w:pStyle w:val="Heading3"/>
      </w:pPr>
      <w:proofErr w:type="spellStart"/>
      <w:r>
        <w:t>Trns</w:t>
      </w:r>
      <w:proofErr w:type="spellEnd"/>
      <w:r>
        <w:t xml:space="preserve">: </w:t>
      </w:r>
      <w:fldSimple w:instr=" DOCPROPERTY &quot;Module Name&quot;  \* MERGEFORMAT ">
        <w:r>
          <w:t>HwPwUp</w:t>
        </w:r>
      </w:fldSimple>
      <w:r>
        <w:t>_Trns1</w:t>
      </w:r>
    </w:p>
    <w:p w:rsidR="008967B1" w:rsidRDefault="008967B1" w:rsidP="008967B1">
      <w:pPr>
        <w:pStyle w:val="Heading4"/>
      </w:pPr>
      <w:r>
        <w:t>Design Rationale</w:t>
      </w:r>
    </w:p>
    <w:p w:rsidR="008967B1" w:rsidRDefault="008967B1" w:rsidP="008967B1">
      <w:r>
        <w:t>None</w:t>
      </w:r>
    </w:p>
    <w:p w:rsidR="008967B1" w:rsidRDefault="008967B1" w:rsidP="008967B1">
      <w:pPr>
        <w:pStyle w:val="Heading4"/>
      </w:pPr>
      <w:r>
        <w:t>Program Flow Start</w:t>
      </w:r>
    </w:p>
    <w:p w:rsidR="008967B1" w:rsidRDefault="008967B1" w:rsidP="008967B1">
      <w:r>
        <w:t>N/A</w:t>
      </w:r>
    </w:p>
    <w:p w:rsidR="008967B1" w:rsidRDefault="008967B1" w:rsidP="008967B1">
      <w:pPr>
        <w:pStyle w:val="Heading4"/>
      </w:pPr>
      <w:r>
        <w:t>Store Module Inputs to Local copies</w:t>
      </w:r>
    </w:p>
    <w:p w:rsidR="008967B1" w:rsidRPr="00F141E2" w:rsidRDefault="008967B1" w:rsidP="008967B1">
      <w:pPr>
        <w:rPr>
          <w:sz w:val="18"/>
          <w:szCs w:val="18"/>
        </w:rPr>
      </w:pPr>
      <w:r w:rsidRPr="00F141E2">
        <w:rPr>
          <w:sz w:val="18"/>
          <w:szCs w:val="18"/>
        </w:rPr>
        <w:t>None</w:t>
      </w:r>
    </w:p>
    <w:p w:rsidR="008967B1" w:rsidRDefault="00C27645" w:rsidP="008967B1">
      <w:pPr>
        <w:pStyle w:val="Heading4"/>
      </w:pPr>
      <w:r>
        <w:lastRenderedPageBreak/>
        <w:t>Reset State Machine and Outputs</w:t>
      </w:r>
    </w:p>
    <w:p w:rsidR="008967B1" w:rsidRDefault="00DA286F" w:rsidP="008967B1">
      <w:pPr>
        <w:jc w:val="center"/>
      </w:pPr>
      <w:r>
        <w:object w:dxaOrig="4015" w:dyaOrig="9775">
          <v:shape id="_x0000_i1026" type="#_x0000_t75" style="width:200.8pt;height:488.15pt" o:ole="">
            <v:imagedata r:id="rId12" o:title=""/>
          </v:shape>
          <o:OLEObject Type="Embed" ProgID="Visio.Drawing.11" ShapeID="_x0000_i1026" DrawAspect="Content" ObjectID="_1464783229" r:id="rId13"/>
        </w:object>
      </w:r>
    </w:p>
    <w:p w:rsidR="008967B1" w:rsidRDefault="008967B1" w:rsidP="008967B1">
      <w:pPr>
        <w:pStyle w:val="Heading4"/>
      </w:pPr>
      <w:r>
        <w:t>Store Local copy of outputs into Module Outputs</w:t>
      </w:r>
    </w:p>
    <w:p w:rsidR="008967B1" w:rsidRPr="00F141E2" w:rsidRDefault="008967B1" w:rsidP="008967B1">
      <w:pPr>
        <w:rPr>
          <w:sz w:val="18"/>
          <w:szCs w:val="18"/>
        </w:rPr>
      </w:pPr>
      <w:r w:rsidRPr="00F141E2">
        <w:rPr>
          <w:sz w:val="18"/>
          <w:szCs w:val="18"/>
        </w:rPr>
        <w:t>None</w:t>
      </w:r>
    </w:p>
    <w:p w:rsidR="008967B1" w:rsidRDefault="008967B1" w:rsidP="008967B1">
      <w:pPr>
        <w:pStyle w:val="Heading4"/>
      </w:pPr>
      <w:r>
        <w:lastRenderedPageBreak/>
        <w:t>Program Flow End</w:t>
      </w:r>
    </w:p>
    <w:p w:rsidR="008967B1" w:rsidRDefault="008967B1" w:rsidP="008F0F59">
      <w:r>
        <w:t>N/A</w:t>
      </w:r>
      <w:r>
        <w:br w:type="page"/>
      </w:r>
    </w:p>
    <w:p w:rsidR="008967B1" w:rsidRDefault="008967B1" w:rsidP="008967B1">
      <w:pPr>
        <w:pStyle w:val="Heading3"/>
      </w:pPr>
      <w:proofErr w:type="spellStart"/>
      <w:r>
        <w:lastRenderedPageBreak/>
        <w:t>Trns</w:t>
      </w:r>
      <w:proofErr w:type="spellEnd"/>
      <w:r>
        <w:t xml:space="preserve">: </w:t>
      </w:r>
      <w:fldSimple w:instr=" DOCPROPERTY &quot;Module Name&quot;  \* MERGEFORMAT ">
        <w:r>
          <w:t>HwPwUp</w:t>
        </w:r>
      </w:fldSimple>
      <w:r>
        <w:t>_Trns2</w:t>
      </w:r>
    </w:p>
    <w:p w:rsidR="008967B1" w:rsidRDefault="008967B1" w:rsidP="008967B1">
      <w:pPr>
        <w:pStyle w:val="Heading4"/>
      </w:pPr>
      <w:r>
        <w:t>Design Rationale</w:t>
      </w:r>
    </w:p>
    <w:p w:rsidR="008967B1" w:rsidRDefault="008967B1" w:rsidP="008967B1">
      <w:r>
        <w:t>None</w:t>
      </w:r>
    </w:p>
    <w:p w:rsidR="008967B1" w:rsidRDefault="008967B1" w:rsidP="008967B1">
      <w:pPr>
        <w:pStyle w:val="Heading4"/>
      </w:pPr>
      <w:r>
        <w:t>Program Flow Start</w:t>
      </w:r>
    </w:p>
    <w:p w:rsidR="008967B1" w:rsidRDefault="008967B1" w:rsidP="008967B1">
      <w:r>
        <w:t>N/A</w:t>
      </w:r>
    </w:p>
    <w:p w:rsidR="008967B1" w:rsidRDefault="008967B1" w:rsidP="008967B1">
      <w:pPr>
        <w:pStyle w:val="Heading4"/>
      </w:pPr>
      <w:r>
        <w:t>Store Module Inputs to Local copies</w:t>
      </w:r>
    </w:p>
    <w:p w:rsidR="008967B1" w:rsidRPr="00F141E2" w:rsidRDefault="008967B1" w:rsidP="008967B1">
      <w:pPr>
        <w:rPr>
          <w:sz w:val="18"/>
          <w:szCs w:val="18"/>
        </w:rPr>
      </w:pPr>
      <w:r w:rsidRPr="00F141E2">
        <w:rPr>
          <w:sz w:val="18"/>
          <w:szCs w:val="18"/>
        </w:rPr>
        <w:t>None</w:t>
      </w:r>
    </w:p>
    <w:p w:rsidR="008967B1" w:rsidRDefault="00C27645" w:rsidP="008967B1">
      <w:pPr>
        <w:pStyle w:val="Heading4"/>
      </w:pPr>
      <w:r>
        <w:t xml:space="preserve">Set Power </w:t>
      </w:r>
      <w:proofErr w:type="gramStart"/>
      <w:r>
        <w:t>Up</w:t>
      </w:r>
      <w:proofErr w:type="gramEnd"/>
      <w:r>
        <w:t xml:space="preserve"> State</w:t>
      </w:r>
    </w:p>
    <w:p w:rsidR="008967B1" w:rsidRDefault="00DA286F" w:rsidP="008967B1">
      <w:pPr>
        <w:jc w:val="center"/>
      </w:pPr>
      <w:r>
        <w:object w:dxaOrig="2215" w:dyaOrig="1855">
          <v:shape id="_x0000_i1027" type="#_x0000_t75" style="width:110.95pt;height:92.5pt" o:ole="">
            <v:imagedata r:id="rId14" o:title=""/>
          </v:shape>
          <o:OLEObject Type="Embed" ProgID="Visio.Drawing.11" ShapeID="_x0000_i1027" DrawAspect="Content" ObjectID="_1464783230" r:id="rId15"/>
        </w:object>
      </w:r>
    </w:p>
    <w:p w:rsidR="008967B1" w:rsidRDefault="008967B1" w:rsidP="008967B1">
      <w:pPr>
        <w:pStyle w:val="Heading4"/>
      </w:pPr>
      <w:r>
        <w:t>Store Local copy of outputs into Module Outputs</w:t>
      </w:r>
    </w:p>
    <w:p w:rsidR="008967B1" w:rsidRPr="00F141E2" w:rsidRDefault="008967B1" w:rsidP="008967B1">
      <w:pPr>
        <w:rPr>
          <w:sz w:val="18"/>
          <w:szCs w:val="18"/>
        </w:rPr>
      </w:pPr>
      <w:r w:rsidRPr="00F141E2">
        <w:rPr>
          <w:sz w:val="18"/>
          <w:szCs w:val="18"/>
        </w:rPr>
        <w:t>None</w:t>
      </w:r>
    </w:p>
    <w:p w:rsidR="008967B1" w:rsidRDefault="008967B1" w:rsidP="008967B1">
      <w:pPr>
        <w:pStyle w:val="Heading4"/>
      </w:pPr>
      <w:r>
        <w:t>Program Flow End</w:t>
      </w:r>
    </w:p>
    <w:p w:rsidR="008967B1" w:rsidRDefault="008967B1" w:rsidP="008967B1">
      <w:r>
        <w:t>N/A</w:t>
      </w:r>
    </w:p>
    <w:p w:rsidR="004A781C" w:rsidRDefault="004A781C" w:rsidP="007A69AC">
      <w:pPr>
        <w:pStyle w:val="Heading2"/>
      </w:pPr>
      <w:r>
        <w:br w:type="page"/>
      </w:r>
    </w:p>
    <w:p w:rsidR="004A781C" w:rsidRDefault="004A781C">
      <w:pPr>
        <w:pStyle w:val="Heading1"/>
      </w:pPr>
      <w:r>
        <w:lastRenderedPageBreak/>
        <w:t>Execution Requirements</w:t>
      </w:r>
    </w:p>
    <w:p w:rsidR="004A781C" w:rsidRDefault="004A781C">
      <w:pPr>
        <w:pStyle w:val="Heading2"/>
      </w:pPr>
      <w:r>
        <w:t>Execution Rates for sub-modules called by the Scheduler</w:t>
      </w:r>
    </w:p>
    <w:p w:rsidR="004A781C" w:rsidRDefault="004A781C">
      <w:r>
        <w:t>This table serves as reference for the Scheduler design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168"/>
        <w:gridCol w:w="2070"/>
        <w:gridCol w:w="3690"/>
      </w:tblGrid>
      <w:tr w:rsidR="007A69AC" w:rsidTr="00B54697">
        <w:tc>
          <w:tcPr>
            <w:tcW w:w="3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F957F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Function Name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F957F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Calling Frequency 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F957F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System State(s) in which the function is called</w:t>
            </w:r>
          </w:p>
        </w:tc>
      </w:tr>
      <w:tr w:rsidR="007A69AC" w:rsidRPr="00381542" w:rsidTr="00B54697">
        <w:tc>
          <w:tcPr>
            <w:tcW w:w="3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Pr="00381542" w:rsidRDefault="008967B1" w:rsidP="00F957FA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8967B1">
              <w:rPr>
                <w:rFonts w:ascii="Arial" w:hAnsi="Arial" w:cs="Arial"/>
                <w:sz w:val="16"/>
                <w:szCs w:val="16"/>
              </w:rPr>
              <w:t>HwPwUp_Per1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Pr="00381542" w:rsidRDefault="002A4203" w:rsidP="00F957FA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 ms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Pr="00381542" w:rsidRDefault="002A4203" w:rsidP="00F957FA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</w:t>
            </w:r>
          </w:p>
        </w:tc>
      </w:tr>
      <w:tr w:rsidR="008967B1" w:rsidRPr="00381542" w:rsidTr="00B54697">
        <w:tc>
          <w:tcPr>
            <w:tcW w:w="3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7B1" w:rsidRPr="008967B1" w:rsidRDefault="008967B1" w:rsidP="00F957FA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8967B1">
              <w:rPr>
                <w:rFonts w:ascii="Arial" w:hAnsi="Arial" w:cs="Arial"/>
                <w:sz w:val="16"/>
                <w:szCs w:val="16"/>
              </w:rPr>
              <w:t>HwPwUp_Trns1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7B1" w:rsidRPr="00381542" w:rsidRDefault="002A4203" w:rsidP="00F957FA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On Event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7B1" w:rsidRPr="00381542" w:rsidRDefault="002A4203" w:rsidP="00F957FA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On Entering WARMINIT, On Leaving DISABLE</w:t>
            </w:r>
          </w:p>
        </w:tc>
      </w:tr>
      <w:tr w:rsidR="008967B1" w:rsidRPr="00381542" w:rsidTr="00B54697">
        <w:tc>
          <w:tcPr>
            <w:tcW w:w="3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7B1" w:rsidRPr="008967B1" w:rsidRDefault="008967B1" w:rsidP="00F957FA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8967B1">
              <w:rPr>
                <w:rFonts w:ascii="Arial" w:hAnsi="Arial" w:cs="Arial"/>
                <w:sz w:val="16"/>
                <w:szCs w:val="16"/>
              </w:rPr>
              <w:t>HwPwUp_Trns2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7B1" w:rsidRPr="00381542" w:rsidRDefault="002A4203" w:rsidP="00F957FA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On Event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7B1" w:rsidRPr="00381542" w:rsidRDefault="002A4203" w:rsidP="00F957FA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On Entering DISABLE</w:t>
            </w:r>
          </w:p>
        </w:tc>
      </w:tr>
    </w:tbl>
    <w:p w:rsidR="007A69AC" w:rsidRDefault="007A69AC"/>
    <w:p w:rsidR="004A781C" w:rsidRDefault="004A781C">
      <w:pPr>
        <w:pStyle w:val="Heading2"/>
      </w:pPr>
      <w:r>
        <w:t xml:space="preserve">Execution Requirements for Serial Communication Functions 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18"/>
        <w:gridCol w:w="5310"/>
      </w:tblGrid>
      <w:tr w:rsidR="007A69AC" w:rsidTr="00F957FA"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F957F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Function Name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F957F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Sub-Module called by (Serial </w:t>
            </w:r>
            <w:proofErr w:type="spellStart"/>
            <w:r>
              <w:rPr>
                <w:rFonts w:ascii="Arial" w:hAnsi="Arial" w:cs="Arial"/>
                <w:sz w:val="16"/>
              </w:rPr>
              <w:t>Comm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Function Name)</w:t>
            </w:r>
          </w:p>
        </w:tc>
      </w:tr>
      <w:tr w:rsidR="007A69AC" w:rsidTr="00F957FA"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Default="002A4203" w:rsidP="00F141E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Default="007A69AC" w:rsidP="00F957FA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4A781C" w:rsidRDefault="004A781C">
      <w:pPr>
        <w:pStyle w:val="Heading1"/>
        <w:numPr>
          <w:ilvl w:val="0"/>
          <w:numId w:val="0"/>
        </w:numPr>
      </w:pPr>
    </w:p>
    <w:p w:rsidR="004A781C" w:rsidRDefault="004A781C">
      <w:pPr>
        <w:pStyle w:val="Heading1"/>
      </w:pPr>
      <w:r>
        <w:br w:type="page"/>
      </w:r>
      <w:r>
        <w:lastRenderedPageBreak/>
        <w:t>Memory Map Definition Requirements</w:t>
      </w:r>
    </w:p>
    <w:p w:rsidR="004A781C" w:rsidRDefault="004A781C">
      <w:pPr>
        <w:pStyle w:val="Heading2"/>
      </w:pPr>
      <w:r>
        <w:t>Sub Modules (Functions)</w:t>
      </w:r>
    </w:p>
    <w:p w:rsidR="004A781C" w:rsidRDefault="004A781C">
      <w:r>
        <w:t>This table identifies the software segments for functions identified in this module.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464"/>
        <w:gridCol w:w="4464"/>
      </w:tblGrid>
      <w:tr w:rsidR="004A781C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Name of Sub Module 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4A781C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Default="008967B1">
            <w:pPr>
              <w:spacing w:before="60"/>
              <w:rPr>
                <w:rFonts w:ascii="Arial" w:hAnsi="Arial" w:cs="Arial"/>
                <w:sz w:val="16"/>
              </w:rPr>
            </w:pPr>
            <w:r w:rsidRPr="008967B1">
              <w:rPr>
                <w:rFonts w:ascii="Arial" w:hAnsi="Arial" w:cs="Arial"/>
                <w:sz w:val="16"/>
              </w:rPr>
              <w:t>HwPwUp_Per1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Default="008967B1">
            <w:pPr>
              <w:spacing w:before="60"/>
              <w:rPr>
                <w:rFonts w:ascii="Arial" w:hAnsi="Arial" w:cs="Arial"/>
                <w:sz w:val="16"/>
              </w:rPr>
            </w:pPr>
            <w:r w:rsidRPr="008967B1">
              <w:rPr>
                <w:rFonts w:ascii="Arial" w:hAnsi="Arial" w:cs="Arial"/>
                <w:sz w:val="16"/>
              </w:rPr>
              <w:t>RTE_START_SEC_AP_HWPWUP_APPL_CODE</w:t>
            </w:r>
          </w:p>
        </w:tc>
      </w:tr>
      <w:tr w:rsidR="008967B1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7B1" w:rsidRPr="008967B1" w:rsidRDefault="008967B1">
            <w:pPr>
              <w:spacing w:before="60"/>
              <w:rPr>
                <w:rFonts w:ascii="Arial" w:hAnsi="Arial" w:cs="Arial"/>
                <w:sz w:val="16"/>
              </w:rPr>
            </w:pPr>
            <w:r w:rsidRPr="008967B1">
              <w:rPr>
                <w:rFonts w:ascii="Arial" w:hAnsi="Arial" w:cs="Arial"/>
                <w:sz w:val="16"/>
              </w:rPr>
              <w:t>HwPwUp_Trns1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7B1" w:rsidRPr="008967B1" w:rsidRDefault="008967B1">
            <w:pPr>
              <w:spacing w:before="60"/>
              <w:rPr>
                <w:rFonts w:ascii="Arial" w:hAnsi="Arial" w:cs="Arial"/>
                <w:sz w:val="16"/>
              </w:rPr>
            </w:pPr>
            <w:r w:rsidRPr="008967B1">
              <w:rPr>
                <w:rFonts w:ascii="Arial" w:hAnsi="Arial" w:cs="Arial"/>
                <w:sz w:val="16"/>
              </w:rPr>
              <w:t>RTE_START_SEC_AP_HWPWUP_APPL_CODE</w:t>
            </w:r>
          </w:p>
        </w:tc>
      </w:tr>
      <w:tr w:rsidR="008967B1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7B1" w:rsidRPr="008967B1" w:rsidRDefault="008967B1">
            <w:pPr>
              <w:spacing w:before="60"/>
              <w:rPr>
                <w:rFonts w:ascii="Arial" w:hAnsi="Arial" w:cs="Arial"/>
                <w:sz w:val="16"/>
              </w:rPr>
            </w:pPr>
            <w:r w:rsidRPr="008967B1">
              <w:rPr>
                <w:rFonts w:ascii="Arial" w:hAnsi="Arial" w:cs="Arial"/>
                <w:sz w:val="16"/>
              </w:rPr>
              <w:t>HwPwUp_Trns2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7B1" w:rsidRPr="008967B1" w:rsidRDefault="008967B1">
            <w:pPr>
              <w:spacing w:before="60"/>
              <w:rPr>
                <w:rFonts w:ascii="Arial" w:hAnsi="Arial" w:cs="Arial"/>
                <w:sz w:val="16"/>
              </w:rPr>
            </w:pPr>
            <w:r w:rsidRPr="008967B1">
              <w:rPr>
                <w:rFonts w:ascii="Arial" w:hAnsi="Arial" w:cs="Arial"/>
                <w:sz w:val="16"/>
              </w:rPr>
              <w:t>RTE_START_SEC_AP_HWPWUP_APPL_CODE</w:t>
            </w:r>
          </w:p>
        </w:tc>
      </w:tr>
    </w:tbl>
    <w:p w:rsidR="00BF364D" w:rsidRDefault="00BF364D" w:rsidP="00BF364D">
      <w:pPr>
        <w:pStyle w:val="Heading2"/>
        <w:numPr>
          <w:ilvl w:val="0"/>
          <w:numId w:val="0"/>
        </w:numPr>
        <w:ind w:left="576"/>
      </w:pPr>
    </w:p>
    <w:p w:rsidR="004A781C" w:rsidRDefault="004A781C">
      <w:pPr>
        <w:pStyle w:val="Heading2"/>
      </w:pPr>
      <w:r>
        <w:t>Local Functions</w:t>
      </w:r>
    </w:p>
    <w:p w:rsidR="004A781C" w:rsidRDefault="004A781C">
      <w:r>
        <w:t>This table identifies the software segments for local functions identified in this module.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464"/>
        <w:gridCol w:w="4464"/>
      </w:tblGrid>
      <w:tr w:rsidR="004A781C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Name of Sub Module 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4A781C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Default="008967B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Default="004A781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4A781C" w:rsidRDefault="004A781C">
      <w:pPr>
        <w:pStyle w:val="Heading1"/>
        <w:numPr>
          <w:ilvl w:val="0"/>
          <w:numId w:val="0"/>
        </w:numPr>
      </w:pPr>
    </w:p>
    <w:p w:rsidR="004A781C" w:rsidRDefault="004A781C">
      <w:pPr>
        <w:pStyle w:val="Heading1"/>
      </w:pPr>
      <w:r>
        <w:br w:type="page"/>
      </w:r>
      <w:r>
        <w:lastRenderedPageBreak/>
        <w:t xml:space="preserve">Known Issues / Limitations </w:t>
      </w:r>
      <w:proofErr w:type="gramStart"/>
      <w:r>
        <w:t>With</w:t>
      </w:r>
      <w:proofErr w:type="gramEnd"/>
      <w:r>
        <w:t xml:space="preserve"> Design</w:t>
      </w:r>
    </w:p>
    <w:p w:rsidR="004A781C" w:rsidRDefault="008967B1">
      <w:pPr>
        <w:numPr>
          <w:ilvl w:val="0"/>
          <w:numId w:val="6"/>
        </w:numPr>
      </w:pPr>
      <w:r>
        <w:t>None</w:t>
      </w:r>
    </w:p>
    <w:p w:rsidR="004A781C" w:rsidRDefault="004A781C">
      <w:pPr>
        <w:pStyle w:val="Heading1"/>
      </w:pPr>
      <w:r>
        <w:br w:type="page"/>
      </w:r>
      <w:r>
        <w:lastRenderedPageBreak/>
        <w:t>Revision Control Log</w:t>
      </w:r>
    </w:p>
    <w:tbl>
      <w:tblPr>
        <w:tblW w:w="9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62"/>
        <w:gridCol w:w="6210"/>
        <w:gridCol w:w="1080"/>
        <w:gridCol w:w="1105"/>
      </w:tblGrid>
      <w:tr w:rsidR="004A781C">
        <w:tc>
          <w:tcPr>
            <w:tcW w:w="616" w:type="dxa"/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Item #</w:t>
            </w:r>
          </w:p>
        </w:tc>
        <w:tc>
          <w:tcPr>
            <w:tcW w:w="662" w:type="dxa"/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10" w:type="dxa"/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80" w:type="dxa"/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1105" w:type="dxa"/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 Initials</w:t>
            </w:r>
          </w:p>
        </w:tc>
      </w:tr>
      <w:tr w:rsidR="004A781C">
        <w:tc>
          <w:tcPr>
            <w:tcW w:w="616" w:type="dxa"/>
          </w:tcPr>
          <w:p w:rsidR="004A781C" w:rsidRDefault="004A781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62" w:type="dxa"/>
          </w:tcPr>
          <w:p w:rsidR="004A781C" w:rsidRDefault="00F141E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1.0</w:t>
            </w:r>
          </w:p>
        </w:tc>
        <w:tc>
          <w:tcPr>
            <w:tcW w:w="6210" w:type="dxa"/>
          </w:tcPr>
          <w:p w:rsidR="004A781C" w:rsidRDefault="00F141E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  <w:r w:rsidR="008967B1">
              <w:rPr>
                <w:rFonts w:ascii="Arial" w:hAnsi="Arial" w:cs="Arial"/>
                <w:sz w:val="16"/>
              </w:rPr>
              <w:t xml:space="preserve"> (FDD 13B v001)</w:t>
            </w:r>
          </w:p>
        </w:tc>
        <w:tc>
          <w:tcPr>
            <w:tcW w:w="1080" w:type="dxa"/>
          </w:tcPr>
          <w:p w:rsidR="004A781C" w:rsidRDefault="008967B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11-Sep-12</w:t>
            </w:r>
          </w:p>
        </w:tc>
        <w:tc>
          <w:tcPr>
            <w:tcW w:w="1105" w:type="dxa"/>
          </w:tcPr>
          <w:p w:rsidR="004A781C" w:rsidRDefault="008967B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OT</w:t>
            </w:r>
          </w:p>
        </w:tc>
      </w:tr>
      <w:tr w:rsidR="00795C82">
        <w:tc>
          <w:tcPr>
            <w:tcW w:w="616" w:type="dxa"/>
          </w:tcPr>
          <w:p w:rsidR="00795C82" w:rsidRDefault="00795C8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</w:p>
        </w:tc>
        <w:tc>
          <w:tcPr>
            <w:tcW w:w="662" w:type="dxa"/>
          </w:tcPr>
          <w:p w:rsidR="00795C82" w:rsidRDefault="00795C8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2.0</w:t>
            </w:r>
          </w:p>
        </w:tc>
        <w:tc>
          <w:tcPr>
            <w:tcW w:w="6210" w:type="dxa"/>
          </w:tcPr>
          <w:p w:rsidR="00795C82" w:rsidRDefault="00795C8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UTP Updates</w:t>
            </w:r>
          </w:p>
        </w:tc>
        <w:tc>
          <w:tcPr>
            <w:tcW w:w="1080" w:type="dxa"/>
          </w:tcPr>
          <w:p w:rsidR="00795C82" w:rsidRDefault="00795C8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17-Sep-12</w:t>
            </w:r>
          </w:p>
        </w:tc>
        <w:tc>
          <w:tcPr>
            <w:tcW w:w="1105" w:type="dxa"/>
          </w:tcPr>
          <w:p w:rsidR="00795C82" w:rsidRDefault="00795C8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OT</w:t>
            </w:r>
          </w:p>
        </w:tc>
      </w:tr>
      <w:tr w:rsidR="0059730C">
        <w:tc>
          <w:tcPr>
            <w:tcW w:w="616" w:type="dxa"/>
          </w:tcPr>
          <w:p w:rsidR="0059730C" w:rsidRDefault="005973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</w:t>
            </w:r>
          </w:p>
        </w:tc>
        <w:tc>
          <w:tcPr>
            <w:tcW w:w="662" w:type="dxa"/>
          </w:tcPr>
          <w:p w:rsidR="0059730C" w:rsidRDefault="005973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3.0</w:t>
            </w:r>
          </w:p>
        </w:tc>
        <w:tc>
          <w:tcPr>
            <w:tcW w:w="6210" w:type="dxa"/>
          </w:tcPr>
          <w:p w:rsidR="0059730C" w:rsidRDefault="005973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Added checkpoints and </w:t>
            </w:r>
            <w:proofErr w:type="spellStart"/>
            <w:r>
              <w:rPr>
                <w:rFonts w:ascii="Arial" w:hAnsi="Arial" w:cs="Arial"/>
                <w:sz w:val="16"/>
              </w:rPr>
              <w:t>memmap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software segment is updated for static variables</w:t>
            </w:r>
          </w:p>
        </w:tc>
        <w:tc>
          <w:tcPr>
            <w:tcW w:w="1080" w:type="dxa"/>
          </w:tcPr>
          <w:p w:rsidR="0059730C" w:rsidRDefault="005973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29-Sep-12</w:t>
            </w:r>
          </w:p>
        </w:tc>
        <w:tc>
          <w:tcPr>
            <w:tcW w:w="1105" w:type="dxa"/>
          </w:tcPr>
          <w:p w:rsidR="0059730C" w:rsidRDefault="0059730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Selva</w:t>
            </w:r>
            <w:proofErr w:type="spellEnd"/>
          </w:p>
        </w:tc>
      </w:tr>
      <w:tr w:rsidR="008F0F59">
        <w:tc>
          <w:tcPr>
            <w:tcW w:w="616" w:type="dxa"/>
          </w:tcPr>
          <w:p w:rsidR="008F0F59" w:rsidRDefault="008F0F59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4</w:t>
            </w:r>
          </w:p>
        </w:tc>
        <w:tc>
          <w:tcPr>
            <w:tcW w:w="662" w:type="dxa"/>
          </w:tcPr>
          <w:p w:rsidR="008F0F59" w:rsidRDefault="008F0F59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4.0</w:t>
            </w:r>
          </w:p>
        </w:tc>
        <w:tc>
          <w:tcPr>
            <w:tcW w:w="6210" w:type="dxa"/>
          </w:tcPr>
          <w:p w:rsidR="008F0F59" w:rsidRDefault="008F0F59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Anomaly 3912 – fixed writing outputs in all branches</w:t>
            </w:r>
          </w:p>
        </w:tc>
        <w:tc>
          <w:tcPr>
            <w:tcW w:w="1080" w:type="dxa"/>
          </w:tcPr>
          <w:p w:rsidR="008F0F59" w:rsidRDefault="008F0F59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24-Oct-12</w:t>
            </w:r>
          </w:p>
        </w:tc>
        <w:tc>
          <w:tcPr>
            <w:tcW w:w="1105" w:type="dxa"/>
          </w:tcPr>
          <w:p w:rsidR="008F0F59" w:rsidRDefault="008F0F59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OT</w:t>
            </w:r>
          </w:p>
        </w:tc>
      </w:tr>
      <w:tr w:rsidR="00894F1F">
        <w:tc>
          <w:tcPr>
            <w:tcW w:w="616" w:type="dxa"/>
          </w:tcPr>
          <w:p w:rsidR="00894F1F" w:rsidRDefault="00894F1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</w:t>
            </w:r>
          </w:p>
        </w:tc>
        <w:tc>
          <w:tcPr>
            <w:tcW w:w="662" w:type="dxa"/>
          </w:tcPr>
          <w:p w:rsidR="00894F1F" w:rsidRDefault="00894F1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5.0</w:t>
            </w:r>
          </w:p>
        </w:tc>
        <w:tc>
          <w:tcPr>
            <w:tcW w:w="6210" w:type="dxa"/>
          </w:tcPr>
          <w:p w:rsidR="00894F1F" w:rsidRDefault="00894F1F">
            <w:pPr>
              <w:spacing w:before="60"/>
              <w:rPr>
                <w:rFonts w:ascii="Arial" w:hAnsi="Arial" w:cs="Arial"/>
                <w:sz w:val="16"/>
              </w:rPr>
            </w:pPr>
            <w:r w:rsidRPr="00894F1F">
              <w:rPr>
                <w:rFonts w:ascii="Arial" w:hAnsi="Arial" w:cs="Arial"/>
                <w:sz w:val="16"/>
              </w:rPr>
              <w:t>Changed k_PgmSpecMask_Cnt_u16 to D_PGMSPECM</w:t>
            </w:r>
            <w:r>
              <w:rPr>
                <w:rFonts w:ascii="Arial" w:hAnsi="Arial" w:cs="Arial"/>
                <w:sz w:val="16"/>
              </w:rPr>
              <w:t>ASK_CNT_U16 (configurable</w:t>
            </w:r>
            <w:r w:rsidRPr="00894F1F">
              <w:rPr>
                <w:rFonts w:ascii="Arial" w:hAnsi="Arial" w:cs="Arial"/>
                <w:sz w:val="16"/>
              </w:rPr>
              <w:t>)</w:t>
            </w:r>
          </w:p>
        </w:tc>
        <w:tc>
          <w:tcPr>
            <w:tcW w:w="1080" w:type="dxa"/>
          </w:tcPr>
          <w:p w:rsidR="00894F1F" w:rsidRDefault="00894F1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08-Nov-12</w:t>
            </w:r>
          </w:p>
        </w:tc>
        <w:tc>
          <w:tcPr>
            <w:tcW w:w="1105" w:type="dxa"/>
          </w:tcPr>
          <w:p w:rsidR="00894F1F" w:rsidRDefault="00894F1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JJW</w:t>
            </w:r>
          </w:p>
        </w:tc>
      </w:tr>
      <w:tr w:rsidR="002E0A2A">
        <w:tc>
          <w:tcPr>
            <w:tcW w:w="616" w:type="dxa"/>
          </w:tcPr>
          <w:p w:rsidR="002E0A2A" w:rsidRDefault="002E0A2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6</w:t>
            </w:r>
          </w:p>
        </w:tc>
        <w:tc>
          <w:tcPr>
            <w:tcW w:w="662" w:type="dxa"/>
          </w:tcPr>
          <w:p w:rsidR="002E0A2A" w:rsidRDefault="002E0A2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6.0</w:t>
            </w:r>
          </w:p>
        </w:tc>
        <w:tc>
          <w:tcPr>
            <w:tcW w:w="6210" w:type="dxa"/>
          </w:tcPr>
          <w:p w:rsidR="002E0A2A" w:rsidRPr="00894F1F" w:rsidRDefault="002E0A2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Updated to FDD V003</w:t>
            </w:r>
          </w:p>
        </w:tc>
        <w:tc>
          <w:tcPr>
            <w:tcW w:w="1080" w:type="dxa"/>
          </w:tcPr>
          <w:p w:rsidR="002E0A2A" w:rsidRDefault="002E0A2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14-Mar-13</w:t>
            </w:r>
          </w:p>
        </w:tc>
        <w:tc>
          <w:tcPr>
            <w:tcW w:w="1105" w:type="dxa"/>
          </w:tcPr>
          <w:p w:rsidR="002E0A2A" w:rsidRDefault="002E0A2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SP</w:t>
            </w:r>
          </w:p>
        </w:tc>
      </w:tr>
      <w:tr w:rsidR="00114551">
        <w:trPr>
          <w:ins w:id="11" w:author="Sengottaiyan, Selva" w:date="2014-06-05T10:23:00Z"/>
        </w:trPr>
        <w:tc>
          <w:tcPr>
            <w:tcW w:w="616" w:type="dxa"/>
          </w:tcPr>
          <w:p w:rsidR="00114551" w:rsidRDefault="004B2FB1">
            <w:pPr>
              <w:spacing w:before="60"/>
              <w:rPr>
                <w:ins w:id="12" w:author="Sengottaiyan, Selva" w:date="2014-06-05T10:23:00Z"/>
                <w:rFonts w:ascii="Arial" w:hAnsi="Arial" w:cs="Arial"/>
                <w:sz w:val="16"/>
              </w:rPr>
            </w:pPr>
            <w:ins w:id="13" w:author="Sengottaiyan, Selva" w:date="2014-06-17T16:22:00Z">
              <w:r>
                <w:rPr>
                  <w:rFonts w:ascii="Arial" w:hAnsi="Arial" w:cs="Arial"/>
                  <w:sz w:val="16"/>
                </w:rPr>
                <w:t>8</w:t>
              </w:r>
            </w:ins>
          </w:p>
        </w:tc>
        <w:tc>
          <w:tcPr>
            <w:tcW w:w="662" w:type="dxa"/>
          </w:tcPr>
          <w:p w:rsidR="00114551" w:rsidRDefault="004B2FB1" w:rsidP="00114551">
            <w:pPr>
              <w:spacing w:before="60"/>
              <w:rPr>
                <w:ins w:id="14" w:author="Sengottaiyan, Selva" w:date="2014-06-05T10:23:00Z"/>
                <w:rFonts w:ascii="Arial" w:hAnsi="Arial" w:cs="Arial"/>
                <w:sz w:val="16"/>
              </w:rPr>
            </w:pPr>
            <w:ins w:id="15" w:author="Sengottaiyan, Selva" w:date="2014-06-17T16:22:00Z">
              <w:r>
                <w:rPr>
                  <w:rFonts w:ascii="Arial" w:hAnsi="Arial" w:cs="Arial"/>
                  <w:sz w:val="16"/>
                </w:rPr>
                <w:t>8</w:t>
              </w:r>
            </w:ins>
            <w:ins w:id="16" w:author="Sengottaiyan, Selva" w:date="2014-06-05T10:23:00Z">
              <w:r w:rsidR="00114551">
                <w:rPr>
                  <w:rFonts w:ascii="Arial" w:hAnsi="Arial" w:cs="Arial"/>
                  <w:sz w:val="16"/>
                </w:rPr>
                <w:t>.0</w:t>
              </w:r>
            </w:ins>
          </w:p>
        </w:tc>
        <w:tc>
          <w:tcPr>
            <w:tcW w:w="6210" w:type="dxa"/>
          </w:tcPr>
          <w:p w:rsidR="00114551" w:rsidRDefault="00114551" w:rsidP="004B2FB1">
            <w:pPr>
              <w:spacing w:before="60"/>
              <w:rPr>
                <w:ins w:id="17" w:author="Sengottaiyan, Selva" w:date="2014-06-05T10:23:00Z"/>
                <w:rFonts w:ascii="Arial" w:hAnsi="Arial" w:cs="Arial"/>
                <w:sz w:val="16"/>
              </w:rPr>
            </w:pPr>
            <w:ins w:id="18" w:author="Sengottaiyan, Selva" w:date="2014-06-05T10:23:00Z">
              <w:r>
                <w:rPr>
                  <w:rFonts w:ascii="Arial" w:hAnsi="Arial" w:cs="Arial"/>
                  <w:sz w:val="16"/>
                </w:rPr>
                <w:t>Updated to FDD v00</w:t>
              </w:r>
            </w:ins>
            <w:ins w:id="19" w:author="Sengottaiyan, Selva" w:date="2014-06-17T16:22:00Z">
              <w:r w:rsidR="004B2FB1">
                <w:rPr>
                  <w:rFonts w:ascii="Arial" w:hAnsi="Arial" w:cs="Arial"/>
                  <w:sz w:val="16"/>
                </w:rPr>
                <w:t>5</w:t>
              </w:r>
            </w:ins>
          </w:p>
        </w:tc>
        <w:tc>
          <w:tcPr>
            <w:tcW w:w="1080" w:type="dxa"/>
          </w:tcPr>
          <w:p w:rsidR="00114551" w:rsidRDefault="00114551">
            <w:pPr>
              <w:spacing w:before="60"/>
              <w:rPr>
                <w:ins w:id="20" w:author="Sengottaiyan, Selva" w:date="2014-06-05T10:23:00Z"/>
                <w:rFonts w:ascii="Arial" w:hAnsi="Arial" w:cs="Arial"/>
                <w:sz w:val="16"/>
              </w:rPr>
            </w:pPr>
            <w:ins w:id="21" w:author="Sengottaiyan, Selva" w:date="2014-06-05T10:23:00Z">
              <w:r>
                <w:rPr>
                  <w:rFonts w:ascii="Arial" w:hAnsi="Arial" w:cs="Arial"/>
                  <w:sz w:val="16"/>
                </w:rPr>
                <w:t>04-June-14</w:t>
              </w:r>
            </w:ins>
          </w:p>
        </w:tc>
        <w:tc>
          <w:tcPr>
            <w:tcW w:w="1105" w:type="dxa"/>
          </w:tcPr>
          <w:p w:rsidR="00114551" w:rsidRDefault="00114551">
            <w:pPr>
              <w:spacing w:before="60"/>
              <w:rPr>
                <w:ins w:id="22" w:author="Sengottaiyan, Selva" w:date="2014-06-05T10:23:00Z"/>
                <w:rFonts w:ascii="Arial" w:hAnsi="Arial" w:cs="Arial"/>
                <w:sz w:val="16"/>
              </w:rPr>
            </w:pPr>
            <w:proofErr w:type="spellStart"/>
            <w:ins w:id="23" w:author="Sengottaiyan, Selva" w:date="2014-06-05T10:24:00Z">
              <w:r>
                <w:rPr>
                  <w:rFonts w:ascii="Arial" w:hAnsi="Arial" w:cs="Arial"/>
                  <w:sz w:val="16"/>
                </w:rPr>
                <w:t>Selva</w:t>
              </w:r>
            </w:ins>
            <w:proofErr w:type="spellEnd"/>
          </w:p>
        </w:tc>
      </w:tr>
    </w:tbl>
    <w:p w:rsidR="00107819" w:rsidRDefault="00107819"/>
    <w:sectPr w:rsidR="00107819" w:rsidSect="00937013">
      <w:headerReference w:type="default" r:id="rId16"/>
      <w:footerReference w:type="default" r:id="rId1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4F0" w:rsidRDefault="004A74F0">
      <w:r>
        <w:separator/>
      </w:r>
    </w:p>
  </w:endnote>
  <w:endnote w:type="continuationSeparator" w:id="0">
    <w:p w:rsidR="004A74F0" w:rsidRDefault="004A7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7FA" w:rsidRDefault="00F957FA">
    <w:pPr>
      <w:pStyle w:val="Footer"/>
    </w:pPr>
    <w:r>
      <w:rPr>
        <w:snapToGrid w:val="0"/>
      </w:rPr>
      <w:tab/>
    </w:r>
    <w:fldSimple w:instr=" DOCPROPERTY &quot;Company&quot;  \* MERGEFORMAT ">
      <w:r w:rsidR="00084BA3" w:rsidRPr="00084BA3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 w:rsidRPr="001A574F">
      <w:rPr>
        <w:snapToGrid w:val="0"/>
        <w:sz w:val="16"/>
      </w:rPr>
      <w:t xml:space="preserve"> MDD</w:t>
    </w:r>
    <w:r>
      <w:rPr>
        <w:snapToGrid w:val="0"/>
        <w:sz w:val="16"/>
      </w:rPr>
      <w:t xml:space="preserve">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4F0" w:rsidRDefault="004A74F0">
      <w:r>
        <w:separator/>
      </w:r>
    </w:p>
  </w:footnote>
  <w:footnote w:type="continuationSeparator" w:id="0">
    <w:p w:rsidR="004A74F0" w:rsidRDefault="004A74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7FA" w:rsidRDefault="00F957FA">
    <w:pPr>
      <w:pStyle w:val="Header"/>
      <w:pBdr>
        <w:bottom w:val="single" w:sz="4" w:space="1" w:color="auto"/>
      </w:pBdr>
      <w:jc w:val="center"/>
      <w:rPr>
        <w:b/>
      </w:rPr>
    </w:pPr>
    <w:r>
      <w:rPr>
        <w:b/>
      </w:rPr>
      <w:t>SOFTWARE MODULE DESIGN SPECIFICATION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F957FA">
      <w:trPr>
        <w:cantSplit/>
      </w:trPr>
      <w:tc>
        <w:tcPr>
          <w:tcW w:w="990" w:type="dxa"/>
        </w:tcPr>
        <w:p w:rsidR="00F957FA" w:rsidRDefault="00F957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F957FA" w:rsidRDefault="00CF52DE">
          <w:pPr>
            <w:pStyle w:val="Header"/>
          </w:pPr>
          <w:fldSimple w:instr=" DOCPROPERTY &quot;Document Title&quot;  \* MERGEFORMAT ">
            <w:r w:rsidR="00894F1F">
              <w:t>Hardware Power Up Sequence</w:t>
            </w:r>
          </w:fldSimple>
        </w:p>
        <w:p w:rsidR="00F957FA" w:rsidRDefault="00CF52DE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fldSimple w:instr=" DOCPROPERTY &quot;Product Line&quot;  \* MERGEFORMAT ">
            <w:r w:rsidR="00894F1F">
              <w:t>Gen II+ EPS EA3</w:t>
            </w:r>
          </w:fldSimple>
          <w:r w:rsidR="00F957FA">
            <w:tab/>
          </w:r>
        </w:p>
      </w:tc>
      <w:tc>
        <w:tcPr>
          <w:tcW w:w="1170" w:type="dxa"/>
        </w:tcPr>
        <w:p w:rsidR="00F957FA" w:rsidRDefault="00F957FA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F957FA" w:rsidRDefault="00BA66EB" w:rsidP="004B2FB1">
          <w:pPr>
            <w:pStyle w:val="Header"/>
          </w:pPr>
          <w:del w:id="24" w:author="Sengottaiyan, Selva" w:date="2014-06-17T16:22:00Z">
            <w:r w:rsidDel="004B2FB1">
              <w:fldChar w:fldCharType="begin"/>
            </w:r>
            <w:r w:rsidDel="004B2FB1">
              <w:delInstrText xml:space="preserve"> DOCPROPERTY "MDDRevNum" \* MERGEFORMAT </w:delInstrText>
            </w:r>
            <w:r w:rsidDel="004B2FB1">
              <w:fldChar w:fldCharType="separate"/>
            </w:r>
            <w:r w:rsidR="002E0A2A" w:rsidDel="004B2FB1">
              <w:delText>6</w:delText>
            </w:r>
            <w:r w:rsidR="00894F1F" w:rsidDel="004B2FB1">
              <w:delText>.0</w:delText>
            </w:r>
            <w:r w:rsidDel="004B2FB1">
              <w:fldChar w:fldCharType="end"/>
            </w:r>
          </w:del>
          <w:ins w:id="25" w:author="Sengottaiyan, Selva" w:date="2014-06-17T16:22:00Z">
            <w:r w:rsidR="004B2FB1">
              <w:fldChar w:fldCharType="begin"/>
            </w:r>
            <w:r w:rsidR="004B2FB1">
              <w:instrText xml:space="preserve"> DOCPROPERTY "MDDRevNum" \* MERGEFORMAT </w:instrText>
            </w:r>
            <w:r w:rsidR="004B2FB1">
              <w:fldChar w:fldCharType="separate"/>
            </w:r>
            <w:r w:rsidR="004B2FB1">
              <w:t>8.0</w:t>
            </w:r>
            <w:r w:rsidR="004B2FB1">
              <w:fldChar w:fldCharType="end"/>
            </w:r>
          </w:ins>
        </w:p>
      </w:tc>
    </w:tr>
    <w:tr w:rsidR="00F957FA">
      <w:trPr>
        <w:cantSplit/>
      </w:trPr>
      <w:tc>
        <w:tcPr>
          <w:tcW w:w="990" w:type="dxa"/>
        </w:tcPr>
        <w:p w:rsidR="00F957FA" w:rsidRDefault="00F957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F957FA" w:rsidRDefault="00F957FA">
          <w:pPr>
            <w:pStyle w:val="Header"/>
            <w:jc w:val="center"/>
          </w:pPr>
        </w:p>
      </w:tc>
      <w:tc>
        <w:tcPr>
          <w:tcW w:w="1170" w:type="dxa"/>
        </w:tcPr>
        <w:p w:rsidR="00F957FA" w:rsidRDefault="00F957FA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F957FA" w:rsidRDefault="002E0A2A" w:rsidP="004B2FB1">
          <w:pPr>
            <w:pStyle w:val="Header"/>
          </w:pPr>
          <w:r>
            <w:t>14-</w:t>
          </w:r>
          <w:del w:id="26" w:author="Sengottaiyan, Selva" w:date="2014-06-17T16:22:00Z">
            <w:r w:rsidDel="004B2FB1">
              <w:delText>Mar</w:delText>
            </w:r>
          </w:del>
          <w:ins w:id="27" w:author="Sengottaiyan, Selva" w:date="2014-06-17T16:22:00Z">
            <w:r w:rsidR="004B2FB1">
              <w:t>Jun</w:t>
            </w:r>
          </w:ins>
          <w:r>
            <w:t>-</w:t>
          </w:r>
          <w:del w:id="28" w:author="Sengottaiyan, Selva" w:date="2014-06-17T16:22:00Z">
            <w:r w:rsidDel="004B2FB1">
              <w:delText>13</w:delText>
            </w:r>
          </w:del>
          <w:ins w:id="29" w:author="Sengottaiyan, Selva" w:date="2014-06-17T16:22:00Z">
            <w:r w:rsidR="004B2FB1">
              <w:t>14</w:t>
            </w:r>
          </w:ins>
        </w:p>
      </w:tc>
    </w:tr>
    <w:tr w:rsidR="00F957FA">
      <w:trPr>
        <w:cantSplit/>
      </w:trPr>
      <w:tc>
        <w:tcPr>
          <w:tcW w:w="990" w:type="dxa"/>
        </w:tcPr>
        <w:p w:rsidR="00F957FA" w:rsidRDefault="00F957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F957FA" w:rsidRDefault="00F957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F957FA" w:rsidRDefault="00F957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F957FA" w:rsidRDefault="002E0A2A">
          <w:pPr>
            <w:pStyle w:val="Header"/>
          </w:pPr>
          <w:del w:id="30" w:author="Sengottaiyan, Selva" w:date="2014-06-17T16:22:00Z">
            <w:r w:rsidDel="004B2FB1">
              <w:delText>Shriram Patki</w:delText>
            </w:r>
          </w:del>
          <w:proofErr w:type="spellStart"/>
          <w:ins w:id="31" w:author="Sengottaiyan, Selva" w:date="2014-06-17T16:22:00Z">
            <w:r w:rsidR="004B2FB1">
              <w:t>Selva</w:t>
            </w:r>
            <w:proofErr w:type="spellEnd"/>
            <w:r w:rsidR="004B2FB1">
              <w:t xml:space="preserve"> </w:t>
            </w:r>
            <w:proofErr w:type="spellStart"/>
            <w:r w:rsidR="004B2FB1">
              <w:t>Sengottaiyan</w:t>
            </w:r>
          </w:ins>
          <w:proofErr w:type="spellEnd"/>
        </w:p>
      </w:tc>
      <w:tc>
        <w:tcPr>
          <w:tcW w:w="1170" w:type="dxa"/>
        </w:tcPr>
        <w:p w:rsidR="00F957FA" w:rsidRDefault="00F957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F957FA" w:rsidRDefault="004A433F">
          <w:pPr>
            <w:pStyle w:val="Header"/>
          </w:pPr>
          <w:r>
            <w:rPr>
              <w:rStyle w:val="PageNumber"/>
            </w:rPr>
            <w:fldChar w:fldCharType="begin"/>
          </w:r>
          <w:r w:rsidR="00F957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67F09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 w:rsidR="00F957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F957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267F09">
            <w:rPr>
              <w:rStyle w:val="PageNumber"/>
              <w:noProof/>
            </w:rPr>
            <w:t>19</w:t>
          </w:r>
          <w:r>
            <w:rPr>
              <w:rStyle w:val="PageNumber"/>
            </w:rPr>
            <w:fldChar w:fldCharType="end"/>
          </w:r>
        </w:p>
      </w:tc>
    </w:tr>
  </w:tbl>
  <w:p w:rsidR="00F957FA" w:rsidRDefault="00F957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trackRevisions/>
  <w:doNotTrackFormatting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4EAA"/>
    <w:rsid w:val="00084BA3"/>
    <w:rsid w:val="000C5730"/>
    <w:rsid w:val="000E68F3"/>
    <w:rsid w:val="000F3879"/>
    <w:rsid w:val="00107819"/>
    <w:rsid w:val="00114551"/>
    <w:rsid w:val="00132E4F"/>
    <w:rsid w:val="0013504B"/>
    <w:rsid w:val="00150292"/>
    <w:rsid w:val="001A574F"/>
    <w:rsid w:val="001B60DF"/>
    <w:rsid w:val="001C5037"/>
    <w:rsid w:val="001F09B2"/>
    <w:rsid w:val="001F4B99"/>
    <w:rsid w:val="001F7C2A"/>
    <w:rsid w:val="0020722A"/>
    <w:rsid w:val="00251AC0"/>
    <w:rsid w:val="00267F09"/>
    <w:rsid w:val="00274F37"/>
    <w:rsid w:val="002A4203"/>
    <w:rsid w:val="002A660B"/>
    <w:rsid w:val="002B0BB7"/>
    <w:rsid w:val="002C03D8"/>
    <w:rsid w:val="002D4A4A"/>
    <w:rsid w:val="002E0A2A"/>
    <w:rsid w:val="003016F4"/>
    <w:rsid w:val="00304EAA"/>
    <w:rsid w:val="00315335"/>
    <w:rsid w:val="003A7364"/>
    <w:rsid w:val="003B7645"/>
    <w:rsid w:val="003C4D3F"/>
    <w:rsid w:val="003D6703"/>
    <w:rsid w:val="0044101D"/>
    <w:rsid w:val="004A433F"/>
    <w:rsid w:val="004A74F0"/>
    <w:rsid w:val="004A781C"/>
    <w:rsid w:val="004B2FB1"/>
    <w:rsid w:val="004C469B"/>
    <w:rsid w:val="004E7206"/>
    <w:rsid w:val="0059730C"/>
    <w:rsid w:val="005D5FE4"/>
    <w:rsid w:val="005D783D"/>
    <w:rsid w:val="006068CA"/>
    <w:rsid w:val="00616853"/>
    <w:rsid w:val="00674ADF"/>
    <w:rsid w:val="006871E5"/>
    <w:rsid w:val="006D33CC"/>
    <w:rsid w:val="006F01A3"/>
    <w:rsid w:val="006F4684"/>
    <w:rsid w:val="00706174"/>
    <w:rsid w:val="00795C82"/>
    <w:rsid w:val="007A69AC"/>
    <w:rsid w:val="007E1700"/>
    <w:rsid w:val="00801926"/>
    <w:rsid w:val="008242F0"/>
    <w:rsid w:val="008535B2"/>
    <w:rsid w:val="00894F1F"/>
    <w:rsid w:val="008967B1"/>
    <w:rsid w:val="008A05D8"/>
    <w:rsid w:val="008B3E94"/>
    <w:rsid w:val="008F0F59"/>
    <w:rsid w:val="008F6DBB"/>
    <w:rsid w:val="00937013"/>
    <w:rsid w:val="00955F6A"/>
    <w:rsid w:val="00957470"/>
    <w:rsid w:val="009B20B2"/>
    <w:rsid w:val="009D0886"/>
    <w:rsid w:val="009E5AD8"/>
    <w:rsid w:val="00A7692A"/>
    <w:rsid w:val="00AD731B"/>
    <w:rsid w:val="00B27BA8"/>
    <w:rsid w:val="00B54697"/>
    <w:rsid w:val="00B65C1F"/>
    <w:rsid w:val="00BA66EB"/>
    <w:rsid w:val="00BB6ACD"/>
    <w:rsid w:val="00BD008B"/>
    <w:rsid w:val="00BD15D2"/>
    <w:rsid w:val="00BD3DFF"/>
    <w:rsid w:val="00BF364D"/>
    <w:rsid w:val="00C1652F"/>
    <w:rsid w:val="00C27645"/>
    <w:rsid w:val="00C35BD3"/>
    <w:rsid w:val="00C5107A"/>
    <w:rsid w:val="00C72FFA"/>
    <w:rsid w:val="00CB6F5E"/>
    <w:rsid w:val="00CC157A"/>
    <w:rsid w:val="00CF52DE"/>
    <w:rsid w:val="00D05A9E"/>
    <w:rsid w:val="00D36E55"/>
    <w:rsid w:val="00D94BDD"/>
    <w:rsid w:val="00DA286F"/>
    <w:rsid w:val="00DC7E08"/>
    <w:rsid w:val="00DE4889"/>
    <w:rsid w:val="00DF36A3"/>
    <w:rsid w:val="00E1424D"/>
    <w:rsid w:val="00E5472B"/>
    <w:rsid w:val="00E57C42"/>
    <w:rsid w:val="00E66FAE"/>
    <w:rsid w:val="00E872C1"/>
    <w:rsid w:val="00EF4E9E"/>
    <w:rsid w:val="00F10E8F"/>
    <w:rsid w:val="00F141E2"/>
    <w:rsid w:val="00F648ED"/>
    <w:rsid w:val="00F82E8E"/>
    <w:rsid w:val="00F957FA"/>
    <w:rsid w:val="00FB2942"/>
    <w:rsid w:val="00FB432D"/>
    <w:rsid w:val="00FC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13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EA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zx5jd\My%20Documents\Templates\MDD%20Template%20EA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6A406-8F98-4007-AFC6-D14CBFB4D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41</TotalTime>
  <Pages>19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7065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Owen Tosh (nzx5jd)</dc:creator>
  <cp:keywords/>
  <dc:description/>
  <cp:lastModifiedBy>Sengottaiyan, Selva</cp:lastModifiedBy>
  <cp:revision>9</cp:revision>
  <cp:lastPrinted>2011-03-21T13:34:00Z</cp:lastPrinted>
  <dcterms:created xsi:type="dcterms:W3CDTF">2013-04-15T12:28:00Z</dcterms:created>
  <dcterms:modified xsi:type="dcterms:W3CDTF">2014-06-20T19:27:00Z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Hardware Power Up Sequence</vt:lpwstr>
  </property>
  <property fmtid="{D5CDD505-2E9C-101B-9397-08002B2CF9AE}" pid="3" name="MDDRevNum">
    <vt:lpwstr>5.0</vt:lpwstr>
  </property>
  <property fmtid="{D5CDD505-2E9C-101B-9397-08002B2CF9AE}" pid="4" name="Module Layer">
    <vt:lpwstr>0</vt:lpwstr>
  </property>
  <property fmtid="{D5CDD505-2E9C-101B-9397-08002B2CF9AE}" pid="5" name="Module Name">
    <vt:lpwstr>HwPwUp</vt:lpwstr>
  </property>
  <property fmtid="{D5CDD505-2E9C-101B-9397-08002B2CF9AE}" pid="6" name="Product Line">
    <vt:lpwstr>Gen II+ EPS EA3</vt:lpwstr>
  </property>
</Properties>
</file>