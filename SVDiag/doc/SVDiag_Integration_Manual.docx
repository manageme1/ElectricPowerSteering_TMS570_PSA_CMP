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26400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Integration Manual</w:t>
      </w:r>
    </w:p>
    <w:p w:rsidR="00B11BE8" w:rsidRPr="00AA38E8" w:rsidRDefault="00B11BE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</w:p>
    <w:p w:rsidR="00B81C1B" w:rsidRPr="00EA59C4" w:rsidRDefault="003152AD">
      <w:pPr>
        <w:tabs>
          <w:tab w:val="left" w:pos="4320"/>
          <w:tab w:val="left" w:pos="8640"/>
        </w:tabs>
        <w:jc w:val="center"/>
        <w:rPr>
          <w:rFonts w:cs="Calibri"/>
          <w:b/>
          <w:sz w:val="32"/>
          <w:szCs w:val="32"/>
        </w:rPr>
      </w:pPr>
      <w:r w:rsidRPr="00EA59C4">
        <w:rPr>
          <w:rFonts w:cs="Calibri"/>
          <w:b/>
          <w:sz w:val="32"/>
          <w:szCs w:val="32"/>
        </w:rPr>
        <w:t>Sine Voltage Generation Diagnostics (ES-49)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VERSION: </w:t>
      </w:r>
      <w:r w:rsidR="003152AD">
        <w:rPr>
          <w:rFonts w:cs="Calibri"/>
          <w:b/>
          <w:sz w:val="24"/>
        </w:rPr>
        <w:t>2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3"/>
        </w:rPr>
      </w:pPr>
      <w:r w:rsidRPr="00AA38E8">
        <w:rPr>
          <w:rFonts w:cs="Calibri"/>
          <w:b/>
          <w:sz w:val="24"/>
        </w:rPr>
        <w:t xml:space="preserve">DATE: </w:t>
      </w:r>
      <w:r w:rsidR="003152AD">
        <w:rPr>
          <w:rFonts w:cs="Calibri"/>
          <w:b/>
          <w:sz w:val="24"/>
        </w:rPr>
        <w:t>0</w:t>
      </w:r>
      <w:r w:rsidR="007E644E">
        <w:rPr>
          <w:rFonts w:cs="Calibri"/>
          <w:b/>
          <w:sz w:val="24"/>
        </w:rPr>
        <w:t>2</w:t>
      </w:r>
      <w:bookmarkStart w:id="0" w:name="_GoBack"/>
      <w:bookmarkEnd w:id="0"/>
      <w:r w:rsidR="003152AD">
        <w:rPr>
          <w:rFonts w:cs="Calibri"/>
          <w:b/>
          <w:sz w:val="24"/>
        </w:rPr>
        <w:t>-12-2014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Prepared By: </w:t>
      </w:r>
    </w:p>
    <w:p w:rsidR="00891F29" w:rsidRPr="00AA38E8" w:rsidRDefault="003152AD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Rijvi Ahmed</w:t>
      </w:r>
      <w:r w:rsidR="00891F29" w:rsidRPr="00AA38E8">
        <w:rPr>
          <w:rFonts w:cs="Calibri"/>
          <w:b/>
          <w:sz w:val="24"/>
        </w:rPr>
        <w:t>,</w:t>
      </w:r>
    </w:p>
    <w:p w:rsidR="00A365F0" w:rsidRPr="00AA38E8" w:rsidRDefault="00A365F0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Nexteer Automotive,</w:t>
      </w:r>
    </w:p>
    <w:p w:rsidR="00A365F0" w:rsidRPr="00AA38E8" w:rsidRDefault="00EA128E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 Saginaw,</w:t>
      </w:r>
      <w:r w:rsidR="0071423B">
        <w:rPr>
          <w:rFonts w:cs="Calibri"/>
          <w:b/>
          <w:sz w:val="24"/>
        </w:rPr>
        <w:t xml:space="preserve"> </w:t>
      </w:r>
      <w:r w:rsidRPr="00AA38E8">
        <w:rPr>
          <w:rFonts w:cs="Calibri"/>
          <w:b/>
          <w:sz w:val="24"/>
        </w:rPr>
        <w:t>MI</w:t>
      </w:r>
      <w:r w:rsidR="00A365F0" w:rsidRPr="00AA38E8">
        <w:rPr>
          <w:rFonts w:cs="Calibri"/>
          <w:b/>
          <w:sz w:val="24"/>
        </w:rPr>
        <w:t xml:space="preserve">, </w:t>
      </w:r>
      <w:r w:rsidRPr="00AA38E8">
        <w:rPr>
          <w:rFonts w:cs="Calibri"/>
          <w:b/>
          <w:sz w:val="24"/>
        </w:rPr>
        <w:t>USA</w:t>
      </w:r>
    </w:p>
    <w:p w:rsidR="0097381A" w:rsidRPr="00AA38E8" w:rsidRDefault="00B81C1B" w:rsidP="0097381A">
      <w:pPr>
        <w:tabs>
          <w:tab w:val="left" w:pos="4320"/>
          <w:tab w:val="left" w:pos="8640"/>
        </w:tabs>
        <w:spacing w:line="240" w:lineRule="atLeast"/>
        <w:rPr>
          <w:rFonts w:cs="Calibri"/>
          <w:szCs w:val="20"/>
        </w:rPr>
      </w:pPr>
      <w:r w:rsidRPr="00AA38E8">
        <w:rPr>
          <w:rFonts w:cs="Calibri"/>
          <w:b/>
          <w:sz w:val="23"/>
        </w:rPr>
        <w:br w:type="page"/>
      </w:r>
      <w:r w:rsidR="0097381A" w:rsidRPr="00AA38E8">
        <w:rPr>
          <w:rFonts w:cs="Calibri"/>
          <w:b/>
        </w:rPr>
        <w:lastRenderedPageBreak/>
        <w:t>Location:</w:t>
      </w:r>
      <w:r w:rsidR="0097381A" w:rsidRPr="00AA38E8">
        <w:rPr>
          <w:rFonts w:cs="Calibri"/>
        </w:rPr>
        <w:t xml:space="preserve"> The official version of this document is stored in the </w:t>
      </w:r>
      <w:r w:rsidR="00347663">
        <w:rPr>
          <w:rFonts w:cs="Calibri"/>
        </w:rPr>
        <w:t>Nexteer</w:t>
      </w:r>
      <w:r w:rsidR="0097381A" w:rsidRPr="00AA38E8">
        <w:rPr>
          <w:rFonts w:cs="Calibri"/>
        </w:rPr>
        <w:t xml:space="preserve"> </w:t>
      </w:r>
      <w:r w:rsidR="000665B8">
        <w:rPr>
          <w:rFonts w:cs="Calibri"/>
        </w:rPr>
        <w:t>Configuration Management System.</w:t>
      </w:r>
    </w:p>
    <w:p w:rsidR="00B81C1B" w:rsidRPr="00AA38E8" w:rsidRDefault="00B81C1B" w:rsidP="001B11CC">
      <w:pPr>
        <w:tabs>
          <w:tab w:val="left" w:pos="4320"/>
          <w:tab w:val="left" w:pos="8640"/>
        </w:tabs>
        <w:jc w:val="center"/>
        <w:rPr>
          <w:rFonts w:cs="Calibri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  <w:sz w:val="19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  <w:r w:rsidRPr="00AA38E8">
        <w:rPr>
          <w:rFonts w:cs="Calibri"/>
          <w:b/>
        </w:rPr>
        <w:t>Revision History</w:t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80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2"/>
        <w:gridCol w:w="2202"/>
        <w:gridCol w:w="2202"/>
        <w:gridCol w:w="865"/>
        <w:gridCol w:w="2281"/>
      </w:tblGrid>
      <w:tr w:rsidR="00B407B8" w:rsidRPr="00AA38E8" w:rsidTr="00B407B8">
        <w:trPr>
          <w:trHeight w:val="484"/>
        </w:trPr>
        <w:tc>
          <w:tcPr>
            <w:tcW w:w="472" w:type="dxa"/>
          </w:tcPr>
          <w:p w:rsidR="00B407B8" w:rsidRPr="00AA38E8" w:rsidRDefault="00B407B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Sl. No.</w:t>
            </w:r>
          </w:p>
        </w:tc>
        <w:tc>
          <w:tcPr>
            <w:tcW w:w="2202" w:type="dxa"/>
          </w:tcPr>
          <w:p w:rsidR="00B407B8" w:rsidRPr="00AA38E8" w:rsidRDefault="00B407B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202" w:type="dxa"/>
          </w:tcPr>
          <w:p w:rsidR="00B407B8" w:rsidRPr="00AA38E8" w:rsidRDefault="00B407B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865" w:type="dxa"/>
          </w:tcPr>
          <w:p w:rsidR="00B407B8" w:rsidRPr="00AA38E8" w:rsidRDefault="00B407B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2281" w:type="dxa"/>
          </w:tcPr>
          <w:p w:rsidR="00B407B8" w:rsidRPr="00AA38E8" w:rsidRDefault="00B407B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B407B8" w:rsidRPr="00AA38E8" w:rsidTr="00B407B8">
        <w:trPr>
          <w:trHeight w:val="242"/>
        </w:trPr>
        <w:tc>
          <w:tcPr>
            <w:tcW w:w="472" w:type="dxa"/>
          </w:tcPr>
          <w:p w:rsidR="00B407B8" w:rsidRPr="00AA38E8" w:rsidRDefault="00B407B8" w:rsidP="00877199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2202" w:type="dxa"/>
          </w:tcPr>
          <w:p w:rsidR="00B407B8" w:rsidRPr="00AA38E8" w:rsidRDefault="00B407B8" w:rsidP="00877199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202" w:type="dxa"/>
          </w:tcPr>
          <w:p w:rsidR="00B407B8" w:rsidRPr="00AA38E8" w:rsidRDefault="00B407B8" w:rsidP="00877199">
            <w:pPr>
              <w:rPr>
                <w:rFonts w:cs="Calibri"/>
              </w:rPr>
            </w:pPr>
            <w:r>
              <w:rPr>
                <w:rFonts w:ascii="Arial" w:hAnsi="Arial" w:cs="Arial"/>
                <w:sz w:val="16"/>
              </w:rPr>
              <w:t>VT</w:t>
            </w:r>
          </w:p>
        </w:tc>
        <w:tc>
          <w:tcPr>
            <w:tcW w:w="865" w:type="dxa"/>
          </w:tcPr>
          <w:p w:rsidR="00B407B8" w:rsidRPr="00AA38E8" w:rsidRDefault="00B407B8" w:rsidP="00877199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2281" w:type="dxa"/>
          </w:tcPr>
          <w:p w:rsidR="00B407B8" w:rsidRPr="00AA38E8" w:rsidRDefault="00B407B8" w:rsidP="00BA72F4">
            <w:pPr>
              <w:rPr>
                <w:rFonts w:cs="Calibri"/>
              </w:rPr>
            </w:pPr>
            <w:r>
              <w:rPr>
                <w:rFonts w:cs="Calibri"/>
              </w:rPr>
              <w:t>03-Oct-2013</w:t>
            </w:r>
          </w:p>
        </w:tc>
      </w:tr>
      <w:tr w:rsidR="00B407B8" w:rsidRPr="00AA38E8" w:rsidTr="00B407B8">
        <w:trPr>
          <w:trHeight w:val="242"/>
        </w:trPr>
        <w:tc>
          <w:tcPr>
            <w:tcW w:w="472" w:type="dxa"/>
          </w:tcPr>
          <w:p w:rsidR="00B407B8" w:rsidRPr="00AA38E8" w:rsidRDefault="00B407B8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2202" w:type="dxa"/>
          </w:tcPr>
          <w:p w:rsidR="00B407B8" w:rsidRPr="00AA38E8" w:rsidRDefault="00B407B8" w:rsidP="00AF082D">
            <w:pPr>
              <w:rPr>
                <w:rFonts w:cs="Calibri"/>
              </w:rPr>
            </w:pPr>
            <w:r>
              <w:rPr>
                <w:rFonts w:cs="Calibri"/>
              </w:rPr>
              <w:t>Updated for FDD rev.008 and updated the template</w:t>
            </w:r>
            <w:r w:rsidR="00EA59C4">
              <w:rPr>
                <w:rFonts w:cs="Calibri"/>
              </w:rPr>
              <w:t>.</w:t>
            </w:r>
          </w:p>
        </w:tc>
        <w:tc>
          <w:tcPr>
            <w:tcW w:w="2202" w:type="dxa"/>
          </w:tcPr>
          <w:p w:rsidR="00B407B8" w:rsidRPr="00AA38E8" w:rsidRDefault="00B407B8">
            <w:pPr>
              <w:rPr>
                <w:rFonts w:cs="Calibri"/>
              </w:rPr>
            </w:pPr>
            <w:r>
              <w:rPr>
                <w:rFonts w:cs="Calibri"/>
              </w:rPr>
              <w:t>Rijvi</w:t>
            </w:r>
          </w:p>
        </w:tc>
        <w:tc>
          <w:tcPr>
            <w:tcW w:w="865" w:type="dxa"/>
          </w:tcPr>
          <w:p w:rsidR="00B407B8" w:rsidRPr="00AA38E8" w:rsidRDefault="00B407B8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2281" w:type="dxa"/>
          </w:tcPr>
          <w:p w:rsidR="00B407B8" w:rsidRPr="00AA38E8" w:rsidRDefault="00B407B8" w:rsidP="00AC7DD3">
            <w:pPr>
              <w:rPr>
                <w:rFonts w:cs="Calibri"/>
              </w:rPr>
            </w:pPr>
            <w:r>
              <w:rPr>
                <w:rFonts w:cs="Calibri"/>
              </w:rPr>
              <w:t>01-Dec-2014</w:t>
            </w:r>
          </w:p>
        </w:tc>
      </w:tr>
    </w:tbl>
    <w:p w:rsidR="00B81C1B" w:rsidRPr="00AA38E8" w:rsidRDefault="00B81C1B">
      <w:pPr>
        <w:jc w:val="center"/>
        <w:rPr>
          <w:rFonts w:cs="Calibri"/>
          <w:b/>
          <w:sz w:val="24"/>
        </w:rPr>
      </w:pPr>
      <w:bookmarkStart w:id="1" w:name="_Toc378476016"/>
      <w:bookmarkStart w:id="2" w:name="_Toc348792978"/>
      <w:bookmarkStart w:id="3" w:name="_Toc348793074"/>
      <w:bookmarkStart w:id="4" w:name="_Toc348793965"/>
      <w:bookmarkStart w:id="5" w:name="_Toc349459173"/>
      <w:bookmarkStart w:id="6" w:name="_Toc349621609"/>
    </w:p>
    <w:p w:rsidR="00891F29" w:rsidRPr="00AA38E8" w:rsidRDefault="00B81C1B" w:rsidP="00891F29">
      <w:pPr>
        <w:jc w:val="center"/>
        <w:rPr>
          <w:rFonts w:cs="Calibri"/>
          <w:b/>
          <w:sz w:val="24"/>
          <w:u w:val="single"/>
        </w:rPr>
      </w:pPr>
      <w:r w:rsidRPr="00AA38E8">
        <w:rPr>
          <w:rFonts w:cs="Calibri"/>
          <w:b/>
          <w:sz w:val="32"/>
          <w:u w:val="single"/>
        </w:rPr>
        <w:br w:type="page"/>
      </w:r>
      <w:bookmarkEnd w:id="1"/>
      <w:r w:rsidR="00891F29" w:rsidRPr="00AA38E8">
        <w:rPr>
          <w:rFonts w:cs="Calibri"/>
          <w:b/>
          <w:sz w:val="24"/>
          <w:u w:val="single"/>
        </w:rPr>
        <w:lastRenderedPageBreak/>
        <w:t>Table of Contents</w:t>
      </w:r>
    </w:p>
    <w:p w:rsidR="00962AD0" w:rsidRPr="00877199" w:rsidRDefault="00962AD0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r>
        <w:rPr>
          <w:rStyle w:val="Hyperlink"/>
          <w:bCs/>
          <w:lang w:bidi="ur-PK"/>
        </w:rPr>
        <w:fldChar w:fldCharType="begin"/>
      </w:r>
      <w:r>
        <w:rPr>
          <w:rStyle w:val="Hyperlink"/>
          <w:bCs/>
          <w:lang w:bidi="ur-PK"/>
        </w:rPr>
        <w:instrText xml:space="preserve"> TOC \o "1-2" \h \z \u </w:instrText>
      </w:r>
      <w:r>
        <w:rPr>
          <w:rStyle w:val="Hyperlink"/>
          <w:bCs/>
          <w:lang w:bidi="ur-PK"/>
        </w:rPr>
        <w:fldChar w:fldCharType="separate"/>
      </w:r>
      <w:hyperlink w:anchor="_Toc389222316" w:history="1">
        <w:r w:rsidRPr="005438BA">
          <w:rPr>
            <w:rStyle w:val="Hyperlink"/>
            <w:rFonts w:cs="Calibri"/>
            <w:noProof/>
          </w:rPr>
          <w:t>1</w:t>
        </w:r>
        <w:r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5438BA">
          <w:rPr>
            <w:rStyle w:val="Hyperlink"/>
            <w:rFonts w:cs="Calibri"/>
            <w:noProof/>
          </w:rPr>
          <w:t>Abbrevations And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2AD0" w:rsidRPr="00877199" w:rsidRDefault="00D00F45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17" w:history="1">
        <w:r w:rsidR="00962AD0" w:rsidRPr="005438BA">
          <w:rPr>
            <w:rStyle w:val="Hyperlink"/>
            <w:rFonts w:cs="Calibri"/>
            <w:noProof/>
          </w:rPr>
          <w:t>2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References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_Toc389222317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5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D00F45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18" w:history="1">
        <w:r w:rsidR="00962AD0" w:rsidRPr="005438BA">
          <w:rPr>
            <w:rStyle w:val="Hyperlink"/>
            <w:noProof/>
          </w:rPr>
          <w:t>3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Dependencies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_Toc389222318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6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D00F45">
      <w:pPr>
        <w:pStyle w:val="TOC2"/>
        <w:rPr>
          <w:b w:val="0"/>
          <w:caps w:val="0"/>
          <w:sz w:val="22"/>
          <w:szCs w:val="22"/>
        </w:rPr>
      </w:pPr>
      <w:hyperlink w:anchor="_Toc389222319" w:history="1">
        <w:r w:rsidR="00962AD0" w:rsidRPr="00877199">
          <w:rPr>
            <w:rStyle w:val="Hyperlink"/>
            <w:rFonts w:cs="Calibri"/>
          </w:rPr>
          <w:t>3.1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SWCs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_Toc389222319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6</w:t>
        </w:r>
        <w:r w:rsidR="00962AD0">
          <w:rPr>
            <w:webHidden/>
          </w:rPr>
          <w:fldChar w:fldCharType="end"/>
        </w:r>
      </w:hyperlink>
    </w:p>
    <w:p w:rsidR="00962AD0" w:rsidRPr="00877199" w:rsidRDefault="00D00F45">
      <w:pPr>
        <w:pStyle w:val="TOC2"/>
        <w:rPr>
          <w:b w:val="0"/>
          <w:caps w:val="0"/>
          <w:sz w:val="22"/>
          <w:szCs w:val="22"/>
        </w:rPr>
      </w:pPr>
      <w:hyperlink w:anchor="_Toc389222320" w:history="1">
        <w:r w:rsidR="00962AD0" w:rsidRPr="00877199">
          <w:rPr>
            <w:rStyle w:val="Hyperlink"/>
            <w:rFonts w:cs="Calibri"/>
          </w:rPr>
          <w:t>3.2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Global Functions(Non RTE) to be provided to Integration Project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_Toc389222320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6</w:t>
        </w:r>
        <w:r w:rsidR="00962AD0">
          <w:rPr>
            <w:webHidden/>
          </w:rPr>
          <w:fldChar w:fldCharType="end"/>
        </w:r>
      </w:hyperlink>
    </w:p>
    <w:p w:rsidR="00962AD0" w:rsidRPr="00877199" w:rsidRDefault="00D00F45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21" w:history="1">
        <w:r w:rsidR="00962AD0" w:rsidRPr="005438BA">
          <w:rPr>
            <w:rStyle w:val="Hyperlink"/>
            <w:rFonts w:cs="Calibri"/>
            <w:noProof/>
          </w:rPr>
          <w:t>4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noProof/>
          </w:rPr>
          <w:t>Configuration REQUIREMeNTS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_Toc389222321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7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D00F45">
      <w:pPr>
        <w:pStyle w:val="TOC2"/>
        <w:rPr>
          <w:b w:val="0"/>
          <w:caps w:val="0"/>
          <w:sz w:val="22"/>
          <w:szCs w:val="22"/>
        </w:rPr>
      </w:pPr>
      <w:hyperlink w:anchor="_Toc389222322" w:history="1">
        <w:r w:rsidR="00962AD0" w:rsidRPr="00877199">
          <w:rPr>
            <w:rStyle w:val="Hyperlink"/>
            <w:rFonts w:cs="Calibri"/>
          </w:rPr>
          <w:t>4.1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Build Time Config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_Toc389222322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7</w:t>
        </w:r>
        <w:r w:rsidR="00962AD0">
          <w:rPr>
            <w:webHidden/>
          </w:rPr>
          <w:fldChar w:fldCharType="end"/>
        </w:r>
      </w:hyperlink>
    </w:p>
    <w:p w:rsidR="00962AD0" w:rsidRPr="00877199" w:rsidRDefault="00D00F45">
      <w:pPr>
        <w:pStyle w:val="TOC2"/>
        <w:rPr>
          <w:b w:val="0"/>
          <w:caps w:val="0"/>
          <w:sz w:val="22"/>
          <w:szCs w:val="22"/>
        </w:rPr>
      </w:pPr>
      <w:hyperlink w:anchor="_Toc389222323" w:history="1">
        <w:r w:rsidR="00962AD0" w:rsidRPr="00877199">
          <w:rPr>
            <w:rStyle w:val="Hyperlink"/>
            <w:rFonts w:cs="Calibri"/>
          </w:rPr>
          <w:t>4.2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Configuration Files to be provided by Integration Project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_Toc389222323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7</w:t>
        </w:r>
        <w:r w:rsidR="00962AD0">
          <w:rPr>
            <w:webHidden/>
          </w:rPr>
          <w:fldChar w:fldCharType="end"/>
        </w:r>
      </w:hyperlink>
    </w:p>
    <w:p w:rsidR="00962AD0" w:rsidRPr="00877199" w:rsidRDefault="00D00F45">
      <w:pPr>
        <w:pStyle w:val="TOC2"/>
        <w:rPr>
          <w:b w:val="0"/>
          <w:caps w:val="0"/>
          <w:sz w:val="22"/>
          <w:szCs w:val="22"/>
        </w:rPr>
      </w:pPr>
      <w:hyperlink w:anchor="_Toc389222324" w:history="1">
        <w:r w:rsidR="00962AD0" w:rsidRPr="00877199">
          <w:rPr>
            <w:rStyle w:val="Hyperlink"/>
            <w:rFonts w:cs="Calibri"/>
          </w:rPr>
          <w:t>4.3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Da Vinci Parameter Configuration Changes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_Toc389222324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7</w:t>
        </w:r>
        <w:r w:rsidR="00962AD0">
          <w:rPr>
            <w:webHidden/>
          </w:rPr>
          <w:fldChar w:fldCharType="end"/>
        </w:r>
      </w:hyperlink>
    </w:p>
    <w:p w:rsidR="00962AD0" w:rsidRPr="00877199" w:rsidRDefault="00D00F45">
      <w:pPr>
        <w:pStyle w:val="TOC2"/>
        <w:rPr>
          <w:b w:val="0"/>
          <w:caps w:val="0"/>
          <w:sz w:val="22"/>
          <w:szCs w:val="22"/>
        </w:rPr>
      </w:pPr>
      <w:hyperlink w:anchor="_Toc389222325" w:history="1">
        <w:r w:rsidR="00962AD0" w:rsidRPr="00877199">
          <w:rPr>
            <w:rStyle w:val="Hyperlink"/>
            <w:rFonts w:cs="Calibri"/>
          </w:rPr>
          <w:t>4.4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DaVinci Interrupt Configuration Changes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_Toc389222325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7</w:t>
        </w:r>
        <w:r w:rsidR="00962AD0">
          <w:rPr>
            <w:webHidden/>
          </w:rPr>
          <w:fldChar w:fldCharType="end"/>
        </w:r>
      </w:hyperlink>
    </w:p>
    <w:p w:rsidR="00962AD0" w:rsidRPr="00877199" w:rsidRDefault="00D00F45">
      <w:pPr>
        <w:pStyle w:val="TOC2"/>
        <w:rPr>
          <w:b w:val="0"/>
          <w:caps w:val="0"/>
          <w:sz w:val="22"/>
          <w:szCs w:val="22"/>
        </w:rPr>
      </w:pPr>
      <w:hyperlink w:anchor="_Toc389222326" w:history="1">
        <w:r w:rsidR="00962AD0" w:rsidRPr="00877199">
          <w:rPr>
            <w:rStyle w:val="Hyperlink"/>
            <w:rFonts w:cs="Calibri"/>
          </w:rPr>
          <w:t>4.5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Manual Configuration Changes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_Toc389222326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7</w:t>
        </w:r>
        <w:r w:rsidR="00962AD0">
          <w:rPr>
            <w:webHidden/>
          </w:rPr>
          <w:fldChar w:fldCharType="end"/>
        </w:r>
      </w:hyperlink>
    </w:p>
    <w:p w:rsidR="00962AD0" w:rsidRPr="00877199" w:rsidRDefault="00D00F45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27" w:history="1">
        <w:r w:rsidR="00962AD0" w:rsidRPr="005438BA">
          <w:rPr>
            <w:rStyle w:val="Hyperlink"/>
            <w:rFonts w:cs="Calibri"/>
            <w:noProof/>
          </w:rPr>
          <w:t>5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Integration  DATAFLOW REQUIREMENTS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_Toc389222327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8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D00F45">
      <w:pPr>
        <w:pStyle w:val="TOC2"/>
        <w:rPr>
          <w:b w:val="0"/>
          <w:caps w:val="0"/>
          <w:sz w:val="22"/>
          <w:szCs w:val="22"/>
        </w:rPr>
      </w:pPr>
      <w:hyperlink w:anchor="_Toc389222328" w:history="1">
        <w:r w:rsidR="00962AD0" w:rsidRPr="00877199">
          <w:rPr>
            <w:rStyle w:val="Hyperlink"/>
            <w:rFonts w:cs="Calibri"/>
          </w:rPr>
          <w:t>5.1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Required Global Data Inputs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_Toc389222328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8</w:t>
        </w:r>
        <w:r w:rsidR="00962AD0">
          <w:rPr>
            <w:webHidden/>
          </w:rPr>
          <w:fldChar w:fldCharType="end"/>
        </w:r>
      </w:hyperlink>
    </w:p>
    <w:p w:rsidR="00962AD0" w:rsidRPr="00877199" w:rsidRDefault="00D00F45">
      <w:pPr>
        <w:pStyle w:val="TOC2"/>
        <w:rPr>
          <w:b w:val="0"/>
          <w:caps w:val="0"/>
          <w:sz w:val="22"/>
          <w:szCs w:val="22"/>
        </w:rPr>
      </w:pPr>
      <w:hyperlink w:anchor="_Toc389222329" w:history="1">
        <w:r w:rsidR="00962AD0" w:rsidRPr="00877199">
          <w:rPr>
            <w:rStyle w:val="Hyperlink"/>
            <w:rFonts w:cs="Calibri"/>
          </w:rPr>
          <w:t>5.2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Required Global Data Outputs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_Toc389222329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8</w:t>
        </w:r>
        <w:r w:rsidR="00962AD0">
          <w:rPr>
            <w:webHidden/>
          </w:rPr>
          <w:fldChar w:fldCharType="end"/>
        </w:r>
      </w:hyperlink>
    </w:p>
    <w:p w:rsidR="00962AD0" w:rsidRPr="00877199" w:rsidRDefault="00D00F45">
      <w:pPr>
        <w:pStyle w:val="TOC2"/>
        <w:rPr>
          <w:b w:val="0"/>
          <w:caps w:val="0"/>
          <w:sz w:val="22"/>
          <w:szCs w:val="22"/>
        </w:rPr>
      </w:pPr>
      <w:hyperlink w:anchor="_Toc389222330" w:history="1">
        <w:r w:rsidR="00962AD0" w:rsidRPr="00877199">
          <w:rPr>
            <w:rStyle w:val="Hyperlink"/>
            <w:rFonts w:cs="Calibri"/>
          </w:rPr>
          <w:t>5.3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Specific Include Path present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_Toc389222330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8</w:t>
        </w:r>
        <w:r w:rsidR="00962AD0">
          <w:rPr>
            <w:webHidden/>
          </w:rPr>
          <w:fldChar w:fldCharType="end"/>
        </w:r>
      </w:hyperlink>
    </w:p>
    <w:p w:rsidR="00962AD0" w:rsidRPr="00877199" w:rsidRDefault="00D00F45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31" w:history="1">
        <w:r w:rsidR="00962AD0" w:rsidRPr="005438BA">
          <w:rPr>
            <w:rStyle w:val="Hyperlink"/>
            <w:rFonts w:cs="Calibri"/>
            <w:noProof/>
          </w:rPr>
          <w:t>6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Runnable Scheduling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_Toc389222331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9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D00F45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32" w:history="1">
        <w:r w:rsidR="00962AD0" w:rsidRPr="005438BA">
          <w:rPr>
            <w:rStyle w:val="Hyperlink"/>
            <w:rFonts w:cs="Calibri"/>
            <w:noProof/>
          </w:rPr>
          <w:t>7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Memory Map REQUIREMENTS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_Toc389222332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10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D00F45">
      <w:pPr>
        <w:pStyle w:val="TOC2"/>
        <w:rPr>
          <w:b w:val="0"/>
          <w:caps w:val="0"/>
          <w:sz w:val="22"/>
          <w:szCs w:val="22"/>
        </w:rPr>
      </w:pPr>
      <w:hyperlink w:anchor="_Toc389222333" w:history="1">
        <w:r w:rsidR="00962AD0" w:rsidRPr="00877199">
          <w:rPr>
            <w:rStyle w:val="Hyperlink"/>
            <w:rFonts w:cs="Calibri"/>
          </w:rPr>
          <w:t>7.1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Mapping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_Toc389222333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10</w:t>
        </w:r>
        <w:r w:rsidR="00962AD0">
          <w:rPr>
            <w:webHidden/>
          </w:rPr>
          <w:fldChar w:fldCharType="end"/>
        </w:r>
      </w:hyperlink>
    </w:p>
    <w:p w:rsidR="00962AD0" w:rsidRPr="00877199" w:rsidRDefault="00D00F45">
      <w:pPr>
        <w:pStyle w:val="TOC2"/>
        <w:rPr>
          <w:b w:val="0"/>
          <w:caps w:val="0"/>
          <w:sz w:val="22"/>
          <w:szCs w:val="22"/>
        </w:rPr>
      </w:pPr>
      <w:hyperlink w:anchor="_Toc389222334" w:history="1">
        <w:r w:rsidR="00962AD0" w:rsidRPr="00877199">
          <w:rPr>
            <w:rStyle w:val="Hyperlink"/>
            <w:rFonts w:cs="Calibri"/>
          </w:rPr>
          <w:t>7.2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Usage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_Toc389222334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10</w:t>
        </w:r>
        <w:r w:rsidR="00962AD0">
          <w:rPr>
            <w:webHidden/>
          </w:rPr>
          <w:fldChar w:fldCharType="end"/>
        </w:r>
      </w:hyperlink>
    </w:p>
    <w:p w:rsidR="00962AD0" w:rsidRPr="00877199" w:rsidRDefault="00D00F45">
      <w:pPr>
        <w:pStyle w:val="TOC2"/>
        <w:rPr>
          <w:b w:val="0"/>
          <w:caps w:val="0"/>
          <w:sz w:val="22"/>
          <w:szCs w:val="22"/>
        </w:rPr>
      </w:pPr>
      <w:hyperlink w:anchor="_Toc389222335" w:history="1">
        <w:r w:rsidR="00962AD0" w:rsidRPr="00877199">
          <w:rPr>
            <w:rStyle w:val="Hyperlink"/>
            <w:rFonts w:cs="Calibri"/>
          </w:rPr>
          <w:t>7.3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Non  RTE NvM Blocks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_Toc389222335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10</w:t>
        </w:r>
        <w:r w:rsidR="00962AD0">
          <w:rPr>
            <w:webHidden/>
          </w:rPr>
          <w:fldChar w:fldCharType="end"/>
        </w:r>
      </w:hyperlink>
    </w:p>
    <w:p w:rsidR="00962AD0" w:rsidRPr="00877199" w:rsidRDefault="00D00F45">
      <w:pPr>
        <w:pStyle w:val="TOC2"/>
        <w:rPr>
          <w:b w:val="0"/>
          <w:caps w:val="0"/>
          <w:sz w:val="22"/>
          <w:szCs w:val="22"/>
        </w:rPr>
      </w:pPr>
      <w:hyperlink w:anchor="_Toc389222336" w:history="1">
        <w:r w:rsidR="00962AD0" w:rsidRPr="00877199">
          <w:rPr>
            <w:rStyle w:val="Hyperlink"/>
            <w:rFonts w:cs="Calibri"/>
          </w:rPr>
          <w:t>7.4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RTE NvM Blocks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_Toc389222336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10</w:t>
        </w:r>
        <w:r w:rsidR="00962AD0">
          <w:rPr>
            <w:webHidden/>
          </w:rPr>
          <w:fldChar w:fldCharType="end"/>
        </w:r>
      </w:hyperlink>
    </w:p>
    <w:p w:rsidR="00962AD0" w:rsidRPr="00877199" w:rsidRDefault="00D00F45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37" w:history="1">
        <w:r w:rsidR="00962AD0" w:rsidRPr="005438BA">
          <w:rPr>
            <w:rStyle w:val="Hyperlink"/>
            <w:rFonts w:cs="Calibri"/>
            <w:noProof/>
          </w:rPr>
          <w:t>8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Compiler Settings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_Toc389222337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11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D00F45">
      <w:pPr>
        <w:pStyle w:val="TOC2"/>
        <w:rPr>
          <w:b w:val="0"/>
          <w:caps w:val="0"/>
          <w:sz w:val="22"/>
          <w:szCs w:val="22"/>
        </w:rPr>
      </w:pPr>
      <w:hyperlink w:anchor="_Toc389222338" w:history="1">
        <w:r w:rsidR="00962AD0" w:rsidRPr="00877199">
          <w:rPr>
            <w:rStyle w:val="Hyperlink"/>
            <w:rFonts w:cs="Calibri"/>
          </w:rPr>
          <w:t>8.1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Preprocessor MACRO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_Toc389222338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11</w:t>
        </w:r>
        <w:r w:rsidR="00962AD0">
          <w:rPr>
            <w:webHidden/>
          </w:rPr>
          <w:fldChar w:fldCharType="end"/>
        </w:r>
      </w:hyperlink>
    </w:p>
    <w:p w:rsidR="00962AD0" w:rsidRPr="00877199" w:rsidRDefault="00D00F45">
      <w:pPr>
        <w:pStyle w:val="TOC2"/>
        <w:rPr>
          <w:b w:val="0"/>
          <w:caps w:val="0"/>
          <w:sz w:val="22"/>
          <w:szCs w:val="22"/>
        </w:rPr>
      </w:pPr>
      <w:hyperlink w:anchor="_Toc389222339" w:history="1">
        <w:r w:rsidR="00962AD0" w:rsidRPr="00877199">
          <w:rPr>
            <w:rStyle w:val="Hyperlink"/>
            <w:rFonts w:cs="Calibri"/>
          </w:rPr>
          <w:t>8.2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Optimization Settings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_Toc389222339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11</w:t>
        </w:r>
        <w:r w:rsidR="00962AD0">
          <w:rPr>
            <w:webHidden/>
          </w:rPr>
          <w:fldChar w:fldCharType="end"/>
        </w:r>
      </w:hyperlink>
    </w:p>
    <w:p w:rsidR="00962AD0" w:rsidRPr="00877199" w:rsidRDefault="00D00F45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40" w:history="1">
        <w:r w:rsidR="00962AD0" w:rsidRPr="005438BA">
          <w:rPr>
            <w:rStyle w:val="Hyperlink"/>
            <w:rFonts w:cs="Calibri"/>
            <w:noProof/>
          </w:rPr>
          <w:t>9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Appendix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_Toc389222340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12</w:t>
        </w:r>
        <w:r w:rsidR="00962AD0">
          <w:rPr>
            <w:noProof/>
            <w:webHidden/>
          </w:rPr>
          <w:fldChar w:fldCharType="end"/>
        </w:r>
      </w:hyperlink>
    </w:p>
    <w:p w:rsidR="00891F29" w:rsidRPr="00AA38E8" w:rsidRDefault="00962AD0" w:rsidP="00962AD0">
      <w:pPr>
        <w:pStyle w:val="TOC2"/>
        <w:widowControl/>
        <w:tabs>
          <w:tab w:val="clear" w:pos="800"/>
        </w:tabs>
        <w:spacing w:before="0" w:after="0"/>
        <w:rPr>
          <w:rFonts w:cs="Calibri"/>
        </w:rPr>
      </w:pPr>
      <w:r>
        <w:rPr>
          <w:rStyle w:val="Hyperlink"/>
          <w:bCs/>
          <w:noProof w:val="0"/>
          <w:sz w:val="24"/>
          <w:lang w:val="en-GB" w:bidi="ur-PK"/>
        </w:rPr>
        <w:fldChar w:fldCharType="end"/>
      </w:r>
    </w:p>
    <w:p w:rsidR="00B81C1B" w:rsidRPr="00AA38E8" w:rsidRDefault="00B81C1B">
      <w:pPr>
        <w:rPr>
          <w:rFonts w:cs="Calibri"/>
        </w:rPr>
      </w:pPr>
    </w:p>
    <w:p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:rsidR="00063A7A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7" w:name="_Toc367436496"/>
      <w:bookmarkStart w:id="8" w:name="_Toc389222316"/>
      <w:r w:rsidRPr="00AA38E8">
        <w:rPr>
          <w:rFonts w:ascii="Calibri" w:hAnsi="Calibri" w:cs="Calibri"/>
        </w:rPr>
        <w:lastRenderedPageBreak/>
        <w:t>A</w:t>
      </w:r>
      <w:bookmarkEnd w:id="7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8"/>
    </w:p>
    <w:p w:rsidR="002C7D10" w:rsidRPr="002C7D10" w:rsidRDefault="002C7D10" w:rsidP="002C7D10">
      <w:pPr>
        <w:rPr>
          <w:lang w:bidi="ar-SA"/>
        </w:rPr>
      </w:pPr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1161D2" w:rsidRPr="007B2442" w:rsidTr="00B915BD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B1EDB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27610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Description</w:t>
            </w:r>
          </w:p>
        </w:tc>
      </w:tr>
      <w:tr w:rsidR="001161D2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</w:tbl>
    <w:p w:rsidR="00B81C1B" w:rsidRPr="00AA38E8" w:rsidRDefault="00B81C1B">
      <w:pPr>
        <w:rPr>
          <w:rFonts w:cs="Calibri"/>
          <w:sz w:val="19"/>
        </w:rPr>
      </w:pPr>
    </w:p>
    <w:p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9" w:name="_Toc389222317"/>
      <w:r w:rsidRPr="00AA38E8">
        <w:rPr>
          <w:rFonts w:ascii="Calibri" w:hAnsi="Calibri" w:cs="Calibri"/>
        </w:rPr>
        <w:lastRenderedPageBreak/>
        <w:t>References</w:t>
      </w:r>
      <w:bookmarkEnd w:id="9"/>
    </w:p>
    <w:p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2C7D10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01"/>
        <w:gridCol w:w="6095"/>
        <w:gridCol w:w="2091"/>
      </w:tblGrid>
      <w:tr w:rsidR="00063A7A" w:rsidRPr="007B2442" w:rsidTr="004057AC"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Sr. No.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Title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Version</w:t>
            </w:r>
          </w:p>
        </w:tc>
      </w:tr>
      <w:tr w:rsidR="004762A1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2A1" w:rsidRPr="004762A1" w:rsidRDefault="004762A1" w:rsidP="00063A7A">
            <w:pPr>
              <w:rPr>
                <w:rFonts w:cs="Calibri"/>
                <w:lang w:bidi="ar-SA"/>
              </w:rPr>
            </w:pPr>
            <w:ins w:id="10" w:author="Ahmed, Rijvi" w:date="2014-12-02T13:41:00Z">
              <w:r w:rsidRPr="004762A1">
                <w:rPr>
                  <w:rFonts w:cs="Calibri"/>
                  <w:lang w:bidi="ar-SA"/>
                </w:rPr>
                <w:t>1</w:t>
              </w:r>
            </w:ins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2A1" w:rsidRPr="004762A1" w:rsidRDefault="004762A1" w:rsidP="009C2C9A">
            <w:pPr>
              <w:rPr>
                <w:rFonts w:cs="Calibri"/>
                <w:szCs w:val="19"/>
              </w:rPr>
            </w:pPr>
            <w:ins w:id="11" w:author="Ahmed, Rijvi" w:date="2014-12-02T13:41:00Z">
              <w:r w:rsidRPr="004762A1">
                <w:rPr>
                  <w:rFonts w:cs="Calibri"/>
                  <w:szCs w:val="19"/>
                </w:rPr>
                <w:t xml:space="preserve">FDD ES-49. Sine Voltage Generation Diagnostics - EA3.x </w:t>
              </w:r>
            </w:ins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2A1" w:rsidRPr="004762A1" w:rsidRDefault="004762A1" w:rsidP="00063A7A">
            <w:pPr>
              <w:rPr>
                <w:rFonts w:cs="Calibri"/>
                <w:lang w:bidi="ar-SA"/>
              </w:rPr>
            </w:pPr>
            <w:ins w:id="12" w:author="Ahmed, Rijvi" w:date="2014-12-02T13:41:00Z">
              <w:r w:rsidRPr="004762A1">
                <w:rPr>
                  <w:rFonts w:cs="Calibri"/>
                  <w:lang w:bidi="ar-SA"/>
                </w:rPr>
                <w:t>008</w:t>
              </w:r>
            </w:ins>
          </w:p>
        </w:tc>
      </w:tr>
    </w:tbl>
    <w:p w:rsidR="004057AC" w:rsidRDefault="004057AC" w:rsidP="004057AC">
      <w:pPr>
        <w:pStyle w:val="Heading1"/>
        <w:numPr>
          <w:ilvl w:val="0"/>
          <w:numId w:val="1"/>
        </w:numPr>
      </w:pPr>
      <w:bookmarkStart w:id="13" w:name="_Toc357692818"/>
      <w:bookmarkStart w:id="14" w:name="_Toc389222318"/>
      <w:bookmarkEnd w:id="2"/>
      <w:bookmarkEnd w:id="3"/>
      <w:bookmarkEnd w:id="4"/>
      <w:bookmarkEnd w:id="5"/>
      <w:bookmarkEnd w:id="6"/>
      <w:r w:rsidRPr="004057AC">
        <w:rPr>
          <w:rFonts w:ascii="Calibri" w:hAnsi="Calibri" w:cs="Calibri"/>
        </w:rPr>
        <w:lastRenderedPageBreak/>
        <w:t>Dependencies</w:t>
      </w:r>
      <w:bookmarkEnd w:id="13"/>
      <w:bookmarkEnd w:id="14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5" w:name="_Toc357692819"/>
      <w:bookmarkStart w:id="16" w:name="_Toc389222319"/>
      <w:r w:rsidRPr="00877199">
        <w:rPr>
          <w:rFonts w:ascii="Calibri" w:hAnsi="Calibri" w:cs="Calibri"/>
        </w:rPr>
        <w:t>SWCs</w:t>
      </w:r>
      <w:bookmarkEnd w:id="15"/>
      <w:bookmarkEnd w:id="16"/>
    </w:p>
    <w:p w:rsidR="00BC0234" w:rsidRPr="00877199" w:rsidRDefault="00BC0234" w:rsidP="00BC0234">
      <w:pPr>
        <w:ind w:left="846"/>
        <w:rPr>
          <w:rFonts w:cs="Calibri"/>
          <w:lang w:bidi="ar-SA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6138"/>
      </w:tblGrid>
      <w:tr w:rsidR="004057AC" w:rsidRPr="00877199" w:rsidTr="00DE4B77">
        <w:tc>
          <w:tcPr>
            <w:tcW w:w="271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</w:t>
            </w:r>
          </w:p>
        </w:tc>
        <w:tc>
          <w:tcPr>
            <w:tcW w:w="613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Required Feature</w:t>
            </w:r>
          </w:p>
        </w:tc>
      </w:tr>
      <w:tr w:rsidR="004057AC" w:rsidRPr="00877199" w:rsidTr="00DE4B77">
        <w:tc>
          <w:tcPr>
            <w:tcW w:w="2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092A2F" w:rsidP="00DE4B77">
            <w:pPr>
              <w:rPr>
                <w:rFonts w:cs="Calibri"/>
                <w:b/>
                <w:bCs/>
              </w:rPr>
            </w:pPr>
            <w:r>
              <w:t>None</w:t>
            </w: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092A2F" w:rsidP="00DE4B77">
            <w:pPr>
              <w:rPr>
                <w:rFonts w:cs="Calibri"/>
              </w:rPr>
            </w:pPr>
            <w:r>
              <w:t>None</w:t>
            </w:r>
          </w:p>
        </w:tc>
      </w:tr>
    </w:tbl>
    <w:p w:rsidR="004057AC" w:rsidRPr="00877199" w:rsidRDefault="004057AC" w:rsidP="004057AC">
      <w:pPr>
        <w:rPr>
          <w:rFonts w:cs="Calibri"/>
        </w:rPr>
      </w:pPr>
      <w:r w:rsidRPr="00877199">
        <w:rPr>
          <w:rFonts w:cs="Calibri"/>
        </w:rPr>
        <w:t xml:space="preserve">Note : Referencing the external components should be avoided in most cases. Only in unavoidable circumstance external components should be </w:t>
      </w:r>
      <w:r w:rsidR="002C7D10" w:rsidRPr="00877199">
        <w:rPr>
          <w:rFonts w:cs="Calibri"/>
        </w:rPr>
        <w:t>referred</w:t>
      </w:r>
      <w:r w:rsidRPr="00877199">
        <w:rPr>
          <w:rFonts w:cs="Calibri"/>
        </w:rPr>
        <w:t>. Developer should track the references.</w:t>
      </w:r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7" w:name="_Toc357692820"/>
      <w:bookmarkStart w:id="18" w:name="_Toc389222320"/>
      <w:r w:rsidRPr="00877199">
        <w:rPr>
          <w:rFonts w:ascii="Calibri" w:hAnsi="Calibri" w:cs="Calibri"/>
        </w:rPr>
        <w:t>Global Functions(Non RTE) to be provided to Integration Project</w:t>
      </w:r>
      <w:bookmarkEnd w:id="17"/>
      <w:bookmarkEnd w:id="18"/>
    </w:p>
    <w:p w:rsidR="004057AC" w:rsidRPr="00877199" w:rsidRDefault="004057AC" w:rsidP="004057AC">
      <w:pPr>
        <w:rPr>
          <w:rFonts w:cs="Calibri"/>
          <w:b/>
          <w:kern w:val="28"/>
          <w:sz w:val="28"/>
        </w:rPr>
      </w:pPr>
      <w:r w:rsidRPr="00877199">
        <w:rPr>
          <w:rFonts w:cs="Calibri"/>
        </w:rPr>
        <w:t xml:space="preserve"> Global function (except the ones that are defined in RTE modules) that is defined in this component but used by other </w:t>
      </w:r>
      <w:r w:rsidR="002C7D10" w:rsidRPr="00877199">
        <w:rPr>
          <w:rFonts w:cs="Calibri"/>
        </w:rPr>
        <w:t>function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9" w:name="_Toc357692821"/>
      <w:bookmarkStart w:id="20" w:name="_Toc389222321"/>
      <w:r>
        <w:lastRenderedPageBreak/>
        <w:t>Configuration</w:t>
      </w:r>
      <w:bookmarkEnd w:id="19"/>
      <w:r w:rsidR="009A2ED4">
        <w:t xml:space="preserve"> REQUIREMeNTS</w:t>
      </w:r>
      <w:bookmarkEnd w:id="20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1" w:name="_Toc357692822"/>
      <w:bookmarkStart w:id="22" w:name="_Toc389222322"/>
      <w:r w:rsidRPr="00877199">
        <w:rPr>
          <w:rFonts w:ascii="Calibri" w:hAnsi="Calibri" w:cs="Calibri"/>
        </w:rPr>
        <w:t>Build Time Config</w:t>
      </w:r>
      <w:bookmarkEnd w:id="21"/>
      <w:bookmarkEnd w:id="22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4057AC" w:rsidRPr="00877199" w:rsidTr="00DE4B77">
        <w:tc>
          <w:tcPr>
            <w:tcW w:w="325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Modules</w:t>
            </w:r>
          </w:p>
        </w:tc>
        <w:tc>
          <w:tcPr>
            <w:tcW w:w="4771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82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</w:p>
        </w:tc>
      </w:tr>
      <w:tr w:rsidR="004057AC" w:rsidRPr="00877199" w:rsidTr="00DE4B77">
        <w:tc>
          <w:tcPr>
            <w:tcW w:w="3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  <w:b/>
                <w:bCs/>
              </w:rPr>
            </w:pPr>
            <w:r w:rsidRPr="00877199">
              <w:rPr>
                <w:rFonts w:cs="Calibri"/>
                <w:b/>
                <w:bCs/>
              </w:rPr>
              <w:t>None</w:t>
            </w:r>
          </w:p>
        </w:tc>
        <w:tc>
          <w:tcPr>
            <w:tcW w:w="477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82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CF445E" w:rsidRDefault="004057AC" w:rsidP="00962AD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3" w:name="_Toc357692823"/>
      <w:bookmarkStart w:id="24" w:name="_Toc389222323"/>
      <w:bookmarkStart w:id="25" w:name="OLE_LINK10"/>
      <w:bookmarkStart w:id="26" w:name="OLE_LINK11"/>
      <w:r w:rsidRPr="00877199">
        <w:rPr>
          <w:rFonts w:ascii="Calibri" w:hAnsi="Calibri" w:cs="Calibri"/>
        </w:rPr>
        <w:t>Configuration Files to be provided by Integration Project</w:t>
      </w:r>
      <w:bookmarkEnd w:id="23"/>
      <w:bookmarkEnd w:id="24"/>
    </w:p>
    <w:p w:rsidR="004057AC" w:rsidRPr="00877199" w:rsidRDefault="00383AB7" w:rsidP="004057AC">
      <w:pPr>
        <w:rPr>
          <w:rFonts w:cs="Calibri"/>
        </w:rPr>
      </w:pPr>
      <w:r>
        <w:rPr>
          <w:rFonts w:cs="Calibri"/>
        </w:rPr>
        <w:t>None</w:t>
      </w:r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7" w:name="_Toc357692824"/>
      <w:bookmarkStart w:id="28" w:name="_Toc389222324"/>
      <w:bookmarkStart w:id="29" w:name="OLE_LINK12"/>
      <w:bookmarkStart w:id="30" w:name="OLE_LINK13"/>
      <w:bookmarkStart w:id="31" w:name="_Toc357692825"/>
      <w:bookmarkEnd w:id="25"/>
      <w:bookmarkEnd w:id="26"/>
      <w:r w:rsidRPr="00877199">
        <w:rPr>
          <w:rFonts w:ascii="Calibri" w:hAnsi="Calibri" w:cs="Calibri"/>
        </w:rPr>
        <w:t>Da Vinci Parameter Configuration Changes</w:t>
      </w:r>
      <w:bookmarkEnd w:id="27"/>
      <w:bookmarkEnd w:id="2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Parameter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092A2F" w:rsidP="00DE4B77">
            <w:pPr>
              <w:rPr>
                <w:rFonts w:cs="Calibri"/>
                <w:b/>
                <w:bCs/>
              </w:rPr>
            </w:pPr>
            <w: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  <w:bookmarkEnd w:id="29"/>
      <w:bookmarkEnd w:id="30"/>
    </w:tbl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2" w:name="_Toc389222325"/>
      <w:r w:rsidRPr="00877199">
        <w:rPr>
          <w:rFonts w:ascii="Calibri" w:hAnsi="Calibri" w:cs="Calibri"/>
        </w:rPr>
        <w:t>DaVinci Interrupt Configuration Changes</w:t>
      </w:r>
      <w:bookmarkEnd w:id="32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4057AC" w:rsidRPr="00877199" w:rsidTr="00DE4B77">
        <w:tc>
          <w:tcPr>
            <w:tcW w:w="1496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ISR Name</w:t>
            </w:r>
          </w:p>
        </w:tc>
        <w:tc>
          <w:tcPr>
            <w:tcW w:w="86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VIM #</w:t>
            </w:r>
          </w:p>
        </w:tc>
        <w:tc>
          <w:tcPr>
            <w:tcW w:w="3402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Priority Dependency</w:t>
            </w:r>
          </w:p>
        </w:tc>
        <w:tc>
          <w:tcPr>
            <w:tcW w:w="308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</w:tr>
      <w:tr w:rsidR="004057AC" w:rsidRPr="00877199" w:rsidTr="00DE4B77">
        <w:tc>
          <w:tcPr>
            <w:tcW w:w="1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092A2F" w:rsidP="00DE4B77">
            <w:pPr>
              <w:rPr>
                <w:rFonts w:cs="Calibri"/>
                <w:b/>
                <w:bCs/>
              </w:rPr>
            </w:pPr>
            <w:r>
              <w:t>None</w:t>
            </w:r>
          </w:p>
        </w:tc>
        <w:tc>
          <w:tcPr>
            <w:tcW w:w="86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40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08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3" w:name="_Toc389222326"/>
      <w:r w:rsidRPr="00877199">
        <w:rPr>
          <w:rFonts w:ascii="Calibri" w:hAnsi="Calibri" w:cs="Calibri"/>
        </w:rPr>
        <w:t xml:space="preserve">Manual </w:t>
      </w:r>
      <w:bookmarkStart w:id="34" w:name="OLE_LINK22"/>
      <w:bookmarkStart w:id="35" w:name="OLE_LINK23"/>
      <w:bookmarkStart w:id="36" w:name="OLE_LINK24"/>
      <w:r w:rsidRPr="00877199">
        <w:rPr>
          <w:rFonts w:ascii="Calibri" w:hAnsi="Calibri" w:cs="Calibri"/>
        </w:rPr>
        <w:t>Configuration Changes</w:t>
      </w:r>
      <w:bookmarkEnd w:id="31"/>
      <w:bookmarkEnd w:id="33"/>
      <w:bookmarkEnd w:id="34"/>
      <w:bookmarkEnd w:id="35"/>
      <w:bookmarkEnd w:id="36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Constant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092A2F" w:rsidP="00DE4B77">
            <w:pPr>
              <w:rPr>
                <w:rFonts w:cs="Calibri"/>
                <w:b/>
                <w:bCs/>
              </w:rPr>
            </w:pPr>
            <w: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</w:p>
    <w:p w:rsidR="004057AC" w:rsidRDefault="004057AC" w:rsidP="004057AC">
      <w:pPr>
        <w:rPr>
          <w:rFonts w:ascii="Arial" w:hAnsi="Arial"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37" w:name="_Toc357692826"/>
      <w:bookmarkStart w:id="38" w:name="_Toc389222327"/>
      <w:r w:rsidRPr="004057AC">
        <w:rPr>
          <w:rFonts w:ascii="Calibri" w:hAnsi="Calibri" w:cs="Calibri"/>
        </w:rPr>
        <w:lastRenderedPageBreak/>
        <w:t>Integration</w:t>
      </w:r>
      <w:bookmarkEnd w:id="37"/>
      <w:r w:rsidR="00D4267E">
        <w:rPr>
          <w:rFonts w:ascii="Calibri" w:hAnsi="Calibri" w:cs="Calibri"/>
        </w:rPr>
        <w:t xml:space="preserve">  DATAFLOW REQUIREMENTS</w:t>
      </w:r>
      <w:bookmarkEnd w:id="38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9" w:name="_Toc357692827"/>
      <w:bookmarkStart w:id="40" w:name="_Toc389222328"/>
      <w:bookmarkStart w:id="41" w:name="OLE_LINK83"/>
      <w:bookmarkStart w:id="42" w:name="OLE_LINK84"/>
      <w:r w:rsidRPr="00877199">
        <w:rPr>
          <w:rFonts w:ascii="Calibri" w:hAnsi="Calibri" w:cs="Calibri"/>
        </w:rPr>
        <w:t>Required Global Data Inputs</w:t>
      </w:r>
      <w:bookmarkEnd w:id="39"/>
      <w:bookmarkEnd w:id="40"/>
    </w:p>
    <w:p w:rsidR="00092A2F" w:rsidRPr="00092A2F" w:rsidRDefault="00092A2F" w:rsidP="00092A2F">
      <w:pPr>
        <w:rPr>
          <w:rFonts w:cs="Calibri"/>
        </w:rPr>
      </w:pPr>
      <w:r w:rsidRPr="00092A2F">
        <w:rPr>
          <w:rFonts w:cs="Calibri"/>
        </w:rPr>
        <w:t xml:space="preserve">ExpectedOnTimeA_Cnt_u32 </w:t>
      </w:r>
    </w:p>
    <w:p w:rsidR="00092A2F" w:rsidRPr="00092A2F" w:rsidRDefault="00092A2F" w:rsidP="00092A2F">
      <w:pPr>
        <w:rPr>
          <w:rFonts w:cs="Calibri"/>
        </w:rPr>
      </w:pPr>
      <w:r w:rsidRPr="00092A2F">
        <w:rPr>
          <w:rFonts w:cs="Calibri"/>
        </w:rPr>
        <w:t xml:space="preserve">ExpectedOnTimeB_Cnt_u32 </w:t>
      </w:r>
    </w:p>
    <w:p w:rsidR="00092A2F" w:rsidRPr="00092A2F" w:rsidRDefault="00092A2F" w:rsidP="00092A2F">
      <w:pPr>
        <w:rPr>
          <w:rFonts w:cs="Calibri"/>
        </w:rPr>
      </w:pPr>
      <w:r w:rsidRPr="00092A2F">
        <w:rPr>
          <w:rFonts w:cs="Calibri"/>
        </w:rPr>
        <w:t xml:space="preserve">ExpectedOnTimeC_Cnt_u32 </w:t>
      </w:r>
    </w:p>
    <w:p w:rsidR="00092A2F" w:rsidRPr="00092A2F" w:rsidRDefault="00092A2F" w:rsidP="00092A2F">
      <w:pPr>
        <w:rPr>
          <w:rFonts w:cs="Calibri"/>
        </w:rPr>
      </w:pPr>
      <w:r w:rsidRPr="00092A2F">
        <w:rPr>
          <w:rFonts w:cs="Calibri"/>
        </w:rPr>
        <w:t xml:space="preserve">LRPRCorrectedMtrPosCaptured_Rev_f32 </w:t>
      </w:r>
    </w:p>
    <w:p w:rsidR="00092A2F" w:rsidRPr="00092A2F" w:rsidRDefault="00092A2F" w:rsidP="00092A2F">
      <w:pPr>
        <w:rPr>
          <w:rFonts w:cs="Calibri"/>
        </w:rPr>
      </w:pPr>
      <w:r w:rsidRPr="00092A2F">
        <w:rPr>
          <w:rFonts w:cs="Calibri"/>
        </w:rPr>
        <w:t xml:space="preserve">LRPRModulationIndexCaptured_Uls_f32 </w:t>
      </w:r>
    </w:p>
    <w:p w:rsidR="00092A2F" w:rsidRPr="00092A2F" w:rsidRDefault="00092A2F" w:rsidP="00092A2F">
      <w:pPr>
        <w:rPr>
          <w:rFonts w:cs="Calibri"/>
        </w:rPr>
      </w:pPr>
      <w:r w:rsidRPr="00092A2F">
        <w:rPr>
          <w:rFonts w:cs="Calibri"/>
        </w:rPr>
        <w:t xml:space="preserve">LRPRPhaseadvanceCaptured_Cnt_s16 </w:t>
      </w:r>
    </w:p>
    <w:p w:rsidR="00092A2F" w:rsidRPr="00092A2F" w:rsidRDefault="00092A2F" w:rsidP="00092A2F">
      <w:pPr>
        <w:rPr>
          <w:rFonts w:cs="Calibri"/>
        </w:rPr>
      </w:pPr>
      <w:r w:rsidRPr="00092A2F">
        <w:rPr>
          <w:rFonts w:cs="Calibri"/>
        </w:rPr>
        <w:t xml:space="preserve">MeasuredOnTimeA_Cnt_u32 </w:t>
      </w:r>
    </w:p>
    <w:p w:rsidR="00092A2F" w:rsidRPr="00092A2F" w:rsidRDefault="00092A2F" w:rsidP="00092A2F">
      <w:pPr>
        <w:rPr>
          <w:rFonts w:cs="Calibri"/>
        </w:rPr>
      </w:pPr>
      <w:r w:rsidRPr="00092A2F">
        <w:rPr>
          <w:rFonts w:cs="Calibri"/>
        </w:rPr>
        <w:t xml:space="preserve">MeasuredOnTimeB_Cnt_u32 </w:t>
      </w:r>
    </w:p>
    <w:p w:rsidR="00092A2F" w:rsidRPr="00092A2F" w:rsidRDefault="00092A2F" w:rsidP="00092A2F">
      <w:pPr>
        <w:rPr>
          <w:rFonts w:cs="Calibri"/>
        </w:rPr>
      </w:pPr>
      <w:r w:rsidRPr="00092A2F">
        <w:rPr>
          <w:rFonts w:cs="Calibri"/>
        </w:rPr>
        <w:t xml:space="preserve">MeasuredOnTimeC_Cnt_u32 </w:t>
      </w:r>
    </w:p>
    <w:p w:rsidR="00092A2F" w:rsidRPr="00092A2F" w:rsidRDefault="00092A2F" w:rsidP="00092A2F">
      <w:pPr>
        <w:rPr>
          <w:rFonts w:cs="Calibri"/>
        </w:rPr>
      </w:pPr>
      <w:r w:rsidRPr="00092A2F">
        <w:rPr>
          <w:rFonts w:cs="Calibri"/>
        </w:rPr>
        <w:t xml:space="preserve">MotorVelMRFUnfiltered_MtrRadpS_f32 </w:t>
      </w:r>
    </w:p>
    <w:p w:rsidR="00092A2F" w:rsidRPr="00092A2F" w:rsidRDefault="00092A2F" w:rsidP="00092A2F">
      <w:pPr>
        <w:rPr>
          <w:rFonts w:cs="Calibri"/>
        </w:rPr>
      </w:pPr>
      <w:r w:rsidRPr="00092A2F">
        <w:rPr>
          <w:rFonts w:cs="Calibri"/>
        </w:rPr>
        <w:t xml:space="preserve">MtrElecMechPolarity_Cnt_s08 </w:t>
      </w:r>
    </w:p>
    <w:p w:rsidR="00092A2F" w:rsidRPr="00092A2F" w:rsidRDefault="00092A2F" w:rsidP="00092A2F">
      <w:pPr>
        <w:rPr>
          <w:rFonts w:cs="Calibri"/>
        </w:rPr>
      </w:pPr>
      <w:r w:rsidRPr="00092A2F">
        <w:rPr>
          <w:rFonts w:cs="Calibri"/>
        </w:rPr>
        <w:t xml:space="preserve">PDActivateTest_Cnt_lgc  </w:t>
      </w:r>
    </w:p>
    <w:p w:rsidR="00092A2F" w:rsidRPr="00092A2F" w:rsidRDefault="00092A2F" w:rsidP="00092A2F">
      <w:pPr>
        <w:rPr>
          <w:rFonts w:cs="Calibri"/>
        </w:rPr>
      </w:pPr>
      <w:r w:rsidRPr="00092A2F">
        <w:rPr>
          <w:rFonts w:cs="Calibri"/>
        </w:rPr>
        <w:t xml:space="preserve">MtrDrvrInitStart_Cnt_lgc  </w:t>
      </w:r>
    </w:p>
    <w:p w:rsidR="004057AC" w:rsidDel="00092A2F" w:rsidRDefault="00092A2F" w:rsidP="00092A2F">
      <w:pPr>
        <w:rPr>
          <w:del w:id="43" w:author="Ahmed, Rijvi" w:date="2014-12-01T13:34:00Z"/>
          <w:rFonts w:cs="Calibri"/>
        </w:rPr>
      </w:pPr>
      <w:del w:id="44" w:author="Ahmed, Rijvi" w:date="2014-12-01T13:34:00Z">
        <w:r w:rsidRPr="00092A2F" w:rsidDel="00092A2F">
          <w:rPr>
            <w:rFonts w:cs="Calibri"/>
          </w:rPr>
          <w:delText xml:space="preserve">VswitchClosed_Cnt_lgc  </w:delText>
        </w:r>
      </w:del>
    </w:p>
    <w:p w:rsidR="00092A2F" w:rsidRPr="00877199" w:rsidRDefault="00092A2F" w:rsidP="00092A2F">
      <w:pPr>
        <w:rPr>
          <w:ins w:id="45" w:author="Ahmed, Rijvi" w:date="2014-12-01T13:36:00Z"/>
          <w:rFonts w:cs="Calibri"/>
        </w:rPr>
      </w:pPr>
      <w:ins w:id="46" w:author="Ahmed, Rijvi" w:date="2014-12-01T13:36:00Z">
        <w:r>
          <w:rPr>
            <w:rFonts w:cs="Calibri"/>
          </w:rPr>
          <w:t>GateDriveResetActive_Cnt</w:t>
        </w:r>
        <w:r w:rsidRPr="00092A2F">
          <w:rPr>
            <w:rFonts w:cs="Calibri"/>
          </w:rPr>
          <w:t>_lgc</w:t>
        </w:r>
      </w:ins>
      <w:r w:rsidR="00E701B4">
        <w:rPr>
          <w:rFonts w:cs="Calibri"/>
        </w:rPr>
        <w:t xml:space="preserve"> *</w:t>
      </w:r>
    </w:p>
    <w:p w:rsidR="00092A2F" w:rsidRPr="00877199" w:rsidRDefault="00092A2F" w:rsidP="00092A2F">
      <w:pPr>
        <w:rPr>
          <w:ins w:id="47" w:author="Ahmed, Rijvi" w:date="2014-12-01T13:36:00Z"/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8" w:name="_Toc389222329"/>
      <w:r w:rsidRPr="00877199">
        <w:rPr>
          <w:rFonts w:ascii="Calibri" w:hAnsi="Calibri" w:cs="Calibri"/>
        </w:rPr>
        <w:t>Required Global Data Outputs</w:t>
      </w:r>
      <w:bookmarkEnd w:id="48"/>
    </w:p>
    <w:p w:rsidR="00092A2F" w:rsidRPr="00092A2F" w:rsidRDefault="00092A2F" w:rsidP="00092A2F">
      <w:pPr>
        <w:rPr>
          <w:rFonts w:cs="Calibri"/>
        </w:rPr>
      </w:pPr>
      <w:r w:rsidRPr="00092A2F">
        <w:rPr>
          <w:rFonts w:cs="Calibri"/>
        </w:rPr>
        <w:t>SVDiag_LowPhReasErrorAcc_Cnt_u16</w:t>
      </w:r>
    </w:p>
    <w:p w:rsidR="00092A2F" w:rsidRPr="00092A2F" w:rsidRDefault="00092A2F" w:rsidP="00092A2F">
      <w:pPr>
        <w:rPr>
          <w:rFonts w:cs="Calibri"/>
        </w:rPr>
      </w:pPr>
      <w:r w:rsidRPr="00092A2F">
        <w:rPr>
          <w:rFonts w:cs="Calibri"/>
        </w:rPr>
        <w:t>SVDiag_HighResPhsReasDisable_u8</w:t>
      </w:r>
    </w:p>
    <w:p w:rsidR="00092A2F" w:rsidRPr="00092A2F" w:rsidRDefault="00092A2F" w:rsidP="00092A2F">
      <w:pPr>
        <w:rPr>
          <w:rFonts w:cs="Calibri"/>
        </w:rPr>
      </w:pPr>
      <w:r w:rsidRPr="00092A2F">
        <w:rPr>
          <w:rFonts w:cs="Calibri"/>
        </w:rPr>
        <w:t>SVDiag_LowResPhsReasDisable_u8</w:t>
      </w:r>
    </w:p>
    <w:p w:rsidR="00092A2F" w:rsidRPr="00092A2F" w:rsidRDefault="00092A2F" w:rsidP="00092A2F">
      <w:pPr>
        <w:rPr>
          <w:rFonts w:cs="Calibri"/>
        </w:rPr>
      </w:pPr>
      <w:r w:rsidRPr="00092A2F">
        <w:rPr>
          <w:rFonts w:cs="Calibri"/>
        </w:rPr>
        <w:t>SVDiag_MtrDrvInitComp_Cnt_lgc</w:t>
      </w:r>
    </w:p>
    <w:p w:rsidR="00092A2F" w:rsidRPr="00092A2F" w:rsidRDefault="00092A2F" w:rsidP="00092A2F">
      <w:pPr>
        <w:rPr>
          <w:rFonts w:cs="Calibri"/>
        </w:rPr>
      </w:pPr>
      <w:r w:rsidRPr="00092A2F">
        <w:rPr>
          <w:rFonts w:cs="Calibri"/>
        </w:rPr>
        <w:t>SVDiag_GateDriveFltAcc_Cnt_u16</w:t>
      </w:r>
    </w:p>
    <w:p w:rsidR="00092A2F" w:rsidRPr="00092A2F" w:rsidRDefault="00092A2F" w:rsidP="00092A2F">
      <w:pPr>
        <w:rPr>
          <w:rFonts w:cs="Calibri"/>
        </w:rPr>
      </w:pPr>
      <w:r w:rsidRPr="00092A2F">
        <w:rPr>
          <w:rFonts w:cs="Calibri"/>
        </w:rPr>
        <w:t>SVDiag_GenGateDriveFltAcc_Cnt_u16</w:t>
      </w:r>
    </w:p>
    <w:p w:rsidR="004057AC" w:rsidRDefault="00092A2F" w:rsidP="00092A2F">
      <w:pPr>
        <w:rPr>
          <w:rFonts w:cs="Calibri"/>
        </w:rPr>
      </w:pPr>
      <w:r w:rsidRPr="00092A2F">
        <w:rPr>
          <w:rFonts w:cs="Calibri"/>
        </w:rPr>
        <w:t>SVDiag_OnStateFltAcc_Cnt_u16</w:t>
      </w:r>
    </w:p>
    <w:p w:rsidR="00092A2F" w:rsidRDefault="00092A2F" w:rsidP="00092A2F">
      <w:pPr>
        <w:rPr>
          <w:rFonts w:cs="Calibri"/>
        </w:rPr>
      </w:pPr>
      <w:ins w:id="49" w:author="Ahmed, Rijvi" w:date="2014-12-01T13:36:00Z">
        <w:r>
          <w:rPr>
            <w:rFonts w:cs="Calibri"/>
          </w:rPr>
          <w:t>GateDriveResetActive_Cnt</w:t>
        </w:r>
        <w:r w:rsidRPr="00092A2F">
          <w:rPr>
            <w:rFonts w:cs="Calibri"/>
          </w:rPr>
          <w:t>_lgc</w:t>
        </w:r>
      </w:ins>
      <w:r w:rsidR="00E701B4">
        <w:rPr>
          <w:rFonts w:cs="Calibri"/>
        </w:rPr>
        <w:t xml:space="preserve"> *</w:t>
      </w:r>
    </w:p>
    <w:p w:rsidR="00E701B4" w:rsidRDefault="00E701B4" w:rsidP="00092A2F">
      <w:pPr>
        <w:rPr>
          <w:rFonts w:cs="Calibri"/>
        </w:rPr>
      </w:pPr>
    </w:p>
    <w:p w:rsidR="00FF4EE8" w:rsidRPr="00877199" w:rsidRDefault="00FF4EE8" w:rsidP="00FF4EE8">
      <w:pPr>
        <w:rPr>
          <w:ins w:id="50" w:author="Ahmed, Rijvi" w:date="2014-12-01T14:00:00Z"/>
          <w:rFonts w:cs="Calibri"/>
        </w:rPr>
      </w:pPr>
      <w:ins w:id="51" w:author="Ahmed, Rijvi" w:date="2014-12-01T14:00:00Z">
        <w:r>
          <w:rPr>
            <w:rFonts w:cs="Calibri"/>
          </w:rPr>
          <w:t>*[</w:t>
        </w:r>
        <w:r w:rsidRPr="00E701B4">
          <w:rPr>
            <w:rFonts w:cs="Calibri"/>
          </w:rPr>
          <w:t xml:space="preserve"> </w:t>
        </w:r>
        <w:r>
          <w:rPr>
            <w:rFonts w:cs="Calibri"/>
          </w:rPr>
          <w:t>GateDriveResetActive_Cnt</w:t>
        </w:r>
        <w:r w:rsidRPr="00092A2F">
          <w:rPr>
            <w:rFonts w:cs="Calibri"/>
          </w:rPr>
          <w:t>_lgc</w:t>
        </w:r>
        <w:r>
          <w:rPr>
            <w:rFonts w:cs="Calibri"/>
          </w:rPr>
          <w:t xml:space="preserve"> is an input for the module </w:t>
        </w:r>
        <w:r w:rsidRPr="00E701B4">
          <w:rPr>
            <w:rFonts w:cs="Calibri"/>
            <w:b/>
          </w:rPr>
          <w:t>Ap_DigPhsReasDiag</w:t>
        </w:r>
        <w:r>
          <w:rPr>
            <w:rFonts w:cs="Calibri"/>
            <w:b/>
          </w:rPr>
          <w:t>.C</w:t>
        </w:r>
        <w:r>
          <w:rPr>
            <w:rFonts w:cs="Calibri"/>
          </w:rPr>
          <w:t xml:space="preserve"> and is an output for the module </w:t>
        </w:r>
        <w:r w:rsidRPr="00FF4EE8">
          <w:rPr>
            <w:rFonts w:cs="Calibri"/>
            <w:b/>
          </w:rPr>
          <w:t>Sa_MtrDrvDiag</w:t>
        </w:r>
        <w:r>
          <w:rPr>
            <w:rFonts w:cs="Calibri"/>
            <w:b/>
          </w:rPr>
          <w:t xml:space="preserve">.C </w:t>
        </w:r>
        <w:r w:rsidRPr="00FF4EE8">
          <w:rPr>
            <w:rFonts w:cs="Calibri"/>
          </w:rPr>
          <w:t>]</w:t>
        </w:r>
        <w:r>
          <w:rPr>
            <w:rFonts w:cs="Calibri"/>
          </w:rPr>
          <w:t xml:space="preserve"> </w:t>
        </w:r>
      </w:ins>
    </w:p>
    <w:p w:rsidR="00E701B4" w:rsidRDefault="00E701B4" w:rsidP="00092A2F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2" w:name="_Toc357692829"/>
      <w:bookmarkStart w:id="53" w:name="_Toc389222330"/>
      <w:bookmarkEnd w:id="41"/>
      <w:bookmarkEnd w:id="42"/>
      <w:r w:rsidRPr="00877199">
        <w:rPr>
          <w:rFonts w:ascii="Calibri" w:hAnsi="Calibri" w:cs="Calibri"/>
        </w:rPr>
        <w:t>Specific Include Path present</w:t>
      </w:r>
      <w:bookmarkEnd w:id="52"/>
      <w:bookmarkEnd w:id="53"/>
    </w:p>
    <w:p w:rsidR="004057AC" w:rsidRDefault="00092A2F" w:rsidP="004057AC">
      <w:pPr>
        <w:rPr>
          <w:rFonts w:ascii="Arial" w:hAnsi="Arial"/>
          <w:b/>
          <w:kern w:val="28"/>
          <w:sz w:val="28"/>
        </w:rPr>
      </w:pPr>
      <w:r>
        <w:t>No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54" w:name="_Toc357692830"/>
      <w:bookmarkStart w:id="55" w:name="_Toc389222331"/>
      <w:r w:rsidRPr="004057AC">
        <w:rPr>
          <w:rFonts w:ascii="Calibri" w:hAnsi="Calibri" w:cs="Calibri"/>
        </w:rPr>
        <w:lastRenderedPageBreak/>
        <w:t>Runnable Scheduling</w:t>
      </w:r>
      <w:bookmarkEnd w:id="54"/>
      <w:bookmarkEnd w:id="55"/>
      <w:r w:rsidRPr="004057AC">
        <w:rPr>
          <w:rFonts w:ascii="Calibri" w:hAnsi="Calibri" w:cs="Calibri"/>
        </w:rPr>
        <w:t xml:space="preserve"> </w:t>
      </w:r>
    </w:p>
    <w:p w:rsidR="004057AC" w:rsidRDefault="004057AC" w:rsidP="004057AC">
      <w:r>
        <w:t>This section specifies the required runnable scheduling.</w:t>
      </w:r>
    </w:p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:rsidTr="00DE4B77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Init</w:t>
            </w:r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092A2F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092A2F" w:rsidRPr="004241A2" w:rsidRDefault="00092A2F" w:rsidP="004708E4">
            <w:pPr>
              <w:rPr>
                <w:b/>
              </w:rPr>
            </w:pPr>
            <w:r w:rsidRPr="004241A2">
              <w:t>DigPhsReasDiag_Init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092A2F" w:rsidRDefault="00092A2F" w:rsidP="004708E4">
            <w:r w:rsidRPr="00AD6E5A">
              <w:t>Executed once after the RTE is started</w:t>
            </w:r>
            <w:r>
              <w:t xml:space="preserve"> before first call of </w:t>
            </w:r>
            <w:r w:rsidRPr="00A762E1">
              <w:t>MtrDrvDiag_Per1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092A2F" w:rsidRDefault="00092A2F" w:rsidP="004708E4">
            <w:r>
              <w:t>RTE (at Startup)</w:t>
            </w:r>
          </w:p>
        </w:tc>
      </w:tr>
    </w:tbl>
    <w:p w:rsidR="004057AC" w:rsidRDefault="004057AC" w:rsidP="004057AC"/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:rsidTr="00DE4B77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Runnable</w:t>
            </w:r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092A2F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092A2F" w:rsidRPr="004241A2" w:rsidRDefault="00092A2F" w:rsidP="004708E4">
            <w:pPr>
              <w:rPr>
                <w:b/>
              </w:rPr>
            </w:pPr>
            <w:r w:rsidRPr="004241A2">
              <w:t>DigPhsReasDiag_Per1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092A2F" w:rsidRDefault="00092A2F" w:rsidP="004708E4">
            <w:r>
              <w:t>Not in OFF, DISABLE, or WARMINIT modes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092A2F" w:rsidRDefault="00092A2F" w:rsidP="004708E4">
            <w:r>
              <w:t>Rte 2ms task</w:t>
            </w:r>
          </w:p>
        </w:tc>
      </w:tr>
      <w:tr w:rsidR="00092A2F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092A2F" w:rsidRPr="004241A2" w:rsidRDefault="00092A2F" w:rsidP="004708E4">
            <w:pPr>
              <w:rPr>
                <w:b/>
              </w:rPr>
            </w:pPr>
            <w:r w:rsidRPr="004241A2">
              <w:t>DigPhsReasDiag_Trans1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092A2F" w:rsidRDefault="00092A2F" w:rsidP="004708E4">
            <w:r>
              <w:t>In OPERATE m</w:t>
            </w:r>
            <w:r w:rsidRPr="00CA63A3">
              <w:t>ode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092A2F" w:rsidRDefault="00092A2F" w:rsidP="004708E4">
            <w:r>
              <w:t>On entering m</w:t>
            </w:r>
            <w:r w:rsidRPr="00CA63A3">
              <w:t>ode</w:t>
            </w:r>
          </w:p>
        </w:tc>
      </w:tr>
      <w:tr w:rsidR="00092A2F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092A2F" w:rsidRPr="004241A2" w:rsidRDefault="00092A2F" w:rsidP="004708E4">
            <w:pPr>
              <w:rPr>
                <w:b/>
              </w:rPr>
            </w:pPr>
            <w:r w:rsidRPr="004241A2">
              <w:t>MtrDrvDiag_Per1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092A2F" w:rsidRDefault="00092A2F" w:rsidP="004708E4">
            <w:r>
              <w:t>Not in DISABLE or OFF modes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092A2F" w:rsidRDefault="00092A2F" w:rsidP="004708E4">
            <w:r>
              <w:t>Rte 2ms task</w:t>
            </w:r>
          </w:p>
        </w:tc>
      </w:tr>
      <w:tr w:rsidR="00092A2F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092A2F" w:rsidRPr="004241A2" w:rsidRDefault="00092A2F" w:rsidP="004708E4">
            <w:pPr>
              <w:rPr>
                <w:b/>
              </w:rPr>
            </w:pPr>
            <w:r w:rsidRPr="004241A2">
              <w:t>MtrDrvDiag_Per2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092A2F" w:rsidRDefault="00092A2F" w:rsidP="004708E4">
            <w:r>
              <w:t>N</w:t>
            </w:r>
            <w:r w:rsidRPr="00CD368F">
              <w:t xml:space="preserve">ot in </w:t>
            </w:r>
            <w:r>
              <w:t>OPERATE or WARMINIT modes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092A2F" w:rsidRDefault="00092A2F" w:rsidP="004708E4">
            <w:r>
              <w:t>Rte 2ms task</w:t>
            </w:r>
          </w:p>
        </w:tc>
      </w:tr>
      <w:tr w:rsidR="00092A2F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092A2F" w:rsidRPr="004241A2" w:rsidRDefault="00092A2F" w:rsidP="004708E4">
            <w:pPr>
              <w:rPr>
                <w:b/>
              </w:rPr>
            </w:pPr>
            <w:r w:rsidRPr="004241A2">
              <w:t>MtrDrvDiag_Trns1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092A2F" w:rsidRDefault="00092A2F" w:rsidP="004708E4">
            <w:r>
              <w:t>In WARMINIT mode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092A2F" w:rsidRDefault="00092A2F" w:rsidP="004708E4">
            <w:r>
              <w:t>On entering mode</w:t>
            </w:r>
          </w:p>
        </w:tc>
      </w:tr>
    </w:tbl>
    <w:p w:rsidR="004057AC" w:rsidRDefault="004057AC" w:rsidP="004057AC"/>
    <w:p w:rsidR="004057AC" w:rsidRDefault="004057AC" w:rsidP="004057AC"/>
    <w:p w:rsidR="004057AC" w:rsidRDefault="004057AC" w:rsidP="004057AC">
      <w:pPr>
        <w:rPr>
          <w:b/>
        </w:rPr>
      </w:pPr>
      <w:r>
        <w:rPr>
          <w:b/>
        </w:rPr>
        <w:t>.</w:t>
      </w:r>
    </w:p>
    <w:p w:rsidR="004057AC" w:rsidRDefault="004057AC" w:rsidP="004057AC">
      <w:pPr>
        <w:rPr>
          <w:rFonts w:ascii="Arial" w:hAnsi="Arial"/>
          <w:b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56" w:name="_Toc357692831"/>
      <w:bookmarkStart w:id="57" w:name="_Toc389222332"/>
      <w:bookmarkStart w:id="58" w:name="OLE_LINK16"/>
      <w:bookmarkStart w:id="59" w:name="OLE_LINK17"/>
      <w:r w:rsidRPr="004057AC">
        <w:rPr>
          <w:rFonts w:ascii="Calibri" w:hAnsi="Calibri" w:cs="Calibri"/>
        </w:rPr>
        <w:lastRenderedPageBreak/>
        <w:t>Memory Map</w:t>
      </w:r>
      <w:r w:rsidR="00D4267E">
        <w:rPr>
          <w:rFonts w:ascii="Calibri" w:hAnsi="Calibri" w:cs="Calibri"/>
        </w:rPr>
        <w:t xml:space="preserve"> REQUIREMENTS</w:t>
      </w:r>
      <w:bookmarkEnd w:id="56"/>
      <w:bookmarkEnd w:id="57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0" w:name="_Toc357692832"/>
      <w:bookmarkStart w:id="61" w:name="_Toc389222333"/>
      <w:bookmarkEnd w:id="58"/>
      <w:bookmarkEnd w:id="59"/>
      <w:r w:rsidRPr="00877199">
        <w:rPr>
          <w:rFonts w:ascii="Calibri" w:hAnsi="Calibri" w:cs="Calibri"/>
        </w:rPr>
        <w:t>Mapping</w:t>
      </w:r>
      <w:bookmarkEnd w:id="60"/>
      <w:bookmarkEnd w:id="61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842"/>
        <w:gridCol w:w="2172"/>
        <w:gridCol w:w="2273"/>
      </w:tblGrid>
      <w:tr w:rsidR="004057AC" w:rsidTr="00DE4B77">
        <w:tc>
          <w:tcPr>
            <w:tcW w:w="400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Memory Section</w:t>
            </w:r>
          </w:p>
        </w:tc>
        <w:tc>
          <w:tcPr>
            <w:tcW w:w="2351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Contents</w:t>
            </w:r>
          </w:p>
        </w:tc>
        <w:tc>
          <w:tcPr>
            <w:tcW w:w="250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Notes</w:t>
            </w:r>
          </w:p>
        </w:tc>
      </w:tr>
      <w:tr w:rsidR="004057AC" w:rsidTr="00DE4B77">
        <w:tc>
          <w:tcPr>
            <w:tcW w:w="4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4057AC" w:rsidP="00DE4B77">
            <w:pPr>
              <w:rPr>
                <w:b/>
                <w:bCs/>
              </w:rPr>
            </w:pPr>
            <w:r w:rsidRPr="00DE4B77">
              <w:rPr>
                <w:b/>
                <w:bCs/>
              </w:rPr>
              <w:t>&lt; Memory mapping Info&gt;</w:t>
            </w:r>
            <w:r w:rsidR="009A2ED4">
              <w:rPr>
                <w:b/>
                <w:bCs/>
              </w:rPr>
              <w:t>*</w:t>
            </w:r>
          </w:p>
        </w:tc>
        <w:tc>
          <w:tcPr>
            <w:tcW w:w="235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250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  <w:tr w:rsidR="00092A2F" w:rsidTr="00DE4B77">
        <w:tc>
          <w:tcPr>
            <w:tcW w:w="4000" w:type="dxa"/>
            <w:shd w:val="clear" w:color="auto" w:fill="auto"/>
          </w:tcPr>
          <w:p w:rsidR="00092A2F" w:rsidRPr="004241A2" w:rsidRDefault="00092A2F" w:rsidP="004708E4">
            <w:pPr>
              <w:rPr>
                <w:b/>
              </w:rPr>
            </w:pPr>
            <w:r w:rsidRPr="004241A2">
              <w:t>DIGPHSREASDIAG_START_SEC_VAR_CLEARED_32</w:t>
            </w:r>
          </w:p>
        </w:tc>
        <w:tc>
          <w:tcPr>
            <w:tcW w:w="2351" w:type="dxa"/>
            <w:shd w:val="clear" w:color="auto" w:fill="auto"/>
          </w:tcPr>
          <w:p w:rsidR="00092A2F" w:rsidRDefault="00092A2F" w:rsidP="00DE4B77"/>
        </w:tc>
        <w:tc>
          <w:tcPr>
            <w:tcW w:w="2505" w:type="dxa"/>
            <w:shd w:val="clear" w:color="auto" w:fill="auto"/>
          </w:tcPr>
          <w:p w:rsidR="00092A2F" w:rsidRDefault="00092A2F" w:rsidP="00DE4B77"/>
        </w:tc>
      </w:tr>
      <w:tr w:rsidR="00092A2F" w:rsidTr="00DE4B77">
        <w:tc>
          <w:tcPr>
            <w:tcW w:w="4000" w:type="dxa"/>
            <w:shd w:val="clear" w:color="auto" w:fill="auto"/>
          </w:tcPr>
          <w:p w:rsidR="00092A2F" w:rsidRPr="004241A2" w:rsidRDefault="00092A2F" w:rsidP="004708E4">
            <w:pPr>
              <w:rPr>
                <w:b/>
              </w:rPr>
            </w:pPr>
            <w:r w:rsidRPr="004241A2">
              <w:t>DIGPHSREASDIAG_START_SEC_VAR_CLEARED_BOOLEAN</w:t>
            </w:r>
          </w:p>
        </w:tc>
        <w:tc>
          <w:tcPr>
            <w:tcW w:w="2351" w:type="dxa"/>
            <w:shd w:val="clear" w:color="auto" w:fill="auto"/>
          </w:tcPr>
          <w:p w:rsidR="00092A2F" w:rsidRDefault="00092A2F" w:rsidP="00DE4B77"/>
        </w:tc>
        <w:tc>
          <w:tcPr>
            <w:tcW w:w="2505" w:type="dxa"/>
            <w:shd w:val="clear" w:color="auto" w:fill="auto"/>
          </w:tcPr>
          <w:p w:rsidR="00092A2F" w:rsidRDefault="00092A2F" w:rsidP="00DE4B77"/>
        </w:tc>
      </w:tr>
      <w:tr w:rsidR="00092A2F" w:rsidTr="00DE4B77">
        <w:tc>
          <w:tcPr>
            <w:tcW w:w="4000" w:type="dxa"/>
            <w:shd w:val="clear" w:color="auto" w:fill="auto"/>
          </w:tcPr>
          <w:p w:rsidR="00092A2F" w:rsidRPr="004241A2" w:rsidRDefault="00092A2F" w:rsidP="004708E4">
            <w:pPr>
              <w:rPr>
                <w:b/>
              </w:rPr>
            </w:pPr>
            <w:r w:rsidRPr="004241A2">
              <w:t>DIGPHSREASDIAG_START_SEC_VAR_CLEARED_16</w:t>
            </w:r>
          </w:p>
        </w:tc>
        <w:tc>
          <w:tcPr>
            <w:tcW w:w="2351" w:type="dxa"/>
            <w:shd w:val="clear" w:color="auto" w:fill="auto"/>
          </w:tcPr>
          <w:p w:rsidR="00092A2F" w:rsidRDefault="00092A2F" w:rsidP="00DE4B77"/>
        </w:tc>
        <w:tc>
          <w:tcPr>
            <w:tcW w:w="2505" w:type="dxa"/>
            <w:shd w:val="clear" w:color="auto" w:fill="auto"/>
          </w:tcPr>
          <w:p w:rsidR="00092A2F" w:rsidRDefault="00092A2F" w:rsidP="00DE4B77"/>
        </w:tc>
      </w:tr>
      <w:tr w:rsidR="00092A2F" w:rsidTr="00DE4B77">
        <w:tc>
          <w:tcPr>
            <w:tcW w:w="4000" w:type="dxa"/>
            <w:shd w:val="clear" w:color="auto" w:fill="auto"/>
          </w:tcPr>
          <w:p w:rsidR="00092A2F" w:rsidRPr="004241A2" w:rsidRDefault="00092A2F" w:rsidP="004708E4">
            <w:pPr>
              <w:rPr>
                <w:b/>
              </w:rPr>
            </w:pPr>
            <w:r w:rsidRPr="004241A2">
              <w:t>DIGPHSREASDIAG_START_SEC_VAR_CLEARED_8</w:t>
            </w:r>
          </w:p>
        </w:tc>
        <w:tc>
          <w:tcPr>
            <w:tcW w:w="2351" w:type="dxa"/>
            <w:shd w:val="clear" w:color="auto" w:fill="auto"/>
          </w:tcPr>
          <w:p w:rsidR="00092A2F" w:rsidRDefault="00092A2F" w:rsidP="00DE4B77"/>
        </w:tc>
        <w:tc>
          <w:tcPr>
            <w:tcW w:w="2505" w:type="dxa"/>
            <w:shd w:val="clear" w:color="auto" w:fill="auto"/>
          </w:tcPr>
          <w:p w:rsidR="00092A2F" w:rsidRDefault="00092A2F" w:rsidP="00DE4B77"/>
        </w:tc>
      </w:tr>
      <w:tr w:rsidR="00092A2F" w:rsidTr="00DE4B77">
        <w:tc>
          <w:tcPr>
            <w:tcW w:w="4000" w:type="dxa"/>
            <w:shd w:val="clear" w:color="auto" w:fill="auto"/>
          </w:tcPr>
          <w:p w:rsidR="00092A2F" w:rsidRPr="004241A2" w:rsidRDefault="00092A2F" w:rsidP="004708E4">
            <w:pPr>
              <w:rPr>
                <w:b/>
              </w:rPr>
            </w:pPr>
            <w:r w:rsidRPr="004241A2">
              <w:t>MTRDRVDIAG_START_SEC_VAR_CLEARED_32</w:t>
            </w:r>
          </w:p>
        </w:tc>
        <w:tc>
          <w:tcPr>
            <w:tcW w:w="2351" w:type="dxa"/>
            <w:shd w:val="clear" w:color="auto" w:fill="auto"/>
          </w:tcPr>
          <w:p w:rsidR="00092A2F" w:rsidRDefault="00092A2F" w:rsidP="00DE4B77"/>
        </w:tc>
        <w:tc>
          <w:tcPr>
            <w:tcW w:w="2505" w:type="dxa"/>
            <w:shd w:val="clear" w:color="auto" w:fill="auto"/>
          </w:tcPr>
          <w:p w:rsidR="00092A2F" w:rsidRDefault="00092A2F" w:rsidP="00DE4B77"/>
        </w:tc>
      </w:tr>
      <w:tr w:rsidR="00092A2F" w:rsidTr="00DE4B77">
        <w:tc>
          <w:tcPr>
            <w:tcW w:w="4000" w:type="dxa"/>
            <w:shd w:val="clear" w:color="auto" w:fill="auto"/>
          </w:tcPr>
          <w:p w:rsidR="00092A2F" w:rsidRPr="004241A2" w:rsidRDefault="00092A2F" w:rsidP="004708E4">
            <w:pPr>
              <w:rPr>
                <w:b/>
              </w:rPr>
            </w:pPr>
            <w:r w:rsidRPr="004241A2">
              <w:t>MTRDRVDIAG_START_SEC_VAR_CLEARED_16</w:t>
            </w:r>
          </w:p>
        </w:tc>
        <w:tc>
          <w:tcPr>
            <w:tcW w:w="2351" w:type="dxa"/>
            <w:shd w:val="clear" w:color="auto" w:fill="auto"/>
          </w:tcPr>
          <w:p w:rsidR="00092A2F" w:rsidRDefault="00092A2F" w:rsidP="00DE4B77"/>
        </w:tc>
        <w:tc>
          <w:tcPr>
            <w:tcW w:w="2505" w:type="dxa"/>
            <w:shd w:val="clear" w:color="auto" w:fill="auto"/>
          </w:tcPr>
          <w:p w:rsidR="00092A2F" w:rsidRDefault="00092A2F" w:rsidP="00DE4B77"/>
        </w:tc>
      </w:tr>
      <w:tr w:rsidR="00092A2F" w:rsidTr="00DE4B77">
        <w:tc>
          <w:tcPr>
            <w:tcW w:w="4000" w:type="dxa"/>
            <w:shd w:val="clear" w:color="auto" w:fill="auto"/>
          </w:tcPr>
          <w:p w:rsidR="00092A2F" w:rsidRPr="004241A2" w:rsidRDefault="00092A2F" w:rsidP="004708E4">
            <w:pPr>
              <w:rPr>
                <w:b/>
              </w:rPr>
            </w:pPr>
            <w:r w:rsidRPr="004241A2">
              <w:t>MTRDRVDIAG_START_SEC_VAR_CLEARED_BOOLEAN</w:t>
            </w:r>
          </w:p>
        </w:tc>
        <w:tc>
          <w:tcPr>
            <w:tcW w:w="2351" w:type="dxa"/>
            <w:shd w:val="clear" w:color="auto" w:fill="auto"/>
          </w:tcPr>
          <w:p w:rsidR="00092A2F" w:rsidRDefault="00092A2F" w:rsidP="00DE4B77"/>
        </w:tc>
        <w:tc>
          <w:tcPr>
            <w:tcW w:w="2505" w:type="dxa"/>
            <w:shd w:val="clear" w:color="auto" w:fill="auto"/>
          </w:tcPr>
          <w:p w:rsidR="00092A2F" w:rsidRDefault="00092A2F" w:rsidP="00DE4B77"/>
        </w:tc>
      </w:tr>
      <w:tr w:rsidR="00092A2F" w:rsidTr="00DE4B77">
        <w:tc>
          <w:tcPr>
            <w:tcW w:w="4000" w:type="dxa"/>
            <w:shd w:val="clear" w:color="auto" w:fill="auto"/>
          </w:tcPr>
          <w:p w:rsidR="00092A2F" w:rsidRPr="004241A2" w:rsidRDefault="00092A2F" w:rsidP="004708E4">
            <w:pPr>
              <w:rPr>
                <w:b/>
              </w:rPr>
            </w:pPr>
            <w:r w:rsidRPr="004241A2">
              <w:t>MTRDRVDIAG_START_SEC_VAR_CLEARED_UNSPECIFIED</w:t>
            </w:r>
          </w:p>
        </w:tc>
        <w:tc>
          <w:tcPr>
            <w:tcW w:w="2351" w:type="dxa"/>
            <w:shd w:val="clear" w:color="auto" w:fill="auto"/>
          </w:tcPr>
          <w:p w:rsidR="00092A2F" w:rsidRDefault="00092A2F" w:rsidP="00DE4B77"/>
        </w:tc>
        <w:tc>
          <w:tcPr>
            <w:tcW w:w="2505" w:type="dxa"/>
            <w:shd w:val="clear" w:color="auto" w:fill="auto"/>
          </w:tcPr>
          <w:p w:rsidR="00092A2F" w:rsidRDefault="00092A2F" w:rsidP="00DE4B77"/>
        </w:tc>
      </w:tr>
    </w:tbl>
    <w:p w:rsidR="004057AC" w:rsidRPr="006768B8" w:rsidRDefault="004057AC" w:rsidP="004057AC">
      <w:r>
        <w:t xml:space="preserve">* Each …START_SEC… constant is terminated by a …STOP_SEC… constant as specified in the AUTOSAR Memory Mapping requirements. 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2" w:name="_Toc357692833"/>
      <w:bookmarkStart w:id="63" w:name="_Toc389222334"/>
      <w:r w:rsidRPr="00877199">
        <w:rPr>
          <w:rFonts w:ascii="Calibri" w:hAnsi="Calibri" w:cs="Calibri"/>
        </w:rPr>
        <w:t>Usage</w:t>
      </w:r>
      <w:bookmarkEnd w:id="62"/>
      <w:bookmarkEnd w:id="63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4057AC" w:rsidTr="00DE4B77">
        <w:tc>
          <w:tcPr>
            <w:tcW w:w="487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Feature</w:t>
            </w:r>
          </w:p>
        </w:tc>
        <w:tc>
          <w:tcPr>
            <w:tcW w:w="207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RAM </w:t>
            </w:r>
          </w:p>
        </w:tc>
        <w:tc>
          <w:tcPr>
            <w:tcW w:w="190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ROM </w:t>
            </w:r>
          </w:p>
        </w:tc>
      </w:tr>
      <w:tr w:rsidR="004057AC" w:rsidTr="00DE4B77">
        <w:tc>
          <w:tcPr>
            <w:tcW w:w="48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9501DD" w:rsidP="00DE4B77">
            <w:pPr>
              <w:rPr>
                <w:b/>
                <w:bCs/>
              </w:rPr>
            </w:pPr>
            <w:r w:rsidRPr="004241A2">
              <w:t>Full</w:t>
            </w:r>
          </w:p>
        </w:tc>
        <w:tc>
          <w:tcPr>
            <w:tcW w:w="207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19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</w:tbl>
    <w:p w:rsidR="004057AC" w:rsidRDefault="004057AC" w:rsidP="004057AC">
      <w:pPr>
        <w:pStyle w:val="Caption"/>
      </w:pPr>
      <w:r>
        <w:t xml:space="preserve">Table </w:t>
      </w:r>
      <w:r w:rsidR="00D00F45">
        <w:fldChar w:fldCharType="begin"/>
      </w:r>
      <w:r w:rsidR="00D00F45">
        <w:instrText xml:space="preserve"> SEQ Table \* ARABIC </w:instrText>
      </w:r>
      <w:r w:rsidR="00D00F45">
        <w:fldChar w:fldCharType="separate"/>
      </w:r>
      <w:r>
        <w:rPr>
          <w:noProof/>
        </w:rPr>
        <w:t>1</w:t>
      </w:r>
      <w:r w:rsidR="00D00F45">
        <w:rPr>
          <w:noProof/>
        </w:rPr>
        <w:fldChar w:fldCharType="end"/>
      </w:r>
      <w:r>
        <w:t>: ARM Cortex R4 Memory Usage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4" w:name="_Toc389222335"/>
      <w:bookmarkStart w:id="65" w:name="OLE_LINK20"/>
      <w:bookmarkStart w:id="66" w:name="OLE_LINK81"/>
      <w:bookmarkStart w:id="67" w:name="OLE_LINK82"/>
      <w:r w:rsidRPr="00877199">
        <w:rPr>
          <w:rFonts w:ascii="Calibri" w:hAnsi="Calibri" w:cs="Calibri"/>
        </w:rPr>
        <w:t xml:space="preserve">Non  RTE </w:t>
      </w:r>
      <w:bookmarkStart w:id="68" w:name="_Toc357692834"/>
      <w:r w:rsidRPr="00877199">
        <w:rPr>
          <w:rFonts w:ascii="Calibri" w:hAnsi="Calibri" w:cs="Calibri"/>
        </w:rPr>
        <w:t>NvM Blocks</w:t>
      </w:r>
      <w:bookmarkEnd w:id="64"/>
      <w:bookmarkEnd w:id="6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838"/>
      </w:tblGrid>
      <w:tr w:rsidR="004057AC" w:rsidTr="00DE4B77">
        <w:tc>
          <w:tcPr>
            <w:tcW w:w="8838" w:type="dxa"/>
            <w:shd w:val="clear" w:color="auto" w:fill="4F81BD"/>
          </w:tcPr>
          <w:bookmarkEnd w:id="65"/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Block Name</w:t>
            </w:r>
          </w:p>
        </w:tc>
      </w:tr>
      <w:tr w:rsidR="004057AC" w:rsidTr="00DE4B77">
        <w:tc>
          <w:tcPr>
            <w:tcW w:w="88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DE4B77" w:rsidRDefault="009501DD" w:rsidP="00DE4B77">
            <w:pPr>
              <w:rPr>
                <w:b/>
                <w:bCs/>
              </w:rPr>
            </w:pPr>
            <w:r>
              <w:t>None</w:t>
            </w:r>
          </w:p>
        </w:tc>
      </w:tr>
    </w:tbl>
    <w:p w:rsidR="004057AC" w:rsidRDefault="004057AC" w:rsidP="004057AC">
      <w:r>
        <w:t xml:space="preserve">Note : Size of the NVM block if configured in developer   </w:t>
      </w:r>
    </w:p>
    <w:bookmarkEnd w:id="66"/>
    <w:bookmarkEnd w:id="67"/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 xml:space="preserve"> </w:t>
      </w:r>
      <w:bookmarkStart w:id="69" w:name="_Toc389222336"/>
      <w:r w:rsidRPr="00877199">
        <w:rPr>
          <w:rFonts w:ascii="Calibri" w:hAnsi="Calibri" w:cs="Calibri"/>
        </w:rPr>
        <w:t>RTE NvM Blocks</w:t>
      </w:r>
      <w:bookmarkEnd w:id="69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838"/>
      </w:tblGrid>
      <w:tr w:rsidR="004057AC" w:rsidTr="00DE4B77">
        <w:tc>
          <w:tcPr>
            <w:tcW w:w="883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Block Name</w:t>
            </w:r>
          </w:p>
        </w:tc>
      </w:tr>
      <w:tr w:rsidR="004057AC" w:rsidTr="00DE4B77">
        <w:tc>
          <w:tcPr>
            <w:tcW w:w="88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DE4B77" w:rsidRDefault="009501DD" w:rsidP="00DE4B77">
            <w:pPr>
              <w:rPr>
                <w:b/>
                <w:bCs/>
              </w:rPr>
            </w:pPr>
            <w:r w:rsidRPr="00D7431A">
              <w:t>None</w:t>
            </w:r>
          </w:p>
        </w:tc>
      </w:tr>
    </w:tbl>
    <w:p w:rsidR="004057AC" w:rsidRDefault="004057AC" w:rsidP="004057AC">
      <w:r>
        <w:t xml:space="preserve">Note : Size of the NVM block if configured in developer   </w:t>
      </w:r>
    </w:p>
    <w:p w:rsidR="004057AC" w:rsidRDefault="004057AC" w:rsidP="004057AC"/>
    <w:p w:rsidR="004057AC" w:rsidRPr="00BC0234" w:rsidRDefault="004057AC" w:rsidP="00BC0234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70" w:name="_Toc357692835"/>
      <w:bookmarkStart w:id="71" w:name="_Toc389222337"/>
      <w:bookmarkStart w:id="72" w:name="OLE_LINK18"/>
      <w:bookmarkStart w:id="73" w:name="OLE_LINK19"/>
      <w:r w:rsidRPr="00BC0234">
        <w:rPr>
          <w:rFonts w:ascii="Calibri" w:hAnsi="Calibri" w:cs="Calibri"/>
        </w:rPr>
        <w:lastRenderedPageBreak/>
        <w:t>Compiler Settings</w:t>
      </w:r>
      <w:bookmarkEnd w:id="70"/>
      <w:bookmarkEnd w:id="71"/>
    </w:p>
    <w:bookmarkEnd w:id="72"/>
    <w:bookmarkEnd w:id="73"/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 xml:space="preserve"> </w:t>
      </w:r>
      <w:bookmarkStart w:id="74" w:name="_Toc357692836"/>
      <w:bookmarkStart w:id="75" w:name="_Toc389222338"/>
      <w:r w:rsidRPr="00877199">
        <w:rPr>
          <w:rFonts w:ascii="Calibri" w:hAnsi="Calibri" w:cs="Calibri"/>
        </w:rPr>
        <w:t>Preprocessor MACRO</w:t>
      </w:r>
      <w:bookmarkEnd w:id="74"/>
      <w:bookmarkEnd w:id="75"/>
    </w:p>
    <w:p w:rsidR="004057AC" w:rsidRPr="00877199" w:rsidRDefault="00383AB7" w:rsidP="004057AC">
      <w:pPr>
        <w:rPr>
          <w:rFonts w:cs="Calibri"/>
        </w:rPr>
      </w:pPr>
      <w:bookmarkStart w:id="76" w:name="OLE_LINK21"/>
      <w:r>
        <w:rPr>
          <w:rFonts w:cs="Calibri"/>
        </w:rPr>
        <w:t>None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77" w:name="_Toc357692837"/>
      <w:bookmarkStart w:id="78" w:name="_Toc389222339"/>
      <w:bookmarkEnd w:id="76"/>
      <w:r w:rsidRPr="00877199">
        <w:rPr>
          <w:rFonts w:ascii="Calibri" w:hAnsi="Calibri" w:cs="Calibri"/>
        </w:rPr>
        <w:t>Optimization Settings</w:t>
      </w:r>
      <w:bookmarkEnd w:id="77"/>
      <w:bookmarkEnd w:id="78"/>
    </w:p>
    <w:p w:rsidR="00656B0A" w:rsidRDefault="00383AB7" w:rsidP="005A392A">
      <w:pPr>
        <w:rPr>
          <w:rFonts w:cs="Calibri"/>
        </w:rPr>
      </w:pPr>
      <w:bookmarkStart w:id="79" w:name="_Toc382295838"/>
      <w:bookmarkStart w:id="80" w:name="_Toc382297291"/>
      <w:bookmarkStart w:id="81" w:name="_Toc383611455"/>
      <w:bookmarkStart w:id="82" w:name="_Toc383698777"/>
      <w:bookmarkStart w:id="83" w:name="_Toc382295839"/>
      <w:bookmarkStart w:id="84" w:name="_Toc382297292"/>
      <w:bookmarkStart w:id="85" w:name="_Toc383611456"/>
      <w:bookmarkStart w:id="86" w:name="_Toc383698778"/>
      <w:bookmarkStart w:id="87" w:name="_Toc382295842"/>
      <w:bookmarkStart w:id="88" w:name="_Toc382297295"/>
      <w:bookmarkStart w:id="89" w:name="_Toc383611459"/>
      <w:bookmarkStart w:id="90" w:name="_Toc383698781"/>
      <w:bookmarkStart w:id="91" w:name="_Toc382295843"/>
      <w:bookmarkStart w:id="92" w:name="_Toc382297296"/>
      <w:bookmarkStart w:id="93" w:name="_Toc383611460"/>
      <w:bookmarkStart w:id="94" w:name="_Toc383698782"/>
      <w:bookmarkStart w:id="95" w:name="_Toc382295850"/>
      <w:bookmarkStart w:id="96" w:name="_Toc382297303"/>
      <w:bookmarkStart w:id="97" w:name="_Toc383611467"/>
      <w:bookmarkStart w:id="98" w:name="_Toc383698789"/>
      <w:bookmarkStart w:id="99" w:name="_Toc382295853"/>
      <w:bookmarkStart w:id="100" w:name="_Toc382297306"/>
      <w:bookmarkStart w:id="101" w:name="_Toc383611470"/>
      <w:bookmarkStart w:id="102" w:name="_Toc383698792"/>
      <w:bookmarkStart w:id="103" w:name="_Toc382295856"/>
      <w:bookmarkStart w:id="104" w:name="_Toc382297309"/>
      <w:bookmarkStart w:id="105" w:name="_Toc383611473"/>
      <w:bookmarkStart w:id="106" w:name="_Toc383698795"/>
      <w:bookmarkStart w:id="107" w:name="_Toc382295858"/>
      <w:bookmarkStart w:id="108" w:name="_Toc382297311"/>
      <w:bookmarkStart w:id="109" w:name="_Toc383611475"/>
      <w:bookmarkStart w:id="110" w:name="_Toc383698797"/>
      <w:bookmarkStart w:id="111" w:name="_Toc382295859"/>
      <w:bookmarkStart w:id="112" w:name="_Toc382297312"/>
      <w:bookmarkStart w:id="113" w:name="_Toc383611476"/>
      <w:bookmarkStart w:id="114" w:name="_Toc383698798"/>
      <w:bookmarkStart w:id="115" w:name="_Toc382295876"/>
      <w:bookmarkStart w:id="116" w:name="_Toc382297329"/>
      <w:bookmarkStart w:id="117" w:name="_Toc383611493"/>
      <w:bookmarkStart w:id="118" w:name="_Toc383698815"/>
      <w:bookmarkStart w:id="119" w:name="_Toc382297340"/>
      <w:bookmarkStart w:id="120" w:name="_Toc383611504"/>
      <w:bookmarkStart w:id="121" w:name="_Toc383698826"/>
      <w:bookmarkStart w:id="122" w:name="_Toc382297341"/>
      <w:bookmarkStart w:id="123" w:name="_Toc383611505"/>
      <w:bookmarkStart w:id="124" w:name="_Toc383698827"/>
      <w:bookmarkStart w:id="125" w:name="_Toc382297346"/>
      <w:bookmarkStart w:id="126" w:name="_Toc383611510"/>
      <w:bookmarkStart w:id="127" w:name="_Toc383698832"/>
      <w:bookmarkStart w:id="128" w:name="_Toc382297348"/>
      <w:bookmarkStart w:id="129" w:name="_Toc383611512"/>
      <w:bookmarkStart w:id="130" w:name="_Toc383698834"/>
      <w:bookmarkStart w:id="131" w:name="_Toc382297371"/>
      <w:bookmarkStart w:id="132" w:name="_Toc383611535"/>
      <w:bookmarkStart w:id="133" w:name="_Toc383698857"/>
      <w:bookmarkStart w:id="134" w:name="_Toc382297372"/>
      <w:bookmarkStart w:id="135" w:name="_Toc383611536"/>
      <w:bookmarkStart w:id="136" w:name="_Toc383698858"/>
      <w:bookmarkStart w:id="137" w:name="_Toc382297373"/>
      <w:bookmarkStart w:id="138" w:name="_Toc383611537"/>
      <w:bookmarkStart w:id="139" w:name="_Toc383698859"/>
      <w:bookmarkStart w:id="140" w:name="_Toc382297374"/>
      <w:bookmarkStart w:id="141" w:name="_Toc383611538"/>
      <w:bookmarkStart w:id="142" w:name="_Toc383698860"/>
      <w:bookmarkStart w:id="143" w:name="_Toc382297375"/>
      <w:bookmarkStart w:id="144" w:name="_Toc383611539"/>
      <w:bookmarkStart w:id="145" w:name="_Toc383698861"/>
      <w:bookmarkStart w:id="146" w:name="_Toc382297376"/>
      <w:bookmarkStart w:id="147" w:name="_Toc383611540"/>
      <w:bookmarkStart w:id="148" w:name="_Toc383698862"/>
      <w:bookmarkStart w:id="149" w:name="_Toc382297377"/>
      <w:bookmarkStart w:id="150" w:name="_Toc383611541"/>
      <w:bookmarkStart w:id="151" w:name="_Toc383698863"/>
      <w:bookmarkStart w:id="152" w:name="_Toc382297378"/>
      <w:bookmarkStart w:id="153" w:name="_Toc383611542"/>
      <w:bookmarkStart w:id="154" w:name="_Toc383698864"/>
      <w:bookmarkStart w:id="155" w:name="_Toc382297379"/>
      <w:bookmarkStart w:id="156" w:name="_Toc383611543"/>
      <w:bookmarkStart w:id="157" w:name="_Toc383698865"/>
      <w:bookmarkStart w:id="158" w:name="_Toc382297380"/>
      <w:bookmarkStart w:id="159" w:name="_Toc383611544"/>
      <w:bookmarkStart w:id="160" w:name="_Toc383698866"/>
      <w:bookmarkStart w:id="161" w:name="_Toc382297381"/>
      <w:bookmarkStart w:id="162" w:name="_Toc383611545"/>
      <w:bookmarkStart w:id="163" w:name="_Toc383698867"/>
      <w:bookmarkStart w:id="164" w:name="_Toc382297382"/>
      <w:bookmarkStart w:id="165" w:name="_Toc383611546"/>
      <w:bookmarkStart w:id="166" w:name="_Toc383698868"/>
      <w:bookmarkStart w:id="167" w:name="_Toc382297383"/>
      <w:bookmarkStart w:id="168" w:name="_Toc383611547"/>
      <w:bookmarkStart w:id="169" w:name="_Toc383698869"/>
      <w:bookmarkStart w:id="170" w:name="_Toc382295908"/>
      <w:bookmarkStart w:id="171" w:name="_Toc382297384"/>
      <w:bookmarkStart w:id="172" w:name="_Toc383611548"/>
      <w:bookmarkStart w:id="173" w:name="_Toc383698870"/>
      <w:bookmarkStart w:id="174" w:name="_Toc382295909"/>
      <w:bookmarkStart w:id="175" w:name="_Toc382297385"/>
      <w:bookmarkStart w:id="176" w:name="_Toc383611549"/>
      <w:bookmarkStart w:id="177" w:name="_Toc383698871"/>
      <w:bookmarkStart w:id="178" w:name="_Toc382295910"/>
      <w:bookmarkStart w:id="179" w:name="_Toc382297386"/>
      <w:bookmarkStart w:id="180" w:name="_Toc383611550"/>
      <w:bookmarkStart w:id="181" w:name="_Toc383698872"/>
      <w:bookmarkStart w:id="182" w:name="_Toc382295911"/>
      <w:bookmarkStart w:id="183" w:name="_Toc382297387"/>
      <w:bookmarkStart w:id="184" w:name="_Toc383611551"/>
      <w:bookmarkStart w:id="185" w:name="_Toc383698873"/>
      <w:bookmarkStart w:id="186" w:name="_Toc382295912"/>
      <w:bookmarkStart w:id="187" w:name="_Toc382297388"/>
      <w:bookmarkStart w:id="188" w:name="_Toc383611552"/>
      <w:bookmarkStart w:id="189" w:name="_Toc383698874"/>
      <w:bookmarkStart w:id="190" w:name="_Toc382295913"/>
      <w:bookmarkStart w:id="191" w:name="_Toc382297389"/>
      <w:bookmarkStart w:id="192" w:name="_Toc383611553"/>
      <w:bookmarkStart w:id="193" w:name="_Toc383698875"/>
      <w:bookmarkStart w:id="194" w:name="_Toc382295914"/>
      <w:bookmarkStart w:id="195" w:name="_Toc382297390"/>
      <w:bookmarkStart w:id="196" w:name="_Toc383611554"/>
      <w:bookmarkStart w:id="197" w:name="_Toc383698876"/>
      <w:bookmarkStart w:id="198" w:name="_Toc382295915"/>
      <w:bookmarkStart w:id="199" w:name="_Toc382297391"/>
      <w:bookmarkStart w:id="200" w:name="_Toc383611555"/>
      <w:bookmarkStart w:id="201" w:name="_Toc383698877"/>
      <w:bookmarkStart w:id="202" w:name="_Toc382297405"/>
      <w:bookmarkStart w:id="203" w:name="_Toc383611575"/>
      <w:bookmarkStart w:id="204" w:name="_Toc383698897"/>
      <w:bookmarkStart w:id="205" w:name="_Toc382295931"/>
      <w:bookmarkStart w:id="206" w:name="_Toc382297409"/>
      <w:bookmarkStart w:id="207" w:name="_Toc383611582"/>
      <w:bookmarkStart w:id="208" w:name="_Toc383698904"/>
      <w:bookmarkStart w:id="209" w:name="_Toc382295932"/>
      <w:bookmarkStart w:id="210" w:name="_Toc382297410"/>
      <w:bookmarkStart w:id="211" w:name="_Toc383611583"/>
      <w:bookmarkStart w:id="212" w:name="_Toc383698905"/>
      <w:bookmarkStart w:id="213" w:name="_Toc382295935"/>
      <w:bookmarkStart w:id="214" w:name="_Toc382297413"/>
      <w:bookmarkStart w:id="215" w:name="_Toc383611586"/>
      <w:bookmarkStart w:id="216" w:name="_Toc383698908"/>
      <w:bookmarkStart w:id="217" w:name="_Toc382295937"/>
      <w:bookmarkStart w:id="218" w:name="_Toc382297415"/>
      <w:bookmarkStart w:id="219" w:name="_Toc383611588"/>
      <w:bookmarkStart w:id="220" w:name="_Toc383698910"/>
      <w:bookmarkStart w:id="221" w:name="_Toc382295942"/>
      <w:bookmarkStart w:id="222" w:name="_Toc382297420"/>
      <w:bookmarkStart w:id="223" w:name="_Toc383611593"/>
      <w:bookmarkStart w:id="224" w:name="_Toc383698915"/>
      <w:bookmarkStart w:id="225" w:name="_Toc382295950"/>
      <w:bookmarkStart w:id="226" w:name="_Toc382297428"/>
      <w:bookmarkStart w:id="227" w:name="_Toc383611601"/>
      <w:bookmarkStart w:id="228" w:name="_Toc383698923"/>
      <w:bookmarkStart w:id="229" w:name="_Toc382295955"/>
      <w:bookmarkStart w:id="230" w:name="_Toc382297433"/>
      <w:bookmarkStart w:id="231" w:name="_Toc383611606"/>
      <w:bookmarkStart w:id="232" w:name="_Toc383698928"/>
      <w:bookmarkStart w:id="233" w:name="_Toc382295959"/>
      <w:bookmarkStart w:id="234" w:name="_Toc382297437"/>
      <w:bookmarkStart w:id="235" w:name="_Toc383611610"/>
      <w:bookmarkStart w:id="236" w:name="_Toc383698932"/>
      <w:bookmarkStart w:id="237" w:name="_Toc382295963"/>
      <w:bookmarkStart w:id="238" w:name="_Toc382297441"/>
      <w:bookmarkStart w:id="239" w:name="_Toc383611614"/>
      <w:bookmarkStart w:id="240" w:name="_Toc383698936"/>
      <w:bookmarkStart w:id="241" w:name="_Toc382295967"/>
      <w:bookmarkStart w:id="242" w:name="_Toc382297445"/>
      <w:bookmarkStart w:id="243" w:name="_Toc383611618"/>
      <w:bookmarkStart w:id="244" w:name="_Toc383698940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r>
        <w:rPr>
          <w:rFonts w:cs="Calibri"/>
        </w:rPr>
        <w:t>None</w:t>
      </w:r>
    </w:p>
    <w:p w:rsidR="00FA5768" w:rsidRPr="00AA38E8" w:rsidRDefault="00FA5768" w:rsidP="004057AC">
      <w:pPr>
        <w:spacing w:after="120"/>
        <w:ind w:left="720"/>
        <w:rPr>
          <w:rFonts w:cs="Calibri"/>
        </w:rPr>
      </w:pPr>
    </w:p>
    <w:p w:rsidR="00F4712F" w:rsidRPr="00AA38E8" w:rsidRDefault="00F4712F" w:rsidP="0027405F">
      <w:pPr>
        <w:rPr>
          <w:rFonts w:cs="Calibri"/>
        </w:rPr>
      </w:pPr>
    </w:p>
    <w:p w:rsidR="00722EA8" w:rsidRPr="00AA38E8" w:rsidRDefault="00722EA8" w:rsidP="00722EA8">
      <w:pPr>
        <w:rPr>
          <w:rFonts w:cs="Calibri"/>
          <w:lang w:bidi="ar-SA"/>
        </w:rPr>
      </w:pPr>
    </w:p>
    <w:p w:rsidR="009F3119" w:rsidRPr="00AA38E8" w:rsidRDefault="00912AE0" w:rsidP="0027405F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45" w:name="_Toc389222340"/>
      <w:r w:rsidRPr="00AA38E8">
        <w:rPr>
          <w:rFonts w:ascii="Calibri" w:hAnsi="Calibri" w:cs="Calibri"/>
        </w:rPr>
        <w:lastRenderedPageBreak/>
        <w:t>Appendix</w:t>
      </w:r>
      <w:bookmarkEnd w:id="245"/>
    </w:p>
    <w:p w:rsidR="00912AE0" w:rsidRPr="00EF1337" w:rsidRDefault="00383AB7" w:rsidP="00912AE0">
      <w:pPr>
        <w:rPr>
          <w:rFonts w:cs="Calibri"/>
          <w:i/>
          <w:lang w:bidi="ar-SA"/>
        </w:rPr>
      </w:pPr>
      <w:r>
        <w:rPr>
          <w:rFonts w:cs="Calibri"/>
          <w:i/>
          <w:lang w:bidi="ar-SA"/>
        </w:rPr>
        <w:t>None</w:t>
      </w:r>
    </w:p>
    <w:sectPr w:rsidR="00912AE0" w:rsidRPr="00EF1337">
      <w:headerReference w:type="default" r:id="rId12"/>
      <w:footerReference w:type="default" r:id="rId13"/>
      <w:pgSz w:w="11907" w:h="16840" w:code="9"/>
      <w:pgMar w:top="1701" w:right="1418" w:bottom="1701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F45" w:rsidRDefault="00D00F45">
      <w:r>
        <w:separator/>
      </w:r>
    </w:p>
  </w:endnote>
  <w:endnote w:type="continuationSeparator" w:id="0">
    <w:p w:rsidR="00D00F45" w:rsidRDefault="00D00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618"/>
      <w:gridCol w:w="2520"/>
      <w:gridCol w:w="3149"/>
    </w:tblGrid>
    <w:tr w:rsidR="00C576BF" w:rsidRPr="008969C4" w:rsidTr="00722EA8">
      <w:tc>
        <w:tcPr>
          <w:tcW w:w="3618" w:type="dxa"/>
          <w:shd w:val="clear" w:color="auto" w:fill="auto"/>
        </w:tcPr>
        <w:p w:rsidR="00C576BF" w:rsidRPr="00891F29" w:rsidRDefault="0026400C" w:rsidP="004F3C64">
          <w:pPr>
            <w:pStyle w:val="Footer"/>
            <w:rPr>
              <w:sz w:val="16"/>
            </w:rPr>
          </w:pPr>
          <w:r>
            <w:rPr>
              <w:sz w:val="16"/>
            </w:rPr>
            <w:t>Integration Manual</w:t>
          </w:r>
          <w:r w:rsidR="00C576BF">
            <w:rPr>
              <w:sz w:val="16"/>
            </w:rPr>
            <w:t xml:space="preserve"> </w:t>
          </w:r>
        </w:p>
        <w:p w:rsidR="00C576BF" w:rsidRPr="000665B8" w:rsidRDefault="00C576BF" w:rsidP="0048783A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Version: </w:t>
          </w:r>
          <w:r w:rsidR="002D349C">
            <w:rPr>
              <w:sz w:val="16"/>
            </w:rPr>
            <w:t>2</w:t>
          </w:r>
          <w:r>
            <w:rPr>
              <w:sz w:val="16"/>
            </w:rPr>
            <w:t xml:space="preserve"> Date: </w:t>
          </w:r>
          <w:r w:rsidR="0048783A">
            <w:rPr>
              <w:sz w:val="16"/>
            </w:rPr>
            <w:t>02-12-2014</w:t>
          </w:r>
        </w:p>
      </w:tc>
      <w:tc>
        <w:tcPr>
          <w:tcW w:w="2520" w:type="dxa"/>
          <w:shd w:val="clear" w:color="auto" w:fill="auto"/>
        </w:tcPr>
        <w:p w:rsidR="00C576BF" w:rsidRPr="00891F29" w:rsidRDefault="00C576BF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© Nexteer Automotive</w:t>
          </w:r>
        </w:p>
        <w:p w:rsidR="00C576BF" w:rsidRPr="00891F29" w:rsidRDefault="00C576BF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:rsidR="00C576BF" w:rsidRPr="00722EA8" w:rsidRDefault="00C576BF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7E644E">
            <w:rPr>
              <w:noProof/>
              <w:sz w:val="16"/>
              <w:szCs w:val="16"/>
            </w:rPr>
            <w:t>1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7E644E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:rsidR="00C576BF" w:rsidRPr="004F3C64" w:rsidRDefault="00C576BF" w:rsidP="004F3C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F45" w:rsidRDefault="00D00F45">
      <w:r>
        <w:separator/>
      </w:r>
    </w:p>
  </w:footnote>
  <w:footnote w:type="continuationSeparator" w:id="0">
    <w:p w:rsidR="00D00F45" w:rsidRDefault="00D00F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C576BF" w:rsidRPr="008969C4" w:rsidTr="001B11CC">
      <w:trPr>
        <w:trHeight w:val="710"/>
      </w:trPr>
      <w:tc>
        <w:tcPr>
          <w:tcW w:w="2520" w:type="dxa"/>
        </w:tcPr>
        <w:p w:rsidR="00C576BF" w:rsidRPr="008969C4" w:rsidRDefault="00D73BB2">
          <w:pPr>
            <w:pStyle w:val="Header"/>
          </w:pPr>
          <w:r>
            <w:rPr>
              <w:noProof/>
              <w:lang w:bidi="ar-SA"/>
            </w:rPr>
            <w:drawing>
              <wp:inline distT="0" distB="0" distL="0" distR="0">
                <wp:extent cx="1064260" cy="436880"/>
                <wp:effectExtent l="0" t="0" r="254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426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9" w:type="dxa"/>
          <w:vAlign w:val="center"/>
        </w:tcPr>
        <w:p w:rsidR="00C576BF" w:rsidRPr="00891F29" w:rsidRDefault="00C576BF" w:rsidP="001B11CC">
          <w:pPr>
            <w:pStyle w:val="Header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Nexteer Automotive Confidential Proprietary Information</w:t>
          </w:r>
        </w:p>
        <w:p w:rsidR="00C576BF" w:rsidRPr="008969C4" w:rsidRDefault="00C576BF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:rsidR="00C576BF" w:rsidRDefault="00C576B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5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4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6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2"/>
  </w:num>
  <w:num w:numId="42">
    <w:abstractNumId w:val="18"/>
  </w:num>
  <w:num w:numId="43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8E"/>
    <w:rsid w:val="0002711E"/>
    <w:rsid w:val="00030567"/>
    <w:rsid w:val="00045875"/>
    <w:rsid w:val="000558D3"/>
    <w:rsid w:val="000573ED"/>
    <w:rsid w:val="00057E0F"/>
    <w:rsid w:val="000635CA"/>
    <w:rsid w:val="00063A7A"/>
    <w:rsid w:val="000665B8"/>
    <w:rsid w:val="000863AA"/>
    <w:rsid w:val="000900A0"/>
    <w:rsid w:val="00092A2F"/>
    <w:rsid w:val="000A0ED7"/>
    <w:rsid w:val="000B202E"/>
    <w:rsid w:val="000D5DB4"/>
    <w:rsid w:val="000E0B71"/>
    <w:rsid w:val="000E102A"/>
    <w:rsid w:val="000F13B1"/>
    <w:rsid w:val="000F2505"/>
    <w:rsid w:val="000F2D13"/>
    <w:rsid w:val="00101127"/>
    <w:rsid w:val="00103C4C"/>
    <w:rsid w:val="001123AD"/>
    <w:rsid w:val="00114319"/>
    <w:rsid w:val="001161D2"/>
    <w:rsid w:val="00120D8E"/>
    <w:rsid w:val="00132EC3"/>
    <w:rsid w:val="00136080"/>
    <w:rsid w:val="00151B57"/>
    <w:rsid w:val="001833C5"/>
    <w:rsid w:val="00186C07"/>
    <w:rsid w:val="0019671A"/>
    <w:rsid w:val="001B11CC"/>
    <w:rsid w:val="001B1516"/>
    <w:rsid w:val="001B7B1D"/>
    <w:rsid w:val="001D2F1D"/>
    <w:rsid w:val="001D631F"/>
    <w:rsid w:val="001E0633"/>
    <w:rsid w:val="00213F47"/>
    <w:rsid w:val="0022551D"/>
    <w:rsid w:val="00236557"/>
    <w:rsid w:val="00246432"/>
    <w:rsid w:val="0025182D"/>
    <w:rsid w:val="002540D9"/>
    <w:rsid w:val="0026400C"/>
    <w:rsid w:val="0027405F"/>
    <w:rsid w:val="002748BA"/>
    <w:rsid w:val="002A087E"/>
    <w:rsid w:val="002A3DCD"/>
    <w:rsid w:val="002B2EB2"/>
    <w:rsid w:val="002B6BA8"/>
    <w:rsid w:val="002C742E"/>
    <w:rsid w:val="002C7D10"/>
    <w:rsid w:val="002D2079"/>
    <w:rsid w:val="002D349C"/>
    <w:rsid w:val="002D6391"/>
    <w:rsid w:val="002E08B6"/>
    <w:rsid w:val="002E0FEE"/>
    <w:rsid w:val="002E14D9"/>
    <w:rsid w:val="002E2ADA"/>
    <w:rsid w:val="00302D3C"/>
    <w:rsid w:val="00314939"/>
    <w:rsid w:val="003152AD"/>
    <w:rsid w:val="00332C76"/>
    <w:rsid w:val="00333CDC"/>
    <w:rsid w:val="0033680E"/>
    <w:rsid w:val="00347663"/>
    <w:rsid w:val="00364F00"/>
    <w:rsid w:val="00383AB7"/>
    <w:rsid w:val="003B4A55"/>
    <w:rsid w:val="003B5604"/>
    <w:rsid w:val="003C4980"/>
    <w:rsid w:val="004057AC"/>
    <w:rsid w:val="00410E30"/>
    <w:rsid w:val="0042494B"/>
    <w:rsid w:val="0043354D"/>
    <w:rsid w:val="00436F3E"/>
    <w:rsid w:val="00443370"/>
    <w:rsid w:val="00444F99"/>
    <w:rsid w:val="00454165"/>
    <w:rsid w:val="00467A4E"/>
    <w:rsid w:val="004708E4"/>
    <w:rsid w:val="004762A1"/>
    <w:rsid w:val="004863BF"/>
    <w:rsid w:val="0048783A"/>
    <w:rsid w:val="0049479C"/>
    <w:rsid w:val="004C3E01"/>
    <w:rsid w:val="004F3152"/>
    <w:rsid w:val="004F3C64"/>
    <w:rsid w:val="00510DB3"/>
    <w:rsid w:val="00523070"/>
    <w:rsid w:val="00585674"/>
    <w:rsid w:val="005878B7"/>
    <w:rsid w:val="005A392A"/>
    <w:rsid w:val="005A3EDE"/>
    <w:rsid w:val="005B6300"/>
    <w:rsid w:val="005C6E8D"/>
    <w:rsid w:val="005D4850"/>
    <w:rsid w:val="005D671A"/>
    <w:rsid w:val="00606A67"/>
    <w:rsid w:val="006171B3"/>
    <w:rsid w:val="00633FE1"/>
    <w:rsid w:val="006374FA"/>
    <w:rsid w:val="00646455"/>
    <w:rsid w:val="0065533E"/>
    <w:rsid w:val="00656B0A"/>
    <w:rsid w:val="006719D4"/>
    <w:rsid w:val="00681E5A"/>
    <w:rsid w:val="006A61EA"/>
    <w:rsid w:val="006B2E05"/>
    <w:rsid w:val="006B5229"/>
    <w:rsid w:val="006B5804"/>
    <w:rsid w:val="006B5F56"/>
    <w:rsid w:val="006D1DB4"/>
    <w:rsid w:val="006D4B2E"/>
    <w:rsid w:val="006F3CF4"/>
    <w:rsid w:val="00700FDB"/>
    <w:rsid w:val="00707BA6"/>
    <w:rsid w:val="007129B5"/>
    <w:rsid w:val="0071423B"/>
    <w:rsid w:val="00722EA8"/>
    <w:rsid w:val="00727610"/>
    <w:rsid w:val="0075721A"/>
    <w:rsid w:val="00767585"/>
    <w:rsid w:val="007A2CEC"/>
    <w:rsid w:val="007B1EDB"/>
    <w:rsid w:val="007B2442"/>
    <w:rsid w:val="007B71B8"/>
    <w:rsid w:val="007C4BC5"/>
    <w:rsid w:val="007E1D79"/>
    <w:rsid w:val="007E4EF4"/>
    <w:rsid w:val="007E644E"/>
    <w:rsid w:val="008116BA"/>
    <w:rsid w:val="008119C7"/>
    <w:rsid w:val="00823506"/>
    <w:rsid w:val="00831038"/>
    <w:rsid w:val="00862735"/>
    <w:rsid w:val="00877199"/>
    <w:rsid w:val="008805EE"/>
    <w:rsid w:val="0088479F"/>
    <w:rsid w:val="00886A61"/>
    <w:rsid w:val="00891F29"/>
    <w:rsid w:val="00893A8E"/>
    <w:rsid w:val="008943A3"/>
    <w:rsid w:val="008969C4"/>
    <w:rsid w:val="008A1CA9"/>
    <w:rsid w:val="008A3DEA"/>
    <w:rsid w:val="008C4FBE"/>
    <w:rsid w:val="008D69B7"/>
    <w:rsid w:val="008F11FD"/>
    <w:rsid w:val="008F3FD4"/>
    <w:rsid w:val="008F4A9B"/>
    <w:rsid w:val="008F7506"/>
    <w:rsid w:val="00905BA7"/>
    <w:rsid w:val="00912AE0"/>
    <w:rsid w:val="009172C4"/>
    <w:rsid w:val="00926383"/>
    <w:rsid w:val="00942D04"/>
    <w:rsid w:val="00946E5C"/>
    <w:rsid w:val="009501DD"/>
    <w:rsid w:val="00957855"/>
    <w:rsid w:val="0096191C"/>
    <w:rsid w:val="00962170"/>
    <w:rsid w:val="00962AD0"/>
    <w:rsid w:val="00970DBB"/>
    <w:rsid w:val="0097381A"/>
    <w:rsid w:val="009A2ED4"/>
    <w:rsid w:val="009B6BDF"/>
    <w:rsid w:val="009B754B"/>
    <w:rsid w:val="009C2C9A"/>
    <w:rsid w:val="009C5629"/>
    <w:rsid w:val="009C694E"/>
    <w:rsid w:val="009D56A4"/>
    <w:rsid w:val="009F3119"/>
    <w:rsid w:val="00A22E5D"/>
    <w:rsid w:val="00A2583B"/>
    <w:rsid w:val="00A25B61"/>
    <w:rsid w:val="00A26934"/>
    <w:rsid w:val="00A32585"/>
    <w:rsid w:val="00A365F0"/>
    <w:rsid w:val="00A5749E"/>
    <w:rsid w:val="00A92EE5"/>
    <w:rsid w:val="00AA3334"/>
    <w:rsid w:val="00AA38E8"/>
    <w:rsid w:val="00AB200C"/>
    <w:rsid w:val="00AB2785"/>
    <w:rsid w:val="00AC7DD3"/>
    <w:rsid w:val="00AE0435"/>
    <w:rsid w:val="00AE5C76"/>
    <w:rsid w:val="00AE684E"/>
    <w:rsid w:val="00AF082D"/>
    <w:rsid w:val="00AF0B3E"/>
    <w:rsid w:val="00AF21A5"/>
    <w:rsid w:val="00B11BE8"/>
    <w:rsid w:val="00B15158"/>
    <w:rsid w:val="00B21099"/>
    <w:rsid w:val="00B263A8"/>
    <w:rsid w:val="00B35242"/>
    <w:rsid w:val="00B352F7"/>
    <w:rsid w:val="00B407B8"/>
    <w:rsid w:val="00B81B39"/>
    <w:rsid w:val="00B81C1B"/>
    <w:rsid w:val="00B85E5D"/>
    <w:rsid w:val="00B871EB"/>
    <w:rsid w:val="00B915BD"/>
    <w:rsid w:val="00B96B57"/>
    <w:rsid w:val="00BA0018"/>
    <w:rsid w:val="00BA72F4"/>
    <w:rsid w:val="00BC0234"/>
    <w:rsid w:val="00BC6B0F"/>
    <w:rsid w:val="00BD6557"/>
    <w:rsid w:val="00BF1475"/>
    <w:rsid w:val="00BF5242"/>
    <w:rsid w:val="00C0276C"/>
    <w:rsid w:val="00C145F2"/>
    <w:rsid w:val="00C24FF5"/>
    <w:rsid w:val="00C27725"/>
    <w:rsid w:val="00C3267C"/>
    <w:rsid w:val="00C375E8"/>
    <w:rsid w:val="00C576BF"/>
    <w:rsid w:val="00C60657"/>
    <w:rsid w:val="00C71EF8"/>
    <w:rsid w:val="00CA5BBE"/>
    <w:rsid w:val="00CB724F"/>
    <w:rsid w:val="00CC5FFD"/>
    <w:rsid w:val="00CF01A3"/>
    <w:rsid w:val="00CF445E"/>
    <w:rsid w:val="00CF7C4B"/>
    <w:rsid w:val="00D00F45"/>
    <w:rsid w:val="00D16229"/>
    <w:rsid w:val="00D31601"/>
    <w:rsid w:val="00D4065B"/>
    <w:rsid w:val="00D4267E"/>
    <w:rsid w:val="00D43475"/>
    <w:rsid w:val="00D51275"/>
    <w:rsid w:val="00D52276"/>
    <w:rsid w:val="00D57397"/>
    <w:rsid w:val="00D6547D"/>
    <w:rsid w:val="00D66AB8"/>
    <w:rsid w:val="00D73BB2"/>
    <w:rsid w:val="00D76C7B"/>
    <w:rsid w:val="00D77952"/>
    <w:rsid w:val="00D8298E"/>
    <w:rsid w:val="00D9784F"/>
    <w:rsid w:val="00DB213C"/>
    <w:rsid w:val="00DC336B"/>
    <w:rsid w:val="00DD3B65"/>
    <w:rsid w:val="00DE24CB"/>
    <w:rsid w:val="00DE2FDE"/>
    <w:rsid w:val="00DE4B77"/>
    <w:rsid w:val="00E01806"/>
    <w:rsid w:val="00E024FD"/>
    <w:rsid w:val="00E107A7"/>
    <w:rsid w:val="00E202D5"/>
    <w:rsid w:val="00E35A9F"/>
    <w:rsid w:val="00E36420"/>
    <w:rsid w:val="00E53BF0"/>
    <w:rsid w:val="00E61FD9"/>
    <w:rsid w:val="00E67396"/>
    <w:rsid w:val="00E701B4"/>
    <w:rsid w:val="00E70D2A"/>
    <w:rsid w:val="00E77432"/>
    <w:rsid w:val="00E9431D"/>
    <w:rsid w:val="00EA128E"/>
    <w:rsid w:val="00EA59C4"/>
    <w:rsid w:val="00EC0CCD"/>
    <w:rsid w:val="00ED7CA4"/>
    <w:rsid w:val="00EE26AB"/>
    <w:rsid w:val="00EF1337"/>
    <w:rsid w:val="00F01D8E"/>
    <w:rsid w:val="00F07544"/>
    <w:rsid w:val="00F25926"/>
    <w:rsid w:val="00F31A9D"/>
    <w:rsid w:val="00F36729"/>
    <w:rsid w:val="00F36CC2"/>
    <w:rsid w:val="00F41E6C"/>
    <w:rsid w:val="00F4330C"/>
    <w:rsid w:val="00F4712F"/>
    <w:rsid w:val="00F53B72"/>
    <w:rsid w:val="00F56F9A"/>
    <w:rsid w:val="00F575E2"/>
    <w:rsid w:val="00F602B0"/>
    <w:rsid w:val="00F64A35"/>
    <w:rsid w:val="00F737FE"/>
    <w:rsid w:val="00F91518"/>
    <w:rsid w:val="00FA5768"/>
    <w:rsid w:val="00FB39DC"/>
    <w:rsid w:val="00FC02CC"/>
    <w:rsid w:val="00FF0123"/>
    <w:rsid w:val="00FF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83D106A-3B6B-4A55-B042-5E6BC36608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6FF698-0E96-4161-AED3-D5D9AB685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6393</CharactersWithSpaces>
  <SharedDoc>false</SharedDoc>
  <HLinks>
    <vt:vector size="150" baseType="variant"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_Toc389222340</vt:lpwstr>
      </vt:variant>
      <vt:variant>
        <vt:i4>1835067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_Toc389222339</vt:lpwstr>
      </vt:variant>
      <vt:variant>
        <vt:i4>1835067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_Toc389222338</vt:lpwstr>
      </vt:variant>
      <vt:variant>
        <vt:i4>1835067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_Toc389222337</vt:lpwstr>
      </vt:variant>
      <vt:variant>
        <vt:i4>1835067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_Toc389222336</vt:lpwstr>
      </vt:variant>
      <vt:variant>
        <vt:i4>1835067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_Toc389222335</vt:lpwstr>
      </vt:variant>
      <vt:variant>
        <vt:i4>1835067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_Toc389222334</vt:lpwstr>
      </vt:variant>
      <vt:variant>
        <vt:i4>1835067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_Toc389222333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_Toc389222332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_Toc389222331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_Toc389222330</vt:lpwstr>
      </vt:variant>
      <vt:variant>
        <vt:i4>1900603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_Toc389222329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_Toc389222328</vt:lpwstr>
      </vt:variant>
      <vt:variant>
        <vt:i4>1900603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_Toc389222327</vt:lpwstr>
      </vt:variant>
      <vt:variant>
        <vt:i4>1900603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_Toc389222326</vt:lpwstr>
      </vt:variant>
      <vt:variant>
        <vt:i4>1900603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_Toc389222325</vt:lpwstr>
      </vt:variant>
      <vt:variant>
        <vt:i4>1900603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_Toc389222324</vt:lpwstr>
      </vt:variant>
      <vt:variant>
        <vt:i4>1900603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_Toc389222323</vt:lpwstr>
      </vt:variant>
      <vt:variant>
        <vt:i4>1900603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_Toc389222322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_Toc389222321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_Toc389222320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_Toc389222319</vt:lpwstr>
      </vt:variant>
      <vt:variant>
        <vt:i4>1966139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_Toc389222318</vt:lpwstr>
      </vt:variant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_Toc389222317</vt:lpwstr>
      </vt:variant>
      <vt:variant>
        <vt:i4>1966139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_Toc389222316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Ahmed, Rijvi</cp:lastModifiedBy>
  <cp:revision>8</cp:revision>
  <cp:lastPrinted>2014-12-01T19:04:00Z</cp:lastPrinted>
  <dcterms:created xsi:type="dcterms:W3CDTF">2014-12-01T19:04:00Z</dcterms:created>
  <dcterms:modified xsi:type="dcterms:W3CDTF">2014-12-02T18:42:00Z</dcterms:modified>
</cp:coreProperties>
</file>