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fldSimple w:instr=" DOCPROPERTY &quot;Document Title&quot;  \* MERGEFORMAT ">
        <w:r w:rsidR="00532D49">
          <w:t>Fee Interface</w:t>
        </w:r>
      </w:fldSimple>
    </w:p>
    <w:p w:rsidR="004A781C" w:rsidRDefault="004A781C">
      <w:pPr>
        <w:pStyle w:val="Heading1"/>
      </w:pPr>
      <w:r>
        <w:t>High-Level Description</w:t>
      </w:r>
    </w:p>
    <w:p w:rsidR="004A781C" w:rsidRDefault="00B42B52">
      <w:r>
        <w:t xml:space="preserve">This module contains the specific interfacing functions that are needed for TI’s Fee Driver.  This includes an initialization routine and configurable trusted function interfaces that allow compatibility with the </w:t>
      </w:r>
      <w:proofErr w:type="spellStart"/>
      <w:r>
        <w:t>NvM</w:t>
      </w:r>
      <w:proofErr w:type="spellEnd"/>
      <w:r>
        <w:t>/</w:t>
      </w:r>
      <w:proofErr w:type="spellStart"/>
      <w:r>
        <w:t>MemIf</w:t>
      </w:r>
      <w:proofErr w:type="spellEnd"/>
      <w:r>
        <w:t xml:space="preserve"> BSW.</w:t>
      </w:r>
    </w:p>
    <w:p w:rsidR="004A781C" w:rsidRDefault="004A781C">
      <w:pPr>
        <w:pStyle w:val="Heading1"/>
      </w:pPr>
      <w:r>
        <w:t>Figures</w:t>
      </w:r>
    </w:p>
    <w:p w:rsidR="004A781C" w:rsidRDefault="004A781C">
      <w:pPr>
        <w:pStyle w:val="Heading2"/>
      </w:pPr>
      <w:r>
        <w:t>Diagram – Function Data Sharing</w:t>
      </w:r>
    </w:p>
    <w:p w:rsidR="004A781C" w:rsidRDefault="004F74BF">
      <w:r>
        <w:t>N/A</w:t>
      </w:r>
    </w:p>
    <w:p w:rsidR="004A781C" w:rsidRDefault="004A781C">
      <w:pPr>
        <w:pStyle w:val="Heading3"/>
      </w:pPr>
      <w:r>
        <w:t>Diagram – Function (Name)</w:t>
      </w:r>
    </w:p>
    <w:p w:rsidR="004A781C" w:rsidRDefault="004F74BF">
      <w:r>
        <w:t>N/A</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6D33CC" w:rsidP="00F957FA">
            <w:pPr>
              <w:spacing w:before="100" w:beforeAutospacing="1" w:after="100" w:afterAutospacing="1"/>
              <w:rPr>
                <w:rFonts w:ascii="Arial" w:hAnsi="Arial" w:cs="Arial"/>
                <w:sz w:val="16"/>
                <w:szCs w:val="16"/>
              </w:rPr>
            </w:pP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C96C9D" w:rsidRPr="00C96C9D" w:rsidRDefault="00C96C9D" w:rsidP="00C96C9D">
      <w:pPr>
        <w:pStyle w:val="Heading3"/>
      </w:pPr>
      <w:r>
        <w:t xml:space="preserve">Global Functions Defined if </w:t>
      </w:r>
      <w:r w:rsidRPr="00C96C9D">
        <w:t>BC_FEEIF_ECUSTARTUPTRUSTED == STD_OFF</w:t>
      </w:r>
    </w:p>
    <w:p w:rsidR="001B60DF" w:rsidRDefault="00C96C9D" w:rsidP="00C96C9D">
      <w:pPr>
        <w:pStyle w:val="Heading4"/>
      </w:pPr>
      <w:proofErr w:type="spellStart"/>
      <w:r w:rsidRPr="00C96C9D">
        <w:t>TWrapC_FeeIf_Init</w:t>
      </w:r>
      <w:proofErr w:type="spellEnd"/>
    </w:p>
    <w:p w:rsidR="00C96C9D" w:rsidRPr="00C96C9D" w:rsidRDefault="00C96C9D" w:rsidP="00C96C9D">
      <w:r>
        <w:t xml:space="preserve">This is the client (non-trusted) side of the </w:t>
      </w:r>
      <w:proofErr w:type="spellStart"/>
      <w:r>
        <w:t>FeeIf_Init</w:t>
      </w:r>
      <w:proofErr w:type="spellEnd"/>
      <w:r>
        <w:t xml:space="preserve"> 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C96C9D" w:rsidP="00F957FA">
            <w:pPr>
              <w:spacing w:before="60"/>
              <w:rPr>
                <w:rFonts w:ascii="Arial" w:hAnsi="Arial" w:cs="Arial"/>
                <w:sz w:val="16"/>
              </w:rPr>
            </w:pPr>
            <w:proofErr w:type="spellStart"/>
            <w:r w:rsidRPr="00C96C9D">
              <w:rPr>
                <w:rFonts w:ascii="Arial" w:hAnsi="Arial" w:cs="Arial"/>
                <w:sz w:val="16"/>
              </w:rPr>
              <w:t>TWrapC_FeeIf_Init</w:t>
            </w:r>
            <w:proofErr w:type="spellEnd"/>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C96C9D" w:rsidP="00F957FA">
            <w:pPr>
              <w:spacing w:before="60"/>
              <w:rPr>
                <w:rFonts w:ascii="Arial" w:hAnsi="Arial" w:cs="Arial"/>
                <w:sz w:val="16"/>
              </w:rPr>
            </w:pPr>
            <w:r>
              <w:rPr>
                <w:rFonts w:ascii="Arial" w:hAnsi="Arial" w:cs="Arial"/>
                <w:sz w:val="16"/>
              </w:rPr>
              <w:t>None</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C96C9D" w:rsidP="00F957FA">
            <w:pPr>
              <w:spacing w:before="60"/>
              <w:rPr>
                <w:rFonts w:ascii="Arial" w:hAnsi="Arial" w:cs="Arial"/>
                <w:sz w:val="16"/>
              </w:rPr>
            </w:pPr>
            <w:r>
              <w:rPr>
                <w:rFonts w:ascii="Arial" w:hAnsi="Arial" w:cs="Arial"/>
                <w:sz w:val="16"/>
              </w:rPr>
              <w:t>N/A</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C96C9D">
      <w:pPr>
        <w:pStyle w:val="Heading5"/>
      </w:pPr>
      <w:r>
        <w:t>Description</w:t>
      </w:r>
    </w:p>
    <w:p w:rsidR="001B60DF" w:rsidRDefault="00A13D15" w:rsidP="00A13D15">
      <w:pPr>
        <w:spacing w:after="0"/>
        <w:jc w:val="center"/>
      </w:pPr>
      <w:r>
        <w:object w:dxaOrig="3650" w:dyaOrig="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15pt;height:109.6pt" o:ole="">
            <v:imagedata r:id="rId8" o:title=""/>
          </v:shape>
          <o:OLEObject Type="Embed" ProgID="Visio.Drawing.11" ShapeID="_x0000_i1025" DrawAspect="Content" ObjectID="_1483939547" r:id="rId9"/>
        </w:object>
      </w:r>
    </w:p>
    <w:p w:rsidR="001B60DF" w:rsidRDefault="001B60DF" w:rsidP="008B3E94">
      <w:pPr>
        <w:spacing w:after="0"/>
      </w:pPr>
    </w:p>
    <w:p w:rsidR="00C96C9D" w:rsidRDefault="00C96C9D" w:rsidP="00C96C9D">
      <w:pPr>
        <w:pStyle w:val="Heading4"/>
      </w:pPr>
      <w:proofErr w:type="spellStart"/>
      <w:r w:rsidRPr="00C96C9D">
        <w:t>TRUSTED_TWrapS_FeeIf_Init</w:t>
      </w:r>
      <w:proofErr w:type="spellEnd"/>
    </w:p>
    <w:p w:rsidR="00C96C9D" w:rsidRPr="00C96C9D" w:rsidRDefault="00C96C9D" w:rsidP="00C96C9D">
      <w:r w:rsidRPr="00C96C9D">
        <w:t xml:space="preserve">This is the </w:t>
      </w:r>
      <w:r>
        <w:t>server (trusted)</w:t>
      </w:r>
      <w:r w:rsidRPr="00C96C9D">
        <w:t xml:space="preserve"> side of the </w:t>
      </w:r>
      <w:proofErr w:type="spellStart"/>
      <w:r w:rsidRPr="00C96C9D">
        <w:t>FeeIf_Init</w:t>
      </w:r>
      <w:proofErr w:type="spellEnd"/>
      <w:r w:rsidRPr="00C96C9D">
        <w:t xml:space="preserve"> 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3100"/>
        <w:gridCol w:w="2724"/>
        <w:gridCol w:w="558"/>
        <w:gridCol w:w="583"/>
        <w:gridCol w:w="592"/>
      </w:tblGrid>
      <w:tr w:rsidR="00C96C9D" w:rsidTr="005469AD">
        <w:tc>
          <w:tcPr>
            <w:tcW w:w="2035" w:type="dxa"/>
          </w:tcPr>
          <w:p w:rsidR="00C96C9D" w:rsidRDefault="00C96C9D" w:rsidP="005469AD">
            <w:pPr>
              <w:spacing w:before="60"/>
              <w:rPr>
                <w:rFonts w:ascii="Arial" w:hAnsi="Arial" w:cs="Arial"/>
                <w:b/>
                <w:bCs/>
                <w:sz w:val="16"/>
              </w:rPr>
            </w:pPr>
            <w:r>
              <w:rPr>
                <w:rFonts w:ascii="Arial" w:hAnsi="Arial" w:cs="Arial"/>
                <w:b/>
                <w:bCs/>
                <w:sz w:val="16"/>
              </w:rPr>
              <w:t>Function Name</w:t>
            </w:r>
          </w:p>
        </w:tc>
        <w:tc>
          <w:tcPr>
            <w:tcW w:w="3923" w:type="dxa"/>
          </w:tcPr>
          <w:p w:rsidR="00C96C9D" w:rsidRDefault="00C96C9D" w:rsidP="005469AD">
            <w:pPr>
              <w:spacing w:before="60"/>
              <w:rPr>
                <w:rFonts w:ascii="Arial" w:hAnsi="Arial" w:cs="Arial"/>
                <w:sz w:val="16"/>
              </w:rPr>
            </w:pPr>
            <w:proofErr w:type="spellStart"/>
            <w:r w:rsidRPr="00C96C9D">
              <w:rPr>
                <w:rFonts w:ascii="Arial" w:hAnsi="Arial" w:cs="Arial"/>
                <w:sz w:val="16"/>
              </w:rPr>
              <w:t>TRUSTED_TWrapS_FeeIf_Init</w:t>
            </w:r>
            <w:proofErr w:type="spellEnd"/>
          </w:p>
        </w:tc>
        <w:tc>
          <w:tcPr>
            <w:tcW w:w="1132"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Type</w:t>
            </w:r>
          </w:p>
        </w:tc>
        <w:tc>
          <w:tcPr>
            <w:tcW w:w="658"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Min</w:t>
            </w:r>
          </w:p>
        </w:tc>
        <w:tc>
          <w:tcPr>
            <w:tcW w:w="658"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C96C9D" w:rsidRDefault="00C96C9D"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96C9D" w:rsidTr="005469AD">
        <w:tc>
          <w:tcPr>
            <w:tcW w:w="2035" w:type="dxa"/>
          </w:tcPr>
          <w:p w:rsidR="00C96C9D" w:rsidRDefault="00C96C9D" w:rsidP="005469AD">
            <w:pPr>
              <w:spacing w:before="60"/>
              <w:rPr>
                <w:rFonts w:ascii="Arial" w:hAnsi="Arial" w:cs="Arial"/>
                <w:b/>
                <w:bCs/>
                <w:sz w:val="16"/>
              </w:rPr>
            </w:pPr>
            <w:r>
              <w:rPr>
                <w:rFonts w:ascii="Arial" w:hAnsi="Arial" w:cs="Arial"/>
                <w:b/>
                <w:bCs/>
                <w:sz w:val="16"/>
              </w:rPr>
              <w:t xml:space="preserve">Arguments Passed </w:t>
            </w:r>
          </w:p>
        </w:tc>
        <w:tc>
          <w:tcPr>
            <w:tcW w:w="3923" w:type="dxa"/>
          </w:tcPr>
          <w:p w:rsidR="00C96C9D" w:rsidRDefault="00C96C9D" w:rsidP="00C96C9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1132" w:type="dxa"/>
          </w:tcPr>
          <w:p w:rsidR="00C96C9D" w:rsidRDefault="00C96C9D"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shd w:val="pct15" w:color="auto" w:fill="auto"/>
          </w:tcPr>
          <w:p w:rsidR="00C96C9D" w:rsidRDefault="00C96C9D" w:rsidP="005469AD">
            <w:pPr>
              <w:spacing w:before="60"/>
              <w:rPr>
                <w:rFonts w:ascii="Arial" w:hAnsi="Arial" w:cs="Arial"/>
                <w:sz w:val="16"/>
              </w:rPr>
            </w:pPr>
          </w:p>
        </w:tc>
      </w:tr>
      <w:tr w:rsidR="00C96C9D" w:rsidTr="005469AD">
        <w:tc>
          <w:tcPr>
            <w:tcW w:w="2035" w:type="dxa"/>
          </w:tcPr>
          <w:p w:rsidR="00C96C9D" w:rsidRDefault="00C96C9D" w:rsidP="005469AD">
            <w:pPr>
              <w:spacing w:before="60"/>
              <w:rPr>
                <w:rFonts w:ascii="Arial" w:hAnsi="Arial" w:cs="Arial"/>
                <w:b/>
                <w:bCs/>
                <w:sz w:val="16"/>
              </w:rPr>
            </w:pPr>
          </w:p>
        </w:tc>
        <w:tc>
          <w:tcPr>
            <w:tcW w:w="3923" w:type="dxa"/>
          </w:tcPr>
          <w:p w:rsidR="00C96C9D" w:rsidRDefault="00C96C9D"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1132" w:type="dxa"/>
          </w:tcPr>
          <w:p w:rsidR="00C96C9D" w:rsidRDefault="00C96C9D"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shd w:val="pct15" w:color="auto" w:fill="auto"/>
          </w:tcPr>
          <w:p w:rsidR="00C96C9D" w:rsidRDefault="00C96C9D" w:rsidP="005469AD">
            <w:pPr>
              <w:spacing w:before="60"/>
              <w:rPr>
                <w:rFonts w:ascii="Arial" w:hAnsi="Arial" w:cs="Arial"/>
                <w:sz w:val="16"/>
              </w:rPr>
            </w:pPr>
          </w:p>
        </w:tc>
      </w:tr>
      <w:tr w:rsidR="00C96C9D" w:rsidTr="005469AD">
        <w:tc>
          <w:tcPr>
            <w:tcW w:w="2035" w:type="dxa"/>
          </w:tcPr>
          <w:p w:rsidR="00C96C9D" w:rsidRDefault="00C96C9D" w:rsidP="005469AD">
            <w:pPr>
              <w:spacing w:before="60"/>
              <w:rPr>
                <w:rFonts w:ascii="Arial" w:hAnsi="Arial" w:cs="Arial"/>
                <w:b/>
                <w:bCs/>
                <w:sz w:val="16"/>
              </w:rPr>
            </w:pPr>
            <w:r>
              <w:rPr>
                <w:rFonts w:ascii="Arial" w:hAnsi="Arial" w:cs="Arial"/>
                <w:b/>
                <w:bCs/>
                <w:sz w:val="16"/>
              </w:rPr>
              <w:t>Return Value</w:t>
            </w:r>
          </w:p>
        </w:tc>
        <w:tc>
          <w:tcPr>
            <w:tcW w:w="3923" w:type="dxa"/>
          </w:tcPr>
          <w:p w:rsidR="00C96C9D" w:rsidRDefault="00C96C9D" w:rsidP="005469AD">
            <w:pPr>
              <w:spacing w:before="60"/>
              <w:rPr>
                <w:rFonts w:ascii="Arial" w:hAnsi="Arial" w:cs="Arial"/>
                <w:sz w:val="16"/>
              </w:rPr>
            </w:pPr>
            <w:r>
              <w:rPr>
                <w:rFonts w:ascii="Arial" w:hAnsi="Arial" w:cs="Arial"/>
                <w:sz w:val="16"/>
              </w:rPr>
              <w:t>N/A</w:t>
            </w:r>
          </w:p>
        </w:tc>
        <w:tc>
          <w:tcPr>
            <w:tcW w:w="1132"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r>
    </w:tbl>
    <w:p w:rsidR="00C96C9D" w:rsidRDefault="00C96C9D" w:rsidP="00C96C9D">
      <w:pPr>
        <w:pStyle w:val="Heading5"/>
      </w:pPr>
      <w:r>
        <w:t>Description</w:t>
      </w:r>
    </w:p>
    <w:p w:rsidR="00C96C9D" w:rsidRDefault="00A13D15" w:rsidP="00A13D15">
      <w:pPr>
        <w:spacing w:after="0"/>
        <w:jc w:val="center"/>
      </w:pPr>
      <w:r>
        <w:object w:dxaOrig="3650" w:dyaOrig="2193">
          <v:shape id="_x0000_i1026" type="#_x0000_t75" style="width:182.15pt;height:109.6pt" o:ole="">
            <v:imagedata r:id="rId10" o:title=""/>
          </v:shape>
          <o:OLEObject Type="Embed" ProgID="Visio.Drawing.11" ShapeID="_x0000_i1026" DrawAspect="Content" ObjectID="_1483939548" r:id="rId11"/>
        </w:object>
      </w:r>
    </w:p>
    <w:p w:rsidR="00C96C9D" w:rsidRDefault="00C96C9D" w:rsidP="008B3E94">
      <w:pPr>
        <w:spacing w:after="0"/>
      </w:pPr>
    </w:p>
    <w:p w:rsidR="00C96C9D" w:rsidRDefault="00C96C9D" w:rsidP="00C96C9D">
      <w:pPr>
        <w:pStyle w:val="Heading4"/>
      </w:pPr>
      <w:proofErr w:type="spellStart"/>
      <w:r w:rsidRPr="00C96C9D">
        <w:t>TWrapC_Fee_MainFunction</w:t>
      </w:r>
      <w:proofErr w:type="spellEnd"/>
    </w:p>
    <w:p w:rsidR="00A13D15" w:rsidRPr="00A13D15" w:rsidRDefault="00A13D15" w:rsidP="00A13D15">
      <w:r w:rsidRPr="00A13D15">
        <w:t xml:space="preserve">This is the client (non-trusted) side of the </w:t>
      </w:r>
      <w:proofErr w:type="spellStart"/>
      <w:r w:rsidRPr="00A13D15">
        <w:t>Fee</w:t>
      </w:r>
      <w:r>
        <w:t>_MainFunction</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
        <w:gridCol w:w="3923"/>
        <w:gridCol w:w="1132"/>
        <w:gridCol w:w="658"/>
        <w:gridCol w:w="658"/>
        <w:gridCol w:w="658"/>
      </w:tblGrid>
      <w:tr w:rsidR="00C96C9D" w:rsidTr="005469AD">
        <w:tc>
          <w:tcPr>
            <w:tcW w:w="2035" w:type="dxa"/>
          </w:tcPr>
          <w:p w:rsidR="00C96C9D" w:rsidRDefault="00C96C9D" w:rsidP="005469AD">
            <w:pPr>
              <w:spacing w:before="60"/>
              <w:rPr>
                <w:rFonts w:ascii="Arial" w:hAnsi="Arial" w:cs="Arial"/>
                <w:b/>
                <w:bCs/>
                <w:sz w:val="16"/>
              </w:rPr>
            </w:pPr>
            <w:r>
              <w:rPr>
                <w:rFonts w:ascii="Arial" w:hAnsi="Arial" w:cs="Arial"/>
                <w:b/>
                <w:bCs/>
                <w:sz w:val="16"/>
              </w:rPr>
              <w:t>Function Name</w:t>
            </w:r>
          </w:p>
        </w:tc>
        <w:tc>
          <w:tcPr>
            <w:tcW w:w="3923" w:type="dxa"/>
          </w:tcPr>
          <w:p w:rsidR="00C96C9D" w:rsidRDefault="00C96C9D" w:rsidP="005469AD">
            <w:pPr>
              <w:spacing w:before="60"/>
              <w:rPr>
                <w:rFonts w:ascii="Arial" w:hAnsi="Arial" w:cs="Arial"/>
                <w:sz w:val="16"/>
              </w:rPr>
            </w:pPr>
            <w:proofErr w:type="spellStart"/>
            <w:r w:rsidRPr="00C96C9D">
              <w:rPr>
                <w:rFonts w:ascii="Arial" w:hAnsi="Arial" w:cs="Arial"/>
                <w:sz w:val="16"/>
              </w:rPr>
              <w:t>TWrapC_Fee_MainFunction</w:t>
            </w:r>
            <w:proofErr w:type="spellEnd"/>
          </w:p>
        </w:tc>
        <w:tc>
          <w:tcPr>
            <w:tcW w:w="1132"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Type</w:t>
            </w:r>
          </w:p>
        </w:tc>
        <w:tc>
          <w:tcPr>
            <w:tcW w:w="658"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Min</w:t>
            </w:r>
          </w:p>
        </w:tc>
        <w:tc>
          <w:tcPr>
            <w:tcW w:w="658"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C96C9D" w:rsidRDefault="00C96C9D"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96C9D" w:rsidTr="005469AD">
        <w:tc>
          <w:tcPr>
            <w:tcW w:w="2035" w:type="dxa"/>
          </w:tcPr>
          <w:p w:rsidR="00C96C9D" w:rsidRDefault="00C96C9D" w:rsidP="005469AD">
            <w:pPr>
              <w:spacing w:before="60"/>
              <w:rPr>
                <w:rFonts w:ascii="Arial" w:hAnsi="Arial" w:cs="Arial"/>
                <w:b/>
                <w:bCs/>
                <w:sz w:val="16"/>
              </w:rPr>
            </w:pPr>
            <w:r>
              <w:rPr>
                <w:rFonts w:ascii="Arial" w:hAnsi="Arial" w:cs="Arial"/>
                <w:b/>
                <w:bCs/>
                <w:sz w:val="16"/>
              </w:rPr>
              <w:t xml:space="preserve">Arguments Passed </w:t>
            </w:r>
          </w:p>
        </w:tc>
        <w:tc>
          <w:tcPr>
            <w:tcW w:w="3923" w:type="dxa"/>
          </w:tcPr>
          <w:p w:rsidR="00C96C9D" w:rsidRDefault="00171F5A" w:rsidP="005469AD">
            <w:pPr>
              <w:spacing w:before="60"/>
              <w:rPr>
                <w:rFonts w:ascii="Arial" w:hAnsi="Arial" w:cs="Arial"/>
                <w:sz w:val="16"/>
              </w:rPr>
            </w:pPr>
            <w:r>
              <w:rPr>
                <w:rFonts w:ascii="Arial" w:hAnsi="Arial" w:cs="Arial"/>
                <w:sz w:val="16"/>
              </w:rPr>
              <w:t>None</w:t>
            </w:r>
          </w:p>
        </w:tc>
        <w:tc>
          <w:tcPr>
            <w:tcW w:w="1132"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shd w:val="pct15" w:color="auto" w:fill="auto"/>
          </w:tcPr>
          <w:p w:rsidR="00C96C9D" w:rsidRDefault="00C96C9D" w:rsidP="005469AD">
            <w:pPr>
              <w:spacing w:before="60"/>
              <w:rPr>
                <w:rFonts w:ascii="Arial" w:hAnsi="Arial" w:cs="Arial"/>
                <w:sz w:val="16"/>
              </w:rPr>
            </w:pPr>
          </w:p>
        </w:tc>
      </w:tr>
      <w:tr w:rsidR="00C96C9D" w:rsidTr="005469AD">
        <w:tc>
          <w:tcPr>
            <w:tcW w:w="2035" w:type="dxa"/>
          </w:tcPr>
          <w:p w:rsidR="00C96C9D" w:rsidRDefault="00C96C9D" w:rsidP="005469AD">
            <w:pPr>
              <w:spacing w:before="60"/>
              <w:rPr>
                <w:rFonts w:ascii="Arial" w:hAnsi="Arial" w:cs="Arial"/>
                <w:b/>
                <w:bCs/>
                <w:sz w:val="16"/>
              </w:rPr>
            </w:pPr>
          </w:p>
        </w:tc>
        <w:tc>
          <w:tcPr>
            <w:tcW w:w="3923" w:type="dxa"/>
          </w:tcPr>
          <w:p w:rsidR="00C96C9D" w:rsidRDefault="00C96C9D" w:rsidP="005469AD">
            <w:pPr>
              <w:spacing w:before="60"/>
              <w:rPr>
                <w:rFonts w:ascii="Arial" w:hAnsi="Arial" w:cs="Arial"/>
                <w:sz w:val="16"/>
              </w:rPr>
            </w:pPr>
          </w:p>
        </w:tc>
        <w:tc>
          <w:tcPr>
            <w:tcW w:w="1132"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shd w:val="pct15" w:color="auto" w:fill="auto"/>
          </w:tcPr>
          <w:p w:rsidR="00C96C9D" w:rsidRDefault="00C96C9D" w:rsidP="005469AD">
            <w:pPr>
              <w:spacing w:before="60"/>
              <w:rPr>
                <w:rFonts w:ascii="Arial" w:hAnsi="Arial" w:cs="Arial"/>
                <w:sz w:val="16"/>
              </w:rPr>
            </w:pPr>
          </w:p>
        </w:tc>
      </w:tr>
      <w:tr w:rsidR="00C96C9D" w:rsidTr="005469AD">
        <w:tc>
          <w:tcPr>
            <w:tcW w:w="2035" w:type="dxa"/>
          </w:tcPr>
          <w:p w:rsidR="00C96C9D" w:rsidRDefault="00C96C9D" w:rsidP="005469AD">
            <w:pPr>
              <w:spacing w:before="60"/>
              <w:rPr>
                <w:rFonts w:ascii="Arial" w:hAnsi="Arial" w:cs="Arial"/>
                <w:b/>
                <w:bCs/>
                <w:sz w:val="16"/>
              </w:rPr>
            </w:pPr>
            <w:r>
              <w:rPr>
                <w:rFonts w:ascii="Arial" w:hAnsi="Arial" w:cs="Arial"/>
                <w:b/>
                <w:bCs/>
                <w:sz w:val="16"/>
              </w:rPr>
              <w:t>Return Value</w:t>
            </w:r>
          </w:p>
        </w:tc>
        <w:tc>
          <w:tcPr>
            <w:tcW w:w="3923" w:type="dxa"/>
          </w:tcPr>
          <w:p w:rsidR="00C96C9D" w:rsidRDefault="00171F5A" w:rsidP="005469AD">
            <w:pPr>
              <w:spacing w:before="60"/>
              <w:rPr>
                <w:rFonts w:ascii="Arial" w:hAnsi="Arial" w:cs="Arial"/>
                <w:sz w:val="16"/>
              </w:rPr>
            </w:pPr>
            <w:r>
              <w:rPr>
                <w:rFonts w:ascii="Arial" w:hAnsi="Arial" w:cs="Arial"/>
                <w:sz w:val="16"/>
              </w:rPr>
              <w:t>N/A</w:t>
            </w:r>
          </w:p>
        </w:tc>
        <w:tc>
          <w:tcPr>
            <w:tcW w:w="1132"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c>
          <w:tcPr>
            <w:tcW w:w="658" w:type="dxa"/>
          </w:tcPr>
          <w:p w:rsidR="00C96C9D" w:rsidRDefault="00C96C9D" w:rsidP="005469AD">
            <w:pPr>
              <w:spacing w:before="60"/>
              <w:rPr>
                <w:rFonts w:ascii="Arial" w:hAnsi="Arial" w:cs="Arial"/>
                <w:sz w:val="16"/>
              </w:rPr>
            </w:pPr>
          </w:p>
        </w:tc>
      </w:tr>
    </w:tbl>
    <w:p w:rsidR="00C96C9D" w:rsidRDefault="00C96C9D" w:rsidP="00C96C9D">
      <w:pPr>
        <w:pStyle w:val="Heading5"/>
      </w:pPr>
      <w:r>
        <w:t>Description</w:t>
      </w:r>
    </w:p>
    <w:p w:rsidR="00C96C9D" w:rsidRDefault="00171F5A" w:rsidP="00171F5A">
      <w:pPr>
        <w:spacing w:after="0"/>
        <w:jc w:val="center"/>
      </w:pPr>
      <w:r>
        <w:object w:dxaOrig="3650" w:dyaOrig="2193">
          <v:shape id="_x0000_i1027" type="#_x0000_t75" style="width:182.15pt;height:109.6pt" o:ole="">
            <v:imagedata r:id="rId12" o:title=""/>
          </v:shape>
          <o:OLEObject Type="Embed" ProgID="Visio.Drawing.11" ShapeID="_x0000_i1027" DrawAspect="Content" ObjectID="_1483939549" r:id="rId13"/>
        </w:object>
      </w:r>
    </w:p>
    <w:p w:rsidR="00C96C9D" w:rsidRDefault="00C96C9D" w:rsidP="00C96C9D">
      <w:pPr>
        <w:pStyle w:val="Heading4"/>
      </w:pPr>
      <w:proofErr w:type="spellStart"/>
      <w:r w:rsidRPr="00C96C9D">
        <w:t>TRUSTED_TWrapS_Fee_MainFunction</w:t>
      </w:r>
      <w:proofErr w:type="spellEnd"/>
    </w:p>
    <w:p w:rsidR="0011759C" w:rsidRPr="0011759C" w:rsidRDefault="0011759C" w:rsidP="0011759C">
      <w:r w:rsidRPr="0011759C">
        <w:t xml:space="preserve">This is the server (trusted) side of the </w:t>
      </w:r>
      <w:proofErr w:type="spellStart"/>
      <w:r w:rsidRPr="0011759C">
        <w:t>Fee_</w:t>
      </w:r>
      <w:r>
        <w:t>MainFunction</w:t>
      </w:r>
      <w:proofErr w:type="spellEnd"/>
      <w:r w:rsidRPr="0011759C">
        <w:t xml:space="preserve"> 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9"/>
        <w:gridCol w:w="3308"/>
        <w:gridCol w:w="2724"/>
        <w:gridCol w:w="527"/>
        <w:gridCol w:w="595"/>
        <w:gridCol w:w="571"/>
      </w:tblGrid>
      <w:tr w:rsidR="00C96C9D" w:rsidTr="00171F5A">
        <w:tc>
          <w:tcPr>
            <w:tcW w:w="1584" w:type="dxa"/>
          </w:tcPr>
          <w:p w:rsidR="00C96C9D" w:rsidRDefault="00C96C9D" w:rsidP="005469AD">
            <w:pPr>
              <w:spacing w:before="60"/>
              <w:rPr>
                <w:rFonts w:ascii="Arial" w:hAnsi="Arial" w:cs="Arial"/>
                <w:b/>
                <w:bCs/>
                <w:sz w:val="16"/>
              </w:rPr>
            </w:pPr>
            <w:r>
              <w:rPr>
                <w:rFonts w:ascii="Arial" w:hAnsi="Arial" w:cs="Arial"/>
                <w:b/>
                <w:bCs/>
                <w:sz w:val="16"/>
              </w:rPr>
              <w:t>Function Name</w:t>
            </w:r>
          </w:p>
        </w:tc>
        <w:tc>
          <w:tcPr>
            <w:tcW w:w="3524" w:type="dxa"/>
          </w:tcPr>
          <w:p w:rsidR="00C96C9D" w:rsidRDefault="00C96C9D" w:rsidP="005469AD">
            <w:pPr>
              <w:spacing w:before="60"/>
              <w:rPr>
                <w:rFonts w:ascii="Arial" w:hAnsi="Arial" w:cs="Arial"/>
                <w:sz w:val="16"/>
              </w:rPr>
            </w:pPr>
            <w:proofErr w:type="spellStart"/>
            <w:r w:rsidRPr="00C96C9D">
              <w:rPr>
                <w:rFonts w:ascii="Arial" w:hAnsi="Arial" w:cs="Arial"/>
                <w:sz w:val="16"/>
              </w:rPr>
              <w:t>TRUSTED_TWrapS_Fee_MainFunction</w:t>
            </w:r>
            <w:proofErr w:type="spellEnd"/>
          </w:p>
        </w:tc>
        <w:tc>
          <w:tcPr>
            <w:tcW w:w="2120"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Type</w:t>
            </w:r>
          </w:p>
        </w:tc>
        <w:tc>
          <w:tcPr>
            <w:tcW w:w="573"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Min</w:t>
            </w:r>
          </w:p>
        </w:tc>
        <w:tc>
          <w:tcPr>
            <w:tcW w:w="661" w:type="dxa"/>
            <w:shd w:val="pct30" w:color="FFFF00" w:fill="auto"/>
          </w:tcPr>
          <w:p w:rsidR="00C96C9D" w:rsidRDefault="00C96C9D" w:rsidP="005469AD">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C96C9D" w:rsidRDefault="00C96C9D"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71F5A" w:rsidTr="00171F5A">
        <w:tc>
          <w:tcPr>
            <w:tcW w:w="1584" w:type="dxa"/>
          </w:tcPr>
          <w:p w:rsidR="00171F5A" w:rsidRDefault="00171F5A" w:rsidP="005469AD">
            <w:pPr>
              <w:spacing w:before="60"/>
              <w:rPr>
                <w:rFonts w:ascii="Arial" w:hAnsi="Arial" w:cs="Arial"/>
                <w:b/>
                <w:bCs/>
                <w:sz w:val="16"/>
              </w:rPr>
            </w:pPr>
            <w:r>
              <w:rPr>
                <w:rFonts w:ascii="Arial" w:hAnsi="Arial" w:cs="Arial"/>
                <w:b/>
                <w:bCs/>
                <w:sz w:val="16"/>
              </w:rPr>
              <w:t xml:space="preserve">Arguments Passed </w:t>
            </w:r>
          </w:p>
        </w:tc>
        <w:tc>
          <w:tcPr>
            <w:tcW w:w="3524" w:type="dxa"/>
          </w:tcPr>
          <w:p w:rsidR="00171F5A" w:rsidRDefault="00171F5A" w:rsidP="005469A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171F5A" w:rsidRDefault="00171F5A"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171F5A" w:rsidRDefault="00171F5A" w:rsidP="005469AD">
            <w:pPr>
              <w:spacing w:before="60"/>
              <w:rPr>
                <w:rFonts w:ascii="Arial" w:hAnsi="Arial" w:cs="Arial"/>
                <w:sz w:val="16"/>
              </w:rPr>
            </w:pPr>
          </w:p>
        </w:tc>
        <w:tc>
          <w:tcPr>
            <w:tcW w:w="661" w:type="dxa"/>
          </w:tcPr>
          <w:p w:rsidR="00171F5A" w:rsidRDefault="00171F5A" w:rsidP="005469AD">
            <w:pPr>
              <w:spacing w:before="60"/>
              <w:rPr>
                <w:rFonts w:ascii="Arial" w:hAnsi="Arial" w:cs="Arial"/>
                <w:sz w:val="16"/>
              </w:rPr>
            </w:pPr>
          </w:p>
        </w:tc>
        <w:tc>
          <w:tcPr>
            <w:tcW w:w="602" w:type="dxa"/>
            <w:shd w:val="pct15" w:color="auto" w:fill="auto"/>
          </w:tcPr>
          <w:p w:rsidR="00171F5A" w:rsidRDefault="00171F5A" w:rsidP="005469AD">
            <w:pPr>
              <w:spacing w:before="60"/>
              <w:rPr>
                <w:rFonts w:ascii="Arial" w:hAnsi="Arial" w:cs="Arial"/>
                <w:sz w:val="16"/>
              </w:rPr>
            </w:pPr>
          </w:p>
        </w:tc>
      </w:tr>
      <w:tr w:rsidR="00171F5A" w:rsidTr="00171F5A">
        <w:tc>
          <w:tcPr>
            <w:tcW w:w="1584" w:type="dxa"/>
          </w:tcPr>
          <w:p w:rsidR="00171F5A" w:rsidRDefault="00171F5A" w:rsidP="005469AD">
            <w:pPr>
              <w:spacing w:before="60"/>
              <w:rPr>
                <w:rFonts w:ascii="Arial" w:hAnsi="Arial" w:cs="Arial"/>
                <w:b/>
                <w:bCs/>
                <w:sz w:val="16"/>
              </w:rPr>
            </w:pPr>
          </w:p>
        </w:tc>
        <w:tc>
          <w:tcPr>
            <w:tcW w:w="3524" w:type="dxa"/>
          </w:tcPr>
          <w:p w:rsidR="00171F5A" w:rsidRDefault="00171F5A"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171F5A" w:rsidRDefault="00171F5A"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171F5A" w:rsidRDefault="00171F5A" w:rsidP="005469AD">
            <w:pPr>
              <w:spacing w:before="60"/>
              <w:rPr>
                <w:rFonts w:ascii="Arial" w:hAnsi="Arial" w:cs="Arial"/>
                <w:sz w:val="16"/>
              </w:rPr>
            </w:pPr>
          </w:p>
        </w:tc>
        <w:tc>
          <w:tcPr>
            <w:tcW w:w="661" w:type="dxa"/>
          </w:tcPr>
          <w:p w:rsidR="00171F5A" w:rsidRDefault="00171F5A" w:rsidP="005469AD">
            <w:pPr>
              <w:spacing w:before="60"/>
              <w:rPr>
                <w:rFonts w:ascii="Arial" w:hAnsi="Arial" w:cs="Arial"/>
                <w:sz w:val="16"/>
              </w:rPr>
            </w:pPr>
          </w:p>
        </w:tc>
        <w:tc>
          <w:tcPr>
            <w:tcW w:w="602" w:type="dxa"/>
            <w:shd w:val="pct15" w:color="auto" w:fill="auto"/>
          </w:tcPr>
          <w:p w:rsidR="00171F5A" w:rsidRDefault="00171F5A" w:rsidP="005469AD">
            <w:pPr>
              <w:spacing w:before="60"/>
              <w:rPr>
                <w:rFonts w:ascii="Arial" w:hAnsi="Arial" w:cs="Arial"/>
                <w:sz w:val="16"/>
              </w:rPr>
            </w:pPr>
          </w:p>
        </w:tc>
      </w:tr>
      <w:tr w:rsidR="00C96C9D" w:rsidTr="00171F5A">
        <w:trPr>
          <w:trHeight w:val="368"/>
        </w:trPr>
        <w:tc>
          <w:tcPr>
            <w:tcW w:w="1584" w:type="dxa"/>
          </w:tcPr>
          <w:p w:rsidR="00C96C9D" w:rsidRDefault="00C96C9D" w:rsidP="005469AD">
            <w:pPr>
              <w:spacing w:before="60"/>
              <w:rPr>
                <w:rFonts w:ascii="Arial" w:hAnsi="Arial" w:cs="Arial"/>
                <w:b/>
                <w:bCs/>
                <w:sz w:val="16"/>
              </w:rPr>
            </w:pPr>
            <w:r>
              <w:rPr>
                <w:rFonts w:ascii="Arial" w:hAnsi="Arial" w:cs="Arial"/>
                <w:b/>
                <w:bCs/>
                <w:sz w:val="16"/>
              </w:rPr>
              <w:t>Return Value</w:t>
            </w:r>
          </w:p>
        </w:tc>
        <w:tc>
          <w:tcPr>
            <w:tcW w:w="3524" w:type="dxa"/>
          </w:tcPr>
          <w:p w:rsidR="00C96C9D" w:rsidRDefault="00171F5A" w:rsidP="005469AD">
            <w:pPr>
              <w:spacing w:before="60"/>
              <w:rPr>
                <w:rFonts w:ascii="Arial" w:hAnsi="Arial" w:cs="Arial"/>
                <w:sz w:val="16"/>
              </w:rPr>
            </w:pPr>
            <w:r>
              <w:rPr>
                <w:rFonts w:ascii="Arial" w:hAnsi="Arial" w:cs="Arial"/>
                <w:sz w:val="16"/>
              </w:rPr>
              <w:t>N/A</w:t>
            </w:r>
          </w:p>
        </w:tc>
        <w:tc>
          <w:tcPr>
            <w:tcW w:w="2120" w:type="dxa"/>
          </w:tcPr>
          <w:p w:rsidR="00C96C9D" w:rsidRDefault="00C96C9D" w:rsidP="005469AD">
            <w:pPr>
              <w:spacing w:before="60"/>
              <w:rPr>
                <w:rFonts w:ascii="Arial" w:hAnsi="Arial" w:cs="Arial"/>
                <w:sz w:val="16"/>
              </w:rPr>
            </w:pPr>
          </w:p>
        </w:tc>
        <w:tc>
          <w:tcPr>
            <w:tcW w:w="573" w:type="dxa"/>
          </w:tcPr>
          <w:p w:rsidR="00C96C9D" w:rsidRDefault="00C96C9D" w:rsidP="005469AD">
            <w:pPr>
              <w:spacing w:before="60"/>
              <w:rPr>
                <w:rFonts w:ascii="Arial" w:hAnsi="Arial" w:cs="Arial"/>
                <w:sz w:val="16"/>
              </w:rPr>
            </w:pPr>
          </w:p>
        </w:tc>
        <w:tc>
          <w:tcPr>
            <w:tcW w:w="661" w:type="dxa"/>
          </w:tcPr>
          <w:p w:rsidR="00C96C9D" w:rsidRDefault="00C96C9D" w:rsidP="005469AD">
            <w:pPr>
              <w:spacing w:before="60"/>
              <w:rPr>
                <w:rFonts w:ascii="Arial" w:hAnsi="Arial" w:cs="Arial"/>
                <w:sz w:val="16"/>
              </w:rPr>
            </w:pPr>
          </w:p>
        </w:tc>
        <w:tc>
          <w:tcPr>
            <w:tcW w:w="602" w:type="dxa"/>
          </w:tcPr>
          <w:p w:rsidR="00C96C9D" w:rsidRDefault="00C96C9D" w:rsidP="005469AD">
            <w:pPr>
              <w:spacing w:before="60"/>
              <w:rPr>
                <w:rFonts w:ascii="Arial" w:hAnsi="Arial" w:cs="Arial"/>
                <w:sz w:val="16"/>
              </w:rPr>
            </w:pPr>
          </w:p>
        </w:tc>
      </w:tr>
    </w:tbl>
    <w:p w:rsidR="00C96C9D" w:rsidRDefault="00C96C9D" w:rsidP="00C96C9D">
      <w:pPr>
        <w:pStyle w:val="Heading5"/>
      </w:pPr>
      <w:r>
        <w:lastRenderedPageBreak/>
        <w:t>Description</w:t>
      </w:r>
    </w:p>
    <w:p w:rsidR="00C96C9D" w:rsidRDefault="00171F5A" w:rsidP="00171F5A">
      <w:pPr>
        <w:spacing w:after="0"/>
        <w:jc w:val="center"/>
      </w:pPr>
      <w:r>
        <w:object w:dxaOrig="3650" w:dyaOrig="2193">
          <v:shape id="_x0000_i1028" type="#_x0000_t75" style="width:182.15pt;height:109.6pt" o:ole="">
            <v:imagedata r:id="rId14" o:title=""/>
          </v:shape>
          <o:OLEObject Type="Embed" ProgID="Visio.Drawing.11" ShapeID="_x0000_i1028" DrawAspect="Content" ObjectID="_1483939550" r:id="rId15"/>
        </w:object>
      </w:r>
    </w:p>
    <w:p w:rsidR="00C96C9D" w:rsidRDefault="00C96C9D" w:rsidP="00C96C9D">
      <w:pPr>
        <w:spacing w:after="0"/>
      </w:pPr>
    </w:p>
    <w:p w:rsidR="00C96C9D" w:rsidRPr="00C96C9D" w:rsidRDefault="00C96C9D" w:rsidP="00C96C9D">
      <w:pPr>
        <w:pStyle w:val="Heading3"/>
      </w:pPr>
      <w:r>
        <w:t xml:space="preserve">Global Functions Defined if </w:t>
      </w:r>
      <w:r w:rsidRPr="00C96C9D">
        <w:t>BC_FEEIF_NVMTRUSTED == STD_OF</w:t>
      </w:r>
      <w:r w:rsidR="006E7793">
        <w:t>F</w:t>
      </w:r>
    </w:p>
    <w:p w:rsidR="00EE666E" w:rsidRDefault="00EE666E" w:rsidP="00EE666E">
      <w:pPr>
        <w:pStyle w:val="Heading4"/>
      </w:pPr>
      <w:proofErr w:type="spellStart"/>
      <w:r w:rsidRPr="00EE666E">
        <w:t>TWrapC_Fee_Read</w:t>
      </w:r>
      <w:proofErr w:type="spellEnd"/>
    </w:p>
    <w:p w:rsidR="00EE666E" w:rsidRPr="00A13D15" w:rsidRDefault="00EE666E" w:rsidP="00EE666E">
      <w:r w:rsidRPr="00A13D15">
        <w:t xml:space="preserve">This is the client (non-trusted) side of the </w:t>
      </w:r>
      <w:proofErr w:type="spellStart"/>
      <w:r w:rsidRPr="00EE666E">
        <w:t>Fee_Read</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6"/>
        <w:gridCol w:w="3847"/>
        <w:gridCol w:w="1382"/>
        <w:gridCol w:w="635"/>
        <w:gridCol w:w="641"/>
        <w:gridCol w:w="643"/>
      </w:tblGrid>
      <w:tr w:rsidR="00EE666E" w:rsidTr="005469AD">
        <w:tc>
          <w:tcPr>
            <w:tcW w:w="2035" w:type="dxa"/>
          </w:tcPr>
          <w:p w:rsidR="00EE666E" w:rsidRDefault="00EE666E" w:rsidP="005469AD">
            <w:pPr>
              <w:spacing w:before="60"/>
              <w:rPr>
                <w:rFonts w:ascii="Arial" w:hAnsi="Arial" w:cs="Arial"/>
                <w:b/>
                <w:bCs/>
                <w:sz w:val="16"/>
              </w:rPr>
            </w:pPr>
            <w:r>
              <w:rPr>
                <w:rFonts w:ascii="Arial" w:hAnsi="Arial" w:cs="Arial"/>
                <w:b/>
                <w:bCs/>
                <w:sz w:val="16"/>
              </w:rPr>
              <w:t>Function Name</w:t>
            </w:r>
          </w:p>
        </w:tc>
        <w:tc>
          <w:tcPr>
            <w:tcW w:w="3923" w:type="dxa"/>
          </w:tcPr>
          <w:p w:rsidR="00EE666E" w:rsidRDefault="00EE666E" w:rsidP="005469AD">
            <w:pPr>
              <w:spacing w:before="60"/>
              <w:rPr>
                <w:rFonts w:ascii="Arial" w:hAnsi="Arial" w:cs="Arial"/>
                <w:sz w:val="16"/>
              </w:rPr>
            </w:pPr>
            <w:proofErr w:type="spellStart"/>
            <w:r w:rsidRPr="00EE666E">
              <w:rPr>
                <w:rFonts w:ascii="Arial" w:hAnsi="Arial" w:cs="Arial"/>
                <w:sz w:val="16"/>
              </w:rPr>
              <w:t>TWrapC_Fee_Read</w:t>
            </w:r>
            <w:proofErr w:type="spellEnd"/>
          </w:p>
        </w:tc>
        <w:tc>
          <w:tcPr>
            <w:tcW w:w="1132" w:type="dxa"/>
            <w:shd w:val="pct30" w:color="FFFF00" w:fill="auto"/>
          </w:tcPr>
          <w:p w:rsidR="00EE666E" w:rsidRDefault="00EE666E" w:rsidP="005469AD">
            <w:pPr>
              <w:spacing w:before="60"/>
              <w:jc w:val="center"/>
              <w:rPr>
                <w:rFonts w:ascii="Arial" w:hAnsi="Arial" w:cs="Arial"/>
                <w:sz w:val="16"/>
              </w:rPr>
            </w:pPr>
            <w:r>
              <w:rPr>
                <w:rFonts w:ascii="Arial" w:hAnsi="Arial" w:cs="Arial"/>
                <w:sz w:val="16"/>
              </w:rPr>
              <w:t>Type</w:t>
            </w:r>
          </w:p>
        </w:tc>
        <w:tc>
          <w:tcPr>
            <w:tcW w:w="658" w:type="dxa"/>
            <w:shd w:val="pct30" w:color="FFFF00" w:fill="auto"/>
          </w:tcPr>
          <w:p w:rsidR="00EE666E" w:rsidRDefault="00EE666E" w:rsidP="005469AD">
            <w:pPr>
              <w:spacing w:before="60"/>
              <w:jc w:val="center"/>
              <w:rPr>
                <w:rFonts w:ascii="Arial" w:hAnsi="Arial" w:cs="Arial"/>
                <w:sz w:val="16"/>
              </w:rPr>
            </w:pPr>
            <w:r>
              <w:rPr>
                <w:rFonts w:ascii="Arial" w:hAnsi="Arial" w:cs="Arial"/>
                <w:sz w:val="16"/>
              </w:rPr>
              <w:t>Min</w:t>
            </w:r>
          </w:p>
        </w:tc>
        <w:tc>
          <w:tcPr>
            <w:tcW w:w="658" w:type="dxa"/>
            <w:shd w:val="pct30" w:color="FFFF00" w:fill="auto"/>
          </w:tcPr>
          <w:p w:rsidR="00EE666E" w:rsidRDefault="00EE666E" w:rsidP="005469AD">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EE666E" w:rsidRDefault="00EE666E"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EE666E" w:rsidTr="005469AD">
        <w:tc>
          <w:tcPr>
            <w:tcW w:w="2035" w:type="dxa"/>
          </w:tcPr>
          <w:p w:rsidR="00EE666E" w:rsidRDefault="00EE666E" w:rsidP="005469AD">
            <w:pPr>
              <w:spacing w:before="60"/>
              <w:rPr>
                <w:rFonts w:ascii="Arial" w:hAnsi="Arial" w:cs="Arial"/>
                <w:b/>
                <w:bCs/>
                <w:sz w:val="16"/>
              </w:rPr>
            </w:pPr>
            <w:r>
              <w:rPr>
                <w:rFonts w:ascii="Arial" w:hAnsi="Arial" w:cs="Arial"/>
                <w:b/>
                <w:bCs/>
                <w:sz w:val="16"/>
              </w:rPr>
              <w:t xml:space="preserve">Arguments Passed </w:t>
            </w:r>
          </w:p>
        </w:tc>
        <w:tc>
          <w:tcPr>
            <w:tcW w:w="3923" w:type="dxa"/>
          </w:tcPr>
          <w:p w:rsidR="00EE666E" w:rsidRDefault="00EE666E" w:rsidP="005469AD">
            <w:pPr>
              <w:spacing w:before="60"/>
              <w:rPr>
                <w:rFonts w:ascii="Arial" w:hAnsi="Arial" w:cs="Arial"/>
                <w:sz w:val="16"/>
              </w:rPr>
            </w:pPr>
            <w:proofErr w:type="spellStart"/>
            <w:r w:rsidRPr="00EE666E">
              <w:rPr>
                <w:rFonts w:ascii="Arial" w:hAnsi="Arial" w:cs="Arial"/>
                <w:sz w:val="16"/>
              </w:rPr>
              <w:t>BlockNumber</w:t>
            </w:r>
            <w:proofErr w:type="spellEnd"/>
          </w:p>
        </w:tc>
        <w:tc>
          <w:tcPr>
            <w:tcW w:w="1132" w:type="dxa"/>
          </w:tcPr>
          <w:p w:rsidR="00EE666E" w:rsidRDefault="00EE666E" w:rsidP="005469AD">
            <w:pPr>
              <w:spacing w:before="60"/>
              <w:rPr>
                <w:rFonts w:ascii="Arial" w:hAnsi="Arial" w:cs="Arial"/>
                <w:sz w:val="16"/>
              </w:rPr>
            </w:pPr>
            <w:r w:rsidRPr="00EE666E">
              <w:rPr>
                <w:rFonts w:ascii="Arial" w:hAnsi="Arial" w:cs="Arial"/>
                <w:sz w:val="16"/>
              </w:rPr>
              <w:t>uint16</w:t>
            </w:r>
          </w:p>
        </w:tc>
        <w:tc>
          <w:tcPr>
            <w:tcW w:w="658" w:type="dxa"/>
          </w:tcPr>
          <w:p w:rsidR="00EE666E" w:rsidRDefault="00EE666E" w:rsidP="005469AD">
            <w:pPr>
              <w:spacing w:before="60"/>
              <w:rPr>
                <w:rFonts w:ascii="Arial" w:hAnsi="Arial" w:cs="Arial"/>
                <w:sz w:val="16"/>
              </w:rPr>
            </w:pPr>
          </w:p>
        </w:tc>
        <w:tc>
          <w:tcPr>
            <w:tcW w:w="658" w:type="dxa"/>
          </w:tcPr>
          <w:p w:rsidR="00EE666E" w:rsidRDefault="00EE666E" w:rsidP="005469AD">
            <w:pPr>
              <w:spacing w:before="60"/>
              <w:rPr>
                <w:rFonts w:ascii="Arial" w:hAnsi="Arial" w:cs="Arial"/>
                <w:sz w:val="16"/>
              </w:rPr>
            </w:pPr>
          </w:p>
        </w:tc>
        <w:tc>
          <w:tcPr>
            <w:tcW w:w="658" w:type="dxa"/>
            <w:shd w:val="pct15" w:color="auto" w:fill="auto"/>
          </w:tcPr>
          <w:p w:rsidR="00EE666E" w:rsidRDefault="00EE666E" w:rsidP="005469AD">
            <w:pPr>
              <w:spacing w:before="60"/>
              <w:rPr>
                <w:rFonts w:ascii="Arial" w:hAnsi="Arial" w:cs="Arial"/>
                <w:sz w:val="16"/>
              </w:rPr>
            </w:pPr>
          </w:p>
        </w:tc>
      </w:tr>
      <w:tr w:rsidR="00EE666E" w:rsidTr="005469AD">
        <w:tc>
          <w:tcPr>
            <w:tcW w:w="2035" w:type="dxa"/>
          </w:tcPr>
          <w:p w:rsidR="00EE666E" w:rsidRDefault="00EE666E" w:rsidP="005469AD">
            <w:pPr>
              <w:spacing w:before="60"/>
              <w:rPr>
                <w:rFonts w:ascii="Arial" w:hAnsi="Arial" w:cs="Arial"/>
                <w:b/>
                <w:bCs/>
                <w:sz w:val="16"/>
              </w:rPr>
            </w:pPr>
          </w:p>
        </w:tc>
        <w:tc>
          <w:tcPr>
            <w:tcW w:w="3923" w:type="dxa"/>
          </w:tcPr>
          <w:p w:rsidR="00EE666E" w:rsidRDefault="00EE666E" w:rsidP="005469AD">
            <w:pPr>
              <w:spacing w:before="60"/>
              <w:rPr>
                <w:rFonts w:ascii="Arial" w:hAnsi="Arial" w:cs="Arial"/>
                <w:sz w:val="16"/>
              </w:rPr>
            </w:pPr>
            <w:proofErr w:type="spellStart"/>
            <w:r w:rsidRPr="00EE666E">
              <w:rPr>
                <w:rFonts w:ascii="Arial" w:hAnsi="Arial" w:cs="Arial"/>
                <w:sz w:val="16"/>
              </w:rPr>
              <w:t>BlockOffset</w:t>
            </w:r>
            <w:proofErr w:type="spellEnd"/>
          </w:p>
        </w:tc>
        <w:tc>
          <w:tcPr>
            <w:tcW w:w="1132" w:type="dxa"/>
          </w:tcPr>
          <w:p w:rsidR="00EE666E" w:rsidRDefault="00EE666E" w:rsidP="005469AD">
            <w:pPr>
              <w:spacing w:before="60"/>
              <w:rPr>
                <w:rFonts w:ascii="Arial" w:hAnsi="Arial" w:cs="Arial"/>
                <w:sz w:val="16"/>
              </w:rPr>
            </w:pPr>
            <w:r w:rsidRPr="00EE666E">
              <w:rPr>
                <w:rFonts w:ascii="Arial" w:hAnsi="Arial" w:cs="Arial"/>
                <w:sz w:val="16"/>
              </w:rPr>
              <w:t>uint16</w:t>
            </w:r>
          </w:p>
        </w:tc>
        <w:tc>
          <w:tcPr>
            <w:tcW w:w="658" w:type="dxa"/>
          </w:tcPr>
          <w:p w:rsidR="00EE666E" w:rsidRDefault="00EE666E" w:rsidP="005469AD">
            <w:pPr>
              <w:spacing w:before="60"/>
              <w:rPr>
                <w:rFonts w:ascii="Arial" w:hAnsi="Arial" w:cs="Arial"/>
                <w:sz w:val="16"/>
              </w:rPr>
            </w:pPr>
          </w:p>
        </w:tc>
        <w:tc>
          <w:tcPr>
            <w:tcW w:w="658" w:type="dxa"/>
          </w:tcPr>
          <w:p w:rsidR="00EE666E" w:rsidRDefault="00EE666E" w:rsidP="005469AD">
            <w:pPr>
              <w:spacing w:before="60"/>
              <w:rPr>
                <w:rFonts w:ascii="Arial" w:hAnsi="Arial" w:cs="Arial"/>
                <w:sz w:val="16"/>
              </w:rPr>
            </w:pPr>
          </w:p>
        </w:tc>
        <w:tc>
          <w:tcPr>
            <w:tcW w:w="658" w:type="dxa"/>
            <w:shd w:val="pct15" w:color="auto" w:fill="auto"/>
          </w:tcPr>
          <w:p w:rsidR="00EE666E" w:rsidRDefault="00EE666E" w:rsidP="005469AD">
            <w:pPr>
              <w:spacing w:before="60"/>
              <w:rPr>
                <w:rFonts w:ascii="Arial" w:hAnsi="Arial" w:cs="Arial"/>
                <w:sz w:val="16"/>
              </w:rPr>
            </w:pPr>
          </w:p>
        </w:tc>
      </w:tr>
      <w:tr w:rsidR="00EE666E" w:rsidTr="005469AD">
        <w:tc>
          <w:tcPr>
            <w:tcW w:w="2035" w:type="dxa"/>
          </w:tcPr>
          <w:p w:rsidR="00EE666E" w:rsidRDefault="00EE666E" w:rsidP="005469AD">
            <w:pPr>
              <w:spacing w:before="60"/>
              <w:rPr>
                <w:rFonts w:ascii="Arial" w:hAnsi="Arial" w:cs="Arial"/>
                <w:b/>
                <w:bCs/>
                <w:sz w:val="16"/>
              </w:rPr>
            </w:pPr>
          </w:p>
        </w:tc>
        <w:tc>
          <w:tcPr>
            <w:tcW w:w="3923" w:type="dxa"/>
          </w:tcPr>
          <w:p w:rsidR="00EE666E" w:rsidRPr="00EE666E" w:rsidRDefault="00EE666E" w:rsidP="005469AD">
            <w:pPr>
              <w:spacing w:before="60"/>
              <w:rPr>
                <w:rFonts w:ascii="Arial" w:hAnsi="Arial" w:cs="Arial"/>
                <w:sz w:val="16"/>
              </w:rPr>
            </w:pPr>
            <w:proofErr w:type="spellStart"/>
            <w:r w:rsidRPr="00EE666E">
              <w:rPr>
                <w:rFonts w:ascii="Arial" w:hAnsi="Arial" w:cs="Arial"/>
                <w:sz w:val="16"/>
              </w:rPr>
              <w:t>DataBufferPtr</w:t>
            </w:r>
            <w:proofErr w:type="spellEnd"/>
          </w:p>
        </w:tc>
        <w:tc>
          <w:tcPr>
            <w:tcW w:w="1132" w:type="dxa"/>
          </w:tcPr>
          <w:p w:rsidR="00EE666E" w:rsidRDefault="00EE666E" w:rsidP="005469AD">
            <w:pPr>
              <w:spacing w:before="60"/>
              <w:rPr>
                <w:rFonts w:ascii="Arial" w:hAnsi="Arial" w:cs="Arial"/>
                <w:sz w:val="16"/>
              </w:rPr>
            </w:pPr>
            <w:r w:rsidRPr="00EE666E">
              <w:rPr>
                <w:rFonts w:ascii="Arial" w:hAnsi="Arial" w:cs="Arial"/>
                <w:sz w:val="16"/>
              </w:rPr>
              <w:t>uint8*</w:t>
            </w:r>
          </w:p>
        </w:tc>
        <w:tc>
          <w:tcPr>
            <w:tcW w:w="658" w:type="dxa"/>
          </w:tcPr>
          <w:p w:rsidR="00EE666E" w:rsidRDefault="00EE666E" w:rsidP="005469AD">
            <w:pPr>
              <w:spacing w:before="60"/>
              <w:rPr>
                <w:rFonts w:ascii="Arial" w:hAnsi="Arial" w:cs="Arial"/>
                <w:sz w:val="16"/>
              </w:rPr>
            </w:pPr>
          </w:p>
        </w:tc>
        <w:tc>
          <w:tcPr>
            <w:tcW w:w="658" w:type="dxa"/>
          </w:tcPr>
          <w:p w:rsidR="00EE666E" w:rsidRDefault="00EE666E" w:rsidP="005469AD">
            <w:pPr>
              <w:spacing w:before="60"/>
              <w:rPr>
                <w:rFonts w:ascii="Arial" w:hAnsi="Arial" w:cs="Arial"/>
                <w:sz w:val="16"/>
              </w:rPr>
            </w:pPr>
          </w:p>
        </w:tc>
        <w:tc>
          <w:tcPr>
            <w:tcW w:w="658" w:type="dxa"/>
            <w:shd w:val="pct15" w:color="auto" w:fill="auto"/>
          </w:tcPr>
          <w:p w:rsidR="00EE666E" w:rsidRDefault="00EE666E" w:rsidP="005469AD">
            <w:pPr>
              <w:spacing w:before="60"/>
              <w:rPr>
                <w:rFonts w:ascii="Arial" w:hAnsi="Arial" w:cs="Arial"/>
                <w:sz w:val="16"/>
              </w:rPr>
            </w:pPr>
          </w:p>
        </w:tc>
      </w:tr>
      <w:tr w:rsidR="00EE666E" w:rsidTr="005469AD">
        <w:tc>
          <w:tcPr>
            <w:tcW w:w="2035" w:type="dxa"/>
          </w:tcPr>
          <w:p w:rsidR="00EE666E" w:rsidRDefault="00EE666E" w:rsidP="005469AD">
            <w:pPr>
              <w:spacing w:before="60"/>
              <w:rPr>
                <w:rFonts w:ascii="Arial" w:hAnsi="Arial" w:cs="Arial"/>
                <w:b/>
                <w:bCs/>
                <w:sz w:val="16"/>
              </w:rPr>
            </w:pPr>
          </w:p>
        </w:tc>
        <w:tc>
          <w:tcPr>
            <w:tcW w:w="3923" w:type="dxa"/>
          </w:tcPr>
          <w:p w:rsidR="00EE666E" w:rsidRPr="00EE666E" w:rsidRDefault="00EE666E" w:rsidP="005469AD">
            <w:pPr>
              <w:spacing w:before="60"/>
              <w:rPr>
                <w:rFonts w:ascii="Arial" w:hAnsi="Arial" w:cs="Arial"/>
                <w:sz w:val="16"/>
              </w:rPr>
            </w:pPr>
            <w:r w:rsidRPr="00EE666E">
              <w:rPr>
                <w:rFonts w:ascii="Arial" w:hAnsi="Arial" w:cs="Arial"/>
                <w:sz w:val="16"/>
              </w:rPr>
              <w:t>Length</w:t>
            </w:r>
          </w:p>
        </w:tc>
        <w:tc>
          <w:tcPr>
            <w:tcW w:w="1132" w:type="dxa"/>
          </w:tcPr>
          <w:p w:rsidR="00EE666E" w:rsidRDefault="00EE666E" w:rsidP="005469AD">
            <w:pPr>
              <w:spacing w:before="60"/>
              <w:rPr>
                <w:rFonts w:ascii="Arial" w:hAnsi="Arial" w:cs="Arial"/>
                <w:sz w:val="16"/>
              </w:rPr>
            </w:pPr>
            <w:r w:rsidRPr="00EE666E">
              <w:rPr>
                <w:rFonts w:ascii="Arial" w:hAnsi="Arial" w:cs="Arial"/>
                <w:sz w:val="16"/>
              </w:rPr>
              <w:t>uint16</w:t>
            </w:r>
          </w:p>
        </w:tc>
        <w:tc>
          <w:tcPr>
            <w:tcW w:w="658" w:type="dxa"/>
          </w:tcPr>
          <w:p w:rsidR="00EE666E" w:rsidRDefault="00EE666E" w:rsidP="005469AD">
            <w:pPr>
              <w:spacing w:before="60"/>
              <w:rPr>
                <w:rFonts w:ascii="Arial" w:hAnsi="Arial" w:cs="Arial"/>
                <w:sz w:val="16"/>
              </w:rPr>
            </w:pPr>
          </w:p>
        </w:tc>
        <w:tc>
          <w:tcPr>
            <w:tcW w:w="658" w:type="dxa"/>
          </w:tcPr>
          <w:p w:rsidR="00EE666E" w:rsidRDefault="00EE666E" w:rsidP="005469AD">
            <w:pPr>
              <w:spacing w:before="60"/>
              <w:rPr>
                <w:rFonts w:ascii="Arial" w:hAnsi="Arial" w:cs="Arial"/>
                <w:sz w:val="16"/>
              </w:rPr>
            </w:pPr>
          </w:p>
        </w:tc>
        <w:tc>
          <w:tcPr>
            <w:tcW w:w="658" w:type="dxa"/>
            <w:shd w:val="pct15" w:color="auto" w:fill="auto"/>
          </w:tcPr>
          <w:p w:rsidR="00EE666E" w:rsidRDefault="00EE666E" w:rsidP="005469AD">
            <w:pPr>
              <w:spacing w:before="60"/>
              <w:rPr>
                <w:rFonts w:ascii="Arial" w:hAnsi="Arial" w:cs="Arial"/>
                <w:sz w:val="16"/>
              </w:rPr>
            </w:pPr>
          </w:p>
        </w:tc>
      </w:tr>
      <w:tr w:rsidR="00EE666E" w:rsidTr="005469AD">
        <w:tc>
          <w:tcPr>
            <w:tcW w:w="2035" w:type="dxa"/>
          </w:tcPr>
          <w:p w:rsidR="00EE666E" w:rsidRDefault="00EE666E" w:rsidP="005469AD">
            <w:pPr>
              <w:spacing w:before="60"/>
              <w:rPr>
                <w:rFonts w:ascii="Arial" w:hAnsi="Arial" w:cs="Arial"/>
                <w:b/>
                <w:bCs/>
                <w:sz w:val="16"/>
              </w:rPr>
            </w:pPr>
            <w:r>
              <w:rPr>
                <w:rFonts w:ascii="Arial" w:hAnsi="Arial" w:cs="Arial"/>
                <w:b/>
                <w:bCs/>
                <w:sz w:val="16"/>
              </w:rPr>
              <w:t>Return Value</w:t>
            </w:r>
          </w:p>
        </w:tc>
        <w:tc>
          <w:tcPr>
            <w:tcW w:w="3923" w:type="dxa"/>
          </w:tcPr>
          <w:p w:rsidR="00EE666E" w:rsidRDefault="00EE666E" w:rsidP="005469AD">
            <w:pPr>
              <w:spacing w:before="60"/>
              <w:rPr>
                <w:rFonts w:ascii="Arial" w:hAnsi="Arial" w:cs="Arial"/>
                <w:sz w:val="16"/>
              </w:rPr>
            </w:pPr>
            <w:proofErr w:type="spellStart"/>
            <w:r w:rsidRPr="00EE666E">
              <w:rPr>
                <w:rFonts w:ascii="Arial" w:hAnsi="Arial" w:cs="Arial"/>
                <w:sz w:val="16"/>
              </w:rPr>
              <w:t>myargs.TWrapS_Fee_Read_args.os_result</w:t>
            </w:r>
            <w:proofErr w:type="spellEnd"/>
          </w:p>
        </w:tc>
        <w:tc>
          <w:tcPr>
            <w:tcW w:w="1132" w:type="dxa"/>
          </w:tcPr>
          <w:p w:rsidR="00EE666E" w:rsidRDefault="00EE666E" w:rsidP="005469AD">
            <w:pPr>
              <w:spacing w:before="60"/>
              <w:rPr>
                <w:rFonts w:ascii="Arial" w:hAnsi="Arial" w:cs="Arial"/>
                <w:sz w:val="16"/>
              </w:rPr>
            </w:pPr>
            <w:proofErr w:type="spellStart"/>
            <w:r w:rsidRPr="00EE666E">
              <w:rPr>
                <w:rFonts w:ascii="Arial" w:hAnsi="Arial" w:cs="Arial"/>
                <w:sz w:val="16"/>
              </w:rPr>
              <w:t>Std_ReturnType</w:t>
            </w:r>
            <w:proofErr w:type="spellEnd"/>
          </w:p>
        </w:tc>
        <w:tc>
          <w:tcPr>
            <w:tcW w:w="658" w:type="dxa"/>
          </w:tcPr>
          <w:p w:rsidR="00EE666E" w:rsidRDefault="00EE666E" w:rsidP="005469AD">
            <w:pPr>
              <w:spacing w:before="60"/>
              <w:rPr>
                <w:rFonts w:ascii="Arial" w:hAnsi="Arial" w:cs="Arial"/>
                <w:sz w:val="16"/>
              </w:rPr>
            </w:pPr>
          </w:p>
        </w:tc>
        <w:tc>
          <w:tcPr>
            <w:tcW w:w="658" w:type="dxa"/>
          </w:tcPr>
          <w:p w:rsidR="00EE666E" w:rsidRDefault="00EE666E" w:rsidP="005469AD">
            <w:pPr>
              <w:spacing w:before="60"/>
              <w:rPr>
                <w:rFonts w:ascii="Arial" w:hAnsi="Arial" w:cs="Arial"/>
                <w:sz w:val="16"/>
              </w:rPr>
            </w:pPr>
          </w:p>
        </w:tc>
        <w:tc>
          <w:tcPr>
            <w:tcW w:w="658" w:type="dxa"/>
          </w:tcPr>
          <w:p w:rsidR="00EE666E" w:rsidRDefault="00EE666E" w:rsidP="005469AD">
            <w:pPr>
              <w:spacing w:before="60"/>
              <w:rPr>
                <w:rFonts w:ascii="Arial" w:hAnsi="Arial" w:cs="Arial"/>
                <w:sz w:val="16"/>
              </w:rPr>
            </w:pPr>
          </w:p>
        </w:tc>
      </w:tr>
    </w:tbl>
    <w:p w:rsidR="00EE666E" w:rsidRDefault="00EE666E" w:rsidP="00EE666E">
      <w:pPr>
        <w:pStyle w:val="Heading5"/>
      </w:pPr>
      <w:r>
        <w:t>Description</w:t>
      </w:r>
    </w:p>
    <w:p w:rsidR="00EE666E" w:rsidRDefault="00700B48" w:rsidP="00EE666E">
      <w:pPr>
        <w:spacing w:after="0"/>
        <w:jc w:val="center"/>
      </w:pPr>
      <w:r>
        <w:object w:dxaOrig="5366" w:dyaOrig="3116">
          <v:shape id="_x0000_i1029" type="#_x0000_t75" style="width:267.6pt;height:155.8pt" o:ole="">
            <v:imagedata r:id="rId16" o:title=""/>
          </v:shape>
          <o:OLEObject Type="Embed" ProgID="Visio.Drawing.11" ShapeID="_x0000_i1029" DrawAspect="Content" ObjectID="_1483939551" r:id="rId17"/>
        </w:object>
      </w:r>
    </w:p>
    <w:p w:rsidR="00EE666E" w:rsidRDefault="00700B48" w:rsidP="00EE666E">
      <w:pPr>
        <w:pStyle w:val="Heading4"/>
      </w:pPr>
      <w:proofErr w:type="spellStart"/>
      <w:r w:rsidRPr="00700B48">
        <w:t>TRUSTED_TWrapS_Fee_Read</w:t>
      </w:r>
      <w:proofErr w:type="spellEnd"/>
    </w:p>
    <w:p w:rsidR="00EE666E" w:rsidRPr="0011759C" w:rsidRDefault="00EE666E" w:rsidP="00EE666E">
      <w:r w:rsidRPr="0011759C">
        <w:t xml:space="preserve">This is the server (trusted) side of the </w:t>
      </w:r>
      <w:proofErr w:type="spellStart"/>
      <w:r w:rsidR="00700B48" w:rsidRPr="00700B48">
        <w:t>Fee_Read</w:t>
      </w:r>
      <w:proofErr w:type="spellEnd"/>
      <w:r w:rsidR="00700B48" w:rsidRPr="00700B48">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3188"/>
        <w:gridCol w:w="2724"/>
        <w:gridCol w:w="541"/>
        <w:gridCol w:w="615"/>
        <w:gridCol w:w="581"/>
      </w:tblGrid>
      <w:tr w:rsidR="00EE666E" w:rsidTr="005469AD">
        <w:tc>
          <w:tcPr>
            <w:tcW w:w="1584" w:type="dxa"/>
          </w:tcPr>
          <w:p w:rsidR="00EE666E" w:rsidRDefault="00EE666E" w:rsidP="005469AD">
            <w:pPr>
              <w:spacing w:before="60"/>
              <w:rPr>
                <w:rFonts w:ascii="Arial" w:hAnsi="Arial" w:cs="Arial"/>
                <w:b/>
                <w:bCs/>
                <w:sz w:val="16"/>
              </w:rPr>
            </w:pPr>
            <w:r>
              <w:rPr>
                <w:rFonts w:ascii="Arial" w:hAnsi="Arial" w:cs="Arial"/>
                <w:b/>
                <w:bCs/>
                <w:sz w:val="16"/>
              </w:rPr>
              <w:t>Function Name</w:t>
            </w:r>
          </w:p>
        </w:tc>
        <w:tc>
          <w:tcPr>
            <w:tcW w:w="3524" w:type="dxa"/>
          </w:tcPr>
          <w:p w:rsidR="00EE666E" w:rsidRDefault="00700B48" w:rsidP="005469AD">
            <w:pPr>
              <w:spacing w:before="60"/>
              <w:rPr>
                <w:rFonts w:ascii="Arial" w:hAnsi="Arial" w:cs="Arial"/>
                <w:sz w:val="16"/>
              </w:rPr>
            </w:pPr>
            <w:proofErr w:type="spellStart"/>
            <w:r w:rsidRPr="00700B48">
              <w:rPr>
                <w:rFonts w:ascii="Arial" w:hAnsi="Arial" w:cs="Arial"/>
                <w:sz w:val="16"/>
              </w:rPr>
              <w:t>TRUSTED_TWrapS_Fee_Read</w:t>
            </w:r>
            <w:proofErr w:type="spellEnd"/>
          </w:p>
        </w:tc>
        <w:tc>
          <w:tcPr>
            <w:tcW w:w="2120" w:type="dxa"/>
            <w:shd w:val="pct30" w:color="FFFF00" w:fill="auto"/>
          </w:tcPr>
          <w:p w:rsidR="00EE666E" w:rsidRDefault="00EE666E" w:rsidP="005469AD">
            <w:pPr>
              <w:spacing w:before="60"/>
              <w:jc w:val="center"/>
              <w:rPr>
                <w:rFonts w:ascii="Arial" w:hAnsi="Arial" w:cs="Arial"/>
                <w:sz w:val="16"/>
              </w:rPr>
            </w:pPr>
            <w:r>
              <w:rPr>
                <w:rFonts w:ascii="Arial" w:hAnsi="Arial" w:cs="Arial"/>
                <w:sz w:val="16"/>
              </w:rPr>
              <w:t>Type</w:t>
            </w:r>
          </w:p>
        </w:tc>
        <w:tc>
          <w:tcPr>
            <w:tcW w:w="573" w:type="dxa"/>
            <w:shd w:val="pct30" w:color="FFFF00" w:fill="auto"/>
          </w:tcPr>
          <w:p w:rsidR="00EE666E" w:rsidRDefault="00EE666E" w:rsidP="005469AD">
            <w:pPr>
              <w:spacing w:before="60"/>
              <w:jc w:val="center"/>
              <w:rPr>
                <w:rFonts w:ascii="Arial" w:hAnsi="Arial" w:cs="Arial"/>
                <w:sz w:val="16"/>
              </w:rPr>
            </w:pPr>
            <w:r>
              <w:rPr>
                <w:rFonts w:ascii="Arial" w:hAnsi="Arial" w:cs="Arial"/>
                <w:sz w:val="16"/>
              </w:rPr>
              <w:t>Min</w:t>
            </w:r>
          </w:p>
        </w:tc>
        <w:tc>
          <w:tcPr>
            <w:tcW w:w="661" w:type="dxa"/>
            <w:shd w:val="pct30" w:color="FFFF00" w:fill="auto"/>
          </w:tcPr>
          <w:p w:rsidR="00EE666E" w:rsidRDefault="00EE666E" w:rsidP="005469AD">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EE666E" w:rsidRDefault="00EE666E"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EE666E" w:rsidTr="005469AD">
        <w:tc>
          <w:tcPr>
            <w:tcW w:w="1584" w:type="dxa"/>
          </w:tcPr>
          <w:p w:rsidR="00EE666E" w:rsidRDefault="00EE666E" w:rsidP="005469AD">
            <w:pPr>
              <w:spacing w:before="60"/>
              <w:rPr>
                <w:rFonts w:ascii="Arial" w:hAnsi="Arial" w:cs="Arial"/>
                <w:b/>
                <w:bCs/>
                <w:sz w:val="16"/>
              </w:rPr>
            </w:pPr>
            <w:r>
              <w:rPr>
                <w:rFonts w:ascii="Arial" w:hAnsi="Arial" w:cs="Arial"/>
                <w:b/>
                <w:bCs/>
                <w:sz w:val="16"/>
              </w:rPr>
              <w:lastRenderedPageBreak/>
              <w:t xml:space="preserve">Arguments Passed </w:t>
            </w:r>
          </w:p>
        </w:tc>
        <w:tc>
          <w:tcPr>
            <w:tcW w:w="3524" w:type="dxa"/>
          </w:tcPr>
          <w:p w:rsidR="00EE666E" w:rsidRDefault="00EE666E" w:rsidP="005469A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EE666E" w:rsidRDefault="00EE666E"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EE666E" w:rsidRDefault="00EE666E" w:rsidP="005469AD">
            <w:pPr>
              <w:spacing w:before="60"/>
              <w:rPr>
                <w:rFonts w:ascii="Arial" w:hAnsi="Arial" w:cs="Arial"/>
                <w:sz w:val="16"/>
              </w:rPr>
            </w:pPr>
          </w:p>
        </w:tc>
        <w:tc>
          <w:tcPr>
            <w:tcW w:w="661" w:type="dxa"/>
          </w:tcPr>
          <w:p w:rsidR="00EE666E" w:rsidRDefault="00EE666E" w:rsidP="005469AD">
            <w:pPr>
              <w:spacing w:before="60"/>
              <w:rPr>
                <w:rFonts w:ascii="Arial" w:hAnsi="Arial" w:cs="Arial"/>
                <w:sz w:val="16"/>
              </w:rPr>
            </w:pPr>
          </w:p>
        </w:tc>
        <w:tc>
          <w:tcPr>
            <w:tcW w:w="602" w:type="dxa"/>
            <w:shd w:val="pct15" w:color="auto" w:fill="auto"/>
          </w:tcPr>
          <w:p w:rsidR="00EE666E" w:rsidRDefault="00EE666E" w:rsidP="005469AD">
            <w:pPr>
              <w:spacing w:before="60"/>
              <w:rPr>
                <w:rFonts w:ascii="Arial" w:hAnsi="Arial" w:cs="Arial"/>
                <w:sz w:val="16"/>
              </w:rPr>
            </w:pPr>
          </w:p>
        </w:tc>
      </w:tr>
      <w:tr w:rsidR="00EE666E" w:rsidTr="005469AD">
        <w:tc>
          <w:tcPr>
            <w:tcW w:w="1584" w:type="dxa"/>
          </w:tcPr>
          <w:p w:rsidR="00EE666E" w:rsidRDefault="00EE666E" w:rsidP="005469AD">
            <w:pPr>
              <w:spacing w:before="60"/>
              <w:rPr>
                <w:rFonts w:ascii="Arial" w:hAnsi="Arial" w:cs="Arial"/>
                <w:b/>
                <w:bCs/>
                <w:sz w:val="16"/>
              </w:rPr>
            </w:pPr>
          </w:p>
        </w:tc>
        <w:tc>
          <w:tcPr>
            <w:tcW w:w="3524" w:type="dxa"/>
          </w:tcPr>
          <w:p w:rsidR="00EE666E" w:rsidRDefault="00EE666E"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EE666E" w:rsidRDefault="00EE666E"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EE666E" w:rsidRDefault="00EE666E" w:rsidP="005469AD">
            <w:pPr>
              <w:spacing w:before="60"/>
              <w:rPr>
                <w:rFonts w:ascii="Arial" w:hAnsi="Arial" w:cs="Arial"/>
                <w:sz w:val="16"/>
              </w:rPr>
            </w:pPr>
          </w:p>
        </w:tc>
        <w:tc>
          <w:tcPr>
            <w:tcW w:w="661" w:type="dxa"/>
          </w:tcPr>
          <w:p w:rsidR="00EE666E" w:rsidRDefault="00EE666E" w:rsidP="005469AD">
            <w:pPr>
              <w:spacing w:before="60"/>
              <w:rPr>
                <w:rFonts w:ascii="Arial" w:hAnsi="Arial" w:cs="Arial"/>
                <w:sz w:val="16"/>
              </w:rPr>
            </w:pPr>
          </w:p>
        </w:tc>
        <w:tc>
          <w:tcPr>
            <w:tcW w:w="602" w:type="dxa"/>
            <w:shd w:val="pct15" w:color="auto" w:fill="auto"/>
          </w:tcPr>
          <w:p w:rsidR="00EE666E" w:rsidRDefault="00EE666E" w:rsidP="005469AD">
            <w:pPr>
              <w:spacing w:before="60"/>
              <w:rPr>
                <w:rFonts w:ascii="Arial" w:hAnsi="Arial" w:cs="Arial"/>
                <w:sz w:val="16"/>
              </w:rPr>
            </w:pPr>
          </w:p>
        </w:tc>
      </w:tr>
      <w:tr w:rsidR="00EE666E" w:rsidTr="005469AD">
        <w:trPr>
          <w:trHeight w:val="368"/>
        </w:trPr>
        <w:tc>
          <w:tcPr>
            <w:tcW w:w="1584" w:type="dxa"/>
          </w:tcPr>
          <w:p w:rsidR="00EE666E" w:rsidRDefault="00EE666E" w:rsidP="005469AD">
            <w:pPr>
              <w:spacing w:before="60"/>
              <w:rPr>
                <w:rFonts w:ascii="Arial" w:hAnsi="Arial" w:cs="Arial"/>
                <w:b/>
                <w:bCs/>
                <w:sz w:val="16"/>
              </w:rPr>
            </w:pPr>
            <w:r>
              <w:rPr>
                <w:rFonts w:ascii="Arial" w:hAnsi="Arial" w:cs="Arial"/>
                <w:b/>
                <w:bCs/>
                <w:sz w:val="16"/>
              </w:rPr>
              <w:t>Return Value</w:t>
            </w:r>
          </w:p>
        </w:tc>
        <w:tc>
          <w:tcPr>
            <w:tcW w:w="3524" w:type="dxa"/>
          </w:tcPr>
          <w:p w:rsidR="00EE666E" w:rsidRDefault="00EE666E" w:rsidP="005469AD">
            <w:pPr>
              <w:spacing w:before="60"/>
              <w:rPr>
                <w:rFonts w:ascii="Arial" w:hAnsi="Arial" w:cs="Arial"/>
                <w:sz w:val="16"/>
              </w:rPr>
            </w:pPr>
            <w:r>
              <w:rPr>
                <w:rFonts w:ascii="Arial" w:hAnsi="Arial" w:cs="Arial"/>
                <w:sz w:val="16"/>
              </w:rPr>
              <w:t>N/A</w:t>
            </w:r>
          </w:p>
        </w:tc>
        <w:tc>
          <w:tcPr>
            <w:tcW w:w="2120" w:type="dxa"/>
          </w:tcPr>
          <w:p w:rsidR="00EE666E" w:rsidRDefault="00EE666E" w:rsidP="005469AD">
            <w:pPr>
              <w:spacing w:before="60"/>
              <w:rPr>
                <w:rFonts w:ascii="Arial" w:hAnsi="Arial" w:cs="Arial"/>
                <w:sz w:val="16"/>
              </w:rPr>
            </w:pPr>
          </w:p>
        </w:tc>
        <w:tc>
          <w:tcPr>
            <w:tcW w:w="573" w:type="dxa"/>
          </w:tcPr>
          <w:p w:rsidR="00EE666E" w:rsidRDefault="00EE666E" w:rsidP="005469AD">
            <w:pPr>
              <w:spacing w:before="60"/>
              <w:rPr>
                <w:rFonts w:ascii="Arial" w:hAnsi="Arial" w:cs="Arial"/>
                <w:sz w:val="16"/>
              </w:rPr>
            </w:pPr>
          </w:p>
        </w:tc>
        <w:tc>
          <w:tcPr>
            <w:tcW w:w="661" w:type="dxa"/>
          </w:tcPr>
          <w:p w:rsidR="00EE666E" w:rsidRDefault="00EE666E" w:rsidP="005469AD">
            <w:pPr>
              <w:spacing w:before="60"/>
              <w:rPr>
                <w:rFonts w:ascii="Arial" w:hAnsi="Arial" w:cs="Arial"/>
                <w:sz w:val="16"/>
              </w:rPr>
            </w:pPr>
          </w:p>
        </w:tc>
        <w:tc>
          <w:tcPr>
            <w:tcW w:w="602" w:type="dxa"/>
          </w:tcPr>
          <w:p w:rsidR="00EE666E" w:rsidRDefault="00EE666E" w:rsidP="005469AD">
            <w:pPr>
              <w:spacing w:before="60"/>
              <w:rPr>
                <w:rFonts w:ascii="Arial" w:hAnsi="Arial" w:cs="Arial"/>
                <w:sz w:val="16"/>
              </w:rPr>
            </w:pPr>
          </w:p>
        </w:tc>
      </w:tr>
    </w:tbl>
    <w:p w:rsidR="00EE666E" w:rsidRDefault="00EE666E" w:rsidP="00EE666E">
      <w:pPr>
        <w:pStyle w:val="Heading5"/>
      </w:pPr>
      <w:r>
        <w:t>Description</w:t>
      </w:r>
    </w:p>
    <w:p w:rsidR="00C96C9D" w:rsidRDefault="00700B48" w:rsidP="00700B48">
      <w:pPr>
        <w:spacing w:after="0"/>
        <w:jc w:val="center"/>
      </w:pPr>
      <w:r>
        <w:object w:dxaOrig="6170" w:dyaOrig="2576">
          <v:shape id="_x0000_i1030" type="#_x0000_t75" style="width:308.4pt;height:128.95pt" o:ole="">
            <v:imagedata r:id="rId18" o:title=""/>
          </v:shape>
          <o:OLEObject Type="Embed" ProgID="Visio.Drawing.11" ShapeID="_x0000_i1030" DrawAspect="Content" ObjectID="_1483939552" r:id="rId19"/>
        </w:object>
      </w:r>
    </w:p>
    <w:p w:rsidR="00057B57" w:rsidRDefault="00057B57" w:rsidP="00700B48">
      <w:pPr>
        <w:spacing w:after="0"/>
        <w:jc w:val="center"/>
      </w:pPr>
    </w:p>
    <w:p w:rsidR="00057B57" w:rsidRDefault="00057B57" w:rsidP="00057B57">
      <w:pPr>
        <w:pStyle w:val="Heading4"/>
      </w:pPr>
      <w:proofErr w:type="spellStart"/>
      <w:r w:rsidRPr="00057B57">
        <w:t>TWrapC_Fee_Write</w:t>
      </w:r>
      <w:proofErr w:type="spellEnd"/>
    </w:p>
    <w:p w:rsidR="00057B57" w:rsidRPr="00A13D15" w:rsidRDefault="00057B57" w:rsidP="00057B57">
      <w:r w:rsidRPr="00A13D15">
        <w:t xml:space="preserve">This is the client (non-trusted) side of the </w:t>
      </w:r>
      <w:proofErr w:type="spellStart"/>
      <w:r w:rsidRPr="00EE666E">
        <w:t>Fee_</w:t>
      </w:r>
      <w:r>
        <w:t>Write</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3814"/>
        <w:gridCol w:w="1382"/>
        <w:gridCol w:w="640"/>
        <w:gridCol w:w="644"/>
        <w:gridCol w:w="646"/>
      </w:tblGrid>
      <w:tr w:rsidR="00057B57" w:rsidTr="00057B57">
        <w:tc>
          <w:tcPr>
            <w:tcW w:w="1938" w:type="dxa"/>
          </w:tcPr>
          <w:p w:rsidR="00057B57" w:rsidRDefault="00057B57" w:rsidP="005469AD">
            <w:pPr>
              <w:spacing w:before="60"/>
              <w:rPr>
                <w:rFonts w:ascii="Arial" w:hAnsi="Arial" w:cs="Arial"/>
                <w:b/>
                <w:bCs/>
                <w:sz w:val="16"/>
              </w:rPr>
            </w:pPr>
            <w:r>
              <w:rPr>
                <w:rFonts w:ascii="Arial" w:hAnsi="Arial" w:cs="Arial"/>
                <w:b/>
                <w:bCs/>
                <w:sz w:val="16"/>
              </w:rPr>
              <w:t>Function Name</w:t>
            </w:r>
          </w:p>
        </w:tc>
        <w:tc>
          <w:tcPr>
            <w:tcW w:w="3814" w:type="dxa"/>
          </w:tcPr>
          <w:p w:rsidR="00057B57" w:rsidRDefault="00057B57" w:rsidP="005469AD">
            <w:pPr>
              <w:spacing w:before="60"/>
              <w:rPr>
                <w:rFonts w:ascii="Arial" w:hAnsi="Arial" w:cs="Arial"/>
                <w:sz w:val="16"/>
              </w:rPr>
            </w:pPr>
            <w:proofErr w:type="spellStart"/>
            <w:r w:rsidRPr="00057B57">
              <w:rPr>
                <w:rFonts w:ascii="Arial" w:hAnsi="Arial" w:cs="Arial"/>
                <w:sz w:val="16"/>
              </w:rPr>
              <w:t>TWrapC_Fee_Write</w:t>
            </w:r>
            <w:proofErr w:type="spellEnd"/>
          </w:p>
        </w:tc>
        <w:tc>
          <w:tcPr>
            <w:tcW w:w="1382" w:type="dxa"/>
            <w:shd w:val="pct30" w:color="FFFF00" w:fill="auto"/>
          </w:tcPr>
          <w:p w:rsidR="00057B57" w:rsidRDefault="00057B57" w:rsidP="005469AD">
            <w:pPr>
              <w:spacing w:before="60"/>
              <w:jc w:val="center"/>
              <w:rPr>
                <w:rFonts w:ascii="Arial" w:hAnsi="Arial" w:cs="Arial"/>
                <w:sz w:val="16"/>
              </w:rPr>
            </w:pPr>
            <w:r>
              <w:rPr>
                <w:rFonts w:ascii="Arial" w:hAnsi="Arial" w:cs="Arial"/>
                <w:sz w:val="16"/>
              </w:rPr>
              <w:t>Type</w:t>
            </w:r>
          </w:p>
        </w:tc>
        <w:tc>
          <w:tcPr>
            <w:tcW w:w="640" w:type="dxa"/>
            <w:shd w:val="pct30" w:color="FFFF00" w:fill="auto"/>
          </w:tcPr>
          <w:p w:rsidR="00057B57" w:rsidRDefault="00057B57" w:rsidP="005469AD">
            <w:pPr>
              <w:spacing w:before="60"/>
              <w:jc w:val="center"/>
              <w:rPr>
                <w:rFonts w:ascii="Arial" w:hAnsi="Arial" w:cs="Arial"/>
                <w:sz w:val="16"/>
              </w:rPr>
            </w:pPr>
            <w:r>
              <w:rPr>
                <w:rFonts w:ascii="Arial" w:hAnsi="Arial" w:cs="Arial"/>
                <w:sz w:val="16"/>
              </w:rPr>
              <w:t>Min</w:t>
            </w:r>
          </w:p>
        </w:tc>
        <w:tc>
          <w:tcPr>
            <w:tcW w:w="644" w:type="dxa"/>
            <w:shd w:val="pct30" w:color="FFFF00" w:fill="auto"/>
          </w:tcPr>
          <w:p w:rsidR="00057B57" w:rsidRDefault="00057B57" w:rsidP="005469AD">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057B57" w:rsidRDefault="00057B57"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57B57" w:rsidTr="00057B57">
        <w:tc>
          <w:tcPr>
            <w:tcW w:w="1938" w:type="dxa"/>
          </w:tcPr>
          <w:p w:rsidR="00057B57" w:rsidRDefault="00057B57" w:rsidP="005469AD">
            <w:pPr>
              <w:spacing w:before="60"/>
              <w:rPr>
                <w:rFonts w:ascii="Arial" w:hAnsi="Arial" w:cs="Arial"/>
                <w:b/>
                <w:bCs/>
                <w:sz w:val="16"/>
              </w:rPr>
            </w:pPr>
            <w:r>
              <w:rPr>
                <w:rFonts w:ascii="Arial" w:hAnsi="Arial" w:cs="Arial"/>
                <w:b/>
                <w:bCs/>
                <w:sz w:val="16"/>
              </w:rPr>
              <w:t xml:space="preserve">Arguments Passed </w:t>
            </w:r>
          </w:p>
        </w:tc>
        <w:tc>
          <w:tcPr>
            <w:tcW w:w="3814" w:type="dxa"/>
          </w:tcPr>
          <w:p w:rsidR="00057B57" w:rsidRDefault="00057B57" w:rsidP="005469AD">
            <w:pPr>
              <w:spacing w:before="60"/>
              <w:rPr>
                <w:rFonts w:ascii="Arial" w:hAnsi="Arial" w:cs="Arial"/>
                <w:sz w:val="16"/>
              </w:rPr>
            </w:pPr>
            <w:proofErr w:type="spellStart"/>
            <w:r w:rsidRPr="00EE666E">
              <w:rPr>
                <w:rFonts w:ascii="Arial" w:hAnsi="Arial" w:cs="Arial"/>
                <w:sz w:val="16"/>
              </w:rPr>
              <w:t>BlockNumber</w:t>
            </w:r>
            <w:proofErr w:type="spellEnd"/>
          </w:p>
        </w:tc>
        <w:tc>
          <w:tcPr>
            <w:tcW w:w="1382" w:type="dxa"/>
          </w:tcPr>
          <w:p w:rsidR="00057B57" w:rsidRDefault="00057B57" w:rsidP="005469AD">
            <w:pPr>
              <w:spacing w:before="60"/>
              <w:rPr>
                <w:rFonts w:ascii="Arial" w:hAnsi="Arial" w:cs="Arial"/>
                <w:sz w:val="16"/>
              </w:rPr>
            </w:pPr>
            <w:r w:rsidRPr="00EE666E">
              <w:rPr>
                <w:rFonts w:ascii="Arial" w:hAnsi="Arial" w:cs="Arial"/>
                <w:sz w:val="16"/>
              </w:rPr>
              <w:t>uint16</w:t>
            </w:r>
          </w:p>
        </w:tc>
        <w:tc>
          <w:tcPr>
            <w:tcW w:w="640" w:type="dxa"/>
          </w:tcPr>
          <w:p w:rsidR="00057B57" w:rsidRDefault="00057B57" w:rsidP="005469AD">
            <w:pPr>
              <w:spacing w:before="60"/>
              <w:rPr>
                <w:rFonts w:ascii="Arial" w:hAnsi="Arial" w:cs="Arial"/>
                <w:sz w:val="16"/>
              </w:rPr>
            </w:pPr>
          </w:p>
        </w:tc>
        <w:tc>
          <w:tcPr>
            <w:tcW w:w="644" w:type="dxa"/>
          </w:tcPr>
          <w:p w:rsidR="00057B57" w:rsidRDefault="00057B57" w:rsidP="005469AD">
            <w:pPr>
              <w:spacing w:before="60"/>
              <w:rPr>
                <w:rFonts w:ascii="Arial" w:hAnsi="Arial" w:cs="Arial"/>
                <w:sz w:val="16"/>
              </w:rPr>
            </w:pPr>
          </w:p>
        </w:tc>
        <w:tc>
          <w:tcPr>
            <w:tcW w:w="646" w:type="dxa"/>
            <w:shd w:val="pct15" w:color="auto" w:fill="auto"/>
          </w:tcPr>
          <w:p w:rsidR="00057B57" w:rsidRDefault="00057B57" w:rsidP="005469AD">
            <w:pPr>
              <w:spacing w:before="60"/>
              <w:rPr>
                <w:rFonts w:ascii="Arial" w:hAnsi="Arial" w:cs="Arial"/>
                <w:sz w:val="16"/>
              </w:rPr>
            </w:pPr>
          </w:p>
        </w:tc>
      </w:tr>
      <w:tr w:rsidR="00057B57" w:rsidTr="00057B57">
        <w:tc>
          <w:tcPr>
            <w:tcW w:w="1938" w:type="dxa"/>
          </w:tcPr>
          <w:p w:rsidR="00057B57" w:rsidRDefault="00057B57" w:rsidP="005469AD">
            <w:pPr>
              <w:spacing w:before="60"/>
              <w:rPr>
                <w:rFonts w:ascii="Arial" w:hAnsi="Arial" w:cs="Arial"/>
                <w:b/>
                <w:bCs/>
                <w:sz w:val="16"/>
              </w:rPr>
            </w:pPr>
          </w:p>
        </w:tc>
        <w:tc>
          <w:tcPr>
            <w:tcW w:w="3814" w:type="dxa"/>
          </w:tcPr>
          <w:p w:rsidR="00057B57" w:rsidRPr="00EE666E" w:rsidRDefault="00057B57" w:rsidP="005469AD">
            <w:pPr>
              <w:spacing w:before="60"/>
              <w:rPr>
                <w:rFonts w:ascii="Arial" w:hAnsi="Arial" w:cs="Arial"/>
                <w:sz w:val="16"/>
              </w:rPr>
            </w:pPr>
            <w:proofErr w:type="spellStart"/>
            <w:r w:rsidRPr="00EE666E">
              <w:rPr>
                <w:rFonts w:ascii="Arial" w:hAnsi="Arial" w:cs="Arial"/>
                <w:sz w:val="16"/>
              </w:rPr>
              <w:t>DataBufferPtr</w:t>
            </w:r>
            <w:proofErr w:type="spellEnd"/>
          </w:p>
        </w:tc>
        <w:tc>
          <w:tcPr>
            <w:tcW w:w="1382" w:type="dxa"/>
          </w:tcPr>
          <w:p w:rsidR="00057B57" w:rsidRDefault="00057B57" w:rsidP="005469AD">
            <w:pPr>
              <w:spacing w:before="60"/>
              <w:rPr>
                <w:rFonts w:ascii="Arial" w:hAnsi="Arial" w:cs="Arial"/>
                <w:sz w:val="16"/>
              </w:rPr>
            </w:pPr>
            <w:r w:rsidRPr="00EE666E">
              <w:rPr>
                <w:rFonts w:ascii="Arial" w:hAnsi="Arial" w:cs="Arial"/>
                <w:sz w:val="16"/>
              </w:rPr>
              <w:t>uint8*</w:t>
            </w:r>
          </w:p>
        </w:tc>
        <w:tc>
          <w:tcPr>
            <w:tcW w:w="640" w:type="dxa"/>
          </w:tcPr>
          <w:p w:rsidR="00057B57" w:rsidRDefault="00057B57" w:rsidP="005469AD">
            <w:pPr>
              <w:spacing w:before="60"/>
              <w:rPr>
                <w:rFonts w:ascii="Arial" w:hAnsi="Arial" w:cs="Arial"/>
                <w:sz w:val="16"/>
              </w:rPr>
            </w:pPr>
          </w:p>
        </w:tc>
        <w:tc>
          <w:tcPr>
            <w:tcW w:w="644" w:type="dxa"/>
          </w:tcPr>
          <w:p w:rsidR="00057B57" w:rsidRDefault="00057B57" w:rsidP="005469AD">
            <w:pPr>
              <w:spacing w:before="60"/>
              <w:rPr>
                <w:rFonts w:ascii="Arial" w:hAnsi="Arial" w:cs="Arial"/>
                <w:sz w:val="16"/>
              </w:rPr>
            </w:pPr>
          </w:p>
        </w:tc>
        <w:tc>
          <w:tcPr>
            <w:tcW w:w="646" w:type="dxa"/>
            <w:shd w:val="pct15" w:color="auto" w:fill="auto"/>
          </w:tcPr>
          <w:p w:rsidR="00057B57" w:rsidRDefault="00057B57" w:rsidP="005469AD">
            <w:pPr>
              <w:spacing w:before="60"/>
              <w:rPr>
                <w:rFonts w:ascii="Arial" w:hAnsi="Arial" w:cs="Arial"/>
                <w:sz w:val="16"/>
              </w:rPr>
            </w:pPr>
          </w:p>
        </w:tc>
      </w:tr>
      <w:tr w:rsidR="00057B57" w:rsidTr="00057B57">
        <w:tc>
          <w:tcPr>
            <w:tcW w:w="1938" w:type="dxa"/>
          </w:tcPr>
          <w:p w:rsidR="00057B57" w:rsidRDefault="00057B57" w:rsidP="005469AD">
            <w:pPr>
              <w:spacing w:before="60"/>
              <w:rPr>
                <w:rFonts w:ascii="Arial" w:hAnsi="Arial" w:cs="Arial"/>
                <w:b/>
                <w:bCs/>
                <w:sz w:val="16"/>
              </w:rPr>
            </w:pPr>
            <w:r>
              <w:rPr>
                <w:rFonts w:ascii="Arial" w:hAnsi="Arial" w:cs="Arial"/>
                <w:b/>
                <w:bCs/>
                <w:sz w:val="16"/>
              </w:rPr>
              <w:t>Return Value</w:t>
            </w:r>
          </w:p>
        </w:tc>
        <w:tc>
          <w:tcPr>
            <w:tcW w:w="3814" w:type="dxa"/>
          </w:tcPr>
          <w:p w:rsidR="00057B57" w:rsidRDefault="00057B57" w:rsidP="005469AD">
            <w:pPr>
              <w:spacing w:before="60"/>
              <w:rPr>
                <w:rFonts w:ascii="Arial" w:hAnsi="Arial" w:cs="Arial"/>
                <w:sz w:val="16"/>
              </w:rPr>
            </w:pPr>
            <w:proofErr w:type="spellStart"/>
            <w:r w:rsidRPr="00057B57">
              <w:rPr>
                <w:rFonts w:ascii="Arial" w:hAnsi="Arial" w:cs="Arial"/>
                <w:sz w:val="16"/>
              </w:rPr>
              <w:t>myargs.TWrapS_Fee_Write_args.os_result</w:t>
            </w:r>
            <w:proofErr w:type="spellEnd"/>
          </w:p>
        </w:tc>
        <w:tc>
          <w:tcPr>
            <w:tcW w:w="1382" w:type="dxa"/>
          </w:tcPr>
          <w:p w:rsidR="00057B57" w:rsidRDefault="00057B57" w:rsidP="005469AD">
            <w:pPr>
              <w:spacing w:before="60"/>
              <w:rPr>
                <w:rFonts w:ascii="Arial" w:hAnsi="Arial" w:cs="Arial"/>
                <w:sz w:val="16"/>
              </w:rPr>
            </w:pPr>
            <w:proofErr w:type="spellStart"/>
            <w:r w:rsidRPr="00EE666E">
              <w:rPr>
                <w:rFonts w:ascii="Arial" w:hAnsi="Arial" w:cs="Arial"/>
                <w:sz w:val="16"/>
              </w:rPr>
              <w:t>Std_ReturnType</w:t>
            </w:r>
            <w:proofErr w:type="spellEnd"/>
          </w:p>
        </w:tc>
        <w:tc>
          <w:tcPr>
            <w:tcW w:w="640" w:type="dxa"/>
          </w:tcPr>
          <w:p w:rsidR="00057B57" w:rsidRDefault="00057B57" w:rsidP="005469AD">
            <w:pPr>
              <w:spacing w:before="60"/>
              <w:rPr>
                <w:rFonts w:ascii="Arial" w:hAnsi="Arial" w:cs="Arial"/>
                <w:sz w:val="16"/>
              </w:rPr>
            </w:pPr>
          </w:p>
        </w:tc>
        <w:tc>
          <w:tcPr>
            <w:tcW w:w="644" w:type="dxa"/>
          </w:tcPr>
          <w:p w:rsidR="00057B57" w:rsidRDefault="00057B57" w:rsidP="005469AD">
            <w:pPr>
              <w:spacing w:before="60"/>
              <w:rPr>
                <w:rFonts w:ascii="Arial" w:hAnsi="Arial" w:cs="Arial"/>
                <w:sz w:val="16"/>
              </w:rPr>
            </w:pPr>
          </w:p>
        </w:tc>
        <w:tc>
          <w:tcPr>
            <w:tcW w:w="646" w:type="dxa"/>
          </w:tcPr>
          <w:p w:rsidR="00057B57" w:rsidRDefault="00057B57" w:rsidP="005469AD">
            <w:pPr>
              <w:spacing w:before="60"/>
              <w:rPr>
                <w:rFonts w:ascii="Arial" w:hAnsi="Arial" w:cs="Arial"/>
                <w:sz w:val="16"/>
              </w:rPr>
            </w:pPr>
          </w:p>
        </w:tc>
      </w:tr>
    </w:tbl>
    <w:p w:rsidR="00057B57" w:rsidRDefault="00057B57" w:rsidP="00057B57">
      <w:pPr>
        <w:pStyle w:val="Heading5"/>
      </w:pPr>
      <w:r>
        <w:t>Description</w:t>
      </w:r>
    </w:p>
    <w:p w:rsidR="00057B57" w:rsidRDefault="00057B57" w:rsidP="00057B57">
      <w:pPr>
        <w:spacing w:after="0"/>
        <w:jc w:val="center"/>
      </w:pPr>
      <w:r>
        <w:object w:dxaOrig="5366" w:dyaOrig="3116">
          <v:shape id="_x0000_i1031" type="#_x0000_t75" style="width:267.6pt;height:155.8pt" o:ole="">
            <v:imagedata r:id="rId20" o:title=""/>
          </v:shape>
          <o:OLEObject Type="Embed" ProgID="Visio.Drawing.11" ShapeID="_x0000_i1031" DrawAspect="Content" ObjectID="_1483939553" r:id="rId21"/>
        </w:object>
      </w:r>
    </w:p>
    <w:p w:rsidR="00057B57" w:rsidRDefault="00057B57" w:rsidP="00057B57">
      <w:pPr>
        <w:pStyle w:val="Heading4"/>
      </w:pPr>
      <w:proofErr w:type="spellStart"/>
      <w:r w:rsidRPr="00057B57">
        <w:t>TRUSTED_TWrapS_Fee_Write</w:t>
      </w:r>
      <w:proofErr w:type="spellEnd"/>
    </w:p>
    <w:p w:rsidR="00057B57" w:rsidRPr="0011759C" w:rsidRDefault="00057B57" w:rsidP="00057B57">
      <w:r w:rsidRPr="0011759C">
        <w:t xml:space="preserve">This is the server (trusted) side of the </w:t>
      </w:r>
      <w:proofErr w:type="spellStart"/>
      <w:r w:rsidRPr="00700B48">
        <w:t>Fee_</w:t>
      </w:r>
      <w:r>
        <w:t>Write</w:t>
      </w:r>
      <w:proofErr w:type="spellEnd"/>
      <w:r w:rsidRPr="00700B48">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3187"/>
        <w:gridCol w:w="2724"/>
        <w:gridCol w:w="541"/>
        <w:gridCol w:w="615"/>
        <w:gridCol w:w="581"/>
      </w:tblGrid>
      <w:tr w:rsidR="00057B57" w:rsidTr="005469AD">
        <w:tc>
          <w:tcPr>
            <w:tcW w:w="1584" w:type="dxa"/>
          </w:tcPr>
          <w:p w:rsidR="00057B57" w:rsidRDefault="00057B57" w:rsidP="005469AD">
            <w:pPr>
              <w:spacing w:before="60"/>
              <w:rPr>
                <w:rFonts w:ascii="Arial" w:hAnsi="Arial" w:cs="Arial"/>
                <w:b/>
                <w:bCs/>
                <w:sz w:val="16"/>
              </w:rPr>
            </w:pPr>
            <w:r>
              <w:rPr>
                <w:rFonts w:ascii="Arial" w:hAnsi="Arial" w:cs="Arial"/>
                <w:b/>
                <w:bCs/>
                <w:sz w:val="16"/>
              </w:rPr>
              <w:lastRenderedPageBreak/>
              <w:t>Function Name</w:t>
            </w:r>
          </w:p>
        </w:tc>
        <w:tc>
          <w:tcPr>
            <w:tcW w:w="3524" w:type="dxa"/>
          </w:tcPr>
          <w:p w:rsidR="00057B57" w:rsidRDefault="00057B57" w:rsidP="002075D0">
            <w:pPr>
              <w:spacing w:before="60"/>
              <w:rPr>
                <w:rFonts w:ascii="Arial" w:hAnsi="Arial" w:cs="Arial"/>
                <w:sz w:val="16"/>
              </w:rPr>
            </w:pPr>
            <w:proofErr w:type="spellStart"/>
            <w:r w:rsidRPr="00700B48">
              <w:rPr>
                <w:rFonts w:ascii="Arial" w:hAnsi="Arial" w:cs="Arial"/>
                <w:sz w:val="16"/>
              </w:rPr>
              <w:t>TRUSTED_TWrapS_Fee_</w:t>
            </w:r>
            <w:r w:rsidR="002075D0">
              <w:rPr>
                <w:rFonts w:ascii="Arial" w:hAnsi="Arial" w:cs="Arial"/>
                <w:sz w:val="16"/>
              </w:rPr>
              <w:t>Write</w:t>
            </w:r>
            <w:proofErr w:type="spellEnd"/>
          </w:p>
        </w:tc>
        <w:tc>
          <w:tcPr>
            <w:tcW w:w="2120" w:type="dxa"/>
            <w:shd w:val="pct30" w:color="FFFF00" w:fill="auto"/>
          </w:tcPr>
          <w:p w:rsidR="00057B57" w:rsidRDefault="00057B57" w:rsidP="005469AD">
            <w:pPr>
              <w:spacing w:before="60"/>
              <w:jc w:val="center"/>
              <w:rPr>
                <w:rFonts w:ascii="Arial" w:hAnsi="Arial" w:cs="Arial"/>
                <w:sz w:val="16"/>
              </w:rPr>
            </w:pPr>
            <w:r>
              <w:rPr>
                <w:rFonts w:ascii="Arial" w:hAnsi="Arial" w:cs="Arial"/>
                <w:sz w:val="16"/>
              </w:rPr>
              <w:t>Type</w:t>
            </w:r>
          </w:p>
        </w:tc>
        <w:tc>
          <w:tcPr>
            <w:tcW w:w="573" w:type="dxa"/>
            <w:shd w:val="pct30" w:color="FFFF00" w:fill="auto"/>
          </w:tcPr>
          <w:p w:rsidR="00057B57" w:rsidRDefault="00057B57" w:rsidP="005469AD">
            <w:pPr>
              <w:spacing w:before="60"/>
              <w:jc w:val="center"/>
              <w:rPr>
                <w:rFonts w:ascii="Arial" w:hAnsi="Arial" w:cs="Arial"/>
                <w:sz w:val="16"/>
              </w:rPr>
            </w:pPr>
            <w:r>
              <w:rPr>
                <w:rFonts w:ascii="Arial" w:hAnsi="Arial" w:cs="Arial"/>
                <w:sz w:val="16"/>
              </w:rPr>
              <w:t>Min</w:t>
            </w:r>
          </w:p>
        </w:tc>
        <w:tc>
          <w:tcPr>
            <w:tcW w:w="661" w:type="dxa"/>
            <w:shd w:val="pct30" w:color="FFFF00" w:fill="auto"/>
          </w:tcPr>
          <w:p w:rsidR="00057B57" w:rsidRDefault="00057B57" w:rsidP="005469AD">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057B57" w:rsidRDefault="00057B57"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57B57" w:rsidTr="005469AD">
        <w:tc>
          <w:tcPr>
            <w:tcW w:w="1584" w:type="dxa"/>
          </w:tcPr>
          <w:p w:rsidR="00057B57" w:rsidRDefault="00057B57" w:rsidP="005469AD">
            <w:pPr>
              <w:spacing w:before="60"/>
              <w:rPr>
                <w:rFonts w:ascii="Arial" w:hAnsi="Arial" w:cs="Arial"/>
                <w:b/>
                <w:bCs/>
                <w:sz w:val="16"/>
              </w:rPr>
            </w:pPr>
            <w:r>
              <w:rPr>
                <w:rFonts w:ascii="Arial" w:hAnsi="Arial" w:cs="Arial"/>
                <w:b/>
                <w:bCs/>
                <w:sz w:val="16"/>
              </w:rPr>
              <w:t xml:space="preserve">Arguments Passed </w:t>
            </w:r>
          </w:p>
        </w:tc>
        <w:tc>
          <w:tcPr>
            <w:tcW w:w="3524" w:type="dxa"/>
          </w:tcPr>
          <w:p w:rsidR="00057B57" w:rsidRDefault="00057B57" w:rsidP="005469A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057B57" w:rsidRDefault="00057B57"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057B57" w:rsidRDefault="00057B57" w:rsidP="005469AD">
            <w:pPr>
              <w:spacing w:before="60"/>
              <w:rPr>
                <w:rFonts w:ascii="Arial" w:hAnsi="Arial" w:cs="Arial"/>
                <w:sz w:val="16"/>
              </w:rPr>
            </w:pPr>
          </w:p>
        </w:tc>
        <w:tc>
          <w:tcPr>
            <w:tcW w:w="661" w:type="dxa"/>
          </w:tcPr>
          <w:p w:rsidR="00057B57" w:rsidRDefault="00057B57" w:rsidP="005469AD">
            <w:pPr>
              <w:spacing w:before="60"/>
              <w:rPr>
                <w:rFonts w:ascii="Arial" w:hAnsi="Arial" w:cs="Arial"/>
                <w:sz w:val="16"/>
              </w:rPr>
            </w:pPr>
          </w:p>
        </w:tc>
        <w:tc>
          <w:tcPr>
            <w:tcW w:w="602" w:type="dxa"/>
            <w:shd w:val="pct15" w:color="auto" w:fill="auto"/>
          </w:tcPr>
          <w:p w:rsidR="00057B57" w:rsidRDefault="00057B57" w:rsidP="005469AD">
            <w:pPr>
              <w:spacing w:before="60"/>
              <w:rPr>
                <w:rFonts w:ascii="Arial" w:hAnsi="Arial" w:cs="Arial"/>
                <w:sz w:val="16"/>
              </w:rPr>
            </w:pPr>
          </w:p>
        </w:tc>
      </w:tr>
      <w:tr w:rsidR="00057B57" w:rsidTr="005469AD">
        <w:tc>
          <w:tcPr>
            <w:tcW w:w="1584" w:type="dxa"/>
          </w:tcPr>
          <w:p w:rsidR="00057B57" w:rsidRDefault="00057B57" w:rsidP="005469AD">
            <w:pPr>
              <w:spacing w:before="60"/>
              <w:rPr>
                <w:rFonts w:ascii="Arial" w:hAnsi="Arial" w:cs="Arial"/>
                <w:b/>
                <w:bCs/>
                <w:sz w:val="16"/>
              </w:rPr>
            </w:pPr>
          </w:p>
        </w:tc>
        <w:tc>
          <w:tcPr>
            <w:tcW w:w="3524" w:type="dxa"/>
          </w:tcPr>
          <w:p w:rsidR="00057B57" w:rsidRDefault="00057B57"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057B57" w:rsidRDefault="00057B57"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057B57" w:rsidRDefault="00057B57" w:rsidP="005469AD">
            <w:pPr>
              <w:spacing w:before="60"/>
              <w:rPr>
                <w:rFonts w:ascii="Arial" w:hAnsi="Arial" w:cs="Arial"/>
                <w:sz w:val="16"/>
              </w:rPr>
            </w:pPr>
          </w:p>
        </w:tc>
        <w:tc>
          <w:tcPr>
            <w:tcW w:w="661" w:type="dxa"/>
          </w:tcPr>
          <w:p w:rsidR="00057B57" w:rsidRDefault="00057B57" w:rsidP="005469AD">
            <w:pPr>
              <w:spacing w:before="60"/>
              <w:rPr>
                <w:rFonts w:ascii="Arial" w:hAnsi="Arial" w:cs="Arial"/>
                <w:sz w:val="16"/>
              </w:rPr>
            </w:pPr>
          </w:p>
        </w:tc>
        <w:tc>
          <w:tcPr>
            <w:tcW w:w="602" w:type="dxa"/>
            <w:shd w:val="pct15" w:color="auto" w:fill="auto"/>
          </w:tcPr>
          <w:p w:rsidR="00057B57" w:rsidRDefault="00057B57" w:rsidP="005469AD">
            <w:pPr>
              <w:spacing w:before="60"/>
              <w:rPr>
                <w:rFonts w:ascii="Arial" w:hAnsi="Arial" w:cs="Arial"/>
                <w:sz w:val="16"/>
              </w:rPr>
            </w:pPr>
          </w:p>
        </w:tc>
      </w:tr>
      <w:tr w:rsidR="00057B57" w:rsidTr="005469AD">
        <w:trPr>
          <w:trHeight w:val="368"/>
        </w:trPr>
        <w:tc>
          <w:tcPr>
            <w:tcW w:w="1584" w:type="dxa"/>
          </w:tcPr>
          <w:p w:rsidR="00057B57" w:rsidRDefault="00057B57" w:rsidP="005469AD">
            <w:pPr>
              <w:spacing w:before="60"/>
              <w:rPr>
                <w:rFonts w:ascii="Arial" w:hAnsi="Arial" w:cs="Arial"/>
                <w:b/>
                <w:bCs/>
                <w:sz w:val="16"/>
              </w:rPr>
            </w:pPr>
            <w:r>
              <w:rPr>
                <w:rFonts w:ascii="Arial" w:hAnsi="Arial" w:cs="Arial"/>
                <w:b/>
                <w:bCs/>
                <w:sz w:val="16"/>
              </w:rPr>
              <w:t>Return Value</w:t>
            </w:r>
          </w:p>
        </w:tc>
        <w:tc>
          <w:tcPr>
            <w:tcW w:w="3524" w:type="dxa"/>
          </w:tcPr>
          <w:p w:rsidR="00057B57" w:rsidRDefault="00057B57" w:rsidP="005469AD">
            <w:pPr>
              <w:spacing w:before="60"/>
              <w:rPr>
                <w:rFonts w:ascii="Arial" w:hAnsi="Arial" w:cs="Arial"/>
                <w:sz w:val="16"/>
              </w:rPr>
            </w:pPr>
            <w:r>
              <w:rPr>
                <w:rFonts w:ascii="Arial" w:hAnsi="Arial" w:cs="Arial"/>
                <w:sz w:val="16"/>
              </w:rPr>
              <w:t>N/A</w:t>
            </w:r>
          </w:p>
        </w:tc>
        <w:tc>
          <w:tcPr>
            <w:tcW w:w="2120" w:type="dxa"/>
          </w:tcPr>
          <w:p w:rsidR="00057B57" w:rsidRDefault="00057B57" w:rsidP="005469AD">
            <w:pPr>
              <w:spacing w:before="60"/>
              <w:rPr>
                <w:rFonts w:ascii="Arial" w:hAnsi="Arial" w:cs="Arial"/>
                <w:sz w:val="16"/>
              </w:rPr>
            </w:pPr>
          </w:p>
        </w:tc>
        <w:tc>
          <w:tcPr>
            <w:tcW w:w="573" w:type="dxa"/>
          </w:tcPr>
          <w:p w:rsidR="00057B57" w:rsidRDefault="00057B57" w:rsidP="005469AD">
            <w:pPr>
              <w:spacing w:before="60"/>
              <w:rPr>
                <w:rFonts w:ascii="Arial" w:hAnsi="Arial" w:cs="Arial"/>
                <w:sz w:val="16"/>
              </w:rPr>
            </w:pPr>
          </w:p>
        </w:tc>
        <w:tc>
          <w:tcPr>
            <w:tcW w:w="661" w:type="dxa"/>
          </w:tcPr>
          <w:p w:rsidR="00057B57" w:rsidRDefault="00057B57" w:rsidP="005469AD">
            <w:pPr>
              <w:spacing w:before="60"/>
              <w:rPr>
                <w:rFonts w:ascii="Arial" w:hAnsi="Arial" w:cs="Arial"/>
                <w:sz w:val="16"/>
              </w:rPr>
            </w:pPr>
          </w:p>
        </w:tc>
        <w:tc>
          <w:tcPr>
            <w:tcW w:w="602" w:type="dxa"/>
          </w:tcPr>
          <w:p w:rsidR="00057B57" w:rsidRDefault="00057B57" w:rsidP="005469AD">
            <w:pPr>
              <w:spacing w:before="60"/>
              <w:rPr>
                <w:rFonts w:ascii="Arial" w:hAnsi="Arial" w:cs="Arial"/>
                <w:sz w:val="16"/>
              </w:rPr>
            </w:pPr>
          </w:p>
        </w:tc>
      </w:tr>
    </w:tbl>
    <w:p w:rsidR="00057B57" w:rsidRDefault="00057B57" w:rsidP="00057B57">
      <w:pPr>
        <w:pStyle w:val="Heading5"/>
      </w:pPr>
      <w:r>
        <w:t>Description</w:t>
      </w:r>
    </w:p>
    <w:p w:rsidR="00057B57" w:rsidRDefault="00057B57" w:rsidP="00057B57">
      <w:pPr>
        <w:spacing w:after="0"/>
        <w:jc w:val="center"/>
      </w:pPr>
      <w:r>
        <w:object w:dxaOrig="6170" w:dyaOrig="2576">
          <v:shape id="_x0000_i1032" type="#_x0000_t75" style="width:308.4pt;height:128.95pt" o:ole="">
            <v:imagedata r:id="rId22" o:title=""/>
          </v:shape>
          <o:OLEObject Type="Embed" ProgID="Visio.Drawing.11" ShapeID="_x0000_i1032" DrawAspect="Content" ObjectID="_1483939554" r:id="rId23"/>
        </w:object>
      </w:r>
    </w:p>
    <w:p w:rsidR="002075D0" w:rsidRDefault="002075D0" w:rsidP="00057B57">
      <w:pPr>
        <w:spacing w:after="0"/>
        <w:jc w:val="center"/>
      </w:pPr>
    </w:p>
    <w:p w:rsidR="002075D0" w:rsidRDefault="002075D0" w:rsidP="002075D0">
      <w:pPr>
        <w:pStyle w:val="Heading4"/>
      </w:pPr>
      <w:proofErr w:type="spellStart"/>
      <w:r w:rsidRPr="002075D0">
        <w:t>TWrapC_Fee_EraseImmediateBlock</w:t>
      </w:r>
      <w:proofErr w:type="spellEnd"/>
    </w:p>
    <w:p w:rsidR="002075D0" w:rsidRPr="00A13D15" w:rsidRDefault="002075D0" w:rsidP="002075D0">
      <w:r w:rsidRPr="00A13D15">
        <w:t xml:space="preserve">This is the client (non-trusted) side of the </w:t>
      </w:r>
      <w:proofErr w:type="spellStart"/>
      <w:r w:rsidRPr="00EE666E">
        <w:t>Fee_</w:t>
      </w:r>
      <w:r>
        <w:t>EraseImmediateBlock</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4"/>
        <w:gridCol w:w="4476"/>
        <w:gridCol w:w="1382"/>
        <w:gridCol w:w="554"/>
        <w:gridCol w:w="579"/>
        <w:gridCol w:w="589"/>
      </w:tblGrid>
      <w:tr w:rsidR="002075D0" w:rsidTr="005469AD">
        <w:tc>
          <w:tcPr>
            <w:tcW w:w="1938" w:type="dxa"/>
          </w:tcPr>
          <w:p w:rsidR="002075D0" w:rsidRDefault="002075D0" w:rsidP="005469AD">
            <w:pPr>
              <w:spacing w:before="60"/>
              <w:rPr>
                <w:rFonts w:ascii="Arial" w:hAnsi="Arial" w:cs="Arial"/>
                <w:b/>
                <w:bCs/>
                <w:sz w:val="16"/>
              </w:rPr>
            </w:pPr>
            <w:r>
              <w:rPr>
                <w:rFonts w:ascii="Arial" w:hAnsi="Arial" w:cs="Arial"/>
                <w:b/>
                <w:bCs/>
                <w:sz w:val="16"/>
              </w:rPr>
              <w:t>Function Name</w:t>
            </w:r>
          </w:p>
        </w:tc>
        <w:tc>
          <w:tcPr>
            <w:tcW w:w="3814" w:type="dxa"/>
          </w:tcPr>
          <w:p w:rsidR="002075D0" w:rsidRDefault="002075D0" w:rsidP="005469AD">
            <w:pPr>
              <w:spacing w:before="60"/>
              <w:rPr>
                <w:rFonts w:ascii="Arial" w:hAnsi="Arial" w:cs="Arial"/>
                <w:sz w:val="16"/>
              </w:rPr>
            </w:pPr>
            <w:proofErr w:type="spellStart"/>
            <w:r w:rsidRPr="002075D0">
              <w:rPr>
                <w:rFonts w:ascii="Arial" w:hAnsi="Arial" w:cs="Arial"/>
                <w:sz w:val="16"/>
              </w:rPr>
              <w:t>TWrapC_Fee_EraseImmediateBlock</w:t>
            </w:r>
            <w:proofErr w:type="spellEnd"/>
          </w:p>
        </w:tc>
        <w:tc>
          <w:tcPr>
            <w:tcW w:w="1382"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Type</w:t>
            </w:r>
          </w:p>
        </w:tc>
        <w:tc>
          <w:tcPr>
            <w:tcW w:w="640"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Min</w:t>
            </w:r>
          </w:p>
        </w:tc>
        <w:tc>
          <w:tcPr>
            <w:tcW w:w="644"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2075D0" w:rsidRDefault="002075D0"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075D0" w:rsidTr="005469AD">
        <w:tc>
          <w:tcPr>
            <w:tcW w:w="1938" w:type="dxa"/>
          </w:tcPr>
          <w:p w:rsidR="002075D0" w:rsidRDefault="002075D0" w:rsidP="005469AD">
            <w:pPr>
              <w:spacing w:before="60"/>
              <w:rPr>
                <w:rFonts w:ascii="Arial" w:hAnsi="Arial" w:cs="Arial"/>
                <w:b/>
                <w:bCs/>
                <w:sz w:val="16"/>
              </w:rPr>
            </w:pPr>
            <w:r>
              <w:rPr>
                <w:rFonts w:ascii="Arial" w:hAnsi="Arial" w:cs="Arial"/>
                <w:b/>
                <w:bCs/>
                <w:sz w:val="16"/>
              </w:rPr>
              <w:t xml:space="preserve">Arguments Passed </w:t>
            </w:r>
          </w:p>
        </w:tc>
        <w:tc>
          <w:tcPr>
            <w:tcW w:w="3814" w:type="dxa"/>
          </w:tcPr>
          <w:p w:rsidR="002075D0" w:rsidRDefault="002075D0" w:rsidP="005469AD">
            <w:pPr>
              <w:spacing w:before="60"/>
              <w:rPr>
                <w:rFonts w:ascii="Arial" w:hAnsi="Arial" w:cs="Arial"/>
                <w:sz w:val="16"/>
              </w:rPr>
            </w:pPr>
            <w:proofErr w:type="spellStart"/>
            <w:r w:rsidRPr="00EE666E">
              <w:rPr>
                <w:rFonts w:ascii="Arial" w:hAnsi="Arial" w:cs="Arial"/>
                <w:sz w:val="16"/>
              </w:rPr>
              <w:t>BlockNumber</w:t>
            </w:r>
            <w:proofErr w:type="spellEnd"/>
          </w:p>
        </w:tc>
        <w:tc>
          <w:tcPr>
            <w:tcW w:w="1382" w:type="dxa"/>
          </w:tcPr>
          <w:p w:rsidR="002075D0" w:rsidRDefault="002075D0" w:rsidP="005469AD">
            <w:pPr>
              <w:spacing w:before="60"/>
              <w:rPr>
                <w:rFonts w:ascii="Arial" w:hAnsi="Arial" w:cs="Arial"/>
                <w:sz w:val="16"/>
              </w:rPr>
            </w:pPr>
            <w:r w:rsidRPr="00EE666E">
              <w:rPr>
                <w:rFonts w:ascii="Arial" w:hAnsi="Arial" w:cs="Arial"/>
                <w:sz w:val="16"/>
              </w:rPr>
              <w:t>uint16</w:t>
            </w:r>
          </w:p>
        </w:tc>
        <w:tc>
          <w:tcPr>
            <w:tcW w:w="640" w:type="dxa"/>
          </w:tcPr>
          <w:p w:rsidR="002075D0" w:rsidRDefault="002075D0" w:rsidP="005469AD">
            <w:pPr>
              <w:spacing w:before="60"/>
              <w:rPr>
                <w:rFonts w:ascii="Arial" w:hAnsi="Arial" w:cs="Arial"/>
                <w:sz w:val="16"/>
              </w:rPr>
            </w:pPr>
          </w:p>
        </w:tc>
        <w:tc>
          <w:tcPr>
            <w:tcW w:w="644" w:type="dxa"/>
          </w:tcPr>
          <w:p w:rsidR="002075D0" w:rsidRDefault="002075D0" w:rsidP="005469AD">
            <w:pPr>
              <w:spacing w:before="60"/>
              <w:rPr>
                <w:rFonts w:ascii="Arial" w:hAnsi="Arial" w:cs="Arial"/>
                <w:sz w:val="16"/>
              </w:rPr>
            </w:pPr>
          </w:p>
        </w:tc>
        <w:tc>
          <w:tcPr>
            <w:tcW w:w="646" w:type="dxa"/>
            <w:shd w:val="pct15" w:color="auto" w:fill="auto"/>
          </w:tcPr>
          <w:p w:rsidR="002075D0" w:rsidRDefault="002075D0" w:rsidP="005469AD">
            <w:pPr>
              <w:spacing w:before="60"/>
              <w:rPr>
                <w:rFonts w:ascii="Arial" w:hAnsi="Arial" w:cs="Arial"/>
                <w:sz w:val="16"/>
              </w:rPr>
            </w:pPr>
          </w:p>
        </w:tc>
      </w:tr>
      <w:tr w:rsidR="002075D0" w:rsidTr="005469AD">
        <w:tc>
          <w:tcPr>
            <w:tcW w:w="1938" w:type="dxa"/>
          </w:tcPr>
          <w:p w:rsidR="002075D0" w:rsidRDefault="002075D0" w:rsidP="005469AD">
            <w:pPr>
              <w:spacing w:before="60"/>
              <w:rPr>
                <w:rFonts w:ascii="Arial" w:hAnsi="Arial" w:cs="Arial"/>
                <w:b/>
                <w:bCs/>
                <w:sz w:val="16"/>
              </w:rPr>
            </w:pPr>
          </w:p>
        </w:tc>
        <w:tc>
          <w:tcPr>
            <w:tcW w:w="3814" w:type="dxa"/>
          </w:tcPr>
          <w:p w:rsidR="002075D0" w:rsidRPr="00EE666E" w:rsidRDefault="002075D0" w:rsidP="005469AD">
            <w:pPr>
              <w:spacing w:before="60"/>
              <w:rPr>
                <w:rFonts w:ascii="Arial" w:hAnsi="Arial" w:cs="Arial"/>
                <w:sz w:val="16"/>
              </w:rPr>
            </w:pPr>
          </w:p>
        </w:tc>
        <w:tc>
          <w:tcPr>
            <w:tcW w:w="1382" w:type="dxa"/>
          </w:tcPr>
          <w:p w:rsidR="002075D0" w:rsidRDefault="002075D0" w:rsidP="005469AD">
            <w:pPr>
              <w:spacing w:before="60"/>
              <w:rPr>
                <w:rFonts w:ascii="Arial" w:hAnsi="Arial" w:cs="Arial"/>
                <w:sz w:val="16"/>
              </w:rPr>
            </w:pPr>
          </w:p>
        </w:tc>
        <w:tc>
          <w:tcPr>
            <w:tcW w:w="640" w:type="dxa"/>
          </w:tcPr>
          <w:p w:rsidR="002075D0" w:rsidRDefault="002075D0" w:rsidP="005469AD">
            <w:pPr>
              <w:spacing w:before="60"/>
              <w:rPr>
                <w:rFonts w:ascii="Arial" w:hAnsi="Arial" w:cs="Arial"/>
                <w:sz w:val="16"/>
              </w:rPr>
            </w:pPr>
          </w:p>
        </w:tc>
        <w:tc>
          <w:tcPr>
            <w:tcW w:w="644" w:type="dxa"/>
          </w:tcPr>
          <w:p w:rsidR="002075D0" w:rsidRDefault="002075D0" w:rsidP="005469AD">
            <w:pPr>
              <w:spacing w:before="60"/>
              <w:rPr>
                <w:rFonts w:ascii="Arial" w:hAnsi="Arial" w:cs="Arial"/>
                <w:sz w:val="16"/>
              </w:rPr>
            </w:pPr>
          </w:p>
        </w:tc>
        <w:tc>
          <w:tcPr>
            <w:tcW w:w="646" w:type="dxa"/>
            <w:shd w:val="pct15" w:color="auto" w:fill="auto"/>
          </w:tcPr>
          <w:p w:rsidR="002075D0" w:rsidRDefault="002075D0" w:rsidP="005469AD">
            <w:pPr>
              <w:spacing w:before="60"/>
              <w:rPr>
                <w:rFonts w:ascii="Arial" w:hAnsi="Arial" w:cs="Arial"/>
                <w:sz w:val="16"/>
              </w:rPr>
            </w:pPr>
          </w:p>
        </w:tc>
      </w:tr>
      <w:tr w:rsidR="002075D0" w:rsidTr="005469AD">
        <w:tc>
          <w:tcPr>
            <w:tcW w:w="1938" w:type="dxa"/>
          </w:tcPr>
          <w:p w:rsidR="002075D0" w:rsidRDefault="002075D0" w:rsidP="005469AD">
            <w:pPr>
              <w:spacing w:before="60"/>
              <w:rPr>
                <w:rFonts w:ascii="Arial" w:hAnsi="Arial" w:cs="Arial"/>
                <w:b/>
                <w:bCs/>
                <w:sz w:val="16"/>
              </w:rPr>
            </w:pPr>
            <w:r>
              <w:rPr>
                <w:rFonts w:ascii="Arial" w:hAnsi="Arial" w:cs="Arial"/>
                <w:b/>
                <w:bCs/>
                <w:sz w:val="16"/>
              </w:rPr>
              <w:t>Return Value</w:t>
            </w:r>
          </w:p>
        </w:tc>
        <w:tc>
          <w:tcPr>
            <w:tcW w:w="3814" w:type="dxa"/>
          </w:tcPr>
          <w:p w:rsidR="002075D0" w:rsidRDefault="002075D0" w:rsidP="005469AD">
            <w:pPr>
              <w:spacing w:before="60"/>
              <w:rPr>
                <w:rFonts w:ascii="Arial" w:hAnsi="Arial" w:cs="Arial"/>
                <w:sz w:val="16"/>
              </w:rPr>
            </w:pPr>
            <w:proofErr w:type="spellStart"/>
            <w:r w:rsidRPr="00057B57">
              <w:rPr>
                <w:rFonts w:ascii="Arial" w:hAnsi="Arial" w:cs="Arial"/>
                <w:sz w:val="16"/>
              </w:rPr>
              <w:t>myargs.</w:t>
            </w:r>
            <w:r w:rsidRPr="002075D0">
              <w:rPr>
                <w:rFonts w:ascii="Arial" w:hAnsi="Arial" w:cs="Arial"/>
                <w:sz w:val="16"/>
              </w:rPr>
              <w:t>TWrapS_Fee_EraseImmediateBlock_args</w:t>
            </w:r>
            <w:r w:rsidRPr="00057B57">
              <w:rPr>
                <w:rFonts w:ascii="Arial" w:hAnsi="Arial" w:cs="Arial"/>
                <w:sz w:val="16"/>
              </w:rPr>
              <w:t>.os_result</w:t>
            </w:r>
            <w:proofErr w:type="spellEnd"/>
          </w:p>
        </w:tc>
        <w:tc>
          <w:tcPr>
            <w:tcW w:w="1382" w:type="dxa"/>
          </w:tcPr>
          <w:p w:rsidR="002075D0" w:rsidRDefault="002075D0" w:rsidP="005469AD">
            <w:pPr>
              <w:spacing w:before="60"/>
              <w:rPr>
                <w:rFonts w:ascii="Arial" w:hAnsi="Arial" w:cs="Arial"/>
                <w:sz w:val="16"/>
              </w:rPr>
            </w:pPr>
            <w:proofErr w:type="spellStart"/>
            <w:r w:rsidRPr="00EE666E">
              <w:rPr>
                <w:rFonts w:ascii="Arial" w:hAnsi="Arial" w:cs="Arial"/>
                <w:sz w:val="16"/>
              </w:rPr>
              <w:t>Std_ReturnType</w:t>
            </w:r>
            <w:proofErr w:type="spellEnd"/>
          </w:p>
        </w:tc>
        <w:tc>
          <w:tcPr>
            <w:tcW w:w="640" w:type="dxa"/>
          </w:tcPr>
          <w:p w:rsidR="002075D0" w:rsidRDefault="002075D0" w:rsidP="005469AD">
            <w:pPr>
              <w:spacing w:before="60"/>
              <w:rPr>
                <w:rFonts w:ascii="Arial" w:hAnsi="Arial" w:cs="Arial"/>
                <w:sz w:val="16"/>
              </w:rPr>
            </w:pPr>
          </w:p>
        </w:tc>
        <w:tc>
          <w:tcPr>
            <w:tcW w:w="644" w:type="dxa"/>
          </w:tcPr>
          <w:p w:rsidR="002075D0" w:rsidRDefault="002075D0" w:rsidP="005469AD">
            <w:pPr>
              <w:spacing w:before="60"/>
              <w:rPr>
                <w:rFonts w:ascii="Arial" w:hAnsi="Arial" w:cs="Arial"/>
                <w:sz w:val="16"/>
              </w:rPr>
            </w:pPr>
          </w:p>
        </w:tc>
        <w:tc>
          <w:tcPr>
            <w:tcW w:w="646" w:type="dxa"/>
          </w:tcPr>
          <w:p w:rsidR="002075D0" w:rsidRDefault="002075D0" w:rsidP="005469AD">
            <w:pPr>
              <w:spacing w:before="60"/>
              <w:rPr>
                <w:rFonts w:ascii="Arial" w:hAnsi="Arial" w:cs="Arial"/>
                <w:sz w:val="16"/>
              </w:rPr>
            </w:pPr>
          </w:p>
        </w:tc>
      </w:tr>
    </w:tbl>
    <w:p w:rsidR="002075D0" w:rsidRDefault="002075D0" w:rsidP="002075D0">
      <w:pPr>
        <w:pStyle w:val="Heading5"/>
      </w:pPr>
      <w:r>
        <w:t>Description</w:t>
      </w:r>
    </w:p>
    <w:p w:rsidR="002075D0" w:rsidRDefault="002075D0" w:rsidP="002075D0">
      <w:pPr>
        <w:spacing w:after="0"/>
        <w:jc w:val="center"/>
      </w:pPr>
      <w:r>
        <w:object w:dxaOrig="5366" w:dyaOrig="3116">
          <v:shape id="_x0000_i1033" type="#_x0000_t75" style="width:267.6pt;height:155.8pt" o:ole="">
            <v:imagedata r:id="rId24" o:title=""/>
          </v:shape>
          <o:OLEObject Type="Embed" ProgID="Visio.Drawing.11" ShapeID="_x0000_i1033" DrawAspect="Content" ObjectID="_1483939555" r:id="rId25"/>
        </w:object>
      </w:r>
    </w:p>
    <w:p w:rsidR="002075D0" w:rsidRDefault="002075D0" w:rsidP="002075D0">
      <w:pPr>
        <w:pStyle w:val="Heading4"/>
      </w:pPr>
      <w:proofErr w:type="spellStart"/>
      <w:r w:rsidRPr="002075D0">
        <w:lastRenderedPageBreak/>
        <w:t>TRUSTED_TWrapS_Fee_EraseImmediateBlock</w:t>
      </w:r>
      <w:proofErr w:type="spellEnd"/>
    </w:p>
    <w:p w:rsidR="002075D0" w:rsidRPr="0011759C" w:rsidRDefault="002075D0" w:rsidP="002075D0">
      <w:r w:rsidRPr="0011759C">
        <w:t xml:space="preserve">This is the server (trusted) side of the </w:t>
      </w:r>
      <w:proofErr w:type="spellStart"/>
      <w:r w:rsidRPr="002075D0">
        <w:t>Fee_EraseImmediateBlock</w:t>
      </w:r>
      <w:proofErr w:type="spellEnd"/>
      <w:r>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9"/>
        <w:gridCol w:w="3658"/>
        <w:gridCol w:w="2724"/>
        <w:gridCol w:w="485"/>
        <w:gridCol w:w="535"/>
        <w:gridCol w:w="543"/>
      </w:tblGrid>
      <w:tr w:rsidR="002075D0" w:rsidTr="005469AD">
        <w:tc>
          <w:tcPr>
            <w:tcW w:w="1584" w:type="dxa"/>
          </w:tcPr>
          <w:p w:rsidR="002075D0" w:rsidRDefault="002075D0" w:rsidP="005469AD">
            <w:pPr>
              <w:spacing w:before="60"/>
              <w:rPr>
                <w:rFonts w:ascii="Arial" w:hAnsi="Arial" w:cs="Arial"/>
                <w:b/>
                <w:bCs/>
                <w:sz w:val="16"/>
              </w:rPr>
            </w:pPr>
            <w:r>
              <w:rPr>
                <w:rFonts w:ascii="Arial" w:hAnsi="Arial" w:cs="Arial"/>
                <w:b/>
                <w:bCs/>
                <w:sz w:val="16"/>
              </w:rPr>
              <w:t>Function Name</w:t>
            </w:r>
          </w:p>
        </w:tc>
        <w:tc>
          <w:tcPr>
            <w:tcW w:w="3524" w:type="dxa"/>
          </w:tcPr>
          <w:p w:rsidR="002075D0" w:rsidRDefault="002075D0" w:rsidP="005469AD">
            <w:pPr>
              <w:spacing w:before="60"/>
              <w:rPr>
                <w:rFonts w:ascii="Arial" w:hAnsi="Arial" w:cs="Arial"/>
                <w:sz w:val="16"/>
              </w:rPr>
            </w:pPr>
            <w:proofErr w:type="spellStart"/>
            <w:r w:rsidRPr="002075D0">
              <w:rPr>
                <w:rFonts w:ascii="Arial" w:hAnsi="Arial" w:cs="Arial"/>
                <w:sz w:val="16"/>
              </w:rPr>
              <w:t>TRUSTED_TWrapS_Fee_EraseImmediateBlock</w:t>
            </w:r>
            <w:proofErr w:type="spellEnd"/>
          </w:p>
        </w:tc>
        <w:tc>
          <w:tcPr>
            <w:tcW w:w="2120"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Type</w:t>
            </w:r>
          </w:p>
        </w:tc>
        <w:tc>
          <w:tcPr>
            <w:tcW w:w="573"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Min</w:t>
            </w:r>
          </w:p>
        </w:tc>
        <w:tc>
          <w:tcPr>
            <w:tcW w:w="661"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2075D0" w:rsidRDefault="002075D0"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075D0" w:rsidTr="005469AD">
        <w:tc>
          <w:tcPr>
            <w:tcW w:w="1584" w:type="dxa"/>
          </w:tcPr>
          <w:p w:rsidR="002075D0" w:rsidRDefault="002075D0" w:rsidP="005469AD">
            <w:pPr>
              <w:spacing w:before="60"/>
              <w:rPr>
                <w:rFonts w:ascii="Arial" w:hAnsi="Arial" w:cs="Arial"/>
                <w:b/>
                <w:bCs/>
                <w:sz w:val="16"/>
              </w:rPr>
            </w:pPr>
            <w:r>
              <w:rPr>
                <w:rFonts w:ascii="Arial" w:hAnsi="Arial" w:cs="Arial"/>
                <w:b/>
                <w:bCs/>
                <w:sz w:val="16"/>
              </w:rPr>
              <w:t xml:space="preserve">Arguments Passed </w:t>
            </w:r>
          </w:p>
        </w:tc>
        <w:tc>
          <w:tcPr>
            <w:tcW w:w="3524" w:type="dxa"/>
          </w:tcPr>
          <w:p w:rsidR="002075D0" w:rsidRDefault="002075D0" w:rsidP="005469A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2075D0" w:rsidRDefault="002075D0"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2075D0" w:rsidRDefault="002075D0" w:rsidP="005469AD">
            <w:pPr>
              <w:spacing w:before="60"/>
              <w:rPr>
                <w:rFonts w:ascii="Arial" w:hAnsi="Arial" w:cs="Arial"/>
                <w:sz w:val="16"/>
              </w:rPr>
            </w:pPr>
          </w:p>
        </w:tc>
        <w:tc>
          <w:tcPr>
            <w:tcW w:w="661" w:type="dxa"/>
          </w:tcPr>
          <w:p w:rsidR="002075D0" w:rsidRDefault="002075D0" w:rsidP="005469AD">
            <w:pPr>
              <w:spacing w:before="60"/>
              <w:rPr>
                <w:rFonts w:ascii="Arial" w:hAnsi="Arial" w:cs="Arial"/>
                <w:sz w:val="16"/>
              </w:rPr>
            </w:pPr>
          </w:p>
        </w:tc>
        <w:tc>
          <w:tcPr>
            <w:tcW w:w="602" w:type="dxa"/>
            <w:shd w:val="pct15" w:color="auto" w:fill="auto"/>
          </w:tcPr>
          <w:p w:rsidR="002075D0" w:rsidRDefault="002075D0" w:rsidP="005469AD">
            <w:pPr>
              <w:spacing w:before="60"/>
              <w:rPr>
                <w:rFonts w:ascii="Arial" w:hAnsi="Arial" w:cs="Arial"/>
                <w:sz w:val="16"/>
              </w:rPr>
            </w:pPr>
          </w:p>
        </w:tc>
      </w:tr>
      <w:tr w:rsidR="002075D0" w:rsidTr="005469AD">
        <w:tc>
          <w:tcPr>
            <w:tcW w:w="1584" w:type="dxa"/>
          </w:tcPr>
          <w:p w:rsidR="002075D0" w:rsidRDefault="002075D0" w:rsidP="005469AD">
            <w:pPr>
              <w:spacing w:before="60"/>
              <w:rPr>
                <w:rFonts w:ascii="Arial" w:hAnsi="Arial" w:cs="Arial"/>
                <w:b/>
                <w:bCs/>
                <w:sz w:val="16"/>
              </w:rPr>
            </w:pPr>
          </w:p>
        </w:tc>
        <w:tc>
          <w:tcPr>
            <w:tcW w:w="3524" w:type="dxa"/>
          </w:tcPr>
          <w:p w:rsidR="002075D0" w:rsidRDefault="002075D0"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2075D0" w:rsidRDefault="002075D0"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2075D0" w:rsidRDefault="002075D0" w:rsidP="005469AD">
            <w:pPr>
              <w:spacing w:before="60"/>
              <w:rPr>
                <w:rFonts w:ascii="Arial" w:hAnsi="Arial" w:cs="Arial"/>
                <w:sz w:val="16"/>
              </w:rPr>
            </w:pPr>
          </w:p>
        </w:tc>
        <w:tc>
          <w:tcPr>
            <w:tcW w:w="661" w:type="dxa"/>
          </w:tcPr>
          <w:p w:rsidR="002075D0" w:rsidRDefault="002075D0" w:rsidP="005469AD">
            <w:pPr>
              <w:spacing w:before="60"/>
              <w:rPr>
                <w:rFonts w:ascii="Arial" w:hAnsi="Arial" w:cs="Arial"/>
                <w:sz w:val="16"/>
              </w:rPr>
            </w:pPr>
          </w:p>
        </w:tc>
        <w:tc>
          <w:tcPr>
            <w:tcW w:w="602" w:type="dxa"/>
            <w:shd w:val="pct15" w:color="auto" w:fill="auto"/>
          </w:tcPr>
          <w:p w:rsidR="002075D0" w:rsidRDefault="002075D0" w:rsidP="005469AD">
            <w:pPr>
              <w:spacing w:before="60"/>
              <w:rPr>
                <w:rFonts w:ascii="Arial" w:hAnsi="Arial" w:cs="Arial"/>
                <w:sz w:val="16"/>
              </w:rPr>
            </w:pPr>
          </w:p>
        </w:tc>
      </w:tr>
      <w:tr w:rsidR="002075D0" w:rsidTr="005469AD">
        <w:trPr>
          <w:trHeight w:val="368"/>
        </w:trPr>
        <w:tc>
          <w:tcPr>
            <w:tcW w:w="1584" w:type="dxa"/>
          </w:tcPr>
          <w:p w:rsidR="002075D0" w:rsidRDefault="002075D0" w:rsidP="005469AD">
            <w:pPr>
              <w:spacing w:before="60"/>
              <w:rPr>
                <w:rFonts w:ascii="Arial" w:hAnsi="Arial" w:cs="Arial"/>
                <w:b/>
                <w:bCs/>
                <w:sz w:val="16"/>
              </w:rPr>
            </w:pPr>
            <w:r>
              <w:rPr>
                <w:rFonts w:ascii="Arial" w:hAnsi="Arial" w:cs="Arial"/>
                <w:b/>
                <w:bCs/>
                <w:sz w:val="16"/>
              </w:rPr>
              <w:t>Return Value</w:t>
            </w:r>
          </w:p>
        </w:tc>
        <w:tc>
          <w:tcPr>
            <w:tcW w:w="3524" w:type="dxa"/>
          </w:tcPr>
          <w:p w:rsidR="002075D0" w:rsidRDefault="002075D0" w:rsidP="005469AD">
            <w:pPr>
              <w:spacing w:before="60"/>
              <w:rPr>
                <w:rFonts w:ascii="Arial" w:hAnsi="Arial" w:cs="Arial"/>
                <w:sz w:val="16"/>
              </w:rPr>
            </w:pPr>
            <w:r>
              <w:rPr>
                <w:rFonts w:ascii="Arial" w:hAnsi="Arial" w:cs="Arial"/>
                <w:sz w:val="16"/>
              </w:rPr>
              <w:t>N/A</w:t>
            </w:r>
          </w:p>
        </w:tc>
        <w:tc>
          <w:tcPr>
            <w:tcW w:w="2120" w:type="dxa"/>
          </w:tcPr>
          <w:p w:rsidR="002075D0" w:rsidRDefault="002075D0" w:rsidP="005469AD">
            <w:pPr>
              <w:spacing w:before="60"/>
              <w:rPr>
                <w:rFonts w:ascii="Arial" w:hAnsi="Arial" w:cs="Arial"/>
                <w:sz w:val="16"/>
              </w:rPr>
            </w:pPr>
          </w:p>
        </w:tc>
        <w:tc>
          <w:tcPr>
            <w:tcW w:w="573" w:type="dxa"/>
          </w:tcPr>
          <w:p w:rsidR="002075D0" w:rsidRDefault="002075D0" w:rsidP="005469AD">
            <w:pPr>
              <w:spacing w:before="60"/>
              <w:rPr>
                <w:rFonts w:ascii="Arial" w:hAnsi="Arial" w:cs="Arial"/>
                <w:sz w:val="16"/>
              </w:rPr>
            </w:pPr>
          </w:p>
        </w:tc>
        <w:tc>
          <w:tcPr>
            <w:tcW w:w="661" w:type="dxa"/>
          </w:tcPr>
          <w:p w:rsidR="002075D0" w:rsidRDefault="002075D0" w:rsidP="005469AD">
            <w:pPr>
              <w:spacing w:before="60"/>
              <w:rPr>
                <w:rFonts w:ascii="Arial" w:hAnsi="Arial" w:cs="Arial"/>
                <w:sz w:val="16"/>
              </w:rPr>
            </w:pPr>
          </w:p>
        </w:tc>
        <w:tc>
          <w:tcPr>
            <w:tcW w:w="602" w:type="dxa"/>
          </w:tcPr>
          <w:p w:rsidR="002075D0" w:rsidRDefault="002075D0" w:rsidP="005469AD">
            <w:pPr>
              <w:spacing w:before="60"/>
              <w:rPr>
                <w:rFonts w:ascii="Arial" w:hAnsi="Arial" w:cs="Arial"/>
                <w:sz w:val="16"/>
              </w:rPr>
            </w:pPr>
          </w:p>
        </w:tc>
      </w:tr>
    </w:tbl>
    <w:p w:rsidR="002075D0" w:rsidRDefault="002075D0" w:rsidP="002075D0">
      <w:pPr>
        <w:pStyle w:val="Heading5"/>
      </w:pPr>
      <w:r>
        <w:t>Description</w:t>
      </w:r>
    </w:p>
    <w:p w:rsidR="002075D0" w:rsidRDefault="002075D0" w:rsidP="002075D0">
      <w:pPr>
        <w:spacing w:after="0"/>
        <w:jc w:val="center"/>
      </w:pPr>
      <w:r>
        <w:object w:dxaOrig="8465" w:dyaOrig="2463">
          <v:shape id="_x0000_i1034" type="#_x0000_t75" style="width:423.95pt;height:123.05pt" o:ole="">
            <v:imagedata r:id="rId26" o:title=""/>
          </v:shape>
          <o:OLEObject Type="Embed" ProgID="Visio.Drawing.11" ShapeID="_x0000_i1034" DrawAspect="Content" ObjectID="_1483939556" r:id="rId27"/>
        </w:object>
      </w:r>
    </w:p>
    <w:p w:rsidR="002075D0" w:rsidRDefault="002075D0" w:rsidP="002075D0">
      <w:pPr>
        <w:spacing w:after="0"/>
        <w:jc w:val="center"/>
      </w:pPr>
    </w:p>
    <w:p w:rsidR="002075D0" w:rsidRDefault="002075D0" w:rsidP="002075D0">
      <w:pPr>
        <w:pStyle w:val="Heading4"/>
      </w:pPr>
      <w:proofErr w:type="spellStart"/>
      <w:r w:rsidRPr="002075D0">
        <w:t>TWrapC_Fee_InvalidateBlock</w:t>
      </w:r>
      <w:proofErr w:type="spellEnd"/>
    </w:p>
    <w:p w:rsidR="002075D0" w:rsidRPr="00A13D15" w:rsidRDefault="002075D0" w:rsidP="002075D0">
      <w:r w:rsidRPr="00A13D15">
        <w:t xml:space="preserve">This is the client (non-trusted) side of the </w:t>
      </w:r>
      <w:proofErr w:type="spellStart"/>
      <w:r w:rsidRPr="002075D0">
        <w:t>Fee_InvalidateBlock</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4396"/>
        <w:gridCol w:w="1382"/>
        <w:gridCol w:w="564"/>
        <w:gridCol w:w="587"/>
        <w:gridCol w:w="596"/>
      </w:tblGrid>
      <w:tr w:rsidR="002075D0" w:rsidTr="005469AD">
        <w:tc>
          <w:tcPr>
            <w:tcW w:w="1938" w:type="dxa"/>
          </w:tcPr>
          <w:p w:rsidR="002075D0" w:rsidRDefault="002075D0" w:rsidP="005469AD">
            <w:pPr>
              <w:spacing w:before="60"/>
              <w:rPr>
                <w:rFonts w:ascii="Arial" w:hAnsi="Arial" w:cs="Arial"/>
                <w:b/>
                <w:bCs/>
                <w:sz w:val="16"/>
              </w:rPr>
            </w:pPr>
            <w:r>
              <w:rPr>
                <w:rFonts w:ascii="Arial" w:hAnsi="Arial" w:cs="Arial"/>
                <w:b/>
                <w:bCs/>
                <w:sz w:val="16"/>
              </w:rPr>
              <w:t>Function Name</w:t>
            </w:r>
          </w:p>
        </w:tc>
        <w:tc>
          <w:tcPr>
            <w:tcW w:w="3814" w:type="dxa"/>
          </w:tcPr>
          <w:p w:rsidR="002075D0" w:rsidRDefault="002075D0" w:rsidP="005469AD">
            <w:pPr>
              <w:spacing w:before="60"/>
              <w:rPr>
                <w:rFonts w:ascii="Arial" w:hAnsi="Arial" w:cs="Arial"/>
                <w:sz w:val="16"/>
              </w:rPr>
            </w:pPr>
            <w:proofErr w:type="spellStart"/>
            <w:r w:rsidRPr="002075D0">
              <w:rPr>
                <w:rFonts w:ascii="Arial" w:hAnsi="Arial" w:cs="Arial"/>
                <w:sz w:val="16"/>
              </w:rPr>
              <w:t>TWrapC_Fee_InvalidateBlock</w:t>
            </w:r>
            <w:proofErr w:type="spellEnd"/>
          </w:p>
        </w:tc>
        <w:tc>
          <w:tcPr>
            <w:tcW w:w="1382"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Type</w:t>
            </w:r>
          </w:p>
        </w:tc>
        <w:tc>
          <w:tcPr>
            <w:tcW w:w="640"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Min</w:t>
            </w:r>
          </w:p>
        </w:tc>
        <w:tc>
          <w:tcPr>
            <w:tcW w:w="644"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2075D0" w:rsidRDefault="002075D0"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075D0" w:rsidTr="005469AD">
        <w:tc>
          <w:tcPr>
            <w:tcW w:w="1938" w:type="dxa"/>
          </w:tcPr>
          <w:p w:rsidR="002075D0" w:rsidRDefault="002075D0" w:rsidP="005469AD">
            <w:pPr>
              <w:spacing w:before="60"/>
              <w:rPr>
                <w:rFonts w:ascii="Arial" w:hAnsi="Arial" w:cs="Arial"/>
                <w:b/>
                <w:bCs/>
                <w:sz w:val="16"/>
              </w:rPr>
            </w:pPr>
            <w:r>
              <w:rPr>
                <w:rFonts w:ascii="Arial" w:hAnsi="Arial" w:cs="Arial"/>
                <w:b/>
                <w:bCs/>
                <w:sz w:val="16"/>
              </w:rPr>
              <w:t xml:space="preserve">Arguments Passed </w:t>
            </w:r>
          </w:p>
        </w:tc>
        <w:tc>
          <w:tcPr>
            <w:tcW w:w="3814" w:type="dxa"/>
          </w:tcPr>
          <w:p w:rsidR="002075D0" w:rsidRDefault="002075D0" w:rsidP="005469AD">
            <w:pPr>
              <w:spacing w:before="60"/>
              <w:rPr>
                <w:rFonts w:ascii="Arial" w:hAnsi="Arial" w:cs="Arial"/>
                <w:sz w:val="16"/>
              </w:rPr>
            </w:pPr>
            <w:proofErr w:type="spellStart"/>
            <w:r w:rsidRPr="00EE666E">
              <w:rPr>
                <w:rFonts w:ascii="Arial" w:hAnsi="Arial" w:cs="Arial"/>
                <w:sz w:val="16"/>
              </w:rPr>
              <w:t>BlockNumber</w:t>
            </w:r>
            <w:proofErr w:type="spellEnd"/>
          </w:p>
        </w:tc>
        <w:tc>
          <w:tcPr>
            <w:tcW w:w="1382" w:type="dxa"/>
          </w:tcPr>
          <w:p w:rsidR="002075D0" w:rsidRDefault="002075D0" w:rsidP="005469AD">
            <w:pPr>
              <w:spacing w:before="60"/>
              <w:rPr>
                <w:rFonts w:ascii="Arial" w:hAnsi="Arial" w:cs="Arial"/>
                <w:sz w:val="16"/>
              </w:rPr>
            </w:pPr>
            <w:r w:rsidRPr="00EE666E">
              <w:rPr>
                <w:rFonts w:ascii="Arial" w:hAnsi="Arial" w:cs="Arial"/>
                <w:sz w:val="16"/>
              </w:rPr>
              <w:t>uint16</w:t>
            </w:r>
          </w:p>
        </w:tc>
        <w:tc>
          <w:tcPr>
            <w:tcW w:w="640" w:type="dxa"/>
          </w:tcPr>
          <w:p w:rsidR="002075D0" w:rsidRDefault="002075D0" w:rsidP="005469AD">
            <w:pPr>
              <w:spacing w:before="60"/>
              <w:rPr>
                <w:rFonts w:ascii="Arial" w:hAnsi="Arial" w:cs="Arial"/>
                <w:sz w:val="16"/>
              </w:rPr>
            </w:pPr>
          </w:p>
        </w:tc>
        <w:tc>
          <w:tcPr>
            <w:tcW w:w="644" w:type="dxa"/>
          </w:tcPr>
          <w:p w:rsidR="002075D0" w:rsidRDefault="002075D0" w:rsidP="005469AD">
            <w:pPr>
              <w:spacing w:before="60"/>
              <w:rPr>
                <w:rFonts w:ascii="Arial" w:hAnsi="Arial" w:cs="Arial"/>
                <w:sz w:val="16"/>
              </w:rPr>
            </w:pPr>
          </w:p>
        </w:tc>
        <w:tc>
          <w:tcPr>
            <w:tcW w:w="646" w:type="dxa"/>
            <w:shd w:val="pct15" w:color="auto" w:fill="auto"/>
          </w:tcPr>
          <w:p w:rsidR="002075D0" w:rsidRDefault="002075D0" w:rsidP="005469AD">
            <w:pPr>
              <w:spacing w:before="60"/>
              <w:rPr>
                <w:rFonts w:ascii="Arial" w:hAnsi="Arial" w:cs="Arial"/>
                <w:sz w:val="16"/>
              </w:rPr>
            </w:pPr>
          </w:p>
        </w:tc>
      </w:tr>
      <w:tr w:rsidR="002075D0" w:rsidTr="005469AD">
        <w:tc>
          <w:tcPr>
            <w:tcW w:w="1938" w:type="dxa"/>
          </w:tcPr>
          <w:p w:rsidR="002075D0" w:rsidRDefault="002075D0" w:rsidP="005469AD">
            <w:pPr>
              <w:spacing w:before="60"/>
              <w:rPr>
                <w:rFonts w:ascii="Arial" w:hAnsi="Arial" w:cs="Arial"/>
                <w:b/>
                <w:bCs/>
                <w:sz w:val="16"/>
              </w:rPr>
            </w:pPr>
          </w:p>
        </w:tc>
        <w:tc>
          <w:tcPr>
            <w:tcW w:w="3814" w:type="dxa"/>
          </w:tcPr>
          <w:p w:rsidR="002075D0" w:rsidRPr="00EE666E" w:rsidRDefault="002075D0" w:rsidP="005469AD">
            <w:pPr>
              <w:spacing w:before="60"/>
              <w:rPr>
                <w:rFonts w:ascii="Arial" w:hAnsi="Arial" w:cs="Arial"/>
                <w:sz w:val="16"/>
              </w:rPr>
            </w:pPr>
          </w:p>
        </w:tc>
        <w:tc>
          <w:tcPr>
            <w:tcW w:w="1382" w:type="dxa"/>
          </w:tcPr>
          <w:p w:rsidR="002075D0" w:rsidRDefault="002075D0" w:rsidP="005469AD">
            <w:pPr>
              <w:spacing w:before="60"/>
              <w:rPr>
                <w:rFonts w:ascii="Arial" w:hAnsi="Arial" w:cs="Arial"/>
                <w:sz w:val="16"/>
              </w:rPr>
            </w:pPr>
          </w:p>
        </w:tc>
        <w:tc>
          <w:tcPr>
            <w:tcW w:w="640" w:type="dxa"/>
          </w:tcPr>
          <w:p w:rsidR="002075D0" w:rsidRDefault="002075D0" w:rsidP="005469AD">
            <w:pPr>
              <w:spacing w:before="60"/>
              <w:rPr>
                <w:rFonts w:ascii="Arial" w:hAnsi="Arial" w:cs="Arial"/>
                <w:sz w:val="16"/>
              </w:rPr>
            </w:pPr>
          </w:p>
        </w:tc>
        <w:tc>
          <w:tcPr>
            <w:tcW w:w="644" w:type="dxa"/>
          </w:tcPr>
          <w:p w:rsidR="002075D0" w:rsidRDefault="002075D0" w:rsidP="005469AD">
            <w:pPr>
              <w:spacing w:before="60"/>
              <w:rPr>
                <w:rFonts w:ascii="Arial" w:hAnsi="Arial" w:cs="Arial"/>
                <w:sz w:val="16"/>
              </w:rPr>
            </w:pPr>
          </w:p>
        </w:tc>
        <w:tc>
          <w:tcPr>
            <w:tcW w:w="646" w:type="dxa"/>
            <w:shd w:val="pct15" w:color="auto" w:fill="auto"/>
          </w:tcPr>
          <w:p w:rsidR="002075D0" w:rsidRDefault="002075D0" w:rsidP="005469AD">
            <w:pPr>
              <w:spacing w:before="60"/>
              <w:rPr>
                <w:rFonts w:ascii="Arial" w:hAnsi="Arial" w:cs="Arial"/>
                <w:sz w:val="16"/>
              </w:rPr>
            </w:pPr>
          </w:p>
        </w:tc>
      </w:tr>
      <w:tr w:rsidR="002075D0" w:rsidTr="005469AD">
        <w:tc>
          <w:tcPr>
            <w:tcW w:w="1938" w:type="dxa"/>
          </w:tcPr>
          <w:p w:rsidR="002075D0" w:rsidRDefault="002075D0" w:rsidP="005469AD">
            <w:pPr>
              <w:spacing w:before="60"/>
              <w:rPr>
                <w:rFonts w:ascii="Arial" w:hAnsi="Arial" w:cs="Arial"/>
                <w:b/>
                <w:bCs/>
                <w:sz w:val="16"/>
              </w:rPr>
            </w:pPr>
            <w:r>
              <w:rPr>
                <w:rFonts w:ascii="Arial" w:hAnsi="Arial" w:cs="Arial"/>
                <w:b/>
                <w:bCs/>
                <w:sz w:val="16"/>
              </w:rPr>
              <w:t>Return Value</w:t>
            </w:r>
          </w:p>
        </w:tc>
        <w:tc>
          <w:tcPr>
            <w:tcW w:w="3814" w:type="dxa"/>
          </w:tcPr>
          <w:p w:rsidR="002075D0" w:rsidRDefault="002075D0" w:rsidP="005469AD">
            <w:pPr>
              <w:spacing w:before="60"/>
              <w:rPr>
                <w:rFonts w:ascii="Arial" w:hAnsi="Arial" w:cs="Arial"/>
                <w:sz w:val="16"/>
              </w:rPr>
            </w:pPr>
            <w:proofErr w:type="spellStart"/>
            <w:r w:rsidRPr="00057B57">
              <w:rPr>
                <w:rFonts w:ascii="Arial" w:hAnsi="Arial" w:cs="Arial"/>
                <w:sz w:val="16"/>
              </w:rPr>
              <w:t>myargs.</w:t>
            </w:r>
            <w:r w:rsidRPr="002075D0">
              <w:rPr>
                <w:rFonts w:ascii="Arial" w:hAnsi="Arial" w:cs="Arial"/>
                <w:sz w:val="16"/>
              </w:rPr>
              <w:t>TWrapS_Fee_InvalidateBlock_args_args</w:t>
            </w:r>
            <w:r w:rsidRPr="00057B57">
              <w:rPr>
                <w:rFonts w:ascii="Arial" w:hAnsi="Arial" w:cs="Arial"/>
                <w:sz w:val="16"/>
              </w:rPr>
              <w:t>.os_result</w:t>
            </w:r>
            <w:proofErr w:type="spellEnd"/>
          </w:p>
        </w:tc>
        <w:tc>
          <w:tcPr>
            <w:tcW w:w="1382" w:type="dxa"/>
          </w:tcPr>
          <w:p w:rsidR="002075D0" w:rsidRDefault="002075D0" w:rsidP="005469AD">
            <w:pPr>
              <w:spacing w:before="60"/>
              <w:rPr>
                <w:rFonts w:ascii="Arial" w:hAnsi="Arial" w:cs="Arial"/>
                <w:sz w:val="16"/>
              </w:rPr>
            </w:pPr>
            <w:proofErr w:type="spellStart"/>
            <w:r w:rsidRPr="00EE666E">
              <w:rPr>
                <w:rFonts w:ascii="Arial" w:hAnsi="Arial" w:cs="Arial"/>
                <w:sz w:val="16"/>
              </w:rPr>
              <w:t>Std_ReturnType</w:t>
            </w:r>
            <w:proofErr w:type="spellEnd"/>
          </w:p>
        </w:tc>
        <w:tc>
          <w:tcPr>
            <w:tcW w:w="640" w:type="dxa"/>
          </w:tcPr>
          <w:p w:rsidR="002075D0" w:rsidRDefault="002075D0" w:rsidP="005469AD">
            <w:pPr>
              <w:spacing w:before="60"/>
              <w:rPr>
                <w:rFonts w:ascii="Arial" w:hAnsi="Arial" w:cs="Arial"/>
                <w:sz w:val="16"/>
              </w:rPr>
            </w:pPr>
          </w:p>
        </w:tc>
        <w:tc>
          <w:tcPr>
            <w:tcW w:w="644" w:type="dxa"/>
          </w:tcPr>
          <w:p w:rsidR="002075D0" w:rsidRDefault="002075D0" w:rsidP="005469AD">
            <w:pPr>
              <w:spacing w:before="60"/>
              <w:rPr>
                <w:rFonts w:ascii="Arial" w:hAnsi="Arial" w:cs="Arial"/>
                <w:sz w:val="16"/>
              </w:rPr>
            </w:pPr>
          </w:p>
        </w:tc>
        <w:tc>
          <w:tcPr>
            <w:tcW w:w="646" w:type="dxa"/>
          </w:tcPr>
          <w:p w:rsidR="002075D0" w:rsidRDefault="002075D0" w:rsidP="005469AD">
            <w:pPr>
              <w:spacing w:before="60"/>
              <w:rPr>
                <w:rFonts w:ascii="Arial" w:hAnsi="Arial" w:cs="Arial"/>
                <w:sz w:val="16"/>
              </w:rPr>
            </w:pPr>
          </w:p>
        </w:tc>
      </w:tr>
    </w:tbl>
    <w:p w:rsidR="002075D0" w:rsidRDefault="002075D0" w:rsidP="002075D0">
      <w:pPr>
        <w:pStyle w:val="Heading5"/>
      </w:pPr>
      <w:r>
        <w:t>Description</w:t>
      </w:r>
    </w:p>
    <w:p w:rsidR="002075D0" w:rsidRDefault="002075D0" w:rsidP="002075D0">
      <w:pPr>
        <w:spacing w:after="0"/>
        <w:jc w:val="center"/>
      </w:pPr>
      <w:r>
        <w:object w:dxaOrig="5366" w:dyaOrig="3116">
          <v:shape id="_x0000_i1035" type="#_x0000_t75" style="width:267.6pt;height:155.8pt" o:ole="">
            <v:imagedata r:id="rId28" o:title=""/>
          </v:shape>
          <o:OLEObject Type="Embed" ProgID="Visio.Drawing.11" ShapeID="_x0000_i1035" DrawAspect="Content" ObjectID="_1483939557" r:id="rId29"/>
        </w:object>
      </w:r>
    </w:p>
    <w:p w:rsidR="002075D0" w:rsidRDefault="002075D0" w:rsidP="002075D0">
      <w:pPr>
        <w:pStyle w:val="Heading4"/>
      </w:pPr>
      <w:proofErr w:type="spellStart"/>
      <w:r w:rsidRPr="002075D0">
        <w:t>TRUSTED_TWrapS_Fee_InvalidateBlock</w:t>
      </w:r>
      <w:proofErr w:type="spellEnd"/>
    </w:p>
    <w:p w:rsidR="002075D0" w:rsidRPr="0011759C" w:rsidRDefault="002075D0" w:rsidP="002075D0">
      <w:r w:rsidRPr="0011759C">
        <w:t xml:space="preserve">This is the server (trusted) side of the </w:t>
      </w:r>
      <w:proofErr w:type="spellStart"/>
      <w:r w:rsidRPr="002075D0">
        <w:t>Fee_InvalidateBlock</w:t>
      </w:r>
      <w:proofErr w:type="spellEnd"/>
      <w:r>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6"/>
        <w:gridCol w:w="3346"/>
        <w:gridCol w:w="2724"/>
        <w:gridCol w:w="522"/>
        <w:gridCol w:w="588"/>
        <w:gridCol w:w="568"/>
      </w:tblGrid>
      <w:tr w:rsidR="002075D0" w:rsidTr="005469AD">
        <w:tc>
          <w:tcPr>
            <w:tcW w:w="1584" w:type="dxa"/>
          </w:tcPr>
          <w:p w:rsidR="002075D0" w:rsidRDefault="002075D0" w:rsidP="005469AD">
            <w:pPr>
              <w:spacing w:before="60"/>
              <w:rPr>
                <w:rFonts w:ascii="Arial" w:hAnsi="Arial" w:cs="Arial"/>
                <w:b/>
                <w:bCs/>
                <w:sz w:val="16"/>
              </w:rPr>
            </w:pPr>
            <w:r>
              <w:rPr>
                <w:rFonts w:ascii="Arial" w:hAnsi="Arial" w:cs="Arial"/>
                <w:b/>
                <w:bCs/>
                <w:sz w:val="16"/>
              </w:rPr>
              <w:t>Function Name</w:t>
            </w:r>
          </w:p>
        </w:tc>
        <w:tc>
          <w:tcPr>
            <w:tcW w:w="3524" w:type="dxa"/>
          </w:tcPr>
          <w:p w:rsidR="002075D0" w:rsidRDefault="002075D0" w:rsidP="005469AD">
            <w:pPr>
              <w:spacing w:before="60"/>
              <w:rPr>
                <w:rFonts w:ascii="Arial" w:hAnsi="Arial" w:cs="Arial"/>
                <w:sz w:val="16"/>
              </w:rPr>
            </w:pPr>
            <w:proofErr w:type="spellStart"/>
            <w:r w:rsidRPr="002075D0">
              <w:rPr>
                <w:rFonts w:ascii="Arial" w:hAnsi="Arial" w:cs="Arial"/>
                <w:sz w:val="16"/>
              </w:rPr>
              <w:t>TRUSTED_TWrapS_Fee_InvalidateBlock</w:t>
            </w:r>
            <w:proofErr w:type="spellEnd"/>
          </w:p>
        </w:tc>
        <w:tc>
          <w:tcPr>
            <w:tcW w:w="2120"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Type</w:t>
            </w:r>
          </w:p>
        </w:tc>
        <w:tc>
          <w:tcPr>
            <w:tcW w:w="573"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Min</w:t>
            </w:r>
          </w:p>
        </w:tc>
        <w:tc>
          <w:tcPr>
            <w:tcW w:w="661" w:type="dxa"/>
            <w:shd w:val="pct30" w:color="FFFF00" w:fill="auto"/>
          </w:tcPr>
          <w:p w:rsidR="002075D0" w:rsidRDefault="002075D0" w:rsidP="005469AD">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2075D0" w:rsidRDefault="002075D0"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075D0" w:rsidTr="005469AD">
        <w:tc>
          <w:tcPr>
            <w:tcW w:w="1584" w:type="dxa"/>
          </w:tcPr>
          <w:p w:rsidR="002075D0" w:rsidRDefault="002075D0" w:rsidP="005469AD">
            <w:pPr>
              <w:spacing w:before="60"/>
              <w:rPr>
                <w:rFonts w:ascii="Arial" w:hAnsi="Arial" w:cs="Arial"/>
                <w:b/>
                <w:bCs/>
                <w:sz w:val="16"/>
              </w:rPr>
            </w:pPr>
            <w:r>
              <w:rPr>
                <w:rFonts w:ascii="Arial" w:hAnsi="Arial" w:cs="Arial"/>
                <w:b/>
                <w:bCs/>
                <w:sz w:val="16"/>
              </w:rPr>
              <w:t xml:space="preserve">Arguments Passed </w:t>
            </w:r>
          </w:p>
        </w:tc>
        <w:tc>
          <w:tcPr>
            <w:tcW w:w="3524" w:type="dxa"/>
          </w:tcPr>
          <w:p w:rsidR="002075D0" w:rsidRDefault="002075D0" w:rsidP="005469A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2075D0" w:rsidRDefault="002075D0"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2075D0" w:rsidRDefault="002075D0" w:rsidP="005469AD">
            <w:pPr>
              <w:spacing w:before="60"/>
              <w:rPr>
                <w:rFonts w:ascii="Arial" w:hAnsi="Arial" w:cs="Arial"/>
                <w:sz w:val="16"/>
              </w:rPr>
            </w:pPr>
          </w:p>
        </w:tc>
        <w:tc>
          <w:tcPr>
            <w:tcW w:w="661" w:type="dxa"/>
          </w:tcPr>
          <w:p w:rsidR="002075D0" w:rsidRDefault="002075D0" w:rsidP="005469AD">
            <w:pPr>
              <w:spacing w:before="60"/>
              <w:rPr>
                <w:rFonts w:ascii="Arial" w:hAnsi="Arial" w:cs="Arial"/>
                <w:sz w:val="16"/>
              </w:rPr>
            </w:pPr>
          </w:p>
        </w:tc>
        <w:tc>
          <w:tcPr>
            <w:tcW w:w="602" w:type="dxa"/>
            <w:shd w:val="pct15" w:color="auto" w:fill="auto"/>
          </w:tcPr>
          <w:p w:rsidR="002075D0" w:rsidRDefault="002075D0" w:rsidP="005469AD">
            <w:pPr>
              <w:spacing w:before="60"/>
              <w:rPr>
                <w:rFonts w:ascii="Arial" w:hAnsi="Arial" w:cs="Arial"/>
                <w:sz w:val="16"/>
              </w:rPr>
            </w:pPr>
          </w:p>
        </w:tc>
      </w:tr>
      <w:tr w:rsidR="002075D0" w:rsidTr="005469AD">
        <w:tc>
          <w:tcPr>
            <w:tcW w:w="1584" w:type="dxa"/>
          </w:tcPr>
          <w:p w:rsidR="002075D0" w:rsidRDefault="002075D0" w:rsidP="005469AD">
            <w:pPr>
              <w:spacing w:before="60"/>
              <w:rPr>
                <w:rFonts w:ascii="Arial" w:hAnsi="Arial" w:cs="Arial"/>
                <w:b/>
                <w:bCs/>
                <w:sz w:val="16"/>
              </w:rPr>
            </w:pPr>
          </w:p>
        </w:tc>
        <w:tc>
          <w:tcPr>
            <w:tcW w:w="3524" w:type="dxa"/>
          </w:tcPr>
          <w:p w:rsidR="002075D0" w:rsidRDefault="002075D0"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2075D0" w:rsidRDefault="002075D0"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2075D0" w:rsidRDefault="002075D0" w:rsidP="005469AD">
            <w:pPr>
              <w:spacing w:before="60"/>
              <w:rPr>
                <w:rFonts w:ascii="Arial" w:hAnsi="Arial" w:cs="Arial"/>
                <w:sz w:val="16"/>
              </w:rPr>
            </w:pPr>
          </w:p>
        </w:tc>
        <w:tc>
          <w:tcPr>
            <w:tcW w:w="661" w:type="dxa"/>
          </w:tcPr>
          <w:p w:rsidR="002075D0" w:rsidRDefault="002075D0" w:rsidP="005469AD">
            <w:pPr>
              <w:spacing w:before="60"/>
              <w:rPr>
                <w:rFonts w:ascii="Arial" w:hAnsi="Arial" w:cs="Arial"/>
                <w:sz w:val="16"/>
              </w:rPr>
            </w:pPr>
          </w:p>
        </w:tc>
        <w:tc>
          <w:tcPr>
            <w:tcW w:w="602" w:type="dxa"/>
            <w:shd w:val="pct15" w:color="auto" w:fill="auto"/>
          </w:tcPr>
          <w:p w:rsidR="002075D0" w:rsidRDefault="002075D0" w:rsidP="005469AD">
            <w:pPr>
              <w:spacing w:before="60"/>
              <w:rPr>
                <w:rFonts w:ascii="Arial" w:hAnsi="Arial" w:cs="Arial"/>
                <w:sz w:val="16"/>
              </w:rPr>
            </w:pPr>
          </w:p>
        </w:tc>
      </w:tr>
      <w:tr w:rsidR="002075D0" w:rsidTr="005469AD">
        <w:trPr>
          <w:trHeight w:val="368"/>
        </w:trPr>
        <w:tc>
          <w:tcPr>
            <w:tcW w:w="1584" w:type="dxa"/>
          </w:tcPr>
          <w:p w:rsidR="002075D0" w:rsidRDefault="002075D0" w:rsidP="005469AD">
            <w:pPr>
              <w:spacing w:before="60"/>
              <w:rPr>
                <w:rFonts w:ascii="Arial" w:hAnsi="Arial" w:cs="Arial"/>
                <w:b/>
                <w:bCs/>
                <w:sz w:val="16"/>
              </w:rPr>
            </w:pPr>
            <w:r>
              <w:rPr>
                <w:rFonts w:ascii="Arial" w:hAnsi="Arial" w:cs="Arial"/>
                <w:b/>
                <w:bCs/>
                <w:sz w:val="16"/>
              </w:rPr>
              <w:t>Return Value</w:t>
            </w:r>
          </w:p>
        </w:tc>
        <w:tc>
          <w:tcPr>
            <w:tcW w:w="3524" w:type="dxa"/>
          </w:tcPr>
          <w:p w:rsidR="002075D0" w:rsidRDefault="002075D0" w:rsidP="005469AD">
            <w:pPr>
              <w:spacing w:before="60"/>
              <w:rPr>
                <w:rFonts w:ascii="Arial" w:hAnsi="Arial" w:cs="Arial"/>
                <w:sz w:val="16"/>
              </w:rPr>
            </w:pPr>
            <w:r>
              <w:rPr>
                <w:rFonts w:ascii="Arial" w:hAnsi="Arial" w:cs="Arial"/>
                <w:sz w:val="16"/>
              </w:rPr>
              <w:t>N/A</w:t>
            </w:r>
          </w:p>
        </w:tc>
        <w:tc>
          <w:tcPr>
            <w:tcW w:w="2120" w:type="dxa"/>
          </w:tcPr>
          <w:p w:rsidR="002075D0" w:rsidRDefault="002075D0" w:rsidP="005469AD">
            <w:pPr>
              <w:spacing w:before="60"/>
              <w:rPr>
                <w:rFonts w:ascii="Arial" w:hAnsi="Arial" w:cs="Arial"/>
                <w:sz w:val="16"/>
              </w:rPr>
            </w:pPr>
          </w:p>
        </w:tc>
        <w:tc>
          <w:tcPr>
            <w:tcW w:w="573" w:type="dxa"/>
          </w:tcPr>
          <w:p w:rsidR="002075D0" w:rsidRDefault="002075D0" w:rsidP="005469AD">
            <w:pPr>
              <w:spacing w:before="60"/>
              <w:rPr>
                <w:rFonts w:ascii="Arial" w:hAnsi="Arial" w:cs="Arial"/>
                <w:sz w:val="16"/>
              </w:rPr>
            </w:pPr>
          </w:p>
        </w:tc>
        <w:tc>
          <w:tcPr>
            <w:tcW w:w="661" w:type="dxa"/>
          </w:tcPr>
          <w:p w:rsidR="002075D0" w:rsidRDefault="002075D0" w:rsidP="005469AD">
            <w:pPr>
              <w:spacing w:before="60"/>
              <w:rPr>
                <w:rFonts w:ascii="Arial" w:hAnsi="Arial" w:cs="Arial"/>
                <w:sz w:val="16"/>
              </w:rPr>
            </w:pPr>
          </w:p>
        </w:tc>
        <w:tc>
          <w:tcPr>
            <w:tcW w:w="602" w:type="dxa"/>
          </w:tcPr>
          <w:p w:rsidR="002075D0" w:rsidRDefault="002075D0" w:rsidP="005469AD">
            <w:pPr>
              <w:spacing w:before="60"/>
              <w:rPr>
                <w:rFonts w:ascii="Arial" w:hAnsi="Arial" w:cs="Arial"/>
                <w:sz w:val="16"/>
              </w:rPr>
            </w:pPr>
          </w:p>
        </w:tc>
      </w:tr>
    </w:tbl>
    <w:p w:rsidR="002075D0" w:rsidRDefault="002075D0" w:rsidP="002075D0">
      <w:pPr>
        <w:pStyle w:val="Heading5"/>
      </w:pPr>
      <w:r>
        <w:t>Description</w:t>
      </w:r>
    </w:p>
    <w:p w:rsidR="002075D0" w:rsidRDefault="002075D0" w:rsidP="002075D0">
      <w:pPr>
        <w:spacing w:after="0"/>
        <w:jc w:val="center"/>
      </w:pPr>
      <w:r>
        <w:object w:dxaOrig="8465" w:dyaOrig="2463">
          <v:shape id="_x0000_i1036" type="#_x0000_t75" style="width:423.95pt;height:123.05pt" o:ole="">
            <v:imagedata r:id="rId30" o:title=""/>
          </v:shape>
          <o:OLEObject Type="Embed" ProgID="Visio.Drawing.11" ShapeID="_x0000_i1036" DrawAspect="Content" ObjectID="_1483939558" r:id="rId31"/>
        </w:object>
      </w:r>
    </w:p>
    <w:p w:rsidR="005469AD" w:rsidRDefault="005469AD" w:rsidP="002075D0">
      <w:pPr>
        <w:spacing w:after="0"/>
        <w:jc w:val="center"/>
      </w:pPr>
    </w:p>
    <w:p w:rsidR="005469AD" w:rsidRDefault="005469AD" w:rsidP="005469AD">
      <w:pPr>
        <w:pStyle w:val="Heading4"/>
      </w:pPr>
      <w:proofErr w:type="spellStart"/>
      <w:r w:rsidRPr="005469AD">
        <w:t>TWrapC_Fee_Cancel</w:t>
      </w:r>
      <w:proofErr w:type="spellEnd"/>
    </w:p>
    <w:p w:rsidR="005469AD" w:rsidRPr="00A13D15" w:rsidRDefault="005469AD" w:rsidP="005469AD">
      <w:r w:rsidRPr="00A13D15">
        <w:t xml:space="preserve">This is the client (non-trusted) side of the </w:t>
      </w:r>
      <w:proofErr w:type="spellStart"/>
      <w:r w:rsidRPr="005469AD">
        <w:t>Fee_Cancel</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
        <w:gridCol w:w="3923"/>
        <w:gridCol w:w="1132"/>
        <w:gridCol w:w="658"/>
        <w:gridCol w:w="658"/>
        <w:gridCol w:w="658"/>
      </w:tblGrid>
      <w:tr w:rsidR="005469AD" w:rsidTr="005469AD">
        <w:tc>
          <w:tcPr>
            <w:tcW w:w="2035" w:type="dxa"/>
          </w:tcPr>
          <w:p w:rsidR="005469AD" w:rsidRDefault="005469AD" w:rsidP="005469AD">
            <w:pPr>
              <w:spacing w:before="60"/>
              <w:rPr>
                <w:rFonts w:ascii="Arial" w:hAnsi="Arial" w:cs="Arial"/>
                <w:b/>
                <w:bCs/>
                <w:sz w:val="16"/>
              </w:rPr>
            </w:pPr>
            <w:r>
              <w:rPr>
                <w:rFonts w:ascii="Arial" w:hAnsi="Arial" w:cs="Arial"/>
                <w:b/>
                <w:bCs/>
                <w:sz w:val="16"/>
              </w:rPr>
              <w:t>Function Name</w:t>
            </w:r>
          </w:p>
        </w:tc>
        <w:tc>
          <w:tcPr>
            <w:tcW w:w="3923" w:type="dxa"/>
          </w:tcPr>
          <w:p w:rsidR="005469AD" w:rsidRDefault="005469AD" w:rsidP="005469AD">
            <w:pPr>
              <w:spacing w:before="60"/>
              <w:rPr>
                <w:rFonts w:ascii="Arial" w:hAnsi="Arial" w:cs="Arial"/>
                <w:sz w:val="16"/>
              </w:rPr>
            </w:pPr>
            <w:proofErr w:type="spellStart"/>
            <w:r w:rsidRPr="005469AD">
              <w:rPr>
                <w:rFonts w:ascii="Arial" w:hAnsi="Arial" w:cs="Arial"/>
                <w:sz w:val="16"/>
              </w:rPr>
              <w:t>TWrapC_Fee_Cancel</w:t>
            </w:r>
            <w:proofErr w:type="spellEnd"/>
          </w:p>
        </w:tc>
        <w:tc>
          <w:tcPr>
            <w:tcW w:w="1132" w:type="dxa"/>
            <w:shd w:val="pct30" w:color="FFFF00" w:fill="auto"/>
          </w:tcPr>
          <w:p w:rsidR="005469AD" w:rsidRDefault="005469AD" w:rsidP="005469AD">
            <w:pPr>
              <w:spacing w:before="60"/>
              <w:jc w:val="center"/>
              <w:rPr>
                <w:rFonts w:ascii="Arial" w:hAnsi="Arial" w:cs="Arial"/>
                <w:sz w:val="16"/>
              </w:rPr>
            </w:pPr>
            <w:r>
              <w:rPr>
                <w:rFonts w:ascii="Arial" w:hAnsi="Arial" w:cs="Arial"/>
                <w:sz w:val="16"/>
              </w:rPr>
              <w:t>Type</w:t>
            </w:r>
          </w:p>
        </w:tc>
        <w:tc>
          <w:tcPr>
            <w:tcW w:w="658" w:type="dxa"/>
            <w:shd w:val="pct30" w:color="FFFF00" w:fill="auto"/>
          </w:tcPr>
          <w:p w:rsidR="005469AD" w:rsidRDefault="005469AD" w:rsidP="005469AD">
            <w:pPr>
              <w:spacing w:before="60"/>
              <w:jc w:val="center"/>
              <w:rPr>
                <w:rFonts w:ascii="Arial" w:hAnsi="Arial" w:cs="Arial"/>
                <w:sz w:val="16"/>
              </w:rPr>
            </w:pPr>
            <w:r>
              <w:rPr>
                <w:rFonts w:ascii="Arial" w:hAnsi="Arial" w:cs="Arial"/>
                <w:sz w:val="16"/>
              </w:rPr>
              <w:t>Min</w:t>
            </w:r>
          </w:p>
        </w:tc>
        <w:tc>
          <w:tcPr>
            <w:tcW w:w="658" w:type="dxa"/>
            <w:shd w:val="pct30" w:color="FFFF00" w:fill="auto"/>
          </w:tcPr>
          <w:p w:rsidR="005469AD" w:rsidRDefault="005469AD" w:rsidP="005469AD">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5469AD" w:rsidRDefault="005469AD"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5469AD" w:rsidTr="005469AD">
        <w:tc>
          <w:tcPr>
            <w:tcW w:w="2035" w:type="dxa"/>
          </w:tcPr>
          <w:p w:rsidR="005469AD" w:rsidRDefault="005469AD" w:rsidP="005469AD">
            <w:pPr>
              <w:spacing w:before="60"/>
              <w:rPr>
                <w:rFonts w:ascii="Arial" w:hAnsi="Arial" w:cs="Arial"/>
                <w:b/>
                <w:bCs/>
                <w:sz w:val="16"/>
              </w:rPr>
            </w:pPr>
            <w:r>
              <w:rPr>
                <w:rFonts w:ascii="Arial" w:hAnsi="Arial" w:cs="Arial"/>
                <w:b/>
                <w:bCs/>
                <w:sz w:val="16"/>
              </w:rPr>
              <w:t xml:space="preserve">Arguments Passed </w:t>
            </w:r>
          </w:p>
        </w:tc>
        <w:tc>
          <w:tcPr>
            <w:tcW w:w="3923" w:type="dxa"/>
          </w:tcPr>
          <w:p w:rsidR="005469AD" w:rsidRDefault="005469AD" w:rsidP="005469AD">
            <w:pPr>
              <w:spacing w:before="60"/>
              <w:rPr>
                <w:rFonts w:ascii="Arial" w:hAnsi="Arial" w:cs="Arial"/>
                <w:sz w:val="16"/>
              </w:rPr>
            </w:pPr>
            <w:r>
              <w:rPr>
                <w:rFonts w:ascii="Arial" w:hAnsi="Arial" w:cs="Arial"/>
                <w:sz w:val="16"/>
              </w:rPr>
              <w:t>None</w:t>
            </w:r>
          </w:p>
        </w:tc>
        <w:tc>
          <w:tcPr>
            <w:tcW w:w="1132"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c>
          <w:tcPr>
            <w:tcW w:w="658" w:type="dxa"/>
            <w:shd w:val="pct15" w:color="auto" w:fill="auto"/>
          </w:tcPr>
          <w:p w:rsidR="005469AD" w:rsidRDefault="005469AD" w:rsidP="005469AD">
            <w:pPr>
              <w:spacing w:before="60"/>
              <w:rPr>
                <w:rFonts w:ascii="Arial" w:hAnsi="Arial" w:cs="Arial"/>
                <w:sz w:val="16"/>
              </w:rPr>
            </w:pPr>
          </w:p>
        </w:tc>
      </w:tr>
      <w:tr w:rsidR="005469AD" w:rsidTr="005469AD">
        <w:tc>
          <w:tcPr>
            <w:tcW w:w="2035" w:type="dxa"/>
          </w:tcPr>
          <w:p w:rsidR="005469AD" w:rsidRDefault="005469AD" w:rsidP="005469AD">
            <w:pPr>
              <w:spacing w:before="60"/>
              <w:rPr>
                <w:rFonts w:ascii="Arial" w:hAnsi="Arial" w:cs="Arial"/>
                <w:b/>
                <w:bCs/>
                <w:sz w:val="16"/>
              </w:rPr>
            </w:pPr>
          </w:p>
        </w:tc>
        <w:tc>
          <w:tcPr>
            <w:tcW w:w="3923" w:type="dxa"/>
          </w:tcPr>
          <w:p w:rsidR="005469AD" w:rsidRDefault="005469AD" w:rsidP="005469AD">
            <w:pPr>
              <w:spacing w:before="60"/>
              <w:rPr>
                <w:rFonts w:ascii="Arial" w:hAnsi="Arial" w:cs="Arial"/>
                <w:sz w:val="16"/>
              </w:rPr>
            </w:pPr>
          </w:p>
        </w:tc>
        <w:tc>
          <w:tcPr>
            <w:tcW w:w="1132"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c>
          <w:tcPr>
            <w:tcW w:w="658" w:type="dxa"/>
            <w:shd w:val="pct15" w:color="auto" w:fill="auto"/>
          </w:tcPr>
          <w:p w:rsidR="005469AD" w:rsidRDefault="005469AD" w:rsidP="005469AD">
            <w:pPr>
              <w:spacing w:before="60"/>
              <w:rPr>
                <w:rFonts w:ascii="Arial" w:hAnsi="Arial" w:cs="Arial"/>
                <w:sz w:val="16"/>
              </w:rPr>
            </w:pPr>
          </w:p>
        </w:tc>
      </w:tr>
      <w:tr w:rsidR="005469AD" w:rsidTr="005469AD">
        <w:tc>
          <w:tcPr>
            <w:tcW w:w="2035" w:type="dxa"/>
          </w:tcPr>
          <w:p w:rsidR="005469AD" w:rsidRDefault="005469AD" w:rsidP="005469AD">
            <w:pPr>
              <w:spacing w:before="60"/>
              <w:rPr>
                <w:rFonts w:ascii="Arial" w:hAnsi="Arial" w:cs="Arial"/>
                <w:b/>
                <w:bCs/>
                <w:sz w:val="16"/>
              </w:rPr>
            </w:pPr>
            <w:r>
              <w:rPr>
                <w:rFonts w:ascii="Arial" w:hAnsi="Arial" w:cs="Arial"/>
                <w:b/>
                <w:bCs/>
                <w:sz w:val="16"/>
              </w:rPr>
              <w:t>Return Value</w:t>
            </w:r>
          </w:p>
        </w:tc>
        <w:tc>
          <w:tcPr>
            <w:tcW w:w="3923" w:type="dxa"/>
          </w:tcPr>
          <w:p w:rsidR="005469AD" w:rsidRDefault="005469AD" w:rsidP="005469AD">
            <w:pPr>
              <w:spacing w:before="60"/>
              <w:rPr>
                <w:rFonts w:ascii="Arial" w:hAnsi="Arial" w:cs="Arial"/>
                <w:sz w:val="16"/>
              </w:rPr>
            </w:pPr>
            <w:r>
              <w:rPr>
                <w:rFonts w:ascii="Arial" w:hAnsi="Arial" w:cs="Arial"/>
                <w:sz w:val="16"/>
              </w:rPr>
              <w:t>N/A</w:t>
            </w:r>
          </w:p>
        </w:tc>
        <w:tc>
          <w:tcPr>
            <w:tcW w:w="1132"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c>
          <w:tcPr>
            <w:tcW w:w="658" w:type="dxa"/>
          </w:tcPr>
          <w:p w:rsidR="005469AD" w:rsidRDefault="005469AD" w:rsidP="005469AD">
            <w:pPr>
              <w:spacing w:before="60"/>
              <w:rPr>
                <w:rFonts w:ascii="Arial" w:hAnsi="Arial" w:cs="Arial"/>
                <w:sz w:val="16"/>
              </w:rPr>
            </w:pPr>
          </w:p>
        </w:tc>
      </w:tr>
    </w:tbl>
    <w:p w:rsidR="005469AD" w:rsidRDefault="005469AD" w:rsidP="005469AD">
      <w:pPr>
        <w:pStyle w:val="Heading5"/>
      </w:pPr>
      <w:r>
        <w:lastRenderedPageBreak/>
        <w:t>Description</w:t>
      </w:r>
    </w:p>
    <w:p w:rsidR="005469AD" w:rsidRDefault="005469AD" w:rsidP="005469AD">
      <w:pPr>
        <w:spacing w:after="0"/>
        <w:jc w:val="center"/>
      </w:pPr>
      <w:r>
        <w:object w:dxaOrig="3650" w:dyaOrig="2193">
          <v:shape id="_x0000_i1037" type="#_x0000_t75" style="width:182.15pt;height:109.6pt" o:ole="">
            <v:imagedata r:id="rId32" o:title=""/>
          </v:shape>
          <o:OLEObject Type="Embed" ProgID="Visio.Drawing.11" ShapeID="_x0000_i1037" DrawAspect="Content" ObjectID="_1483939559" r:id="rId33"/>
        </w:object>
      </w:r>
    </w:p>
    <w:p w:rsidR="005469AD" w:rsidRDefault="009E7692" w:rsidP="005469AD">
      <w:pPr>
        <w:pStyle w:val="Heading4"/>
      </w:pPr>
      <w:proofErr w:type="spellStart"/>
      <w:r w:rsidRPr="009E7692">
        <w:t>TRUSTED_TWrapS_Fee_Cancel</w:t>
      </w:r>
      <w:proofErr w:type="spellEnd"/>
    </w:p>
    <w:p w:rsidR="005469AD" w:rsidRPr="0011759C" w:rsidRDefault="005469AD" w:rsidP="005469AD">
      <w:r w:rsidRPr="0011759C">
        <w:t xml:space="preserve">This is the server (trusted) side of the </w:t>
      </w:r>
      <w:proofErr w:type="spellStart"/>
      <w:r w:rsidR="009E7692" w:rsidRPr="009E7692">
        <w:t>Fee_Cancel</w:t>
      </w:r>
      <w:proofErr w:type="spellEnd"/>
      <w:r w:rsidRPr="0011759C">
        <w:t xml:space="preserve"> 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3206"/>
        <w:gridCol w:w="2724"/>
        <w:gridCol w:w="539"/>
        <w:gridCol w:w="612"/>
        <w:gridCol w:w="579"/>
      </w:tblGrid>
      <w:tr w:rsidR="005469AD" w:rsidTr="005469AD">
        <w:tc>
          <w:tcPr>
            <w:tcW w:w="1584" w:type="dxa"/>
          </w:tcPr>
          <w:p w:rsidR="005469AD" w:rsidRDefault="005469AD" w:rsidP="005469AD">
            <w:pPr>
              <w:spacing w:before="60"/>
              <w:rPr>
                <w:rFonts w:ascii="Arial" w:hAnsi="Arial" w:cs="Arial"/>
                <w:b/>
                <w:bCs/>
                <w:sz w:val="16"/>
              </w:rPr>
            </w:pPr>
            <w:r>
              <w:rPr>
                <w:rFonts w:ascii="Arial" w:hAnsi="Arial" w:cs="Arial"/>
                <w:b/>
                <w:bCs/>
                <w:sz w:val="16"/>
              </w:rPr>
              <w:t>Function Name</w:t>
            </w:r>
          </w:p>
        </w:tc>
        <w:tc>
          <w:tcPr>
            <w:tcW w:w="3524" w:type="dxa"/>
          </w:tcPr>
          <w:p w:rsidR="005469AD" w:rsidRDefault="009E7692" w:rsidP="005469AD">
            <w:pPr>
              <w:spacing w:before="60"/>
              <w:rPr>
                <w:rFonts w:ascii="Arial" w:hAnsi="Arial" w:cs="Arial"/>
                <w:sz w:val="16"/>
              </w:rPr>
            </w:pPr>
            <w:proofErr w:type="spellStart"/>
            <w:r w:rsidRPr="009E7692">
              <w:rPr>
                <w:rFonts w:ascii="Arial" w:hAnsi="Arial" w:cs="Arial"/>
                <w:sz w:val="16"/>
              </w:rPr>
              <w:t>TRUSTED_TWrapS_Fee_Cancel</w:t>
            </w:r>
            <w:proofErr w:type="spellEnd"/>
          </w:p>
        </w:tc>
        <w:tc>
          <w:tcPr>
            <w:tcW w:w="2120" w:type="dxa"/>
            <w:shd w:val="pct30" w:color="FFFF00" w:fill="auto"/>
          </w:tcPr>
          <w:p w:rsidR="005469AD" w:rsidRDefault="005469AD" w:rsidP="005469AD">
            <w:pPr>
              <w:spacing w:before="60"/>
              <w:jc w:val="center"/>
              <w:rPr>
                <w:rFonts w:ascii="Arial" w:hAnsi="Arial" w:cs="Arial"/>
                <w:sz w:val="16"/>
              </w:rPr>
            </w:pPr>
            <w:r>
              <w:rPr>
                <w:rFonts w:ascii="Arial" w:hAnsi="Arial" w:cs="Arial"/>
                <w:sz w:val="16"/>
              </w:rPr>
              <w:t>Type</w:t>
            </w:r>
          </w:p>
        </w:tc>
        <w:tc>
          <w:tcPr>
            <w:tcW w:w="573" w:type="dxa"/>
            <w:shd w:val="pct30" w:color="FFFF00" w:fill="auto"/>
          </w:tcPr>
          <w:p w:rsidR="005469AD" w:rsidRDefault="005469AD" w:rsidP="005469AD">
            <w:pPr>
              <w:spacing w:before="60"/>
              <w:jc w:val="center"/>
              <w:rPr>
                <w:rFonts w:ascii="Arial" w:hAnsi="Arial" w:cs="Arial"/>
                <w:sz w:val="16"/>
              </w:rPr>
            </w:pPr>
            <w:r>
              <w:rPr>
                <w:rFonts w:ascii="Arial" w:hAnsi="Arial" w:cs="Arial"/>
                <w:sz w:val="16"/>
              </w:rPr>
              <w:t>Min</w:t>
            </w:r>
          </w:p>
        </w:tc>
        <w:tc>
          <w:tcPr>
            <w:tcW w:w="661" w:type="dxa"/>
            <w:shd w:val="pct30" w:color="FFFF00" w:fill="auto"/>
          </w:tcPr>
          <w:p w:rsidR="005469AD" w:rsidRDefault="005469AD" w:rsidP="005469AD">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5469AD" w:rsidRDefault="005469AD" w:rsidP="005469A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5469AD" w:rsidTr="005469AD">
        <w:tc>
          <w:tcPr>
            <w:tcW w:w="1584" w:type="dxa"/>
          </w:tcPr>
          <w:p w:rsidR="005469AD" w:rsidRDefault="005469AD" w:rsidP="005469AD">
            <w:pPr>
              <w:spacing w:before="60"/>
              <w:rPr>
                <w:rFonts w:ascii="Arial" w:hAnsi="Arial" w:cs="Arial"/>
                <w:b/>
                <w:bCs/>
                <w:sz w:val="16"/>
              </w:rPr>
            </w:pPr>
            <w:r>
              <w:rPr>
                <w:rFonts w:ascii="Arial" w:hAnsi="Arial" w:cs="Arial"/>
                <w:b/>
                <w:bCs/>
                <w:sz w:val="16"/>
              </w:rPr>
              <w:t xml:space="preserve">Arguments Passed </w:t>
            </w:r>
          </w:p>
        </w:tc>
        <w:tc>
          <w:tcPr>
            <w:tcW w:w="3524" w:type="dxa"/>
          </w:tcPr>
          <w:p w:rsidR="005469AD" w:rsidRDefault="005469AD" w:rsidP="005469AD">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5469AD" w:rsidRDefault="005469AD" w:rsidP="005469AD">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5469AD" w:rsidRDefault="005469AD" w:rsidP="005469AD">
            <w:pPr>
              <w:spacing w:before="60"/>
              <w:rPr>
                <w:rFonts w:ascii="Arial" w:hAnsi="Arial" w:cs="Arial"/>
                <w:sz w:val="16"/>
              </w:rPr>
            </w:pPr>
          </w:p>
        </w:tc>
        <w:tc>
          <w:tcPr>
            <w:tcW w:w="661" w:type="dxa"/>
          </w:tcPr>
          <w:p w:rsidR="005469AD" w:rsidRDefault="005469AD" w:rsidP="005469AD">
            <w:pPr>
              <w:spacing w:before="60"/>
              <w:rPr>
                <w:rFonts w:ascii="Arial" w:hAnsi="Arial" w:cs="Arial"/>
                <w:sz w:val="16"/>
              </w:rPr>
            </w:pPr>
          </w:p>
        </w:tc>
        <w:tc>
          <w:tcPr>
            <w:tcW w:w="602" w:type="dxa"/>
            <w:shd w:val="pct15" w:color="auto" w:fill="auto"/>
          </w:tcPr>
          <w:p w:rsidR="005469AD" w:rsidRDefault="005469AD" w:rsidP="005469AD">
            <w:pPr>
              <w:spacing w:before="60"/>
              <w:rPr>
                <w:rFonts w:ascii="Arial" w:hAnsi="Arial" w:cs="Arial"/>
                <w:sz w:val="16"/>
              </w:rPr>
            </w:pPr>
          </w:p>
        </w:tc>
      </w:tr>
      <w:tr w:rsidR="005469AD" w:rsidTr="005469AD">
        <w:tc>
          <w:tcPr>
            <w:tcW w:w="1584" w:type="dxa"/>
          </w:tcPr>
          <w:p w:rsidR="005469AD" w:rsidRDefault="005469AD" w:rsidP="005469AD">
            <w:pPr>
              <w:spacing w:before="60"/>
              <w:rPr>
                <w:rFonts w:ascii="Arial" w:hAnsi="Arial" w:cs="Arial"/>
                <w:b/>
                <w:bCs/>
                <w:sz w:val="16"/>
              </w:rPr>
            </w:pPr>
          </w:p>
        </w:tc>
        <w:tc>
          <w:tcPr>
            <w:tcW w:w="3524" w:type="dxa"/>
          </w:tcPr>
          <w:p w:rsidR="005469AD" w:rsidRDefault="005469AD" w:rsidP="005469AD">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5469AD" w:rsidRDefault="005469AD" w:rsidP="005469AD">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5469AD" w:rsidRDefault="005469AD" w:rsidP="005469AD">
            <w:pPr>
              <w:spacing w:before="60"/>
              <w:rPr>
                <w:rFonts w:ascii="Arial" w:hAnsi="Arial" w:cs="Arial"/>
                <w:sz w:val="16"/>
              </w:rPr>
            </w:pPr>
          </w:p>
        </w:tc>
        <w:tc>
          <w:tcPr>
            <w:tcW w:w="661" w:type="dxa"/>
          </w:tcPr>
          <w:p w:rsidR="005469AD" w:rsidRDefault="005469AD" w:rsidP="005469AD">
            <w:pPr>
              <w:spacing w:before="60"/>
              <w:rPr>
                <w:rFonts w:ascii="Arial" w:hAnsi="Arial" w:cs="Arial"/>
                <w:sz w:val="16"/>
              </w:rPr>
            </w:pPr>
          </w:p>
        </w:tc>
        <w:tc>
          <w:tcPr>
            <w:tcW w:w="602" w:type="dxa"/>
            <w:shd w:val="pct15" w:color="auto" w:fill="auto"/>
          </w:tcPr>
          <w:p w:rsidR="005469AD" w:rsidRDefault="005469AD" w:rsidP="005469AD">
            <w:pPr>
              <w:spacing w:before="60"/>
              <w:rPr>
                <w:rFonts w:ascii="Arial" w:hAnsi="Arial" w:cs="Arial"/>
                <w:sz w:val="16"/>
              </w:rPr>
            </w:pPr>
          </w:p>
        </w:tc>
      </w:tr>
      <w:tr w:rsidR="005469AD" w:rsidTr="005469AD">
        <w:trPr>
          <w:trHeight w:val="368"/>
        </w:trPr>
        <w:tc>
          <w:tcPr>
            <w:tcW w:w="1584" w:type="dxa"/>
          </w:tcPr>
          <w:p w:rsidR="005469AD" w:rsidRDefault="005469AD" w:rsidP="005469AD">
            <w:pPr>
              <w:spacing w:before="60"/>
              <w:rPr>
                <w:rFonts w:ascii="Arial" w:hAnsi="Arial" w:cs="Arial"/>
                <w:b/>
                <w:bCs/>
                <w:sz w:val="16"/>
              </w:rPr>
            </w:pPr>
            <w:r>
              <w:rPr>
                <w:rFonts w:ascii="Arial" w:hAnsi="Arial" w:cs="Arial"/>
                <w:b/>
                <w:bCs/>
                <w:sz w:val="16"/>
              </w:rPr>
              <w:t>Return Value</w:t>
            </w:r>
          </w:p>
        </w:tc>
        <w:tc>
          <w:tcPr>
            <w:tcW w:w="3524" w:type="dxa"/>
          </w:tcPr>
          <w:p w:rsidR="005469AD" w:rsidRDefault="005469AD" w:rsidP="005469AD">
            <w:pPr>
              <w:spacing w:before="60"/>
              <w:rPr>
                <w:rFonts w:ascii="Arial" w:hAnsi="Arial" w:cs="Arial"/>
                <w:sz w:val="16"/>
              </w:rPr>
            </w:pPr>
            <w:r>
              <w:rPr>
                <w:rFonts w:ascii="Arial" w:hAnsi="Arial" w:cs="Arial"/>
                <w:sz w:val="16"/>
              </w:rPr>
              <w:t>N/A</w:t>
            </w:r>
          </w:p>
        </w:tc>
        <w:tc>
          <w:tcPr>
            <w:tcW w:w="2120" w:type="dxa"/>
          </w:tcPr>
          <w:p w:rsidR="005469AD" w:rsidRDefault="005469AD" w:rsidP="005469AD">
            <w:pPr>
              <w:spacing w:before="60"/>
              <w:rPr>
                <w:rFonts w:ascii="Arial" w:hAnsi="Arial" w:cs="Arial"/>
                <w:sz w:val="16"/>
              </w:rPr>
            </w:pPr>
          </w:p>
        </w:tc>
        <w:tc>
          <w:tcPr>
            <w:tcW w:w="573" w:type="dxa"/>
          </w:tcPr>
          <w:p w:rsidR="005469AD" w:rsidRDefault="005469AD" w:rsidP="005469AD">
            <w:pPr>
              <w:spacing w:before="60"/>
              <w:rPr>
                <w:rFonts w:ascii="Arial" w:hAnsi="Arial" w:cs="Arial"/>
                <w:sz w:val="16"/>
              </w:rPr>
            </w:pPr>
          </w:p>
        </w:tc>
        <w:tc>
          <w:tcPr>
            <w:tcW w:w="661" w:type="dxa"/>
          </w:tcPr>
          <w:p w:rsidR="005469AD" w:rsidRDefault="005469AD" w:rsidP="005469AD">
            <w:pPr>
              <w:spacing w:before="60"/>
              <w:rPr>
                <w:rFonts w:ascii="Arial" w:hAnsi="Arial" w:cs="Arial"/>
                <w:sz w:val="16"/>
              </w:rPr>
            </w:pPr>
          </w:p>
        </w:tc>
        <w:tc>
          <w:tcPr>
            <w:tcW w:w="602" w:type="dxa"/>
          </w:tcPr>
          <w:p w:rsidR="005469AD" w:rsidRDefault="005469AD" w:rsidP="005469AD">
            <w:pPr>
              <w:spacing w:before="60"/>
              <w:rPr>
                <w:rFonts w:ascii="Arial" w:hAnsi="Arial" w:cs="Arial"/>
                <w:sz w:val="16"/>
              </w:rPr>
            </w:pPr>
          </w:p>
        </w:tc>
      </w:tr>
    </w:tbl>
    <w:p w:rsidR="005469AD" w:rsidRDefault="005469AD" w:rsidP="005469AD">
      <w:pPr>
        <w:pStyle w:val="Heading5"/>
      </w:pPr>
      <w:r>
        <w:t>Description</w:t>
      </w:r>
    </w:p>
    <w:p w:rsidR="005469AD" w:rsidRDefault="009E7692" w:rsidP="005469AD">
      <w:pPr>
        <w:spacing w:after="0"/>
        <w:jc w:val="center"/>
      </w:pPr>
      <w:r>
        <w:object w:dxaOrig="3650" w:dyaOrig="2193">
          <v:shape id="_x0000_i1038" type="#_x0000_t75" style="width:182.15pt;height:109.6pt" o:ole="">
            <v:imagedata r:id="rId34" o:title=""/>
          </v:shape>
          <o:OLEObject Type="Embed" ProgID="Visio.Drawing.11" ShapeID="_x0000_i1038" DrawAspect="Content" ObjectID="_1483939560" r:id="rId35"/>
        </w:object>
      </w:r>
    </w:p>
    <w:p w:rsidR="008F6DBB" w:rsidRDefault="008F6DBB" w:rsidP="008B3E94">
      <w:pPr>
        <w:spacing w:after="0"/>
      </w:pPr>
    </w:p>
    <w:p w:rsidR="006D7569" w:rsidRDefault="006D7569" w:rsidP="006D7569">
      <w:pPr>
        <w:pStyle w:val="Heading4"/>
      </w:pPr>
      <w:proofErr w:type="spellStart"/>
      <w:r w:rsidRPr="006D7569">
        <w:t>TWrapC_Fee_GetStatus</w:t>
      </w:r>
      <w:proofErr w:type="spellEnd"/>
    </w:p>
    <w:p w:rsidR="006D7569" w:rsidRPr="00A13D15" w:rsidRDefault="006D7569" w:rsidP="006D7569">
      <w:r w:rsidRPr="00A13D15">
        <w:t xml:space="preserve">This is the client (non-trusted) side of the </w:t>
      </w:r>
      <w:proofErr w:type="spellStart"/>
      <w:r w:rsidRPr="006D7569">
        <w:t>Fee_GetStatus</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
        <w:gridCol w:w="3923"/>
        <w:gridCol w:w="1132"/>
        <w:gridCol w:w="658"/>
        <w:gridCol w:w="658"/>
        <w:gridCol w:w="658"/>
      </w:tblGrid>
      <w:tr w:rsidR="006D7569" w:rsidTr="001E17A3">
        <w:tc>
          <w:tcPr>
            <w:tcW w:w="2035" w:type="dxa"/>
          </w:tcPr>
          <w:p w:rsidR="006D7569" w:rsidRDefault="006D7569" w:rsidP="001E17A3">
            <w:pPr>
              <w:spacing w:before="60"/>
              <w:rPr>
                <w:rFonts w:ascii="Arial" w:hAnsi="Arial" w:cs="Arial"/>
                <w:b/>
                <w:bCs/>
                <w:sz w:val="16"/>
              </w:rPr>
            </w:pPr>
            <w:r>
              <w:rPr>
                <w:rFonts w:ascii="Arial" w:hAnsi="Arial" w:cs="Arial"/>
                <w:b/>
                <w:bCs/>
                <w:sz w:val="16"/>
              </w:rPr>
              <w:t>Function Name</w:t>
            </w:r>
          </w:p>
        </w:tc>
        <w:tc>
          <w:tcPr>
            <w:tcW w:w="3923" w:type="dxa"/>
          </w:tcPr>
          <w:p w:rsidR="006D7569" w:rsidRDefault="006D7569" w:rsidP="001E17A3">
            <w:pPr>
              <w:spacing w:before="60"/>
              <w:rPr>
                <w:rFonts w:ascii="Arial" w:hAnsi="Arial" w:cs="Arial"/>
                <w:sz w:val="16"/>
              </w:rPr>
            </w:pPr>
            <w:proofErr w:type="spellStart"/>
            <w:r w:rsidRPr="006D7569">
              <w:rPr>
                <w:rFonts w:ascii="Arial" w:hAnsi="Arial" w:cs="Arial"/>
                <w:sz w:val="16"/>
              </w:rPr>
              <w:t>TWrapC_Fee_GetStatus</w:t>
            </w:r>
            <w:proofErr w:type="spellEnd"/>
          </w:p>
        </w:tc>
        <w:tc>
          <w:tcPr>
            <w:tcW w:w="1132"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Type</w:t>
            </w:r>
          </w:p>
        </w:tc>
        <w:tc>
          <w:tcPr>
            <w:tcW w:w="658"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Min</w:t>
            </w:r>
          </w:p>
        </w:tc>
        <w:tc>
          <w:tcPr>
            <w:tcW w:w="658"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6D7569" w:rsidRDefault="006D7569" w:rsidP="001E17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6D7569" w:rsidTr="001E17A3">
        <w:tc>
          <w:tcPr>
            <w:tcW w:w="2035" w:type="dxa"/>
          </w:tcPr>
          <w:p w:rsidR="006D7569" w:rsidRDefault="006D7569" w:rsidP="001E17A3">
            <w:pPr>
              <w:spacing w:before="60"/>
              <w:rPr>
                <w:rFonts w:ascii="Arial" w:hAnsi="Arial" w:cs="Arial"/>
                <w:b/>
                <w:bCs/>
                <w:sz w:val="16"/>
              </w:rPr>
            </w:pPr>
            <w:r>
              <w:rPr>
                <w:rFonts w:ascii="Arial" w:hAnsi="Arial" w:cs="Arial"/>
                <w:b/>
                <w:bCs/>
                <w:sz w:val="16"/>
              </w:rPr>
              <w:t xml:space="preserve">Arguments Passed </w:t>
            </w:r>
          </w:p>
        </w:tc>
        <w:tc>
          <w:tcPr>
            <w:tcW w:w="3923" w:type="dxa"/>
          </w:tcPr>
          <w:p w:rsidR="006D7569" w:rsidRDefault="006D7569" w:rsidP="001E17A3">
            <w:pPr>
              <w:spacing w:before="60"/>
              <w:rPr>
                <w:rFonts w:ascii="Arial" w:hAnsi="Arial" w:cs="Arial"/>
                <w:sz w:val="16"/>
              </w:rPr>
            </w:pPr>
            <w:r>
              <w:rPr>
                <w:rFonts w:ascii="Arial" w:hAnsi="Arial" w:cs="Arial"/>
                <w:sz w:val="16"/>
              </w:rPr>
              <w:t>None</w:t>
            </w:r>
          </w:p>
        </w:tc>
        <w:tc>
          <w:tcPr>
            <w:tcW w:w="1132"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shd w:val="pct15" w:color="auto" w:fill="auto"/>
          </w:tcPr>
          <w:p w:rsidR="006D7569" w:rsidRDefault="006D7569" w:rsidP="001E17A3">
            <w:pPr>
              <w:spacing w:before="60"/>
              <w:rPr>
                <w:rFonts w:ascii="Arial" w:hAnsi="Arial" w:cs="Arial"/>
                <w:sz w:val="16"/>
              </w:rPr>
            </w:pPr>
          </w:p>
        </w:tc>
      </w:tr>
      <w:tr w:rsidR="006D7569" w:rsidTr="001E17A3">
        <w:tc>
          <w:tcPr>
            <w:tcW w:w="2035" w:type="dxa"/>
          </w:tcPr>
          <w:p w:rsidR="006D7569" w:rsidRDefault="006D7569" w:rsidP="001E17A3">
            <w:pPr>
              <w:spacing w:before="60"/>
              <w:rPr>
                <w:rFonts w:ascii="Arial" w:hAnsi="Arial" w:cs="Arial"/>
                <w:b/>
                <w:bCs/>
                <w:sz w:val="16"/>
              </w:rPr>
            </w:pPr>
          </w:p>
        </w:tc>
        <w:tc>
          <w:tcPr>
            <w:tcW w:w="3923" w:type="dxa"/>
          </w:tcPr>
          <w:p w:rsidR="006D7569" w:rsidRDefault="006D7569" w:rsidP="001E17A3">
            <w:pPr>
              <w:spacing w:before="60"/>
              <w:rPr>
                <w:rFonts w:ascii="Arial" w:hAnsi="Arial" w:cs="Arial"/>
                <w:sz w:val="16"/>
              </w:rPr>
            </w:pPr>
          </w:p>
        </w:tc>
        <w:tc>
          <w:tcPr>
            <w:tcW w:w="1132"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shd w:val="pct15" w:color="auto" w:fill="auto"/>
          </w:tcPr>
          <w:p w:rsidR="006D7569" w:rsidRDefault="006D7569" w:rsidP="001E17A3">
            <w:pPr>
              <w:spacing w:before="60"/>
              <w:rPr>
                <w:rFonts w:ascii="Arial" w:hAnsi="Arial" w:cs="Arial"/>
                <w:sz w:val="16"/>
              </w:rPr>
            </w:pPr>
          </w:p>
        </w:tc>
      </w:tr>
      <w:tr w:rsidR="006D7569" w:rsidTr="001E17A3">
        <w:tc>
          <w:tcPr>
            <w:tcW w:w="2035" w:type="dxa"/>
          </w:tcPr>
          <w:p w:rsidR="006D7569" w:rsidRDefault="006D7569" w:rsidP="001E17A3">
            <w:pPr>
              <w:spacing w:before="60"/>
              <w:rPr>
                <w:rFonts w:ascii="Arial" w:hAnsi="Arial" w:cs="Arial"/>
                <w:b/>
                <w:bCs/>
                <w:sz w:val="16"/>
              </w:rPr>
            </w:pPr>
            <w:r>
              <w:rPr>
                <w:rFonts w:ascii="Arial" w:hAnsi="Arial" w:cs="Arial"/>
                <w:b/>
                <w:bCs/>
                <w:sz w:val="16"/>
              </w:rPr>
              <w:t>Return Value</w:t>
            </w:r>
          </w:p>
        </w:tc>
        <w:tc>
          <w:tcPr>
            <w:tcW w:w="3923" w:type="dxa"/>
          </w:tcPr>
          <w:p w:rsidR="006D7569" w:rsidRDefault="006D7569" w:rsidP="001E17A3">
            <w:pPr>
              <w:spacing w:before="60"/>
              <w:rPr>
                <w:rFonts w:ascii="Arial" w:hAnsi="Arial" w:cs="Arial"/>
                <w:sz w:val="16"/>
              </w:rPr>
            </w:pPr>
            <w:proofErr w:type="spellStart"/>
            <w:r w:rsidRPr="006D7569">
              <w:rPr>
                <w:rFonts w:ascii="Arial" w:hAnsi="Arial" w:cs="Arial"/>
                <w:sz w:val="16"/>
              </w:rPr>
              <w:t>myargs.TWrapS_Fee_GetStatus_args.os_result</w:t>
            </w:r>
            <w:proofErr w:type="spellEnd"/>
          </w:p>
        </w:tc>
        <w:tc>
          <w:tcPr>
            <w:tcW w:w="1132" w:type="dxa"/>
          </w:tcPr>
          <w:p w:rsidR="006D7569" w:rsidRDefault="006D7569" w:rsidP="001E17A3">
            <w:pPr>
              <w:spacing w:before="60"/>
              <w:rPr>
                <w:rFonts w:ascii="Arial" w:hAnsi="Arial" w:cs="Arial"/>
                <w:sz w:val="16"/>
              </w:rPr>
            </w:pPr>
            <w:r w:rsidRPr="006D7569">
              <w:rPr>
                <w:rFonts w:ascii="Arial" w:hAnsi="Arial" w:cs="Arial"/>
                <w:sz w:val="16"/>
              </w:rPr>
              <w:t>uint8</w:t>
            </w: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r>
    </w:tbl>
    <w:p w:rsidR="006D7569" w:rsidRDefault="006D7569" w:rsidP="006D7569">
      <w:pPr>
        <w:pStyle w:val="Heading5"/>
      </w:pPr>
      <w:r>
        <w:t>Description</w:t>
      </w:r>
    </w:p>
    <w:p w:rsidR="006D7569" w:rsidRDefault="006D7569" w:rsidP="006D7569">
      <w:pPr>
        <w:spacing w:after="0"/>
        <w:jc w:val="center"/>
      </w:pPr>
      <w:r>
        <w:object w:dxaOrig="4239" w:dyaOrig="1856">
          <v:shape id="_x0000_i1039" type="#_x0000_t75" style="width:211.7pt;height:92.95pt" o:ole="">
            <v:imagedata r:id="rId36" o:title=""/>
          </v:shape>
          <o:OLEObject Type="Embed" ProgID="Visio.Drawing.11" ShapeID="_x0000_i1039" DrawAspect="Content" ObjectID="_1483939561" r:id="rId37"/>
        </w:object>
      </w:r>
    </w:p>
    <w:p w:rsidR="006D7569" w:rsidRDefault="006D7569" w:rsidP="006D7569">
      <w:pPr>
        <w:pStyle w:val="Heading4"/>
      </w:pPr>
      <w:proofErr w:type="spellStart"/>
      <w:r w:rsidRPr="006D7569">
        <w:t>TRUSTED_TWrapS_Fee_GetStatus</w:t>
      </w:r>
      <w:proofErr w:type="spellEnd"/>
    </w:p>
    <w:p w:rsidR="006D7569" w:rsidRPr="0011759C" w:rsidRDefault="006D7569" w:rsidP="006D7569">
      <w:r w:rsidRPr="0011759C">
        <w:t xml:space="preserve">This is the server (trusted) side of the </w:t>
      </w:r>
      <w:proofErr w:type="spellStart"/>
      <w:r w:rsidRPr="006D7569">
        <w:t>Fee_GetStatus</w:t>
      </w:r>
      <w:proofErr w:type="spellEnd"/>
      <w:r>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gridCol w:w="3245"/>
        <w:gridCol w:w="2724"/>
        <w:gridCol w:w="534"/>
        <w:gridCol w:w="605"/>
        <w:gridCol w:w="576"/>
      </w:tblGrid>
      <w:tr w:rsidR="006D7569" w:rsidTr="001E17A3">
        <w:tc>
          <w:tcPr>
            <w:tcW w:w="1584" w:type="dxa"/>
          </w:tcPr>
          <w:p w:rsidR="006D7569" w:rsidRDefault="006D7569" w:rsidP="001E17A3">
            <w:pPr>
              <w:spacing w:before="60"/>
              <w:rPr>
                <w:rFonts w:ascii="Arial" w:hAnsi="Arial" w:cs="Arial"/>
                <w:b/>
                <w:bCs/>
                <w:sz w:val="16"/>
              </w:rPr>
            </w:pPr>
            <w:r>
              <w:rPr>
                <w:rFonts w:ascii="Arial" w:hAnsi="Arial" w:cs="Arial"/>
                <w:b/>
                <w:bCs/>
                <w:sz w:val="16"/>
              </w:rPr>
              <w:t>Function Name</w:t>
            </w:r>
          </w:p>
        </w:tc>
        <w:tc>
          <w:tcPr>
            <w:tcW w:w="3524" w:type="dxa"/>
          </w:tcPr>
          <w:p w:rsidR="006D7569" w:rsidRDefault="006D7569" w:rsidP="001E17A3">
            <w:pPr>
              <w:spacing w:before="60"/>
              <w:rPr>
                <w:rFonts w:ascii="Arial" w:hAnsi="Arial" w:cs="Arial"/>
                <w:sz w:val="16"/>
              </w:rPr>
            </w:pPr>
            <w:proofErr w:type="spellStart"/>
            <w:r w:rsidRPr="006D7569">
              <w:rPr>
                <w:rFonts w:ascii="Arial" w:hAnsi="Arial" w:cs="Arial"/>
                <w:sz w:val="16"/>
              </w:rPr>
              <w:t>TRUSTED_TWrapS_Fee_GetStatus</w:t>
            </w:r>
            <w:proofErr w:type="spellEnd"/>
          </w:p>
        </w:tc>
        <w:tc>
          <w:tcPr>
            <w:tcW w:w="2120"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Type</w:t>
            </w:r>
          </w:p>
        </w:tc>
        <w:tc>
          <w:tcPr>
            <w:tcW w:w="573"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Min</w:t>
            </w:r>
          </w:p>
        </w:tc>
        <w:tc>
          <w:tcPr>
            <w:tcW w:w="661"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6D7569" w:rsidRDefault="006D7569" w:rsidP="001E17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6D7569" w:rsidTr="001E17A3">
        <w:tc>
          <w:tcPr>
            <w:tcW w:w="1584" w:type="dxa"/>
          </w:tcPr>
          <w:p w:rsidR="006D7569" w:rsidRDefault="006D7569" w:rsidP="001E17A3">
            <w:pPr>
              <w:spacing w:before="60"/>
              <w:rPr>
                <w:rFonts w:ascii="Arial" w:hAnsi="Arial" w:cs="Arial"/>
                <w:b/>
                <w:bCs/>
                <w:sz w:val="16"/>
              </w:rPr>
            </w:pPr>
            <w:r>
              <w:rPr>
                <w:rFonts w:ascii="Arial" w:hAnsi="Arial" w:cs="Arial"/>
                <w:b/>
                <w:bCs/>
                <w:sz w:val="16"/>
              </w:rPr>
              <w:t xml:space="preserve">Arguments Passed </w:t>
            </w:r>
          </w:p>
        </w:tc>
        <w:tc>
          <w:tcPr>
            <w:tcW w:w="3524" w:type="dxa"/>
          </w:tcPr>
          <w:p w:rsidR="006D7569" w:rsidRDefault="006D7569" w:rsidP="001E17A3">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6D7569" w:rsidRDefault="006D7569" w:rsidP="001E17A3">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6D7569" w:rsidRDefault="006D7569" w:rsidP="001E17A3">
            <w:pPr>
              <w:spacing w:before="60"/>
              <w:rPr>
                <w:rFonts w:ascii="Arial" w:hAnsi="Arial" w:cs="Arial"/>
                <w:sz w:val="16"/>
              </w:rPr>
            </w:pPr>
          </w:p>
        </w:tc>
        <w:tc>
          <w:tcPr>
            <w:tcW w:w="661" w:type="dxa"/>
          </w:tcPr>
          <w:p w:rsidR="006D7569" w:rsidRDefault="006D7569" w:rsidP="001E17A3">
            <w:pPr>
              <w:spacing w:before="60"/>
              <w:rPr>
                <w:rFonts w:ascii="Arial" w:hAnsi="Arial" w:cs="Arial"/>
                <w:sz w:val="16"/>
              </w:rPr>
            </w:pPr>
          </w:p>
        </w:tc>
        <w:tc>
          <w:tcPr>
            <w:tcW w:w="602" w:type="dxa"/>
            <w:shd w:val="pct15" w:color="auto" w:fill="auto"/>
          </w:tcPr>
          <w:p w:rsidR="006D7569" w:rsidRDefault="006D7569" w:rsidP="001E17A3">
            <w:pPr>
              <w:spacing w:before="60"/>
              <w:rPr>
                <w:rFonts w:ascii="Arial" w:hAnsi="Arial" w:cs="Arial"/>
                <w:sz w:val="16"/>
              </w:rPr>
            </w:pPr>
          </w:p>
        </w:tc>
      </w:tr>
      <w:tr w:rsidR="006D7569" w:rsidTr="001E17A3">
        <w:tc>
          <w:tcPr>
            <w:tcW w:w="1584" w:type="dxa"/>
          </w:tcPr>
          <w:p w:rsidR="006D7569" w:rsidRDefault="006D7569" w:rsidP="001E17A3">
            <w:pPr>
              <w:spacing w:before="60"/>
              <w:rPr>
                <w:rFonts w:ascii="Arial" w:hAnsi="Arial" w:cs="Arial"/>
                <w:b/>
                <w:bCs/>
                <w:sz w:val="16"/>
              </w:rPr>
            </w:pPr>
          </w:p>
        </w:tc>
        <w:tc>
          <w:tcPr>
            <w:tcW w:w="3524" w:type="dxa"/>
          </w:tcPr>
          <w:p w:rsidR="006D7569" w:rsidRDefault="006D7569" w:rsidP="001E17A3">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6D7569" w:rsidRDefault="006D7569" w:rsidP="001E17A3">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6D7569" w:rsidRDefault="006D7569" w:rsidP="001E17A3">
            <w:pPr>
              <w:spacing w:before="60"/>
              <w:rPr>
                <w:rFonts w:ascii="Arial" w:hAnsi="Arial" w:cs="Arial"/>
                <w:sz w:val="16"/>
              </w:rPr>
            </w:pPr>
          </w:p>
        </w:tc>
        <w:tc>
          <w:tcPr>
            <w:tcW w:w="661" w:type="dxa"/>
          </w:tcPr>
          <w:p w:rsidR="006D7569" w:rsidRDefault="006D7569" w:rsidP="001E17A3">
            <w:pPr>
              <w:spacing w:before="60"/>
              <w:rPr>
                <w:rFonts w:ascii="Arial" w:hAnsi="Arial" w:cs="Arial"/>
                <w:sz w:val="16"/>
              </w:rPr>
            </w:pPr>
          </w:p>
        </w:tc>
        <w:tc>
          <w:tcPr>
            <w:tcW w:w="602" w:type="dxa"/>
            <w:shd w:val="pct15" w:color="auto" w:fill="auto"/>
          </w:tcPr>
          <w:p w:rsidR="006D7569" w:rsidRDefault="006D7569" w:rsidP="001E17A3">
            <w:pPr>
              <w:spacing w:before="60"/>
              <w:rPr>
                <w:rFonts w:ascii="Arial" w:hAnsi="Arial" w:cs="Arial"/>
                <w:sz w:val="16"/>
              </w:rPr>
            </w:pPr>
          </w:p>
        </w:tc>
      </w:tr>
      <w:tr w:rsidR="006D7569" w:rsidTr="001E17A3">
        <w:trPr>
          <w:trHeight w:val="368"/>
        </w:trPr>
        <w:tc>
          <w:tcPr>
            <w:tcW w:w="1584" w:type="dxa"/>
          </w:tcPr>
          <w:p w:rsidR="006D7569" w:rsidRDefault="006D7569" w:rsidP="001E17A3">
            <w:pPr>
              <w:spacing w:before="60"/>
              <w:rPr>
                <w:rFonts w:ascii="Arial" w:hAnsi="Arial" w:cs="Arial"/>
                <w:b/>
                <w:bCs/>
                <w:sz w:val="16"/>
              </w:rPr>
            </w:pPr>
            <w:r>
              <w:rPr>
                <w:rFonts w:ascii="Arial" w:hAnsi="Arial" w:cs="Arial"/>
                <w:b/>
                <w:bCs/>
                <w:sz w:val="16"/>
              </w:rPr>
              <w:t>Return Value</w:t>
            </w:r>
          </w:p>
        </w:tc>
        <w:tc>
          <w:tcPr>
            <w:tcW w:w="3524" w:type="dxa"/>
          </w:tcPr>
          <w:p w:rsidR="006D7569" w:rsidRDefault="006D7569" w:rsidP="001E17A3">
            <w:pPr>
              <w:spacing w:before="60"/>
              <w:rPr>
                <w:rFonts w:ascii="Arial" w:hAnsi="Arial" w:cs="Arial"/>
                <w:sz w:val="16"/>
              </w:rPr>
            </w:pPr>
            <w:r>
              <w:rPr>
                <w:rFonts w:ascii="Arial" w:hAnsi="Arial" w:cs="Arial"/>
                <w:sz w:val="16"/>
              </w:rPr>
              <w:t>N/A</w:t>
            </w:r>
          </w:p>
        </w:tc>
        <w:tc>
          <w:tcPr>
            <w:tcW w:w="2120" w:type="dxa"/>
          </w:tcPr>
          <w:p w:rsidR="006D7569" w:rsidRDefault="006D7569" w:rsidP="001E17A3">
            <w:pPr>
              <w:spacing w:before="60"/>
              <w:rPr>
                <w:rFonts w:ascii="Arial" w:hAnsi="Arial" w:cs="Arial"/>
                <w:sz w:val="16"/>
              </w:rPr>
            </w:pPr>
          </w:p>
        </w:tc>
        <w:tc>
          <w:tcPr>
            <w:tcW w:w="573" w:type="dxa"/>
          </w:tcPr>
          <w:p w:rsidR="006D7569" w:rsidRDefault="006D7569" w:rsidP="001E17A3">
            <w:pPr>
              <w:spacing w:before="60"/>
              <w:rPr>
                <w:rFonts w:ascii="Arial" w:hAnsi="Arial" w:cs="Arial"/>
                <w:sz w:val="16"/>
              </w:rPr>
            </w:pPr>
          </w:p>
        </w:tc>
        <w:tc>
          <w:tcPr>
            <w:tcW w:w="661" w:type="dxa"/>
          </w:tcPr>
          <w:p w:rsidR="006D7569" w:rsidRDefault="006D7569" w:rsidP="001E17A3">
            <w:pPr>
              <w:spacing w:before="60"/>
              <w:rPr>
                <w:rFonts w:ascii="Arial" w:hAnsi="Arial" w:cs="Arial"/>
                <w:sz w:val="16"/>
              </w:rPr>
            </w:pPr>
          </w:p>
        </w:tc>
        <w:tc>
          <w:tcPr>
            <w:tcW w:w="602" w:type="dxa"/>
          </w:tcPr>
          <w:p w:rsidR="006D7569" w:rsidRDefault="006D7569" w:rsidP="001E17A3">
            <w:pPr>
              <w:spacing w:before="60"/>
              <w:rPr>
                <w:rFonts w:ascii="Arial" w:hAnsi="Arial" w:cs="Arial"/>
                <w:sz w:val="16"/>
              </w:rPr>
            </w:pPr>
          </w:p>
        </w:tc>
      </w:tr>
    </w:tbl>
    <w:p w:rsidR="006D7569" w:rsidRDefault="006D7569" w:rsidP="006D7569">
      <w:pPr>
        <w:pStyle w:val="Heading5"/>
      </w:pPr>
      <w:r>
        <w:t>Description</w:t>
      </w:r>
    </w:p>
    <w:p w:rsidR="006D7569" w:rsidRDefault="006D7569" w:rsidP="006D7569">
      <w:pPr>
        <w:spacing w:after="0"/>
        <w:jc w:val="center"/>
      </w:pPr>
      <w:r>
        <w:object w:dxaOrig="5000" w:dyaOrig="2193">
          <v:shape id="_x0000_i1040" type="#_x0000_t75" style="width:250.4pt;height:109.6pt" o:ole="">
            <v:imagedata r:id="rId38" o:title=""/>
          </v:shape>
          <o:OLEObject Type="Embed" ProgID="Visio.Drawing.11" ShapeID="_x0000_i1040" DrawAspect="Content" ObjectID="_1483939562" r:id="rId39"/>
        </w:object>
      </w:r>
    </w:p>
    <w:p w:rsidR="006D7569" w:rsidRDefault="006D7569" w:rsidP="006D7569">
      <w:pPr>
        <w:spacing w:after="0"/>
        <w:jc w:val="center"/>
      </w:pPr>
    </w:p>
    <w:p w:rsidR="006D7569" w:rsidRDefault="006D7569" w:rsidP="006D7569">
      <w:pPr>
        <w:pStyle w:val="Heading4"/>
      </w:pPr>
      <w:proofErr w:type="spellStart"/>
      <w:r w:rsidRPr="006D7569">
        <w:t>TWrapC_Fee_GetJobResult</w:t>
      </w:r>
      <w:proofErr w:type="spellEnd"/>
    </w:p>
    <w:p w:rsidR="006D7569" w:rsidRPr="00A13D15" w:rsidRDefault="006D7569" w:rsidP="006D7569">
      <w:r w:rsidRPr="00A13D15">
        <w:t xml:space="preserve">This is the client (non-trusted) side of the </w:t>
      </w:r>
      <w:proofErr w:type="spellStart"/>
      <w:r w:rsidRPr="006D7569">
        <w:t>Fee_GetJobResult</w:t>
      </w:r>
      <w:proofErr w:type="spellEnd"/>
      <w:r>
        <w:t xml:space="preserve"> </w:t>
      </w:r>
      <w:r w:rsidRPr="00A13D15">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
        <w:gridCol w:w="3923"/>
        <w:gridCol w:w="1132"/>
        <w:gridCol w:w="658"/>
        <w:gridCol w:w="658"/>
        <w:gridCol w:w="658"/>
      </w:tblGrid>
      <w:tr w:rsidR="006D7569" w:rsidTr="001E17A3">
        <w:tc>
          <w:tcPr>
            <w:tcW w:w="2035" w:type="dxa"/>
          </w:tcPr>
          <w:p w:rsidR="006D7569" w:rsidRDefault="006D7569" w:rsidP="001E17A3">
            <w:pPr>
              <w:spacing w:before="60"/>
              <w:rPr>
                <w:rFonts w:ascii="Arial" w:hAnsi="Arial" w:cs="Arial"/>
                <w:b/>
                <w:bCs/>
                <w:sz w:val="16"/>
              </w:rPr>
            </w:pPr>
            <w:r>
              <w:rPr>
                <w:rFonts w:ascii="Arial" w:hAnsi="Arial" w:cs="Arial"/>
                <w:b/>
                <w:bCs/>
                <w:sz w:val="16"/>
              </w:rPr>
              <w:t>Function Name</w:t>
            </w:r>
          </w:p>
        </w:tc>
        <w:tc>
          <w:tcPr>
            <w:tcW w:w="3923" w:type="dxa"/>
          </w:tcPr>
          <w:p w:rsidR="006D7569" w:rsidRDefault="006D7569" w:rsidP="001E17A3">
            <w:pPr>
              <w:spacing w:before="60"/>
              <w:rPr>
                <w:rFonts w:ascii="Arial" w:hAnsi="Arial" w:cs="Arial"/>
                <w:sz w:val="16"/>
              </w:rPr>
            </w:pPr>
            <w:proofErr w:type="spellStart"/>
            <w:r w:rsidRPr="006D7569">
              <w:rPr>
                <w:rFonts w:ascii="Arial" w:hAnsi="Arial" w:cs="Arial"/>
                <w:sz w:val="16"/>
              </w:rPr>
              <w:t>TWrapC_Fee_GetJobResult</w:t>
            </w:r>
            <w:proofErr w:type="spellEnd"/>
          </w:p>
        </w:tc>
        <w:tc>
          <w:tcPr>
            <w:tcW w:w="1132"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Type</w:t>
            </w:r>
          </w:p>
        </w:tc>
        <w:tc>
          <w:tcPr>
            <w:tcW w:w="658"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Min</w:t>
            </w:r>
          </w:p>
        </w:tc>
        <w:tc>
          <w:tcPr>
            <w:tcW w:w="658"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6D7569" w:rsidRDefault="006D7569" w:rsidP="001E17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6D7569" w:rsidTr="001E17A3">
        <w:tc>
          <w:tcPr>
            <w:tcW w:w="2035" w:type="dxa"/>
          </w:tcPr>
          <w:p w:rsidR="006D7569" w:rsidRDefault="006D7569" w:rsidP="001E17A3">
            <w:pPr>
              <w:spacing w:before="60"/>
              <w:rPr>
                <w:rFonts w:ascii="Arial" w:hAnsi="Arial" w:cs="Arial"/>
                <w:b/>
                <w:bCs/>
                <w:sz w:val="16"/>
              </w:rPr>
            </w:pPr>
            <w:r>
              <w:rPr>
                <w:rFonts w:ascii="Arial" w:hAnsi="Arial" w:cs="Arial"/>
                <w:b/>
                <w:bCs/>
                <w:sz w:val="16"/>
              </w:rPr>
              <w:t xml:space="preserve">Arguments Passed </w:t>
            </w:r>
          </w:p>
        </w:tc>
        <w:tc>
          <w:tcPr>
            <w:tcW w:w="3923" w:type="dxa"/>
          </w:tcPr>
          <w:p w:rsidR="006D7569" w:rsidRDefault="006D7569" w:rsidP="001E17A3">
            <w:pPr>
              <w:spacing w:before="60"/>
              <w:rPr>
                <w:rFonts w:ascii="Arial" w:hAnsi="Arial" w:cs="Arial"/>
                <w:sz w:val="16"/>
              </w:rPr>
            </w:pPr>
            <w:r>
              <w:rPr>
                <w:rFonts w:ascii="Arial" w:hAnsi="Arial" w:cs="Arial"/>
                <w:sz w:val="16"/>
              </w:rPr>
              <w:t>None</w:t>
            </w:r>
          </w:p>
        </w:tc>
        <w:tc>
          <w:tcPr>
            <w:tcW w:w="1132"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shd w:val="pct15" w:color="auto" w:fill="auto"/>
          </w:tcPr>
          <w:p w:rsidR="006D7569" w:rsidRDefault="006D7569" w:rsidP="001E17A3">
            <w:pPr>
              <w:spacing w:before="60"/>
              <w:rPr>
                <w:rFonts w:ascii="Arial" w:hAnsi="Arial" w:cs="Arial"/>
                <w:sz w:val="16"/>
              </w:rPr>
            </w:pPr>
          </w:p>
        </w:tc>
      </w:tr>
      <w:tr w:rsidR="006D7569" w:rsidTr="001E17A3">
        <w:tc>
          <w:tcPr>
            <w:tcW w:w="2035" w:type="dxa"/>
          </w:tcPr>
          <w:p w:rsidR="006D7569" w:rsidRDefault="006D7569" w:rsidP="001E17A3">
            <w:pPr>
              <w:spacing w:before="60"/>
              <w:rPr>
                <w:rFonts w:ascii="Arial" w:hAnsi="Arial" w:cs="Arial"/>
                <w:b/>
                <w:bCs/>
                <w:sz w:val="16"/>
              </w:rPr>
            </w:pPr>
          </w:p>
        </w:tc>
        <w:tc>
          <w:tcPr>
            <w:tcW w:w="3923" w:type="dxa"/>
          </w:tcPr>
          <w:p w:rsidR="006D7569" w:rsidRDefault="006D7569" w:rsidP="001E17A3">
            <w:pPr>
              <w:spacing w:before="60"/>
              <w:rPr>
                <w:rFonts w:ascii="Arial" w:hAnsi="Arial" w:cs="Arial"/>
                <w:sz w:val="16"/>
              </w:rPr>
            </w:pPr>
          </w:p>
        </w:tc>
        <w:tc>
          <w:tcPr>
            <w:tcW w:w="1132"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shd w:val="pct15" w:color="auto" w:fill="auto"/>
          </w:tcPr>
          <w:p w:rsidR="006D7569" w:rsidRDefault="006D7569" w:rsidP="001E17A3">
            <w:pPr>
              <w:spacing w:before="60"/>
              <w:rPr>
                <w:rFonts w:ascii="Arial" w:hAnsi="Arial" w:cs="Arial"/>
                <w:sz w:val="16"/>
              </w:rPr>
            </w:pPr>
          </w:p>
        </w:tc>
      </w:tr>
      <w:tr w:rsidR="006D7569" w:rsidTr="001E17A3">
        <w:tc>
          <w:tcPr>
            <w:tcW w:w="2035" w:type="dxa"/>
          </w:tcPr>
          <w:p w:rsidR="006D7569" w:rsidRDefault="006D7569" w:rsidP="001E17A3">
            <w:pPr>
              <w:spacing w:before="60"/>
              <w:rPr>
                <w:rFonts w:ascii="Arial" w:hAnsi="Arial" w:cs="Arial"/>
                <w:b/>
                <w:bCs/>
                <w:sz w:val="16"/>
              </w:rPr>
            </w:pPr>
            <w:r>
              <w:rPr>
                <w:rFonts w:ascii="Arial" w:hAnsi="Arial" w:cs="Arial"/>
                <w:b/>
                <w:bCs/>
                <w:sz w:val="16"/>
              </w:rPr>
              <w:t>Return Value</w:t>
            </w:r>
          </w:p>
        </w:tc>
        <w:tc>
          <w:tcPr>
            <w:tcW w:w="3923" w:type="dxa"/>
          </w:tcPr>
          <w:p w:rsidR="006D7569" w:rsidRDefault="006D7569" w:rsidP="001E17A3">
            <w:pPr>
              <w:spacing w:before="60"/>
              <w:rPr>
                <w:rFonts w:ascii="Arial" w:hAnsi="Arial" w:cs="Arial"/>
                <w:sz w:val="16"/>
              </w:rPr>
            </w:pPr>
            <w:proofErr w:type="spellStart"/>
            <w:r w:rsidRPr="006D7569">
              <w:rPr>
                <w:rFonts w:ascii="Arial" w:hAnsi="Arial" w:cs="Arial"/>
                <w:sz w:val="16"/>
              </w:rPr>
              <w:t>myargs.TWrapS_Fee_GetJobResult_args.os_result</w:t>
            </w:r>
            <w:proofErr w:type="spellEnd"/>
          </w:p>
        </w:tc>
        <w:tc>
          <w:tcPr>
            <w:tcW w:w="1132" w:type="dxa"/>
          </w:tcPr>
          <w:p w:rsidR="006D7569" w:rsidRDefault="006D7569" w:rsidP="001E17A3">
            <w:pPr>
              <w:spacing w:before="60"/>
              <w:rPr>
                <w:rFonts w:ascii="Arial" w:hAnsi="Arial" w:cs="Arial"/>
                <w:sz w:val="16"/>
              </w:rPr>
            </w:pPr>
            <w:r w:rsidRPr="006D7569">
              <w:rPr>
                <w:rFonts w:ascii="Arial" w:hAnsi="Arial" w:cs="Arial"/>
                <w:sz w:val="16"/>
              </w:rPr>
              <w:t>uint8</w:t>
            </w: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c>
          <w:tcPr>
            <w:tcW w:w="658" w:type="dxa"/>
          </w:tcPr>
          <w:p w:rsidR="006D7569" w:rsidRDefault="006D7569" w:rsidP="001E17A3">
            <w:pPr>
              <w:spacing w:before="60"/>
              <w:rPr>
                <w:rFonts w:ascii="Arial" w:hAnsi="Arial" w:cs="Arial"/>
                <w:sz w:val="16"/>
              </w:rPr>
            </w:pPr>
          </w:p>
        </w:tc>
      </w:tr>
    </w:tbl>
    <w:p w:rsidR="006D7569" w:rsidRDefault="006D7569" w:rsidP="006D7569">
      <w:pPr>
        <w:pStyle w:val="Heading5"/>
      </w:pPr>
      <w:r>
        <w:t>Description</w:t>
      </w:r>
    </w:p>
    <w:p w:rsidR="006D7569" w:rsidRDefault="006D7569" w:rsidP="006D7569">
      <w:pPr>
        <w:spacing w:after="0"/>
        <w:jc w:val="center"/>
      </w:pPr>
      <w:r>
        <w:object w:dxaOrig="4239" w:dyaOrig="1856">
          <v:shape id="_x0000_i1041" type="#_x0000_t75" style="width:211.7pt;height:92.95pt" o:ole="">
            <v:imagedata r:id="rId40" o:title=""/>
          </v:shape>
          <o:OLEObject Type="Embed" ProgID="Visio.Drawing.11" ShapeID="_x0000_i1041" DrawAspect="Content" ObjectID="_1483939563" r:id="rId41"/>
        </w:object>
      </w:r>
    </w:p>
    <w:p w:rsidR="006D7569" w:rsidRDefault="006D7569" w:rsidP="006D7569">
      <w:pPr>
        <w:pStyle w:val="Heading4"/>
      </w:pPr>
      <w:proofErr w:type="spellStart"/>
      <w:r w:rsidRPr="006D7569">
        <w:t>TRUSTED_TWrapS_Fee_GetJobResult</w:t>
      </w:r>
      <w:proofErr w:type="spellEnd"/>
    </w:p>
    <w:p w:rsidR="006D7569" w:rsidRPr="0011759C" w:rsidRDefault="006D7569" w:rsidP="006D7569">
      <w:r w:rsidRPr="0011759C">
        <w:t xml:space="preserve">This is the server (trusted) side of the </w:t>
      </w:r>
      <w:proofErr w:type="spellStart"/>
      <w:r w:rsidRPr="006D7569">
        <w:t>Fee_GetJobResult</w:t>
      </w:r>
      <w:proofErr w:type="spellEnd"/>
      <w:r>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3311"/>
        <w:gridCol w:w="2724"/>
        <w:gridCol w:w="526"/>
        <w:gridCol w:w="594"/>
        <w:gridCol w:w="571"/>
      </w:tblGrid>
      <w:tr w:rsidR="006D7569" w:rsidTr="001E17A3">
        <w:tc>
          <w:tcPr>
            <w:tcW w:w="1584" w:type="dxa"/>
          </w:tcPr>
          <w:p w:rsidR="006D7569" w:rsidRDefault="006D7569" w:rsidP="001E17A3">
            <w:pPr>
              <w:spacing w:before="60"/>
              <w:rPr>
                <w:rFonts w:ascii="Arial" w:hAnsi="Arial" w:cs="Arial"/>
                <w:b/>
                <w:bCs/>
                <w:sz w:val="16"/>
              </w:rPr>
            </w:pPr>
            <w:r>
              <w:rPr>
                <w:rFonts w:ascii="Arial" w:hAnsi="Arial" w:cs="Arial"/>
                <w:b/>
                <w:bCs/>
                <w:sz w:val="16"/>
              </w:rPr>
              <w:t>Function Name</w:t>
            </w:r>
          </w:p>
        </w:tc>
        <w:tc>
          <w:tcPr>
            <w:tcW w:w="3524" w:type="dxa"/>
          </w:tcPr>
          <w:p w:rsidR="006D7569" w:rsidRDefault="006D7569" w:rsidP="001E17A3">
            <w:pPr>
              <w:spacing w:before="60"/>
              <w:rPr>
                <w:rFonts w:ascii="Arial" w:hAnsi="Arial" w:cs="Arial"/>
                <w:sz w:val="16"/>
              </w:rPr>
            </w:pPr>
            <w:proofErr w:type="spellStart"/>
            <w:r w:rsidRPr="006D7569">
              <w:rPr>
                <w:rFonts w:ascii="Arial" w:hAnsi="Arial" w:cs="Arial"/>
                <w:sz w:val="16"/>
              </w:rPr>
              <w:t>TRUSTED_TWrapS_Fee_GetJobResult</w:t>
            </w:r>
            <w:proofErr w:type="spellEnd"/>
          </w:p>
        </w:tc>
        <w:tc>
          <w:tcPr>
            <w:tcW w:w="2120"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Type</w:t>
            </w:r>
          </w:p>
        </w:tc>
        <w:tc>
          <w:tcPr>
            <w:tcW w:w="573"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Min</w:t>
            </w:r>
          </w:p>
        </w:tc>
        <w:tc>
          <w:tcPr>
            <w:tcW w:w="661" w:type="dxa"/>
            <w:shd w:val="pct30" w:color="FFFF00" w:fill="auto"/>
          </w:tcPr>
          <w:p w:rsidR="006D7569" w:rsidRDefault="006D7569" w:rsidP="001E17A3">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6D7569" w:rsidRDefault="006D7569" w:rsidP="001E17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6D7569" w:rsidTr="001E17A3">
        <w:tc>
          <w:tcPr>
            <w:tcW w:w="1584" w:type="dxa"/>
          </w:tcPr>
          <w:p w:rsidR="006D7569" w:rsidRDefault="006D7569" w:rsidP="001E17A3">
            <w:pPr>
              <w:spacing w:before="60"/>
              <w:rPr>
                <w:rFonts w:ascii="Arial" w:hAnsi="Arial" w:cs="Arial"/>
                <w:b/>
                <w:bCs/>
                <w:sz w:val="16"/>
              </w:rPr>
            </w:pPr>
            <w:r>
              <w:rPr>
                <w:rFonts w:ascii="Arial" w:hAnsi="Arial" w:cs="Arial"/>
                <w:b/>
                <w:bCs/>
                <w:sz w:val="16"/>
              </w:rPr>
              <w:t xml:space="preserve">Arguments Passed </w:t>
            </w:r>
          </w:p>
        </w:tc>
        <w:tc>
          <w:tcPr>
            <w:tcW w:w="3524" w:type="dxa"/>
          </w:tcPr>
          <w:p w:rsidR="006D7569" w:rsidRDefault="006D7569" w:rsidP="001E17A3">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6D7569" w:rsidRDefault="006D7569" w:rsidP="001E17A3">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6D7569" w:rsidRDefault="006D7569" w:rsidP="001E17A3">
            <w:pPr>
              <w:spacing w:before="60"/>
              <w:rPr>
                <w:rFonts w:ascii="Arial" w:hAnsi="Arial" w:cs="Arial"/>
                <w:sz w:val="16"/>
              </w:rPr>
            </w:pPr>
          </w:p>
        </w:tc>
        <w:tc>
          <w:tcPr>
            <w:tcW w:w="661" w:type="dxa"/>
          </w:tcPr>
          <w:p w:rsidR="006D7569" w:rsidRDefault="006D7569" w:rsidP="001E17A3">
            <w:pPr>
              <w:spacing w:before="60"/>
              <w:rPr>
                <w:rFonts w:ascii="Arial" w:hAnsi="Arial" w:cs="Arial"/>
                <w:sz w:val="16"/>
              </w:rPr>
            </w:pPr>
          </w:p>
        </w:tc>
        <w:tc>
          <w:tcPr>
            <w:tcW w:w="602" w:type="dxa"/>
            <w:shd w:val="pct15" w:color="auto" w:fill="auto"/>
          </w:tcPr>
          <w:p w:rsidR="006D7569" w:rsidRDefault="006D7569" w:rsidP="001E17A3">
            <w:pPr>
              <w:spacing w:before="60"/>
              <w:rPr>
                <w:rFonts w:ascii="Arial" w:hAnsi="Arial" w:cs="Arial"/>
                <w:sz w:val="16"/>
              </w:rPr>
            </w:pPr>
          </w:p>
        </w:tc>
      </w:tr>
      <w:tr w:rsidR="006D7569" w:rsidTr="001E17A3">
        <w:tc>
          <w:tcPr>
            <w:tcW w:w="1584" w:type="dxa"/>
          </w:tcPr>
          <w:p w:rsidR="006D7569" w:rsidRDefault="006D7569" w:rsidP="001E17A3">
            <w:pPr>
              <w:spacing w:before="60"/>
              <w:rPr>
                <w:rFonts w:ascii="Arial" w:hAnsi="Arial" w:cs="Arial"/>
                <w:b/>
                <w:bCs/>
                <w:sz w:val="16"/>
              </w:rPr>
            </w:pPr>
          </w:p>
        </w:tc>
        <w:tc>
          <w:tcPr>
            <w:tcW w:w="3524" w:type="dxa"/>
          </w:tcPr>
          <w:p w:rsidR="006D7569" w:rsidRDefault="006D7569" w:rsidP="001E17A3">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6D7569" w:rsidRDefault="006D7569" w:rsidP="001E17A3">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6D7569" w:rsidRDefault="006D7569" w:rsidP="001E17A3">
            <w:pPr>
              <w:spacing w:before="60"/>
              <w:rPr>
                <w:rFonts w:ascii="Arial" w:hAnsi="Arial" w:cs="Arial"/>
                <w:sz w:val="16"/>
              </w:rPr>
            </w:pPr>
          </w:p>
        </w:tc>
        <w:tc>
          <w:tcPr>
            <w:tcW w:w="661" w:type="dxa"/>
          </w:tcPr>
          <w:p w:rsidR="006D7569" w:rsidRDefault="006D7569" w:rsidP="001E17A3">
            <w:pPr>
              <w:spacing w:before="60"/>
              <w:rPr>
                <w:rFonts w:ascii="Arial" w:hAnsi="Arial" w:cs="Arial"/>
                <w:sz w:val="16"/>
              </w:rPr>
            </w:pPr>
          </w:p>
        </w:tc>
        <w:tc>
          <w:tcPr>
            <w:tcW w:w="602" w:type="dxa"/>
            <w:shd w:val="pct15" w:color="auto" w:fill="auto"/>
          </w:tcPr>
          <w:p w:rsidR="006D7569" w:rsidRDefault="006D7569" w:rsidP="001E17A3">
            <w:pPr>
              <w:spacing w:before="60"/>
              <w:rPr>
                <w:rFonts w:ascii="Arial" w:hAnsi="Arial" w:cs="Arial"/>
                <w:sz w:val="16"/>
              </w:rPr>
            </w:pPr>
          </w:p>
        </w:tc>
      </w:tr>
      <w:tr w:rsidR="006D7569" w:rsidTr="001E17A3">
        <w:trPr>
          <w:trHeight w:val="368"/>
        </w:trPr>
        <w:tc>
          <w:tcPr>
            <w:tcW w:w="1584" w:type="dxa"/>
          </w:tcPr>
          <w:p w:rsidR="006D7569" w:rsidRDefault="006D7569" w:rsidP="001E17A3">
            <w:pPr>
              <w:spacing w:before="60"/>
              <w:rPr>
                <w:rFonts w:ascii="Arial" w:hAnsi="Arial" w:cs="Arial"/>
                <w:b/>
                <w:bCs/>
                <w:sz w:val="16"/>
              </w:rPr>
            </w:pPr>
            <w:r>
              <w:rPr>
                <w:rFonts w:ascii="Arial" w:hAnsi="Arial" w:cs="Arial"/>
                <w:b/>
                <w:bCs/>
                <w:sz w:val="16"/>
              </w:rPr>
              <w:t>Return Value</w:t>
            </w:r>
          </w:p>
        </w:tc>
        <w:tc>
          <w:tcPr>
            <w:tcW w:w="3524" w:type="dxa"/>
          </w:tcPr>
          <w:p w:rsidR="006D7569" w:rsidRDefault="006D7569" w:rsidP="001E17A3">
            <w:pPr>
              <w:spacing w:before="60"/>
              <w:rPr>
                <w:rFonts w:ascii="Arial" w:hAnsi="Arial" w:cs="Arial"/>
                <w:sz w:val="16"/>
              </w:rPr>
            </w:pPr>
            <w:r>
              <w:rPr>
                <w:rFonts w:ascii="Arial" w:hAnsi="Arial" w:cs="Arial"/>
                <w:sz w:val="16"/>
              </w:rPr>
              <w:t>N/A</w:t>
            </w:r>
          </w:p>
        </w:tc>
        <w:tc>
          <w:tcPr>
            <w:tcW w:w="2120" w:type="dxa"/>
          </w:tcPr>
          <w:p w:rsidR="006D7569" w:rsidRDefault="006D7569" w:rsidP="001E17A3">
            <w:pPr>
              <w:spacing w:before="60"/>
              <w:rPr>
                <w:rFonts w:ascii="Arial" w:hAnsi="Arial" w:cs="Arial"/>
                <w:sz w:val="16"/>
              </w:rPr>
            </w:pPr>
          </w:p>
        </w:tc>
        <w:tc>
          <w:tcPr>
            <w:tcW w:w="573" w:type="dxa"/>
          </w:tcPr>
          <w:p w:rsidR="006D7569" w:rsidRDefault="006D7569" w:rsidP="001E17A3">
            <w:pPr>
              <w:spacing w:before="60"/>
              <w:rPr>
                <w:rFonts w:ascii="Arial" w:hAnsi="Arial" w:cs="Arial"/>
                <w:sz w:val="16"/>
              </w:rPr>
            </w:pPr>
          </w:p>
        </w:tc>
        <w:tc>
          <w:tcPr>
            <w:tcW w:w="661" w:type="dxa"/>
          </w:tcPr>
          <w:p w:rsidR="006D7569" w:rsidRDefault="006D7569" w:rsidP="001E17A3">
            <w:pPr>
              <w:spacing w:before="60"/>
              <w:rPr>
                <w:rFonts w:ascii="Arial" w:hAnsi="Arial" w:cs="Arial"/>
                <w:sz w:val="16"/>
              </w:rPr>
            </w:pPr>
          </w:p>
        </w:tc>
        <w:tc>
          <w:tcPr>
            <w:tcW w:w="602" w:type="dxa"/>
          </w:tcPr>
          <w:p w:rsidR="006D7569" w:rsidRDefault="006D7569" w:rsidP="001E17A3">
            <w:pPr>
              <w:spacing w:before="60"/>
              <w:rPr>
                <w:rFonts w:ascii="Arial" w:hAnsi="Arial" w:cs="Arial"/>
                <w:sz w:val="16"/>
              </w:rPr>
            </w:pPr>
          </w:p>
        </w:tc>
      </w:tr>
    </w:tbl>
    <w:p w:rsidR="006D7569" w:rsidRDefault="006D7569" w:rsidP="006D7569">
      <w:pPr>
        <w:pStyle w:val="Heading5"/>
      </w:pPr>
      <w:r>
        <w:t>Description</w:t>
      </w:r>
    </w:p>
    <w:p w:rsidR="006D7569" w:rsidRDefault="006D7569" w:rsidP="006D7569">
      <w:pPr>
        <w:spacing w:after="0"/>
        <w:jc w:val="center"/>
      </w:pPr>
      <w:r>
        <w:object w:dxaOrig="5000" w:dyaOrig="2193">
          <v:shape id="_x0000_i1042" type="#_x0000_t75" style="width:250.4pt;height:109.6pt" o:ole="">
            <v:imagedata r:id="rId42" o:title=""/>
          </v:shape>
          <o:OLEObject Type="Embed" ProgID="Visio.Drawing.11" ShapeID="_x0000_i1042" DrawAspect="Content" ObjectID="_1483939564" r:id="rId43"/>
        </w:object>
      </w:r>
    </w:p>
    <w:p w:rsidR="006D7569" w:rsidRDefault="006D7569" w:rsidP="006D7569">
      <w:pPr>
        <w:spacing w:after="0"/>
        <w:jc w:val="center"/>
        <w:rPr>
          <w:ins w:id="0" w:author="Smith, Kevin" w:date="2014-11-04T18:23:00Z"/>
        </w:rPr>
      </w:pPr>
    </w:p>
    <w:p w:rsidR="00B00237" w:rsidRDefault="00B00237" w:rsidP="00B00237">
      <w:pPr>
        <w:pStyle w:val="Heading4"/>
      </w:pPr>
      <w:proofErr w:type="spellStart"/>
      <w:r w:rsidRPr="00B00237">
        <w:t>TWrapC_TI_Fee_SuspendResumeErase</w:t>
      </w:r>
      <w:proofErr w:type="spellEnd"/>
    </w:p>
    <w:p w:rsidR="00B00237" w:rsidRPr="0011759C" w:rsidRDefault="00B00237" w:rsidP="00B00237">
      <w:r w:rsidRPr="0011759C">
        <w:t xml:space="preserve">This is the </w:t>
      </w:r>
      <w:r>
        <w:t>client</w:t>
      </w:r>
      <w:r w:rsidRPr="0011759C">
        <w:t xml:space="preserve"> (</w:t>
      </w:r>
      <w:r>
        <w:t>non-</w:t>
      </w:r>
      <w:r w:rsidRPr="0011759C">
        <w:t xml:space="preserve">trusted) side of the </w:t>
      </w:r>
      <w:proofErr w:type="spellStart"/>
      <w:r>
        <w:t>TI_</w:t>
      </w:r>
      <w:r w:rsidRPr="006D7569">
        <w:t>Fee_</w:t>
      </w:r>
      <w:r>
        <w:t>SuspendResumeErase</w:t>
      </w:r>
      <w:proofErr w:type="spellEnd"/>
      <w:r>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3311"/>
        <w:gridCol w:w="2724"/>
        <w:gridCol w:w="526"/>
        <w:gridCol w:w="594"/>
        <w:gridCol w:w="571"/>
      </w:tblGrid>
      <w:tr w:rsidR="00B00237" w:rsidTr="00B00237">
        <w:tc>
          <w:tcPr>
            <w:tcW w:w="1338" w:type="dxa"/>
          </w:tcPr>
          <w:p w:rsidR="00B00237" w:rsidRDefault="00B00237" w:rsidP="00B00237">
            <w:pPr>
              <w:spacing w:before="60"/>
              <w:rPr>
                <w:rFonts w:ascii="Arial" w:hAnsi="Arial" w:cs="Arial"/>
                <w:b/>
                <w:bCs/>
                <w:sz w:val="16"/>
              </w:rPr>
            </w:pPr>
            <w:r>
              <w:rPr>
                <w:rFonts w:ascii="Arial" w:hAnsi="Arial" w:cs="Arial"/>
                <w:b/>
                <w:bCs/>
                <w:sz w:val="16"/>
              </w:rPr>
              <w:t>Function Name</w:t>
            </w:r>
          </w:p>
        </w:tc>
        <w:tc>
          <w:tcPr>
            <w:tcW w:w="3311" w:type="dxa"/>
          </w:tcPr>
          <w:p w:rsidR="00B00237" w:rsidRDefault="00B00237" w:rsidP="00B00237">
            <w:pPr>
              <w:spacing w:before="60"/>
              <w:rPr>
                <w:rFonts w:ascii="Arial" w:hAnsi="Arial" w:cs="Arial"/>
                <w:sz w:val="16"/>
              </w:rPr>
            </w:pPr>
            <w:proofErr w:type="spellStart"/>
            <w:r w:rsidRPr="00B00237">
              <w:rPr>
                <w:rFonts w:ascii="Arial" w:hAnsi="Arial" w:cs="Arial"/>
                <w:sz w:val="16"/>
              </w:rPr>
              <w:t>TWrapC_TI_Fee_SuspendResumeErase</w:t>
            </w:r>
            <w:proofErr w:type="spellEnd"/>
          </w:p>
        </w:tc>
        <w:tc>
          <w:tcPr>
            <w:tcW w:w="2724" w:type="dxa"/>
            <w:shd w:val="pct30" w:color="FFFF00" w:fill="auto"/>
          </w:tcPr>
          <w:p w:rsidR="00B00237" w:rsidRDefault="00B00237" w:rsidP="00B00237">
            <w:pPr>
              <w:spacing w:before="60"/>
              <w:jc w:val="center"/>
              <w:rPr>
                <w:rFonts w:ascii="Arial" w:hAnsi="Arial" w:cs="Arial"/>
                <w:sz w:val="16"/>
              </w:rPr>
            </w:pPr>
            <w:r>
              <w:rPr>
                <w:rFonts w:ascii="Arial" w:hAnsi="Arial" w:cs="Arial"/>
                <w:sz w:val="16"/>
              </w:rPr>
              <w:t>Type</w:t>
            </w:r>
          </w:p>
        </w:tc>
        <w:tc>
          <w:tcPr>
            <w:tcW w:w="526" w:type="dxa"/>
            <w:shd w:val="pct30" w:color="FFFF00" w:fill="auto"/>
          </w:tcPr>
          <w:p w:rsidR="00B00237" w:rsidRDefault="00B00237" w:rsidP="00B00237">
            <w:pPr>
              <w:spacing w:before="60"/>
              <w:jc w:val="center"/>
              <w:rPr>
                <w:rFonts w:ascii="Arial" w:hAnsi="Arial" w:cs="Arial"/>
                <w:sz w:val="16"/>
              </w:rPr>
            </w:pPr>
            <w:r>
              <w:rPr>
                <w:rFonts w:ascii="Arial" w:hAnsi="Arial" w:cs="Arial"/>
                <w:sz w:val="16"/>
              </w:rPr>
              <w:t>Min</w:t>
            </w:r>
          </w:p>
        </w:tc>
        <w:tc>
          <w:tcPr>
            <w:tcW w:w="594" w:type="dxa"/>
            <w:shd w:val="pct30" w:color="FFFF00" w:fill="auto"/>
          </w:tcPr>
          <w:p w:rsidR="00B00237" w:rsidRDefault="00B00237" w:rsidP="00B00237">
            <w:pPr>
              <w:spacing w:before="60"/>
              <w:jc w:val="center"/>
              <w:rPr>
                <w:rFonts w:ascii="Arial" w:hAnsi="Arial" w:cs="Arial"/>
                <w:sz w:val="16"/>
              </w:rPr>
            </w:pPr>
            <w:r>
              <w:rPr>
                <w:rFonts w:ascii="Arial" w:hAnsi="Arial" w:cs="Arial"/>
                <w:sz w:val="16"/>
              </w:rPr>
              <w:t>Max</w:t>
            </w:r>
          </w:p>
        </w:tc>
        <w:tc>
          <w:tcPr>
            <w:tcW w:w="571" w:type="dxa"/>
            <w:tcBorders>
              <w:bottom w:val="single" w:sz="4" w:space="0" w:color="auto"/>
            </w:tcBorders>
            <w:shd w:val="pct30" w:color="FFFF00" w:fill="auto"/>
          </w:tcPr>
          <w:p w:rsidR="00B00237" w:rsidRDefault="00B00237" w:rsidP="00B00237">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B00237" w:rsidTr="00B00237">
        <w:tc>
          <w:tcPr>
            <w:tcW w:w="1338" w:type="dxa"/>
          </w:tcPr>
          <w:p w:rsidR="00B00237" w:rsidRDefault="00B00237" w:rsidP="00B00237">
            <w:pPr>
              <w:spacing w:before="60"/>
              <w:rPr>
                <w:rFonts w:ascii="Arial" w:hAnsi="Arial" w:cs="Arial"/>
                <w:b/>
                <w:bCs/>
                <w:sz w:val="16"/>
              </w:rPr>
            </w:pPr>
            <w:r>
              <w:rPr>
                <w:rFonts w:ascii="Arial" w:hAnsi="Arial" w:cs="Arial"/>
                <w:b/>
                <w:bCs/>
                <w:sz w:val="16"/>
              </w:rPr>
              <w:t xml:space="preserve">Arguments Passed </w:t>
            </w:r>
          </w:p>
        </w:tc>
        <w:tc>
          <w:tcPr>
            <w:tcW w:w="3311" w:type="dxa"/>
          </w:tcPr>
          <w:p w:rsidR="00B00237" w:rsidRDefault="00B00237" w:rsidP="00B00237">
            <w:pPr>
              <w:spacing w:before="60"/>
              <w:rPr>
                <w:rFonts w:ascii="Arial" w:hAnsi="Arial" w:cs="Arial"/>
                <w:sz w:val="16"/>
              </w:rPr>
            </w:pPr>
            <w:r>
              <w:rPr>
                <w:rFonts w:ascii="Arial" w:hAnsi="Arial" w:cs="Arial"/>
                <w:sz w:val="16"/>
              </w:rPr>
              <w:t>Command</w:t>
            </w:r>
            <w:r w:rsidRPr="00C96C9D">
              <w:rPr>
                <w:rFonts w:ascii="Arial" w:hAnsi="Arial" w:cs="Arial"/>
                <w:sz w:val="16"/>
              </w:rPr>
              <w:t xml:space="preserve"> </w:t>
            </w:r>
          </w:p>
        </w:tc>
        <w:tc>
          <w:tcPr>
            <w:tcW w:w="2724" w:type="dxa"/>
          </w:tcPr>
          <w:p w:rsidR="00B00237" w:rsidRDefault="00B00237" w:rsidP="00B00237">
            <w:pPr>
              <w:spacing w:before="60"/>
              <w:rPr>
                <w:rFonts w:ascii="Arial" w:hAnsi="Arial" w:cs="Arial"/>
                <w:sz w:val="16"/>
              </w:rPr>
            </w:pPr>
            <w:r w:rsidRPr="00B00237">
              <w:rPr>
                <w:rFonts w:ascii="Arial" w:hAnsi="Arial" w:cs="Arial"/>
                <w:sz w:val="16"/>
              </w:rPr>
              <w:t>uint8</w:t>
            </w:r>
          </w:p>
        </w:tc>
        <w:tc>
          <w:tcPr>
            <w:tcW w:w="526" w:type="dxa"/>
          </w:tcPr>
          <w:p w:rsidR="00B00237" w:rsidRDefault="00B00237" w:rsidP="00B00237">
            <w:pPr>
              <w:spacing w:before="60"/>
              <w:rPr>
                <w:rFonts w:ascii="Arial" w:hAnsi="Arial" w:cs="Arial"/>
                <w:sz w:val="16"/>
              </w:rPr>
            </w:pPr>
            <w:r>
              <w:rPr>
                <w:rFonts w:ascii="Arial" w:hAnsi="Arial" w:cs="Arial"/>
                <w:sz w:val="16"/>
              </w:rPr>
              <w:t>0</w:t>
            </w:r>
          </w:p>
        </w:tc>
        <w:tc>
          <w:tcPr>
            <w:tcW w:w="594" w:type="dxa"/>
          </w:tcPr>
          <w:p w:rsidR="00B00237" w:rsidRDefault="00B00237" w:rsidP="00B00237">
            <w:pPr>
              <w:spacing w:before="60"/>
              <w:rPr>
                <w:rFonts w:ascii="Arial" w:hAnsi="Arial" w:cs="Arial"/>
                <w:sz w:val="16"/>
              </w:rPr>
            </w:pPr>
            <w:r>
              <w:rPr>
                <w:rFonts w:ascii="Arial" w:hAnsi="Arial" w:cs="Arial"/>
                <w:sz w:val="16"/>
              </w:rPr>
              <w:t>1</w:t>
            </w:r>
          </w:p>
        </w:tc>
        <w:tc>
          <w:tcPr>
            <w:tcW w:w="571" w:type="dxa"/>
            <w:shd w:val="pct15" w:color="auto" w:fill="auto"/>
          </w:tcPr>
          <w:p w:rsidR="00B00237" w:rsidRDefault="00B00237" w:rsidP="00B00237">
            <w:pPr>
              <w:spacing w:before="60"/>
              <w:rPr>
                <w:rFonts w:ascii="Arial" w:hAnsi="Arial" w:cs="Arial"/>
                <w:sz w:val="16"/>
              </w:rPr>
            </w:pPr>
          </w:p>
        </w:tc>
      </w:tr>
      <w:tr w:rsidR="00B00237" w:rsidTr="00B00237">
        <w:trPr>
          <w:trHeight w:val="368"/>
        </w:trPr>
        <w:tc>
          <w:tcPr>
            <w:tcW w:w="1338" w:type="dxa"/>
          </w:tcPr>
          <w:p w:rsidR="00B00237" w:rsidRDefault="00B00237" w:rsidP="00B00237">
            <w:pPr>
              <w:spacing w:before="60"/>
              <w:rPr>
                <w:rFonts w:ascii="Arial" w:hAnsi="Arial" w:cs="Arial"/>
                <w:b/>
                <w:bCs/>
                <w:sz w:val="16"/>
              </w:rPr>
            </w:pPr>
            <w:r>
              <w:rPr>
                <w:rFonts w:ascii="Arial" w:hAnsi="Arial" w:cs="Arial"/>
                <w:b/>
                <w:bCs/>
                <w:sz w:val="16"/>
              </w:rPr>
              <w:t>Return Value</w:t>
            </w:r>
          </w:p>
        </w:tc>
        <w:tc>
          <w:tcPr>
            <w:tcW w:w="3311" w:type="dxa"/>
          </w:tcPr>
          <w:p w:rsidR="00B00237" w:rsidRDefault="00B00237" w:rsidP="00B00237">
            <w:pPr>
              <w:spacing w:before="60"/>
              <w:rPr>
                <w:rFonts w:ascii="Arial" w:hAnsi="Arial" w:cs="Arial"/>
                <w:sz w:val="16"/>
              </w:rPr>
            </w:pPr>
            <w:r>
              <w:rPr>
                <w:rFonts w:ascii="Arial" w:hAnsi="Arial" w:cs="Arial"/>
                <w:sz w:val="16"/>
              </w:rPr>
              <w:t>N/A</w:t>
            </w:r>
          </w:p>
        </w:tc>
        <w:tc>
          <w:tcPr>
            <w:tcW w:w="2724" w:type="dxa"/>
          </w:tcPr>
          <w:p w:rsidR="00B00237" w:rsidRDefault="00B00237" w:rsidP="00B00237">
            <w:pPr>
              <w:spacing w:before="60"/>
              <w:rPr>
                <w:rFonts w:ascii="Arial" w:hAnsi="Arial" w:cs="Arial"/>
                <w:sz w:val="16"/>
              </w:rPr>
            </w:pPr>
          </w:p>
        </w:tc>
        <w:tc>
          <w:tcPr>
            <w:tcW w:w="526" w:type="dxa"/>
          </w:tcPr>
          <w:p w:rsidR="00B00237" w:rsidRDefault="00B00237" w:rsidP="00B00237">
            <w:pPr>
              <w:spacing w:before="60"/>
              <w:rPr>
                <w:rFonts w:ascii="Arial" w:hAnsi="Arial" w:cs="Arial"/>
                <w:sz w:val="16"/>
              </w:rPr>
            </w:pPr>
          </w:p>
        </w:tc>
        <w:tc>
          <w:tcPr>
            <w:tcW w:w="594" w:type="dxa"/>
          </w:tcPr>
          <w:p w:rsidR="00B00237" w:rsidRDefault="00B00237" w:rsidP="00B00237">
            <w:pPr>
              <w:spacing w:before="60"/>
              <w:rPr>
                <w:rFonts w:ascii="Arial" w:hAnsi="Arial" w:cs="Arial"/>
                <w:sz w:val="16"/>
              </w:rPr>
            </w:pPr>
          </w:p>
        </w:tc>
        <w:tc>
          <w:tcPr>
            <w:tcW w:w="571" w:type="dxa"/>
          </w:tcPr>
          <w:p w:rsidR="00B00237" w:rsidRDefault="00B00237" w:rsidP="00B00237">
            <w:pPr>
              <w:spacing w:before="60"/>
              <w:rPr>
                <w:rFonts w:ascii="Arial" w:hAnsi="Arial" w:cs="Arial"/>
                <w:sz w:val="16"/>
              </w:rPr>
            </w:pPr>
          </w:p>
        </w:tc>
      </w:tr>
    </w:tbl>
    <w:p w:rsidR="00B00237" w:rsidRDefault="00B00237" w:rsidP="00B00237">
      <w:pPr>
        <w:pStyle w:val="Heading5"/>
      </w:pPr>
      <w:r>
        <w:t>Description</w:t>
      </w:r>
    </w:p>
    <w:p w:rsidR="00B00237" w:rsidRPr="00B00237" w:rsidRDefault="00B00237" w:rsidP="0006579E">
      <w:r>
        <w:t xml:space="preserve">While the command type is a uint8, the actual type is </w:t>
      </w:r>
      <w:proofErr w:type="spellStart"/>
      <w:r w:rsidRPr="00B00237">
        <w:t>TI_Fee_EraseCommandType</w:t>
      </w:r>
      <w:proofErr w:type="spellEnd"/>
      <w:r>
        <w:t xml:space="preserve">. </w:t>
      </w:r>
    </w:p>
    <w:p w:rsidR="00B00237" w:rsidRDefault="00270133" w:rsidP="00B00237">
      <w:pPr>
        <w:spacing w:after="0"/>
        <w:jc w:val="center"/>
      </w:pPr>
      <w:r>
        <w:object w:dxaOrig="8808" w:dyaOrig="2467">
          <v:shape id="_x0000_i1043" type="#_x0000_t75" style="width:440.6pt;height:123.05pt" o:ole="">
            <v:imagedata r:id="rId44" o:title=""/>
          </v:shape>
          <o:OLEObject Type="Embed" ProgID="Visio.Drawing.11" ShapeID="_x0000_i1043" DrawAspect="Content" ObjectID="_1483939565" r:id="rId45"/>
        </w:object>
      </w:r>
    </w:p>
    <w:p w:rsidR="00B00237" w:rsidRDefault="00B00237" w:rsidP="006D7569">
      <w:pPr>
        <w:spacing w:after="0"/>
        <w:jc w:val="center"/>
      </w:pPr>
    </w:p>
    <w:p w:rsidR="00B00237" w:rsidRDefault="00B00237" w:rsidP="00B00237">
      <w:pPr>
        <w:pStyle w:val="Heading4"/>
      </w:pPr>
      <w:proofErr w:type="spellStart"/>
      <w:r w:rsidRPr="00B00237">
        <w:t>TRUSTED_TWrapS_TI_Fee_SuspendResumeErase</w:t>
      </w:r>
      <w:proofErr w:type="spellEnd"/>
    </w:p>
    <w:p w:rsidR="00B00237" w:rsidRPr="0011759C" w:rsidRDefault="00B00237" w:rsidP="00B00237">
      <w:r w:rsidRPr="0011759C">
        <w:t xml:space="preserve">This is the server (trusted) side of the </w:t>
      </w:r>
      <w:proofErr w:type="spellStart"/>
      <w:r>
        <w:t>TI_</w:t>
      </w:r>
      <w:r w:rsidRPr="006D7569">
        <w:t>Fee_</w:t>
      </w:r>
      <w:r>
        <w:t>SuspendResumeErase</w:t>
      </w:r>
      <w:proofErr w:type="spellEnd"/>
      <w:r>
        <w:t xml:space="preserve"> </w:t>
      </w:r>
      <w:r w:rsidRPr="0011759C">
        <w:t>Trusted Function</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3978"/>
        <w:gridCol w:w="2724"/>
        <w:gridCol w:w="474"/>
        <w:gridCol w:w="519"/>
        <w:gridCol w:w="536"/>
      </w:tblGrid>
      <w:tr w:rsidR="00B00237" w:rsidTr="00B00237">
        <w:tc>
          <w:tcPr>
            <w:tcW w:w="1584" w:type="dxa"/>
          </w:tcPr>
          <w:p w:rsidR="00B00237" w:rsidRDefault="00B00237" w:rsidP="00B00237">
            <w:pPr>
              <w:spacing w:before="60"/>
              <w:rPr>
                <w:rFonts w:ascii="Arial" w:hAnsi="Arial" w:cs="Arial"/>
                <w:b/>
                <w:bCs/>
                <w:sz w:val="16"/>
              </w:rPr>
            </w:pPr>
            <w:r>
              <w:rPr>
                <w:rFonts w:ascii="Arial" w:hAnsi="Arial" w:cs="Arial"/>
                <w:b/>
                <w:bCs/>
                <w:sz w:val="16"/>
              </w:rPr>
              <w:t>Function Name</w:t>
            </w:r>
          </w:p>
        </w:tc>
        <w:tc>
          <w:tcPr>
            <w:tcW w:w="3524" w:type="dxa"/>
          </w:tcPr>
          <w:p w:rsidR="00B00237" w:rsidRDefault="00B00237" w:rsidP="00B00237">
            <w:pPr>
              <w:spacing w:before="60"/>
              <w:rPr>
                <w:rFonts w:ascii="Arial" w:hAnsi="Arial" w:cs="Arial"/>
                <w:sz w:val="16"/>
              </w:rPr>
            </w:pPr>
            <w:proofErr w:type="spellStart"/>
            <w:r w:rsidRPr="00B00237">
              <w:rPr>
                <w:rFonts w:ascii="Arial" w:hAnsi="Arial" w:cs="Arial"/>
                <w:sz w:val="16"/>
              </w:rPr>
              <w:t>TRUSTED_TWrapS_TI_Fee_SuspendResumeEras</w:t>
            </w:r>
            <w:r>
              <w:rPr>
                <w:rFonts w:ascii="Arial" w:hAnsi="Arial" w:cs="Arial"/>
                <w:sz w:val="16"/>
              </w:rPr>
              <w:t>e</w:t>
            </w:r>
            <w:proofErr w:type="spellEnd"/>
          </w:p>
        </w:tc>
        <w:tc>
          <w:tcPr>
            <w:tcW w:w="2120" w:type="dxa"/>
            <w:shd w:val="pct30" w:color="FFFF00" w:fill="auto"/>
          </w:tcPr>
          <w:p w:rsidR="00B00237" w:rsidRDefault="00B00237" w:rsidP="00B00237">
            <w:pPr>
              <w:spacing w:before="60"/>
              <w:jc w:val="center"/>
              <w:rPr>
                <w:rFonts w:ascii="Arial" w:hAnsi="Arial" w:cs="Arial"/>
                <w:sz w:val="16"/>
              </w:rPr>
            </w:pPr>
            <w:r>
              <w:rPr>
                <w:rFonts w:ascii="Arial" w:hAnsi="Arial" w:cs="Arial"/>
                <w:sz w:val="16"/>
              </w:rPr>
              <w:t>Type</w:t>
            </w:r>
          </w:p>
        </w:tc>
        <w:tc>
          <w:tcPr>
            <w:tcW w:w="573" w:type="dxa"/>
            <w:shd w:val="pct30" w:color="FFFF00" w:fill="auto"/>
          </w:tcPr>
          <w:p w:rsidR="00B00237" w:rsidRDefault="00B00237" w:rsidP="00B00237">
            <w:pPr>
              <w:spacing w:before="60"/>
              <w:jc w:val="center"/>
              <w:rPr>
                <w:rFonts w:ascii="Arial" w:hAnsi="Arial" w:cs="Arial"/>
                <w:sz w:val="16"/>
              </w:rPr>
            </w:pPr>
            <w:r>
              <w:rPr>
                <w:rFonts w:ascii="Arial" w:hAnsi="Arial" w:cs="Arial"/>
                <w:sz w:val="16"/>
              </w:rPr>
              <w:t>Min</w:t>
            </w:r>
          </w:p>
        </w:tc>
        <w:tc>
          <w:tcPr>
            <w:tcW w:w="661" w:type="dxa"/>
            <w:shd w:val="pct30" w:color="FFFF00" w:fill="auto"/>
          </w:tcPr>
          <w:p w:rsidR="00B00237" w:rsidRDefault="00B00237" w:rsidP="00B00237">
            <w:pPr>
              <w:spacing w:before="60"/>
              <w:jc w:val="center"/>
              <w:rPr>
                <w:rFonts w:ascii="Arial" w:hAnsi="Arial" w:cs="Arial"/>
                <w:sz w:val="16"/>
              </w:rPr>
            </w:pPr>
            <w:r>
              <w:rPr>
                <w:rFonts w:ascii="Arial" w:hAnsi="Arial" w:cs="Arial"/>
                <w:sz w:val="16"/>
              </w:rPr>
              <w:t>Max</w:t>
            </w:r>
          </w:p>
        </w:tc>
        <w:tc>
          <w:tcPr>
            <w:tcW w:w="602" w:type="dxa"/>
            <w:tcBorders>
              <w:bottom w:val="single" w:sz="4" w:space="0" w:color="auto"/>
            </w:tcBorders>
            <w:shd w:val="pct30" w:color="FFFF00" w:fill="auto"/>
          </w:tcPr>
          <w:p w:rsidR="00B00237" w:rsidRDefault="00B00237" w:rsidP="00B00237">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B00237" w:rsidTr="00B00237">
        <w:tc>
          <w:tcPr>
            <w:tcW w:w="1584" w:type="dxa"/>
          </w:tcPr>
          <w:p w:rsidR="00B00237" w:rsidRDefault="00B00237" w:rsidP="00B00237">
            <w:pPr>
              <w:spacing w:before="60"/>
              <w:rPr>
                <w:rFonts w:ascii="Arial" w:hAnsi="Arial" w:cs="Arial"/>
                <w:b/>
                <w:bCs/>
                <w:sz w:val="16"/>
              </w:rPr>
            </w:pPr>
            <w:r>
              <w:rPr>
                <w:rFonts w:ascii="Arial" w:hAnsi="Arial" w:cs="Arial"/>
                <w:b/>
                <w:bCs/>
                <w:sz w:val="16"/>
              </w:rPr>
              <w:t xml:space="preserve">Arguments Passed </w:t>
            </w:r>
          </w:p>
        </w:tc>
        <w:tc>
          <w:tcPr>
            <w:tcW w:w="3524" w:type="dxa"/>
          </w:tcPr>
          <w:p w:rsidR="00B00237" w:rsidRDefault="00B00237" w:rsidP="00B00237">
            <w:pPr>
              <w:spacing w:before="60"/>
              <w:rPr>
                <w:rFonts w:ascii="Arial" w:hAnsi="Arial" w:cs="Arial"/>
                <w:sz w:val="16"/>
              </w:rPr>
            </w:pPr>
            <w:proofErr w:type="spellStart"/>
            <w:r w:rsidRPr="00C96C9D">
              <w:rPr>
                <w:rFonts w:ascii="Arial" w:hAnsi="Arial" w:cs="Arial"/>
                <w:sz w:val="16"/>
              </w:rPr>
              <w:t>FunctionIndex</w:t>
            </w:r>
            <w:proofErr w:type="spellEnd"/>
            <w:r w:rsidRPr="00C96C9D">
              <w:rPr>
                <w:rFonts w:ascii="Arial" w:hAnsi="Arial" w:cs="Arial"/>
                <w:sz w:val="16"/>
              </w:rPr>
              <w:t xml:space="preserve"> </w:t>
            </w:r>
          </w:p>
        </w:tc>
        <w:tc>
          <w:tcPr>
            <w:tcW w:w="2120" w:type="dxa"/>
          </w:tcPr>
          <w:p w:rsidR="00B00237" w:rsidRDefault="00B00237" w:rsidP="00B00237">
            <w:pPr>
              <w:spacing w:before="60"/>
              <w:rPr>
                <w:rFonts w:ascii="Arial" w:hAnsi="Arial" w:cs="Arial"/>
                <w:sz w:val="16"/>
              </w:rPr>
            </w:pPr>
            <w:proofErr w:type="spellStart"/>
            <w:r w:rsidRPr="00C96C9D">
              <w:rPr>
                <w:rFonts w:ascii="Arial" w:hAnsi="Arial" w:cs="Arial"/>
                <w:sz w:val="16"/>
              </w:rPr>
              <w:t>TrustedFunctionIndexType</w:t>
            </w:r>
            <w:proofErr w:type="spellEnd"/>
          </w:p>
        </w:tc>
        <w:tc>
          <w:tcPr>
            <w:tcW w:w="573" w:type="dxa"/>
          </w:tcPr>
          <w:p w:rsidR="00B00237" w:rsidRDefault="00B00237" w:rsidP="00B00237">
            <w:pPr>
              <w:spacing w:before="60"/>
              <w:rPr>
                <w:rFonts w:ascii="Arial" w:hAnsi="Arial" w:cs="Arial"/>
                <w:sz w:val="16"/>
              </w:rPr>
            </w:pPr>
          </w:p>
        </w:tc>
        <w:tc>
          <w:tcPr>
            <w:tcW w:w="661" w:type="dxa"/>
          </w:tcPr>
          <w:p w:rsidR="00B00237" w:rsidRDefault="00B00237" w:rsidP="00B00237">
            <w:pPr>
              <w:spacing w:before="60"/>
              <w:rPr>
                <w:rFonts w:ascii="Arial" w:hAnsi="Arial" w:cs="Arial"/>
                <w:sz w:val="16"/>
              </w:rPr>
            </w:pPr>
          </w:p>
        </w:tc>
        <w:tc>
          <w:tcPr>
            <w:tcW w:w="602" w:type="dxa"/>
            <w:shd w:val="pct15" w:color="auto" w:fill="auto"/>
          </w:tcPr>
          <w:p w:rsidR="00B00237" w:rsidRDefault="00B00237" w:rsidP="00B00237">
            <w:pPr>
              <w:spacing w:before="60"/>
              <w:rPr>
                <w:rFonts w:ascii="Arial" w:hAnsi="Arial" w:cs="Arial"/>
                <w:sz w:val="16"/>
              </w:rPr>
            </w:pPr>
          </w:p>
        </w:tc>
      </w:tr>
      <w:tr w:rsidR="00B00237" w:rsidTr="00B00237">
        <w:tc>
          <w:tcPr>
            <w:tcW w:w="1584" w:type="dxa"/>
          </w:tcPr>
          <w:p w:rsidR="00B00237" w:rsidRDefault="00B00237" w:rsidP="00B00237">
            <w:pPr>
              <w:spacing w:before="60"/>
              <w:rPr>
                <w:rFonts w:ascii="Arial" w:hAnsi="Arial" w:cs="Arial"/>
                <w:b/>
                <w:bCs/>
                <w:sz w:val="16"/>
              </w:rPr>
            </w:pPr>
          </w:p>
        </w:tc>
        <w:tc>
          <w:tcPr>
            <w:tcW w:w="3524" w:type="dxa"/>
          </w:tcPr>
          <w:p w:rsidR="00B00237" w:rsidRDefault="00B00237" w:rsidP="00B00237">
            <w:pPr>
              <w:spacing w:before="60"/>
              <w:rPr>
                <w:rFonts w:ascii="Arial" w:hAnsi="Arial" w:cs="Arial"/>
                <w:sz w:val="16"/>
              </w:rPr>
            </w:pPr>
            <w:proofErr w:type="spellStart"/>
            <w:r w:rsidRPr="00C96C9D">
              <w:rPr>
                <w:rFonts w:ascii="Arial" w:hAnsi="Arial" w:cs="Arial"/>
                <w:sz w:val="16"/>
              </w:rPr>
              <w:t>FunctionParams</w:t>
            </w:r>
            <w:proofErr w:type="spellEnd"/>
          </w:p>
        </w:tc>
        <w:tc>
          <w:tcPr>
            <w:tcW w:w="2120" w:type="dxa"/>
          </w:tcPr>
          <w:p w:rsidR="00B00237" w:rsidRDefault="00B00237" w:rsidP="00B00237">
            <w:pPr>
              <w:spacing w:before="60"/>
              <w:rPr>
                <w:rFonts w:ascii="Arial" w:hAnsi="Arial" w:cs="Arial"/>
                <w:sz w:val="16"/>
              </w:rPr>
            </w:pPr>
            <w:proofErr w:type="spellStart"/>
            <w:r w:rsidRPr="00C96C9D">
              <w:rPr>
                <w:rFonts w:ascii="Arial" w:hAnsi="Arial" w:cs="Arial"/>
                <w:sz w:val="16"/>
              </w:rPr>
              <w:t>TrustedFunctionParameterRefType</w:t>
            </w:r>
            <w:proofErr w:type="spellEnd"/>
          </w:p>
        </w:tc>
        <w:tc>
          <w:tcPr>
            <w:tcW w:w="573" w:type="dxa"/>
          </w:tcPr>
          <w:p w:rsidR="00B00237" w:rsidRDefault="00B00237" w:rsidP="00B00237">
            <w:pPr>
              <w:spacing w:before="60"/>
              <w:rPr>
                <w:rFonts w:ascii="Arial" w:hAnsi="Arial" w:cs="Arial"/>
                <w:sz w:val="16"/>
              </w:rPr>
            </w:pPr>
          </w:p>
        </w:tc>
        <w:tc>
          <w:tcPr>
            <w:tcW w:w="661" w:type="dxa"/>
          </w:tcPr>
          <w:p w:rsidR="00B00237" w:rsidRDefault="00B00237" w:rsidP="00B00237">
            <w:pPr>
              <w:spacing w:before="60"/>
              <w:rPr>
                <w:rFonts w:ascii="Arial" w:hAnsi="Arial" w:cs="Arial"/>
                <w:sz w:val="16"/>
              </w:rPr>
            </w:pPr>
          </w:p>
        </w:tc>
        <w:tc>
          <w:tcPr>
            <w:tcW w:w="602" w:type="dxa"/>
            <w:shd w:val="pct15" w:color="auto" w:fill="auto"/>
          </w:tcPr>
          <w:p w:rsidR="00B00237" w:rsidRDefault="00B00237" w:rsidP="00B00237">
            <w:pPr>
              <w:spacing w:before="60"/>
              <w:rPr>
                <w:rFonts w:ascii="Arial" w:hAnsi="Arial" w:cs="Arial"/>
                <w:sz w:val="16"/>
              </w:rPr>
            </w:pPr>
          </w:p>
        </w:tc>
      </w:tr>
      <w:tr w:rsidR="00B00237" w:rsidTr="00B00237">
        <w:trPr>
          <w:trHeight w:val="368"/>
        </w:trPr>
        <w:tc>
          <w:tcPr>
            <w:tcW w:w="1584" w:type="dxa"/>
          </w:tcPr>
          <w:p w:rsidR="00B00237" w:rsidRDefault="00B00237" w:rsidP="00B00237">
            <w:pPr>
              <w:spacing w:before="60"/>
              <w:rPr>
                <w:rFonts w:ascii="Arial" w:hAnsi="Arial" w:cs="Arial"/>
                <w:b/>
                <w:bCs/>
                <w:sz w:val="16"/>
              </w:rPr>
            </w:pPr>
            <w:r>
              <w:rPr>
                <w:rFonts w:ascii="Arial" w:hAnsi="Arial" w:cs="Arial"/>
                <w:b/>
                <w:bCs/>
                <w:sz w:val="16"/>
              </w:rPr>
              <w:t>Return Value</w:t>
            </w:r>
          </w:p>
        </w:tc>
        <w:tc>
          <w:tcPr>
            <w:tcW w:w="3524" w:type="dxa"/>
          </w:tcPr>
          <w:p w:rsidR="00B00237" w:rsidRDefault="00B00237" w:rsidP="00B00237">
            <w:pPr>
              <w:spacing w:before="60"/>
              <w:rPr>
                <w:rFonts w:ascii="Arial" w:hAnsi="Arial" w:cs="Arial"/>
                <w:sz w:val="16"/>
              </w:rPr>
            </w:pPr>
            <w:r>
              <w:rPr>
                <w:rFonts w:ascii="Arial" w:hAnsi="Arial" w:cs="Arial"/>
                <w:sz w:val="16"/>
              </w:rPr>
              <w:t>N/A</w:t>
            </w:r>
          </w:p>
        </w:tc>
        <w:tc>
          <w:tcPr>
            <w:tcW w:w="2120" w:type="dxa"/>
          </w:tcPr>
          <w:p w:rsidR="00B00237" w:rsidRDefault="00B00237" w:rsidP="00B00237">
            <w:pPr>
              <w:spacing w:before="60"/>
              <w:rPr>
                <w:rFonts w:ascii="Arial" w:hAnsi="Arial" w:cs="Arial"/>
                <w:sz w:val="16"/>
              </w:rPr>
            </w:pPr>
          </w:p>
        </w:tc>
        <w:tc>
          <w:tcPr>
            <w:tcW w:w="573" w:type="dxa"/>
          </w:tcPr>
          <w:p w:rsidR="00B00237" w:rsidRDefault="00B00237" w:rsidP="00B00237">
            <w:pPr>
              <w:spacing w:before="60"/>
              <w:rPr>
                <w:rFonts w:ascii="Arial" w:hAnsi="Arial" w:cs="Arial"/>
                <w:sz w:val="16"/>
              </w:rPr>
            </w:pPr>
          </w:p>
        </w:tc>
        <w:tc>
          <w:tcPr>
            <w:tcW w:w="661" w:type="dxa"/>
          </w:tcPr>
          <w:p w:rsidR="00B00237" w:rsidRDefault="00B00237" w:rsidP="00B00237">
            <w:pPr>
              <w:spacing w:before="60"/>
              <w:rPr>
                <w:rFonts w:ascii="Arial" w:hAnsi="Arial" w:cs="Arial"/>
                <w:sz w:val="16"/>
              </w:rPr>
            </w:pPr>
          </w:p>
        </w:tc>
        <w:tc>
          <w:tcPr>
            <w:tcW w:w="602" w:type="dxa"/>
          </w:tcPr>
          <w:p w:rsidR="00B00237" w:rsidRDefault="00B00237" w:rsidP="00B00237">
            <w:pPr>
              <w:spacing w:before="60"/>
              <w:rPr>
                <w:rFonts w:ascii="Arial" w:hAnsi="Arial" w:cs="Arial"/>
                <w:sz w:val="16"/>
              </w:rPr>
            </w:pPr>
          </w:p>
        </w:tc>
      </w:tr>
    </w:tbl>
    <w:p w:rsidR="00B00237" w:rsidRDefault="00B00237" w:rsidP="00B00237">
      <w:pPr>
        <w:pStyle w:val="Heading5"/>
      </w:pPr>
      <w:r>
        <w:t>Description</w:t>
      </w:r>
    </w:p>
    <w:p w:rsidR="00B00237" w:rsidRDefault="00270133" w:rsidP="00B00237">
      <w:pPr>
        <w:spacing w:after="0"/>
        <w:jc w:val="center"/>
      </w:pPr>
      <w:r>
        <w:object w:dxaOrig="5990" w:dyaOrig="2080">
          <v:shape id="_x0000_i1044" type="#_x0000_t75" style="width:300.35pt;height:103.7pt" o:ole="">
            <v:imagedata r:id="rId46" o:title=""/>
          </v:shape>
          <o:OLEObject Type="Embed" ProgID="Visio.Drawing.11" ShapeID="_x0000_i1044" DrawAspect="Content" ObjectID="_1483939566" r:id="rId47"/>
        </w:object>
      </w:r>
    </w:p>
    <w:p w:rsidR="002C5784" w:rsidRDefault="002C5784">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843747" w:rsidP="00F957FA">
            <w:pPr>
              <w:spacing w:before="60"/>
              <w:rPr>
                <w:rFonts w:ascii="Arial" w:hAnsi="Arial" w:cs="Arial"/>
                <w:sz w:val="16"/>
              </w:rPr>
            </w:pPr>
            <w:r>
              <w:rPr>
                <w:rFonts w:ascii="Arial" w:hAnsi="Arial" w:cs="Arial"/>
                <w:sz w:val="16"/>
              </w:rPr>
              <w:t>None</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43747" w:rsidP="008B3E94">
      <w:r>
        <w:t>N/A</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
        <w:t>(Note: For multiple init functions, insert new headers at the “Header 2” level – subset of “5.1 Initialization Functions” and follow the same sub-section design shown below)</w:t>
      </w:r>
    </w:p>
    <w:p w:rsidR="004A781C" w:rsidRDefault="004A781C">
      <w:pPr>
        <w:pStyle w:val="Heading3"/>
      </w:pPr>
      <w:proofErr w:type="spellStart"/>
      <w:r>
        <w:t>Init</w:t>
      </w:r>
      <w:proofErr w:type="spellEnd"/>
      <w:r>
        <w:t xml:space="preserve">: </w:t>
      </w:r>
      <w:r w:rsidR="00AF26F9">
        <w:fldChar w:fldCharType="begin"/>
      </w:r>
      <w:r w:rsidR="00141027">
        <w:instrText xml:space="preserve"> DOCPROPERTY "Module Name"  \* MERGEFORMAT </w:instrText>
      </w:r>
      <w:r w:rsidR="00AF26F9">
        <w:fldChar w:fldCharType="separate"/>
      </w:r>
      <w:proofErr w:type="spellStart"/>
      <w:r w:rsidR="00532D49">
        <w:t>FeeIf</w:t>
      </w:r>
      <w:r w:rsidR="00AF26F9">
        <w:fldChar w:fldCharType="end"/>
      </w:r>
      <w:r w:rsidR="00532D49">
        <w:t>_Init</w:t>
      </w:r>
      <w:proofErr w:type="spellEnd"/>
    </w:p>
    <w:p w:rsidR="004A781C" w:rsidRDefault="004A781C">
      <w:pPr>
        <w:pStyle w:val="Heading4"/>
      </w:pPr>
      <w:r>
        <w:t>Design Rationale</w:t>
      </w:r>
    </w:p>
    <w:p w:rsidR="004A781C" w:rsidRDefault="00532D49">
      <w:r>
        <w:t xml:space="preserve">This function initializes the </w:t>
      </w:r>
      <w:r w:rsidR="008602B4">
        <w:t>FEE</w:t>
      </w:r>
      <w:r>
        <w:t xml:space="preserve"> driver.  After </w:t>
      </w:r>
      <w:r w:rsidR="008602B4">
        <w:t xml:space="preserve">the FEE BSW </w:t>
      </w:r>
      <w:r>
        <w:t xml:space="preserve">initialization, the </w:t>
      </w:r>
      <w:proofErr w:type="spellStart"/>
      <w:r>
        <w:t>Fee_MainFunction</w:t>
      </w:r>
      <w:proofErr w:type="spellEnd"/>
      <w:r>
        <w:t xml:space="preserve"> is required to be called until the </w:t>
      </w:r>
      <w:r w:rsidR="008602B4">
        <w:t>FEE</w:t>
      </w:r>
      <w:r>
        <w:t xml:space="preserve"> reports a status that is not busy.  This is required because the </w:t>
      </w:r>
      <w:proofErr w:type="spellStart"/>
      <w:r>
        <w:t>NvM</w:t>
      </w:r>
      <w:proofErr w:type="spellEnd"/>
      <w:r>
        <w:t>/</w:t>
      </w:r>
      <w:proofErr w:type="spellStart"/>
      <w:r>
        <w:t>MemIf</w:t>
      </w:r>
      <w:proofErr w:type="spellEnd"/>
      <w:r>
        <w:t xml:space="preserve"> BSWs currently make the assumption that the </w:t>
      </w:r>
      <w:r w:rsidR="008602B4">
        <w:t>FEE</w:t>
      </w:r>
      <w:r>
        <w:t xml:space="preserve"> driver will not be busy at initialization; however, the </w:t>
      </w:r>
      <w:r w:rsidR="008602B4">
        <w:t>FEE</w:t>
      </w:r>
      <w:r>
        <w:t xml:space="preserve"> driver may be busy if it has to finish any virtual sector swapping that may have been interrupted (i.e. the </w:t>
      </w:r>
      <w:proofErr w:type="spellStart"/>
      <w:r>
        <w:t>NvM</w:t>
      </w:r>
      <w:proofErr w:type="spellEnd"/>
      <w:r>
        <w:t xml:space="preserve"> currently can issue a new </w:t>
      </w:r>
      <w:r w:rsidR="008602B4">
        <w:t>FEE</w:t>
      </w:r>
      <w:r>
        <w:t xml:space="preserve"> command to the driver without first checking the </w:t>
      </w:r>
      <w:r w:rsidR="008602B4">
        <w:t>FEE</w:t>
      </w:r>
      <w:r>
        <w:t xml:space="preserve"> internal status the very first time after a new power cycle).</w:t>
      </w:r>
    </w:p>
    <w:p w:rsidR="004A781C" w:rsidRDefault="004A781C">
      <w:pPr>
        <w:pStyle w:val="Heading4"/>
      </w:pPr>
      <w:r>
        <w:t>Module Outputs</w:t>
      </w:r>
    </w:p>
    <w:p w:rsidR="004A781C" w:rsidRDefault="00532D49">
      <w:r>
        <w:t>None</w:t>
      </w:r>
    </w:p>
    <w:p w:rsidR="004A781C" w:rsidRDefault="004A781C">
      <w:pPr>
        <w:pStyle w:val="Heading4"/>
      </w:pPr>
      <w:r>
        <w:t xml:space="preserve">Module Internal  </w:t>
      </w:r>
    </w:p>
    <w:p w:rsidR="004A781C" w:rsidRDefault="00532D49">
      <w:r>
        <w:t>None</w:t>
      </w:r>
    </w:p>
    <w:p w:rsidR="00921A0A" w:rsidRDefault="00921A0A" w:rsidP="00921A0A">
      <w:pPr>
        <w:pStyle w:val="Heading4"/>
      </w:pPr>
      <w:r>
        <w:lastRenderedPageBreak/>
        <w:t>Processing</w:t>
      </w:r>
    </w:p>
    <w:p w:rsidR="00921A0A" w:rsidRDefault="0096743B">
      <w:r>
        <w:object w:dxaOrig="6805" w:dyaOrig="4650">
          <v:shape id="_x0000_i1045" type="#_x0000_t75" style="width:340.65pt;height:232.1pt" o:ole="">
            <v:imagedata r:id="rId48" o:title=""/>
          </v:shape>
          <o:OLEObject Type="Embed" ProgID="Visio.Drawing.11" ShapeID="_x0000_i1045" DrawAspect="Content" ObjectID="_1483939567" r:id="rId49"/>
        </w:object>
      </w:r>
    </w:p>
    <w:p w:rsidR="004A781C" w:rsidRDefault="004A781C">
      <w:pPr>
        <w:pStyle w:val="Heading2"/>
      </w:pPr>
      <w:r>
        <w:br w:type="page"/>
      </w:r>
      <w:r>
        <w:lastRenderedPageBreak/>
        <w:t>Periodic Functions</w:t>
      </w:r>
    </w:p>
    <w:p w:rsidR="004A781C" w:rsidRDefault="00654AE7">
      <w:r>
        <w:t>None</w:t>
      </w:r>
    </w:p>
    <w:p w:rsidR="004A781C" w:rsidRDefault="004A781C"/>
    <w:p w:rsidR="004A781C" w:rsidRDefault="004A781C"/>
    <w:p w:rsidR="004A781C" w:rsidRDefault="004A781C"/>
    <w:p w:rsidR="004A781C" w:rsidRDefault="004A781C">
      <w:pPr>
        <w:pStyle w:val="Heading2"/>
      </w:pPr>
      <w:r>
        <w:br w:type="page"/>
      </w:r>
      <w:r>
        <w:lastRenderedPageBreak/>
        <w:t>Fault Recovery Functions</w:t>
      </w:r>
    </w:p>
    <w:p w:rsidR="004A781C" w:rsidRDefault="00654AE7">
      <w:r>
        <w:t>None</w:t>
      </w:r>
    </w:p>
    <w:p w:rsidR="004A781C" w:rsidRDefault="004A781C">
      <w:pPr>
        <w:pStyle w:val="Heading2"/>
      </w:pPr>
      <w:r>
        <w:br w:type="page"/>
      </w:r>
      <w:r>
        <w:lastRenderedPageBreak/>
        <w:t>Shutdown Functions</w:t>
      </w:r>
    </w:p>
    <w:p w:rsidR="004A781C" w:rsidRDefault="00654AE7">
      <w:r>
        <w:t>None</w:t>
      </w:r>
    </w:p>
    <w:p w:rsidR="004A781C" w:rsidRDefault="004A781C">
      <w:pPr>
        <w:pStyle w:val="Heading2"/>
      </w:pPr>
      <w:r>
        <w:br w:type="page"/>
      </w:r>
      <w:r>
        <w:lastRenderedPageBreak/>
        <w:t>Interrupt Functions</w:t>
      </w:r>
    </w:p>
    <w:p w:rsidR="004A781C" w:rsidRDefault="00654AE7">
      <w:r>
        <w:t>None</w:t>
      </w:r>
    </w:p>
    <w:p w:rsidR="004A781C" w:rsidRDefault="004A781C"/>
    <w:p w:rsidR="004A781C" w:rsidRDefault="004A781C">
      <w:pPr>
        <w:pStyle w:val="Heading2"/>
      </w:pPr>
      <w:r>
        <w:br w:type="page"/>
      </w:r>
      <w:r>
        <w:lastRenderedPageBreak/>
        <w:t>Serial Communication Functions</w:t>
      </w:r>
    </w:p>
    <w:p w:rsidR="004A781C" w:rsidRDefault="00654AE7">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CD43E6">
      <w:r>
        <w:t>See</w:t>
      </w:r>
      <w:r w:rsidR="006E3AF1">
        <w:t xml:space="preserve"> Integration Manual</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315335" w:rsidP="00F957FA">
            <w:pPr>
              <w:spacing w:before="60"/>
              <w:rPr>
                <w:rFonts w:ascii="Arial" w:hAnsi="Arial" w:cs="Arial"/>
                <w:sz w:val="16"/>
                <w:szCs w:val="16"/>
              </w:rPr>
            </w:pPr>
            <w:r>
              <w:rPr>
                <w:rFonts w:ascii="Arial" w:hAnsi="Arial" w:cs="Arial"/>
                <w:sz w:val="16"/>
                <w:szCs w:val="16"/>
              </w:rPr>
              <w:t>&lt;None&gt;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CC54A6">
      <w:pPr>
        <w:numPr>
          <w:ilvl w:val="0"/>
          <w:numId w:val="6"/>
        </w:numPr>
      </w:pPr>
      <w:proofErr w:type="spellStart"/>
      <w:r w:rsidRPr="00CC54A6">
        <w:t>FeeIf_Init</w:t>
      </w:r>
      <w:proofErr w:type="spellEnd"/>
      <w:r>
        <w:t xml:space="preserve"> currently does not implement any of the available error recovery mechanisms in the case of an issue with the FEE driver.  Additionally, it doesn’t set any faults or report out any errors to the user if one of these FEE memory errors </w:t>
      </w:r>
      <w:proofErr w:type="gramStart"/>
      <w:r>
        <w:t>occur</w:t>
      </w:r>
      <w:proofErr w:type="gramEnd"/>
      <w:r>
        <w:t>.</w:t>
      </w:r>
    </w:p>
    <w:p w:rsidR="00CC54A6" w:rsidRDefault="00CC54A6">
      <w:pPr>
        <w:numPr>
          <w:ilvl w:val="0"/>
          <w:numId w:val="6"/>
        </w:numPr>
      </w:pPr>
      <w:r>
        <w:t xml:space="preserve">For the provided trusted functions, there is currently </w:t>
      </w:r>
      <w:r w:rsidR="003C1AAB">
        <w:t>neither</w:t>
      </w:r>
      <w:r>
        <w:t xml:space="preserve"> </w:t>
      </w:r>
      <w:r w:rsidR="003C1AAB">
        <w:t xml:space="preserve">checking on the passed </w:t>
      </w:r>
      <w:r>
        <w:t>parameter</w:t>
      </w:r>
      <w:r w:rsidR="003C1AAB">
        <w:t>s</w:t>
      </w:r>
      <w:r>
        <w:t xml:space="preserve"> nor checking on the caller of the trusted function.</w:t>
      </w:r>
      <w:r w:rsidR="003C1AAB">
        <w:t xml:space="preserve">  It was unclear during the current design if either of these was necessary.</w:t>
      </w:r>
    </w:p>
    <w:p w:rsidR="00F051C9" w:rsidRDefault="00F051C9">
      <w:pPr>
        <w:numPr>
          <w:ilvl w:val="0"/>
          <w:numId w:val="6"/>
        </w:numPr>
      </w:pPr>
      <w:r>
        <w:t xml:space="preserve">This MDD is currently missing some </w:t>
      </w:r>
      <w:proofErr w:type="spellStart"/>
      <w:r>
        <w:t>datatype</w:t>
      </w:r>
      <w:proofErr w:type="spellEnd"/>
      <w:r>
        <w:t xml:space="preserve"> definition and ranges (specifically for the trusted function call wrappers).  The assumption was that these would not need to be unit tested and were for design documentation only.</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3C1AAB">
            <w:pPr>
              <w:spacing w:before="60"/>
              <w:rPr>
                <w:rFonts w:ascii="Arial" w:hAnsi="Arial" w:cs="Arial"/>
                <w:sz w:val="16"/>
              </w:rPr>
            </w:pPr>
            <w:r>
              <w:rPr>
                <w:rFonts w:ascii="Arial" w:hAnsi="Arial" w:cs="Arial"/>
                <w:sz w:val="16"/>
              </w:rPr>
              <w:t>1</w:t>
            </w:r>
          </w:p>
        </w:tc>
        <w:tc>
          <w:tcPr>
            <w:tcW w:w="6210" w:type="dxa"/>
          </w:tcPr>
          <w:p w:rsidR="004A781C" w:rsidRDefault="003C1AAB">
            <w:pPr>
              <w:spacing w:before="60"/>
              <w:rPr>
                <w:rFonts w:ascii="Arial" w:hAnsi="Arial" w:cs="Arial"/>
                <w:sz w:val="16"/>
              </w:rPr>
            </w:pPr>
            <w:r>
              <w:rPr>
                <w:rFonts w:ascii="Arial" w:hAnsi="Arial" w:cs="Arial"/>
                <w:sz w:val="16"/>
              </w:rPr>
              <w:t>Initial version</w:t>
            </w:r>
          </w:p>
        </w:tc>
        <w:tc>
          <w:tcPr>
            <w:tcW w:w="1080" w:type="dxa"/>
          </w:tcPr>
          <w:p w:rsidR="004A781C" w:rsidRDefault="003C1AAB">
            <w:pPr>
              <w:spacing w:before="60"/>
              <w:rPr>
                <w:rFonts w:ascii="Arial" w:hAnsi="Arial" w:cs="Arial"/>
                <w:sz w:val="16"/>
              </w:rPr>
            </w:pPr>
            <w:r>
              <w:rPr>
                <w:rFonts w:ascii="Arial" w:hAnsi="Arial" w:cs="Arial"/>
                <w:sz w:val="16"/>
              </w:rPr>
              <w:t>07/15/13</w:t>
            </w:r>
          </w:p>
        </w:tc>
        <w:tc>
          <w:tcPr>
            <w:tcW w:w="1105" w:type="dxa"/>
          </w:tcPr>
          <w:p w:rsidR="004A781C" w:rsidRDefault="003C1AAB">
            <w:pPr>
              <w:spacing w:before="60"/>
              <w:rPr>
                <w:rFonts w:ascii="Arial" w:hAnsi="Arial" w:cs="Arial"/>
                <w:sz w:val="16"/>
              </w:rPr>
            </w:pPr>
            <w:r>
              <w:rPr>
                <w:rFonts w:ascii="Arial" w:hAnsi="Arial" w:cs="Arial"/>
                <w:sz w:val="16"/>
              </w:rPr>
              <w:t>LWW</w:t>
            </w:r>
          </w:p>
        </w:tc>
      </w:tr>
      <w:tr w:rsidR="00B96934">
        <w:tc>
          <w:tcPr>
            <w:tcW w:w="616" w:type="dxa"/>
          </w:tcPr>
          <w:p w:rsidR="00B96934" w:rsidRDefault="00B96934">
            <w:pPr>
              <w:spacing w:before="60"/>
              <w:rPr>
                <w:rFonts w:ascii="Arial" w:hAnsi="Arial" w:cs="Arial"/>
                <w:sz w:val="16"/>
              </w:rPr>
            </w:pPr>
            <w:r>
              <w:rPr>
                <w:rFonts w:ascii="Arial" w:hAnsi="Arial" w:cs="Arial"/>
                <w:sz w:val="16"/>
              </w:rPr>
              <w:t>2</w:t>
            </w:r>
          </w:p>
        </w:tc>
        <w:tc>
          <w:tcPr>
            <w:tcW w:w="662" w:type="dxa"/>
          </w:tcPr>
          <w:p w:rsidR="00B96934" w:rsidRDefault="00B96934">
            <w:pPr>
              <w:spacing w:before="60"/>
              <w:rPr>
                <w:rFonts w:ascii="Arial" w:hAnsi="Arial" w:cs="Arial"/>
                <w:sz w:val="16"/>
              </w:rPr>
            </w:pPr>
            <w:r>
              <w:rPr>
                <w:rFonts w:ascii="Arial" w:hAnsi="Arial" w:cs="Arial"/>
                <w:sz w:val="16"/>
              </w:rPr>
              <w:t>1.1.1</w:t>
            </w:r>
          </w:p>
        </w:tc>
        <w:tc>
          <w:tcPr>
            <w:tcW w:w="6210" w:type="dxa"/>
          </w:tcPr>
          <w:p w:rsidR="00B96934" w:rsidRDefault="00B96934">
            <w:pPr>
              <w:spacing w:before="60"/>
              <w:rPr>
                <w:rFonts w:ascii="Arial" w:hAnsi="Arial" w:cs="Arial"/>
                <w:sz w:val="16"/>
              </w:rPr>
            </w:pPr>
            <w:r>
              <w:rPr>
                <w:rFonts w:ascii="Arial" w:hAnsi="Arial" w:cs="Arial"/>
                <w:sz w:val="16"/>
              </w:rPr>
              <w:t>Added suspend/resume erase functions</w:t>
            </w:r>
          </w:p>
        </w:tc>
        <w:tc>
          <w:tcPr>
            <w:tcW w:w="1080" w:type="dxa"/>
          </w:tcPr>
          <w:p w:rsidR="00B96934" w:rsidRDefault="00B96934" w:rsidP="00B96934">
            <w:pPr>
              <w:spacing w:before="60"/>
              <w:rPr>
                <w:rFonts w:ascii="Arial" w:hAnsi="Arial" w:cs="Arial"/>
                <w:sz w:val="16"/>
              </w:rPr>
            </w:pPr>
            <w:r>
              <w:rPr>
                <w:rFonts w:ascii="Arial" w:hAnsi="Arial" w:cs="Arial"/>
                <w:sz w:val="16"/>
              </w:rPr>
              <w:t>11/04/14</w:t>
            </w:r>
          </w:p>
        </w:tc>
        <w:tc>
          <w:tcPr>
            <w:tcW w:w="1105" w:type="dxa"/>
          </w:tcPr>
          <w:p w:rsidR="00B96934" w:rsidRDefault="00B96934">
            <w:pPr>
              <w:spacing w:before="60"/>
              <w:rPr>
                <w:rFonts w:ascii="Arial" w:hAnsi="Arial" w:cs="Arial"/>
                <w:sz w:val="16"/>
              </w:rPr>
            </w:pPr>
            <w:r>
              <w:rPr>
                <w:rFonts w:ascii="Arial" w:hAnsi="Arial" w:cs="Arial"/>
                <w:sz w:val="16"/>
              </w:rPr>
              <w:t>KJS</w:t>
            </w:r>
          </w:p>
        </w:tc>
      </w:tr>
      <w:tr w:rsidR="005C37E8">
        <w:tc>
          <w:tcPr>
            <w:tcW w:w="616" w:type="dxa"/>
          </w:tcPr>
          <w:p w:rsidR="005C37E8" w:rsidRPr="005A5205" w:rsidRDefault="005C37E8">
            <w:pPr>
              <w:spacing w:before="60"/>
              <w:rPr>
                <w:rFonts w:ascii="Arial" w:hAnsi="Arial" w:cs="Arial"/>
                <w:sz w:val="16"/>
              </w:rPr>
            </w:pPr>
            <w:r w:rsidRPr="005A5205">
              <w:rPr>
                <w:rFonts w:ascii="Arial" w:hAnsi="Arial" w:cs="Arial"/>
                <w:sz w:val="16"/>
              </w:rPr>
              <w:t>3</w:t>
            </w:r>
          </w:p>
        </w:tc>
        <w:tc>
          <w:tcPr>
            <w:tcW w:w="662" w:type="dxa"/>
          </w:tcPr>
          <w:p w:rsidR="005C37E8" w:rsidRPr="005A5205" w:rsidRDefault="005C37E8">
            <w:pPr>
              <w:spacing w:before="60"/>
              <w:rPr>
                <w:rFonts w:ascii="Arial" w:hAnsi="Arial" w:cs="Arial"/>
                <w:sz w:val="16"/>
              </w:rPr>
            </w:pPr>
            <w:r w:rsidRPr="005A5205">
              <w:rPr>
                <w:rFonts w:ascii="Arial" w:hAnsi="Arial" w:cs="Arial"/>
                <w:sz w:val="16"/>
              </w:rPr>
              <w:t>1.1.2</w:t>
            </w:r>
          </w:p>
        </w:tc>
        <w:tc>
          <w:tcPr>
            <w:tcW w:w="6210" w:type="dxa"/>
          </w:tcPr>
          <w:p w:rsidR="005C37E8" w:rsidRPr="005A5205" w:rsidRDefault="00BA7A9B">
            <w:pPr>
              <w:spacing w:before="60"/>
              <w:rPr>
                <w:rFonts w:ascii="Arial" w:hAnsi="Arial" w:cs="Arial"/>
                <w:sz w:val="16"/>
              </w:rPr>
            </w:pPr>
            <w:r w:rsidRPr="005A5205">
              <w:rPr>
                <w:rFonts w:ascii="Arial" w:hAnsi="Arial" w:cs="Arial"/>
                <w:sz w:val="16"/>
              </w:rPr>
              <w:t>Added FEE</w:t>
            </w:r>
            <w:r w:rsidR="005C37E8" w:rsidRPr="005A5205">
              <w:rPr>
                <w:rFonts w:ascii="Arial" w:hAnsi="Arial" w:cs="Arial"/>
                <w:sz w:val="16"/>
              </w:rPr>
              <w:t xml:space="preserve"> Single bit ECC correction</w:t>
            </w:r>
          </w:p>
        </w:tc>
        <w:tc>
          <w:tcPr>
            <w:tcW w:w="1080" w:type="dxa"/>
          </w:tcPr>
          <w:p w:rsidR="005C37E8" w:rsidRPr="005A5205" w:rsidRDefault="00193CD5" w:rsidP="00B96934">
            <w:pPr>
              <w:spacing w:before="60"/>
              <w:rPr>
                <w:rFonts w:ascii="Arial" w:hAnsi="Arial" w:cs="Arial"/>
                <w:sz w:val="16"/>
              </w:rPr>
            </w:pPr>
            <w:r w:rsidRPr="005A5205">
              <w:rPr>
                <w:rFonts w:ascii="Arial" w:hAnsi="Arial" w:cs="Arial"/>
                <w:sz w:val="16"/>
              </w:rPr>
              <w:t>12/15</w:t>
            </w:r>
            <w:r w:rsidR="005C37E8" w:rsidRPr="005A5205">
              <w:rPr>
                <w:rFonts w:ascii="Arial" w:hAnsi="Arial" w:cs="Arial"/>
                <w:sz w:val="16"/>
              </w:rPr>
              <w:t>/14</w:t>
            </w:r>
          </w:p>
        </w:tc>
        <w:tc>
          <w:tcPr>
            <w:tcW w:w="1105" w:type="dxa"/>
          </w:tcPr>
          <w:p w:rsidR="005C37E8" w:rsidRPr="005A5205" w:rsidRDefault="005C37E8">
            <w:pPr>
              <w:spacing w:before="60"/>
              <w:rPr>
                <w:rFonts w:ascii="Arial" w:hAnsi="Arial" w:cs="Arial"/>
                <w:sz w:val="16"/>
              </w:rPr>
            </w:pPr>
            <w:r w:rsidRPr="005A5205">
              <w:rPr>
                <w:rFonts w:ascii="Arial" w:hAnsi="Arial" w:cs="Arial"/>
                <w:sz w:val="16"/>
              </w:rPr>
              <w:t>PS</w:t>
            </w:r>
          </w:p>
        </w:tc>
      </w:tr>
      <w:tr w:rsidR="001673E6">
        <w:tc>
          <w:tcPr>
            <w:tcW w:w="616" w:type="dxa"/>
          </w:tcPr>
          <w:p w:rsidR="001673E6" w:rsidRPr="007F03EB" w:rsidRDefault="001673E6">
            <w:pPr>
              <w:spacing w:before="60"/>
              <w:rPr>
                <w:rFonts w:ascii="Arial" w:hAnsi="Arial" w:cs="Arial"/>
                <w:color w:val="FF0000"/>
                <w:sz w:val="16"/>
              </w:rPr>
            </w:pPr>
            <w:r w:rsidRPr="007F03EB">
              <w:rPr>
                <w:rFonts w:ascii="Arial" w:hAnsi="Arial" w:cs="Arial"/>
                <w:color w:val="FF0000"/>
                <w:sz w:val="16"/>
              </w:rPr>
              <w:t>4</w:t>
            </w:r>
          </w:p>
        </w:tc>
        <w:tc>
          <w:tcPr>
            <w:tcW w:w="662" w:type="dxa"/>
          </w:tcPr>
          <w:p w:rsidR="001673E6" w:rsidRPr="007F03EB" w:rsidRDefault="00883201">
            <w:pPr>
              <w:spacing w:before="60"/>
              <w:rPr>
                <w:rFonts w:ascii="Arial" w:hAnsi="Arial" w:cs="Arial"/>
                <w:color w:val="FF0000"/>
                <w:sz w:val="16"/>
              </w:rPr>
            </w:pPr>
            <w:r>
              <w:rPr>
                <w:rFonts w:ascii="Arial" w:hAnsi="Arial" w:cs="Arial"/>
                <w:color w:val="FF0000"/>
                <w:sz w:val="16"/>
              </w:rPr>
              <w:t>3.1.1</w:t>
            </w:r>
          </w:p>
        </w:tc>
        <w:tc>
          <w:tcPr>
            <w:tcW w:w="6210" w:type="dxa"/>
          </w:tcPr>
          <w:p w:rsidR="001673E6" w:rsidRPr="007F03EB" w:rsidRDefault="001673E6">
            <w:pPr>
              <w:spacing w:before="60"/>
              <w:rPr>
                <w:rFonts w:ascii="Arial" w:hAnsi="Arial" w:cs="Arial"/>
                <w:color w:val="FF0000"/>
                <w:sz w:val="16"/>
              </w:rPr>
            </w:pPr>
            <w:r w:rsidRPr="007F03EB">
              <w:rPr>
                <w:rFonts w:ascii="Arial" w:hAnsi="Arial" w:cs="Arial"/>
                <w:color w:val="FF0000"/>
                <w:sz w:val="16"/>
              </w:rPr>
              <w:t>Updated FEE component and removed Nexteer FEE ECC</w:t>
            </w:r>
            <w:bookmarkStart w:id="1" w:name="_GoBack"/>
            <w:bookmarkEnd w:id="1"/>
            <w:r w:rsidRPr="007F03EB">
              <w:rPr>
                <w:rFonts w:ascii="Arial" w:hAnsi="Arial" w:cs="Arial"/>
                <w:color w:val="FF0000"/>
                <w:sz w:val="16"/>
              </w:rPr>
              <w:t xml:space="preserve"> workaround</w:t>
            </w:r>
          </w:p>
        </w:tc>
        <w:tc>
          <w:tcPr>
            <w:tcW w:w="1080" w:type="dxa"/>
          </w:tcPr>
          <w:p w:rsidR="001673E6" w:rsidRPr="007F03EB" w:rsidRDefault="001673E6" w:rsidP="00B96934">
            <w:pPr>
              <w:spacing w:before="60"/>
              <w:rPr>
                <w:rFonts w:ascii="Arial" w:hAnsi="Arial" w:cs="Arial"/>
                <w:color w:val="FF0000"/>
                <w:sz w:val="16"/>
              </w:rPr>
            </w:pPr>
            <w:r w:rsidRPr="007F03EB">
              <w:rPr>
                <w:rFonts w:ascii="Arial" w:hAnsi="Arial" w:cs="Arial"/>
                <w:color w:val="FF0000"/>
                <w:sz w:val="16"/>
              </w:rPr>
              <w:t>1/27/15</w:t>
            </w:r>
          </w:p>
        </w:tc>
        <w:tc>
          <w:tcPr>
            <w:tcW w:w="1105" w:type="dxa"/>
          </w:tcPr>
          <w:p w:rsidR="001673E6" w:rsidRPr="007F03EB" w:rsidRDefault="001673E6">
            <w:pPr>
              <w:spacing w:before="60"/>
              <w:rPr>
                <w:rFonts w:ascii="Arial" w:hAnsi="Arial" w:cs="Arial"/>
                <w:color w:val="FF0000"/>
                <w:sz w:val="16"/>
              </w:rPr>
            </w:pPr>
            <w:r w:rsidRPr="007F03EB">
              <w:rPr>
                <w:rFonts w:ascii="Arial" w:hAnsi="Arial" w:cs="Arial"/>
                <w:color w:val="FF0000"/>
                <w:sz w:val="16"/>
              </w:rPr>
              <w:t>PS</w:t>
            </w:r>
          </w:p>
        </w:tc>
      </w:tr>
    </w:tbl>
    <w:p w:rsidR="00107819" w:rsidRDefault="005C37E8" w:rsidP="005C37E8">
      <w:pPr>
        <w:tabs>
          <w:tab w:val="left" w:pos="6087"/>
        </w:tabs>
      </w:pPr>
      <w:r>
        <w:tab/>
      </w:r>
    </w:p>
    <w:sectPr w:rsidR="00107819" w:rsidSect="00937013">
      <w:headerReference w:type="default" r:id="rId50"/>
      <w:footerReference w:type="default" r:id="rId5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91" w:rsidRDefault="002A0D91">
      <w:r>
        <w:separator/>
      </w:r>
    </w:p>
  </w:endnote>
  <w:endnote w:type="continuationSeparator" w:id="0">
    <w:p w:rsidR="002A0D91" w:rsidRDefault="002A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205" w:rsidRDefault="005A5205">
    <w:pPr>
      <w:pStyle w:val="Footer"/>
    </w:pPr>
    <w:r>
      <w:rPr>
        <w:snapToGrid w:val="0"/>
      </w:rPr>
      <w:tab/>
    </w:r>
    <w:fldSimple w:instr=" DOCPROPERTY &quot;Company&quot;  \* MERGEFORMAT ">
      <w:r w:rsidRPr="00255E15">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91" w:rsidRDefault="002A0D91">
      <w:r>
        <w:separator/>
      </w:r>
    </w:p>
  </w:footnote>
  <w:footnote w:type="continuationSeparator" w:id="0">
    <w:p w:rsidR="002A0D91" w:rsidRDefault="002A0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205" w:rsidRDefault="005A5205">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5A5205">
      <w:trPr>
        <w:cantSplit/>
      </w:trPr>
      <w:tc>
        <w:tcPr>
          <w:tcW w:w="990" w:type="dxa"/>
        </w:tcPr>
        <w:p w:rsidR="005A5205" w:rsidRDefault="005A5205">
          <w:pPr>
            <w:pStyle w:val="Header"/>
          </w:pPr>
          <w:r>
            <w:t>Title:</w:t>
          </w:r>
        </w:p>
      </w:tc>
      <w:tc>
        <w:tcPr>
          <w:tcW w:w="5400" w:type="dxa"/>
          <w:gridSpan w:val="3"/>
          <w:vMerge w:val="restart"/>
        </w:tcPr>
        <w:p w:rsidR="005A5205" w:rsidRDefault="00D04B39">
          <w:pPr>
            <w:pStyle w:val="Header"/>
          </w:pPr>
          <w:fldSimple w:instr=" DOCPROPERTY &quot;Document Title&quot;  \* MERGEFORMAT ">
            <w:r w:rsidR="005A5205">
              <w:t>Fee Interface</w:t>
            </w:r>
          </w:fldSimple>
        </w:p>
        <w:p w:rsidR="005A5205" w:rsidRDefault="00D04B39" w:rsidP="001A574F">
          <w:pPr>
            <w:pStyle w:val="Header"/>
            <w:tabs>
              <w:tab w:val="clear" w:pos="4320"/>
              <w:tab w:val="clear" w:pos="8640"/>
              <w:tab w:val="center" w:pos="2592"/>
            </w:tabs>
          </w:pPr>
          <w:fldSimple w:instr=" DOCPROPERTY &quot;Product Line&quot;  \* MERGEFORMAT ">
            <w:r w:rsidR="005A5205">
              <w:t>Gen II+ EPS EA3</w:t>
            </w:r>
          </w:fldSimple>
          <w:r w:rsidR="005A5205">
            <w:tab/>
          </w:r>
        </w:p>
      </w:tc>
      <w:tc>
        <w:tcPr>
          <w:tcW w:w="1170" w:type="dxa"/>
        </w:tcPr>
        <w:p w:rsidR="005A5205" w:rsidRDefault="005A5205">
          <w:pPr>
            <w:pStyle w:val="Header"/>
          </w:pPr>
          <w:r>
            <w:t>Revision:</w:t>
          </w:r>
        </w:p>
      </w:tc>
      <w:tc>
        <w:tcPr>
          <w:tcW w:w="1350" w:type="dxa"/>
        </w:tcPr>
        <w:p w:rsidR="005A5205" w:rsidRDefault="00DA379D" w:rsidP="005C37E8">
          <w:pPr>
            <w:pStyle w:val="Header"/>
          </w:pPr>
          <w:r>
            <w:t>3.1.1</w:t>
          </w:r>
        </w:p>
      </w:tc>
    </w:tr>
    <w:tr w:rsidR="005A5205">
      <w:trPr>
        <w:cantSplit/>
      </w:trPr>
      <w:tc>
        <w:tcPr>
          <w:tcW w:w="990" w:type="dxa"/>
        </w:tcPr>
        <w:p w:rsidR="005A5205" w:rsidRDefault="005A5205">
          <w:pPr>
            <w:pStyle w:val="Header"/>
          </w:pPr>
          <w:r>
            <w:t xml:space="preserve">Product:     </w:t>
          </w:r>
        </w:p>
      </w:tc>
      <w:tc>
        <w:tcPr>
          <w:tcW w:w="5400" w:type="dxa"/>
          <w:gridSpan w:val="3"/>
          <w:vMerge/>
        </w:tcPr>
        <w:p w:rsidR="005A5205" w:rsidRDefault="005A5205">
          <w:pPr>
            <w:pStyle w:val="Header"/>
            <w:jc w:val="center"/>
          </w:pPr>
        </w:p>
      </w:tc>
      <w:tc>
        <w:tcPr>
          <w:tcW w:w="1170" w:type="dxa"/>
        </w:tcPr>
        <w:p w:rsidR="005A5205" w:rsidRDefault="005A5205">
          <w:pPr>
            <w:pStyle w:val="Header"/>
          </w:pPr>
          <w:r>
            <w:t>Rev. Date:</w:t>
          </w:r>
        </w:p>
      </w:tc>
      <w:tc>
        <w:tcPr>
          <w:tcW w:w="1350" w:type="dxa"/>
        </w:tcPr>
        <w:p w:rsidR="005A5205" w:rsidRDefault="005A5205" w:rsidP="0096743B">
          <w:pPr>
            <w:pStyle w:val="Header"/>
          </w:pPr>
          <w:r>
            <w:t>27-Jan-15</w:t>
          </w:r>
        </w:p>
      </w:tc>
    </w:tr>
    <w:tr w:rsidR="005A5205">
      <w:trPr>
        <w:cantSplit/>
      </w:trPr>
      <w:tc>
        <w:tcPr>
          <w:tcW w:w="990" w:type="dxa"/>
        </w:tcPr>
        <w:p w:rsidR="005A5205" w:rsidRDefault="005A5205">
          <w:pPr>
            <w:pStyle w:val="Header"/>
          </w:pPr>
          <w:r>
            <w:t>Group:</w:t>
          </w:r>
        </w:p>
      </w:tc>
      <w:tc>
        <w:tcPr>
          <w:tcW w:w="1530" w:type="dxa"/>
        </w:tcPr>
        <w:p w:rsidR="005A5205" w:rsidRDefault="005A5205">
          <w:pPr>
            <w:pStyle w:val="Header"/>
          </w:pPr>
          <w:r>
            <w:t>ESG</w:t>
          </w:r>
        </w:p>
      </w:tc>
      <w:tc>
        <w:tcPr>
          <w:tcW w:w="1260" w:type="dxa"/>
        </w:tcPr>
        <w:p w:rsidR="005A5205" w:rsidRDefault="005A5205">
          <w:pPr>
            <w:pStyle w:val="Header"/>
          </w:pPr>
          <w:r>
            <w:t>Originator:</w:t>
          </w:r>
        </w:p>
      </w:tc>
      <w:tc>
        <w:tcPr>
          <w:tcW w:w="2610" w:type="dxa"/>
        </w:tcPr>
        <w:p w:rsidR="005A5205" w:rsidRDefault="00D04B39">
          <w:pPr>
            <w:pStyle w:val="Header"/>
          </w:pPr>
          <w:fldSimple w:instr=" USERNAME  \* MERGEFORMAT ">
            <w:r w:rsidR="005A5205">
              <w:rPr>
                <w:noProof/>
              </w:rPr>
              <w:t>Lucas Wendling</w:t>
            </w:r>
          </w:fldSimple>
        </w:p>
      </w:tc>
      <w:tc>
        <w:tcPr>
          <w:tcW w:w="1170" w:type="dxa"/>
        </w:tcPr>
        <w:p w:rsidR="005A5205" w:rsidRDefault="005A5205">
          <w:pPr>
            <w:pStyle w:val="Header"/>
          </w:pPr>
          <w:r>
            <w:t>Page:</w:t>
          </w:r>
        </w:p>
      </w:tc>
      <w:tc>
        <w:tcPr>
          <w:tcW w:w="1350" w:type="dxa"/>
        </w:tcPr>
        <w:p w:rsidR="005A5205" w:rsidRDefault="005A5205">
          <w:pPr>
            <w:pStyle w:val="Header"/>
          </w:pPr>
          <w:r>
            <w:rPr>
              <w:rStyle w:val="PageNumber"/>
            </w:rPr>
            <w:fldChar w:fldCharType="begin"/>
          </w:r>
          <w:r>
            <w:rPr>
              <w:rStyle w:val="PageNumber"/>
            </w:rPr>
            <w:instrText xml:space="preserve"> PAGE </w:instrText>
          </w:r>
          <w:r>
            <w:rPr>
              <w:rStyle w:val="PageNumber"/>
            </w:rPr>
            <w:fldChar w:fldCharType="separate"/>
          </w:r>
          <w:r w:rsidR="00DA379D">
            <w:rPr>
              <w:rStyle w:val="PageNumber"/>
              <w:noProof/>
            </w:rPr>
            <w:t>26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A379D">
            <w:rPr>
              <w:rStyle w:val="PageNumber"/>
              <w:noProof/>
            </w:rPr>
            <w:t>26</w:t>
          </w:r>
          <w:r>
            <w:rPr>
              <w:rStyle w:val="PageNumber"/>
            </w:rPr>
            <w:fldChar w:fldCharType="end"/>
          </w:r>
        </w:p>
      </w:tc>
    </w:tr>
  </w:tbl>
  <w:p w:rsidR="005A5205" w:rsidRDefault="005A5205">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FFDE91D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2789"/>
    <w:rsid w:val="00005EE6"/>
    <w:rsid w:val="0003115F"/>
    <w:rsid w:val="00057B57"/>
    <w:rsid w:val="0006579E"/>
    <w:rsid w:val="00107819"/>
    <w:rsid w:val="0011759C"/>
    <w:rsid w:val="00141027"/>
    <w:rsid w:val="001673E6"/>
    <w:rsid w:val="00171F5A"/>
    <w:rsid w:val="00193CD5"/>
    <w:rsid w:val="001A574F"/>
    <w:rsid w:val="001B60DF"/>
    <w:rsid w:val="001E17A3"/>
    <w:rsid w:val="001F09B2"/>
    <w:rsid w:val="0020722A"/>
    <w:rsid w:val="002075D0"/>
    <w:rsid w:val="00251AC0"/>
    <w:rsid w:val="00255E15"/>
    <w:rsid w:val="00270133"/>
    <w:rsid w:val="002A0D91"/>
    <w:rsid w:val="002C03D8"/>
    <w:rsid w:val="002C5784"/>
    <w:rsid w:val="002F3A0F"/>
    <w:rsid w:val="00315335"/>
    <w:rsid w:val="003860BB"/>
    <w:rsid w:val="003C1AAB"/>
    <w:rsid w:val="003C4D3F"/>
    <w:rsid w:val="003D4DD5"/>
    <w:rsid w:val="0045246D"/>
    <w:rsid w:val="004A781C"/>
    <w:rsid w:val="004F32AE"/>
    <w:rsid w:val="004F74BF"/>
    <w:rsid w:val="00532D49"/>
    <w:rsid w:val="005469AD"/>
    <w:rsid w:val="0055178E"/>
    <w:rsid w:val="005A5205"/>
    <w:rsid w:val="005C37E8"/>
    <w:rsid w:val="005D5FE4"/>
    <w:rsid w:val="00616853"/>
    <w:rsid w:val="00654AE7"/>
    <w:rsid w:val="00674ADF"/>
    <w:rsid w:val="006D33CC"/>
    <w:rsid w:val="006D7569"/>
    <w:rsid w:val="006E3AF1"/>
    <w:rsid w:val="006E7793"/>
    <w:rsid w:val="006F01A3"/>
    <w:rsid w:val="00700B48"/>
    <w:rsid w:val="00706174"/>
    <w:rsid w:val="007A69AC"/>
    <w:rsid w:val="007F03EB"/>
    <w:rsid w:val="008242F0"/>
    <w:rsid w:val="00843747"/>
    <w:rsid w:val="008535B2"/>
    <w:rsid w:val="008602B4"/>
    <w:rsid w:val="00883201"/>
    <w:rsid w:val="008872F8"/>
    <w:rsid w:val="008B3E94"/>
    <w:rsid w:val="008F6DBB"/>
    <w:rsid w:val="00921A0A"/>
    <w:rsid w:val="00937013"/>
    <w:rsid w:val="00955F6A"/>
    <w:rsid w:val="00957470"/>
    <w:rsid w:val="0096743B"/>
    <w:rsid w:val="009B20B2"/>
    <w:rsid w:val="009E7692"/>
    <w:rsid w:val="009F009D"/>
    <w:rsid w:val="00A13D15"/>
    <w:rsid w:val="00AD731B"/>
    <w:rsid w:val="00AF26F9"/>
    <w:rsid w:val="00B00237"/>
    <w:rsid w:val="00B23360"/>
    <w:rsid w:val="00B42B52"/>
    <w:rsid w:val="00B54697"/>
    <w:rsid w:val="00B923F7"/>
    <w:rsid w:val="00B96934"/>
    <w:rsid w:val="00BA7A9B"/>
    <w:rsid w:val="00BD008B"/>
    <w:rsid w:val="00BD15D2"/>
    <w:rsid w:val="00BD3DFF"/>
    <w:rsid w:val="00BF364D"/>
    <w:rsid w:val="00C12789"/>
    <w:rsid w:val="00C35BD3"/>
    <w:rsid w:val="00C72FFA"/>
    <w:rsid w:val="00C96C9D"/>
    <w:rsid w:val="00CC54A6"/>
    <w:rsid w:val="00CD43E6"/>
    <w:rsid w:val="00D04AA1"/>
    <w:rsid w:val="00D04B39"/>
    <w:rsid w:val="00D70991"/>
    <w:rsid w:val="00D94BDD"/>
    <w:rsid w:val="00DA379D"/>
    <w:rsid w:val="00DC7E08"/>
    <w:rsid w:val="00DE4889"/>
    <w:rsid w:val="00E03916"/>
    <w:rsid w:val="00E5472B"/>
    <w:rsid w:val="00E57C42"/>
    <w:rsid w:val="00E816F1"/>
    <w:rsid w:val="00EE666E"/>
    <w:rsid w:val="00F051C9"/>
    <w:rsid w:val="00F40139"/>
    <w:rsid w:val="00F52A22"/>
    <w:rsid w:val="00F648ED"/>
    <w:rsid w:val="00F82E8E"/>
    <w:rsid w:val="00F957FA"/>
    <w:rsid w:val="00FA737D"/>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9D"/>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4Char">
    <w:name w:val="Heading 4 Char"/>
    <w:basedOn w:val="DefaultParagraphFont"/>
    <w:link w:val="Heading4"/>
    <w:rsid w:val="00C96C9D"/>
    <w:rPr>
      <w:rFonts w:ascii="Arial" w:hAnsi="Arial"/>
      <w:b/>
      <w:sz w:val="24"/>
    </w:rPr>
  </w:style>
  <w:style w:type="character" w:customStyle="1" w:styleId="Heading5Char">
    <w:name w:val="Heading 5 Char"/>
    <w:basedOn w:val="DefaultParagraphFont"/>
    <w:link w:val="Heading5"/>
    <w:rsid w:val="00C96C9D"/>
    <w:rPr>
      <w:sz w:val="22"/>
    </w:rPr>
  </w:style>
  <w:style w:type="paragraph" w:styleId="BalloonText">
    <w:name w:val="Balloon Text"/>
    <w:basedOn w:val="Normal"/>
    <w:link w:val="BalloonTextChar"/>
    <w:uiPriority w:val="99"/>
    <w:semiHidden/>
    <w:unhideWhenUsed/>
    <w:rsid w:val="00B969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Template>
  <TotalTime>411</TotalTime>
  <Pages>26</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12351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dc:creator>
  <cp:keywords/>
  <dc:description/>
  <cp:lastModifiedBy>Windows User</cp:lastModifiedBy>
  <cp:revision>44</cp:revision>
  <cp:lastPrinted>2011-03-21T13:34:00Z</cp:lastPrinted>
  <dcterms:created xsi:type="dcterms:W3CDTF">2013-07-15T13:07:00Z</dcterms:created>
  <dcterms:modified xsi:type="dcterms:W3CDTF">2015-01-28T13:39:00Z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Fee Interface</vt:lpwstr>
  </property>
  <property fmtid="{D5CDD505-2E9C-101B-9397-08002B2CF9AE}" pid="3" name="MDDRevNum">
    <vt:lpwstr>1.1.1</vt:lpwstr>
  </property>
  <property fmtid="{D5CDD505-2E9C-101B-9397-08002B2CF9AE}" pid="4" name="Module Layer">
    <vt:lpwstr>0</vt:lpwstr>
  </property>
  <property fmtid="{D5CDD505-2E9C-101B-9397-08002B2CF9AE}" pid="5" name="Module Name">
    <vt:lpwstr>FeeIf</vt:lpwstr>
  </property>
  <property fmtid="{D5CDD505-2E9C-101B-9397-08002B2CF9AE}" pid="6" name="Product Line">
    <vt:lpwstr>Gen II+ EPS EA3</vt:lpwstr>
  </property>
</Properties>
</file>