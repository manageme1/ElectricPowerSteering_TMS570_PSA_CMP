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CFA" w:rsidRDefault="00D25CFA" w:rsidP="00D25CFA">
      <w:pPr>
        <w:pStyle w:val="Heading1"/>
        <w:numPr>
          <w:ilvl w:val="0"/>
          <w:numId w:val="0"/>
        </w:numPr>
      </w:pPr>
      <w:proofErr w:type="gramStart"/>
      <w:r>
        <w:t>Module  --</w:t>
      </w:r>
      <w:proofErr w:type="gramEnd"/>
      <w:r>
        <w:t xml:space="preserve"> Return</w:t>
      </w:r>
    </w:p>
    <w:p w:rsidR="00D25CFA" w:rsidRDefault="00D25CFA" w:rsidP="00D25CFA">
      <w:pPr>
        <w:pStyle w:val="Heading1"/>
      </w:pPr>
      <w:r>
        <w:t>High-Level Description</w:t>
      </w:r>
    </w:p>
    <w:p w:rsidR="00D25CFA" w:rsidRDefault="00D25CFA" w:rsidP="00D25CFA">
      <w:r>
        <w:t>This function uses the Absolute Hand Wheel position, Hand Wheel Torque, Hand Wheel Velocity and Vehicle Speed to derive the desired Return Torque command.</w:t>
      </w:r>
    </w:p>
    <w:p w:rsidR="00D25CFA" w:rsidRDefault="00D25CFA" w:rsidP="00D25CFA">
      <w:pPr>
        <w:pStyle w:val="Heading1"/>
      </w:pPr>
      <w:r>
        <w:t>Figures</w:t>
      </w:r>
    </w:p>
    <w:p w:rsidR="00D25CFA" w:rsidRDefault="00D25CFA" w:rsidP="00D25CFA">
      <w:pPr>
        <w:pStyle w:val="Heading2"/>
      </w:pPr>
      <w:del w:id="0" w:author="lz4p8n" w:date="2013-05-23T16:17:00Z">
        <w:r w:rsidDel="00FC07BB">
          <w:delText>Diagram – Function Data Sharing</w:delText>
        </w:r>
      </w:del>
      <w:ins w:id="1" w:author="lz4p8n" w:date="2013-05-23T16:17:00Z">
        <w:r w:rsidR="00FC07BB">
          <w:t>Component Diagram</w:t>
        </w:r>
      </w:ins>
    </w:p>
    <w:p w:rsidR="00D25CFA" w:rsidDel="00FC07BB" w:rsidRDefault="00D25CFA" w:rsidP="00D25CFA">
      <w:pPr>
        <w:rPr>
          <w:del w:id="2" w:author="lz4p8n" w:date="2013-05-23T16:17:00Z"/>
        </w:rPr>
      </w:pPr>
      <w:del w:id="3" w:author="lz4p8n" w:date="2013-05-23T16:17:00Z">
        <w:r w:rsidDel="00FC07BB">
          <w:delText>This diagram shows all data that is shared between functions within the module.</w:delText>
        </w:r>
      </w:del>
    </w:p>
    <w:p w:rsidR="00FC07BB" w:rsidRDefault="00FC07BB" w:rsidP="00D25CFA">
      <w:pPr>
        <w:rPr>
          <w:ins w:id="4" w:author="lz4p8n" w:date="2013-05-23T16:17:00Z"/>
        </w:rPr>
      </w:pPr>
      <w:ins w:id="5" w:author="lz4p8n" w:date="2013-05-23T16:18:00Z">
        <w:r>
          <w:rPr>
            <w:noProof/>
          </w:rPr>
          <w:drawing>
            <wp:inline distT="0" distB="0" distL="0" distR="0">
              <wp:extent cx="2790825" cy="364934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790825" cy="3649345"/>
                      </a:xfrm>
                      <a:prstGeom prst="rect">
                        <a:avLst/>
                      </a:prstGeom>
                      <a:noFill/>
                      <a:ln w="9525">
                        <a:noFill/>
                        <a:miter lim="800000"/>
                        <a:headEnd/>
                        <a:tailEnd/>
                      </a:ln>
                    </pic:spPr>
                  </pic:pic>
                </a:graphicData>
              </a:graphic>
            </wp:inline>
          </w:drawing>
        </w:r>
      </w:ins>
    </w:p>
    <w:p w:rsidR="00D25CFA" w:rsidRDefault="00D25CFA" w:rsidP="00D25CFA">
      <w:r>
        <w:t>None</w:t>
      </w:r>
    </w:p>
    <w:p w:rsidR="00D25CFA" w:rsidRDefault="00D25CFA" w:rsidP="00D25CFA">
      <w:pPr>
        <w:pStyle w:val="Heading3"/>
      </w:pPr>
      <w:r>
        <w:t xml:space="preserve">Diagram – </w:t>
      </w:r>
      <w:fldSimple w:instr=" DOCPROPERTY &quot;Document Title&quot;  \* MERGEFORMAT ">
        <w:r>
          <w:t>Return</w:t>
        </w:r>
      </w:fldSimple>
      <w:r>
        <w:t>_L5_Per</w:t>
      </w:r>
    </w:p>
    <w:p w:rsidR="00D25CFA" w:rsidRDefault="00D25CFA" w:rsidP="00D25CFA">
      <w:r>
        <w:t>This diagram describes the functional characteristics and data flow of a given function.</w:t>
      </w:r>
    </w:p>
    <w:p w:rsidR="00D25CFA" w:rsidRDefault="00D25CFA" w:rsidP="00D25CFA"/>
    <w:p w:rsidR="00D25CFA" w:rsidRPr="00974138" w:rsidRDefault="00A0139C" w:rsidP="00D25CFA">
      <w:r>
        <w:object w:dxaOrig="16376" w:dyaOrig="13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346.85pt" o:ole="">
            <v:imagedata r:id="rId8" o:title=""/>
          </v:shape>
          <o:OLEObject Type="Embed" ProgID="Visio.Drawing.11" ShapeID="_x0000_i1025" DrawAspect="Content" ObjectID="_1430831469" r:id="rId9"/>
        </w:object>
      </w:r>
    </w:p>
    <w:p w:rsidR="00D25CFA" w:rsidRDefault="00D25CFA" w:rsidP="00D25CFA">
      <w:pPr>
        <w:pStyle w:val="Heading1"/>
      </w:pPr>
      <w:r>
        <w:br w:type="page"/>
      </w:r>
      <w:r>
        <w:lastRenderedPageBreak/>
        <w:t>Module Inputs and Outputs</w:t>
      </w:r>
    </w:p>
    <w:p w:rsidR="00D25CFA" w:rsidRDefault="00D25CFA" w:rsidP="00D25CFA">
      <w:r>
        <w:t xml:space="preserve">For details on module input / output variable, refer to the Data Dictionary for the application.  Input / output variable names are listed here for reference.  </w:t>
      </w:r>
    </w:p>
    <w:p w:rsidR="00D25CFA" w:rsidRDefault="00D25CFA" w:rsidP="00D25CFA">
      <w:r>
        <w:t>(Note: Full variable names required in table.)</w:t>
      </w:r>
    </w:p>
    <w:p w:rsidR="00D25CFA" w:rsidRDefault="00D25CFA" w:rsidP="00D25CFA">
      <w:r>
        <w:t xml:space="preserve">(Note: All global variables including End </w:t>
      </w:r>
      <w:proofErr w:type="gramStart"/>
      <w:r>
        <w:t>Of</w:t>
      </w:r>
      <w:proofErr w:type="gramEnd"/>
      <w:r>
        <w:t xml:space="preserve"> Line data used should be shown here)</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90"/>
        <w:gridCol w:w="5220"/>
      </w:tblGrid>
      <w:tr w:rsidR="00D25CFA" w:rsidTr="000501E6">
        <w:tc>
          <w:tcPr>
            <w:tcW w:w="4590" w:type="dxa"/>
            <w:shd w:val="clear" w:color="auto" w:fill="FFFF99"/>
          </w:tcPr>
          <w:p w:rsidR="00D25CFA" w:rsidRDefault="00D25CFA" w:rsidP="008F6D1F">
            <w:r>
              <w:t>Module Inputs (Global Variable Name)</w:t>
            </w:r>
          </w:p>
        </w:tc>
        <w:tc>
          <w:tcPr>
            <w:tcW w:w="5220" w:type="dxa"/>
            <w:shd w:val="clear" w:color="auto" w:fill="FFFF99"/>
          </w:tcPr>
          <w:p w:rsidR="00D25CFA" w:rsidRDefault="00D25CFA" w:rsidP="008F6D1F">
            <w:r>
              <w:t>Module Outputs (Global Variable Name)</w:t>
            </w:r>
          </w:p>
        </w:tc>
      </w:tr>
      <w:tr w:rsidR="00D25CFA" w:rsidTr="000501E6">
        <w:tc>
          <w:tcPr>
            <w:tcW w:w="4590" w:type="dxa"/>
          </w:tcPr>
          <w:p w:rsidR="00D25CFA" w:rsidRPr="005B7E33" w:rsidRDefault="00227BBA" w:rsidP="008F6D1F">
            <w:r w:rsidRPr="005B7E33">
              <w:t>HandwheelVel_HwRadpS_f32</w:t>
            </w:r>
          </w:p>
        </w:tc>
        <w:tc>
          <w:tcPr>
            <w:tcW w:w="5220" w:type="dxa"/>
          </w:tcPr>
          <w:p w:rsidR="00D25CFA" w:rsidRDefault="004B05D2" w:rsidP="008F6D1F">
            <w:r w:rsidRPr="004B05D2">
              <w:t>ReturnCmd_MtrNm_f32</w:t>
            </w:r>
          </w:p>
        </w:tc>
      </w:tr>
      <w:tr w:rsidR="00D25CFA" w:rsidTr="000501E6">
        <w:tc>
          <w:tcPr>
            <w:tcW w:w="4590" w:type="dxa"/>
          </w:tcPr>
          <w:p w:rsidR="00D25CFA" w:rsidRPr="005B7E33" w:rsidRDefault="00227BBA" w:rsidP="008F6D1F">
            <w:r w:rsidRPr="005B7E33">
              <w:t>HandwheelAuthority_Uls_f32</w:t>
            </w:r>
          </w:p>
        </w:tc>
        <w:tc>
          <w:tcPr>
            <w:tcW w:w="5220" w:type="dxa"/>
          </w:tcPr>
          <w:p w:rsidR="00D25CFA" w:rsidRDefault="00D25CFA" w:rsidP="008F6D1F"/>
        </w:tc>
      </w:tr>
      <w:tr w:rsidR="00D25CFA" w:rsidRPr="00D25CFA" w:rsidTr="000501E6">
        <w:tc>
          <w:tcPr>
            <w:tcW w:w="4590" w:type="dxa"/>
          </w:tcPr>
          <w:p w:rsidR="00D25CFA" w:rsidRPr="005B7E33" w:rsidRDefault="00227BBA" w:rsidP="008F6D1F">
            <w:pPr>
              <w:rPr>
                <w:lang w:val="es-ES"/>
              </w:rPr>
            </w:pPr>
            <w:r w:rsidRPr="005B7E33">
              <w:rPr>
                <w:lang w:val="es-ES"/>
              </w:rPr>
              <w:t>HandwheelPosition_HwDeg_f32</w:t>
            </w:r>
          </w:p>
        </w:tc>
        <w:tc>
          <w:tcPr>
            <w:tcW w:w="5220" w:type="dxa"/>
          </w:tcPr>
          <w:p w:rsidR="00D25CFA" w:rsidRPr="000501E6" w:rsidRDefault="00D25CFA" w:rsidP="008F6D1F">
            <w:pPr>
              <w:rPr>
                <w:lang w:val="es-ES"/>
              </w:rPr>
            </w:pPr>
          </w:p>
        </w:tc>
      </w:tr>
      <w:tr w:rsidR="00D25CFA" w:rsidTr="000501E6">
        <w:tc>
          <w:tcPr>
            <w:tcW w:w="4590" w:type="dxa"/>
          </w:tcPr>
          <w:p w:rsidR="00D25CFA" w:rsidRPr="005B7E33" w:rsidRDefault="00227BBA" w:rsidP="008F6D1F">
            <w:r w:rsidRPr="005B7E33">
              <w:t>HwTorque_HwNm_f32</w:t>
            </w:r>
          </w:p>
        </w:tc>
        <w:tc>
          <w:tcPr>
            <w:tcW w:w="5220" w:type="dxa"/>
          </w:tcPr>
          <w:p w:rsidR="00D25CFA" w:rsidRDefault="00D25CFA" w:rsidP="008F6D1F"/>
        </w:tc>
      </w:tr>
      <w:tr w:rsidR="00D25CFA" w:rsidTr="000501E6">
        <w:tc>
          <w:tcPr>
            <w:tcW w:w="4590" w:type="dxa"/>
          </w:tcPr>
          <w:p w:rsidR="00D25CFA" w:rsidRPr="005B7E33" w:rsidRDefault="00227BBA" w:rsidP="008F6D1F">
            <w:r w:rsidRPr="005B7E33">
              <w:t>VehicleSpeed_Kph_f32</w:t>
            </w:r>
          </w:p>
        </w:tc>
        <w:tc>
          <w:tcPr>
            <w:tcW w:w="5220" w:type="dxa"/>
          </w:tcPr>
          <w:p w:rsidR="00D25CFA" w:rsidRDefault="00D25CFA" w:rsidP="008F6D1F"/>
        </w:tc>
      </w:tr>
      <w:tr w:rsidR="00D25CFA" w:rsidTr="000501E6">
        <w:tc>
          <w:tcPr>
            <w:tcW w:w="4590" w:type="dxa"/>
          </w:tcPr>
          <w:p w:rsidR="00D25CFA" w:rsidRPr="005B7E33" w:rsidRDefault="004B05D2" w:rsidP="008F6D1F">
            <w:r w:rsidRPr="005B7E33">
              <w:t>SrlComSvcDft_Cnt_b32</w:t>
            </w:r>
          </w:p>
        </w:tc>
        <w:tc>
          <w:tcPr>
            <w:tcW w:w="5220" w:type="dxa"/>
          </w:tcPr>
          <w:p w:rsidR="00D25CFA" w:rsidRDefault="00D25CFA" w:rsidP="008F6D1F"/>
        </w:tc>
      </w:tr>
      <w:tr w:rsidR="009F26B5" w:rsidTr="000501E6">
        <w:tc>
          <w:tcPr>
            <w:tcW w:w="4590" w:type="dxa"/>
          </w:tcPr>
          <w:p w:rsidR="009F26B5" w:rsidRPr="005B7E33" w:rsidRDefault="009F188F" w:rsidP="000A3AD3">
            <w:r w:rsidRPr="005B7E33">
              <w:t>Return</w:t>
            </w:r>
            <w:r w:rsidR="000A3AD3" w:rsidRPr="005B7E33">
              <w:t>DD</w:t>
            </w:r>
            <w:r w:rsidRPr="005B7E33">
              <w:t>Factor_Uls_f32</w:t>
            </w:r>
          </w:p>
        </w:tc>
        <w:tc>
          <w:tcPr>
            <w:tcW w:w="5220" w:type="dxa"/>
          </w:tcPr>
          <w:p w:rsidR="009F26B5" w:rsidRDefault="009F26B5" w:rsidP="008F6D1F"/>
        </w:tc>
      </w:tr>
      <w:tr w:rsidR="009F188F" w:rsidTr="000501E6">
        <w:tc>
          <w:tcPr>
            <w:tcW w:w="4590" w:type="dxa"/>
          </w:tcPr>
          <w:p w:rsidR="009F188F" w:rsidRPr="005B7E33" w:rsidRDefault="00227BBA" w:rsidP="00E5113C">
            <w:r w:rsidRPr="005B7E33">
              <w:t>PAReturnSclFct_Uls_f32</w:t>
            </w:r>
          </w:p>
        </w:tc>
        <w:tc>
          <w:tcPr>
            <w:tcW w:w="5220" w:type="dxa"/>
          </w:tcPr>
          <w:p w:rsidR="009F188F" w:rsidRDefault="009F188F" w:rsidP="008F6D1F"/>
        </w:tc>
      </w:tr>
      <w:tr w:rsidR="0029373C" w:rsidTr="000501E6">
        <w:tc>
          <w:tcPr>
            <w:tcW w:w="4590" w:type="dxa"/>
          </w:tcPr>
          <w:p w:rsidR="0029373C" w:rsidRPr="00E44187" w:rsidRDefault="0029373C" w:rsidP="00E5113C">
            <w:r w:rsidRPr="0029373C">
              <w:t>Return Offset_HwDeg_f32</w:t>
            </w:r>
          </w:p>
        </w:tc>
        <w:tc>
          <w:tcPr>
            <w:tcW w:w="5220" w:type="dxa"/>
          </w:tcPr>
          <w:p w:rsidR="0029373C" w:rsidRDefault="0029373C" w:rsidP="008F6D1F"/>
        </w:tc>
      </w:tr>
      <w:tr w:rsidR="0029373C" w:rsidTr="000501E6">
        <w:tc>
          <w:tcPr>
            <w:tcW w:w="4590" w:type="dxa"/>
          </w:tcPr>
          <w:p w:rsidR="0029373C" w:rsidRPr="0029373C" w:rsidRDefault="0029373C" w:rsidP="00E5113C">
            <w:r w:rsidRPr="0029373C">
              <w:t>AssistMechTempEst_DegC_f32</w:t>
            </w:r>
          </w:p>
        </w:tc>
        <w:tc>
          <w:tcPr>
            <w:tcW w:w="5220" w:type="dxa"/>
          </w:tcPr>
          <w:p w:rsidR="0029373C" w:rsidRDefault="0029373C" w:rsidP="008F6D1F"/>
        </w:tc>
      </w:tr>
      <w:tr w:rsidR="00FC07BB" w:rsidTr="000501E6">
        <w:trPr>
          <w:ins w:id="6" w:author="lz4p8n" w:date="2013-05-23T16:16:00Z"/>
        </w:trPr>
        <w:tc>
          <w:tcPr>
            <w:tcW w:w="4590" w:type="dxa"/>
          </w:tcPr>
          <w:p w:rsidR="00FC07BB" w:rsidRPr="0029373C" w:rsidRDefault="00FC07BB" w:rsidP="00E5113C">
            <w:pPr>
              <w:rPr>
                <w:ins w:id="7" w:author="lz4p8n" w:date="2013-05-23T16:16:00Z"/>
              </w:rPr>
            </w:pPr>
            <w:proofErr w:type="spellStart"/>
            <w:ins w:id="8" w:author="lz4p8n" w:date="2013-05-23T16:16:00Z">
              <w:r w:rsidRPr="00FC07BB">
                <w:t>DefeatReturnSvc_Cnt_lgc</w:t>
              </w:r>
              <w:proofErr w:type="spellEnd"/>
            </w:ins>
          </w:p>
        </w:tc>
        <w:tc>
          <w:tcPr>
            <w:tcW w:w="5220" w:type="dxa"/>
          </w:tcPr>
          <w:p w:rsidR="00FC07BB" w:rsidRDefault="00FC07BB" w:rsidP="008F6D1F">
            <w:pPr>
              <w:rPr>
                <w:ins w:id="9" w:author="lz4p8n" w:date="2013-05-23T16:16:00Z"/>
              </w:rPr>
            </w:pPr>
          </w:p>
        </w:tc>
      </w:tr>
    </w:tbl>
    <w:p w:rsidR="00D25CFA" w:rsidRPr="00974138" w:rsidRDefault="00D25CFA" w:rsidP="00D25CFA"/>
    <w:p w:rsidR="00D25CFA" w:rsidRDefault="00D25CFA" w:rsidP="00D25CFA">
      <w:pPr>
        <w:pStyle w:val="Heading2"/>
      </w:pPr>
      <w:r>
        <w:t>Module Internal Variables</w:t>
      </w:r>
    </w:p>
    <w:p w:rsidR="00D25CFA" w:rsidRDefault="00D25CFA" w:rsidP="00D25CFA">
      <w:r>
        <w:t xml:space="preserve">This section identifies the name, range and resolutions for module specific data created by this module.  If there are no range restrictions on the variable, the term “FULL” is placed into the table for legal range. </w:t>
      </w:r>
    </w:p>
    <w:p w:rsidR="00D25CFA" w:rsidRPr="00194D3F" w:rsidRDefault="00D25CFA" w:rsidP="00D25CFA">
      <w:r>
        <w:t>(Note: If no module specific variables are used by the design, place the text “None” in the first Variable Name cell in the table)</w:t>
      </w:r>
    </w:p>
    <w:tbl>
      <w:tblPr>
        <w:tblW w:w="9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258"/>
        <w:gridCol w:w="1260"/>
        <w:gridCol w:w="1260"/>
        <w:gridCol w:w="1170"/>
        <w:gridCol w:w="2250"/>
      </w:tblGrid>
      <w:tr w:rsidR="00D25CFA" w:rsidTr="00227BBA">
        <w:tc>
          <w:tcPr>
            <w:tcW w:w="325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Variable Name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D25CFA" w:rsidRDefault="00D25CFA" w:rsidP="008F6D1F">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D25CFA" w:rsidRDefault="00D25CFA" w:rsidP="008F6D1F">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Software Segment</w:t>
            </w:r>
          </w:p>
        </w:tc>
      </w:tr>
      <w:tr w:rsidR="00493DD7" w:rsidTr="00227BBA">
        <w:tc>
          <w:tcPr>
            <w:tcW w:w="3258" w:type="dxa"/>
            <w:tcBorders>
              <w:top w:val="single" w:sz="6" w:space="0" w:color="auto"/>
              <w:left w:val="single" w:sz="6" w:space="0" w:color="auto"/>
              <w:bottom w:val="single" w:sz="6" w:space="0" w:color="auto"/>
              <w:right w:val="single" w:sz="6" w:space="0" w:color="auto"/>
            </w:tcBorders>
          </w:tcPr>
          <w:p w:rsidR="00493DD7" w:rsidRPr="002269D2" w:rsidRDefault="00493DD7" w:rsidP="00227BBA">
            <w:r>
              <w:t>Current</w:t>
            </w:r>
            <w:r w:rsidRPr="009E3000">
              <w:t>Offset_HwDeg</w:t>
            </w:r>
            <w:r>
              <w:t>_M_f32</w:t>
            </w:r>
          </w:p>
        </w:tc>
        <w:tc>
          <w:tcPr>
            <w:tcW w:w="1260" w:type="dxa"/>
            <w:tcBorders>
              <w:top w:val="single" w:sz="6" w:space="0" w:color="auto"/>
              <w:left w:val="single" w:sz="6" w:space="0" w:color="auto"/>
              <w:bottom w:val="single" w:sz="6" w:space="0" w:color="auto"/>
              <w:right w:val="single" w:sz="6" w:space="0" w:color="auto"/>
            </w:tcBorders>
          </w:tcPr>
          <w:p w:rsidR="00493DD7" w:rsidRPr="009C1D12" w:rsidRDefault="00493DD7" w:rsidP="008F6D1F">
            <w:pPr>
              <w:rPr>
                <w:vertAlign w:val="superscript"/>
              </w:rPr>
            </w:pPr>
            <w:r>
              <w:rPr>
                <w:rFonts w:ascii="Arial" w:hAnsi="Arial" w:cs="Arial"/>
                <w:sz w:val="16"/>
                <w:szCs w:val="16"/>
              </w:rPr>
              <w:t>Single Precision Float</w:t>
            </w:r>
          </w:p>
        </w:tc>
        <w:tc>
          <w:tcPr>
            <w:tcW w:w="1260" w:type="dxa"/>
            <w:tcBorders>
              <w:top w:val="single" w:sz="6" w:space="0" w:color="auto"/>
              <w:left w:val="single" w:sz="6" w:space="0" w:color="auto"/>
              <w:bottom w:val="single" w:sz="6" w:space="0" w:color="auto"/>
              <w:right w:val="single" w:sz="6" w:space="0" w:color="auto"/>
            </w:tcBorders>
          </w:tcPr>
          <w:p w:rsidR="00493DD7" w:rsidRDefault="00493DD7" w:rsidP="008F6D1F">
            <w:r>
              <w:t>0</w:t>
            </w:r>
          </w:p>
        </w:tc>
        <w:tc>
          <w:tcPr>
            <w:tcW w:w="1170" w:type="dxa"/>
            <w:tcBorders>
              <w:top w:val="single" w:sz="6" w:space="0" w:color="auto"/>
              <w:left w:val="single" w:sz="6" w:space="0" w:color="auto"/>
              <w:bottom w:val="single" w:sz="6" w:space="0" w:color="auto"/>
              <w:right w:val="single" w:sz="6" w:space="0" w:color="auto"/>
            </w:tcBorders>
          </w:tcPr>
          <w:p w:rsidR="00493DD7" w:rsidRDefault="00493DD7" w:rsidP="008F6D1F">
            <w:r>
              <w:t>20</w:t>
            </w:r>
          </w:p>
        </w:tc>
        <w:tc>
          <w:tcPr>
            <w:tcW w:w="2250" w:type="dxa"/>
            <w:tcBorders>
              <w:top w:val="single" w:sz="6" w:space="0" w:color="auto"/>
              <w:left w:val="single" w:sz="6" w:space="0" w:color="auto"/>
              <w:bottom w:val="single" w:sz="6" w:space="0" w:color="auto"/>
              <w:right w:val="single" w:sz="6" w:space="0" w:color="auto"/>
            </w:tcBorders>
          </w:tcPr>
          <w:p w:rsidR="00493DD7" w:rsidRDefault="00493DD7" w:rsidP="008F6D1F">
            <w:r w:rsidRPr="004745D3">
              <w:t>RETURN_START_SEC_VAR_CLEARED_32</w:t>
            </w:r>
          </w:p>
        </w:tc>
      </w:tr>
      <w:tr w:rsidR="00493DD7" w:rsidTr="00227BBA">
        <w:tc>
          <w:tcPr>
            <w:tcW w:w="3258" w:type="dxa"/>
            <w:tcBorders>
              <w:top w:val="single" w:sz="6" w:space="0" w:color="auto"/>
              <w:left w:val="single" w:sz="6" w:space="0" w:color="auto"/>
              <w:bottom w:val="single" w:sz="6" w:space="0" w:color="auto"/>
              <w:right w:val="single" w:sz="6" w:space="0" w:color="auto"/>
            </w:tcBorders>
          </w:tcPr>
          <w:p w:rsidR="00493DD7" w:rsidRPr="002269D2" w:rsidRDefault="00493DD7" w:rsidP="008F6D1F">
            <w:r w:rsidRPr="002269D2">
              <w:t>CrntHandWheelAthScl_Uls_M_</w:t>
            </w:r>
            <w:r>
              <w:t>f32</w:t>
            </w:r>
          </w:p>
        </w:tc>
        <w:tc>
          <w:tcPr>
            <w:tcW w:w="1260" w:type="dxa"/>
            <w:tcBorders>
              <w:top w:val="single" w:sz="6" w:space="0" w:color="auto"/>
              <w:left w:val="single" w:sz="6" w:space="0" w:color="auto"/>
              <w:bottom w:val="single" w:sz="6" w:space="0" w:color="auto"/>
              <w:right w:val="single" w:sz="6" w:space="0" w:color="auto"/>
            </w:tcBorders>
          </w:tcPr>
          <w:p w:rsidR="00493DD7" w:rsidRPr="002269D2" w:rsidRDefault="00493DD7" w:rsidP="008F6D1F">
            <w:pPr>
              <w:rPr>
                <w:vertAlign w:val="superscript"/>
              </w:rPr>
            </w:pPr>
            <w:r>
              <w:rPr>
                <w:rFonts w:ascii="Arial" w:hAnsi="Arial" w:cs="Arial"/>
                <w:sz w:val="16"/>
                <w:szCs w:val="16"/>
              </w:rPr>
              <w:t>Single Precision Float</w:t>
            </w:r>
          </w:p>
        </w:tc>
        <w:tc>
          <w:tcPr>
            <w:tcW w:w="1260" w:type="dxa"/>
            <w:tcBorders>
              <w:top w:val="single" w:sz="6" w:space="0" w:color="auto"/>
              <w:left w:val="single" w:sz="6" w:space="0" w:color="auto"/>
              <w:bottom w:val="single" w:sz="6" w:space="0" w:color="auto"/>
              <w:right w:val="single" w:sz="6" w:space="0" w:color="auto"/>
            </w:tcBorders>
          </w:tcPr>
          <w:p w:rsidR="00493DD7" w:rsidRDefault="00493DD7" w:rsidP="008F6D1F">
            <w:r>
              <w:t>0</w:t>
            </w:r>
          </w:p>
        </w:tc>
        <w:tc>
          <w:tcPr>
            <w:tcW w:w="1170" w:type="dxa"/>
            <w:tcBorders>
              <w:top w:val="single" w:sz="6" w:space="0" w:color="auto"/>
              <w:left w:val="single" w:sz="6" w:space="0" w:color="auto"/>
              <w:bottom w:val="single" w:sz="6" w:space="0" w:color="auto"/>
              <w:right w:val="single" w:sz="6" w:space="0" w:color="auto"/>
            </w:tcBorders>
          </w:tcPr>
          <w:p w:rsidR="00493DD7" w:rsidRDefault="00493DD7" w:rsidP="008F6D1F">
            <w:r>
              <w:t>1</w:t>
            </w:r>
          </w:p>
        </w:tc>
        <w:tc>
          <w:tcPr>
            <w:tcW w:w="2250" w:type="dxa"/>
            <w:tcBorders>
              <w:top w:val="single" w:sz="6" w:space="0" w:color="auto"/>
              <w:left w:val="single" w:sz="6" w:space="0" w:color="auto"/>
              <w:bottom w:val="single" w:sz="6" w:space="0" w:color="auto"/>
              <w:right w:val="single" w:sz="6" w:space="0" w:color="auto"/>
            </w:tcBorders>
          </w:tcPr>
          <w:p w:rsidR="00493DD7" w:rsidRDefault="00493DD7" w:rsidP="008F6D1F">
            <w:r w:rsidRPr="004745D3">
              <w:t>RETURN_START_SEC_VAR_CLEARED_32</w:t>
            </w:r>
          </w:p>
        </w:tc>
      </w:tr>
      <w:tr w:rsidR="00493DD7" w:rsidTr="00227BBA">
        <w:tc>
          <w:tcPr>
            <w:tcW w:w="3258" w:type="dxa"/>
            <w:tcBorders>
              <w:top w:val="single" w:sz="6" w:space="0" w:color="auto"/>
              <w:left w:val="single" w:sz="6" w:space="0" w:color="auto"/>
              <w:bottom w:val="single" w:sz="6" w:space="0" w:color="auto"/>
              <w:right w:val="single" w:sz="6" w:space="0" w:color="auto"/>
            </w:tcBorders>
          </w:tcPr>
          <w:p w:rsidR="00493DD7" w:rsidRPr="002269D2" w:rsidRDefault="00493DD7" w:rsidP="008F6D1F">
            <w:proofErr w:type="spellStart"/>
            <w:r>
              <w:rPr>
                <w:rFonts w:ascii="Arial" w:hAnsi="Arial" w:cs="Arial"/>
                <w:sz w:val="16"/>
                <w:szCs w:val="16"/>
              </w:rPr>
              <w:t>HwPosReturnCmd</w:t>
            </w:r>
            <w:proofErr w:type="spellEnd"/>
            <w:r>
              <w:rPr>
                <w:rFonts w:ascii="Arial" w:hAnsi="Arial" w:cs="Arial"/>
                <w:sz w:val="16"/>
                <w:szCs w:val="16"/>
              </w:rPr>
              <w:t xml:space="preserve"> _MtrNm_D_f32</w:t>
            </w:r>
          </w:p>
        </w:tc>
        <w:tc>
          <w:tcPr>
            <w:tcW w:w="1260" w:type="dxa"/>
            <w:tcBorders>
              <w:top w:val="single" w:sz="6" w:space="0" w:color="auto"/>
              <w:left w:val="single" w:sz="6" w:space="0" w:color="auto"/>
              <w:bottom w:val="single" w:sz="6" w:space="0" w:color="auto"/>
              <w:right w:val="single" w:sz="6" w:space="0" w:color="auto"/>
            </w:tcBorders>
            <w:vAlign w:val="bottom"/>
          </w:tcPr>
          <w:p w:rsidR="00493DD7" w:rsidRDefault="00493DD7" w:rsidP="008F6D1F">
            <w:r>
              <w:rPr>
                <w:rFonts w:ascii="Arial" w:hAnsi="Arial" w:cs="Arial"/>
                <w:sz w:val="16"/>
                <w:szCs w:val="16"/>
              </w:rPr>
              <w:t>Single Precision Float</w:t>
            </w:r>
          </w:p>
        </w:tc>
        <w:tc>
          <w:tcPr>
            <w:tcW w:w="1260" w:type="dxa"/>
            <w:tcBorders>
              <w:top w:val="single" w:sz="6" w:space="0" w:color="auto"/>
              <w:left w:val="single" w:sz="6" w:space="0" w:color="auto"/>
              <w:bottom w:val="single" w:sz="6" w:space="0" w:color="auto"/>
              <w:right w:val="single" w:sz="6" w:space="0" w:color="auto"/>
            </w:tcBorders>
          </w:tcPr>
          <w:p w:rsidR="00493DD7" w:rsidRDefault="00493DD7" w:rsidP="008F6D1F">
            <w:r>
              <w:t>0</w:t>
            </w:r>
          </w:p>
        </w:tc>
        <w:tc>
          <w:tcPr>
            <w:tcW w:w="1170" w:type="dxa"/>
            <w:tcBorders>
              <w:top w:val="single" w:sz="6" w:space="0" w:color="auto"/>
              <w:left w:val="single" w:sz="6" w:space="0" w:color="auto"/>
              <w:bottom w:val="single" w:sz="6" w:space="0" w:color="auto"/>
              <w:right w:val="single" w:sz="6" w:space="0" w:color="auto"/>
            </w:tcBorders>
          </w:tcPr>
          <w:p w:rsidR="00493DD7" w:rsidRDefault="00493DD7" w:rsidP="008F6D1F">
            <w:r>
              <w:t>0.5</w:t>
            </w:r>
          </w:p>
        </w:tc>
        <w:tc>
          <w:tcPr>
            <w:tcW w:w="2250" w:type="dxa"/>
            <w:tcBorders>
              <w:top w:val="single" w:sz="6" w:space="0" w:color="auto"/>
              <w:left w:val="single" w:sz="6" w:space="0" w:color="auto"/>
              <w:bottom w:val="single" w:sz="6" w:space="0" w:color="auto"/>
              <w:right w:val="single" w:sz="6" w:space="0" w:color="auto"/>
            </w:tcBorders>
          </w:tcPr>
          <w:p w:rsidR="00493DD7" w:rsidRDefault="00493DD7" w:rsidP="008F6D1F">
            <w:r w:rsidRPr="004745D3">
              <w:t>RETURN_START_SEC_VAR_CLEARED_32</w:t>
            </w:r>
          </w:p>
        </w:tc>
      </w:tr>
      <w:tr w:rsidR="00493DD7" w:rsidTr="00227BBA">
        <w:tc>
          <w:tcPr>
            <w:tcW w:w="3258" w:type="dxa"/>
            <w:tcBorders>
              <w:top w:val="single" w:sz="6" w:space="0" w:color="auto"/>
              <w:left w:val="single" w:sz="6" w:space="0" w:color="auto"/>
              <w:bottom w:val="single" w:sz="6" w:space="0" w:color="auto"/>
              <w:right w:val="single" w:sz="6" w:space="0" w:color="auto"/>
            </w:tcBorders>
          </w:tcPr>
          <w:p w:rsidR="00493DD7" w:rsidRPr="002269D2" w:rsidRDefault="00493DD7" w:rsidP="008F6D1F">
            <w:proofErr w:type="spellStart"/>
            <w:r>
              <w:rPr>
                <w:rFonts w:ascii="Arial" w:hAnsi="Arial" w:cs="Arial"/>
                <w:sz w:val="16"/>
                <w:szCs w:val="16"/>
              </w:rPr>
              <w:t>HwTrqReturnScl_Uls</w:t>
            </w:r>
            <w:proofErr w:type="spellEnd"/>
            <w:r>
              <w:rPr>
                <w:rFonts w:ascii="Arial" w:hAnsi="Arial" w:cs="Arial"/>
                <w:sz w:val="16"/>
                <w:szCs w:val="16"/>
              </w:rPr>
              <w:t xml:space="preserve"> _D_f32</w:t>
            </w:r>
          </w:p>
        </w:tc>
        <w:tc>
          <w:tcPr>
            <w:tcW w:w="1260" w:type="dxa"/>
            <w:tcBorders>
              <w:top w:val="single" w:sz="6" w:space="0" w:color="auto"/>
              <w:left w:val="single" w:sz="6" w:space="0" w:color="auto"/>
              <w:bottom w:val="single" w:sz="6" w:space="0" w:color="auto"/>
              <w:right w:val="single" w:sz="6" w:space="0" w:color="auto"/>
            </w:tcBorders>
            <w:vAlign w:val="bottom"/>
          </w:tcPr>
          <w:p w:rsidR="00493DD7" w:rsidRDefault="00493DD7" w:rsidP="008F6D1F">
            <w:r>
              <w:rPr>
                <w:rFonts w:ascii="Arial" w:hAnsi="Arial" w:cs="Arial"/>
                <w:sz w:val="16"/>
                <w:szCs w:val="16"/>
              </w:rPr>
              <w:t>Single Precision Float</w:t>
            </w:r>
          </w:p>
        </w:tc>
        <w:tc>
          <w:tcPr>
            <w:tcW w:w="1260" w:type="dxa"/>
            <w:tcBorders>
              <w:top w:val="single" w:sz="6" w:space="0" w:color="auto"/>
              <w:left w:val="single" w:sz="6" w:space="0" w:color="auto"/>
              <w:bottom w:val="single" w:sz="6" w:space="0" w:color="auto"/>
              <w:right w:val="single" w:sz="6" w:space="0" w:color="auto"/>
            </w:tcBorders>
          </w:tcPr>
          <w:p w:rsidR="00493DD7" w:rsidRDefault="00493DD7" w:rsidP="008F6D1F">
            <w:r>
              <w:t>0</w:t>
            </w:r>
          </w:p>
        </w:tc>
        <w:tc>
          <w:tcPr>
            <w:tcW w:w="1170" w:type="dxa"/>
            <w:tcBorders>
              <w:top w:val="single" w:sz="6" w:space="0" w:color="auto"/>
              <w:left w:val="single" w:sz="6" w:space="0" w:color="auto"/>
              <w:bottom w:val="single" w:sz="6" w:space="0" w:color="auto"/>
              <w:right w:val="single" w:sz="6" w:space="0" w:color="auto"/>
            </w:tcBorders>
          </w:tcPr>
          <w:p w:rsidR="00493DD7" w:rsidRDefault="00493DD7" w:rsidP="008F6D1F">
            <w:r>
              <w:t>1</w:t>
            </w:r>
          </w:p>
        </w:tc>
        <w:tc>
          <w:tcPr>
            <w:tcW w:w="2250" w:type="dxa"/>
            <w:tcBorders>
              <w:top w:val="single" w:sz="6" w:space="0" w:color="auto"/>
              <w:left w:val="single" w:sz="6" w:space="0" w:color="auto"/>
              <w:bottom w:val="single" w:sz="6" w:space="0" w:color="auto"/>
              <w:right w:val="single" w:sz="6" w:space="0" w:color="auto"/>
            </w:tcBorders>
          </w:tcPr>
          <w:p w:rsidR="00493DD7" w:rsidRDefault="00493DD7" w:rsidP="008F6D1F">
            <w:r w:rsidRPr="004745D3">
              <w:t>RETURN_START_SEC_VAR_CLEARED_32</w:t>
            </w:r>
          </w:p>
        </w:tc>
      </w:tr>
      <w:tr w:rsidR="00493DD7" w:rsidTr="00227BBA">
        <w:tc>
          <w:tcPr>
            <w:tcW w:w="3258" w:type="dxa"/>
            <w:tcBorders>
              <w:top w:val="single" w:sz="6" w:space="0" w:color="auto"/>
              <w:left w:val="single" w:sz="6" w:space="0" w:color="auto"/>
              <w:bottom w:val="single" w:sz="6" w:space="0" w:color="auto"/>
              <w:right w:val="single" w:sz="6" w:space="0" w:color="auto"/>
            </w:tcBorders>
          </w:tcPr>
          <w:p w:rsidR="00493DD7" w:rsidRPr="002269D2" w:rsidRDefault="00493DD7" w:rsidP="008F6D1F">
            <w:proofErr w:type="spellStart"/>
            <w:r>
              <w:rPr>
                <w:rFonts w:ascii="Arial" w:hAnsi="Arial" w:cs="Arial"/>
                <w:sz w:val="16"/>
                <w:szCs w:val="16"/>
              </w:rPr>
              <w:lastRenderedPageBreak/>
              <w:t>HwVelReturnScl_Uls</w:t>
            </w:r>
            <w:proofErr w:type="spellEnd"/>
            <w:r>
              <w:rPr>
                <w:rFonts w:ascii="Arial" w:hAnsi="Arial" w:cs="Arial"/>
                <w:sz w:val="16"/>
                <w:szCs w:val="16"/>
              </w:rPr>
              <w:t xml:space="preserve"> _D_f32</w:t>
            </w:r>
          </w:p>
        </w:tc>
        <w:tc>
          <w:tcPr>
            <w:tcW w:w="1260" w:type="dxa"/>
            <w:tcBorders>
              <w:top w:val="single" w:sz="6" w:space="0" w:color="auto"/>
              <w:left w:val="single" w:sz="6" w:space="0" w:color="auto"/>
              <w:bottom w:val="single" w:sz="6" w:space="0" w:color="auto"/>
              <w:right w:val="single" w:sz="6" w:space="0" w:color="auto"/>
            </w:tcBorders>
            <w:vAlign w:val="bottom"/>
          </w:tcPr>
          <w:p w:rsidR="00493DD7" w:rsidRDefault="00493DD7" w:rsidP="008F6D1F">
            <w:r>
              <w:rPr>
                <w:rFonts w:ascii="Arial" w:hAnsi="Arial" w:cs="Arial"/>
                <w:sz w:val="16"/>
                <w:szCs w:val="16"/>
              </w:rPr>
              <w:t>Single Precision Float</w:t>
            </w:r>
          </w:p>
        </w:tc>
        <w:tc>
          <w:tcPr>
            <w:tcW w:w="1260" w:type="dxa"/>
            <w:tcBorders>
              <w:top w:val="single" w:sz="6" w:space="0" w:color="auto"/>
              <w:left w:val="single" w:sz="6" w:space="0" w:color="auto"/>
              <w:bottom w:val="single" w:sz="6" w:space="0" w:color="auto"/>
              <w:right w:val="single" w:sz="6" w:space="0" w:color="auto"/>
            </w:tcBorders>
          </w:tcPr>
          <w:p w:rsidR="00493DD7" w:rsidRDefault="00493DD7" w:rsidP="008F6D1F">
            <w:r>
              <w:t>0</w:t>
            </w:r>
          </w:p>
        </w:tc>
        <w:tc>
          <w:tcPr>
            <w:tcW w:w="1170" w:type="dxa"/>
            <w:tcBorders>
              <w:top w:val="single" w:sz="6" w:space="0" w:color="auto"/>
              <w:left w:val="single" w:sz="6" w:space="0" w:color="auto"/>
              <w:bottom w:val="single" w:sz="6" w:space="0" w:color="auto"/>
              <w:right w:val="single" w:sz="6" w:space="0" w:color="auto"/>
            </w:tcBorders>
          </w:tcPr>
          <w:p w:rsidR="00493DD7" w:rsidRDefault="00493DD7" w:rsidP="008F6D1F">
            <w:r>
              <w:t>50</w:t>
            </w:r>
          </w:p>
        </w:tc>
        <w:tc>
          <w:tcPr>
            <w:tcW w:w="2250" w:type="dxa"/>
            <w:tcBorders>
              <w:top w:val="single" w:sz="6" w:space="0" w:color="auto"/>
              <w:left w:val="single" w:sz="6" w:space="0" w:color="auto"/>
              <w:bottom w:val="single" w:sz="6" w:space="0" w:color="auto"/>
              <w:right w:val="single" w:sz="6" w:space="0" w:color="auto"/>
            </w:tcBorders>
          </w:tcPr>
          <w:p w:rsidR="00493DD7" w:rsidRDefault="00493DD7" w:rsidP="008F6D1F">
            <w:r w:rsidRPr="004745D3">
              <w:t>RETURN_START_SEC_VAR_CLEARED_32</w:t>
            </w:r>
          </w:p>
        </w:tc>
      </w:tr>
      <w:tr w:rsidR="00493DD7" w:rsidTr="00227BBA">
        <w:tc>
          <w:tcPr>
            <w:tcW w:w="3258" w:type="dxa"/>
            <w:tcBorders>
              <w:top w:val="single" w:sz="6" w:space="0" w:color="auto"/>
              <w:left w:val="single" w:sz="6" w:space="0" w:color="auto"/>
              <w:bottom w:val="single" w:sz="6" w:space="0" w:color="auto"/>
              <w:right w:val="single" w:sz="6" w:space="0" w:color="auto"/>
            </w:tcBorders>
          </w:tcPr>
          <w:p w:rsidR="00493DD7" w:rsidRPr="002269D2" w:rsidRDefault="00493DD7" w:rsidP="008F6D1F">
            <w:r>
              <w:rPr>
                <w:rFonts w:ascii="Arial" w:hAnsi="Arial" w:cs="Arial"/>
                <w:sz w:val="16"/>
                <w:szCs w:val="16"/>
              </w:rPr>
              <w:t>TempReturnScl_Uls_D_f32</w:t>
            </w:r>
          </w:p>
        </w:tc>
        <w:tc>
          <w:tcPr>
            <w:tcW w:w="1260" w:type="dxa"/>
            <w:tcBorders>
              <w:top w:val="single" w:sz="6" w:space="0" w:color="auto"/>
              <w:left w:val="single" w:sz="6" w:space="0" w:color="auto"/>
              <w:bottom w:val="single" w:sz="6" w:space="0" w:color="auto"/>
              <w:right w:val="single" w:sz="6" w:space="0" w:color="auto"/>
            </w:tcBorders>
            <w:vAlign w:val="bottom"/>
          </w:tcPr>
          <w:p w:rsidR="00493DD7" w:rsidRDefault="00493DD7" w:rsidP="008F6D1F">
            <w:r>
              <w:rPr>
                <w:rFonts w:ascii="Arial" w:hAnsi="Arial" w:cs="Arial"/>
                <w:sz w:val="16"/>
                <w:szCs w:val="16"/>
              </w:rPr>
              <w:t>Single Precision Float</w:t>
            </w:r>
          </w:p>
        </w:tc>
        <w:tc>
          <w:tcPr>
            <w:tcW w:w="1260" w:type="dxa"/>
            <w:tcBorders>
              <w:top w:val="single" w:sz="6" w:space="0" w:color="auto"/>
              <w:left w:val="single" w:sz="6" w:space="0" w:color="auto"/>
              <w:bottom w:val="single" w:sz="6" w:space="0" w:color="auto"/>
              <w:right w:val="single" w:sz="6" w:space="0" w:color="auto"/>
            </w:tcBorders>
          </w:tcPr>
          <w:p w:rsidR="00493DD7" w:rsidRDefault="00493DD7" w:rsidP="008F6D1F">
            <w:r>
              <w:t>0</w:t>
            </w:r>
          </w:p>
        </w:tc>
        <w:tc>
          <w:tcPr>
            <w:tcW w:w="1170" w:type="dxa"/>
            <w:tcBorders>
              <w:top w:val="single" w:sz="6" w:space="0" w:color="auto"/>
              <w:left w:val="single" w:sz="6" w:space="0" w:color="auto"/>
              <w:bottom w:val="single" w:sz="6" w:space="0" w:color="auto"/>
              <w:right w:val="single" w:sz="6" w:space="0" w:color="auto"/>
            </w:tcBorders>
          </w:tcPr>
          <w:p w:rsidR="00493DD7" w:rsidRDefault="00493DD7" w:rsidP="008F6D1F">
            <w:r>
              <w:t>10</w:t>
            </w:r>
          </w:p>
        </w:tc>
        <w:tc>
          <w:tcPr>
            <w:tcW w:w="2250" w:type="dxa"/>
            <w:tcBorders>
              <w:top w:val="single" w:sz="6" w:space="0" w:color="auto"/>
              <w:left w:val="single" w:sz="6" w:space="0" w:color="auto"/>
              <w:bottom w:val="single" w:sz="6" w:space="0" w:color="auto"/>
              <w:right w:val="single" w:sz="6" w:space="0" w:color="auto"/>
            </w:tcBorders>
          </w:tcPr>
          <w:p w:rsidR="00493DD7" w:rsidRDefault="00493DD7" w:rsidP="008F6D1F">
            <w:r w:rsidRPr="00C149CA">
              <w:t>RETURN_START_SEC_VAR_CLEARED_32</w:t>
            </w:r>
          </w:p>
        </w:tc>
      </w:tr>
      <w:tr w:rsidR="00493DD7" w:rsidTr="00227BBA">
        <w:tc>
          <w:tcPr>
            <w:tcW w:w="3258" w:type="dxa"/>
            <w:tcBorders>
              <w:top w:val="single" w:sz="6" w:space="0" w:color="auto"/>
              <w:left w:val="single" w:sz="6" w:space="0" w:color="auto"/>
              <w:bottom w:val="single" w:sz="6" w:space="0" w:color="auto"/>
              <w:right w:val="single" w:sz="6" w:space="0" w:color="auto"/>
            </w:tcBorders>
          </w:tcPr>
          <w:p w:rsidR="00493DD7" w:rsidRDefault="00493DD7">
            <w:pPr>
              <w:rPr>
                <w:rFonts w:ascii="Arial" w:hAnsi="Arial" w:cs="Arial"/>
                <w:sz w:val="16"/>
                <w:szCs w:val="16"/>
              </w:rPr>
            </w:pPr>
            <w:bookmarkStart w:id="10" w:name="OLE_LINK5"/>
            <w:bookmarkStart w:id="11" w:name="OLE_LINK6"/>
            <w:r w:rsidRPr="00227BBA">
              <w:rPr>
                <w:rFonts w:ascii="Arial" w:hAnsi="Arial" w:cs="Arial"/>
                <w:sz w:val="16"/>
                <w:szCs w:val="16"/>
              </w:rPr>
              <w:t>AbsHwPosReturn_HwDeg_D_u12p4</w:t>
            </w:r>
            <w:bookmarkEnd w:id="10"/>
            <w:bookmarkEnd w:id="11"/>
          </w:p>
        </w:tc>
        <w:tc>
          <w:tcPr>
            <w:tcW w:w="1260" w:type="dxa"/>
            <w:tcBorders>
              <w:top w:val="single" w:sz="6" w:space="0" w:color="auto"/>
              <w:left w:val="single" w:sz="6" w:space="0" w:color="auto"/>
              <w:bottom w:val="single" w:sz="6" w:space="0" w:color="auto"/>
              <w:right w:val="single" w:sz="6" w:space="0" w:color="auto"/>
            </w:tcBorders>
            <w:vAlign w:val="bottom"/>
          </w:tcPr>
          <w:p w:rsidR="00493DD7" w:rsidRDefault="00493DD7" w:rsidP="008F6D1F">
            <w:pPr>
              <w:rPr>
                <w:rFonts w:ascii="Arial" w:hAnsi="Arial" w:cs="Arial"/>
                <w:sz w:val="16"/>
                <w:szCs w:val="16"/>
              </w:rPr>
            </w:pPr>
            <w:bookmarkStart w:id="12" w:name="OLE_LINK7"/>
            <w:bookmarkStart w:id="13" w:name="OLE_LINK8"/>
            <w:bookmarkStart w:id="14" w:name="OLE_LINK9"/>
            <w:r>
              <w:rPr>
                <w:rFonts w:ascii="Arial" w:hAnsi="Arial" w:cs="Arial"/>
                <w:sz w:val="16"/>
                <w:szCs w:val="16"/>
              </w:rPr>
              <w:t>0.0625</w:t>
            </w:r>
            <w:bookmarkEnd w:id="12"/>
            <w:bookmarkEnd w:id="13"/>
            <w:bookmarkEnd w:id="14"/>
          </w:p>
        </w:tc>
        <w:tc>
          <w:tcPr>
            <w:tcW w:w="1260" w:type="dxa"/>
            <w:tcBorders>
              <w:top w:val="single" w:sz="6" w:space="0" w:color="auto"/>
              <w:left w:val="single" w:sz="6" w:space="0" w:color="auto"/>
              <w:bottom w:val="single" w:sz="6" w:space="0" w:color="auto"/>
              <w:right w:val="single" w:sz="6" w:space="0" w:color="auto"/>
            </w:tcBorders>
          </w:tcPr>
          <w:p w:rsidR="00493DD7" w:rsidRDefault="00493DD7" w:rsidP="008F6D1F">
            <w:r>
              <w:t>0</w:t>
            </w:r>
          </w:p>
        </w:tc>
        <w:tc>
          <w:tcPr>
            <w:tcW w:w="1170" w:type="dxa"/>
            <w:tcBorders>
              <w:top w:val="single" w:sz="6" w:space="0" w:color="auto"/>
              <w:left w:val="single" w:sz="6" w:space="0" w:color="auto"/>
              <w:bottom w:val="single" w:sz="6" w:space="0" w:color="auto"/>
              <w:right w:val="single" w:sz="6" w:space="0" w:color="auto"/>
            </w:tcBorders>
          </w:tcPr>
          <w:p w:rsidR="00493DD7" w:rsidRDefault="00493DD7" w:rsidP="008F6D1F">
            <w:r>
              <w:t>1640</w:t>
            </w:r>
          </w:p>
        </w:tc>
        <w:tc>
          <w:tcPr>
            <w:tcW w:w="2250" w:type="dxa"/>
            <w:tcBorders>
              <w:top w:val="single" w:sz="6" w:space="0" w:color="auto"/>
              <w:left w:val="single" w:sz="6" w:space="0" w:color="auto"/>
              <w:bottom w:val="single" w:sz="6" w:space="0" w:color="auto"/>
              <w:right w:val="single" w:sz="6" w:space="0" w:color="auto"/>
            </w:tcBorders>
          </w:tcPr>
          <w:p w:rsidR="00493DD7" w:rsidRPr="004E6750" w:rsidRDefault="00493DD7" w:rsidP="00493DD7">
            <w:r w:rsidRPr="00C149CA">
              <w:t>RETURN_START_SEC_VAR_CLEARED_</w:t>
            </w:r>
            <w:r>
              <w:t>16</w:t>
            </w:r>
          </w:p>
        </w:tc>
      </w:tr>
      <w:tr w:rsidR="00493DD7" w:rsidTr="00227BBA">
        <w:tc>
          <w:tcPr>
            <w:tcW w:w="3258" w:type="dxa"/>
            <w:tcBorders>
              <w:top w:val="single" w:sz="6" w:space="0" w:color="auto"/>
              <w:left w:val="single" w:sz="6" w:space="0" w:color="auto"/>
              <w:bottom w:val="single" w:sz="6" w:space="0" w:color="auto"/>
              <w:right w:val="single" w:sz="6" w:space="0" w:color="auto"/>
            </w:tcBorders>
          </w:tcPr>
          <w:p w:rsidR="00493DD7" w:rsidRDefault="00493DD7" w:rsidP="009B0331">
            <w:pPr>
              <w:rPr>
                <w:rFonts w:ascii="Arial" w:hAnsi="Arial" w:cs="Arial"/>
                <w:sz w:val="16"/>
                <w:szCs w:val="16"/>
              </w:rPr>
            </w:pPr>
            <w:bookmarkStart w:id="15" w:name="OLE_LINK10"/>
            <w:bookmarkStart w:id="16" w:name="OLE_LINK11"/>
            <w:r w:rsidRPr="00AE0A13">
              <w:rPr>
                <w:rFonts w:ascii="Arial" w:hAnsi="Arial" w:cs="Arial"/>
                <w:sz w:val="16"/>
                <w:szCs w:val="16"/>
              </w:rPr>
              <w:t>SgnHwPosReturn_HwDeg_D_f32</w:t>
            </w:r>
            <w:bookmarkEnd w:id="15"/>
            <w:bookmarkEnd w:id="16"/>
          </w:p>
        </w:tc>
        <w:tc>
          <w:tcPr>
            <w:tcW w:w="1260" w:type="dxa"/>
            <w:tcBorders>
              <w:top w:val="single" w:sz="6" w:space="0" w:color="auto"/>
              <w:left w:val="single" w:sz="6" w:space="0" w:color="auto"/>
              <w:bottom w:val="single" w:sz="6" w:space="0" w:color="auto"/>
              <w:right w:val="single" w:sz="6" w:space="0" w:color="auto"/>
            </w:tcBorders>
            <w:vAlign w:val="bottom"/>
          </w:tcPr>
          <w:p w:rsidR="00493DD7" w:rsidRDefault="00493DD7" w:rsidP="008F6D1F">
            <w:pPr>
              <w:rPr>
                <w:rFonts w:ascii="Arial" w:hAnsi="Arial" w:cs="Arial"/>
                <w:sz w:val="16"/>
                <w:szCs w:val="16"/>
              </w:rPr>
            </w:pPr>
            <w:r>
              <w:rPr>
                <w:rFonts w:ascii="Arial" w:hAnsi="Arial" w:cs="Arial"/>
                <w:sz w:val="16"/>
                <w:szCs w:val="16"/>
              </w:rPr>
              <w:t>Single Precision Float</w:t>
            </w:r>
          </w:p>
        </w:tc>
        <w:tc>
          <w:tcPr>
            <w:tcW w:w="1260" w:type="dxa"/>
            <w:tcBorders>
              <w:top w:val="single" w:sz="6" w:space="0" w:color="auto"/>
              <w:left w:val="single" w:sz="6" w:space="0" w:color="auto"/>
              <w:bottom w:val="single" w:sz="6" w:space="0" w:color="auto"/>
              <w:right w:val="single" w:sz="6" w:space="0" w:color="auto"/>
            </w:tcBorders>
          </w:tcPr>
          <w:p w:rsidR="00493DD7" w:rsidRDefault="00493DD7" w:rsidP="008F6D1F">
            <w:r>
              <w:t>-1</w:t>
            </w:r>
          </w:p>
        </w:tc>
        <w:tc>
          <w:tcPr>
            <w:tcW w:w="1170" w:type="dxa"/>
            <w:tcBorders>
              <w:top w:val="single" w:sz="6" w:space="0" w:color="auto"/>
              <w:left w:val="single" w:sz="6" w:space="0" w:color="auto"/>
              <w:bottom w:val="single" w:sz="6" w:space="0" w:color="auto"/>
              <w:right w:val="single" w:sz="6" w:space="0" w:color="auto"/>
            </w:tcBorders>
          </w:tcPr>
          <w:p w:rsidR="00493DD7" w:rsidRDefault="00493DD7" w:rsidP="008F6D1F">
            <w:r>
              <w:t>1</w:t>
            </w:r>
          </w:p>
        </w:tc>
        <w:tc>
          <w:tcPr>
            <w:tcW w:w="2250" w:type="dxa"/>
            <w:tcBorders>
              <w:top w:val="single" w:sz="6" w:space="0" w:color="auto"/>
              <w:left w:val="single" w:sz="6" w:space="0" w:color="auto"/>
              <w:bottom w:val="single" w:sz="6" w:space="0" w:color="auto"/>
              <w:right w:val="single" w:sz="6" w:space="0" w:color="auto"/>
            </w:tcBorders>
          </w:tcPr>
          <w:p w:rsidR="00493DD7" w:rsidRPr="004E6750" w:rsidRDefault="00493DD7" w:rsidP="008F6D1F">
            <w:r w:rsidRPr="00C149CA">
              <w:t>RETURN_START_SEC_VAR_CLEARED_32</w:t>
            </w:r>
          </w:p>
        </w:tc>
      </w:tr>
      <w:tr w:rsidR="00493DD7" w:rsidTr="00227BBA">
        <w:tc>
          <w:tcPr>
            <w:tcW w:w="3258" w:type="dxa"/>
            <w:tcBorders>
              <w:top w:val="single" w:sz="6" w:space="0" w:color="auto"/>
              <w:left w:val="single" w:sz="6" w:space="0" w:color="auto"/>
              <w:bottom w:val="single" w:sz="6" w:space="0" w:color="auto"/>
              <w:right w:val="single" w:sz="6" w:space="0" w:color="auto"/>
            </w:tcBorders>
          </w:tcPr>
          <w:p w:rsidR="00493DD7" w:rsidRDefault="00493DD7" w:rsidP="008F6D1F">
            <w:pPr>
              <w:rPr>
                <w:rFonts w:ascii="Arial" w:hAnsi="Arial" w:cs="Arial"/>
                <w:sz w:val="16"/>
                <w:szCs w:val="16"/>
              </w:rPr>
            </w:pPr>
            <w:bookmarkStart w:id="17" w:name="OLE_LINK12"/>
            <w:bookmarkStart w:id="18" w:name="OLE_LINK13"/>
            <w:r>
              <w:rPr>
                <w:rFonts w:ascii="Arial" w:hAnsi="Arial" w:cs="Arial"/>
                <w:sz w:val="16"/>
                <w:szCs w:val="16"/>
              </w:rPr>
              <w:t>RtrnBasicReturn_MtrNm_D_f32</w:t>
            </w:r>
            <w:bookmarkEnd w:id="17"/>
            <w:bookmarkEnd w:id="18"/>
          </w:p>
        </w:tc>
        <w:tc>
          <w:tcPr>
            <w:tcW w:w="1260" w:type="dxa"/>
            <w:tcBorders>
              <w:top w:val="single" w:sz="6" w:space="0" w:color="auto"/>
              <w:left w:val="single" w:sz="6" w:space="0" w:color="auto"/>
              <w:bottom w:val="single" w:sz="6" w:space="0" w:color="auto"/>
              <w:right w:val="single" w:sz="6" w:space="0" w:color="auto"/>
            </w:tcBorders>
            <w:vAlign w:val="bottom"/>
          </w:tcPr>
          <w:p w:rsidR="00493DD7" w:rsidRDefault="00493DD7" w:rsidP="008F6D1F">
            <w:pPr>
              <w:rPr>
                <w:rFonts w:ascii="Arial" w:hAnsi="Arial" w:cs="Arial"/>
                <w:sz w:val="16"/>
                <w:szCs w:val="16"/>
              </w:rPr>
            </w:pPr>
            <w:proofErr w:type="spellStart"/>
            <w:r>
              <w:rPr>
                <w:rFonts w:ascii="Arial" w:hAnsi="Arial" w:cs="Arial"/>
                <w:sz w:val="16"/>
                <w:szCs w:val="16"/>
              </w:rPr>
              <w:t>SinglePrecisionFloating</w:t>
            </w:r>
            <w:proofErr w:type="spellEnd"/>
            <w:r>
              <w:rPr>
                <w:rFonts w:ascii="Arial" w:hAnsi="Arial" w:cs="Arial"/>
                <w:sz w:val="16"/>
                <w:szCs w:val="16"/>
              </w:rPr>
              <w:t xml:space="preserve"> point</w:t>
            </w:r>
          </w:p>
        </w:tc>
        <w:tc>
          <w:tcPr>
            <w:tcW w:w="1260" w:type="dxa"/>
            <w:tcBorders>
              <w:top w:val="single" w:sz="6" w:space="0" w:color="auto"/>
              <w:left w:val="single" w:sz="6" w:space="0" w:color="auto"/>
              <w:bottom w:val="single" w:sz="6" w:space="0" w:color="auto"/>
              <w:right w:val="single" w:sz="6" w:space="0" w:color="auto"/>
            </w:tcBorders>
          </w:tcPr>
          <w:p w:rsidR="00493DD7" w:rsidRDefault="00493DD7" w:rsidP="008F6D1F">
            <w:r>
              <w:t>-10</w:t>
            </w:r>
          </w:p>
        </w:tc>
        <w:tc>
          <w:tcPr>
            <w:tcW w:w="1170" w:type="dxa"/>
            <w:tcBorders>
              <w:top w:val="single" w:sz="6" w:space="0" w:color="auto"/>
              <w:left w:val="single" w:sz="6" w:space="0" w:color="auto"/>
              <w:bottom w:val="single" w:sz="6" w:space="0" w:color="auto"/>
              <w:right w:val="single" w:sz="6" w:space="0" w:color="auto"/>
            </w:tcBorders>
          </w:tcPr>
          <w:p w:rsidR="00493DD7" w:rsidRDefault="00493DD7" w:rsidP="008F6D1F">
            <w:r>
              <w:t>10</w:t>
            </w:r>
          </w:p>
        </w:tc>
        <w:tc>
          <w:tcPr>
            <w:tcW w:w="2250" w:type="dxa"/>
            <w:tcBorders>
              <w:top w:val="single" w:sz="6" w:space="0" w:color="auto"/>
              <w:left w:val="single" w:sz="6" w:space="0" w:color="auto"/>
              <w:bottom w:val="single" w:sz="6" w:space="0" w:color="auto"/>
              <w:right w:val="single" w:sz="6" w:space="0" w:color="auto"/>
            </w:tcBorders>
          </w:tcPr>
          <w:p w:rsidR="00493DD7" w:rsidRPr="004E6750" w:rsidRDefault="00493DD7" w:rsidP="008F6D1F">
            <w:r w:rsidRPr="00C149CA">
              <w:t>RETURN_START_SEC_VAR_CLEARED_32</w:t>
            </w:r>
          </w:p>
        </w:tc>
      </w:tr>
    </w:tbl>
    <w:p w:rsidR="00D25CFA" w:rsidRDefault="00D25CFA" w:rsidP="00D25CFA">
      <w:pPr>
        <w:pStyle w:val="Heading3"/>
      </w:pPr>
      <w:r>
        <w:t xml:space="preserve">User defined </w:t>
      </w:r>
      <w:proofErr w:type="spellStart"/>
      <w:r>
        <w:t>typedef</w:t>
      </w:r>
      <w:proofErr w:type="spellEnd"/>
      <w:r>
        <w:t xml:space="preserve"> definition/declaration </w:t>
      </w:r>
    </w:p>
    <w:p w:rsidR="00D25CFA" w:rsidRPr="00194D3F" w:rsidRDefault="00D25CFA" w:rsidP="00D25CFA">
      <w:r>
        <w:t xml:space="preserve">This section documents any user types uniquely used for the module. </w:t>
      </w:r>
    </w:p>
    <w:tbl>
      <w:tblPr>
        <w:tblW w:w="98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978"/>
        <w:gridCol w:w="2250"/>
        <w:gridCol w:w="1260"/>
        <w:gridCol w:w="2340"/>
      </w:tblGrid>
      <w:tr w:rsidR="00D25CFA" w:rsidTr="008F6D1F">
        <w:tc>
          <w:tcPr>
            <w:tcW w:w="39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Variable Name</w:t>
            </w:r>
          </w:p>
          <w:p w:rsidR="00F95882" w:rsidRDefault="00F95882" w:rsidP="008F6D1F">
            <w:pPr>
              <w:spacing w:before="60"/>
              <w:jc w:val="center"/>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Storage Type</w:t>
            </w:r>
          </w:p>
        </w:tc>
        <w:tc>
          <w:tcPr>
            <w:tcW w:w="234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Safety Critical Classification</w:t>
            </w:r>
          </w:p>
        </w:tc>
      </w:tr>
      <w:tr w:rsidR="00D25CFA" w:rsidTr="008F6D1F">
        <w:tc>
          <w:tcPr>
            <w:tcW w:w="3978" w:type="dxa"/>
            <w:tcBorders>
              <w:top w:val="nil"/>
              <w:left w:val="single" w:sz="6" w:space="0" w:color="auto"/>
              <w:bottom w:val="single" w:sz="6" w:space="0" w:color="auto"/>
              <w:right w:val="single" w:sz="6" w:space="0" w:color="auto"/>
            </w:tcBorders>
          </w:tcPr>
          <w:p w:rsidR="00D25CFA" w:rsidRDefault="004B05D2" w:rsidP="008F6D1F">
            <w:pPr>
              <w:spacing w:before="60"/>
              <w:rPr>
                <w:rFonts w:ascii="Arial" w:hAnsi="Arial" w:cs="Arial"/>
                <w:sz w:val="16"/>
              </w:rPr>
            </w:pPr>
            <w:r>
              <w:rPr>
                <w:rFonts w:ascii="Arial" w:hAnsi="Arial" w:cs="Arial"/>
                <w:sz w:val="16"/>
              </w:rPr>
              <w:t>None</w:t>
            </w:r>
          </w:p>
        </w:tc>
        <w:tc>
          <w:tcPr>
            <w:tcW w:w="2250" w:type="dxa"/>
            <w:tcBorders>
              <w:top w:val="nil"/>
              <w:left w:val="single" w:sz="6" w:space="0" w:color="auto"/>
              <w:bottom w:val="single" w:sz="6" w:space="0" w:color="auto"/>
              <w:right w:val="single" w:sz="6" w:space="0" w:color="auto"/>
            </w:tcBorders>
          </w:tcPr>
          <w:p w:rsidR="00D25CFA" w:rsidRDefault="00D25CFA" w:rsidP="008F6D1F">
            <w:pPr>
              <w:spacing w:before="60"/>
              <w:rPr>
                <w:rFonts w:ascii="Arial" w:hAnsi="Arial" w:cs="Arial"/>
                <w:sz w:val="16"/>
              </w:rPr>
            </w:pPr>
          </w:p>
        </w:tc>
        <w:tc>
          <w:tcPr>
            <w:tcW w:w="1260" w:type="dxa"/>
            <w:tcBorders>
              <w:top w:val="nil"/>
              <w:left w:val="single" w:sz="6" w:space="0" w:color="auto"/>
              <w:bottom w:val="single" w:sz="6" w:space="0" w:color="auto"/>
              <w:right w:val="single" w:sz="6" w:space="0" w:color="auto"/>
            </w:tcBorders>
          </w:tcPr>
          <w:p w:rsidR="00D25CFA" w:rsidRDefault="00D25CFA" w:rsidP="008F6D1F">
            <w:pPr>
              <w:spacing w:before="60"/>
              <w:rPr>
                <w:rFonts w:ascii="Arial" w:hAnsi="Arial" w:cs="Arial"/>
                <w:sz w:val="16"/>
              </w:rPr>
            </w:pPr>
          </w:p>
        </w:tc>
        <w:tc>
          <w:tcPr>
            <w:tcW w:w="2340" w:type="dxa"/>
            <w:tcBorders>
              <w:top w:val="nil"/>
              <w:left w:val="single" w:sz="6" w:space="0" w:color="auto"/>
              <w:bottom w:val="single" w:sz="6" w:space="0" w:color="auto"/>
              <w:right w:val="single" w:sz="6" w:space="0" w:color="auto"/>
            </w:tcBorders>
          </w:tcPr>
          <w:p w:rsidR="00D25CFA" w:rsidRDefault="00D25CFA" w:rsidP="008F6D1F">
            <w:pPr>
              <w:spacing w:before="60"/>
              <w:rPr>
                <w:rFonts w:ascii="Arial" w:hAnsi="Arial" w:cs="Arial"/>
                <w:sz w:val="16"/>
              </w:rPr>
            </w:pPr>
          </w:p>
        </w:tc>
      </w:tr>
    </w:tbl>
    <w:p w:rsidR="00D25CFA" w:rsidRDefault="00D25CFA" w:rsidP="00D25CFA"/>
    <w:p w:rsidR="00D25CFA" w:rsidRDefault="00D25CFA" w:rsidP="00D25CFA">
      <w:pPr>
        <w:pStyle w:val="Heading1"/>
      </w:pPr>
      <w:r>
        <w:t>Constant Data Dictionary</w:t>
      </w:r>
    </w:p>
    <w:p w:rsidR="00D25CFA" w:rsidRDefault="00D25CFA" w:rsidP="00D25CFA">
      <w:pPr>
        <w:pStyle w:val="Heading2"/>
      </w:pPr>
      <w:r>
        <w:t>Calibration Constants</w:t>
      </w:r>
    </w:p>
    <w:p w:rsidR="00D25CFA" w:rsidRDefault="00D25CFA" w:rsidP="00D25CFA">
      <w:r>
        <w:t xml:space="preserve">This section lists the calibrations used by the module.  For details on calibration constants, refer to the Data Dictionary for the application.  </w:t>
      </w:r>
    </w:p>
    <w:p w:rsidR="00232C31" w:rsidRDefault="00232C31" w:rsidP="00D25CFA"/>
    <w:p w:rsidR="00D25CFA" w:rsidRDefault="00D25CFA" w:rsidP="00D25CFA">
      <w:r>
        <w:t>(Note: If no calibrations are used by the design, place the text “None” in the first location in the table)</w:t>
      </w:r>
    </w:p>
    <w:tbl>
      <w:tblPr>
        <w:tblW w:w="5981" w:type="dxa"/>
        <w:jc w:val="center"/>
        <w:tblInd w:w="-73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5981"/>
      </w:tblGrid>
      <w:tr w:rsidR="00D25CFA" w:rsidTr="008F6D1F">
        <w:trPr>
          <w:jc w:val="center"/>
        </w:trPr>
        <w:tc>
          <w:tcPr>
            <w:tcW w:w="5981"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Constant Name</w:t>
            </w:r>
          </w:p>
        </w:tc>
      </w:tr>
      <w:tr w:rsidR="00D25CFA" w:rsidTr="008F6D1F">
        <w:trPr>
          <w:jc w:val="center"/>
        </w:trPr>
        <w:tc>
          <w:tcPr>
            <w:tcW w:w="5981" w:type="dxa"/>
            <w:tcBorders>
              <w:top w:val="single" w:sz="6" w:space="0" w:color="auto"/>
              <w:left w:val="single" w:sz="6" w:space="0" w:color="auto"/>
              <w:bottom w:val="single" w:sz="6" w:space="0" w:color="auto"/>
              <w:right w:val="single" w:sz="6" w:space="0" w:color="auto"/>
            </w:tcBorders>
          </w:tcPr>
          <w:p w:rsidR="00D25CFA" w:rsidRPr="00597083" w:rsidRDefault="004B05D2" w:rsidP="004B05D2">
            <w:r w:rsidRPr="004B05D2">
              <w:t>t_ReturnVSpdTblBS_Kph_u9p7</w:t>
            </w:r>
          </w:p>
        </w:tc>
      </w:tr>
      <w:tr w:rsidR="00D25CFA" w:rsidTr="008F6D1F">
        <w:trPr>
          <w:jc w:val="center"/>
        </w:trPr>
        <w:tc>
          <w:tcPr>
            <w:tcW w:w="5981" w:type="dxa"/>
            <w:tcBorders>
              <w:top w:val="nil"/>
              <w:left w:val="single" w:sz="6" w:space="0" w:color="auto"/>
              <w:bottom w:val="single" w:sz="6" w:space="0" w:color="auto"/>
              <w:right w:val="single" w:sz="6" w:space="0" w:color="auto"/>
            </w:tcBorders>
          </w:tcPr>
          <w:p w:rsidR="00D25CFA" w:rsidRPr="00597083" w:rsidRDefault="00485EE9" w:rsidP="00485EE9">
            <w:r>
              <w:t>t2</w:t>
            </w:r>
            <w:r w:rsidR="004B05D2" w:rsidRPr="004B05D2">
              <w:t>_ReturnPosTblXM_HwDeg_u12p4</w:t>
            </w:r>
          </w:p>
        </w:tc>
      </w:tr>
      <w:tr w:rsidR="00D25CFA" w:rsidTr="008F6D1F">
        <w:trPr>
          <w:jc w:val="center"/>
        </w:trPr>
        <w:tc>
          <w:tcPr>
            <w:tcW w:w="5981" w:type="dxa"/>
            <w:tcBorders>
              <w:top w:val="nil"/>
              <w:left w:val="single" w:sz="6" w:space="0" w:color="auto"/>
              <w:bottom w:val="single" w:sz="6" w:space="0" w:color="auto"/>
              <w:right w:val="single" w:sz="6" w:space="0" w:color="auto"/>
            </w:tcBorders>
          </w:tcPr>
          <w:p w:rsidR="00D25CFA" w:rsidRPr="00597083" w:rsidRDefault="00485EE9" w:rsidP="00485EE9">
            <w:r>
              <w:t>t2</w:t>
            </w:r>
            <w:r w:rsidR="004B05D2" w:rsidRPr="004B05D2">
              <w:t>_ReturnPosTblYM_MtrNm_u5p11</w:t>
            </w:r>
          </w:p>
        </w:tc>
      </w:tr>
      <w:tr w:rsidR="00D25CFA" w:rsidRPr="00FC07BB" w:rsidTr="008F6D1F">
        <w:trPr>
          <w:jc w:val="center"/>
        </w:trPr>
        <w:tc>
          <w:tcPr>
            <w:tcW w:w="5981" w:type="dxa"/>
            <w:tcBorders>
              <w:top w:val="nil"/>
              <w:left w:val="single" w:sz="6" w:space="0" w:color="auto"/>
              <w:bottom w:val="single" w:sz="6" w:space="0" w:color="auto"/>
              <w:right w:val="single" w:sz="6" w:space="0" w:color="auto"/>
            </w:tcBorders>
          </w:tcPr>
          <w:p w:rsidR="00D25CFA" w:rsidRPr="004B05D2" w:rsidRDefault="00485EE9" w:rsidP="00485EE9">
            <w:pPr>
              <w:rPr>
                <w:lang w:val="fr-FR"/>
              </w:rPr>
            </w:pPr>
            <w:r>
              <w:rPr>
                <w:lang w:val="fr-FR"/>
              </w:rPr>
              <w:t>t2</w:t>
            </w:r>
            <w:r w:rsidR="004B05D2" w:rsidRPr="004B05D2">
              <w:rPr>
                <w:lang w:val="fr-FR"/>
              </w:rPr>
              <w:t>_ReturnSclTrqTblXM_HwNm_T_u8p8</w:t>
            </w:r>
          </w:p>
        </w:tc>
      </w:tr>
      <w:tr w:rsidR="00D25CFA" w:rsidTr="008F6D1F">
        <w:trPr>
          <w:jc w:val="center"/>
        </w:trPr>
        <w:tc>
          <w:tcPr>
            <w:tcW w:w="5981" w:type="dxa"/>
            <w:tcBorders>
              <w:top w:val="nil"/>
              <w:left w:val="single" w:sz="6" w:space="0" w:color="auto"/>
              <w:bottom w:val="single" w:sz="6" w:space="0" w:color="auto"/>
              <w:right w:val="single" w:sz="6" w:space="0" w:color="auto"/>
            </w:tcBorders>
          </w:tcPr>
          <w:p w:rsidR="00D25CFA" w:rsidRDefault="00485EE9" w:rsidP="008F6D1F">
            <w:r>
              <w:t>t2</w:t>
            </w:r>
            <w:r w:rsidR="004B05D2" w:rsidRPr="004B05D2">
              <w:t>_ReturnSclTrqTblYM_Uls_u8p8</w:t>
            </w:r>
          </w:p>
        </w:tc>
      </w:tr>
      <w:tr w:rsidR="00D25CFA" w:rsidTr="0007457C">
        <w:trPr>
          <w:jc w:val="center"/>
        </w:trPr>
        <w:tc>
          <w:tcPr>
            <w:tcW w:w="5981" w:type="dxa"/>
            <w:tcBorders>
              <w:top w:val="nil"/>
              <w:left w:val="single" w:sz="6" w:space="0" w:color="auto"/>
              <w:bottom w:val="single" w:sz="6" w:space="0" w:color="auto"/>
              <w:right w:val="single" w:sz="6" w:space="0" w:color="auto"/>
            </w:tcBorders>
          </w:tcPr>
          <w:p w:rsidR="00D25CFA" w:rsidRPr="00771903" w:rsidRDefault="00485EE9" w:rsidP="00485EE9">
            <w:r>
              <w:t>t2</w:t>
            </w:r>
            <w:r w:rsidR="004B05D2" w:rsidRPr="004B05D2">
              <w:t>_ReturnSclVelTblXM_HwRadpS_T_u7p9</w:t>
            </w:r>
          </w:p>
        </w:tc>
      </w:tr>
      <w:tr w:rsidR="00D25CFA" w:rsidTr="0007457C">
        <w:trPr>
          <w:jc w:val="center"/>
        </w:trPr>
        <w:tc>
          <w:tcPr>
            <w:tcW w:w="5981" w:type="dxa"/>
            <w:tcBorders>
              <w:top w:val="single" w:sz="6" w:space="0" w:color="auto"/>
              <w:left w:val="single" w:sz="6" w:space="0" w:color="auto"/>
              <w:bottom w:val="single" w:sz="6" w:space="0" w:color="auto"/>
              <w:right w:val="single" w:sz="6" w:space="0" w:color="auto"/>
            </w:tcBorders>
          </w:tcPr>
          <w:p w:rsidR="00D25CFA" w:rsidRDefault="00485EE9" w:rsidP="008F6D1F">
            <w:r>
              <w:t>t2</w:t>
            </w:r>
            <w:r w:rsidR="004B05D2" w:rsidRPr="004B05D2">
              <w:t>_ReturnSclVelTblYM_Uls_u8p8</w:t>
            </w:r>
          </w:p>
        </w:tc>
      </w:tr>
      <w:tr w:rsidR="0007457C" w:rsidTr="0007457C">
        <w:trPr>
          <w:jc w:val="center"/>
        </w:trPr>
        <w:tc>
          <w:tcPr>
            <w:tcW w:w="5981" w:type="dxa"/>
            <w:tcBorders>
              <w:top w:val="single" w:sz="6" w:space="0" w:color="auto"/>
              <w:left w:val="single" w:sz="6" w:space="0" w:color="auto"/>
              <w:bottom w:val="single" w:sz="6" w:space="0" w:color="auto"/>
              <w:right w:val="single" w:sz="6" w:space="0" w:color="auto"/>
            </w:tcBorders>
          </w:tcPr>
          <w:p w:rsidR="0007457C" w:rsidRPr="004B05D2" w:rsidRDefault="0007457C" w:rsidP="00227BBA">
            <w:r w:rsidRPr="0007457C">
              <w:t>k_RtnOffsetSlew_HwDegpS_</w:t>
            </w:r>
            <w:r w:rsidR="00227BBA">
              <w:t>f32</w:t>
            </w:r>
          </w:p>
        </w:tc>
      </w:tr>
      <w:tr w:rsidR="0007457C" w:rsidTr="0007457C">
        <w:trPr>
          <w:jc w:val="center"/>
        </w:trPr>
        <w:tc>
          <w:tcPr>
            <w:tcW w:w="5981" w:type="dxa"/>
            <w:tcBorders>
              <w:top w:val="single" w:sz="6" w:space="0" w:color="auto"/>
              <w:left w:val="single" w:sz="6" w:space="0" w:color="auto"/>
              <w:bottom w:val="single" w:sz="6" w:space="0" w:color="auto"/>
              <w:right w:val="single" w:sz="6" w:space="0" w:color="auto"/>
            </w:tcBorders>
          </w:tcPr>
          <w:p w:rsidR="0007457C" w:rsidRPr="0007457C" w:rsidRDefault="0007457C" w:rsidP="00021FB6">
            <w:r w:rsidRPr="0007457C">
              <w:t>k_RtnOffsetRange_HWDeg_</w:t>
            </w:r>
            <w:r w:rsidR="00021FB6">
              <w:t>f32</w:t>
            </w:r>
          </w:p>
        </w:tc>
      </w:tr>
      <w:tr w:rsidR="0007457C" w:rsidTr="0007457C">
        <w:trPr>
          <w:jc w:val="center"/>
        </w:trPr>
        <w:tc>
          <w:tcPr>
            <w:tcW w:w="5981" w:type="dxa"/>
            <w:tcBorders>
              <w:top w:val="single" w:sz="6" w:space="0" w:color="auto"/>
              <w:left w:val="single" w:sz="6" w:space="0" w:color="auto"/>
              <w:bottom w:val="single" w:sz="6" w:space="0" w:color="auto"/>
              <w:right w:val="single" w:sz="6" w:space="0" w:color="auto"/>
            </w:tcBorders>
          </w:tcPr>
          <w:p w:rsidR="0007457C" w:rsidRPr="0007457C" w:rsidRDefault="0007457C" w:rsidP="00863579">
            <w:r w:rsidRPr="0007457C">
              <w:lastRenderedPageBreak/>
              <w:t>t_ReturnTempScaleXTbl_DegC_</w:t>
            </w:r>
            <w:r w:rsidR="00863579">
              <w:t>s11</w:t>
            </w:r>
            <w:r w:rsidRPr="0007457C">
              <w:t>p4</w:t>
            </w:r>
          </w:p>
        </w:tc>
      </w:tr>
      <w:tr w:rsidR="0007457C" w:rsidTr="0007457C">
        <w:trPr>
          <w:jc w:val="center"/>
        </w:trPr>
        <w:tc>
          <w:tcPr>
            <w:tcW w:w="5981" w:type="dxa"/>
            <w:tcBorders>
              <w:top w:val="single" w:sz="6" w:space="0" w:color="auto"/>
              <w:left w:val="single" w:sz="6" w:space="0" w:color="auto"/>
              <w:bottom w:val="single" w:sz="6" w:space="0" w:color="auto"/>
              <w:right w:val="single" w:sz="6" w:space="0" w:color="auto"/>
            </w:tcBorders>
          </w:tcPr>
          <w:p w:rsidR="0007457C" w:rsidRPr="0007457C" w:rsidRDefault="0007457C" w:rsidP="00863579">
            <w:r w:rsidRPr="0007457C">
              <w:t>t_ReturnTempScaleSclYTbl_</w:t>
            </w:r>
            <w:r w:rsidR="00863579">
              <w:t>Uls</w:t>
            </w:r>
            <w:r w:rsidRPr="0007457C">
              <w:t>_u8p8</w:t>
            </w:r>
          </w:p>
        </w:tc>
      </w:tr>
      <w:tr w:rsidR="00D92EA3" w:rsidRPr="00FC07BB" w:rsidTr="0007457C">
        <w:trPr>
          <w:jc w:val="center"/>
        </w:trPr>
        <w:tc>
          <w:tcPr>
            <w:tcW w:w="5981" w:type="dxa"/>
            <w:tcBorders>
              <w:top w:val="single" w:sz="6" w:space="0" w:color="auto"/>
              <w:left w:val="single" w:sz="6" w:space="0" w:color="auto"/>
              <w:bottom w:val="single" w:sz="6" w:space="0" w:color="auto"/>
              <w:right w:val="single" w:sz="6" w:space="0" w:color="auto"/>
            </w:tcBorders>
          </w:tcPr>
          <w:p w:rsidR="00D92EA3" w:rsidRPr="00D92EA3" w:rsidRDefault="00D92EA3" w:rsidP="00E35671">
            <w:pPr>
              <w:rPr>
                <w:lang w:val="fr-FR"/>
              </w:rPr>
            </w:pPr>
            <w:r w:rsidRPr="00D92EA3">
              <w:rPr>
                <w:lang w:val="fr-FR"/>
              </w:rPr>
              <w:t>t_HWAuthRetScl_X_</w:t>
            </w:r>
            <w:r w:rsidR="00E35671">
              <w:rPr>
                <w:lang w:val="fr-FR"/>
              </w:rPr>
              <w:t>Uls</w:t>
            </w:r>
            <w:r w:rsidRPr="00D92EA3">
              <w:rPr>
                <w:lang w:val="fr-FR"/>
              </w:rPr>
              <w:t>_u8p8</w:t>
            </w:r>
          </w:p>
        </w:tc>
      </w:tr>
      <w:tr w:rsidR="00D92EA3" w:rsidRPr="00FC07BB" w:rsidTr="0007457C">
        <w:trPr>
          <w:jc w:val="center"/>
        </w:trPr>
        <w:tc>
          <w:tcPr>
            <w:tcW w:w="5981" w:type="dxa"/>
            <w:tcBorders>
              <w:top w:val="single" w:sz="6" w:space="0" w:color="auto"/>
              <w:left w:val="single" w:sz="6" w:space="0" w:color="auto"/>
              <w:bottom w:val="single" w:sz="6" w:space="0" w:color="auto"/>
              <w:right w:val="single" w:sz="6" w:space="0" w:color="auto"/>
            </w:tcBorders>
          </w:tcPr>
          <w:p w:rsidR="00D92EA3" w:rsidRPr="00D92EA3" w:rsidRDefault="00D92EA3" w:rsidP="008F6D1F">
            <w:pPr>
              <w:rPr>
                <w:lang w:val="fr-FR"/>
              </w:rPr>
            </w:pPr>
            <w:proofErr w:type="spellStart"/>
            <w:r w:rsidRPr="00D92EA3">
              <w:rPr>
                <w:lang w:val="fr-FR"/>
              </w:rPr>
              <w:t>t_HWAuth</w:t>
            </w:r>
            <w:proofErr w:type="spellEnd"/>
            <w:r w:rsidRPr="00D92EA3">
              <w:rPr>
                <w:lang w:val="fr-FR"/>
              </w:rPr>
              <w:t xml:space="preserve"> RetScl_Y_</w:t>
            </w:r>
            <w:r w:rsidR="00C02852">
              <w:rPr>
                <w:lang w:val="fr-FR"/>
              </w:rPr>
              <w:t>Uls</w:t>
            </w:r>
            <w:r w:rsidRPr="00D92EA3">
              <w:rPr>
                <w:lang w:val="fr-FR"/>
              </w:rPr>
              <w:t>_u</w:t>
            </w:r>
            <w:r w:rsidR="00E35671">
              <w:rPr>
                <w:lang w:val="fr-FR"/>
              </w:rPr>
              <w:t>9p7</w:t>
            </w:r>
          </w:p>
        </w:tc>
      </w:tr>
      <w:tr w:rsidR="00D92EA3" w:rsidRPr="00D92EA3" w:rsidTr="0007457C">
        <w:trPr>
          <w:jc w:val="center"/>
        </w:trPr>
        <w:tc>
          <w:tcPr>
            <w:tcW w:w="5981" w:type="dxa"/>
            <w:tcBorders>
              <w:top w:val="single" w:sz="6" w:space="0" w:color="auto"/>
              <w:left w:val="single" w:sz="6" w:space="0" w:color="auto"/>
              <w:bottom w:val="single" w:sz="6" w:space="0" w:color="auto"/>
              <w:right w:val="single" w:sz="6" w:space="0" w:color="auto"/>
            </w:tcBorders>
          </w:tcPr>
          <w:p w:rsidR="00D92EA3" w:rsidRPr="00D92EA3" w:rsidRDefault="00D92EA3" w:rsidP="00227BBA">
            <w:pPr>
              <w:rPr>
                <w:lang w:val="fr-FR"/>
              </w:rPr>
            </w:pPr>
            <w:r w:rsidRPr="00D92EA3">
              <w:rPr>
                <w:lang w:val="fr-FR"/>
              </w:rPr>
              <w:t>k_RtnHWAuthSlew_</w:t>
            </w:r>
            <w:r w:rsidR="00E35671">
              <w:rPr>
                <w:lang w:val="fr-FR"/>
              </w:rPr>
              <w:t>Ulsp</w:t>
            </w:r>
            <w:r w:rsidRPr="00D92EA3">
              <w:rPr>
                <w:lang w:val="fr-FR"/>
              </w:rPr>
              <w:t>S_</w:t>
            </w:r>
            <w:r w:rsidR="00227BBA">
              <w:rPr>
                <w:lang w:val="fr-FR"/>
              </w:rPr>
              <w:t>f32</w:t>
            </w:r>
          </w:p>
        </w:tc>
      </w:tr>
      <w:tr w:rsidR="000421FF" w:rsidRPr="00D92EA3" w:rsidTr="0007457C">
        <w:trPr>
          <w:jc w:val="center"/>
        </w:trPr>
        <w:tc>
          <w:tcPr>
            <w:tcW w:w="5981" w:type="dxa"/>
            <w:tcBorders>
              <w:top w:val="single" w:sz="6" w:space="0" w:color="auto"/>
              <w:left w:val="single" w:sz="6" w:space="0" w:color="auto"/>
              <w:bottom w:val="single" w:sz="6" w:space="0" w:color="auto"/>
              <w:right w:val="single" w:sz="6" w:space="0" w:color="auto"/>
            </w:tcBorders>
          </w:tcPr>
          <w:p w:rsidR="000421FF" w:rsidRPr="00EE5F93" w:rsidRDefault="00241FFF" w:rsidP="008F6D1F">
            <w:pPr>
              <w:rPr>
                <w:lang w:val="fr-FR"/>
              </w:rPr>
            </w:pPr>
            <w:r w:rsidRPr="00241FFF">
              <w:rPr>
                <w:lang w:val="fr-FR"/>
              </w:rPr>
              <w:t>k_RtnLimit_MtrNm_f32</w:t>
            </w:r>
          </w:p>
        </w:tc>
      </w:tr>
    </w:tbl>
    <w:p w:rsidR="00D25CFA" w:rsidRDefault="00D25CFA" w:rsidP="00D25CFA">
      <w:pPr>
        <w:pStyle w:val="Heading2"/>
      </w:pPr>
      <w:proofErr w:type="gramStart"/>
      <w:r>
        <w:t>Program(</w:t>
      </w:r>
      <w:proofErr w:type="gramEnd"/>
      <w:r>
        <w:t>fixed) Constants</w:t>
      </w:r>
    </w:p>
    <w:p w:rsidR="00D25CFA" w:rsidRDefault="00D25CFA" w:rsidP="00D25CFA">
      <w:pPr>
        <w:pStyle w:val="Heading3"/>
      </w:pPr>
      <w:r>
        <w:t>Embedded Constants</w:t>
      </w:r>
    </w:p>
    <w:p w:rsidR="00D25CFA" w:rsidRDefault="00D25CFA" w:rsidP="00D25CFA">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D25CFA" w:rsidRDefault="00D25CFA" w:rsidP="00D25CFA">
      <w:pPr>
        <w:pStyle w:val="Heading4"/>
      </w:pPr>
      <w:r>
        <w:t>Local</w:t>
      </w:r>
    </w:p>
    <w:tbl>
      <w:tblPr>
        <w:tblW w:w="6823"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710"/>
        <w:gridCol w:w="1225"/>
      </w:tblGrid>
      <w:tr w:rsidR="006549BA" w:rsidTr="006549BA">
        <w:tc>
          <w:tcPr>
            <w:tcW w:w="3888"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8F6D1F">
            <w:pPr>
              <w:spacing w:before="60"/>
              <w:jc w:val="center"/>
              <w:rPr>
                <w:rFonts w:ascii="Arial" w:hAnsi="Arial" w:cs="Arial"/>
                <w:sz w:val="16"/>
              </w:rPr>
            </w:pPr>
            <w:r>
              <w:rPr>
                <w:rFonts w:ascii="Arial" w:hAnsi="Arial" w:cs="Arial"/>
                <w:sz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8F6D1F">
            <w:pPr>
              <w:spacing w:before="60"/>
              <w:jc w:val="center"/>
              <w:rPr>
                <w:rFonts w:ascii="Arial" w:hAnsi="Arial" w:cs="Arial"/>
                <w:sz w:val="16"/>
              </w:rPr>
            </w:pPr>
            <w:r>
              <w:rPr>
                <w:rFonts w:ascii="Arial" w:hAnsi="Arial" w:cs="Arial"/>
                <w:sz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8F6D1F">
            <w:pPr>
              <w:spacing w:before="60"/>
              <w:jc w:val="center"/>
              <w:rPr>
                <w:rFonts w:ascii="Arial" w:hAnsi="Arial" w:cs="Arial"/>
                <w:sz w:val="16"/>
              </w:rPr>
            </w:pPr>
            <w:r>
              <w:rPr>
                <w:rFonts w:ascii="Arial" w:hAnsi="Arial" w:cs="Arial"/>
                <w:sz w:val="16"/>
              </w:rPr>
              <w:t>Value</w:t>
            </w:r>
          </w:p>
        </w:tc>
      </w:tr>
      <w:tr w:rsidR="006549BA" w:rsidTr="006549BA">
        <w:tc>
          <w:tcPr>
            <w:tcW w:w="3888" w:type="dxa"/>
            <w:tcBorders>
              <w:top w:val="single" w:sz="6" w:space="0" w:color="auto"/>
              <w:left w:val="single" w:sz="6" w:space="0" w:color="auto"/>
              <w:bottom w:val="single" w:sz="6" w:space="0" w:color="auto"/>
              <w:right w:val="single" w:sz="6" w:space="0" w:color="auto"/>
            </w:tcBorders>
          </w:tcPr>
          <w:p w:rsidR="006549BA" w:rsidRDefault="006549BA" w:rsidP="008F6D1F"/>
        </w:tc>
        <w:tc>
          <w:tcPr>
            <w:tcW w:w="1710" w:type="dxa"/>
            <w:tcBorders>
              <w:top w:val="single" w:sz="6" w:space="0" w:color="auto"/>
              <w:left w:val="single" w:sz="6" w:space="0" w:color="auto"/>
              <w:bottom w:val="single" w:sz="6" w:space="0" w:color="auto"/>
              <w:right w:val="single" w:sz="6" w:space="0" w:color="auto"/>
            </w:tcBorders>
          </w:tcPr>
          <w:p w:rsidR="006549BA" w:rsidRDefault="006549BA" w:rsidP="008F6D1F">
            <w:pPr>
              <w:spacing w:before="60"/>
              <w:rPr>
                <w:rFonts w:ascii="Arial" w:hAnsi="Arial" w:cs="Arial"/>
                <w:sz w:val="16"/>
              </w:rPr>
            </w:pPr>
          </w:p>
        </w:tc>
        <w:tc>
          <w:tcPr>
            <w:tcW w:w="1225" w:type="dxa"/>
            <w:tcBorders>
              <w:top w:val="single" w:sz="6" w:space="0" w:color="auto"/>
              <w:left w:val="single" w:sz="6" w:space="0" w:color="auto"/>
              <w:bottom w:val="single" w:sz="6" w:space="0" w:color="auto"/>
              <w:right w:val="single" w:sz="6" w:space="0" w:color="auto"/>
            </w:tcBorders>
          </w:tcPr>
          <w:p w:rsidR="006549BA" w:rsidRDefault="006549BA" w:rsidP="008F6D1F">
            <w:pPr>
              <w:spacing w:before="60"/>
              <w:rPr>
                <w:rFonts w:ascii="Arial" w:hAnsi="Arial" w:cs="Arial"/>
                <w:sz w:val="16"/>
              </w:rPr>
            </w:pPr>
          </w:p>
        </w:tc>
      </w:tr>
      <w:tr w:rsidR="006549BA" w:rsidTr="006549BA">
        <w:tc>
          <w:tcPr>
            <w:tcW w:w="3888" w:type="dxa"/>
            <w:tcBorders>
              <w:top w:val="single" w:sz="6" w:space="0" w:color="auto"/>
              <w:left w:val="single" w:sz="6" w:space="0" w:color="auto"/>
              <w:bottom w:val="single" w:sz="6" w:space="0" w:color="auto"/>
              <w:right w:val="single" w:sz="6" w:space="0" w:color="auto"/>
            </w:tcBorders>
          </w:tcPr>
          <w:p w:rsidR="006549BA" w:rsidRDefault="006549BA" w:rsidP="008F6D1F"/>
        </w:tc>
        <w:tc>
          <w:tcPr>
            <w:tcW w:w="1710" w:type="dxa"/>
            <w:tcBorders>
              <w:top w:val="single" w:sz="6" w:space="0" w:color="auto"/>
              <w:left w:val="single" w:sz="6" w:space="0" w:color="auto"/>
              <w:bottom w:val="single" w:sz="6" w:space="0" w:color="auto"/>
              <w:right w:val="single" w:sz="6" w:space="0" w:color="auto"/>
            </w:tcBorders>
          </w:tcPr>
          <w:p w:rsidR="006549BA" w:rsidRDefault="006549BA" w:rsidP="008F6D1F">
            <w:pPr>
              <w:spacing w:before="60"/>
              <w:rPr>
                <w:rFonts w:ascii="Arial" w:hAnsi="Arial" w:cs="Arial"/>
                <w:sz w:val="16"/>
              </w:rPr>
            </w:pPr>
          </w:p>
        </w:tc>
        <w:tc>
          <w:tcPr>
            <w:tcW w:w="1225" w:type="dxa"/>
            <w:tcBorders>
              <w:top w:val="single" w:sz="6" w:space="0" w:color="auto"/>
              <w:left w:val="single" w:sz="6" w:space="0" w:color="auto"/>
              <w:bottom w:val="single" w:sz="6" w:space="0" w:color="auto"/>
              <w:right w:val="single" w:sz="6" w:space="0" w:color="auto"/>
            </w:tcBorders>
          </w:tcPr>
          <w:p w:rsidR="006549BA" w:rsidRDefault="006549BA" w:rsidP="008F6D1F">
            <w:pPr>
              <w:spacing w:before="60"/>
              <w:rPr>
                <w:rFonts w:ascii="Arial" w:hAnsi="Arial" w:cs="Arial"/>
                <w:sz w:val="16"/>
              </w:rPr>
            </w:pPr>
          </w:p>
        </w:tc>
      </w:tr>
    </w:tbl>
    <w:p w:rsidR="00D25CFA" w:rsidRPr="00D66C51" w:rsidRDefault="00D25CFA" w:rsidP="00D25CFA">
      <w:pPr>
        <w:pStyle w:val="Heading4"/>
        <w:numPr>
          <w:ilvl w:val="0"/>
          <w:numId w:val="0"/>
        </w:numPr>
        <w:rPr>
          <w:b w:val="0"/>
          <w:sz w:val="20"/>
        </w:rPr>
      </w:pPr>
      <w:r w:rsidRPr="00D66C51">
        <w:rPr>
          <w:b w:val="0"/>
          <w:sz w:val="20"/>
        </w:rPr>
        <w:t xml:space="preserve">Note: </w:t>
      </w:r>
      <w:proofErr w:type="spellStart"/>
      <w:r w:rsidRPr="00D66C51">
        <w:rPr>
          <w:b w:val="0"/>
          <w:sz w:val="20"/>
        </w:rPr>
        <w:t>RtnLoopTime</w:t>
      </w:r>
      <w:proofErr w:type="spellEnd"/>
      <w:r w:rsidRPr="00D66C51">
        <w:rPr>
          <w:b w:val="0"/>
          <w:sz w:val="20"/>
        </w:rPr>
        <w:t xml:space="preserve"> depends on the rate of the periodic function.</w:t>
      </w:r>
    </w:p>
    <w:p w:rsidR="00D25CFA" w:rsidRDefault="00D25CFA" w:rsidP="00D25CFA">
      <w:pPr>
        <w:pStyle w:val="Heading4"/>
      </w:pPr>
      <w:r>
        <w:t>Global</w:t>
      </w:r>
    </w:p>
    <w:p w:rsidR="00D25CFA" w:rsidRDefault="00D25CFA" w:rsidP="00D25CFA">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D25CFA" w:rsidTr="008F6D1F">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Constant Name</w:t>
            </w:r>
          </w:p>
        </w:tc>
      </w:tr>
      <w:tr w:rsidR="00D25CFA" w:rsidTr="008F6D1F">
        <w:trPr>
          <w:jc w:val="center"/>
        </w:trPr>
        <w:tc>
          <w:tcPr>
            <w:tcW w:w="4608" w:type="dxa"/>
            <w:tcBorders>
              <w:top w:val="single" w:sz="4" w:space="0" w:color="auto"/>
              <w:left w:val="single" w:sz="4" w:space="0" w:color="auto"/>
              <w:bottom w:val="single" w:sz="4" w:space="0" w:color="auto"/>
              <w:right w:val="single" w:sz="4" w:space="0" w:color="auto"/>
            </w:tcBorders>
          </w:tcPr>
          <w:p w:rsidR="00D25CFA" w:rsidRDefault="005E21E1" w:rsidP="008F6D1F">
            <w:r>
              <w:t>BC_RETURN_FAULTINJECTIONPOINT</w:t>
            </w:r>
          </w:p>
        </w:tc>
      </w:tr>
      <w:tr w:rsidR="005E21E1" w:rsidTr="008F6D1F">
        <w:trPr>
          <w:jc w:val="center"/>
        </w:trPr>
        <w:tc>
          <w:tcPr>
            <w:tcW w:w="4608" w:type="dxa"/>
            <w:tcBorders>
              <w:top w:val="single" w:sz="4" w:space="0" w:color="auto"/>
              <w:left w:val="single" w:sz="4" w:space="0" w:color="auto"/>
              <w:bottom w:val="single" w:sz="4" w:space="0" w:color="auto"/>
              <w:right w:val="single" w:sz="4" w:space="0" w:color="auto"/>
            </w:tcBorders>
          </w:tcPr>
          <w:p w:rsidR="005E21E1" w:rsidRDefault="005E21E1" w:rsidP="008F6D1F">
            <w:r>
              <w:t>STD_ON</w:t>
            </w:r>
          </w:p>
        </w:tc>
      </w:tr>
      <w:tr w:rsidR="005E21E1" w:rsidTr="008F6D1F">
        <w:trPr>
          <w:jc w:val="center"/>
        </w:trPr>
        <w:tc>
          <w:tcPr>
            <w:tcW w:w="4608" w:type="dxa"/>
            <w:tcBorders>
              <w:top w:val="single" w:sz="4" w:space="0" w:color="auto"/>
              <w:left w:val="single" w:sz="4" w:space="0" w:color="auto"/>
              <w:bottom w:val="single" w:sz="4" w:space="0" w:color="auto"/>
              <w:right w:val="single" w:sz="4" w:space="0" w:color="auto"/>
            </w:tcBorders>
          </w:tcPr>
          <w:p w:rsidR="005E21E1" w:rsidRDefault="005E21E1" w:rsidP="008F6D1F">
            <w:r>
              <w:t>FLTINJ_RETURN</w:t>
            </w:r>
          </w:p>
        </w:tc>
      </w:tr>
      <w:tr w:rsidR="009C2A41" w:rsidTr="008F6D1F">
        <w:trPr>
          <w:jc w:val="center"/>
        </w:trPr>
        <w:tc>
          <w:tcPr>
            <w:tcW w:w="4608" w:type="dxa"/>
            <w:tcBorders>
              <w:top w:val="single" w:sz="4" w:space="0" w:color="auto"/>
              <w:left w:val="single" w:sz="4" w:space="0" w:color="auto"/>
              <w:bottom w:val="single" w:sz="4" w:space="0" w:color="auto"/>
              <w:right w:val="single" w:sz="4" w:space="0" w:color="auto"/>
            </w:tcBorders>
          </w:tcPr>
          <w:p w:rsidR="009C2A41" w:rsidRDefault="009C2A41" w:rsidP="008F6D1F">
            <w:r w:rsidRPr="009C2A41">
              <w:t>D_2MS_SEC_F32</w:t>
            </w:r>
          </w:p>
        </w:tc>
      </w:tr>
    </w:tbl>
    <w:p w:rsidR="00D25CFA" w:rsidRDefault="00D25CFA" w:rsidP="00D25CFA"/>
    <w:p w:rsidR="00D25CFA" w:rsidRDefault="00D25CFA" w:rsidP="00D25CFA">
      <w:pPr>
        <w:pStyle w:val="Heading3"/>
      </w:pPr>
      <w:r>
        <w:t>Module specific Lookup Tables Constants</w:t>
      </w:r>
    </w:p>
    <w:p w:rsidR="00D25CFA" w:rsidRDefault="00D25CFA" w:rsidP="00D25CFA">
      <w:r>
        <w:t>(This is for lookup tables (arrays) with fixed values, same name as other tables)</w:t>
      </w:r>
    </w:p>
    <w:tbl>
      <w:tblPr>
        <w:tblW w:w="874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078"/>
        <w:gridCol w:w="1170"/>
        <w:gridCol w:w="3060"/>
        <w:gridCol w:w="1440"/>
      </w:tblGrid>
      <w:tr w:rsidR="00D25CFA" w:rsidTr="008F6D1F">
        <w:tc>
          <w:tcPr>
            <w:tcW w:w="30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Constant Name</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Resolution</w:t>
            </w:r>
          </w:p>
        </w:tc>
        <w:tc>
          <w:tcPr>
            <w:tcW w:w="30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Software Segment</w:t>
            </w:r>
          </w:p>
        </w:tc>
      </w:tr>
      <w:tr w:rsidR="00D25CFA" w:rsidTr="008F6D1F">
        <w:tc>
          <w:tcPr>
            <w:tcW w:w="3078" w:type="dxa"/>
            <w:tcBorders>
              <w:top w:val="single" w:sz="6" w:space="0" w:color="auto"/>
              <w:left w:val="single" w:sz="6" w:space="0" w:color="auto"/>
              <w:bottom w:val="single" w:sz="6" w:space="0" w:color="auto"/>
              <w:right w:val="single" w:sz="6" w:space="0" w:color="auto"/>
            </w:tcBorders>
          </w:tcPr>
          <w:p w:rsidR="00D25CFA" w:rsidRPr="00CB0839" w:rsidRDefault="00D25CFA" w:rsidP="008F6D1F">
            <w:pPr>
              <w:spacing w:before="60"/>
              <w:jc w:val="both"/>
              <w:rPr>
                <w:rFonts w:ascii="Arial" w:hAnsi="Arial" w:cs="Arial"/>
                <w:sz w:val="16"/>
                <w:szCs w:val="16"/>
              </w:rPr>
            </w:pPr>
          </w:p>
        </w:tc>
        <w:tc>
          <w:tcPr>
            <w:tcW w:w="1170" w:type="dxa"/>
            <w:tcBorders>
              <w:top w:val="single" w:sz="6" w:space="0" w:color="auto"/>
              <w:left w:val="single" w:sz="6" w:space="0" w:color="auto"/>
              <w:bottom w:val="single" w:sz="6" w:space="0" w:color="auto"/>
              <w:right w:val="single" w:sz="6" w:space="0" w:color="auto"/>
            </w:tcBorders>
          </w:tcPr>
          <w:p w:rsidR="00D25CFA" w:rsidRPr="00FF09D6" w:rsidRDefault="00D25CFA" w:rsidP="008F6D1F">
            <w:pPr>
              <w:spacing w:before="60"/>
              <w:jc w:val="both"/>
              <w:rPr>
                <w:rFonts w:ascii="Arial" w:hAnsi="Arial" w:cs="Arial"/>
                <w:sz w:val="16"/>
                <w:szCs w:val="16"/>
              </w:rPr>
            </w:pPr>
          </w:p>
        </w:tc>
        <w:tc>
          <w:tcPr>
            <w:tcW w:w="3060" w:type="dxa"/>
            <w:tcBorders>
              <w:top w:val="single" w:sz="6" w:space="0" w:color="auto"/>
              <w:left w:val="single" w:sz="6" w:space="0" w:color="auto"/>
              <w:bottom w:val="single" w:sz="6" w:space="0" w:color="auto"/>
              <w:right w:val="single" w:sz="6" w:space="0" w:color="auto"/>
            </w:tcBorders>
          </w:tcPr>
          <w:p w:rsidR="00D25CFA" w:rsidRPr="00FF09D6" w:rsidRDefault="00D25CFA" w:rsidP="008F6D1F">
            <w:pPr>
              <w:spacing w:before="60"/>
              <w:jc w:val="both"/>
              <w:rPr>
                <w:rFonts w:ascii="Arial" w:hAnsi="Arial" w:cs="Arial"/>
                <w:sz w:val="16"/>
                <w:szCs w:val="16"/>
              </w:rPr>
            </w:pPr>
          </w:p>
        </w:tc>
        <w:tc>
          <w:tcPr>
            <w:tcW w:w="1440" w:type="dxa"/>
            <w:tcBorders>
              <w:top w:val="single" w:sz="6" w:space="0" w:color="auto"/>
              <w:left w:val="single" w:sz="6" w:space="0" w:color="auto"/>
              <w:bottom w:val="single" w:sz="6" w:space="0" w:color="auto"/>
              <w:right w:val="single" w:sz="6" w:space="0" w:color="auto"/>
            </w:tcBorders>
          </w:tcPr>
          <w:p w:rsidR="00D25CFA" w:rsidRPr="00FF09D6" w:rsidRDefault="00D25CFA" w:rsidP="008F6D1F">
            <w:pPr>
              <w:spacing w:before="60"/>
              <w:jc w:val="both"/>
              <w:rPr>
                <w:rFonts w:ascii="Arial" w:hAnsi="Arial" w:cs="Arial"/>
                <w:sz w:val="16"/>
                <w:szCs w:val="16"/>
              </w:rPr>
            </w:pPr>
          </w:p>
        </w:tc>
      </w:tr>
    </w:tbl>
    <w:p w:rsidR="00D25CFA" w:rsidRDefault="00D25CFA" w:rsidP="00D25CFA"/>
    <w:p w:rsidR="00D25CFA" w:rsidRDefault="00D25CFA" w:rsidP="00D25CFA">
      <w:pPr>
        <w:pStyle w:val="Heading1"/>
      </w:pPr>
      <w:r>
        <w:lastRenderedPageBreak/>
        <w:t>Software Module Implementation</w:t>
      </w:r>
    </w:p>
    <w:p w:rsidR="00D25CFA" w:rsidRPr="00094901" w:rsidRDefault="00D25CFA" w:rsidP="00D25CFA">
      <w:pPr>
        <w:pStyle w:val="Heading2"/>
      </w:pPr>
      <w:r>
        <w:t>Initialization Functions</w:t>
      </w:r>
    </w:p>
    <w:p w:rsidR="00D25CFA" w:rsidRDefault="00D25CFA" w:rsidP="00D25CFA">
      <w:pPr>
        <w:pStyle w:val="Heading3"/>
      </w:pPr>
      <w:proofErr w:type="spellStart"/>
      <w:r>
        <w:t>Init</w:t>
      </w:r>
      <w:proofErr w:type="spellEnd"/>
      <w:r>
        <w:t xml:space="preserve">: </w:t>
      </w:r>
      <w:fldSimple w:instr=" DOCPROPERTY &quot;Document Title&quot;  \* MERGEFORMAT ">
        <w:r>
          <w:t>Return</w:t>
        </w:r>
      </w:fldSimple>
      <w:r>
        <w:t>_L5_</w:t>
      </w:r>
      <w:proofErr w:type="gramStart"/>
      <w:r>
        <w:t>Init()</w:t>
      </w:r>
      <w:proofErr w:type="gramEnd"/>
    </w:p>
    <w:p w:rsidR="00D25CFA" w:rsidRDefault="00D25CFA" w:rsidP="00D25CFA">
      <w:pPr>
        <w:pStyle w:val="Heading4"/>
      </w:pPr>
      <w:r>
        <w:t>Design Rationale</w:t>
      </w:r>
    </w:p>
    <w:p w:rsidR="00D25CFA" w:rsidRDefault="00714FA9" w:rsidP="00D25CFA">
      <w:pPr>
        <w:jc w:val="both"/>
      </w:pPr>
      <w:r>
        <w:t>None</w:t>
      </w:r>
    </w:p>
    <w:p w:rsidR="00D25CFA" w:rsidRDefault="00D25CFA" w:rsidP="00D25CFA">
      <w:pPr>
        <w:pStyle w:val="Heading4"/>
      </w:pPr>
      <w:r>
        <w:t>Module Outputs</w:t>
      </w:r>
    </w:p>
    <w:p w:rsidR="00D25CFA" w:rsidRDefault="00714FA9" w:rsidP="00D25CFA">
      <w:r>
        <w:t>None</w:t>
      </w:r>
    </w:p>
    <w:p w:rsidR="00D25CFA" w:rsidRDefault="00D25CFA" w:rsidP="00D25CFA">
      <w:pPr>
        <w:pStyle w:val="Heading4"/>
      </w:pPr>
      <w:r>
        <w:t xml:space="preserve">Module Internal  </w:t>
      </w:r>
    </w:p>
    <w:p w:rsidR="00D25CFA" w:rsidRDefault="00714FA9" w:rsidP="0042452D">
      <w:r>
        <w:t>None</w:t>
      </w:r>
    </w:p>
    <w:p w:rsidR="00D25CFA" w:rsidRDefault="00D25CFA" w:rsidP="00D25CFA"/>
    <w:p w:rsidR="00D25CFA" w:rsidRDefault="00D25CFA" w:rsidP="00D25CFA">
      <w:pPr>
        <w:pStyle w:val="Heading2"/>
      </w:pPr>
      <w:r>
        <w:br w:type="page"/>
      </w:r>
      <w:r>
        <w:lastRenderedPageBreak/>
        <w:t>Periodic Functions</w:t>
      </w:r>
    </w:p>
    <w:p w:rsidR="00D25CFA" w:rsidRDefault="00D25CFA" w:rsidP="00D25CFA">
      <w:pPr>
        <w:pStyle w:val="Heading3"/>
      </w:pPr>
      <w:r>
        <w:t xml:space="preserve">Per: </w:t>
      </w:r>
      <w:fldSimple w:instr=" DOCPROPERTY &quot;Document Title&quot;  \* MERGEFORMAT ">
        <w:r>
          <w:t>Return</w:t>
        </w:r>
      </w:fldSimple>
      <w:r>
        <w:t>_L5_Per</w:t>
      </w:r>
    </w:p>
    <w:p w:rsidR="00D25CFA" w:rsidRDefault="00D25CFA" w:rsidP="00D25CFA">
      <w:pPr>
        <w:pStyle w:val="Heading4"/>
      </w:pPr>
      <w:r>
        <w:t>Design Rationale</w:t>
      </w:r>
    </w:p>
    <w:p w:rsidR="00D25CFA" w:rsidRPr="00094901" w:rsidRDefault="00D25CFA" w:rsidP="00D25CFA">
      <w:r>
        <w:t>None</w:t>
      </w:r>
    </w:p>
    <w:p w:rsidR="00D25CFA" w:rsidRDefault="00D25CFA" w:rsidP="00D25CFA">
      <w:pPr>
        <w:pStyle w:val="Heading4"/>
      </w:pPr>
      <w:r>
        <w:t>Program Flow Start</w:t>
      </w:r>
    </w:p>
    <w:p w:rsidR="00A250E2" w:rsidRDefault="000F6AB7">
      <w:r w:rsidRPr="000F6AB7">
        <w:t>Rte_Call_Return_Per1_CP0_</w:t>
      </w:r>
      <w:proofErr w:type="gramStart"/>
      <w:r w:rsidRPr="000F6AB7">
        <w:t>CheckpointReached()</w:t>
      </w:r>
      <w:proofErr w:type="gramEnd"/>
    </w:p>
    <w:p w:rsidR="00D25CFA" w:rsidRDefault="00D25CFA" w:rsidP="00D25CFA">
      <w:pPr>
        <w:pStyle w:val="Heading4"/>
      </w:pPr>
      <w:r>
        <w:t>Store Module Inputs to Local copies</w:t>
      </w:r>
    </w:p>
    <w:p w:rsidR="00D25CFA" w:rsidRDefault="00D25CFA" w:rsidP="00D25CFA"/>
    <w:p w:rsidR="00D75BBD" w:rsidRDefault="00EF0214" w:rsidP="00D75BBD">
      <w:r w:rsidRPr="009F188F">
        <w:t>HwVel_HwRadpS</w:t>
      </w:r>
      <w:r>
        <w:t>_T</w:t>
      </w:r>
      <w:r w:rsidRPr="009F188F">
        <w:t>_f32</w:t>
      </w:r>
      <w:r>
        <w:t xml:space="preserve"> =</w:t>
      </w:r>
      <w:r w:rsidR="00E44187" w:rsidRPr="00E44187">
        <w:t xml:space="preserve"> </w:t>
      </w:r>
      <w:r w:rsidR="00D4289E" w:rsidRPr="00D4289E">
        <w:t>Rte_IRead_Return_Per1_HandwheelVel_HwRadpS_f32</w:t>
      </w:r>
      <w:r w:rsidR="00D4289E" w:rsidRPr="00D4289E" w:rsidDel="00D4289E">
        <w:t xml:space="preserve"> </w:t>
      </w:r>
      <w:r w:rsidR="00E44187" w:rsidRPr="00E44187">
        <w:t>()</w:t>
      </w:r>
      <w:r>
        <w:t xml:space="preserve"> </w:t>
      </w:r>
    </w:p>
    <w:p w:rsidR="00D75BBD" w:rsidRDefault="00D75BBD" w:rsidP="00D75BBD">
      <w:r>
        <w:t xml:space="preserve">FinHwPosAuth_Uls_T_f32 = </w:t>
      </w:r>
      <w:r w:rsidR="00D4289E" w:rsidRPr="00D4289E">
        <w:t>Rte_IRead_Return_Per1_HandwheelAuthority_Uls_f32</w:t>
      </w:r>
      <w:r w:rsidR="00D4289E" w:rsidRPr="00D4289E" w:rsidDel="00D4289E">
        <w:t xml:space="preserve"> </w:t>
      </w:r>
      <w:r>
        <w:t>()</w:t>
      </w:r>
    </w:p>
    <w:p w:rsidR="00D75BBD" w:rsidRDefault="00D75BBD" w:rsidP="00D75BBD">
      <w:r>
        <w:t xml:space="preserve">FinHwPos_HwDeg_T_f32 = </w:t>
      </w:r>
      <w:r w:rsidR="00D4289E" w:rsidRPr="00D4289E">
        <w:t>Rte_IRead_Return_Per1_HandwheelPosition_HwDeg_f32</w:t>
      </w:r>
      <w:r w:rsidR="00D4289E" w:rsidRPr="00D4289E" w:rsidDel="00D4289E">
        <w:t xml:space="preserve"> </w:t>
      </w:r>
      <w:r>
        <w:t>()</w:t>
      </w:r>
    </w:p>
    <w:p w:rsidR="00D75BBD" w:rsidRDefault="00D75BBD" w:rsidP="00D75BBD">
      <w:r>
        <w:t xml:space="preserve">HwTrq_HwNm_T_f32 = </w:t>
      </w:r>
      <w:r w:rsidR="00D4289E" w:rsidRPr="00D4289E">
        <w:t>Rte_IRead_Return_Per1_HwTorque_HwNm_f32</w:t>
      </w:r>
      <w:r w:rsidR="00D4289E" w:rsidRPr="00D4289E" w:rsidDel="00D4289E">
        <w:t xml:space="preserve"> </w:t>
      </w:r>
      <w:r>
        <w:t>()</w:t>
      </w:r>
    </w:p>
    <w:p w:rsidR="00030D0D" w:rsidRDefault="00030D0D" w:rsidP="00030D0D">
      <w:r w:rsidRPr="009F188F">
        <w:t>DrvDynSclFct_Uls_</w:t>
      </w:r>
      <w:r>
        <w:t>T_</w:t>
      </w:r>
      <w:r w:rsidRPr="009F188F">
        <w:t>f32</w:t>
      </w:r>
      <w:r>
        <w:t xml:space="preserve"> = </w:t>
      </w:r>
      <w:r w:rsidR="00E44187" w:rsidRPr="00E44187">
        <w:t>Rte_IRead_Return_Per1_ReturnDDFactor_Uls_</w:t>
      </w:r>
      <w:proofErr w:type="gramStart"/>
      <w:r w:rsidR="00E44187" w:rsidRPr="00E44187">
        <w:t>f32</w:t>
      </w:r>
      <w:r>
        <w:t>()</w:t>
      </w:r>
      <w:proofErr w:type="gramEnd"/>
    </w:p>
    <w:p w:rsidR="0008306D" w:rsidRDefault="00030D0D" w:rsidP="00030D0D">
      <w:r w:rsidRPr="009F188F">
        <w:t>PrkAstSclFct_Uls_</w:t>
      </w:r>
      <w:r>
        <w:t>T_</w:t>
      </w:r>
      <w:r w:rsidRPr="009F188F">
        <w:t>f32</w:t>
      </w:r>
      <w:r>
        <w:t xml:space="preserve"> = </w:t>
      </w:r>
      <w:r w:rsidR="00D4289E" w:rsidRPr="00D4289E">
        <w:t>Rte_IRead_Return_Per1_PAReturnSclFct_Uls_f32</w:t>
      </w:r>
      <w:r w:rsidR="00D4289E" w:rsidRPr="00D4289E" w:rsidDel="00D4289E">
        <w:t xml:space="preserve"> </w:t>
      </w:r>
      <w:r>
        <w:t>()</w:t>
      </w:r>
    </w:p>
    <w:p w:rsidR="00D41DA0" w:rsidRDefault="00D41DA0" w:rsidP="00030D0D">
      <w:r w:rsidRPr="0029373C">
        <w:t>AssistMechTempEst_</w:t>
      </w:r>
      <w:r w:rsidR="00171825">
        <w:t>T_</w:t>
      </w:r>
      <w:r w:rsidRPr="0029373C">
        <w:t>DegC_f32</w:t>
      </w:r>
      <w:r w:rsidR="007A2850">
        <w:t xml:space="preserve"> = </w:t>
      </w:r>
      <w:r w:rsidR="007A2850" w:rsidRPr="00E44187">
        <w:t>Rte_IRead_Return_Per1_</w:t>
      </w:r>
      <w:r w:rsidR="007A2850" w:rsidRPr="0029373C">
        <w:t>AssistMechTempEst_DegC_</w:t>
      </w:r>
      <w:proofErr w:type="gramStart"/>
      <w:r w:rsidR="007A2850" w:rsidRPr="0029373C">
        <w:t>f32</w:t>
      </w:r>
      <w:r w:rsidR="007A2850">
        <w:t>()</w:t>
      </w:r>
      <w:proofErr w:type="gramEnd"/>
    </w:p>
    <w:p w:rsidR="00D75BBD" w:rsidRDefault="00D41DA0" w:rsidP="00D75BBD">
      <w:r>
        <w:t>Return</w:t>
      </w:r>
      <w:r w:rsidRPr="00FC3B29">
        <w:t>Offset_HwDeg_</w:t>
      </w:r>
      <w:r w:rsidR="00171825">
        <w:t>T_</w:t>
      </w:r>
      <w:r w:rsidRPr="00FC3B29">
        <w:t>f32</w:t>
      </w:r>
      <w:r w:rsidR="007A2850">
        <w:t xml:space="preserve"> = </w:t>
      </w:r>
      <w:r w:rsidR="007A2850" w:rsidRPr="00E44187">
        <w:t>Rte_IRead_Return_Per1_</w:t>
      </w:r>
      <w:r w:rsidR="007A2850">
        <w:t>Return</w:t>
      </w:r>
      <w:r w:rsidR="007A2850" w:rsidRPr="00FC3B29">
        <w:t>Offset_HwDeg_</w:t>
      </w:r>
      <w:proofErr w:type="gramStart"/>
      <w:r w:rsidR="007A2850" w:rsidRPr="00FC3B29">
        <w:t>f32</w:t>
      </w:r>
      <w:r w:rsidR="007A2850">
        <w:t>()</w:t>
      </w:r>
      <w:proofErr w:type="gramEnd"/>
    </w:p>
    <w:p w:rsidR="00D75BBD" w:rsidRDefault="00D75BBD" w:rsidP="00D75BBD">
      <w:r>
        <w:t xml:space="preserve">VehSpd_Kph_T_f32 = </w:t>
      </w:r>
      <w:r w:rsidR="00894FCC">
        <w:t>Rte_IRead_Return_Per1_</w:t>
      </w:r>
      <w:r w:rsidR="0072099E" w:rsidRPr="0072099E">
        <w:t>VehSpd_Kph_f32</w:t>
      </w:r>
      <w:r w:rsidR="0072099E" w:rsidRPr="0072099E" w:rsidDel="0072099E">
        <w:t xml:space="preserve"> </w:t>
      </w:r>
      <w:r>
        <w:t>()</w:t>
      </w:r>
    </w:p>
    <w:p w:rsidR="001C7216" w:rsidRDefault="001C7216" w:rsidP="00D75BBD">
      <w:proofErr w:type="spellStart"/>
      <w:r w:rsidRPr="001C7216">
        <w:t>DiagStsHwPosDis_Cnt</w:t>
      </w:r>
      <w:r>
        <w:t>_T</w:t>
      </w:r>
      <w:r w:rsidRPr="001C7216">
        <w:t>_lgc</w:t>
      </w:r>
      <w:proofErr w:type="spellEnd"/>
      <w:r>
        <w:t xml:space="preserve"> = </w:t>
      </w:r>
      <w:r w:rsidRPr="00E44187">
        <w:t>Rte_IRead_Return_Per1_</w:t>
      </w:r>
      <w:r w:rsidRPr="001C7216">
        <w:t xml:space="preserve"> </w:t>
      </w:r>
      <w:proofErr w:type="spellStart"/>
      <w:r w:rsidRPr="001C7216">
        <w:t>DiagStsHwPosDis_Cnt_lgc</w:t>
      </w:r>
      <w:proofErr w:type="spellEnd"/>
      <w:r>
        <w:t xml:space="preserve"> ()</w:t>
      </w:r>
    </w:p>
    <w:p w:rsidR="007A2850" w:rsidRDefault="00FC07BB" w:rsidP="00D75BBD">
      <w:pPr>
        <w:rPr>
          <w:ins w:id="19" w:author="lz4p8n" w:date="2013-05-23T16:19:00Z"/>
        </w:rPr>
      </w:pPr>
      <w:proofErr w:type="spellStart"/>
      <w:ins w:id="20" w:author="lz4p8n" w:date="2013-05-23T16:19:00Z">
        <w:r w:rsidRPr="00FC07BB">
          <w:t>DefeatReturnSvc_Cnt_T_lgc</w:t>
        </w:r>
        <w:proofErr w:type="spellEnd"/>
        <w:r w:rsidRPr="00FC07BB">
          <w:t xml:space="preserve"> = Rte_IRead_Return_Per1_DefeatReturnSvc_Cnt_</w:t>
        </w:r>
        <w:proofErr w:type="gramStart"/>
        <w:r w:rsidRPr="00FC07BB">
          <w:t>lgc()</w:t>
        </w:r>
        <w:proofErr w:type="gramEnd"/>
      </w:ins>
    </w:p>
    <w:p w:rsidR="00FC07BB" w:rsidRDefault="00FC07BB" w:rsidP="00D75BBD"/>
    <w:p w:rsidR="0008306D" w:rsidRDefault="00D75BBD" w:rsidP="00D75BBD">
      <w:r>
        <w:t xml:space="preserve">VehSpd_Kph_T_u9p7 = </w:t>
      </w:r>
      <w:proofErr w:type="spellStart"/>
      <w:r>
        <w:t>FPM_FloatToFixed_</w:t>
      </w:r>
      <w:proofErr w:type="gramStart"/>
      <w:r>
        <w:t>m</w:t>
      </w:r>
      <w:proofErr w:type="spellEnd"/>
      <w:r>
        <w:t>(</w:t>
      </w:r>
      <w:proofErr w:type="gramEnd"/>
      <w:r>
        <w:t>VehSpd_Kph_T_f32, u9p7_T)</w:t>
      </w:r>
      <w:r w:rsidR="000C1B4F">
        <w:t xml:space="preserve">FinHwPosAuth_Uls_T_u8p8 = </w:t>
      </w:r>
      <w:proofErr w:type="spellStart"/>
      <w:r w:rsidR="000C1B4F">
        <w:t>FPM_FloatToFixed_m</w:t>
      </w:r>
      <w:proofErr w:type="spellEnd"/>
      <w:r w:rsidR="000C1B4F">
        <w:t>(FinHwPosAuth_Uls_T_f32</w:t>
      </w:r>
      <w:r w:rsidR="00EF155F">
        <w:t>, u8p8</w:t>
      </w:r>
      <w:r w:rsidR="000C1B4F">
        <w:t>_T)</w:t>
      </w:r>
    </w:p>
    <w:p w:rsidR="00D75BBD" w:rsidRDefault="00D75BBD" w:rsidP="00D75BBD">
      <w:r>
        <w:t xml:space="preserve">FinHwPos_HwDeg_T_s11p4 = </w:t>
      </w:r>
      <w:proofErr w:type="spellStart"/>
      <w:r>
        <w:t>FPM_FloatToFixed_</w:t>
      </w:r>
      <w:proofErr w:type="gramStart"/>
      <w:r>
        <w:t>m</w:t>
      </w:r>
      <w:proofErr w:type="spellEnd"/>
      <w:r>
        <w:t>(</w:t>
      </w:r>
      <w:proofErr w:type="gramEnd"/>
      <w:r>
        <w:t>FinHwPos_HwDeg_T_f32, s11p4_T)</w:t>
      </w:r>
    </w:p>
    <w:p w:rsidR="00D75BBD" w:rsidRDefault="00D75BBD" w:rsidP="00D75BBD">
      <w:r>
        <w:t xml:space="preserve">HwTrq_HwNm_T_s7p8 = </w:t>
      </w:r>
      <w:proofErr w:type="spellStart"/>
      <w:r>
        <w:t>FPM_FloatToFixed_</w:t>
      </w:r>
      <w:proofErr w:type="gramStart"/>
      <w:r>
        <w:t>m</w:t>
      </w:r>
      <w:proofErr w:type="spellEnd"/>
      <w:r>
        <w:t>(</w:t>
      </w:r>
      <w:proofErr w:type="gramEnd"/>
      <w:r>
        <w:t>HwTrq_HwNm_T_f32, s7p8_T)</w:t>
      </w:r>
    </w:p>
    <w:p w:rsidR="00D75BBD" w:rsidRDefault="00E44187" w:rsidP="00D75BBD">
      <w:r w:rsidRPr="00E44187">
        <w:t xml:space="preserve">HwVel_HwRadpS_T_s6p9 = </w:t>
      </w:r>
      <w:proofErr w:type="spellStart"/>
      <w:r w:rsidRPr="00E44187">
        <w:t>FPM_FloatToFixed_</w:t>
      </w:r>
      <w:proofErr w:type="gramStart"/>
      <w:r w:rsidRPr="00E44187">
        <w:t>m</w:t>
      </w:r>
      <w:proofErr w:type="spellEnd"/>
      <w:r w:rsidRPr="00E44187">
        <w:t>(</w:t>
      </w:r>
      <w:proofErr w:type="gramEnd"/>
      <w:r w:rsidRPr="00E44187">
        <w:t>HwVel_HwRadpS_T_f32, s6p9_T)</w:t>
      </w:r>
    </w:p>
    <w:p w:rsidR="00D13E8F" w:rsidRDefault="00D13E8F" w:rsidP="00D75BBD">
      <w:r>
        <w:t>AssistMechTempEst_DegC</w:t>
      </w:r>
      <w:r w:rsidR="00171825">
        <w:t>_T</w:t>
      </w:r>
      <w:r>
        <w:t>_</w:t>
      </w:r>
      <w:r w:rsidR="00AB3DBC">
        <w:t xml:space="preserve">s11p4 </w:t>
      </w:r>
      <w:r>
        <w:t xml:space="preserve">= </w:t>
      </w:r>
      <w:proofErr w:type="spellStart"/>
      <w:r>
        <w:t>FPM_FloatToFixed_</w:t>
      </w:r>
      <w:proofErr w:type="gramStart"/>
      <w:r>
        <w:t>m</w:t>
      </w:r>
      <w:proofErr w:type="spellEnd"/>
      <w:r>
        <w:t>(</w:t>
      </w:r>
      <w:proofErr w:type="gramEnd"/>
      <w:r w:rsidRPr="0029373C">
        <w:t>AssistMechTempEst_DegC_f32</w:t>
      </w:r>
      <w:r>
        <w:t xml:space="preserve">, </w:t>
      </w:r>
      <w:r w:rsidR="00D825A7">
        <w:t>s</w:t>
      </w:r>
      <w:r>
        <w:t>1</w:t>
      </w:r>
      <w:r w:rsidR="00D825A7">
        <w:t>1</w:t>
      </w:r>
      <w:r>
        <w:t>p4_T)</w:t>
      </w:r>
    </w:p>
    <w:p w:rsidR="00171825" w:rsidRDefault="00171825" w:rsidP="00D75BBD"/>
    <w:p w:rsidR="00171825" w:rsidRPr="00171825" w:rsidRDefault="00171825" w:rsidP="00D75BBD">
      <w:pPr>
        <w:rPr>
          <w:lang w:val="fr-FR"/>
        </w:rPr>
      </w:pPr>
      <w:r w:rsidRPr="00171825">
        <w:rPr>
          <w:lang w:val="fr-FR"/>
        </w:rPr>
        <w:t>Local Variables:</w:t>
      </w:r>
    </w:p>
    <w:p w:rsidR="00E66336" w:rsidRPr="00A37D06" w:rsidRDefault="00316B6B" w:rsidP="00E66336">
      <w:pPr>
        <w:rPr>
          <w:lang w:val="fr-FR"/>
        </w:rPr>
      </w:pPr>
      <w:r>
        <w:rPr>
          <w:lang w:val="fr-FR"/>
        </w:rPr>
        <w:t>HwVel_HwRadpS_T_f32</w:t>
      </w:r>
    </w:p>
    <w:p w:rsidR="00E66336" w:rsidRPr="00A37D06" w:rsidRDefault="00316B6B" w:rsidP="00E66336">
      <w:pPr>
        <w:rPr>
          <w:lang w:val="fr-FR"/>
        </w:rPr>
      </w:pPr>
      <w:r>
        <w:rPr>
          <w:lang w:val="fr-FR"/>
        </w:rPr>
        <w:t>FinHwPosAuth_Uls_T_f32</w:t>
      </w:r>
    </w:p>
    <w:p w:rsidR="00E66336" w:rsidRPr="00316B6B" w:rsidRDefault="00E66336" w:rsidP="00E66336">
      <w:pPr>
        <w:rPr>
          <w:lang w:val="fr-FR"/>
        </w:rPr>
      </w:pPr>
      <w:r w:rsidRPr="00A37D06">
        <w:rPr>
          <w:lang w:val="fr-FR"/>
        </w:rPr>
        <w:t xml:space="preserve"> </w:t>
      </w:r>
      <w:r w:rsidR="00316B6B" w:rsidRPr="00316B6B">
        <w:rPr>
          <w:lang w:val="fr-FR"/>
        </w:rPr>
        <w:t>FinHwPos_HwDeg_T_f32</w:t>
      </w:r>
    </w:p>
    <w:p w:rsidR="00E66336" w:rsidRPr="00316B6B" w:rsidRDefault="00316B6B" w:rsidP="00E66336">
      <w:pPr>
        <w:rPr>
          <w:lang w:val="fr-FR"/>
        </w:rPr>
      </w:pPr>
      <w:r w:rsidRPr="00316B6B">
        <w:rPr>
          <w:lang w:val="fr-FR"/>
        </w:rPr>
        <w:t xml:space="preserve"> HwTrq_HwNm_T_f32</w:t>
      </w:r>
    </w:p>
    <w:p w:rsidR="00E66336" w:rsidRPr="00E66336" w:rsidRDefault="00E66336" w:rsidP="00E66336">
      <w:pPr>
        <w:rPr>
          <w:lang w:val="fr-FR"/>
        </w:rPr>
      </w:pPr>
      <w:r w:rsidRPr="00316B6B">
        <w:rPr>
          <w:lang w:val="fr-FR"/>
        </w:rPr>
        <w:lastRenderedPageBreak/>
        <w:t xml:space="preserve"> </w:t>
      </w:r>
      <w:r w:rsidR="00316B6B">
        <w:rPr>
          <w:lang w:val="fr-FR"/>
        </w:rPr>
        <w:t>VehSpd_Kph_T_f32</w:t>
      </w:r>
    </w:p>
    <w:p w:rsidR="00E66336" w:rsidRPr="00E66336" w:rsidRDefault="00316B6B" w:rsidP="00E66336">
      <w:pPr>
        <w:rPr>
          <w:lang w:val="fr-FR"/>
        </w:rPr>
      </w:pPr>
      <w:r>
        <w:rPr>
          <w:lang w:val="fr-FR"/>
        </w:rPr>
        <w:t xml:space="preserve"> VehSpd_Kph_T_u9p7</w:t>
      </w:r>
    </w:p>
    <w:p w:rsidR="00E66336" w:rsidRPr="00A37D06" w:rsidRDefault="00E66336" w:rsidP="00E66336">
      <w:r w:rsidRPr="00D2401B">
        <w:rPr>
          <w:lang w:val="fr-FR"/>
        </w:rPr>
        <w:t xml:space="preserve"> </w:t>
      </w:r>
      <w:r w:rsidR="00316B6B">
        <w:t>FinHwPos_HwDeg_T_s11p4</w:t>
      </w:r>
    </w:p>
    <w:p w:rsidR="00E66336" w:rsidRPr="00E66336" w:rsidRDefault="00316B6B" w:rsidP="00E66336">
      <w:r>
        <w:t xml:space="preserve"> HwTrq_HwNm_T_s7p8</w:t>
      </w:r>
    </w:p>
    <w:p w:rsidR="00E66336" w:rsidRPr="00E66336" w:rsidRDefault="00316B6B" w:rsidP="00E66336">
      <w:r>
        <w:t xml:space="preserve"> HwVel_HwRadpS_T_s6p9</w:t>
      </w:r>
    </w:p>
    <w:p w:rsidR="00E66336" w:rsidRPr="00E66336" w:rsidRDefault="00316B6B" w:rsidP="00E66336">
      <w:r>
        <w:t xml:space="preserve"> HwPosReturnCmd_MtrNm_T_u5p11</w:t>
      </w:r>
    </w:p>
    <w:p w:rsidR="00E66336" w:rsidRPr="00E66336" w:rsidRDefault="00316B6B" w:rsidP="00E66336">
      <w:r>
        <w:t xml:space="preserve"> HwPosReturnCmd_MtrNm_T_f32</w:t>
      </w:r>
    </w:p>
    <w:p w:rsidR="00E66336" w:rsidRPr="00E66336" w:rsidRDefault="00AB4DAF" w:rsidP="00E66336">
      <w:r w:rsidRPr="00AB4DAF">
        <w:t xml:space="preserve"> HwTrqRetur</w:t>
      </w:r>
      <w:r w:rsidR="00316B6B">
        <w:t>nScl_Uls_T_u8p8</w:t>
      </w:r>
    </w:p>
    <w:p w:rsidR="00E66336" w:rsidRPr="00E66336" w:rsidRDefault="00316B6B" w:rsidP="00E66336">
      <w:r>
        <w:t xml:space="preserve"> HwTrqReturnScl_Uls_T_f32</w:t>
      </w:r>
    </w:p>
    <w:p w:rsidR="00E66336" w:rsidRPr="00E66336" w:rsidRDefault="00316B6B" w:rsidP="00E66336">
      <w:r>
        <w:t xml:space="preserve"> HwVelReturnScl_Uls_T_u8p8</w:t>
      </w:r>
    </w:p>
    <w:p w:rsidR="00E66336" w:rsidRPr="00E66336" w:rsidRDefault="00316B6B" w:rsidP="00E66336">
      <w:r>
        <w:t xml:space="preserve"> HwVelReturnScl_Uls_T_f32</w:t>
      </w:r>
    </w:p>
    <w:p w:rsidR="00E66336" w:rsidRPr="00A37D06" w:rsidRDefault="00AB4DAF" w:rsidP="00E66336">
      <w:pPr>
        <w:rPr>
          <w:lang w:val="fr-FR"/>
        </w:rPr>
      </w:pPr>
      <w:r w:rsidRPr="00D2401B">
        <w:t xml:space="preserve"> </w:t>
      </w:r>
      <w:r w:rsidR="00316B6B">
        <w:rPr>
          <w:lang w:val="fr-FR"/>
        </w:rPr>
        <w:t>ReturnCmd_MtrNm_T_f32</w:t>
      </w:r>
    </w:p>
    <w:p w:rsidR="00E66336" w:rsidRPr="00E66336" w:rsidRDefault="00316B6B" w:rsidP="00E66336">
      <w:pPr>
        <w:rPr>
          <w:lang w:val="fr-FR"/>
        </w:rPr>
      </w:pPr>
      <w:r>
        <w:rPr>
          <w:lang w:val="fr-FR"/>
        </w:rPr>
        <w:t xml:space="preserve"> DrvDynSclFct_Uls_T_f32</w:t>
      </w:r>
    </w:p>
    <w:p w:rsidR="00E66336" w:rsidRPr="00E66336" w:rsidRDefault="00316B6B" w:rsidP="00E66336">
      <w:pPr>
        <w:rPr>
          <w:lang w:val="fr-FR"/>
        </w:rPr>
      </w:pPr>
      <w:r>
        <w:rPr>
          <w:lang w:val="fr-FR"/>
        </w:rPr>
        <w:t xml:space="preserve"> PrkAstSclFct_Uls_T_f32</w:t>
      </w:r>
    </w:p>
    <w:p w:rsidR="00E66336" w:rsidRPr="00A37D06" w:rsidRDefault="00316B6B" w:rsidP="00E66336">
      <w:pPr>
        <w:rPr>
          <w:lang w:val="fr-FR"/>
        </w:rPr>
      </w:pPr>
      <w:r>
        <w:rPr>
          <w:lang w:val="fr-FR"/>
        </w:rPr>
        <w:t xml:space="preserve"> AssistMechTempEst_T_DegC_f32</w:t>
      </w:r>
    </w:p>
    <w:p w:rsidR="00E66336" w:rsidRPr="00A37D06" w:rsidRDefault="00316B6B" w:rsidP="00E66336">
      <w:pPr>
        <w:rPr>
          <w:lang w:val="fr-FR"/>
        </w:rPr>
      </w:pPr>
      <w:r>
        <w:rPr>
          <w:lang w:val="fr-FR"/>
        </w:rPr>
        <w:t xml:space="preserve"> ReturnOffset_HwDeg_T_f32</w:t>
      </w:r>
    </w:p>
    <w:p w:rsidR="00E66336" w:rsidRPr="00E66336" w:rsidRDefault="00316B6B" w:rsidP="00E66336">
      <w:pPr>
        <w:rPr>
          <w:lang w:val="fr-FR"/>
        </w:rPr>
      </w:pPr>
      <w:r>
        <w:rPr>
          <w:lang w:val="fr-FR"/>
        </w:rPr>
        <w:t xml:space="preserve"> FinHwPosAuth_Uls_T_u8p8</w:t>
      </w:r>
      <w:r w:rsidR="00E66336" w:rsidRPr="00E66336">
        <w:rPr>
          <w:lang w:val="fr-FR"/>
        </w:rPr>
        <w:t xml:space="preserve"> </w:t>
      </w:r>
    </w:p>
    <w:p w:rsidR="00E66336" w:rsidRPr="00AB3DBC" w:rsidRDefault="00316B6B" w:rsidP="00E66336">
      <w:r>
        <w:rPr>
          <w:lang w:val="fr-FR"/>
        </w:rPr>
        <w:t xml:space="preserve"> </w:t>
      </w:r>
      <w:r w:rsidR="00D1481D" w:rsidRPr="000501E6">
        <w:rPr>
          <w:lang w:val="fr-FR"/>
        </w:rPr>
        <w:t xml:space="preserve"> </w:t>
      </w:r>
      <w:r w:rsidR="00D1481D" w:rsidRPr="00D1481D">
        <w:t>AssistMechTempEst_DegC_T_</w:t>
      </w:r>
      <w:r w:rsidR="00AB3DBC">
        <w:t>s11</w:t>
      </w:r>
      <w:r w:rsidR="00D1481D" w:rsidRPr="00D1481D">
        <w:t xml:space="preserve">p4 </w:t>
      </w:r>
    </w:p>
    <w:p w:rsidR="00E66336" w:rsidRPr="00AB3DBC" w:rsidRDefault="00D1481D" w:rsidP="00E66336">
      <w:r w:rsidRPr="00D1481D">
        <w:t xml:space="preserve"> TempReturnScl_Uls_T_u8p8</w:t>
      </w:r>
    </w:p>
    <w:p w:rsidR="00E66336" w:rsidRPr="00AB3DBC" w:rsidRDefault="00D1481D" w:rsidP="00E66336">
      <w:r w:rsidRPr="00D1481D">
        <w:t xml:space="preserve"> TempReturnScl_Uls_f32</w:t>
      </w:r>
    </w:p>
    <w:p w:rsidR="00E66336" w:rsidRPr="00AB3DBC" w:rsidRDefault="00D1481D" w:rsidP="00E66336">
      <w:r w:rsidRPr="00D1481D">
        <w:t xml:space="preserve"> ScaledReturn_MtrNm_f32</w:t>
      </w:r>
    </w:p>
    <w:p w:rsidR="00E66336" w:rsidRPr="00AB3DBC" w:rsidRDefault="00D1481D" w:rsidP="00E66336">
      <w:r w:rsidRPr="00D1481D">
        <w:t xml:space="preserve"> HandWheelAthScl_Pct_T_u10p6</w:t>
      </w:r>
    </w:p>
    <w:p w:rsidR="00E66336" w:rsidRPr="00AB3DBC" w:rsidRDefault="00D1481D" w:rsidP="00E66336">
      <w:r w:rsidRPr="00D1481D">
        <w:t xml:space="preserve"> CrntHandWheelAthScl_Uls_f32</w:t>
      </w:r>
    </w:p>
    <w:p w:rsidR="00E66336" w:rsidRPr="00AB3DBC" w:rsidRDefault="00D1481D" w:rsidP="00E66336">
      <w:r w:rsidRPr="00D1481D">
        <w:t xml:space="preserve"> OffsetDiff_HwDeg_T_u9p7</w:t>
      </w:r>
    </w:p>
    <w:p w:rsidR="00E66336" w:rsidRPr="00AB3DBC" w:rsidRDefault="00D1481D" w:rsidP="00E66336">
      <w:r w:rsidRPr="00D1481D">
        <w:t xml:space="preserve"> OffsetDiff_HwDeg_T_u10p6</w:t>
      </w:r>
    </w:p>
    <w:p w:rsidR="00E66336" w:rsidRPr="00894FCC" w:rsidRDefault="00D1481D" w:rsidP="00E66336">
      <w:r w:rsidRPr="00D1481D">
        <w:t xml:space="preserve"> </w:t>
      </w:r>
      <w:r w:rsidR="00220BB3" w:rsidRPr="00894FCC">
        <w:t>HandWheelAthScl_Uls_T_u10p6</w:t>
      </w:r>
    </w:p>
    <w:p w:rsidR="00E66336" w:rsidRPr="00894FCC" w:rsidRDefault="00220BB3" w:rsidP="00E66336">
      <w:r w:rsidRPr="00894FCC">
        <w:t xml:space="preserve"> </w:t>
      </w:r>
      <w:proofErr w:type="spellStart"/>
      <w:r w:rsidRPr="00894FCC">
        <w:t>DiagStsHwPosDis_Cnt_T_lgc</w:t>
      </w:r>
      <w:proofErr w:type="spellEnd"/>
    </w:p>
    <w:p w:rsidR="00AB3DBC" w:rsidRPr="00894FCC" w:rsidRDefault="00A37D06" w:rsidP="00D75BBD">
      <w:r w:rsidRPr="00894FCC">
        <w:t>EOLRtnRange_MtrNm_T_f32</w:t>
      </w:r>
    </w:p>
    <w:p w:rsidR="002269D2" w:rsidRPr="00894FCC" w:rsidRDefault="00D2401B" w:rsidP="00D75BBD">
      <w:r w:rsidRPr="00894FCC">
        <w:t>HwPosReturnCmd_MtrNm_T_f32</w:t>
      </w:r>
    </w:p>
    <w:p w:rsidR="00D2401B" w:rsidRPr="000501E6" w:rsidRDefault="00D2401B" w:rsidP="00D75BBD">
      <w:r w:rsidRPr="000501E6">
        <w:t>CurrentOffset_HwDeg_</w:t>
      </w:r>
      <w:r w:rsidR="00875A9B" w:rsidRPr="000501E6">
        <w:t>T</w:t>
      </w:r>
      <w:r w:rsidRPr="000501E6">
        <w:t>_s11p4</w:t>
      </w:r>
    </w:p>
    <w:p w:rsidR="00875A9B" w:rsidRDefault="00875A9B" w:rsidP="00D75BBD">
      <w:pPr>
        <w:rPr>
          <w:ins w:id="21" w:author="lz4p8n" w:date="2013-05-23T16:19:00Z"/>
          <w:lang w:val="fr-FR"/>
        </w:rPr>
      </w:pPr>
      <w:r w:rsidRPr="00875A9B">
        <w:rPr>
          <w:lang w:val="fr-FR"/>
        </w:rPr>
        <w:t>HandWheelAthScl_Uls_T_f32</w:t>
      </w:r>
    </w:p>
    <w:p w:rsidR="003441ED" w:rsidRPr="00D2401B" w:rsidRDefault="003441ED" w:rsidP="00D75BBD">
      <w:pPr>
        <w:rPr>
          <w:lang w:val="fr-FR"/>
        </w:rPr>
      </w:pPr>
      <w:proofErr w:type="spellStart"/>
      <w:ins w:id="22" w:author="lz4p8n" w:date="2013-05-23T16:19:00Z">
        <w:r w:rsidRPr="003441ED">
          <w:rPr>
            <w:lang w:val="fr-FR"/>
          </w:rPr>
          <w:t>DefeatReturnSvc_Cnt_T_lgc</w:t>
        </w:r>
      </w:ins>
      <w:proofErr w:type="spellEnd"/>
    </w:p>
    <w:p w:rsidR="00D25CFA" w:rsidRDefault="00B773A6" w:rsidP="00D25CFA">
      <w:pPr>
        <w:pStyle w:val="Heading4"/>
      </w:pPr>
      <w:r>
        <w:lastRenderedPageBreak/>
        <w:t>Determine Return Command</w:t>
      </w:r>
    </w:p>
    <w:p w:rsidR="00D25CFA" w:rsidRPr="00CA2712" w:rsidRDefault="00D25CFA" w:rsidP="000472E8"/>
    <w:p w:rsidR="00D25CFA" w:rsidRPr="00CA2712" w:rsidRDefault="00D25CFA" w:rsidP="00D25CFA">
      <w:pPr>
        <w:rPr>
          <w:b/>
        </w:rPr>
      </w:pPr>
    </w:p>
    <w:p w:rsidR="000421FF" w:rsidRDefault="000421FF" w:rsidP="00D25CFA">
      <w:pPr>
        <w:pStyle w:val="Heading5"/>
      </w:pPr>
    </w:p>
    <w:p w:rsidR="00654DC9" w:rsidRDefault="00654DC9" w:rsidP="000421FF">
      <w:pPr>
        <w:pStyle w:val="Heading5"/>
        <w:numPr>
          <w:ilvl w:val="0"/>
          <w:numId w:val="0"/>
        </w:numPr>
        <w:ind w:left="1008"/>
      </w:pPr>
      <w:r>
        <w:t>Input Conditioning</w:t>
      </w:r>
    </w:p>
    <w:p w:rsidR="00D25CFA" w:rsidRDefault="003441ED" w:rsidP="000421FF">
      <w:pPr>
        <w:pStyle w:val="Heading5"/>
        <w:numPr>
          <w:ilvl w:val="0"/>
          <w:numId w:val="0"/>
        </w:numPr>
        <w:ind w:left="1008"/>
      </w:pPr>
      <w:r>
        <w:object w:dxaOrig="4870" w:dyaOrig="6963">
          <v:shape id="_x0000_i1032" type="#_x0000_t75" style="width:244.15pt;height:347.5pt" o:ole="">
            <v:imagedata r:id="rId10" o:title=""/>
          </v:shape>
          <o:OLEObject Type="Embed" ProgID="Visio.Drawing.11" ShapeID="_x0000_i1032" DrawAspect="Content" ObjectID="_1430831470" r:id="rId11"/>
        </w:object>
      </w:r>
    </w:p>
    <w:p w:rsidR="00D25CFA" w:rsidRDefault="00D25CFA" w:rsidP="00447CF2">
      <w:pPr>
        <w:pStyle w:val="Heading5"/>
        <w:numPr>
          <w:ilvl w:val="0"/>
          <w:numId w:val="0"/>
        </w:numPr>
      </w:pPr>
    </w:p>
    <w:p w:rsidR="00447CF2" w:rsidRPr="00447CF2" w:rsidRDefault="00447CF2" w:rsidP="00447CF2"/>
    <w:p w:rsidR="00D25CFA" w:rsidRDefault="00D25CFA" w:rsidP="00D25CFA">
      <w:pPr>
        <w:pStyle w:val="Heading5"/>
      </w:pPr>
      <w:r>
        <w:t>Hand Wheel Position Return Command</w:t>
      </w:r>
    </w:p>
    <w:p w:rsidR="00D25CFA" w:rsidRPr="00D83FBB" w:rsidRDefault="00D25CFA" w:rsidP="00D25CFA">
      <w:r>
        <w:t>The return command is determined as a function of Hand Wheel Position and Vehicle Speed.</w:t>
      </w:r>
    </w:p>
    <w:p w:rsidR="00D25CFA" w:rsidRPr="00EE1C7C" w:rsidRDefault="00D25CFA" w:rsidP="00D25CFA"/>
    <w:p w:rsidR="00D25CFA" w:rsidRDefault="005D18C3" w:rsidP="00654DC9">
      <w:pPr>
        <w:jc w:val="center"/>
      </w:pPr>
      <w:r>
        <w:object w:dxaOrig="5715" w:dyaOrig="4905">
          <v:shape id="_x0000_i1026" type="#_x0000_t75" style="width:286.1pt;height:245.45pt" o:ole="">
            <v:imagedata r:id="rId12" o:title=""/>
          </v:shape>
          <o:OLEObject Type="Embed" ProgID="Visio.Drawing.11" ShapeID="_x0000_i1026" DrawAspect="Content" ObjectID="_1430831471" r:id="rId13"/>
        </w:object>
      </w:r>
    </w:p>
    <w:p w:rsidR="00383522" w:rsidRDefault="00383522" w:rsidP="00D25CFA"/>
    <w:p w:rsidR="00383522" w:rsidRPr="00384FCC" w:rsidRDefault="00383522" w:rsidP="00D25CFA"/>
    <w:p w:rsidR="00D25CFA" w:rsidRDefault="00D25CFA" w:rsidP="00D25CFA">
      <w:pPr>
        <w:pStyle w:val="Heading5"/>
      </w:pPr>
      <w:r>
        <w:t>Hand Wheel Torque</w:t>
      </w:r>
      <w:r w:rsidR="000472E8">
        <w:t xml:space="preserve"> </w:t>
      </w:r>
      <w:r>
        <w:t>Return Multiplier</w:t>
      </w:r>
    </w:p>
    <w:p w:rsidR="00D25CFA" w:rsidRPr="00D83FBB" w:rsidRDefault="00D25CFA" w:rsidP="00D25CFA">
      <w:r>
        <w:t>The return command is scaled between 0 and 100 percent as a function of Hand Wheel Torque and Vehicle Speed.</w:t>
      </w:r>
    </w:p>
    <w:p w:rsidR="00D25CFA" w:rsidRPr="00D83FBB" w:rsidRDefault="00A12C93" w:rsidP="00654DC9">
      <w:pPr>
        <w:jc w:val="center"/>
      </w:pPr>
      <w:r>
        <w:object w:dxaOrig="6440" w:dyaOrig="5190">
          <v:shape id="_x0000_i1027" type="#_x0000_t75" style="width:320.55pt;height:257.95pt" o:ole="">
            <v:imagedata r:id="rId14" o:title=""/>
          </v:shape>
          <o:OLEObject Type="Embed" ProgID="Visio.Drawing.11" ShapeID="_x0000_i1027" DrawAspect="Content" ObjectID="_1430831472" r:id="rId15"/>
        </w:object>
      </w:r>
    </w:p>
    <w:p w:rsidR="00D25CFA" w:rsidRPr="001A30BF" w:rsidRDefault="00D25CFA" w:rsidP="00D25CFA"/>
    <w:p w:rsidR="00D25CFA" w:rsidRPr="001A30BF" w:rsidRDefault="00D25CFA" w:rsidP="00D25CFA">
      <w:pPr>
        <w:pStyle w:val="Heading5"/>
      </w:pPr>
      <w:r w:rsidRPr="001A30BF">
        <w:t>Hand Wheel Velocity Return Multiplier</w:t>
      </w:r>
    </w:p>
    <w:p w:rsidR="00D25CFA" w:rsidRPr="001A30BF" w:rsidRDefault="00D25CFA" w:rsidP="00D25CFA">
      <w:r w:rsidRPr="001A30BF">
        <w:t>The return command is scaled between 0 and 100 percent as a function of Hand Wheel Velocity and Vehicle Speed.</w:t>
      </w:r>
    </w:p>
    <w:p w:rsidR="00D25CFA" w:rsidRPr="001A30BF" w:rsidRDefault="00A12C93" w:rsidP="00654DC9">
      <w:pPr>
        <w:jc w:val="center"/>
      </w:pPr>
      <w:r>
        <w:object w:dxaOrig="6440" w:dyaOrig="4470">
          <v:shape id="_x0000_i1028" type="#_x0000_t75" style="width:320.55pt;height:223.5pt" o:ole="">
            <v:imagedata r:id="rId16" o:title=""/>
          </v:shape>
          <o:OLEObject Type="Embed" ProgID="Visio.Drawing.11" ShapeID="_x0000_i1028" DrawAspect="Content" ObjectID="_1430831473" r:id="rId17"/>
        </w:object>
      </w:r>
    </w:p>
    <w:p w:rsidR="00D13E8F" w:rsidRDefault="00D13E8F" w:rsidP="00D25CFA">
      <w:pPr>
        <w:pStyle w:val="Heading5"/>
        <w:rPr>
          <w:rFonts w:ascii="Calibri" w:hAnsi="Calibri"/>
        </w:rPr>
      </w:pPr>
      <w:r>
        <w:rPr>
          <w:rFonts w:ascii="Calibri" w:hAnsi="Calibri"/>
        </w:rPr>
        <w:t>Calculate Temperature Dependant Return Multiplier</w:t>
      </w:r>
    </w:p>
    <w:p w:rsidR="00D13E8F" w:rsidRDefault="00D13E8F" w:rsidP="00D13E8F"/>
    <w:p w:rsidR="00D13E8F" w:rsidRDefault="00A0139C" w:rsidP="00654DC9">
      <w:pPr>
        <w:jc w:val="center"/>
      </w:pPr>
      <w:r>
        <w:object w:dxaOrig="5626" w:dyaOrig="2836">
          <v:shape id="_x0000_i1029" type="#_x0000_t75" style="width:281.75pt;height:142.1pt" o:ole="">
            <v:imagedata r:id="rId18" o:title=""/>
          </v:shape>
          <o:OLEObject Type="Embed" ProgID="Visio.Drawing.11" ShapeID="_x0000_i1029" DrawAspect="Content" ObjectID="_1430831474" r:id="rId19"/>
        </w:object>
      </w:r>
    </w:p>
    <w:p w:rsidR="00D13E8F" w:rsidRPr="00D13E8F" w:rsidRDefault="00D13E8F" w:rsidP="00D13E8F"/>
    <w:p w:rsidR="002A187E" w:rsidRDefault="004F3D14">
      <w:pPr>
        <w:pStyle w:val="Heading5"/>
        <w:numPr>
          <w:ilvl w:val="0"/>
          <w:numId w:val="0"/>
        </w:numPr>
        <w:rPr>
          <w:rFonts w:ascii="Calibri" w:hAnsi="Calibri"/>
        </w:rPr>
      </w:pPr>
      <w:r w:rsidRPr="00723364">
        <w:rPr>
          <w:rFonts w:ascii="Calibri" w:hAnsi="Calibri"/>
        </w:rPr>
        <w:t>Return Scale</w:t>
      </w:r>
    </w:p>
    <w:p w:rsidR="004F3D14" w:rsidRPr="004F3D14" w:rsidRDefault="00A0139C" w:rsidP="00654DC9">
      <w:pPr>
        <w:jc w:val="center"/>
      </w:pPr>
      <w:r w:rsidDel="00FC4728">
        <w:object w:dxaOrig="4916" w:dyaOrig="1734">
          <v:shape id="_x0000_i1030" type="#_x0000_t75" style="width:246.05pt;height:86.4pt" o:ole="">
            <v:imagedata r:id="rId20" o:title=""/>
          </v:shape>
          <o:OLEObject Type="Embed" ProgID="Visio.Drawing.11" ShapeID="_x0000_i1030" DrawAspect="Content" ObjectID="_1430831475" r:id="rId21"/>
        </w:object>
      </w:r>
    </w:p>
    <w:p w:rsidR="000C1B4F" w:rsidRPr="000C1B4F" w:rsidRDefault="00D25CFA" w:rsidP="000C1B4F">
      <w:pPr>
        <w:pStyle w:val="Heading5"/>
      </w:pPr>
      <w:r>
        <w:t>Calculate Return Torque</w:t>
      </w:r>
    </w:p>
    <w:p w:rsidR="000C1B4F" w:rsidRDefault="000C1B4F" w:rsidP="00D25CFA"/>
    <w:p w:rsidR="000C1B4F" w:rsidRDefault="000C1B4F" w:rsidP="00D25CFA"/>
    <w:p w:rsidR="000C1B4F" w:rsidRDefault="000C1B4F" w:rsidP="00D25CFA"/>
    <w:p w:rsidR="000C1B4F" w:rsidRDefault="000C1B4F" w:rsidP="00D25CFA"/>
    <w:bookmarkStart w:id="23" w:name="OLE_LINK3"/>
    <w:bookmarkStart w:id="24" w:name="OLE_LINK4"/>
    <w:p w:rsidR="000C1B4F" w:rsidRDefault="005D18C3" w:rsidP="00654DC9">
      <w:pPr>
        <w:jc w:val="center"/>
      </w:pPr>
      <w:r>
        <w:object w:dxaOrig="5511" w:dyaOrig="7469">
          <v:shape id="_x0000_i1031" type="#_x0000_t75" style="width:276.1pt;height:373.75pt" o:ole="">
            <v:imagedata r:id="rId22" o:title=""/>
          </v:shape>
          <o:OLEObject Type="Embed" ProgID="Visio.Drawing.11" ShapeID="_x0000_i1031" DrawAspect="Content" ObjectID="_1430831476" r:id="rId23"/>
        </w:object>
      </w:r>
      <w:bookmarkEnd w:id="23"/>
      <w:bookmarkEnd w:id="24"/>
    </w:p>
    <w:p w:rsidR="00FC4728" w:rsidRDefault="003441ED" w:rsidP="00654DC9">
      <w:pPr>
        <w:jc w:val="center"/>
      </w:pPr>
      <w:r>
        <w:object w:dxaOrig="7335" w:dyaOrig="7008">
          <v:shape id="_x0000_i1033" type="#_x0000_t75" style="width:367.5pt;height:350.6pt" o:ole="">
            <v:imagedata r:id="rId24" o:title=""/>
          </v:shape>
          <o:OLEObject Type="Embed" ProgID="Visio.Drawing.11" ShapeID="_x0000_i1033" DrawAspect="Content" ObjectID="_1430831477" r:id="rId25"/>
        </w:object>
      </w:r>
    </w:p>
    <w:p w:rsidR="00FC4728" w:rsidRDefault="00FC4728" w:rsidP="00654DC9">
      <w:pPr>
        <w:jc w:val="center"/>
      </w:pPr>
    </w:p>
    <w:p w:rsidR="00D25CFA" w:rsidRPr="003D2277" w:rsidRDefault="00D25CFA" w:rsidP="00D25CFA"/>
    <w:p w:rsidR="00D25CFA" w:rsidRDefault="00D25CFA" w:rsidP="00D25CFA">
      <w:pPr>
        <w:pStyle w:val="Heading4"/>
      </w:pPr>
      <w:r w:rsidRPr="001A30BF">
        <w:t>Store Local copy of outputs into Module Outputs</w:t>
      </w:r>
    </w:p>
    <w:p w:rsidR="000950A8" w:rsidRDefault="007A1299" w:rsidP="00D25CFA">
      <w:r w:rsidRPr="007A1299">
        <w:t>Rte_IWrite_Return_Per1_ReturnCmd_MtrNm_</w:t>
      </w:r>
      <w:proofErr w:type="gramStart"/>
      <w:r w:rsidRPr="007A1299">
        <w:t>f32(</w:t>
      </w:r>
      <w:proofErr w:type="gramEnd"/>
      <w:r w:rsidRPr="007A1299">
        <w:t>ReturnCmd_MtrNm_T_f32)</w:t>
      </w:r>
      <w:bookmarkStart w:id="25" w:name="OLE_LINK1"/>
      <w:bookmarkStart w:id="26" w:name="OLE_LINK2"/>
    </w:p>
    <w:p w:rsidR="000950A8" w:rsidRDefault="000950A8" w:rsidP="000950A8">
      <w:r>
        <w:t>HwPosReturnCmd_MtrNm_D_f32 = HwPosReturnCmd_MtrNm_</w:t>
      </w:r>
      <w:r w:rsidR="00320489">
        <w:t>T</w:t>
      </w:r>
      <w:r>
        <w:t>_f32</w:t>
      </w:r>
    </w:p>
    <w:p w:rsidR="000950A8" w:rsidRDefault="000950A8" w:rsidP="000950A8">
      <w:r>
        <w:t>HwTrqReturnScl_Uls_D_f32 = HwTrqReturnScl_Uls_</w:t>
      </w:r>
      <w:r w:rsidR="00320489">
        <w:t>T</w:t>
      </w:r>
      <w:r>
        <w:t>_f32</w:t>
      </w:r>
    </w:p>
    <w:p w:rsidR="000950A8" w:rsidRDefault="000950A8" w:rsidP="000950A8">
      <w:r>
        <w:t>HwVelReturnScl_Uls_D_f32 = HwVelReturnScl_Uls_T_f32</w:t>
      </w:r>
    </w:p>
    <w:p w:rsidR="000950A8" w:rsidRDefault="000950A8" w:rsidP="000950A8">
      <w:r>
        <w:t>TempReturnScl_Uls_D_f32 = TempReturnScl_Uls_f32</w:t>
      </w:r>
    </w:p>
    <w:bookmarkEnd w:id="25"/>
    <w:bookmarkEnd w:id="26"/>
    <w:p w:rsidR="00D25CFA" w:rsidRDefault="00D25CFA" w:rsidP="00D25CFA">
      <w:pPr>
        <w:pStyle w:val="Heading4"/>
      </w:pPr>
      <w:r>
        <w:t>Program Flow End</w:t>
      </w:r>
    </w:p>
    <w:p w:rsidR="00D25CFA" w:rsidRPr="00094901" w:rsidRDefault="000F6AB7" w:rsidP="00D25CFA">
      <w:r w:rsidRPr="000F6AB7">
        <w:t>Rte_Call_Return_Per1_CP</w:t>
      </w:r>
      <w:r>
        <w:t>1</w:t>
      </w:r>
      <w:r w:rsidRPr="000F6AB7">
        <w:t>_</w:t>
      </w:r>
      <w:proofErr w:type="gramStart"/>
      <w:r w:rsidRPr="000F6AB7">
        <w:t>CheckpointReached()</w:t>
      </w:r>
      <w:proofErr w:type="gramEnd"/>
    </w:p>
    <w:p w:rsidR="00D25CFA" w:rsidRDefault="00D25CFA" w:rsidP="00D25CFA"/>
    <w:p w:rsidR="00D25CFA" w:rsidRDefault="00D25CFA" w:rsidP="00D25CFA">
      <w:pPr>
        <w:pStyle w:val="Heading2"/>
      </w:pPr>
      <w:r>
        <w:br w:type="page"/>
      </w:r>
      <w:r>
        <w:lastRenderedPageBreak/>
        <w:t>Fault Recovery Functions</w:t>
      </w:r>
    </w:p>
    <w:p w:rsidR="00D25CFA" w:rsidRPr="00DE36C6" w:rsidRDefault="00D25CFA" w:rsidP="00D25CFA">
      <w:r>
        <w:t>None</w:t>
      </w:r>
    </w:p>
    <w:p w:rsidR="00D25CFA" w:rsidRDefault="00D25CFA" w:rsidP="00D25CFA">
      <w:pPr>
        <w:pStyle w:val="Heading2"/>
      </w:pPr>
      <w:r>
        <w:t>Shutdown Functions</w:t>
      </w:r>
    </w:p>
    <w:p w:rsidR="00C528E5" w:rsidRPr="00C528E5" w:rsidRDefault="00C528E5" w:rsidP="00C528E5">
      <w:r>
        <w:t>None</w:t>
      </w:r>
    </w:p>
    <w:p w:rsidR="00D25CFA" w:rsidRDefault="00D25CFA" w:rsidP="00D25CFA">
      <w:pPr>
        <w:pStyle w:val="Heading2"/>
      </w:pPr>
      <w:r>
        <w:t>Interrupt Functions</w:t>
      </w:r>
    </w:p>
    <w:p w:rsidR="00D25CFA" w:rsidRPr="00421233" w:rsidRDefault="00D25CFA" w:rsidP="00D25CFA">
      <w:r>
        <w:t>None</w:t>
      </w:r>
    </w:p>
    <w:p w:rsidR="00E216C7" w:rsidRPr="00E216C7" w:rsidRDefault="00D25CFA" w:rsidP="00E216C7">
      <w:pPr>
        <w:pStyle w:val="Heading2"/>
      </w:pPr>
      <w:r>
        <w:t>Serial Communication Functions</w:t>
      </w:r>
    </w:p>
    <w:p w:rsidR="0094022C" w:rsidRDefault="0094022C" w:rsidP="00D25CFA"/>
    <w:p w:rsidR="00E216C7" w:rsidRPr="00421233" w:rsidRDefault="00E216C7" w:rsidP="00E216C7">
      <w:r>
        <w:t>None</w:t>
      </w:r>
    </w:p>
    <w:p w:rsidR="00D25CFA" w:rsidRPr="0012645A" w:rsidRDefault="00D25CFA" w:rsidP="00D25CFA"/>
    <w:p w:rsidR="00D25CFA" w:rsidRDefault="00D25CFA" w:rsidP="00D25CFA">
      <w:pPr>
        <w:pStyle w:val="Heading2"/>
      </w:pPr>
      <w:r>
        <w:t>Local Function/Macro Definitions</w:t>
      </w:r>
    </w:p>
    <w:p w:rsidR="00D25CFA" w:rsidRDefault="00D25CFA" w:rsidP="00D25CFA">
      <w:r>
        <w:t>None</w:t>
      </w:r>
    </w:p>
    <w:p w:rsidR="00D25CFA" w:rsidRDefault="00D25CFA" w:rsidP="00D25CFA">
      <w:pPr>
        <w:pStyle w:val="Heading1"/>
      </w:pPr>
      <w:r>
        <w:br w:type="page"/>
      </w:r>
      <w:r>
        <w:lastRenderedPageBreak/>
        <w:t>Execution Requirements</w:t>
      </w:r>
    </w:p>
    <w:p w:rsidR="00D25CFA" w:rsidRDefault="00D25CFA" w:rsidP="00D25CFA">
      <w:pPr>
        <w:pStyle w:val="Heading2"/>
      </w:pPr>
      <w:r>
        <w:t>Execution Sequence of the Module</w:t>
      </w:r>
    </w:p>
    <w:p w:rsidR="00D25CFA" w:rsidRDefault="00D25CFA" w:rsidP="00D25CFA"/>
    <w:p w:rsidR="00D25CFA" w:rsidRDefault="00D25CFA" w:rsidP="00D25CFA">
      <w:pPr>
        <w:pStyle w:val="Heading2"/>
      </w:pPr>
      <w:r>
        <w:t>Execution Rates for sub-modules called by the Scheduler</w:t>
      </w:r>
    </w:p>
    <w:p w:rsidR="00D25CFA" w:rsidRDefault="00D25CFA" w:rsidP="00D25CFA">
      <w:r>
        <w:t>This table serves as reference for the Scheduler design</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F"/>
      </w:tblPr>
      <w:tblGrid>
        <w:gridCol w:w="2214"/>
        <w:gridCol w:w="2214"/>
        <w:gridCol w:w="2214"/>
        <w:gridCol w:w="2214"/>
      </w:tblGrid>
      <w:tr w:rsidR="00A32058" w:rsidTr="00A40F6D">
        <w:tc>
          <w:tcPr>
            <w:tcW w:w="1250" w:type="pct"/>
            <w:tcBorders>
              <w:top w:val="single" w:sz="6" w:space="0" w:color="auto"/>
              <w:left w:val="single" w:sz="6" w:space="0" w:color="auto"/>
              <w:bottom w:val="single" w:sz="6" w:space="0" w:color="auto"/>
              <w:right w:val="single" w:sz="6" w:space="0" w:color="auto"/>
            </w:tcBorders>
            <w:shd w:val="pct30" w:color="FFFF00" w:fill="FFFFFF"/>
          </w:tcPr>
          <w:p w:rsidR="00A32058" w:rsidRDefault="00A32058" w:rsidP="008F6D1F">
            <w:pPr>
              <w:spacing w:before="60"/>
              <w:jc w:val="center"/>
              <w:rPr>
                <w:rFonts w:ascii="Arial" w:hAnsi="Arial" w:cs="Arial"/>
                <w:sz w:val="16"/>
              </w:rPr>
            </w:pPr>
            <w:r>
              <w:rPr>
                <w:rFonts w:ascii="Arial" w:hAnsi="Arial" w:cs="Arial"/>
                <w:sz w:val="16"/>
              </w:rPr>
              <w:t>Function Name</w:t>
            </w:r>
          </w:p>
        </w:tc>
        <w:tc>
          <w:tcPr>
            <w:tcW w:w="1250" w:type="pct"/>
            <w:tcBorders>
              <w:top w:val="single" w:sz="6" w:space="0" w:color="auto"/>
              <w:left w:val="single" w:sz="6" w:space="0" w:color="auto"/>
              <w:bottom w:val="single" w:sz="6" w:space="0" w:color="auto"/>
              <w:right w:val="single" w:sz="6" w:space="0" w:color="auto"/>
            </w:tcBorders>
            <w:shd w:val="pct30" w:color="FFFF00" w:fill="FFFFFF"/>
          </w:tcPr>
          <w:p w:rsidR="00A32058" w:rsidRDefault="00A32058" w:rsidP="008F6D1F">
            <w:pPr>
              <w:spacing w:before="60"/>
              <w:jc w:val="center"/>
              <w:rPr>
                <w:rFonts w:ascii="Arial" w:hAnsi="Arial" w:cs="Arial"/>
                <w:sz w:val="16"/>
              </w:rPr>
            </w:pPr>
            <w:r>
              <w:rPr>
                <w:rFonts w:ascii="Arial" w:hAnsi="Arial" w:cs="Arial"/>
                <w:sz w:val="16"/>
              </w:rPr>
              <w:t>Task List</w:t>
            </w:r>
          </w:p>
          <w:p w:rsidR="00A32058" w:rsidRDefault="00A32058" w:rsidP="00A32058">
            <w:pPr>
              <w:spacing w:before="60"/>
              <w:rPr>
                <w:rFonts w:ascii="Arial" w:hAnsi="Arial" w:cs="Arial"/>
                <w:sz w:val="16"/>
              </w:rPr>
            </w:pPr>
          </w:p>
        </w:tc>
        <w:tc>
          <w:tcPr>
            <w:tcW w:w="1250" w:type="pct"/>
            <w:tcBorders>
              <w:top w:val="single" w:sz="6" w:space="0" w:color="auto"/>
              <w:left w:val="single" w:sz="6" w:space="0" w:color="auto"/>
              <w:bottom w:val="single" w:sz="6" w:space="0" w:color="auto"/>
              <w:right w:val="single" w:sz="6" w:space="0" w:color="auto"/>
            </w:tcBorders>
            <w:shd w:val="pct30" w:color="FFFF00" w:fill="FFFFFF"/>
          </w:tcPr>
          <w:p w:rsidR="00A32058" w:rsidRDefault="00A32058" w:rsidP="008F6D1F">
            <w:pPr>
              <w:spacing w:before="60"/>
              <w:jc w:val="center"/>
              <w:rPr>
                <w:rFonts w:ascii="Arial" w:hAnsi="Arial" w:cs="Arial"/>
                <w:sz w:val="16"/>
              </w:rPr>
            </w:pPr>
            <w:r>
              <w:rPr>
                <w:rFonts w:ascii="Arial" w:hAnsi="Arial" w:cs="Arial"/>
                <w:sz w:val="16"/>
              </w:rPr>
              <w:t xml:space="preserve">Calling Frequency </w:t>
            </w:r>
          </w:p>
        </w:tc>
        <w:tc>
          <w:tcPr>
            <w:tcW w:w="1250" w:type="pct"/>
            <w:tcBorders>
              <w:top w:val="single" w:sz="6" w:space="0" w:color="auto"/>
              <w:left w:val="single" w:sz="6" w:space="0" w:color="auto"/>
              <w:bottom w:val="single" w:sz="6" w:space="0" w:color="auto"/>
              <w:right w:val="single" w:sz="6" w:space="0" w:color="auto"/>
            </w:tcBorders>
            <w:shd w:val="pct30" w:color="FFFF00" w:fill="FFFFFF"/>
          </w:tcPr>
          <w:p w:rsidR="00A32058" w:rsidRDefault="00A32058" w:rsidP="008F6D1F">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System</w:t>
                </w:r>
              </w:smartTag>
              <w:r>
                <w:rPr>
                  <w:rFonts w:ascii="Arial" w:hAnsi="Arial" w:cs="Arial"/>
                  <w:sz w:val="16"/>
                </w:rPr>
                <w:t xml:space="preserve"> </w:t>
              </w:r>
              <w:smartTag w:uri="urn:schemas-microsoft-com:office:smarttags" w:element="PlaceType">
                <w:r>
                  <w:rPr>
                    <w:rFonts w:ascii="Arial" w:hAnsi="Arial" w:cs="Arial"/>
                    <w:sz w:val="16"/>
                  </w:rPr>
                  <w:t>State(s)</w:t>
                </w:r>
              </w:smartTag>
            </w:smartTag>
            <w:r>
              <w:rPr>
                <w:rFonts w:ascii="Arial" w:hAnsi="Arial" w:cs="Arial"/>
                <w:sz w:val="16"/>
              </w:rPr>
              <w:t xml:space="preserve"> in which the function is called</w:t>
            </w:r>
          </w:p>
        </w:tc>
      </w:tr>
      <w:tr w:rsidR="00A32058" w:rsidTr="00A40F6D">
        <w:tc>
          <w:tcPr>
            <w:tcW w:w="1250" w:type="pct"/>
            <w:tcBorders>
              <w:top w:val="single" w:sz="6" w:space="0" w:color="auto"/>
              <w:left w:val="single" w:sz="6" w:space="0" w:color="auto"/>
              <w:bottom w:val="single" w:sz="6" w:space="0" w:color="auto"/>
              <w:right w:val="single" w:sz="6" w:space="0" w:color="auto"/>
            </w:tcBorders>
          </w:tcPr>
          <w:p w:rsidR="00A32058" w:rsidRDefault="00A250E2" w:rsidP="008F6D1F">
            <w:pPr>
              <w:spacing w:before="60" w:line="360" w:lineRule="auto"/>
            </w:pPr>
            <w:fldSimple w:instr=" DOCPROPERTY &quot;Document Title&quot;  \* MERGEFORMAT ">
              <w:r w:rsidR="00A32058">
                <w:t>Return</w:t>
              </w:r>
            </w:fldSimple>
            <w:r w:rsidR="00A32058">
              <w:t>_L5_Per()</w:t>
            </w:r>
          </w:p>
        </w:tc>
        <w:tc>
          <w:tcPr>
            <w:tcW w:w="1250" w:type="pct"/>
            <w:tcBorders>
              <w:top w:val="single" w:sz="6" w:space="0" w:color="auto"/>
              <w:left w:val="single" w:sz="6" w:space="0" w:color="auto"/>
              <w:bottom w:val="single" w:sz="6" w:space="0" w:color="auto"/>
              <w:right w:val="single" w:sz="6" w:space="0" w:color="auto"/>
            </w:tcBorders>
          </w:tcPr>
          <w:p w:rsidR="00A32058" w:rsidRDefault="00A32058" w:rsidP="008F6D1F">
            <w:pPr>
              <w:spacing w:before="60" w:line="360" w:lineRule="auto"/>
            </w:pPr>
          </w:p>
        </w:tc>
        <w:tc>
          <w:tcPr>
            <w:tcW w:w="1250" w:type="pct"/>
            <w:tcBorders>
              <w:top w:val="single" w:sz="6" w:space="0" w:color="auto"/>
              <w:left w:val="single" w:sz="6" w:space="0" w:color="auto"/>
              <w:bottom w:val="single" w:sz="6" w:space="0" w:color="auto"/>
              <w:right w:val="single" w:sz="6" w:space="0" w:color="auto"/>
            </w:tcBorders>
          </w:tcPr>
          <w:p w:rsidR="00A32058" w:rsidRDefault="00485EE9" w:rsidP="008F6D1F">
            <w:pPr>
              <w:spacing w:before="60" w:line="360" w:lineRule="auto"/>
            </w:pPr>
            <w:r>
              <w:t>2</w:t>
            </w:r>
            <w:r w:rsidR="00A32058">
              <w:t>ms</w:t>
            </w:r>
          </w:p>
        </w:tc>
        <w:tc>
          <w:tcPr>
            <w:tcW w:w="1250" w:type="pct"/>
            <w:tcBorders>
              <w:top w:val="single" w:sz="6" w:space="0" w:color="auto"/>
              <w:left w:val="single" w:sz="6" w:space="0" w:color="auto"/>
              <w:bottom w:val="single" w:sz="6" w:space="0" w:color="auto"/>
              <w:right w:val="single" w:sz="6" w:space="0" w:color="auto"/>
            </w:tcBorders>
          </w:tcPr>
          <w:p w:rsidR="00A32058" w:rsidRDefault="00C42EEF" w:rsidP="008F6D1F">
            <w:pPr>
              <w:spacing w:before="60" w:line="360" w:lineRule="auto"/>
            </w:pPr>
            <w:r>
              <w:t>All</w:t>
            </w:r>
          </w:p>
        </w:tc>
      </w:tr>
    </w:tbl>
    <w:p w:rsidR="00D25CFA" w:rsidRDefault="00D25CFA" w:rsidP="00D25CFA">
      <w:pPr>
        <w:pStyle w:val="Heading2"/>
      </w:pPr>
      <w:r>
        <w:t xml:space="preserve">Execution Requirements for Serial Communication Functions </w:t>
      </w:r>
    </w:p>
    <w:tbl>
      <w:tblPr>
        <w:tblW w:w="883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220"/>
      </w:tblGrid>
      <w:tr w:rsidR="00D25CFA" w:rsidTr="008F6D1F">
        <w:tc>
          <w:tcPr>
            <w:tcW w:w="361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Function Name</w:t>
            </w:r>
          </w:p>
        </w:tc>
        <w:tc>
          <w:tcPr>
            <w:tcW w:w="522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D25CFA" w:rsidTr="008F6D1F">
        <w:tc>
          <w:tcPr>
            <w:tcW w:w="3618" w:type="dxa"/>
            <w:tcBorders>
              <w:top w:val="single" w:sz="6" w:space="0" w:color="auto"/>
              <w:left w:val="single" w:sz="6" w:space="0" w:color="auto"/>
              <w:bottom w:val="single" w:sz="6" w:space="0" w:color="auto"/>
              <w:right w:val="single" w:sz="6" w:space="0" w:color="auto"/>
            </w:tcBorders>
          </w:tcPr>
          <w:p w:rsidR="00D25CFA" w:rsidRDefault="00D25CFA" w:rsidP="008F6D1F">
            <w:pPr>
              <w:spacing w:before="60"/>
              <w:rPr>
                <w:rFonts w:ascii="Arial" w:hAnsi="Arial" w:cs="Arial"/>
                <w:sz w:val="16"/>
              </w:rPr>
            </w:pPr>
            <w:r>
              <w:rPr>
                <w:rFonts w:ascii="Arial" w:hAnsi="Arial" w:cs="Arial"/>
                <w:sz w:val="16"/>
              </w:rPr>
              <w:t>None</w:t>
            </w:r>
          </w:p>
        </w:tc>
        <w:tc>
          <w:tcPr>
            <w:tcW w:w="5220" w:type="dxa"/>
            <w:tcBorders>
              <w:top w:val="single" w:sz="6" w:space="0" w:color="auto"/>
              <w:left w:val="single" w:sz="6" w:space="0" w:color="auto"/>
              <w:bottom w:val="single" w:sz="6" w:space="0" w:color="auto"/>
              <w:right w:val="single" w:sz="6" w:space="0" w:color="auto"/>
            </w:tcBorders>
          </w:tcPr>
          <w:p w:rsidR="00D25CFA" w:rsidRDefault="00D25CFA" w:rsidP="008F6D1F">
            <w:pPr>
              <w:spacing w:before="60"/>
              <w:rPr>
                <w:rFonts w:ascii="Arial" w:hAnsi="Arial" w:cs="Arial"/>
                <w:sz w:val="16"/>
              </w:rPr>
            </w:pPr>
          </w:p>
        </w:tc>
      </w:tr>
    </w:tbl>
    <w:p w:rsidR="00D25CFA" w:rsidRDefault="00D25CFA" w:rsidP="00D25CFA">
      <w:pPr>
        <w:pStyle w:val="Heading1"/>
        <w:numPr>
          <w:ilvl w:val="0"/>
          <w:numId w:val="0"/>
        </w:numPr>
      </w:pPr>
    </w:p>
    <w:p w:rsidR="00D25CFA" w:rsidRDefault="00D25CFA" w:rsidP="00D25CFA">
      <w:pPr>
        <w:pStyle w:val="Heading1"/>
      </w:pPr>
      <w:r>
        <w:br w:type="page"/>
      </w:r>
      <w:r>
        <w:lastRenderedPageBreak/>
        <w:t>Memory Map Definition Requirements</w:t>
      </w:r>
    </w:p>
    <w:p w:rsidR="00D25CFA" w:rsidRDefault="00D25CFA" w:rsidP="00D25CFA">
      <w:pPr>
        <w:pStyle w:val="Heading2"/>
      </w:pPr>
      <w:r>
        <w:t>Sub Modules (Functions)</w:t>
      </w:r>
    </w:p>
    <w:p w:rsidR="00D25CFA" w:rsidRDefault="00D25CFA" w:rsidP="00D25CFA">
      <w:r>
        <w:t>This table identifies the software segments for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978"/>
        <w:gridCol w:w="3960"/>
      </w:tblGrid>
      <w:tr w:rsidR="00D25CFA" w:rsidTr="008F6D1F">
        <w:tc>
          <w:tcPr>
            <w:tcW w:w="39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Software Segment</w:t>
            </w:r>
          </w:p>
        </w:tc>
      </w:tr>
      <w:tr w:rsidR="00D25CFA" w:rsidRPr="00C528E5" w:rsidTr="008F6D1F">
        <w:tc>
          <w:tcPr>
            <w:tcW w:w="3978" w:type="dxa"/>
            <w:tcBorders>
              <w:top w:val="single" w:sz="6" w:space="0" w:color="auto"/>
              <w:left w:val="single" w:sz="6" w:space="0" w:color="auto"/>
              <w:bottom w:val="single" w:sz="6" w:space="0" w:color="auto"/>
              <w:right w:val="single" w:sz="6" w:space="0" w:color="auto"/>
            </w:tcBorders>
          </w:tcPr>
          <w:p w:rsidR="00D25CFA" w:rsidRDefault="00A250E2" w:rsidP="008F6D1F">
            <w:pPr>
              <w:spacing w:before="60" w:line="360" w:lineRule="auto"/>
            </w:pPr>
            <w:fldSimple w:instr=" DOCPROPERTY &quot;Document Title&quot;  \* MERGEFORMAT ">
              <w:r w:rsidR="00D25CFA">
                <w:t>Return</w:t>
              </w:r>
            </w:fldSimple>
            <w:r w:rsidR="00D25CFA">
              <w:t>_L5_Per()</w:t>
            </w:r>
          </w:p>
        </w:tc>
        <w:tc>
          <w:tcPr>
            <w:tcW w:w="3960" w:type="dxa"/>
            <w:tcBorders>
              <w:top w:val="single" w:sz="6" w:space="0" w:color="auto"/>
              <w:left w:val="single" w:sz="6" w:space="0" w:color="auto"/>
              <w:bottom w:val="single" w:sz="6" w:space="0" w:color="auto"/>
              <w:right w:val="single" w:sz="6" w:space="0" w:color="auto"/>
            </w:tcBorders>
          </w:tcPr>
          <w:p w:rsidR="00D25CFA" w:rsidRPr="00C528E5" w:rsidRDefault="00C528E5" w:rsidP="008F6D1F">
            <w:r w:rsidRPr="00C528E5">
              <w:rPr>
                <w:rFonts w:ascii="Arial" w:hAnsi="Arial" w:cs="Arial"/>
                <w:sz w:val="16"/>
              </w:rPr>
              <w:t>RTE_AP_RETURN_APPL_CODE</w:t>
            </w:r>
          </w:p>
        </w:tc>
      </w:tr>
    </w:tbl>
    <w:p w:rsidR="00D25CFA" w:rsidRDefault="00D25CFA" w:rsidP="00D25CFA">
      <w:pPr>
        <w:pStyle w:val="Heading2"/>
      </w:pPr>
      <w:r>
        <w:t>Local Functions</w:t>
      </w:r>
    </w:p>
    <w:p w:rsidR="00D25CFA" w:rsidRDefault="00D25CFA" w:rsidP="00D25CFA">
      <w:r>
        <w:t>This table identifies the software segments for local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978"/>
        <w:gridCol w:w="3960"/>
      </w:tblGrid>
      <w:tr w:rsidR="00D25CFA" w:rsidTr="008F6D1F">
        <w:tc>
          <w:tcPr>
            <w:tcW w:w="39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8F6D1F">
            <w:pPr>
              <w:spacing w:before="60"/>
              <w:jc w:val="center"/>
              <w:rPr>
                <w:rFonts w:ascii="Arial" w:hAnsi="Arial" w:cs="Arial"/>
                <w:sz w:val="16"/>
              </w:rPr>
            </w:pPr>
            <w:r>
              <w:rPr>
                <w:rFonts w:ascii="Arial" w:hAnsi="Arial" w:cs="Arial"/>
                <w:sz w:val="16"/>
              </w:rPr>
              <w:t>Software Segment</w:t>
            </w:r>
          </w:p>
        </w:tc>
      </w:tr>
      <w:tr w:rsidR="00D25CFA" w:rsidTr="008F6D1F">
        <w:tc>
          <w:tcPr>
            <w:tcW w:w="3978" w:type="dxa"/>
            <w:tcBorders>
              <w:top w:val="single" w:sz="6" w:space="0" w:color="auto"/>
              <w:left w:val="single" w:sz="6" w:space="0" w:color="auto"/>
              <w:bottom w:val="single" w:sz="6" w:space="0" w:color="auto"/>
              <w:right w:val="single" w:sz="6" w:space="0" w:color="auto"/>
            </w:tcBorders>
          </w:tcPr>
          <w:p w:rsidR="00D25CFA" w:rsidRDefault="00D25CFA" w:rsidP="008F6D1F">
            <w:pPr>
              <w:spacing w:before="60"/>
              <w:rPr>
                <w:rFonts w:ascii="Arial" w:hAnsi="Arial" w:cs="Arial"/>
                <w:sz w:val="16"/>
              </w:rPr>
            </w:pPr>
            <w:r>
              <w:rPr>
                <w:rFonts w:ascii="Arial" w:hAnsi="Arial" w:cs="Arial"/>
                <w:sz w:val="16"/>
              </w:rPr>
              <w:t>None</w:t>
            </w:r>
          </w:p>
        </w:tc>
        <w:tc>
          <w:tcPr>
            <w:tcW w:w="3960" w:type="dxa"/>
            <w:tcBorders>
              <w:top w:val="single" w:sz="6" w:space="0" w:color="auto"/>
              <w:left w:val="single" w:sz="6" w:space="0" w:color="auto"/>
              <w:bottom w:val="single" w:sz="6" w:space="0" w:color="auto"/>
              <w:right w:val="single" w:sz="6" w:space="0" w:color="auto"/>
            </w:tcBorders>
          </w:tcPr>
          <w:p w:rsidR="00D25CFA" w:rsidRDefault="00D25CFA" w:rsidP="008F6D1F">
            <w:pPr>
              <w:spacing w:before="60"/>
              <w:rPr>
                <w:rFonts w:ascii="Arial" w:hAnsi="Arial" w:cs="Arial"/>
                <w:sz w:val="16"/>
              </w:rPr>
            </w:pPr>
          </w:p>
        </w:tc>
      </w:tr>
    </w:tbl>
    <w:p w:rsidR="00D25CFA" w:rsidRDefault="00D25CFA" w:rsidP="00D25CFA">
      <w:pPr>
        <w:pStyle w:val="Heading1"/>
        <w:numPr>
          <w:ilvl w:val="0"/>
          <w:numId w:val="0"/>
        </w:numPr>
      </w:pPr>
    </w:p>
    <w:p w:rsidR="00D25CFA" w:rsidRDefault="00D25CFA" w:rsidP="00D25CFA">
      <w:pPr>
        <w:pStyle w:val="Heading1"/>
      </w:pPr>
      <w:r>
        <w:br w:type="page"/>
      </w:r>
      <w:r>
        <w:lastRenderedPageBreak/>
        <w:t xml:space="preserve">Known Issues / Limitations </w:t>
      </w:r>
      <w:proofErr w:type="gramStart"/>
      <w:r>
        <w:t>With</w:t>
      </w:r>
      <w:proofErr w:type="gramEnd"/>
      <w:r>
        <w:t xml:space="preserve"> Design</w:t>
      </w:r>
    </w:p>
    <w:p w:rsidR="00D25CFA" w:rsidRDefault="00C528E5" w:rsidP="00D25CFA">
      <w:pPr>
        <w:numPr>
          <w:ilvl w:val="0"/>
          <w:numId w:val="2"/>
        </w:numPr>
      </w:pPr>
      <w:r>
        <w:t>None</w:t>
      </w:r>
    </w:p>
    <w:p w:rsidR="00D25CFA" w:rsidRDefault="00D25CFA" w:rsidP="00D25CFA">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8"/>
        <w:gridCol w:w="903"/>
        <w:gridCol w:w="5930"/>
        <w:gridCol w:w="1161"/>
        <w:gridCol w:w="1071"/>
      </w:tblGrid>
      <w:tr w:rsidR="00D25CFA" w:rsidTr="000501E6">
        <w:tc>
          <w:tcPr>
            <w:tcW w:w="608" w:type="dxa"/>
          </w:tcPr>
          <w:p w:rsidR="00D25CFA" w:rsidRDefault="00D25CFA" w:rsidP="008F6D1F">
            <w:pPr>
              <w:spacing w:before="60"/>
              <w:rPr>
                <w:rFonts w:ascii="Arial" w:hAnsi="Arial" w:cs="Arial"/>
                <w:b/>
                <w:bCs/>
                <w:sz w:val="16"/>
              </w:rPr>
            </w:pPr>
            <w:r>
              <w:rPr>
                <w:rFonts w:ascii="Arial" w:hAnsi="Arial" w:cs="Arial"/>
                <w:b/>
                <w:bCs/>
                <w:sz w:val="16"/>
              </w:rPr>
              <w:t>Item #</w:t>
            </w:r>
          </w:p>
        </w:tc>
        <w:tc>
          <w:tcPr>
            <w:tcW w:w="903" w:type="dxa"/>
          </w:tcPr>
          <w:p w:rsidR="00D25CFA" w:rsidRDefault="00D25CFA" w:rsidP="008F6D1F">
            <w:pPr>
              <w:spacing w:before="60"/>
              <w:rPr>
                <w:rFonts w:ascii="Arial" w:hAnsi="Arial" w:cs="Arial"/>
                <w:b/>
                <w:bCs/>
                <w:sz w:val="16"/>
              </w:rPr>
            </w:pPr>
            <w:r>
              <w:rPr>
                <w:rFonts w:ascii="Arial" w:hAnsi="Arial" w:cs="Arial"/>
                <w:b/>
                <w:bCs/>
                <w:sz w:val="16"/>
              </w:rPr>
              <w:t>Rev #</w:t>
            </w:r>
          </w:p>
        </w:tc>
        <w:tc>
          <w:tcPr>
            <w:tcW w:w="5930" w:type="dxa"/>
          </w:tcPr>
          <w:p w:rsidR="00D25CFA" w:rsidRDefault="00D25CFA" w:rsidP="008F6D1F">
            <w:pPr>
              <w:spacing w:before="60"/>
              <w:rPr>
                <w:rFonts w:ascii="Arial" w:hAnsi="Arial" w:cs="Arial"/>
                <w:b/>
                <w:bCs/>
                <w:sz w:val="16"/>
              </w:rPr>
            </w:pPr>
            <w:r>
              <w:rPr>
                <w:rFonts w:ascii="Arial" w:hAnsi="Arial" w:cs="Arial"/>
                <w:b/>
                <w:bCs/>
                <w:sz w:val="16"/>
              </w:rPr>
              <w:t>Change Description</w:t>
            </w:r>
          </w:p>
        </w:tc>
        <w:tc>
          <w:tcPr>
            <w:tcW w:w="1161" w:type="dxa"/>
          </w:tcPr>
          <w:p w:rsidR="00D25CFA" w:rsidRDefault="00D25CFA" w:rsidP="008F6D1F">
            <w:pPr>
              <w:spacing w:before="60"/>
              <w:rPr>
                <w:rFonts w:ascii="Arial" w:hAnsi="Arial" w:cs="Arial"/>
                <w:b/>
                <w:bCs/>
                <w:sz w:val="16"/>
              </w:rPr>
            </w:pPr>
            <w:r>
              <w:rPr>
                <w:rFonts w:ascii="Arial" w:hAnsi="Arial" w:cs="Arial"/>
                <w:b/>
                <w:bCs/>
                <w:sz w:val="16"/>
              </w:rPr>
              <w:t xml:space="preserve">Date </w:t>
            </w:r>
          </w:p>
        </w:tc>
        <w:tc>
          <w:tcPr>
            <w:tcW w:w="1071" w:type="dxa"/>
          </w:tcPr>
          <w:p w:rsidR="00D25CFA" w:rsidRDefault="00D25CFA" w:rsidP="008F6D1F">
            <w:pPr>
              <w:spacing w:before="60"/>
              <w:rPr>
                <w:rFonts w:ascii="Arial" w:hAnsi="Arial" w:cs="Arial"/>
                <w:b/>
                <w:bCs/>
                <w:sz w:val="16"/>
              </w:rPr>
            </w:pPr>
            <w:r>
              <w:rPr>
                <w:rFonts w:ascii="Arial" w:hAnsi="Arial" w:cs="Arial"/>
                <w:b/>
                <w:bCs/>
                <w:sz w:val="16"/>
              </w:rPr>
              <w:t>Author Initials</w:t>
            </w:r>
          </w:p>
        </w:tc>
      </w:tr>
      <w:tr w:rsidR="00D25CFA" w:rsidTr="000501E6">
        <w:tc>
          <w:tcPr>
            <w:tcW w:w="608" w:type="dxa"/>
          </w:tcPr>
          <w:p w:rsidR="00D25CFA" w:rsidRDefault="00D25CFA" w:rsidP="008F6D1F">
            <w:r>
              <w:t>1</w:t>
            </w:r>
          </w:p>
        </w:tc>
        <w:tc>
          <w:tcPr>
            <w:tcW w:w="903" w:type="dxa"/>
          </w:tcPr>
          <w:p w:rsidR="00D25CFA" w:rsidRDefault="00C528E5" w:rsidP="008F6D1F">
            <w:r>
              <w:t>1.0</w:t>
            </w:r>
          </w:p>
        </w:tc>
        <w:tc>
          <w:tcPr>
            <w:tcW w:w="5930" w:type="dxa"/>
          </w:tcPr>
          <w:p w:rsidR="00D25CFA" w:rsidRDefault="00C528E5" w:rsidP="008F6D1F">
            <w:r>
              <w:t>Initial release</w:t>
            </w:r>
          </w:p>
        </w:tc>
        <w:tc>
          <w:tcPr>
            <w:tcW w:w="1161" w:type="dxa"/>
          </w:tcPr>
          <w:p w:rsidR="00D25CFA" w:rsidRDefault="00C528E5" w:rsidP="008F6D1F">
            <w:r>
              <w:t>16MAY11</w:t>
            </w:r>
          </w:p>
        </w:tc>
        <w:tc>
          <w:tcPr>
            <w:tcW w:w="1071" w:type="dxa"/>
          </w:tcPr>
          <w:p w:rsidR="00C528E5" w:rsidRDefault="00C528E5" w:rsidP="008F6D1F">
            <w:r>
              <w:t>S</w:t>
            </w:r>
            <w:r w:rsidR="00A32058">
              <w:t>A</w:t>
            </w:r>
            <w:r>
              <w:t>H</w:t>
            </w:r>
          </w:p>
        </w:tc>
      </w:tr>
      <w:tr w:rsidR="005532BD" w:rsidTr="000501E6">
        <w:tc>
          <w:tcPr>
            <w:tcW w:w="608" w:type="dxa"/>
          </w:tcPr>
          <w:p w:rsidR="005532BD" w:rsidRDefault="005532BD" w:rsidP="008F6D1F">
            <w:r>
              <w:t>2</w:t>
            </w:r>
          </w:p>
        </w:tc>
        <w:tc>
          <w:tcPr>
            <w:tcW w:w="903" w:type="dxa"/>
          </w:tcPr>
          <w:p w:rsidR="005532BD" w:rsidRDefault="005532BD" w:rsidP="008F6D1F">
            <w:r>
              <w:t>2</w:t>
            </w:r>
          </w:p>
        </w:tc>
        <w:tc>
          <w:tcPr>
            <w:tcW w:w="5930" w:type="dxa"/>
          </w:tcPr>
          <w:p w:rsidR="005532BD" w:rsidRDefault="005532BD" w:rsidP="005532BD">
            <w:r>
              <w:t xml:space="preserve">Apply scale factors from driving-dynamics and parking-assist. Replace computed </w:t>
            </w:r>
            <w:proofErr w:type="spellStart"/>
            <w:r>
              <w:t>handwheel</w:t>
            </w:r>
            <w:proofErr w:type="spellEnd"/>
            <w:r>
              <w:t xml:space="preserve"> velocity with global input.</w:t>
            </w:r>
          </w:p>
        </w:tc>
        <w:tc>
          <w:tcPr>
            <w:tcW w:w="1161" w:type="dxa"/>
          </w:tcPr>
          <w:p w:rsidR="005532BD" w:rsidRDefault="00163A71" w:rsidP="008F6D1F">
            <w:r>
              <w:t>01-Jun-11</w:t>
            </w:r>
          </w:p>
        </w:tc>
        <w:tc>
          <w:tcPr>
            <w:tcW w:w="1071" w:type="dxa"/>
          </w:tcPr>
          <w:p w:rsidR="005532BD" w:rsidRDefault="00163A71" w:rsidP="008F6D1F">
            <w:r>
              <w:t>YY</w:t>
            </w:r>
          </w:p>
        </w:tc>
      </w:tr>
      <w:tr w:rsidR="00D83301" w:rsidTr="000501E6">
        <w:tc>
          <w:tcPr>
            <w:tcW w:w="608" w:type="dxa"/>
          </w:tcPr>
          <w:p w:rsidR="00D83301" w:rsidRDefault="00D83301" w:rsidP="008F6D1F">
            <w:r>
              <w:t>3</w:t>
            </w:r>
          </w:p>
        </w:tc>
        <w:tc>
          <w:tcPr>
            <w:tcW w:w="903" w:type="dxa"/>
          </w:tcPr>
          <w:p w:rsidR="00D83301" w:rsidRDefault="00D83301" w:rsidP="008F6D1F">
            <w:r>
              <w:t>3</w:t>
            </w:r>
          </w:p>
        </w:tc>
        <w:tc>
          <w:tcPr>
            <w:tcW w:w="5930" w:type="dxa"/>
          </w:tcPr>
          <w:p w:rsidR="00D83301" w:rsidRDefault="00D83301" w:rsidP="005532BD">
            <w:r>
              <w:t>Updated for FDD #SF-02</w:t>
            </w:r>
          </w:p>
        </w:tc>
        <w:tc>
          <w:tcPr>
            <w:tcW w:w="1161" w:type="dxa"/>
          </w:tcPr>
          <w:p w:rsidR="00D83301" w:rsidRDefault="00D83301" w:rsidP="008F6D1F">
            <w:r>
              <w:t>17_Nov_11</w:t>
            </w:r>
          </w:p>
        </w:tc>
        <w:tc>
          <w:tcPr>
            <w:tcW w:w="1071" w:type="dxa"/>
          </w:tcPr>
          <w:p w:rsidR="00D83301" w:rsidRDefault="00D83301" w:rsidP="008F6D1F">
            <w:r>
              <w:t>M. Story</w:t>
            </w:r>
          </w:p>
        </w:tc>
      </w:tr>
      <w:tr w:rsidR="00031F22" w:rsidTr="000501E6">
        <w:tc>
          <w:tcPr>
            <w:tcW w:w="608" w:type="dxa"/>
          </w:tcPr>
          <w:p w:rsidR="00031F22" w:rsidRDefault="00031F22" w:rsidP="008F6D1F">
            <w:r>
              <w:t>4</w:t>
            </w:r>
          </w:p>
        </w:tc>
        <w:tc>
          <w:tcPr>
            <w:tcW w:w="903" w:type="dxa"/>
          </w:tcPr>
          <w:p w:rsidR="00031F22" w:rsidRDefault="00031F22" w:rsidP="008F6D1F">
            <w:r>
              <w:t>4</w:t>
            </w:r>
          </w:p>
        </w:tc>
        <w:tc>
          <w:tcPr>
            <w:tcW w:w="5930" w:type="dxa"/>
          </w:tcPr>
          <w:p w:rsidR="00031F22" w:rsidRDefault="00031F22" w:rsidP="005532BD">
            <w:r>
              <w:t>Fixed Macro Names</w:t>
            </w:r>
          </w:p>
        </w:tc>
        <w:tc>
          <w:tcPr>
            <w:tcW w:w="1161" w:type="dxa"/>
          </w:tcPr>
          <w:p w:rsidR="00031F22" w:rsidRDefault="00031F22" w:rsidP="008F6D1F">
            <w:r>
              <w:t>29 Nov11</w:t>
            </w:r>
          </w:p>
        </w:tc>
        <w:tc>
          <w:tcPr>
            <w:tcW w:w="1071" w:type="dxa"/>
          </w:tcPr>
          <w:p w:rsidR="00031F22" w:rsidRDefault="00031F22" w:rsidP="008F6D1F">
            <w:r>
              <w:t>M. Story</w:t>
            </w:r>
          </w:p>
        </w:tc>
      </w:tr>
      <w:tr w:rsidR="0085197A" w:rsidTr="000501E6">
        <w:tc>
          <w:tcPr>
            <w:tcW w:w="608" w:type="dxa"/>
          </w:tcPr>
          <w:p w:rsidR="0085197A" w:rsidRDefault="0085197A" w:rsidP="008F6D1F">
            <w:r>
              <w:t>5</w:t>
            </w:r>
          </w:p>
        </w:tc>
        <w:tc>
          <w:tcPr>
            <w:tcW w:w="903" w:type="dxa"/>
          </w:tcPr>
          <w:p w:rsidR="0085197A" w:rsidRDefault="0085197A" w:rsidP="008F6D1F">
            <w:r>
              <w:t>5</w:t>
            </w:r>
          </w:p>
        </w:tc>
        <w:tc>
          <w:tcPr>
            <w:tcW w:w="5930" w:type="dxa"/>
          </w:tcPr>
          <w:p w:rsidR="0085197A" w:rsidRDefault="0085197A" w:rsidP="005532BD">
            <w:r>
              <w:t>Version 5 did not get checked in properly – so changes were lost and are in version 6</w:t>
            </w:r>
          </w:p>
        </w:tc>
        <w:tc>
          <w:tcPr>
            <w:tcW w:w="1161" w:type="dxa"/>
          </w:tcPr>
          <w:p w:rsidR="0085197A" w:rsidRDefault="0085197A" w:rsidP="008F6D1F">
            <w:r>
              <w:t>03Dec2011</w:t>
            </w:r>
          </w:p>
        </w:tc>
        <w:tc>
          <w:tcPr>
            <w:tcW w:w="1071" w:type="dxa"/>
          </w:tcPr>
          <w:p w:rsidR="0085197A" w:rsidRDefault="0085197A" w:rsidP="008F6D1F">
            <w:r>
              <w:t>SMW</w:t>
            </w:r>
          </w:p>
        </w:tc>
      </w:tr>
      <w:tr w:rsidR="0085197A" w:rsidTr="000501E6">
        <w:tc>
          <w:tcPr>
            <w:tcW w:w="608" w:type="dxa"/>
          </w:tcPr>
          <w:p w:rsidR="0085197A" w:rsidRDefault="0085197A" w:rsidP="008F6D1F">
            <w:r>
              <w:t>6</w:t>
            </w:r>
          </w:p>
        </w:tc>
        <w:tc>
          <w:tcPr>
            <w:tcW w:w="903" w:type="dxa"/>
          </w:tcPr>
          <w:p w:rsidR="0085197A" w:rsidRDefault="0085197A" w:rsidP="008F6D1F">
            <w:r>
              <w:t>6</w:t>
            </w:r>
          </w:p>
        </w:tc>
        <w:tc>
          <w:tcPr>
            <w:tcW w:w="5930" w:type="dxa"/>
          </w:tcPr>
          <w:p w:rsidR="0085197A" w:rsidRDefault="0085197A" w:rsidP="005532BD">
            <w:r>
              <w:t>Updated calibration sign for temperature (need to be signed) and also update global input reads to match latest component template</w:t>
            </w:r>
          </w:p>
        </w:tc>
        <w:tc>
          <w:tcPr>
            <w:tcW w:w="1161" w:type="dxa"/>
          </w:tcPr>
          <w:p w:rsidR="0085197A" w:rsidRDefault="0085197A" w:rsidP="008F6D1F">
            <w:r>
              <w:t>05Dec11</w:t>
            </w:r>
          </w:p>
        </w:tc>
        <w:tc>
          <w:tcPr>
            <w:tcW w:w="1071" w:type="dxa"/>
          </w:tcPr>
          <w:p w:rsidR="0085197A" w:rsidRDefault="0085197A" w:rsidP="008F6D1F">
            <w:r>
              <w:t>SMW</w:t>
            </w:r>
          </w:p>
        </w:tc>
      </w:tr>
      <w:tr w:rsidR="00192E48" w:rsidTr="000501E6">
        <w:tc>
          <w:tcPr>
            <w:tcW w:w="608" w:type="dxa"/>
          </w:tcPr>
          <w:p w:rsidR="00192E48" w:rsidRDefault="00192E48" w:rsidP="008F6D1F">
            <w:r>
              <w:t>8</w:t>
            </w:r>
          </w:p>
        </w:tc>
        <w:tc>
          <w:tcPr>
            <w:tcW w:w="903" w:type="dxa"/>
          </w:tcPr>
          <w:p w:rsidR="00192E48" w:rsidRDefault="00192E48" w:rsidP="008F6D1F">
            <w:r>
              <w:t>8</w:t>
            </w:r>
          </w:p>
        </w:tc>
        <w:tc>
          <w:tcPr>
            <w:tcW w:w="5930" w:type="dxa"/>
          </w:tcPr>
          <w:p w:rsidR="00192E48" w:rsidRDefault="00192E48" w:rsidP="005532BD">
            <w:r w:rsidRPr="00192E48">
              <w:t xml:space="preserve">Updated </w:t>
            </w:r>
            <w:proofErr w:type="spellStart"/>
            <w:r w:rsidRPr="00192E48">
              <w:t>Globals</w:t>
            </w:r>
            <w:proofErr w:type="spellEnd"/>
            <w:r w:rsidRPr="00192E48">
              <w:t xml:space="preserve"> based on UTP issue</w:t>
            </w:r>
          </w:p>
        </w:tc>
        <w:tc>
          <w:tcPr>
            <w:tcW w:w="1161" w:type="dxa"/>
          </w:tcPr>
          <w:p w:rsidR="00192E48" w:rsidRDefault="00192E48" w:rsidP="008F6D1F">
            <w:r>
              <w:t>07Dec11</w:t>
            </w:r>
          </w:p>
        </w:tc>
        <w:tc>
          <w:tcPr>
            <w:tcW w:w="1071" w:type="dxa"/>
          </w:tcPr>
          <w:p w:rsidR="00192E48" w:rsidRDefault="00192E48" w:rsidP="008F6D1F">
            <w:r>
              <w:t>M. Story</w:t>
            </w:r>
          </w:p>
        </w:tc>
      </w:tr>
      <w:tr w:rsidR="00B56CD2" w:rsidTr="000501E6">
        <w:tc>
          <w:tcPr>
            <w:tcW w:w="608" w:type="dxa"/>
          </w:tcPr>
          <w:p w:rsidR="00B56CD2" w:rsidRDefault="00B56CD2" w:rsidP="008F6D1F">
            <w:r>
              <w:t>9</w:t>
            </w:r>
          </w:p>
        </w:tc>
        <w:tc>
          <w:tcPr>
            <w:tcW w:w="903" w:type="dxa"/>
          </w:tcPr>
          <w:p w:rsidR="00B56CD2" w:rsidRDefault="00B56CD2" w:rsidP="008F6D1F">
            <w:r>
              <w:t>9</w:t>
            </w:r>
          </w:p>
        </w:tc>
        <w:tc>
          <w:tcPr>
            <w:tcW w:w="5930" w:type="dxa"/>
          </w:tcPr>
          <w:p w:rsidR="00B56CD2" w:rsidRPr="00192E48" w:rsidRDefault="00B56CD2" w:rsidP="005532BD">
            <w:r>
              <w:t>Corrected display variable assignments</w:t>
            </w:r>
          </w:p>
        </w:tc>
        <w:tc>
          <w:tcPr>
            <w:tcW w:w="1161" w:type="dxa"/>
          </w:tcPr>
          <w:p w:rsidR="00B56CD2" w:rsidRDefault="00B56CD2" w:rsidP="008F6D1F">
            <w:r>
              <w:t>21Dec11</w:t>
            </w:r>
          </w:p>
        </w:tc>
        <w:tc>
          <w:tcPr>
            <w:tcW w:w="1071" w:type="dxa"/>
          </w:tcPr>
          <w:p w:rsidR="00B56CD2" w:rsidRDefault="00B56CD2" w:rsidP="008F6D1F">
            <w:r>
              <w:t>M. Story</w:t>
            </w:r>
          </w:p>
        </w:tc>
      </w:tr>
      <w:tr w:rsidR="00680168" w:rsidTr="000501E6">
        <w:tc>
          <w:tcPr>
            <w:tcW w:w="608" w:type="dxa"/>
          </w:tcPr>
          <w:p w:rsidR="00680168" w:rsidRDefault="00680168" w:rsidP="008F6D1F">
            <w:r>
              <w:t>10</w:t>
            </w:r>
          </w:p>
        </w:tc>
        <w:tc>
          <w:tcPr>
            <w:tcW w:w="903" w:type="dxa"/>
          </w:tcPr>
          <w:p w:rsidR="00680168" w:rsidRDefault="00680168" w:rsidP="008F6D1F">
            <w:r>
              <w:t>10</w:t>
            </w:r>
          </w:p>
        </w:tc>
        <w:tc>
          <w:tcPr>
            <w:tcW w:w="5930" w:type="dxa"/>
          </w:tcPr>
          <w:p w:rsidR="00680168" w:rsidRDefault="00680168" w:rsidP="005532BD">
            <w:r>
              <w:t xml:space="preserve">Changed </w:t>
            </w:r>
            <w:proofErr w:type="spellStart"/>
            <w:r>
              <w:t>ReturnRange</w:t>
            </w:r>
            <w:proofErr w:type="spellEnd"/>
            <w:r>
              <w:t xml:space="preserve"> to float32 from Uint16</w:t>
            </w:r>
          </w:p>
        </w:tc>
        <w:tc>
          <w:tcPr>
            <w:tcW w:w="1161" w:type="dxa"/>
          </w:tcPr>
          <w:p w:rsidR="00680168" w:rsidRDefault="00680168" w:rsidP="008F6D1F">
            <w:r>
              <w:t>04PR12</w:t>
            </w:r>
          </w:p>
        </w:tc>
        <w:tc>
          <w:tcPr>
            <w:tcW w:w="1071" w:type="dxa"/>
          </w:tcPr>
          <w:p w:rsidR="00680168" w:rsidRDefault="00680168" w:rsidP="008F6D1F">
            <w:r>
              <w:t>M. Story</w:t>
            </w:r>
          </w:p>
        </w:tc>
      </w:tr>
      <w:tr w:rsidR="006E1F5F" w:rsidTr="000501E6">
        <w:tc>
          <w:tcPr>
            <w:tcW w:w="608" w:type="dxa"/>
          </w:tcPr>
          <w:p w:rsidR="006E1F5F" w:rsidRDefault="006E1F5F" w:rsidP="008F6D1F">
            <w:r>
              <w:t>11</w:t>
            </w:r>
          </w:p>
        </w:tc>
        <w:tc>
          <w:tcPr>
            <w:tcW w:w="903" w:type="dxa"/>
          </w:tcPr>
          <w:p w:rsidR="006E1F5F" w:rsidRDefault="006E1F5F" w:rsidP="008F6D1F">
            <w:r>
              <w:t>11</w:t>
            </w:r>
          </w:p>
        </w:tc>
        <w:tc>
          <w:tcPr>
            <w:tcW w:w="5930" w:type="dxa"/>
          </w:tcPr>
          <w:p w:rsidR="006E1F5F" w:rsidRDefault="006E1F5F" w:rsidP="005532BD">
            <w:r>
              <w:t>Added FLTINJ and some updates as per SF02 Ver004</w:t>
            </w:r>
          </w:p>
        </w:tc>
        <w:tc>
          <w:tcPr>
            <w:tcW w:w="1161" w:type="dxa"/>
          </w:tcPr>
          <w:p w:rsidR="006E1F5F" w:rsidRDefault="006E1F5F" w:rsidP="008F6D1F">
            <w:r>
              <w:t>10May12</w:t>
            </w:r>
          </w:p>
        </w:tc>
        <w:tc>
          <w:tcPr>
            <w:tcW w:w="1071" w:type="dxa"/>
          </w:tcPr>
          <w:p w:rsidR="006E1F5F" w:rsidRDefault="006E1F5F" w:rsidP="008F6D1F">
            <w:r>
              <w:t>NRAR</w:t>
            </w:r>
          </w:p>
        </w:tc>
      </w:tr>
      <w:tr w:rsidR="001E2F2B" w:rsidTr="000501E6">
        <w:tc>
          <w:tcPr>
            <w:tcW w:w="608" w:type="dxa"/>
          </w:tcPr>
          <w:p w:rsidR="001E2F2B" w:rsidRDefault="001E2F2B" w:rsidP="008F6D1F">
            <w:r>
              <w:t>12</w:t>
            </w:r>
          </w:p>
        </w:tc>
        <w:tc>
          <w:tcPr>
            <w:tcW w:w="903" w:type="dxa"/>
          </w:tcPr>
          <w:p w:rsidR="001E2F2B" w:rsidRDefault="001E2F2B" w:rsidP="008F6D1F">
            <w:r>
              <w:t>12</w:t>
            </w:r>
          </w:p>
        </w:tc>
        <w:tc>
          <w:tcPr>
            <w:tcW w:w="5930" w:type="dxa"/>
          </w:tcPr>
          <w:p w:rsidR="001E2F2B" w:rsidRDefault="001E2F2B" w:rsidP="005532BD">
            <w:proofErr w:type="spellStart"/>
            <w:r>
              <w:t>Anom</w:t>
            </w:r>
            <w:proofErr w:type="spellEnd"/>
            <w:r>
              <w:t xml:space="preserve"> 3317 fix for </w:t>
            </w:r>
            <w:proofErr w:type="spellStart"/>
            <w:r>
              <w:t>RateLimiter</w:t>
            </w:r>
            <w:proofErr w:type="spellEnd"/>
            <w:r>
              <w:t xml:space="preserve"> scaling issue</w:t>
            </w:r>
          </w:p>
        </w:tc>
        <w:tc>
          <w:tcPr>
            <w:tcW w:w="1161" w:type="dxa"/>
          </w:tcPr>
          <w:p w:rsidR="001E2F2B" w:rsidRDefault="001E2F2B" w:rsidP="008F6D1F">
            <w:r>
              <w:t xml:space="preserve">16 May 12 </w:t>
            </w:r>
          </w:p>
        </w:tc>
        <w:tc>
          <w:tcPr>
            <w:tcW w:w="1071" w:type="dxa"/>
          </w:tcPr>
          <w:p w:rsidR="001E2F2B" w:rsidRDefault="001E2F2B" w:rsidP="008F6D1F">
            <w:r>
              <w:t>NRAR</w:t>
            </w:r>
          </w:p>
        </w:tc>
      </w:tr>
      <w:tr w:rsidR="005B7E33" w:rsidTr="000501E6">
        <w:tc>
          <w:tcPr>
            <w:tcW w:w="608" w:type="dxa"/>
          </w:tcPr>
          <w:p w:rsidR="005B7E33" w:rsidRDefault="005B7E33" w:rsidP="008F6D1F">
            <w:r>
              <w:t>13</w:t>
            </w:r>
          </w:p>
        </w:tc>
        <w:tc>
          <w:tcPr>
            <w:tcW w:w="903" w:type="dxa"/>
          </w:tcPr>
          <w:p w:rsidR="005B7E33" w:rsidRDefault="005B7E33" w:rsidP="008F6D1F">
            <w:r>
              <w:t>13</w:t>
            </w:r>
          </w:p>
        </w:tc>
        <w:tc>
          <w:tcPr>
            <w:tcW w:w="5930" w:type="dxa"/>
          </w:tcPr>
          <w:p w:rsidR="005B7E33" w:rsidRDefault="005B7E33" w:rsidP="00241FFF">
            <w:r w:rsidRPr="000501E6">
              <w:t xml:space="preserve">Move EOLRtnRange_MtrNm_f32 from EEPROM to flash, adding </w:t>
            </w:r>
            <w:r w:rsidR="00B43C50" w:rsidRPr="00B43C50">
              <w:t>k_RtnLimit_MtrNm_f32</w:t>
            </w:r>
            <w:r w:rsidRPr="000501E6">
              <w:t>CR5873</w:t>
            </w:r>
          </w:p>
        </w:tc>
        <w:tc>
          <w:tcPr>
            <w:tcW w:w="1161" w:type="dxa"/>
          </w:tcPr>
          <w:p w:rsidR="005B7E33" w:rsidRDefault="005B7E33" w:rsidP="000501E6">
            <w:r>
              <w:t xml:space="preserve">20July12 </w:t>
            </w:r>
          </w:p>
        </w:tc>
        <w:tc>
          <w:tcPr>
            <w:tcW w:w="1071" w:type="dxa"/>
          </w:tcPr>
          <w:p w:rsidR="005B7E33" w:rsidRDefault="005B7E33" w:rsidP="008F6D1F">
            <w:r>
              <w:t>BDO</w:t>
            </w:r>
          </w:p>
        </w:tc>
      </w:tr>
      <w:tr w:rsidR="000F6AB7" w:rsidTr="00EC57D7">
        <w:trPr>
          <w:trHeight w:val="593"/>
        </w:trPr>
        <w:tc>
          <w:tcPr>
            <w:tcW w:w="608" w:type="dxa"/>
          </w:tcPr>
          <w:p w:rsidR="000F6AB7" w:rsidRDefault="000F6AB7" w:rsidP="008F6D1F">
            <w:r>
              <w:t>14</w:t>
            </w:r>
          </w:p>
        </w:tc>
        <w:tc>
          <w:tcPr>
            <w:tcW w:w="903" w:type="dxa"/>
          </w:tcPr>
          <w:p w:rsidR="000F6AB7" w:rsidRDefault="000F6AB7" w:rsidP="008F6D1F">
            <w:r>
              <w:t>14</w:t>
            </w:r>
          </w:p>
        </w:tc>
        <w:tc>
          <w:tcPr>
            <w:tcW w:w="5930" w:type="dxa"/>
          </w:tcPr>
          <w:p w:rsidR="000F6AB7" w:rsidRPr="00EC57D7" w:rsidDel="00EC57D7" w:rsidRDefault="000F6AB7" w:rsidP="00EC57D7">
            <w:pPr>
              <w:spacing w:before="60"/>
              <w:rPr>
                <w:del w:id="27" w:author="lz4p8n" w:date="2013-05-23T16:24:00Z"/>
              </w:rPr>
            </w:pPr>
            <w:r w:rsidRPr="00EC57D7">
              <w:t xml:space="preserve">Added checkpoints and </w:t>
            </w:r>
            <w:proofErr w:type="spellStart"/>
            <w:r w:rsidRPr="00EC57D7">
              <w:t>memmap</w:t>
            </w:r>
            <w:proofErr w:type="spellEnd"/>
            <w:r w:rsidRPr="00EC57D7">
              <w:t xml:space="preserve"> software segment is updated for static variables</w:t>
            </w:r>
          </w:p>
          <w:p w:rsidR="000F6AB7" w:rsidRPr="000501E6" w:rsidRDefault="000F6AB7" w:rsidP="00241FFF"/>
        </w:tc>
        <w:tc>
          <w:tcPr>
            <w:tcW w:w="1161" w:type="dxa"/>
          </w:tcPr>
          <w:p w:rsidR="000F6AB7" w:rsidRDefault="000F6AB7" w:rsidP="000501E6">
            <w:r>
              <w:t>23-Sep-2012</w:t>
            </w:r>
          </w:p>
        </w:tc>
        <w:tc>
          <w:tcPr>
            <w:tcW w:w="1071" w:type="dxa"/>
          </w:tcPr>
          <w:p w:rsidR="000F6AB7" w:rsidRDefault="000F6AB7" w:rsidP="008F6D1F">
            <w:r>
              <w:t>Selva</w:t>
            </w:r>
          </w:p>
        </w:tc>
      </w:tr>
      <w:tr w:rsidR="009F7A9A" w:rsidTr="000501E6">
        <w:tc>
          <w:tcPr>
            <w:tcW w:w="608" w:type="dxa"/>
          </w:tcPr>
          <w:p w:rsidR="009F7A9A" w:rsidRDefault="009F7A9A" w:rsidP="008F6D1F">
            <w:r>
              <w:t>15</w:t>
            </w:r>
          </w:p>
        </w:tc>
        <w:tc>
          <w:tcPr>
            <w:tcW w:w="903" w:type="dxa"/>
          </w:tcPr>
          <w:p w:rsidR="009F7A9A" w:rsidRDefault="009F7A9A" w:rsidP="008F6D1F">
            <w:r>
              <w:t>15</w:t>
            </w:r>
          </w:p>
        </w:tc>
        <w:tc>
          <w:tcPr>
            <w:tcW w:w="5930" w:type="dxa"/>
          </w:tcPr>
          <w:p w:rsidR="009F7A9A" w:rsidRDefault="009F7A9A" w:rsidP="000F6AB7">
            <w:pPr>
              <w:spacing w:before="60"/>
              <w:rPr>
                <w:rFonts w:ascii="Arial" w:hAnsi="Arial" w:cs="Arial"/>
                <w:sz w:val="16"/>
              </w:rPr>
            </w:pPr>
            <w:r>
              <w:rPr>
                <w:rFonts w:ascii="Arial" w:hAnsi="Arial" w:cs="Arial"/>
                <w:sz w:val="16"/>
              </w:rPr>
              <w:t>Corrected anomaly 4893</w:t>
            </w:r>
          </w:p>
        </w:tc>
        <w:tc>
          <w:tcPr>
            <w:tcW w:w="1161" w:type="dxa"/>
          </w:tcPr>
          <w:p w:rsidR="009F7A9A" w:rsidRDefault="009F7A9A" w:rsidP="000501E6">
            <w:r>
              <w:t>27-Apr-13</w:t>
            </w:r>
          </w:p>
        </w:tc>
        <w:tc>
          <w:tcPr>
            <w:tcW w:w="1071" w:type="dxa"/>
          </w:tcPr>
          <w:p w:rsidR="009F7A9A" w:rsidRDefault="009F7A9A" w:rsidP="008F6D1F">
            <w:r>
              <w:t>KJS</w:t>
            </w:r>
          </w:p>
        </w:tc>
      </w:tr>
      <w:tr w:rsidR="003441ED" w:rsidTr="000501E6">
        <w:trPr>
          <w:ins w:id="28" w:author="lz4p8n" w:date="2013-05-23T16:23:00Z"/>
        </w:trPr>
        <w:tc>
          <w:tcPr>
            <w:tcW w:w="608" w:type="dxa"/>
          </w:tcPr>
          <w:p w:rsidR="003441ED" w:rsidRDefault="003441ED" w:rsidP="008F6D1F">
            <w:pPr>
              <w:rPr>
                <w:ins w:id="29" w:author="lz4p8n" w:date="2013-05-23T16:23:00Z"/>
              </w:rPr>
            </w:pPr>
            <w:ins w:id="30" w:author="lz4p8n" w:date="2013-05-23T16:23:00Z">
              <w:r>
                <w:t>16</w:t>
              </w:r>
            </w:ins>
          </w:p>
        </w:tc>
        <w:tc>
          <w:tcPr>
            <w:tcW w:w="903" w:type="dxa"/>
          </w:tcPr>
          <w:p w:rsidR="003441ED" w:rsidRDefault="003441ED" w:rsidP="008F6D1F">
            <w:pPr>
              <w:rPr>
                <w:ins w:id="31" w:author="lz4p8n" w:date="2013-05-23T16:23:00Z"/>
              </w:rPr>
            </w:pPr>
            <w:ins w:id="32" w:author="lz4p8n" w:date="2013-05-23T16:23:00Z">
              <w:r>
                <w:t>16</w:t>
              </w:r>
            </w:ins>
          </w:p>
        </w:tc>
        <w:tc>
          <w:tcPr>
            <w:tcW w:w="5930" w:type="dxa"/>
          </w:tcPr>
          <w:p w:rsidR="003441ED" w:rsidRDefault="003441ED" w:rsidP="000F6AB7">
            <w:pPr>
              <w:spacing w:before="60"/>
              <w:rPr>
                <w:ins w:id="33" w:author="lz4p8n" w:date="2013-05-23T16:23:00Z"/>
                <w:rFonts w:ascii="Arial" w:hAnsi="Arial" w:cs="Arial"/>
                <w:sz w:val="16"/>
              </w:rPr>
            </w:pPr>
            <w:ins w:id="34" w:author="lz4p8n" w:date="2013-05-23T16:23:00Z">
              <w:r>
                <w:rPr>
                  <w:rFonts w:ascii="Arial" w:hAnsi="Arial" w:cs="Arial"/>
                  <w:sz w:val="16"/>
                </w:rPr>
                <w:t>Updated to SF-02 V 006</w:t>
              </w:r>
            </w:ins>
          </w:p>
        </w:tc>
        <w:tc>
          <w:tcPr>
            <w:tcW w:w="1161" w:type="dxa"/>
          </w:tcPr>
          <w:p w:rsidR="003441ED" w:rsidRDefault="003441ED" w:rsidP="000501E6">
            <w:pPr>
              <w:rPr>
                <w:ins w:id="35" w:author="lz4p8n" w:date="2013-05-23T16:23:00Z"/>
              </w:rPr>
            </w:pPr>
            <w:ins w:id="36" w:author="lz4p8n" w:date="2013-05-23T16:23:00Z">
              <w:r>
                <w:t>23-May-13</w:t>
              </w:r>
            </w:ins>
          </w:p>
        </w:tc>
        <w:tc>
          <w:tcPr>
            <w:tcW w:w="1071" w:type="dxa"/>
          </w:tcPr>
          <w:p w:rsidR="003441ED" w:rsidRDefault="003441ED" w:rsidP="008F6D1F">
            <w:pPr>
              <w:rPr>
                <w:ins w:id="37" w:author="lz4p8n" w:date="2013-05-23T16:23:00Z"/>
              </w:rPr>
            </w:pPr>
            <w:ins w:id="38" w:author="lz4p8n" w:date="2013-05-23T16:23:00Z">
              <w:r>
                <w:t>SP</w:t>
              </w:r>
            </w:ins>
          </w:p>
        </w:tc>
      </w:tr>
    </w:tbl>
    <w:p w:rsidR="00D25CFA" w:rsidRDefault="00D25CFA" w:rsidP="00D25CFA"/>
    <w:p w:rsidR="00AE3C7E" w:rsidRDefault="00AE3C7E"/>
    <w:sectPr w:rsidR="00AE3C7E" w:rsidSect="008F6D1F">
      <w:headerReference w:type="default" r:id="rId26"/>
      <w:footerReference w:type="default" r:id="rId2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865" w:rsidRDefault="00BD5865" w:rsidP="00D25CFA">
      <w:pPr>
        <w:spacing w:after="0"/>
      </w:pPr>
      <w:r>
        <w:separator/>
      </w:r>
    </w:p>
  </w:endnote>
  <w:endnote w:type="continuationSeparator" w:id="0">
    <w:p w:rsidR="00BD5865" w:rsidRDefault="00BD5865" w:rsidP="00D25CF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205" w:rsidRDefault="00587205">
    <w:pPr>
      <w:pStyle w:val="Footer"/>
    </w:pPr>
    <w:r>
      <w:rPr>
        <w:snapToGrid w:val="0"/>
      </w:rPr>
      <w:tab/>
      <w:t>DELPHI CONFIDENTIAL</w:t>
    </w:r>
    <w:r>
      <w:rPr>
        <w:snapToGrid w:val="0"/>
      </w:rPr>
      <w:tab/>
    </w:r>
    <w:r>
      <w:rPr>
        <w:snapToGrid w:val="0"/>
        <w:sz w:val="16"/>
      </w:rPr>
      <w:t>S/W module design template, Rev 2.2b+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865" w:rsidRDefault="00BD5865" w:rsidP="00D25CFA">
      <w:pPr>
        <w:spacing w:after="0"/>
      </w:pPr>
      <w:r>
        <w:separator/>
      </w:r>
    </w:p>
  </w:footnote>
  <w:footnote w:type="continuationSeparator" w:id="0">
    <w:p w:rsidR="00BD5865" w:rsidRDefault="00BD5865" w:rsidP="00D25CF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205" w:rsidRDefault="00587205">
    <w:pPr>
      <w:pStyle w:val="Header"/>
      <w:pBdr>
        <w:bottom w:val="single" w:sz="4" w:space="1" w:color="auto"/>
      </w:pBdr>
      <w:jc w:val="center"/>
      <w:rPr>
        <w:b/>
      </w:rPr>
    </w:pPr>
    <w:r>
      <w:rPr>
        <w:b/>
      </w:rPr>
      <w:t>NEXT GENERATION SOFTWARE DESIGN– MODULE DESIGN SPECIFICATION</w:t>
    </w:r>
  </w:p>
  <w:tbl>
    <w:tblPr>
      <w:tblW w:w="8910" w:type="dxa"/>
      <w:tblInd w:w="18" w:type="dxa"/>
      <w:tblLayout w:type="fixed"/>
      <w:tblLook w:val="0000"/>
    </w:tblPr>
    <w:tblGrid>
      <w:gridCol w:w="990"/>
      <w:gridCol w:w="1530"/>
      <w:gridCol w:w="1260"/>
      <w:gridCol w:w="2610"/>
      <w:gridCol w:w="1170"/>
      <w:gridCol w:w="1350"/>
    </w:tblGrid>
    <w:tr w:rsidR="00587205" w:rsidTr="008F6D1F">
      <w:trPr>
        <w:cantSplit/>
      </w:trPr>
      <w:tc>
        <w:tcPr>
          <w:tcW w:w="990" w:type="dxa"/>
        </w:tcPr>
        <w:p w:rsidR="00587205" w:rsidRDefault="00587205">
          <w:pPr>
            <w:pStyle w:val="Header"/>
          </w:pPr>
          <w:r>
            <w:t>Title:</w:t>
          </w:r>
        </w:p>
      </w:tc>
      <w:tc>
        <w:tcPr>
          <w:tcW w:w="5400" w:type="dxa"/>
          <w:gridSpan w:val="3"/>
          <w:vMerge w:val="restart"/>
        </w:tcPr>
        <w:p w:rsidR="00587205" w:rsidRDefault="00587205">
          <w:pPr>
            <w:pStyle w:val="Header"/>
          </w:pPr>
          <w:r>
            <w:t>Return</w:t>
          </w:r>
        </w:p>
        <w:p w:rsidR="00587205" w:rsidRDefault="00587205">
          <w:pPr>
            <w:pStyle w:val="Header"/>
          </w:pPr>
          <w:r>
            <w:t>Gen II+ EPS</w:t>
          </w:r>
        </w:p>
      </w:tc>
      <w:tc>
        <w:tcPr>
          <w:tcW w:w="1170" w:type="dxa"/>
        </w:tcPr>
        <w:p w:rsidR="00587205" w:rsidRDefault="00587205">
          <w:pPr>
            <w:pStyle w:val="Header"/>
          </w:pPr>
          <w:r>
            <w:t>Revision:</w:t>
          </w:r>
        </w:p>
      </w:tc>
      <w:tc>
        <w:tcPr>
          <w:tcW w:w="1350" w:type="dxa"/>
        </w:tcPr>
        <w:p w:rsidR="00587205" w:rsidRPr="00FF13CF" w:rsidRDefault="009F7A9A" w:rsidP="00FC07BB">
          <w:pPr>
            <w:pStyle w:val="Header"/>
          </w:pPr>
          <w:del w:id="39" w:author="lz4p8n" w:date="2013-05-23T16:15:00Z">
            <w:r w:rsidDel="00FC07BB">
              <w:delText>15</w:delText>
            </w:r>
          </w:del>
          <w:ins w:id="40" w:author="lz4p8n" w:date="2013-05-23T16:15:00Z">
            <w:r w:rsidR="00FC07BB">
              <w:t>1</w:t>
            </w:r>
            <w:r w:rsidR="00FC07BB">
              <w:t>6</w:t>
            </w:r>
          </w:ins>
        </w:p>
      </w:tc>
    </w:tr>
    <w:tr w:rsidR="00587205" w:rsidTr="008F6D1F">
      <w:trPr>
        <w:cantSplit/>
      </w:trPr>
      <w:tc>
        <w:tcPr>
          <w:tcW w:w="990" w:type="dxa"/>
        </w:tcPr>
        <w:p w:rsidR="00587205" w:rsidRDefault="00587205">
          <w:pPr>
            <w:pStyle w:val="Header"/>
          </w:pPr>
          <w:r>
            <w:t xml:space="preserve">Product:     </w:t>
          </w:r>
        </w:p>
      </w:tc>
      <w:tc>
        <w:tcPr>
          <w:tcW w:w="5400" w:type="dxa"/>
          <w:gridSpan w:val="3"/>
          <w:vMerge/>
        </w:tcPr>
        <w:p w:rsidR="00587205" w:rsidRDefault="00587205">
          <w:pPr>
            <w:pStyle w:val="Header"/>
            <w:jc w:val="center"/>
          </w:pPr>
        </w:p>
      </w:tc>
      <w:tc>
        <w:tcPr>
          <w:tcW w:w="1170" w:type="dxa"/>
        </w:tcPr>
        <w:p w:rsidR="00587205" w:rsidRDefault="00587205">
          <w:pPr>
            <w:pStyle w:val="Header"/>
          </w:pPr>
          <w:r>
            <w:t>Rev. Date:</w:t>
          </w:r>
        </w:p>
      </w:tc>
      <w:tc>
        <w:tcPr>
          <w:tcW w:w="1350" w:type="dxa"/>
        </w:tcPr>
        <w:p w:rsidR="00587205" w:rsidRDefault="009F7A9A" w:rsidP="00FC07BB">
          <w:del w:id="41" w:author="lz4p8n" w:date="2013-05-23T16:15:00Z">
            <w:r w:rsidDel="00FC07BB">
              <w:delText xml:space="preserve">27Apr </w:delText>
            </w:r>
          </w:del>
          <w:ins w:id="42" w:author="lz4p8n" w:date="2013-05-23T16:15:00Z">
            <w:r w:rsidR="00FC07BB">
              <w:t>2</w:t>
            </w:r>
            <w:r w:rsidR="00FC07BB">
              <w:t>2-May-</w:t>
            </w:r>
            <w:r w:rsidR="00FC07BB">
              <w:t xml:space="preserve"> </w:t>
            </w:r>
          </w:ins>
          <w:r>
            <w:t>13</w:t>
          </w:r>
        </w:p>
      </w:tc>
    </w:tr>
    <w:tr w:rsidR="00587205" w:rsidTr="008F6D1F">
      <w:trPr>
        <w:cantSplit/>
      </w:trPr>
      <w:tc>
        <w:tcPr>
          <w:tcW w:w="990" w:type="dxa"/>
        </w:tcPr>
        <w:p w:rsidR="00587205" w:rsidRDefault="00587205">
          <w:pPr>
            <w:pStyle w:val="Header"/>
          </w:pPr>
          <w:r>
            <w:t>Group:</w:t>
          </w:r>
        </w:p>
      </w:tc>
      <w:tc>
        <w:tcPr>
          <w:tcW w:w="1530" w:type="dxa"/>
        </w:tcPr>
        <w:p w:rsidR="00587205" w:rsidRDefault="00587205">
          <w:pPr>
            <w:pStyle w:val="Header"/>
          </w:pPr>
          <w:r>
            <w:t>ESG</w:t>
          </w:r>
        </w:p>
      </w:tc>
      <w:tc>
        <w:tcPr>
          <w:tcW w:w="1260" w:type="dxa"/>
        </w:tcPr>
        <w:p w:rsidR="00587205" w:rsidRDefault="00587205">
          <w:pPr>
            <w:pStyle w:val="Header"/>
          </w:pPr>
          <w:r>
            <w:t>Originator:</w:t>
          </w:r>
        </w:p>
      </w:tc>
      <w:tc>
        <w:tcPr>
          <w:tcW w:w="2610" w:type="dxa"/>
        </w:tcPr>
        <w:p w:rsidR="00587205" w:rsidRDefault="00493DD7">
          <w:pPr>
            <w:pStyle w:val="Header"/>
          </w:pPr>
          <w:r>
            <w:t>Selva Sengottaiyan</w:t>
          </w:r>
        </w:p>
      </w:tc>
      <w:tc>
        <w:tcPr>
          <w:tcW w:w="1170" w:type="dxa"/>
        </w:tcPr>
        <w:p w:rsidR="00587205" w:rsidRDefault="00587205">
          <w:pPr>
            <w:pStyle w:val="Header"/>
          </w:pPr>
          <w:r>
            <w:t>Page:</w:t>
          </w:r>
        </w:p>
      </w:tc>
      <w:tc>
        <w:tcPr>
          <w:tcW w:w="1350" w:type="dxa"/>
        </w:tcPr>
        <w:p w:rsidR="00587205" w:rsidRDefault="00A250E2">
          <w:pPr>
            <w:pStyle w:val="Header"/>
          </w:pPr>
          <w:r>
            <w:rPr>
              <w:rStyle w:val="PageNumber"/>
            </w:rPr>
            <w:fldChar w:fldCharType="begin"/>
          </w:r>
          <w:r w:rsidR="00587205">
            <w:rPr>
              <w:rStyle w:val="PageNumber"/>
            </w:rPr>
            <w:instrText xml:space="preserve"> PAGE </w:instrText>
          </w:r>
          <w:r>
            <w:rPr>
              <w:rStyle w:val="PageNumber"/>
            </w:rPr>
            <w:fldChar w:fldCharType="separate"/>
          </w:r>
          <w:r w:rsidR="00EC57D7">
            <w:rPr>
              <w:rStyle w:val="PageNumber"/>
              <w:noProof/>
            </w:rPr>
            <w:t>19</w:t>
          </w:r>
          <w:r>
            <w:rPr>
              <w:rStyle w:val="PageNumber"/>
            </w:rPr>
            <w:fldChar w:fldCharType="end"/>
          </w:r>
          <w:r w:rsidR="00587205">
            <w:rPr>
              <w:rStyle w:val="PageNumber"/>
            </w:rPr>
            <w:t xml:space="preserve"> of </w:t>
          </w:r>
          <w:r>
            <w:rPr>
              <w:rStyle w:val="PageNumber"/>
            </w:rPr>
            <w:fldChar w:fldCharType="begin"/>
          </w:r>
          <w:r w:rsidR="00587205">
            <w:rPr>
              <w:rStyle w:val="PageNumber"/>
            </w:rPr>
            <w:instrText xml:space="preserve"> NUMPAGES </w:instrText>
          </w:r>
          <w:r>
            <w:rPr>
              <w:rStyle w:val="PageNumber"/>
            </w:rPr>
            <w:fldChar w:fldCharType="separate"/>
          </w:r>
          <w:r w:rsidR="00EC57D7">
            <w:rPr>
              <w:rStyle w:val="PageNumber"/>
              <w:noProof/>
            </w:rPr>
            <w:t>19</w:t>
          </w:r>
          <w:r>
            <w:rPr>
              <w:rStyle w:val="PageNumber"/>
            </w:rPr>
            <w:fldChar w:fldCharType="end"/>
          </w:r>
        </w:p>
      </w:tc>
    </w:tr>
  </w:tbl>
  <w:p w:rsidR="00587205" w:rsidRDefault="00587205">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D975107"/>
    <w:multiLevelType w:val="multilevel"/>
    <w:tmpl w:val="5ACA63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D25CFA"/>
    <w:rsid w:val="0000286D"/>
    <w:rsid w:val="00014886"/>
    <w:rsid w:val="00021286"/>
    <w:rsid w:val="00021FB6"/>
    <w:rsid w:val="00023E04"/>
    <w:rsid w:val="00030D0D"/>
    <w:rsid w:val="00031F22"/>
    <w:rsid w:val="000421FF"/>
    <w:rsid w:val="000472E8"/>
    <w:rsid w:val="000501E6"/>
    <w:rsid w:val="0007457C"/>
    <w:rsid w:val="00081F0D"/>
    <w:rsid w:val="0008306D"/>
    <w:rsid w:val="000950A8"/>
    <w:rsid w:val="00096C6A"/>
    <w:rsid w:val="000A3AD3"/>
    <w:rsid w:val="000B115D"/>
    <w:rsid w:val="000C1B4F"/>
    <w:rsid w:val="000C625F"/>
    <w:rsid w:val="000F5238"/>
    <w:rsid w:val="000F6AB7"/>
    <w:rsid w:val="000F7AFB"/>
    <w:rsid w:val="00112183"/>
    <w:rsid w:val="0012645A"/>
    <w:rsid w:val="0013017D"/>
    <w:rsid w:val="00134705"/>
    <w:rsid w:val="00160D77"/>
    <w:rsid w:val="00163A71"/>
    <w:rsid w:val="00166CC5"/>
    <w:rsid w:val="00171825"/>
    <w:rsid w:val="00173299"/>
    <w:rsid w:val="00187610"/>
    <w:rsid w:val="00192E48"/>
    <w:rsid w:val="001972A1"/>
    <w:rsid w:val="001A0884"/>
    <w:rsid w:val="001C7216"/>
    <w:rsid w:val="001D1AEF"/>
    <w:rsid w:val="001E2F2B"/>
    <w:rsid w:val="001E7446"/>
    <w:rsid w:val="001F572D"/>
    <w:rsid w:val="00220BB3"/>
    <w:rsid w:val="002269D2"/>
    <w:rsid w:val="00227BBA"/>
    <w:rsid w:val="00232C31"/>
    <w:rsid w:val="00232CC8"/>
    <w:rsid w:val="00241FFF"/>
    <w:rsid w:val="0029373C"/>
    <w:rsid w:val="002A187E"/>
    <w:rsid w:val="002A46F4"/>
    <w:rsid w:val="002B012B"/>
    <w:rsid w:val="002C5C15"/>
    <w:rsid w:val="002E7EF5"/>
    <w:rsid w:val="002F228F"/>
    <w:rsid w:val="002F3A84"/>
    <w:rsid w:val="00316B6B"/>
    <w:rsid w:val="00320489"/>
    <w:rsid w:val="00324D49"/>
    <w:rsid w:val="00326F97"/>
    <w:rsid w:val="00334CF3"/>
    <w:rsid w:val="003441ED"/>
    <w:rsid w:val="00351E34"/>
    <w:rsid w:val="003537AC"/>
    <w:rsid w:val="0036172A"/>
    <w:rsid w:val="00383522"/>
    <w:rsid w:val="003B6344"/>
    <w:rsid w:val="003C1CC0"/>
    <w:rsid w:val="003F747D"/>
    <w:rsid w:val="00414974"/>
    <w:rsid w:val="0042452D"/>
    <w:rsid w:val="00424C79"/>
    <w:rsid w:val="00440230"/>
    <w:rsid w:val="00447CF2"/>
    <w:rsid w:val="004552F6"/>
    <w:rsid w:val="00467BE6"/>
    <w:rsid w:val="00483A16"/>
    <w:rsid w:val="00485EE9"/>
    <w:rsid w:val="00493DD7"/>
    <w:rsid w:val="00497D2A"/>
    <w:rsid w:val="004A0F82"/>
    <w:rsid w:val="004B05D2"/>
    <w:rsid w:val="004C61C2"/>
    <w:rsid w:val="004E20A1"/>
    <w:rsid w:val="004E7A57"/>
    <w:rsid w:val="004F3D14"/>
    <w:rsid w:val="0051139F"/>
    <w:rsid w:val="00521F79"/>
    <w:rsid w:val="00530C5A"/>
    <w:rsid w:val="005532BD"/>
    <w:rsid w:val="00573F66"/>
    <w:rsid w:val="00577C99"/>
    <w:rsid w:val="00580672"/>
    <w:rsid w:val="00587205"/>
    <w:rsid w:val="005B7E33"/>
    <w:rsid w:val="005C404E"/>
    <w:rsid w:val="005D18C3"/>
    <w:rsid w:val="005E21E1"/>
    <w:rsid w:val="006419E7"/>
    <w:rsid w:val="00647112"/>
    <w:rsid w:val="006549BA"/>
    <w:rsid w:val="00654DC9"/>
    <w:rsid w:val="00680168"/>
    <w:rsid w:val="00694E95"/>
    <w:rsid w:val="0069581E"/>
    <w:rsid w:val="006A2DE3"/>
    <w:rsid w:val="006C7870"/>
    <w:rsid w:val="006D3F8E"/>
    <w:rsid w:val="006E1F5F"/>
    <w:rsid w:val="00704971"/>
    <w:rsid w:val="007120C8"/>
    <w:rsid w:val="00714FA9"/>
    <w:rsid w:val="0072099E"/>
    <w:rsid w:val="00722DCF"/>
    <w:rsid w:val="00737FEA"/>
    <w:rsid w:val="00760270"/>
    <w:rsid w:val="00766B6B"/>
    <w:rsid w:val="007A1299"/>
    <w:rsid w:val="007A2850"/>
    <w:rsid w:val="007A2D85"/>
    <w:rsid w:val="007C409E"/>
    <w:rsid w:val="007C6044"/>
    <w:rsid w:val="008270B2"/>
    <w:rsid w:val="0085197A"/>
    <w:rsid w:val="00855F3C"/>
    <w:rsid w:val="00856EE6"/>
    <w:rsid w:val="00863579"/>
    <w:rsid w:val="008738DC"/>
    <w:rsid w:val="00875A9B"/>
    <w:rsid w:val="00876845"/>
    <w:rsid w:val="00894FCC"/>
    <w:rsid w:val="008B4BDA"/>
    <w:rsid w:val="008D1EA6"/>
    <w:rsid w:val="008F6D1F"/>
    <w:rsid w:val="00916212"/>
    <w:rsid w:val="00933CF4"/>
    <w:rsid w:val="00935FD0"/>
    <w:rsid w:val="0094022C"/>
    <w:rsid w:val="0095382F"/>
    <w:rsid w:val="009636D2"/>
    <w:rsid w:val="009A6D1D"/>
    <w:rsid w:val="009B0331"/>
    <w:rsid w:val="009C0487"/>
    <w:rsid w:val="009C1D12"/>
    <w:rsid w:val="009C2A41"/>
    <w:rsid w:val="009C2DCF"/>
    <w:rsid w:val="009E0747"/>
    <w:rsid w:val="009E3000"/>
    <w:rsid w:val="009E4306"/>
    <w:rsid w:val="009E50D6"/>
    <w:rsid w:val="009F0091"/>
    <w:rsid w:val="009F188F"/>
    <w:rsid w:val="009F26B5"/>
    <w:rsid w:val="009F54DC"/>
    <w:rsid w:val="009F7A9A"/>
    <w:rsid w:val="00A00556"/>
    <w:rsid w:val="00A0139C"/>
    <w:rsid w:val="00A12C93"/>
    <w:rsid w:val="00A142BD"/>
    <w:rsid w:val="00A250E2"/>
    <w:rsid w:val="00A32058"/>
    <w:rsid w:val="00A37D06"/>
    <w:rsid w:val="00A40F6D"/>
    <w:rsid w:val="00A45DFC"/>
    <w:rsid w:val="00A67304"/>
    <w:rsid w:val="00A915FA"/>
    <w:rsid w:val="00A95A7E"/>
    <w:rsid w:val="00AA6DB4"/>
    <w:rsid w:val="00AB3DBC"/>
    <w:rsid w:val="00AB4DAF"/>
    <w:rsid w:val="00AC6192"/>
    <w:rsid w:val="00AE3C7E"/>
    <w:rsid w:val="00B11FF6"/>
    <w:rsid w:val="00B43C50"/>
    <w:rsid w:val="00B44E22"/>
    <w:rsid w:val="00B56CD2"/>
    <w:rsid w:val="00B773A6"/>
    <w:rsid w:val="00B773E4"/>
    <w:rsid w:val="00B9370E"/>
    <w:rsid w:val="00B964C9"/>
    <w:rsid w:val="00BA0143"/>
    <w:rsid w:val="00BD57EF"/>
    <w:rsid w:val="00BD5865"/>
    <w:rsid w:val="00BE0B89"/>
    <w:rsid w:val="00C01302"/>
    <w:rsid w:val="00C02852"/>
    <w:rsid w:val="00C11620"/>
    <w:rsid w:val="00C364B4"/>
    <w:rsid w:val="00C42EEF"/>
    <w:rsid w:val="00C51A01"/>
    <w:rsid w:val="00C528E5"/>
    <w:rsid w:val="00C92B06"/>
    <w:rsid w:val="00CA536B"/>
    <w:rsid w:val="00CC4C50"/>
    <w:rsid w:val="00CF7B6A"/>
    <w:rsid w:val="00D01D7F"/>
    <w:rsid w:val="00D071B0"/>
    <w:rsid w:val="00D13E8F"/>
    <w:rsid w:val="00D1481D"/>
    <w:rsid w:val="00D2401B"/>
    <w:rsid w:val="00D25CFA"/>
    <w:rsid w:val="00D35DDB"/>
    <w:rsid w:val="00D36084"/>
    <w:rsid w:val="00D41DA0"/>
    <w:rsid w:val="00D4289E"/>
    <w:rsid w:val="00D53662"/>
    <w:rsid w:val="00D57CFA"/>
    <w:rsid w:val="00D75BBD"/>
    <w:rsid w:val="00D825A7"/>
    <w:rsid w:val="00D83301"/>
    <w:rsid w:val="00D85C3E"/>
    <w:rsid w:val="00D92EA3"/>
    <w:rsid w:val="00D961E4"/>
    <w:rsid w:val="00DA25FB"/>
    <w:rsid w:val="00DA417B"/>
    <w:rsid w:val="00DC65B6"/>
    <w:rsid w:val="00DF72EE"/>
    <w:rsid w:val="00E07D8A"/>
    <w:rsid w:val="00E216C7"/>
    <w:rsid w:val="00E26C1C"/>
    <w:rsid w:val="00E35671"/>
    <w:rsid w:val="00E44187"/>
    <w:rsid w:val="00E5113C"/>
    <w:rsid w:val="00E66336"/>
    <w:rsid w:val="00EA1602"/>
    <w:rsid w:val="00EC57D7"/>
    <w:rsid w:val="00EE5F93"/>
    <w:rsid w:val="00EE689C"/>
    <w:rsid w:val="00EF0214"/>
    <w:rsid w:val="00EF155F"/>
    <w:rsid w:val="00F65428"/>
    <w:rsid w:val="00F900E4"/>
    <w:rsid w:val="00F95882"/>
    <w:rsid w:val="00FA740D"/>
    <w:rsid w:val="00FB1610"/>
    <w:rsid w:val="00FC07BB"/>
    <w:rsid w:val="00FC3B29"/>
    <w:rsid w:val="00FC427D"/>
    <w:rsid w:val="00FC4728"/>
    <w:rsid w:val="00FE6C78"/>
    <w:rsid w:val="00FE7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CFA"/>
    <w:pPr>
      <w:spacing w:after="120"/>
    </w:pPr>
    <w:rPr>
      <w:rFonts w:ascii="Times New Roman" w:eastAsia="Times New Roman" w:hAnsi="Times New Roman"/>
    </w:rPr>
  </w:style>
  <w:style w:type="paragraph" w:styleId="Heading1">
    <w:name w:val="heading 1"/>
    <w:basedOn w:val="Normal"/>
    <w:next w:val="Normal"/>
    <w:link w:val="Heading1Char"/>
    <w:qFormat/>
    <w:rsid w:val="00D25CFA"/>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D25CFA"/>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D25CFA"/>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D25CFA"/>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D25CFA"/>
    <w:pPr>
      <w:numPr>
        <w:ilvl w:val="4"/>
        <w:numId w:val="1"/>
      </w:numPr>
      <w:spacing w:before="240" w:after="60"/>
      <w:outlineLvl w:val="4"/>
    </w:pPr>
    <w:rPr>
      <w:sz w:val="22"/>
    </w:rPr>
  </w:style>
  <w:style w:type="paragraph" w:styleId="Heading6">
    <w:name w:val="heading 6"/>
    <w:basedOn w:val="Normal"/>
    <w:next w:val="Normal"/>
    <w:link w:val="Heading6Char"/>
    <w:qFormat/>
    <w:rsid w:val="00D25CFA"/>
    <w:pPr>
      <w:numPr>
        <w:ilvl w:val="5"/>
        <w:numId w:val="1"/>
      </w:numPr>
      <w:spacing w:before="240" w:after="60"/>
      <w:outlineLvl w:val="5"/>
    </w:pPr>
    <w:rPr>
      <w:i/>
      <w:sz w:val="22"/>
    </w:rPr>
  </w:style>
  <w:style w:type="paragraph" w:styleId="Heading7">
    <w:name w:val="heading 7"/>
    <w:basedOn w:val="Normal"/>
    <w:next w:val="Normal"/>
    <w:link w:val="Heading7Char"/>
    <w:qFormat/>
    <w:rsid w:val="00D25CFA"/>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D25CFA"/>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D25CF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5CF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D25CFA"/>
    <w:rPr>
      <w:rFonts w:ascii="Arial" w:eastAsia="Times New Roman" w:hAnsi="Arial" w:cs="Times New Roman"/>
      <w:b/>
      <w:sz w:val="24"/>
      <w:szCs w:val="20"/>
    </w:rPr>
  </w:style>
  <w:style w:type="character" w:customStyle="1" w:styleId="Heading3Char">
    <w:name w:val="Heading 3 Char"/>
    <w:basedOn w:val="DefaultParagraphFont"/>
    <w:link w:val="Heading3"/>
    <w:rsid w:val="00D25CFA"/>
    <w:rPr>
      <w:rFonts w:ascii="Arial" w:eastAsia="Times New Roman" w:hAnsi="Arial" w:cs="Times New Roman"/>
      <w:b/>
      <w:sz w:val="24"/>
      <w:szCs w:val="20"/>
    </w:rPr>
  </w:style>
  <w:style w:type="character" w:customStyle="1" w:styleId="Heading4Char">
    <w:name w:val="Heading 4 Char"/>
    <w:basedOn w:val="DefaultParagraphFont"/>
    <w:link w:val="Heading4"/>
    <w:rsid w:val="00D25CFA"/>
    <w:rPr>
      <w:rFonts w:ascii="Arial" w:eastAsia="Times New Roman" w:hAnsi="Arial" w:cs="Times New Roman"/>
      <w:b/>
      <w:sz w:val="24"/>
      <w:szCs w:val="20"/>
    </w:rPr>
  </w:style>
  <w:style w:type="character" w:customStyle="1" w:styleId="Heading5Char">
    <w:name w:val="Heading 5 Char"/>
    <w:basedOn w:val="DefaultParagraphFont"/>
    <w:link w:val="Heading5"/>
    <w:rsid w:val="00D25CFA"/>
    <w:rPr>
      <w:rFonts w:ascii="Times New Roman" w:eastAsia="Times New Roman" w:hAnsi="Times New Roman" w:cs="Times New Roman"/>
      <w:szCs w:val="20"/>
    </w:rPr>
  </w:style>
  <w:style w:type="character" w:customStyle="1" w:styleId="Heading6Char">
    <w:name w:val="Heading 6 Char"/>
    <w:basedOn w:val="DefaultParagraphFont"/>
    <w:link w:val="Heading6"/>
    <w:rsid w:val="00D25CFA"/>
    <w:rPr>
      <w:rFonts w:ascii="Times New Roman" w:eastAsia="Times New Roman" w:hAnsi="Times New Roman" w:cs="Times New Roman"/>
      <w:i/>
      <w:szCs w:val="20"/>
    </w:rPr>
  </w:style>
  <w:style w:type="character" w:customStyle="1" w:styleId="Heading7Char">
    <w:name w:val="Heading 7 Char"/>
    <w:basedOn w:val="DefaultParagraphFont"/>
    <w:link w:val="Heading7"/>
    <w:rsid w:val="00D25CFA"/>
    <w:rPr>
      <w:rFonts w:ascii="Arial" w:eastAsia="Times New Roman" w:hAnsi="Arial" w:cs="Times New Roman"/>
      <w:sz w:val="20"/>
      <w:szCs w:val="20"/>
    </w:rPr>
  </w:style>
  <w:style w:type="character" w:customStyle="1" w:styleId="Heading8Char">
    <w:name w:val="Heading 8 Char"/>
    <w:basedOn w:val="DefaultParagraphFont"/>
    <w:link w:val="Heading8"/>
    <w:rsid w:val="00D25CFA"/>
    <w:rPr>
      <w:rFonts w:ascii="Arial" w:eastAsia="Times New Roman" w:hAnsi="Arial" w:cs="Times New Roman"/>
      <w:i/>
      <w:sz w:val="20"/>
      <w:szCs w:val="20"/>
    </w:rPr>
  </w:style>
  <w:style w:type="character" w:customStyle="1" w:styleId="Heading9Char">
    <w:name w:val="Heading 9 Char"/>
    <w:basedOn w:val="DefaultParagraphFont"/>
    <w:link w:val="Heading9"/>
    <w:rsid w:val="00D25CFA"/>
    <w:rPr>
      <w:rFonts w:ascii="Arial" w:eastAsia="Times New Roman" w:hAnsi="Arial" w:cs="Times New Roman"/>
      <w:b/>
      <w:i/>
      <w:sz w:val="18"/>
      <w:szCs w:val="20"/>
    </w:rPr>
  </w:style>
  <w:style w:type="paragraph" w:styleId="Header">
    <w:name w:val="header"/>
    <w:basedOn w:val="Normal"/>
    <w:link w:val="HeaderChar"/>
    <w:rsid w:val="00D25CFA"/>
    <w:pPr>
      <w:tabs>
        <w:tab w:val="center" w:pos="4320"/>
        <w:tab w:val="right" w:pos="8640"/>
      </w:tabs>
    </w:pPr>
    <w:rPr>
      <w:rFonts w:ascii="Arial" w:hAnsi="Arial"/>
    </w:rPr>
  </w:style>
  <w:style w:type="character" w:customStyle="1" w:styleId="HeaderChar">
    <w:name w:val="Header Char"/>
    <w:basedOn w:val="DefaultParagraphFont"/>
    <w:link w:val="Header"/>
    <w:rsid w:val="00D25CFA"/>
    <w:rPr>
      <w:rFonts w:ascii="Arial" w:eastAsia="Times New Roman" w:hAnsi="Arial" w:cs="Times New Roman"/>
      <w:sz w:val="20"/>
      <w:szCs w:val="20"/>
    </w:rPr>
  </w:style>
  <w:style w:type="paragraph" w:styleId="Footer">
    <w:name w:val="footer"/>
    <w:basedOn w:val="Normal"/>
    <w:link w:val="FooterChar"/>
    <w:rsid w:val="00D25CFA"/>
    <w:pPr>
      <w:tabs>
        <w:tab w:val="center" w:pos="4320"/>
        <w:tab w:val="right" w:pos="8640"/>
      </w:tabs>
    </w:pPr>
  </w:style>
  <w:style w:type="character" w:customStyle="1" w:styleId="FooterChar">
    <w:name w:val="Footer Char"/>
    <w:basedOn w:val="DefaultParagraphFont"/>
    <w:link w:val="Footer"/>
    <w:rsid w:val="00D25CFA"/>
    <w:rPr>
      <w:rFonts w:ascii="Times New Roman" w:eastAsia="Times New Roman" w:hAnsi="Times New Roman" w:cs="Times New Roman"/>
      <w:sz w:val="20"/>
      <w:szCs w:val="20"/>
    </w:rPr>
  </w:style>
  <w:style w:type="character" w:styleId="PageNumber">
    <w:name w:val="page number"/>
    <w:basedOn w:val="DefaultParagraphFont"/>
    <w:rsid w:val="00D25CFA"/>
  </w:style>
  <w:style w:type="table" w:styleId="TableGrid">
    <w:name w:val="Table Grid"/>
    <w:basedOn w:val="TableNormal"/>
    <w:rsid w:val="00D25CFA"/>
    <w:pPr>
      <w:spacing w:after="12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D25CFA"/>
    <w:rPr>
      <w:color w:val="FF0000"/>
    </w:rPr>
  </w:style>
  <w:style w:type="character" w:customStyle="1" w:styleId="BodyText3Char">
    <w:name w:val="Body Text 3 Char"/>
    <w:basedOn w:val="DefaultParagraphFont"/>
    <w:link w:val="BodyText3"/>
    <w:rsid w:val="00D25CFA"/>
    <w:rPr>
      <w:rFonts w:ascii="Times New Roman" w:eastAsia="Times New Roman" w:hAnsi="Times New Roman" w:cs="Times New Roman"/>
      <w:color w:val="FF0000"/>
      <w:sz w:val="20"/>
      <w:szCs w:val="20"/>
    </w:rPr>
  </w:style>
  <w:style w:type="paragraph" w:styleId="BalloonText">
    <w:name w:val="Balloon Text"/>
    <w:basedOn w:val="Normal"/>
    <w:link w:val="BalloonTextChar"/>
    <w:uiPriority w:val="99"/>
    <w:semiHidden/>
    <w:unhideWhenUsed/>
    <w:rsid w:val="009F26B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6B5"/>
    <w:rPr>
      <w:rFonts w:ascii="Tahoma" w:eastAsia="Times New Roman" w:hAnsi="Tahoma" w:cs="Tahoma"/>
      <w:sz w:val="16"/>
      <w:szCs w:val="16"/>
    </w:rPr>
  </w:style>
  <w:style w:type="paragraph" w:styleId="Revision">
    <w:name w:val="Revision"/>
    <w:hidden/>
    <w:uiPriority w:val="99"/>
    <w:semiHidden/>
    <w:rsid w:val="00E26C1C"/>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e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10218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lz4p8n</cp:lastModifiedBy>
  <cp:revision>5</cp:revision>
  <dcterms:created xsi:type="dcterms:W3CDTF">2013-04-27T15:54:00Z</dcterms:created>
  <dcterms:modified xsi:type="dcterms:W3CDTF">2013-05-23T20:24:00Z</dcterms:modified>
</cp:coreProperties>
</file>