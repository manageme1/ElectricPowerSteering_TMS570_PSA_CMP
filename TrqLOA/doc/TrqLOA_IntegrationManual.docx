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1B11CC" w:rsidRPr="00AA38E8" w:rsidRDefault="001B11C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26400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Integration Manual</w:t>
      </w:r>
    </w:p>
    <w:p w:rsidR="00B11BE8" w:rsidRPr="00AA38E8" w:rsidRDefault="00B11BE8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For</w:t>
      </w:r>
    </w:p>
    <w:p w:rsidR="00B81C1B" w:rsidRPr="00AA38E8" w:rsidRDefault="00D44C8F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Torque Loss of Assist Function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VERSION: </w:t>
      </w:r>
      <w:del w:id="0" w:author="Windows User" w:date="2015-11-24T15:31:00Z">
        <w:r w:rsidR="00831038" w:rsidDel="001A3663">
          <w:rPr>
            <w:rFonts w:cs="Calibri"/>
            <w:b/>
            <w:sz w:val="24"/>
          </w:rPr>
          <w:delText>1</w:delText>
        </w:r>
      </w:del>
      <w:ins w:id="1" w:author="Windows User" w:date="2015-11-24T15:31:00Z">
        <w:r w:rsidR="001A3663">
          <w:rPr>
            <w:rFonts w:cs="Calibri"/>
            <w:b/>
            <w:sz w:val="24"/>
          </w:rPr>
          <w:t>2</w:t>
        </w:r>
      </w:ins>
      <w:r w:rsidR="00831038">
        <w:rPr>
          <w:rFonts w:cs="Calibri"/>
          <w:b/>
          <w:sz w:val="24"/>
        </w:rPr>
        <w:t>.</w:t>
      </w:r>
      <w:r w:rsidR="00BF1547">
        <w:rPr>
          <w:rFonts w:cs="Calibri"/>
          <w:b/>
          <w:sz w:val="24"/>
        </w:rPr>
        <w:t>0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3"/>
        </w:rPr>
      </w:pPr>
      <w:r w:rsidRPr="00AA38E8">
        <w:rPr>
          <w:rFonts w:cs="Calibri"/>
          <w:b/>
          <w:sz w:val="24"/>
        </w:rPr>
        <w:t xml:space="preserve">DATE: </w:t>
      </w:r>
      <w:r w:rsidR="00D44C8F">
        <w:rPr>
          <w:rFonts w:cs="Calibri"/>
          <w:b/>
          <w:sz w:val="24"/>
        </w:rPr>
        <w:t>27</w:t>
      </w:r>
      <w:r w:rsidR="00B11BE8" w:rsidRPr="00AA38E8">
        <w:rPr>
          <w:rFonts w:cs="Calibri"/>
          <w:b/>
          <w:sz w:val="24"/>
        </w:rPr>
        <w:t>-</w:t>
      </w:r>
      <w:r w:rsidR="00D44C8F">
        <w:rPr>
          <w:rFonts w:cs="Calibri"/>
          <w:b/>
          <w:sz w:val="24"/>
        </w:rPr>
        <w:t>FEB</w:t>
      </w:r>
      <w:r w:rsidR="00AF21A5">
        <w:rPr>
          <w:rFonts w:cs="Calibri"/>
          <w:b/>
          <w:sz w:val="24"/>
        </w:rPr>
        <w:t>-</w:t>
      </w:r>
      <w:r w:rsidR="00BF1547">
        <w:rPr>
          <w:rFonts w:cs="Calibri"/>
          <w:b/>
          <w:sz w:val="24"/>
        </w:rPr>
        <w:t>2015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Prepared By: </w:t>
      </w:r>
    </w:p>
    <w:p w:rsidR="00BF1547" w:rsidRPr="00AA38E8" w:rsidRDefault="00BF1547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Spandana Balani</w:t>
      </w:r>
    </w:p>
    <w:p w:rsidR="00B81C1B" w:rsidRPr="00AA38E8" w:rsidRDefault="00B81C1B" w:rsidP="00BF1547">
      <w:pPr>
        <w:tabs>
          <w:tab w:val="left" w:pos="4320"/>
          <w:tab w:val="left" w:pos="8640"/>
        </w:tabs>
        <w:spacing w:line="240" w:lineRule="atLeast"/>
        <w:rPr>
          <w:rFonts w:cs="Calibri"/>
          <w:b/>
        </w:rPr>
      </w:pPr>
      <w:r w:rsidRPr="00AA38E8">
        <w:rPr>
          <w:rFonts w:cs="Calibri"/>
          <w:b/>
          <w:sz w:val="23"/>
        </w:rPr>
        <w:br w:type="page"/>
      </w:r>
      <w:r w:rsidRPr="00AA38E8">
        <w:rPr>
          <w:rFonts w:cs="Calibri"/>
          <w:b/>
        </w:rPr>
        <w:lastRenderedPageBreak/>
        <w:t>Revision History</w:t>
      </w: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"/>
        <w:gridCol w:w="6286"/>
        <w:gridCol w:w="1059"/>
        <w:gridCol w:w="741"/>
      </w:tblGrid>
      <w:tr w:rsidR="00BF1547" w:rsidTr="00F84225">
        <w:tc>
          <w:tcPr>
            <w:tcW w:w="662" w:type="dxa"/>
          </w:tcPr>
          <w:p w:rsidR="00BF1547" w:rsidRDefault="00BF1547" w:rsidP="00F84225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bookmarkStart w:id="2" w:name="_Toc378476016"/>
            <w:bookmarkStart w:id="3" w:name="_Toc348792978"/>
            <w:bookmarkStart w:id="4" w:name="_Toc348793074"/>
            <w:bookmarkStart w:id="5" w:name="_Toc348793965"/>
            <w:bookmarkStart w:id="6" w:name="_Toc349459173"/>
            <w:bookmarkStart w:id="7" w:name="_Toc349621609"/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86" w:type="dxa"/>
          </w:tcPr>
          <w:p w:rsidR="00BF1547" w:rsidRDefault="00BF1547" w:rsidP="00F84225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59" w:type="dxa"/>
          </w:tcPr>
          <w:p w:rsidR="00BF1547" w:rsidRDefault="00BF1547" w:rsidP="00F84225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741" w:type="dxa"/>
          </w:tcPr>
          <w:p w:rsidR="00BF1547" w:rsidRDefault="00BF1547" w:rsidP="00F84225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</w:t>
            </w:r>
          </w:p>
        </w:tc>
      </w:tr>
      <w:tr w:rsidR="00BF1547" w:rsidTr="00F84225">
        <w:tc>
          <w:tcPr>
            <w:tcW w:w="662" w:type="dxa"/>
          </w:tcPr>
          <w:p w:rsidR="00BF1547" w:rsidRDefault="00BF1547" w:rsidP="00F8422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286" w:type="dxa"/>
          </w:tcPr>
          <w:p w:rsidR="00BF1547" w:rsidRDefault="00BF1547" w:rsidP="00F8422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059" w:type="dxa"/>
          </w:tcPr>
          <w:p w:rsidR="00BF1547" w:rsidRDefault="00D44C8F" w:rsidP="00D44C8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27</w:t>
            </w:r>
            <w:r w:rsidR="00BF1547">
              <w:rPr>
                <w:rFonts w:ascii="Arial" w:hAnsi="Arial" w:cs="Arial"/>
                <w:sz w:val="16"/>
              </w:rPr>
              <w:t>-</w:t>
            </w:r>
            <w:r>
              <w:rPr>
                <w:rFonts w:ascii="Arial" w:hAnsi="Arial" w:cs="Arial"/>
                <w:sz w:val="16"/>
              </w:rPr>
              <w:t>Feb</w:t>
            </w:r>
            <w:r w:rsidR="00BF1547">
              <w:rPr>
                <w:rFonts w:ascii="Arial" w:hAnsi="Arial" w:cs="Arial"/>
                <w:sz w:val="16"/>
              </w:rPr>
              <w:t>-15</w:t>
            </w:r>
          </w:p>
        </w:tc>
        <w:tc>
          <w:tcPr>
            <w:tcW w:w="741" w:type="dxa"/>
          </w:tcPr>
          <w:p w:rsidR="00BF1547" w:rsidRDefault="00BF1547" w:rsidP="00F8422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SB</w:t>
            </w:r>
          </w:p>
        </w:tc>
      </w:tr>
      <w:tr w:rsidR="001A3663" w:rsidTr="00F84225">
        <w:trPr>
          <w:ins w:id="8" w:author="Windows User" w:date="2015-11-24T15:31:00Z"/>
        </w:trPr>
        <w:tc>
          <w:tcPr>
            <w:tcW w:w="662" w:type="dxa"/>
          </w:tcPr>
          <w:p w:rsidR="001A3663" w:rsidRDefault="001A3663" w:rsidP="00F84225">
            <w:pPr>
              <w:spacing w:before="60"/>
              <w:rPr>
                <w:ins w:id="9" w:author="Windows User" w:date="2015-11-24T15:31:00Z"/>
                <w:rFonts w:ascii="Arial" w:hAnsi="Arial" w:cs="Arial"/>
                <w:sz w:val="16"/>
              </w:rPr>
            </w:pPr>
            <w:ins w:id="10" w:author="Windows User" w:date="2015-11-24T15:31:00Z">
              <w:r>
                <w:rPr>
                  <w:rFonts w:ascii="Arial" w:hAnsi="Arial" w:cs="Arial"/>
                  <w:sz w:val="16"/>
                </w:rPr>
                <w:t>2</w:t>
              </w:r>
            </w:ins>
          </w:p>
        </w:tc>
        <w:tc>
          <w:tcPr>
            <w:tcW w:w="6286" w:type="dxa"/>
          </w:tcPr>
          <w:p w:rsidR="001A3663" w:rsidRDefault="001A3663" w:rsidP="00F84225">
            <w:pPr>
              <w:spacing w:before="60"/>
              <w:rPr>
                <w:ins w:id="11" w:author="Windows User" w:date="2015-11-24T15:31:00Z"/>
                <w:rFonts w:ascii="Arial" w:hAnsi="Arial" w:cs="Arial"/>
                <w:sz w:val="16"/>
              </w:rPr>
            </w:pPr>
            <w:ins w:id="12" w:author="Windows User" w:date="2015-11-24T15:31:00Z">
              <w:r>
                <w:rPr>
                  <w:rFonts w:ascii="Arial" w:hAnsi="Arial" w:cs="Arial"/>
                  <w:sz w:val="16"/>
                </w:rPr>
                <w:t>Updated to SF048A v003</w:t>
              </w:r>
            </w:ins>
          </w:p>
        </w:tc>
        <w:tc>
          <w:tcPr>
            <w:tcW w:w="1059" w:type="dxa"/>
          </w:tcPr>
          <w:p w:rsidR="001A3663" w:rsidRDefault="001A3663" w:rsidP="00D44C8F">
            <w:pPr>
              <w:spacing w:before="60"/>
              <w:rPr>
                <w:ins w:id="13" w:author="Windows User" w:date="2015-11-24T15:31:00Z"/>
                <w:rFonts w:ascii="Arial" w:hAnsi="Arial" w:cs="Arial"/>
                <w:sz w:val="16"/>
              </w:rPr>
            </w:pPr>
            <w:ins w:id="14" w:author="Windows User" w:date="2015-11-24T15:31:00Z">
              <w:r>
                <w:rPr>
                  <w:rFonts w:ascii="Arial" w:hAnsi="Arial" w:cs="Arial"/>
                  <w:sz w:val="16"/>
                </w:rPr>
                <w:t>22-Nov</w:t>
              </w:r>
            </w:ins>
            <w:ins w:id="15" w:author="Windows User" w:date="2015-11-24T15:32:00Z">
              <w:r>
                <w:rPr>
                  <w:rFonts w:ascii="Arial" w:hAnsi="Arial" w:cs="Arial"/>
                  <w:sz w:val="16"/>
                </w:rPr>
                <w:t>-15</w:t>
              </w:r>
            </w:ins>
          </w:p>
        </w:tc>
        <w:tc>
          <w:tcPr>
            <w:tcW w:w="741" w:type="dxa"/>
          </w:tcPr>
          <w:p w:rsidR="001A3663" w:rsidRDefault="001A3663" w:rsidP="00F84225">
            <w:pPr>
              <w:spacing w:before="60"/>
              <w:rPr>
                <w:ins w:id="16" w:author="Windows User" w:date="2015-11-24T15:31:00Z"/>
                <w:rFonts w:ascii="Arial" w:hAnsi="Arial" w:cs="Arial"/>
                <w:sz w:val="16"/>
              </w:rPr>
            </w:pPr>
            <w:ins w:id="17" w:author="Windows User" w:date="2015-11-24T15:32:00Z">
              <w:r>
                <w:rPr>
                  <w:rFonts w:ascii="Arial" w:hAnsi="Arial" w:cs="Arial"/>
                  <w:sz w:val="16"/>
                </w:rPr>
                <w:t>SB</w:t>
              </w:r>
            </w:ins>
          </w:p>
        </w:tc>
      </w:tr>
    </w:tbl>
    <w:p w:rsidR="00B81C1B" w:rsidRPr="00AA38E8" w:rsidRDefault="00B81C1B">
      <w:pPr>
        <w:jc w:val="center"/>
        <w:rPr>
          <w:rFonts w:cs="Calibri"/>
          <w:b/>
          <w:sz w:val="24"/>
        </w:rPr>
      </w:pPr>
    </w:p>
    <w:p w:rsidR="00891F29" w:rsidRPr="00AA38E8" w:rsidRDefault="00B81C1B" w:rsidP="00891F29">
      <w:pPr>
        <w:jc w:val="center"/>
        <w:rPr>
          <w:rFonts w:cs="Calibri"/>
          <w:b/>
          <w:sz w:val="24"/>
          <w:u w:val="single"/>
        </w:rPr>
      </w:pPr>
      <w:r w:rsidRPr="00AA38E8">
        <w:rPr>
          <w:rFonts w:cs="Calibri"/>
          <w:b/>
          <w:sz w:val="32"/>
          <w:u w:val="single"/>
        </w:rPr>
        <w:br w:type="page"/>
      </w:r>
      <w:bookmarkEnd w:id="2"/>
      <w:r w:rsidR="00891F29" w:rsidRPr="00AA38E8">
        <w:rPr>
          <w:rFonts w:cs="Calibri"/>
          <w:b/>
          <w:sz w:val="24"/>
          <w:u w:val="single"/>
        </w:rPr>
        <w:lastRenderedPageBreak/>
        <w:t>Table of Contents</w:t>
      </w:r>
    </w:p>
    <w:p w:rsidR="00DE7A01" w:rsidRDefault="00962AD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r>
        <w:rPr>
          <w:rStyle w:val="Hyperlink"/>
          <w:bCs/>
          <w:lang w:bidi="ur-PK"/>
        </w:rPr>
        <w:fldChar w:fldCharType="begin"/>
      </w:r>
      <w:r>
        <w:rPr>
          <w:rStyle w:val="Hyperlink"/>
          <w:bCs/>
          <w:lang w:bidi="ur-PK"/>
        </w:rPr>
        <w:instrText xml:space="preserve"> TOC \o "1-2" \h \z \u </w:instrText>
      </w:r>
      <w:r>
        <w:rPr>
          <w:rStyle w:val="Hyperlink"/>
          <w:bCs/>
          <w:lang w:bidi="ur-PK"/>
        </w:rPr>
        <w:fldChar w:fldCharType="separate"/>
      </w:r>
      <w:hyperlink w:anchor="_Toc413416321" w:history="1">
        <w:r w:rsidR="00DE7A01" w:rsidRPr="00352FEC">
          <w:rPr>
            <w:rStyle w:val="Hyperlink"/>
            <w:rFonts w:cs="Calibri"/>
            <w:noProof/>
          </w:rPr>
          <w:t>1</w:t>
        </w:r>
        <w:r w:rsidR="00DE7A01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DE7A01" w:rsidRPr="00352FEC">
          <w:rPr>
            <w:rStyle w:val="Hyperlink"/>
            <w:rFonts w:cs="Calibri"/>
            <w:noProof/>
          </w:rPr>
          <w:t>Abbrevations And Acronyms</w:t>
        </w:r>
        <w:r w:rsidR="00DE7A01">
          <w:rPr>
            <w:noProof/>
            <w:webHidden/>
          </w:rPr>
          <w:tab/>
        </w:r>
        <w:r w:rsidR="00DE7A01">
          <w:rPr>
            <w:noProof/>
            <w:webHidden/>
          </w:rPr>
          <w:fldChar w:fldCharType="begin"/>
        </w:r>
        <w:r w:rsidR="00DE7A01">
          <w:rPr>
            <w:noProof/>
            <w:webHidden/>
          </w:rPr>
          <w:instrText xml:space="preserve"> PAGEREF _Toc413416321 \h </w:instrText>
        </w:r>
        <w:r w:rsidR="00DE7A01">
          <w:rPr>
            <w:noProof/>
            <w:webHidden/>
          </w:rPr>
        </w:r>
        <w:r w:rsidR="00DE7A01">
          <w:rPr>
            <w:noProof/>
            <w:webHidden/>
          </w:rPr>
          <w:fldChar w:fldCharType="separate"/>
        </w:r>
        <w:r w:rsidR="00DE7A01">
          <w:rPr>
            <w:noProof/>
            <w:webHidden/>
          </w:rPr>
          <w:t>4</w:t>
        </w:r>
        <w:r w:rsidR="00DE7A01">
          <w:rPr>
            <w:noProof/>
            <w:webHidden/>
          </w:rPr>
          <w:fldChar w:fldCharType="end"/>
        </w:r>
      </w:hyperlink>
    </w:p>
    <w:p w:rsidR="00DE7A01" w:rsidRDefault="00A879C2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3416322" w:history="1">
        <w:r w:rsidR="00DE7A01" w:rsidRPr="00352FEC">
          <w:rPr>
            <w:rStyle w:val="Hyperlink"/>
            <w:rFonts w:cs="Calibri"/>
            <w:noProof/>
          </w:rPr>
          <w:t>2</w:t>
        </w:r>
        <w:r w:rsidR="00DE7A01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DE7A01" w:rsidRPr="00352FEC">
          <w:rPr>
            <w:rStyle w:val="Hyperlink"/>
            <w:rFonts w:cs="Calibri"/>
            <w:noProof/>
          </w:rPr>
          <w:t>References</w:t>
        </w:r>
        <w:r w:rsidR="00DE7A01">
          <w:rPr>
            <w:noProof/>
            <w:webHidden/>
          </w:rPr>
          <w:tab/>
        </w:r>
        <w:r w:rsidR="00DE7A01">
          <w:rPr>
            <w:noProof/>
            <w:webHidden/>
          </w:rPr>
          <w:fldChar w:fldCharType="begin"/>
        </w:r>
        <w:r w:rsidR="00DE7A01">
          <w:rPr>
            <w:noProof/>
            <w:webHidden/>
          </w:rPr>
          <w:instrText xml:space="preserve"> PAGEREF _Toc413416322 \h </w:instrText>
        </w:r>
        <w:r w:rsidR="00DE7A01">
          <w:rPr>
            <w:noProof/>
            <w:webHidden/>
          </w:rPr>
        </w:r>
        <w:r w:rsidR="00DE7A01">
          <w:rPr>
            <w:noProof/>
            <w:webHidden/>
          </w:rPr>
          <w:fldChar w:fldCharType="separate"/>
        </w:r>
        <w:r w:rsidR="00DE7A01">
          <w:rPr>
            <w:noProof/>
            <w:webHidden/>
          </w:rPr>
          <w:t>5</w:t>
        </w:r>
        <w:r w:rsidR="00DE7A01">
          <w:rPr>
            <w:noProof/>
            <w:webHidden/>
          </w:rPr>
          <w:fldChar w:fldCharType="end"/>
        </w:r>
      </w:hyperlink>
    </w:p>
    <w:p w:rsidR="00DE7A01" w:rsidRDefault="00A879C2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3416323" w:history="1">
        <w:r w:rsidR="00DE7A01" w:rsidRPr="00352FEC">
          <w:rPr>
            <w:rStyle w:val="Hyperlink"/>
            <w:noProof/>
          </w:rPr>
          <w:t>3</w:t>
        </w:r>
        <w:r w:rsidR="00DE7A01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DE7A01" w:rsidRPr="00352FEC">
          <w:rPr>
            <w:rStyle w:val="Hyperlink"/>
            <w:rFonts w:cs="Calibri"/>
            <w:noProof/>
          </w:rPr>
          <w:t>Dependencies</w:t>
        </w:r>
        <w:r w:rsidR="00DE7A01">
          <w:rPr>
            <w:noProof/>
            <w:webHidden/>
          </w:rPr>
          <w:tab/>
        </w:r>
        <w:r w:rsidR="00DE7A01">
          <w:rPr>
            <w:noProof/>
            <w:webHidden/>
          </w:rPr>
          <w:fldChar w:fldCharType="begin"/>
        </w:r>
        <w:r w:rsidR="00DE7A01">
          <w:rPr>
            <w:noProof/>
            <w:webHidden/>
          </w:rPr>
          <w:instrText xml:space="preserve"> PAGEREF _Toc413416323 \h </w:instrText>
        </w:r>
        <w:r w:rsidR="00DE7A01">
          <w:rPr>
            <w:noProof/>
            <w:webHidden/>
          </w:rPr>
        </w:r>
        <w:r w:rsidR="00DE7A01">
          <w:rPr>
            <w:noProof/>
            <w:webHidden/>
          </w:rPr>
          <w:fldChar w:fldCharType="separate"/>
        </w:r>
        <w:r w:rsidR="00DE7A01">
          <w:rPr>
            <w:noProof/>
            <w:webHidden/>
          </w:rPr>
          <w:t>6</w:t>
        </w:r>
        <w:r w:rsidR="00DE7A01">
          <w:rPr>
            <w:noProof/>
            <w:webHidden/>
          </w:rPr>
          <w:fldChar w:fldCharType="end"/>
        </w:r>
      </w:hyperlink>
    </w:p>
    <w:p w:rsidR="00DE7A01" w:rsidRDefault="00A879C2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3416324" w:history="1">
        <w:r w:rsidR="00DE7A01" w:rsidRPr="00352FEC">
          <w:rPr>
            <w:rStyle w:val="Hyperlink"/>
            <w:rFonts w:cs="Calibri"/>
          </w:rPr>
          <w:t>3.1</w:t>
        </w:r>
        <w:r w:rsidR="00DE7A01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DE7A01" w:rsidRPr="00352FEC">
          <w:rPr>
            <w:rStyle w:val="Hyperlink"/>
            <w:rFonts w:cs="Calibri"/>
          </w:rPr>
          <w:t>SWCs</w:t>
        </w:r>
        <w:r w:rsidR="00DE7A01">
          <w:rPr>
            <w:webHidden/>
          </w:rPr>
          <w:tab/>
        </w:r>
        <w:r w:rsidR="00DE7A01">
          <w:rPr>
            <w:webHidden/>
          </w:rPr>
          <w:fldChar w:fldCharType="begin"/>
        </w:r>
        <w:r w:rsidR="00DE7A01">
          <w:rPr>
            <w:webHidden/>
          </w:rPr>
          <w:instrText xml:space="preserve"> PAGEREF _Toc413416324 \h </w:instrText>
        </w:r>
        <w:r w:rsidR="00DE7A01">
          <w:rPr>
            <w:webHidden/>
          </w:rPr>
        </w:r>
        <w:r w:rsidR="00DE7A01">
          <w:rPr>
            <w:webHidden/>
          </w:rPr>
          <w:fldChar w:fldCharType="separate"/>
        </w:r>
        <w:r w:rsidR="00DE7A01">
          <w:rPr>
            <w:webHidden/>
          </w:rPr>
          <w:t>6</w:t>
        </w:r>
        <w:r w:rsidR="00DE7A01">
          <w:rPr>
            <w:webHidden/>
          </w:rPr>
          <w:fldChar w:fldCharType="end"/>
        </w:r>
      </w:hyperlink>
    </w:p>
    <w:p w:rsidR="00DE7A01" w:rsidRDefault="00A879C2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3416325" w:history="1">
        <w:r w:rsidR="00DE7A01" w:rsidRPr="00352FEC">
          <w:rPr>
            <w:rStyle w:val="Hyperlink"/>
            <w:rFonts w:cs="Calibri"/>
          </w:rPr>
          <w:t>3.2</w:t>
        </w:r>
        <w:r w:rsidR="00DE7A01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DE7A01" w:rsidRPr="00352FEC">
          <w:rPr>
            <w:rStyle w:val="Hyperlink"/>
            <w:rFonts w:cs="Calibri"/>
          </w:rPr>
          <w:t>Global Functions(Non RTE) to be provided to Integration Project</w:t>
        </w:r>
        <w:r w:rsidR="00DE7A01">
          <w:rPr>
            <w:webHidden/>
          </w:rPr>
          <w:tab/>
        </w:r>
        <w:r w:rsidR="00DE7A01">
          <w:rPr>
            <w:webHidden/>
          </w:rPr>
          <w:fldChar w:fldCharType="begin"/>
        </w:r>
        <w:r w:rsidR="00DE7A01">
          <w:rPr>
            <w:webHidden/>
          </w:rPr>
          <w:instrText xml:space="preserve"> PAGEREF _Toc413416325 \h </w:instrText>
        </w:r>
        <w:r w:rsidR="00DE7A01">
          <w:rPr>
            <w:webHidden/>
          </w:rPr>
        </w:r>
        <w:r w:rsidR="00DE7A01">
          <w:rPr>
            <w:webHidden/>
          </w:rPr>
          <w:fldChar w:fldCharType="separate"/>
        </w:r>
        <w:r w:rsidR="00DE7A01">
          <w:rPr>
            <w:webHidden/>
          </w:rPr>
          <w:t>6</w:t>
        </w:r>
        <w:r w:rsidR="00DE7A01">
          <w:rPr>
            <w:webHidden/>
          </w:rPr>
          <w:fldChar w:fldCharType="end"/>
        </w:r>
      </w:hyperlink>
    </w:p>
    <w:p w:rsidR="00DE7A01" w:rsidRDefault="00A879C2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3416326" w:history="1">
        <w:r w:rsidR="00DE7A01" w:rsidRPr="00352FEC">
          <w:rPr>
            <w:rStyle w:val="Hyperlink"/>
            <w:rFonts w:cs="Calibri"/>
            <w:noProof/>
          </w:rPr>
          <w:t>4</w:t>
        </w:r>
        <w:r w:rsidR="00DE7A01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DE7A01" w:rsidRPr="00352FEC">
          <w:rPr>
            <w:rStyle w:val="Hyperlink"/>
            <w:noProof/>
          </w:rPr>
          <w:t>Configuration REQUIREMeNTS</w:t>
        </w:r>
        <w:r w:rsidR="00DE7A01">
          <w:rPr>
            <w:noProof/>
            <w:webHidden/>
          </w:rPr>
          <w:tab/>
        </w:r>
        <w:r w:rsidR="00DE7A01">
          <w:rPr>
            <w:noProof/>
            <w:webHidden/>
          </w:rPr>
          <w:fldChar w:fldCharType="begin"/>
        </w:r>
        <w:r w:rsidR="00DE7A01">
          <w:rPr>
            <w:noProof/>
            <w:webHidden/>
          </w:rPr>
          <w:instrText xml:space="preserve"> PAGEREF _Toc413416326 \h </w:instrText>
        </w:r>
        <w:r w:rsidR="00DE7A01">
          <w:rPr>
            <w:noProof/>
            <w:webHidden/>
          </w:rPr>
        </w:r>
        <w:r w:rsidR="00DE7A01">
          <w:rPr>
            <w:noProof/>
            <w:webHidden/>
          </w:rPr>
          <w:fldChar w:fldCharType="separate"/>
        </w:r>
        <w:r w:rsidR="00DE7A01">
          <w:rPr>
            <w:noProof/>
            <w:webHidden/>
          </w:rPr>
          <w:t>7</w:t>
        </w:r>
        <w:r w:rsidR="00DE7A01">
          <w:rPr>
            <w:noProof/>
            <w:webHidden/>
          </w:rPr>
          <w:fldChar w:fldCharType="end"/>
        </w:r>
      </w:hyperlink>
    </w:p>
    <w:p w:rsidR="00DE7A01" w:rsidRDefault="00A879C2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3416327" w:history="1">
        <w:r w:rsidR="00DE7A01" w:rsidRPr="00352FEC">
          <w:rPr>
            <w:rStyle w:val="Hyperlink"/>
            <w:rFonts w:cs="Calibri"/>
          </w:rPr>
          <w:t>4.1</w:t>
        </w:r>
        <w:r w:rsidR="00DE7A01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DE7A01" w:rsidRPr="00352FEC">
          <w:rPr>
            <w:rStyle w:val="Hyperlink"/>
            <w:rFonts w:cs="Calibri"/>
          </w:rPr>
          <w:t>Build Time Config</w:t>
        </w:r>
        <w:r w:rsidR="00DE7A01">
          <w:rPr>
            <w:webHidden/>
          </w:rPr>
          <w:tab/>
        </w:r>
        <w:r w:rsidR="00DE7A01">
          <w:rPr>
            <w:webHidden/>
          </w:rPr>
          <w:fldChar w:fldCharType="begin"/>
        </w:r>
        <w:r w:rsidR="00DE7A01">
          <w:rPr>
            <w:webHidden/>
          </w:rPr>
          <w:instrText xml:space="preserve"> PAGEREF _Toc413416327 \h </w:instrText>
        </w:r>
        <w:r w:rsidR="00DE7A01">
          <w:rPr>
            <w:webHidden/>
          </w:rPr>
        </w:r>
        <w:r w:rsidR="00DE7A01">
          <w:rPr>
            <w:webHidden/>
          </w:rPr>
          <w:fldChar w:fldCharType="separate"/>
        </w:r>
        <w:r w:rsidR="00DE7A01">
          <w:rPr>
            <w:webHidden/>
          </w:rPr>
          <w:t>7</w:t>
        </w:r>
        <w:r w:rsidR="00DE7A01">
          <w:rPr>
            <w:webHidden/>
          </w:rPr>
          <w:fldChar w:fldCharType="end"/>
        </w:r>
      </w:hyperlink>
    </w:p>
    <w:p w:rsidR="00DE7A01" w:rsidRDefault="00A879C2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3416328" w:history="1">
        <w:r w:rsidR="00DE7A01" w:rsidRPr="00352FEC">
          <w:rPr>
            <w:rStyle w:val="Hyperlink"/>
            <w:rFonts w:cs="Calibri"/>
          </w:rPr>
          <w:t>4.2</w:t>
        </w:r>
        <w:r w:rsidR="00DE7A01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DE7A01" w:rsidRPr="00352FEC">
          <w:rPr>
            <w:rStyle w:val="Hyperlink"/>
            <w:rFonts w:cs="Calibri"/>
          </w:rPr>
          <w:t>Configuration Files to be provided by Integration Project</w:t>
        </w:r>
        <w:r w:rsidR="00DE7A01">
          <w:rPr>
            <w:webHidden/>
          </w:rPr>
          <w:tab/>
        </w:r>
        <w:r w:rsidR="00DE7A01">
          <w:rPr>
            <w:webHidden/>
          </w:rPr>
          <w:fldChar w:fldCharType="begin"/>
        </w:r>
        <w:r w:rsidR="00DE7A01">
          <w:rPr>
            <w:webHidden/>
          </w:rPr>
          <w:instrText xml:space="preserve"> PAGEREF _Toc413416328 \h </w:instrText>
        </w:r>
        <w:r w:rsidR="00DE7A01">
          <w:rPr>
            <w:webHidden/>
          </w:rPr>
        </w:r>
        <w:r w:rsidR="00DE7A01">
          <w:rPr>
            <w:webHidden/>
          </w:rPr>
          <w:fldChar w:fldCharType="separate"/>
        </w:r>
        <w:r w:rsidR="00DE7A01">
          <w:rPr>
            <w:webHidden/>
          </w:rPr>
          <w:t>7</w:t>
        </w:r>
        <w:r w:rsidR="00DE7A01">
          <w:rPr>
            <w:webHidden/>
          </w:rPr>
          <w:fldChar w:fldCharType="end"/>
        </w:r>
      </w:hyperlink>
    </w:p>
    <w:p w:rsidR="00DE7A01" w:rsidRDefault="00A879C2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3416329" w:history="1">
        <w:r w:rsidR="00DE7A01" w:rsidRPr="00352FEC">
          <w:rPr>
            <w:rStyle w:val="Hyperlink"/>
            <w:rFonts w:cs="Calibri"/>
          </w:rPr>
          <w:t>4.3</w:t>
        </w:r>
        <w:r w:rsidR="00DE7A01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DE7A01" w:rsidRPr="00352FEC">
          <w:rPr>
            <w:rStyle w:val="Hyperlink"/>
            <w:rFonts w:cs="Calibri"/>
          </w:rPr>
          <w:t>Da Vinci Parameter Configuration Changes</w:t>
        </w:r>
        <w:r w:rsidR="00DE7A01">
          <w:rPr>
            <w:webHidden/>
          </w:rPr>
          <w:tab/>
        </w:r>
        <w:r w:rsidR="00DE7A01">
          <w:rPr>
            <w:webHidden/>
          </w:rPr>
          <w:fldChar w:fldCharType="begin"/>
        </w:r>
        <w:r w:rsidR="00DE7A01">
          <w:rPr>
            <w:webHidden/>
          </w:rPr>
          <w:instrText xml:space="preserve"> PAGEREF _Toc413416329 \h </w:instrText>
        </w:r>
        <w:r w:rsidR="00DE7A01">
          <w:rPr>
            <w:webHidden/>
          </w:rPr>
        </w:r>
        <w:r w:rsidR="00DE7A01">
          <w:rPr>
            <w:webHidden/>
          </w:rPr>
          <w:fldChar w:fldCharType="separate"/>
        </w:r>
        <w:r w:rsidR="00DE7A01">
          <w:rPr>
            <w:webHidden/>
          </w:rPr>
          <w:t>7</w:t>
        </w:r>
        <w:r w:rsidR="00DE7A01">
          <w:rPr>
            <w:webHidden/>
          </w:rPr>
          <w:fldChar w:fldCharType="end"/>
        </w:r>
      </w:hyperlink>
    </w:p>
    <w:p w:rsidR="00DE7A01" w:rsidRDefault="00A879C2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3416330" w:history="1">
        <w:r w:rsidR="00DE7A01" w:rsidRPr="00352FEC">
          <w:rPr>
            <w:rStyle w:val="Hyperlink"/>
            <w:rFonts w:cs="Calibri"/>
          </w:rPr>
          <w:t>4.4</w:t>
        </w:r>
        <w:r w:rsidR="00DE7A01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DE7A01" w:rsidRPr="00352FEC">
          <w:rPr>
            <w:rStyle w:val="Hyperlink"/>
            <w:rFonts w:cs="Calibri"/>
          </w:rPr>
          <w:t>DaVinci Interrupt Configuration Changes</w:t>
        </w:r>
        <w:r w:rsidR="00DE7A01">
          <w:rPr>
            <w:webHidden/>
          </w:rPr>
          <w:tab/>
        </w:r>
        <w:r w:rsidR="00DE7A01">
          <w:rPr>
            <w:webHidden/>
          </w:rPr>
          <w:fldChar w:fldCharType="begin"/>
        </w:r>
        <w:r w:rsidR="00DE7A01">
          <w:rPr>
            <w:webHidden/>
          </w:rPr>
          <w:instrText xml:space="preserve"> PAGEREF _Toc413416330 \h </w:instrText>
        </w:r>
        <w:r w:rsidR="00DE7A01">
          <w:rPr>
            <w:webHidden/>
          </w:rPr>
        </w:r>
        <w:r w:rsidR="00DE7A01">
          <w:rPr>
            <w:webHidden/>
          </w:rPr>
          <w:fldChar w:fldCharType="separate"/>
        </w:r>
        <w:r w:rsidR="00DE7A01">
          <w:rPr>
            <w:webHidden/>
          </w:rPr>
          <w:t>7</w:t>
        </w:r>
        <w:r w:rsidR="00DE7A01">
          <w:rPr>
            <w:webHidden/>
          </w:rPr>
          <w:fldChar w:fldCharType="end"/>
        </w:r>
      </w:hyperlink>
    </w:p>
    <w:p w:rsidR="00DE7A01" w:rsidRDefault="00A879C2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3416331" w:history="1">
        <w:r w:rsidR="00DE7A01" w:rsidRPr="00352FEC">
          <w:rPr>
            <w:rStyle w:val="Hyperlink"/>
            <w:rFonts w:cs="Calibri"/>
          </w:rPr>
          <w:t>4.5</w:t>
        </w:r>
        <w:r w:rsidR="00DE7A01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DE7A01" w:rsidRPr="00352FEC">
          <w:rPr>
            <w:rStyle w:val="Hyperlink"/>
            <w:rFonts w:cs="Calibri"/>
          </w:rPr>
          <w:t>Manual Configuration Changes</w:t>
        </w:r>
        <w:r w:rsidR="00DE7A01">
          <w:rPr>
            <w:webHidden/>
          </w:rPr>
          <w:tab/>
        </w:r>
        <w:r w:rsidR="00DE7A01">
          <w:rPr>
            <w:webHidden/>
          </w:rPr>
          <w:fldChar w:fldCharType="begin"/>
        </w:r>
        <w:r w:rsidR="00DE7A01">
          <w:rPr>
            <w:webHidden/>
          </w:rPr>
          <w:instrText xml:space="preserve"> PAGEREF _Toc413416331 \h </w:instrText>
        </w:r>
        <w:r w:rsidR="00DE7A01">
          <w:rPr>
            <w:webHidden/>
          </w:rPr>
        </w:r>
        <w:r w:rsidR="00DE7A01">
          <w:rPr>
            <w:webHidden/>
          </w:rPr>
          <w:fldChar w:fldCharType="separate"/>
        </w:r>
        <w:r w:rsidR="00DE7A01">
          <w:rPr>
            <w:webHidden/>
          </w:rPr>
          <w:t>7</w:t>
        </w:r>
        <w:r w:rsidR="00DE7A01">
          <w:rPr>
            <w:webHidden/>
          </w:rPr>
          <w:fldChar w:fldCharType="end"/>
        </w:r>
      </w:hyperlink>
    </w:p>
    <w:p w:rsidR="00DE7A01" w:rsidRDefault="00A879C2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3416332" w:history="1">
        <w:r w:rsidR="00DE7A01" w:rsidRPr="00352FEC">
          <w:rPr>
            <w:rStyle w:val="Hyperlink"/>
            <w:rFonts w:cs="Calibri"/>
            <w:noProof/>
          </w:rPr>
          <w:t>5</w:t>
        </w:r>
        <w:r w:rsidR="00DE7A01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DE7A01" w:rsidRPr="00352FEC">
          <w:rPr>
            <w:rStyle w:val="Hyperlink"/>
            <w:rFonts w:cs="Calibri"/>
            <w:noProof/>
          </w:rPr>
          <w:t>Integration  DATAFLOW REQUIREMENTS</w:t>
        </w:r>
        <w:r w:rsidR="00DE7A01">
          <w:rPr>
            <w:noProof/>
            <w:webHidden/>
          </w:rPr>
          <w:tab/>
        </w:r>
        <w:r w:rsidR="00DE7A01">
          <w:rPr>
            <w:noProof/>
            <w:webHidden/>
          </w:rPr>
          <w:fldChar w:fldCharType="begin"/>
        </w:r>
        <w:r w:rsidR="00DE7A01">
          <w:rPr>
            <w:noProof/>
            <w:webHidden/>
          </w:rPr>
          <w:instrText xml:space="preserve"> PAGEREF _Toc413416332 \h </w:instrText>
        </w:r>
        <w:r w:rsidR="00DE7A01">
          <w:rPr>
            <w:noProof/>
            <w:webHidden/>
          </w:rPr>
        </w:r>
        <w:r w:rsidR="00DE7A01">
          <w:rPr>
            <w:noProof/>
            <w:webHidden/>
          </w:rPr>
          <w:fldChar w:fldCharType="separate"/>
        </w:r>
        <w:r w:rsidR="00DE7A01">
          <w:rPr>
            <w:noProof/>
            <w:webHidden/>
          </w:rPr>
          <w:t>8</w:t>
        </w:r>
        <w:r w:rsidR="00DE7A01">
          <w:rPr>
            <w:noProof/>
            <w:webHidden/>
          </w:rPr>
          <w:fldChar w:fldCharType="end"/>
        </w:r>
      </w:hyperlink>
    </w:p>
    <w:p w:rsidR="00DE7A01" w:rsidRDefault="00A879C2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3416333" w:history="1">
        <w:r w:rsidR="00DE7A01" w:rsidRPr="00352FEC">
          <w:rPr>
            <w:rStyle w:val="Hyperlink"/>
            <w:rFonts w:cs="Calibri"/>
          </w:rPr>
          <w:t>5.1</w:t>
        </w:r>
        <w:r w:rsidR="00DE7A01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DE7A01" w:rsidRPr="00352FEC">
          <w:rPr>
            <w:rStyle w:val="Hyperlink"/>
            <w:rFonts w:cs="Calibri"/>
          </w:rPr>
          <w:t>Required Global Data Inputs</w:t>
        </w:r>
        <w:r w:rsidR="00DE7A01">
          <w:rPr>
            <w:webHidden/>
          </w:rPr>
          <w:tab/>
        </w:r>
        <w:r w:rsidR="00DE7A01">
          <w:rPr>
            <w:webHidden/>
          </w:rPr>
          <w:fldChar w:fldCharType="begin"/>
        </w:r>
        <w:r w:rsidR="00DE7A01">
          <w:rPr>
            <w:webHidden/>
          </w:rPr>
          <w:instrText xml:space="preserve"> PAGEREF _Toc413416333 \h </w:instrText>
        </w:r>
        <w:r w:rsidR="00DE7A01">
          <w:rPr>
            <w:webHidden/>
          </w:rPr>
        </w:r>
        <w:r w:rsidR="00DE7A01">
          <w:rPr>
            <w:webHidden/>
          </w:rPr>
          <w:fldChar w:fldCharType="separate"/>
        </w:r>
        <w:r w:rsidR="00DE7A01">
          <w:rPr>
            <w:webHidden/>
          </w:rPr>
          <w:t>8</w:t>
        </w:r>
        <w:r w:rsidR="00DE7A01">
          <w:rPr>
            <w:webHidden/>
          </w:rPr>
          <w:fldChar w:fldCharType="end"/>
        </w:r>
      </w:hyperlink>
    </w:p>
    <w:p w:rsidR="00DE7A01" w:rsidRDefault="00A879C2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3416334" w:history="1">
        <w:r w:rsidR="00DE7A01" w:rsidRPr="00352FEC">
          <w:rPr>
            <w:rStyle w:val="Hyperlink"/>
            <w:rFonts w:cs="Calibri"/>
          </w:rPr>
          <w:t>5.2</w:t>
        </w:r>
        <w:r w:rsidR="00DE7A01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DE7A01" w:rsidRPr="00352FEC">
          <w:rPr>
            <w:rStyle w:val="Hyperlink"/>
            <w:rFonts w:cs="Calibri"/>
          </w:rPr>
          <w:t>Required Global Data Outputs</w:t>
        </w:r>
        <w:r w:rsidR="00DE7A01">
          <w:rPr>
            <w:webHidden/>
          </w:rPr>
          <w:tab/>
        </w:r>
        <w:r w:rsidR="00DE7A01">
          <w:rPr>
            <w:webHidden/>
          </w:rPr>
          <w:fldChar w:fldCharType="begin"/>
        </w:r>
        <w:r w:rsidR="00DE7A01">
          <w:rPr>
            <w:webHidden/>
          </w:rPr>
          <w:instrText xml:space="preserve"> PAGEREF _Toc413416334 \h </w:instrText>
        </w:r>
        <w:r w:rsidR="00DE7A01">
          <w:rPr>
            <w:webHidden/>
          </w:rPr>
        </w:r>
        <w:r w:rsidR="00DE7A01">
          <w:rPr>
            <w:webHidden/>
          </w:rPr>
          <w:fldChar w:fldCharType="separate"/>
        </w:r>
        <w:r w:rsidR="00DE7A01">
          <w:rPr>
            <w:webHidden/>
          </w:rPr>
          <w:t>8</w:t>
        </w:r>
        <w:r w:rsidR="00DE7A01">
          <w:rPr>
            <w:webHidden/>
          </w:rPr>
          <w:fldChar w:fldCharType="end"/>
        </w:r>
      </w:hyperlink>
    </w:p>
    <w:p w:rsidR="00DE7A01" w:rsidRDefault="00A879C2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3416335" w:history="1">
        <w:r w:rsidR="00DE7A01" w:rsidRPr="00352FEC">
          <w:rPr>
            <w:rStyle w:val="Hyperlink"/>
            <w:rFonts w:cs="Calibri"/>
          </w:rPr>
          <w:t>5.3</w:t>
        </w:r>
        <w:r w:rsidR="00DE7A01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DE7A01" w:rsidRPr="00352FEC">
          <w:rPr>
            <w:rStyle w:val="Hyperlink"/>
            <w:rFonts w:cs="Calibri"/>
          </w:rPr>
          <w:t>Specific Include Path present</w:t>
        </w:r>
        <w:r w:rsidR="00DE7A01">
          <w:rPr>
            <w:webHidden/>
          </w:rPr>
          <w:tab/>
        </w:r>
        <w:r w:rsidR="00DE7A01">
          <w:rPr>
            <w:webHidden/>
          </w:rPr>
          <w:fldChar w:fldCharType="begin"/>
        </w:r>
        <w:r w:rsidR="00DE7A01">
          <w:rPr>
            <w:webHidden/>
          </w:rPr>
          <w:instrText xml:space="preserve"> PAGEREF _Toc413416335 \h </w:instrText>
        </w:r>
        <w:r w:rsidR="00DE7A01">
          <w:rPr>
            <w:webHidden/>
          </w:rPr>
        </w:r>
        <w:r w:rsidR="00DE7A01">
          <w:rPr>
            <w:webHidden/>
          </w:rPr>
          <w:fldChar w:fldCharType="separate"/>
        </w:r>
        <w:r w:rsidR="00DE7A01">
          <w:rPr>
            <w:webHidden/>
          </w:rPr>
          <w:t>8</w:t>
        </w:r>
        <w:r w:rsidR="00DE7A01">
          <w:rPr>
            <w:webHidden/>
          </w:rPr>
          <w:fldChar w:fldCharType="end"/>
        </w:r>
      </w:hyperlink>
    </w:p>
    <w:p w:rsidR="00DE7A01" w:rsidRDefault="00A879C2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3416336" w:history="1">
        <w:r w:rsidR="00DE7A01" w:rsidRPr="00352FEC">
          <w:rPr>
            <w:rStyle w:val="Hyperlink"/>
            <w:rFonts w:cs="Calibri"/>
            <w:noProof/>
          </w:rPr>
          <w:t>6</w:t>
        </w:r>
        <w:r w:rsidR="00DE7A01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DE7A01" w:rsidRPr="00352FEC">
          <w:rPr>
            <w:rStyle w:val="Hyperlink"/>
            <w:rFonts w:cs="Calibri"/>
            <w:noProof/>
          </w:rPr>
          <w:t>Runnable Scheduling</w:t>
        </w:r>
        <w:r w:rsidR="00DE7A01">
          <w:rPr>
            <w:noProof/>
            <w:webHidden/>
          </w:rPr>
          <w:tab/>
        </w:r>
        <w:r w:rsidR="00DE7A01">
          <w:rPr>
            <w:noProof/>
            <w:webHidden/>
          </w:rPr>
          <w:fldChar w:fldCharType="begin"/>
        </w:r>
        <w:r w:rsidR="00DE7A01">
          <w:rPr>
            <w:noProof/>
            <w:webHidden/>
          </w:rPr>
          <w:instrText xml:space="preserve"> PAGEREF _Toc413416336 \h </w:instrText>
        </w:r>
        <w:r w:rsidR="00DE7A01">
          <w:rPr>
            <w:noProof/>
            <w:webHidden/>
          </w:rPr>
        </w:r>
        <w:r w:rsidR="00DE7A01">
          <w:rPr>
            <w:noProof/>
            <w:webHidden/>
          </w:rPr>
          <w:fldChar w:fldCharType="separate"/>
        </w:r>
        <w:r w:rsidR="00DE7A01">
          <w:rPr>
            <w:noProof/>
            <w:webHidden/>
          </w:rPr>
          <w:t>9</w:t>
        </w:r>
        <w:r w:rsidR="00DE7A01">
          <w:rPr>
            <w:noProof/>
            <w:webHidden/>
          </w:rPr>
          <w:fldChar w:fldCharType="end"/>
        </w:r>
      </w:hyperlink>
    </w:p>
    <w:p w:rsidR="00DE7A01" w:rsidRDefault="00A879C2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3416337" w:history="1">
        <w:r w:rsidR="00DE7A01" w:rsidRPr="00352FEC">
          <w:rPr>
            <w:rStyle w:val="Hyperlink"/>
            <w:rFonts w:cs="Calibri"/>
            <w:noProof/>
          </w:rPr>
          <w:t>7</w:t>
        </w:r>
        <w:r w:rsidR="00DE7A01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DE7A01" w:rsidRPr="00352FEC">
          <w:rPr>
            <w:rStyle w:val="Hyperlink"/>
            <w:rFonts w:cs="Calibri"/>
            <w:noProof/>
          </w:rPr>
          <w:t>Memory Map REQUIREMENTS</w:t>
        </w:r>
        <w:r w:rsidR="00DE7A01">
          <w:rPr>
            <w:noProof/>
            <w:webHidden/>
          </w:rPr>
          <w:tab/>
        </w:r>
        <w:r w:rsidR="00DE7A01">
          <w:rPr>
            <w:noProof/>
            <w:webHidden/>
          </w:rPr>
          <w:fldChar w:fldCharType="begin"/>
        </w:r>
        <w:r w:rsidR="00DE7A01">
          <w:rPr>
            <w:noProof/>
            <w:webHidden/>
          </w:rPr>
          <w:instrText xml:space="preserve"> PAGEREF _Toc413416337 \h </w:instrText>
        </w:r>
        <w:r w:rsidR="00DE7A01">
          <w:rPr>
            <w:noProof/>
            <w:webHidden/>
          </w:rPr>
        </w:r>
        <w:r w:rsidR="00DE7A01">
          <w:rPr>
            <w:noProof/>
            <w:webHidden/>
          </w:rPr>
          <w:fldChar w:fldCharType="separate"/>
        </w:r>
        <w:r w:rsidR="00DE7A01">
          <w:rPr>
            <w:noProof/>
            <w:webHidden/>
          </w:rPr>
          <w:t>10</w:t>
        </w:r>
        <w:r w:rsidR="00DE7A01">
          <w:rPr>
            <w:noProof/>
            <w:webHidden/>
          </w:rPr>
          <w:fldChar w:fldCharType="end"/>
        </w:r>
      </w:hyperlink>
    </w:p>
    <w:p w:rsidR="00DE7A01" w:rsidRDefault="00A879C2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3416338" w:history="1">
        <w:r w:rsidR="00DE7A01" w:rsidRPr="00352FEC">
          <w:rPr>
            <w:rStyle w:val="Hyperlink"/>
            <w:rFonts w:cs="Calibri"/>
          </w:rPr>
          <w:t>7.1</w:t>
        </w:r>
        <w:r w:rsidR="00DE7A01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DE7A01" w:rsidRPr="00352FEC">
          <w:rPr>
            <w:rStyle w:val="Hyperlink"/>
            <w:rFonts w:cs="Calibri"/>
          </w:rPr>
          <w:t>Mapping</w:t>
        </w:r>
        <w:r w:rsidR="00DE7A01">
          <w:rPr>
            <w:webHidden/>
          </w:rPr>
          <w:tab/>
        </w:r>
        <w:r w:rsidR="00DE7A01">
          <w:rPr>
            <w:webHidden/>
          </w:rPr>
          <w:fldChar w:fldCharType="begin"/>
        </w:r>
        <w:r w:rsidR="00DE7A01">
          <w:rPr>
            <w:webHidden/>
          </w:rPr>
          <w:instrText xml:space="preserve"> PAGEREF _Toc413416338 \h </w:instrText>
        </w:r>
        <w:r w:rsidR="00DE7A01">
          <w:rPr>
            <w:webHidden/>
          </w:rPr>
        </w:r>
        <w:r w:rsidR="00DE7A01">
          <w:rPr>
            <w:webHidden/>
          </w:rPr>
          <w:fldChar w:fldCharType="separate"/>
        </w:r>
        <w:r w:rsidR="00DE7A01">
          <w:rPr>
            <w:webHidden/>
          </w:rPr>
          <w:t>10</w:t>
        </w:r>
        <w:r w:rsidR="00DE7A01">
          <w:rPr>
            <w:webHidden/>
          </w:rPr>
          <w:fldChar w:fldCharType="end"/>
        </w:r>
      </w:hyperlink>
    </w:p>
    <w:p w:rsidR="00DE7A01" w:rsidRDefault="00A879C2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3416339" w:history="1">
        <w:r w:rsidR="00DE7A01" w:rsidRPr="00352FEC">
          <w:rPr>
            <w:rStyle w:val="Hyperlink"/>
            <w:rFonts w:cs="Calibri"/>
          </w:rPr>
          <w:t>7.2</w:t>
        </w:r>
        <w:r w:rsidR="00DE7A01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DE7A01" w:rsidRPr="00352FEC">
          <w:rPr>
            <w:rStyle w:val="Hyperlink"/>
            <w:rFonts w:cs="Calibri"/>
          </w:rPr>
          <w:t>Usage</w:t>
        </w:r>
        <w:r w:rsidR="00DE7A01">
          <w:rPr>
            <w:webHidden/>
          </w:rPr>
          <w:tab/>
        </w:r>
        <w:r w:rsidR="00DE7A01">
          <w:rPr>
            <w:webHidden/>
          </w:rPr>
          <w:fldChar w:fldCharType="begin"/>
        </w:r>
        <w:r w:rsidR="00DE7A01">
          <w:rPr>
            <w:webHidden/>
          </w:rPr>
          <w:instrText xml:space="preserve"> PAGEREF _Toc413416339 \h </w:instrText>
        </w:r>
        <w:r w:rsidR="00DE7A01">
          <w:rPr>
            <w:webHidden/>
          </w:rPr>
        </w:r>
        <w:r w:rsidR="00DE7A01">
          <w:rPr>
            <w:webHidden/>
          </w:rPr>
          <w:fldChar w:fldCharType="separate"/>
        </w:r>
        <w:r w:rsidR="00DE7A01">
          <w:rPr>
            <w:webHidden/>
          </w:rPr>
          <w:t>10</w:t>
        </w:r>
        <w:r w:rsidR="00DE7A01">
          <w:rPr>
            <w:webHidden/>
          </w:rPr>
          <w:fldChar w:fldCharType="end"/>
        </w:r>
      </w:hyperlink>
    </w:p>
    <w:p w:rsidR="00DE7A01" w:rsidRDefault="00A879C2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3416340" w:history="1">
        <w:r w:rsidR="00DE7A01" w:rsidRPr="00352FEC">
          <w:rPr>
            <w:rStyle w:val="Hyperlink"/>
            <w:rFonts w:cs="Calibri"/>
          </w:rPr>
          <w:t>7.3</w:t>
        </w:r>
        <w:r w:rsidR="00DE7A01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DE7A01" w:rsidRPr="00352FEC">
          <w:rPr>
            <w:rStyle w:val="Hyperlink"/>
            <w:rFonts w:cs="Calibri"/>
          </w:rPr>
          <w:t>Non  RTE NvM Blocks</w:t>
        </w:r>
        <w:r w:rsidR="00DE7A01">
          <w:rPr>
            <w:webHidden/>
          </w:rPr>
          <w:tab/>
        </w:r>
        <w:r w:rsidR="00DE7A01">
          <w:rPr>
            <w:webHidden/>
          </w:rPr>
          <w:fldChar w:fldCharType="begin"/>
        </w:r>
        <w:r w:rsidR="00DE7A01">
          <w:rPr>
            <w:webHidden/>
          </w:rPr>
          <w:instrText xml:space="preserve"> PAGEREF _Toc413416340 \h </w:instrText>
        </w:r>
        <w:r w:rsidR="00DE7A01">
          <w:rPr>
            <w:webHidden/>
          </w:rPr>
        </w:r>
        <w:r w:rsidR="00DE7A01">
          <w:rPr>
            <w:webHidden/>
          </w:rPr>
          <w:fldChar w:fldCharType="separate"/>
        </w:r>
        <w:r w:rsidR="00DE7A01">
          <w:rPr>
            <w:webHidden/>
          </w:rPr>
          <w:t>10</w:t>
        </w:r>
        <w:r w:rsidR="00DE7A01">
          <w:rPr>
            <w:webHidden/>
          </w:rPr>
          <w:fldChar w:fldCharType="end"/>
        </w:r>
      </w:hyperlink>
    </w:p>
    <w:p w:rsidR="00DE7A01" w:rsidRDefault="00A879C2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3416341" w:history="1">
        <w:r w:rsidR="00DE7A01" w:rsidRPr="00352FEC">
          <w:rPr>
            <w:rStyle w:val="Hyperlink"/>
            <w:rFonts w:cs="Calibri"/>
          </w:rPr>
          <w:t>7.4</w:t>
        </w:r>
        <w:r w:rsidR="00DE7A01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DE7A01" w:rsidRPr="00352FEC">
          <w:rPr>
            <w:rStyle w:val="Hyperlink"/>
            <w:rFonts w:cs="Calibri"/>
          </w:rPr>
          <w:t>RTE NvM Blocks</w:t>
        </w:r>
        <w:r w:rsidR="00DE7A01">
          <w:rPr>
            <w:webHidden/>
          </w:rPr>
          <w:tab/>
        </w:r>
        <w:r w:rsidR="00DE7A01">
          <w:rPr>
            <w:webHidden/>
          </w:rPr>
          <w:fldChar w:fldCharType="begin"/>
        </w:r>
        <w:r w:rsidR="00DE7A01">
          <w:rPr>
            <w:webHidden/>
          </w:rPr>
          <w:instrText xml:space="preserve"> PAGEREF _Toc413416341 \h </w:instrText>
        </w:r>
        <w:r w:rsidR="00DE7A01">
          <w:rPr>
            <w:webHidden/>
          </w:rPr>
        </w:r>
        <w:r w:rsidR="00DE7A01">
          <w:rPr>
            <w:webHidden/>
          </w:rPr>
          <w:fldChar w:fldCharType="separate"/>
        </w:r>
        <w:r w:rsidR="00DE7A01">
          <w:rPr>
            <w:webHidden/>
          </w:rPr>
          <w:t>10</w:t>
        </w:r>
        <w:r w:rsidR="00DE7A01">
          <w:rPr>
            <w:webHidden/>
          </w:rPr>
          <w:fldChar w:fldCharType="end"/>
        </w:r>
      </w:hyperlink>
    </w:p>
    <w:p w:rsidR="00DE7A01" w:rsidRDefault="00A879C2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3416342" w:history="1">
        <w:r w:rsidR="00DE7A01" w:rsidRPr="00352FEC">
          <w:rPr>
            <w:rStyle w:val="Hyperlink"/>
            <w:rFonts w:cs="Calibri"/>
            <w:noProof/>
          </w:rPr>
          <w:t>8</w:t>
        </w:r>
        <w:r w:rsidR="00DE7A01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DE7A01" w:rsidRPr="00352FEC">
          <w:rPr>
            <w:rStyle w:val="Hyperlink"/>
            <w:rFonts w:cs="Calibri"/>
            <w:noProof/>
          </w:rPr>
          <w:t>Compiler Settings</w:t>
        </w:r>
        <w:r w:rsidR="00DE7A01">
          <w:rPr>
            <w:noProof/>
            <w:webHidden/>
          </w:rPr>
          <w:tab/>
        </w:r>
        <w:r w:rsidR="00DE7A01">
          <w:rPr>
            <w:noProof/>
            <w:webHidden/>
          </w:rPr>
          <w:fldChar w:fldCharType="begin"/>
        </w:r>
        <w:r w:rsidR="00DE7A01">
          <w:rPr>
            <w:noProof/>
            <w:webHidden/>
          </w:rPr>
          <w:instrText xml:space="preserve"> PAGEREF _Toc413416342 \h </w:instrText>
        </w:r>
        <w:r w:rsidR="00DE7A01">
          <w:rPr>
            <w:noProof/>
            <w:webHidden/>
          </w:rPr>
        </w:r>
        <w:r w:rsidR="00DE7A01">
          <w:rPr>
            <w:noProof/>
            <w:webHidden/>
          </w:rPr>
          <w:fldChar w:fldCharType="separate"/>
        </w:r>
        <w:r w:rsidR="00DE7A01">
          <w:rPr>
            <w:noProof/>
            <w:webHidden/>
          </w:rPr>
          <w:t>11</w:t>
        </w:r>
        <w:r w:rsidR="00DE7A01">
          <w:rPr>
            <w:noProof/>
            <w:webHidden/>
          </w:rPr>
          <w:fldChar w:fldCharType="end"/>
        </w:r>
      </w:hyperlink>
    </w:p>
    <w:p w:rsidR="00DE7A01" w:rsidRDefault="00A879C2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3416343" w:history="1">
        <w:r w:rsidR="00DE7A01" w:rsidRPr="00352FEC">
          <w:rPr>
            <w:rStyle w:val="Hyperlink"/>
            <w:rFonts w:cs="Calibri"/>
          </w:rPr>
          <w:t>8.1</w:t>
        </w:r>
        <w:r w:rsidR="00DE7A01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DE7A01" w:rsidRPr="00352FEC">
          <w:rPr>
            <w:rStyle w:val="Hyperlink"/>
            <w:rFonts w:cs="Calibri"/>
          </w:rPr>
          <w:t>Preprocessor MACRO</w:t>
        </w:r>
        <w:r w:rsidR="00DE7A01">
          <w:rPr>
            <w:webHidden/>
          </w:rPr>
          <w:tab/>
        </w:r>
        <w:r w:rsidR="00DE7A01">
          <w:rPr>
            <w:webHidden/>
          </w:rPr>
          <w:fldChar w:fldCharType="begin"/>
        </w:r>
        <w:r w:rsidR="00DE7A01">
          <w:rPr>
            <w:webHidden/>
          </w:rPr>
          <w:instrText xml:space="preserve"> PAGEREF _Toc413416343 \h </w:instrText>
        </w:r>
        <w:r w:rsidR="00DE7A01">
          <w:rPr>
            <w:webHidden/>
          </w:rPr>
        </w:r>
        <w:r w:rsidR="00DE7A01">
          <w:rPr>
            <w:webHidden/>
          </w:rPr>
          <w:fldChar w:fldCharType="separate"/>
        </w:r>
        <w:r w:rsidR="00DE7A01">
          <w:rPr>
            <w:webHidden/>
          </w:rPr>
          <w:t>11</w:t>
        </w:r>
        <w:r w:rsidR="00DE7A01">
          <w:rPr>
            <w:webHidden/>
          </w:rPr>
          <w:fldChar w:fldCharType="end"/>
        </w:r>
      </w:hyperlink>
    </w:p>
    <w:p w:rsidR="00DE7A01" w:rsidRDefault="00A879C2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3416344" w:history="1">
        <w:r w:rsidR="00DE7A01" w:rsidRPr="00352FEC">
          <w:rPr>
            <w:rStyle w:val="Hyperlink"/>
            <w:rFonts w:cs="Calibri"/>
          </w:rPr>
          <w:t>8.2</w:t>
        </w:r>
        <w:r w:rsidR="00DE7A01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DE7A01" w:rsidRPr="00352FEC">
          <w:rPr>
            <w:rStyle w:val="Hyperlink"/>
            <w:rFonts w:cs="Calibri"/>
          </w:rPr>
          <w:t>Optimization Settings</w:t>
        </w:r>
        <w:r w:rsidR="00DE7A01">
          <w:rPr>
            <w:webHidden/>
          </w:rPr>
          <w:tab/>
        </w:r>
        <w:r w:rsidR="00DE7A01">
          <w:rPr>
            <w:webHidden/>
          </w:rPr>
          <w:fldChar w:fldCharType="begin"/>
        </w:r>
        <w:r w:rsidR="00DE7A01">
          <w:rPr>
            <w:webHidden/>
          </w:rPr>
          <w:instrText xml:space="preserve"> PAGEREF _Toc413416344 \h </w:instrText>
        </w:r>
        <w:r w:rsidR="00DE7A01">
          <w:rPr>
            <w:webHidden/>
          </w:rPr>
        </w:r>
        <w:r w:rsidR="00DE7A01">
          <w:rPr>
            <w:webHidden/>
          </w:rPr>
          <w:fldChar w:fldCharType="separate"/>
        </w:r>
        <w:r w:rsidR="00DE7A01">
          <w:rPr>
            <w:webHidden/>
          </w:rPr>
          <w:t>11</w:t>
        </w:r>
        <w:r w:rsidR="00DE7A01">
          <w:rPr>
            <w:webHidden/>
          </w:rPr>
          <w:fldChar w:fldCharType="end"/>
        </w:r>
      </w:hyperlink>
    </w:p>
    <w:p w:rsidR="00DE7A01" w:rsidRDefault="00A879C2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3416345" w:history="1">
        <w:r w:rsidR="00DE7A01" w:rsidRPr="00352FEC">
          <w:rPr>
            <w:rStyle w:val="Hyperlink"/>
            <w:rFonts w:cs="Calibri"/>
            <w:noProof/>
          </w:rPr>
          <w:t>9</w:t>
        </w:r>
        <w:r w:rsidR="00DE7A01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DE7A01" w:rsidRPr="00352FEC">
          <w:rPr>
            <w:rStyle w:val="Hyperlink"/>
            <w:rFonts w:cs="Calibri"/>
            <w:noProof/>
          </w:rPr>
          <w:t>Appendix</w:t>
        </w:r>
        <w:r w:rsidR="00DE7A01">
          <w:rPr>
            <w:noProof/>
            <w:webHidden/>
          </w:rPr>
          <w:tab/>
        </w:r>
        <w:r w:rsidR="00DE7A01">
          <w:rPr>
            <w:noProof/>
            <w:webHidden/>
          </w:rPr>
          <w:fldChar w:fldCharType="begin"/>
        </w:r>
        <w:r w:rsidR="00DE7A01">
          <w:rPr>
            <w:noProof/>
            <w:webHidden/>
          </w:rPr>
          <w:instrText xml:space="preserve"> PAGEREF _Toc413416345 \h </w:instrText>
        </w:r>
        <w:r w:rsidR="00DE7A01">
          <w:rPr>
            <w:noProof/>
            <w:webHidden/>
          </w:rPr>
        </w:r>
        <w:r w:rsidR="00DE7A01">
          <w:rPr>
            <w:noProof/>
            <w:webHidden/>
          </w:rPr>
          <w:fldChar w:fldCharType="separate"/>
        </w:r>
        <w:r w:rsidR="00DE7A01">
          <w:rPr>
            <w:noProof/>
            <w:webHidden/>
          </w:rPr>
          <w:t>12</w:t>
        </w:r>
        <w:r w:rsidR="00DE7A01">
          <w:rPr>
            <w:noProof/>
            <w:webHidden/>
          </w:rPr>
          <w:fldChar w:fldCharType="end"/>
        </w:r>
      </w:hyperlink>
    </w:p>
    <w:p w:rsidR="00891F29" w:rsidRPr="00AA38E8" w:rsidRDefault="00962AD0" w:rsidP="00962AD0">
      <w:pPr>
        <w:pStyle w:val="TOC2"/>
        <w:widowControl/>
        <w:tabs>
          <w:tab w:val="clear" w:pos="800"/>
        </w:tabs>
        <w:spacing w:before="0" w:after="0"/>
        <w:rPr>
          <w:rFonts w:cs="Calibri"/>
        </w:rPr>
      </w:pPr>
      <w:r>
        <w:rPr>
          <w:rStyle w:val="Hyperlink"/>
          <w:bCs/>
          <w:noProof w:val="0"/>
          <w:sz w:val="24"/>
          <w:lang w:val="en-GB" w:bidi="ur-PK"/>
        </w:rPr>
        <w:fldChar w:fldCharType="end"/>
      </w:r>
    </w:p>
    <w:p w:rsidR="00B81C1B" w:rsidRPr="00AA38E8" w:rsidRDefault="00B81C1B">
      <w:pPr>
        <w:rPr>
          <w:rFonts w:cs="Calibri"/>
        </w:rPr>
      </w:pPr>
    </w:p>
    <w:p w:rsidR="00707BA6" w:rsidRPr="00AA38E8" w:rsidRDefault="00707BA6" w:rsidP="00707BA6">
      <w:pPr>
        <w:pStyle w:val="TOC3"/>
        <w:numPr>
          <w:ilvl w:val="0"/>
          <w:numId w:val="0"/>
        </w:numPr>
        <w:ind w:left="567"/>
        <w:rPr>
          <w:rFonts w:cs="Calibri"/>
        </w:rPr>
      </w:pPr>
    </w:p>
    <w:p w:rsidR="00063A7A" w:rsidRDefault="00B81C1B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8" w:name="_Toc367436496"/>
      <w:bookmarkStart w:id="19" w:name="_Toc413416321"/>
      <w:r w:rsidRPr="00AA38E8">
        <w:rPr>
          <w:rFonts w:ascii="Calibri" w:hAnsi="Calibri" w:cs="Calibri"/>
        </w:rPr>
        <w:lastRenderedPageBreak/>
        <w:t>A</w:t>
      </w:r>
      <w:bookmarkEnd w:id="18"/>
      <w:r w:rsidR="001161D2" w:rsidRPr="00AA38E8">
        <w:rPr>
          <w:rFonts w:ascii="Calibri" w:hAnsi="Calibri" w:cs="Calibri"/>
        </w:rPr>
        <w:t xml:space="preserve">bbrevations And </w:t>
      </w:r>
      <w:r w:rsidR="00063A7A" w:rsidRPr="00AA38E8">
        <w:rPr>
          <w:rFonts w:ascii="Calibri" w:hAnsi="Calibri" w:cs="Calibri"/>
        </w:rPr>
        <w:t>Acronyms</w:t>
      </w:r>
      <w:bookmarkEnd w:id="19"/>
    </w:p>
    <w:p w:rsidR="002C7D10" w:rsidRPr="002C7D10" w:rsidRDefault="002C7D10" w:rsidP="002C7D10">
      <w:pPr>
        <w:rPr>
          <w:lang w:bidi="ar-SA"/>
        </w:rPr>
      </w:pPr>
    </w:p>
    <w:tbl>
      <w:tblPr>
        <w:tblW w:w="0" w:type="auto"/>
        <w:tblInd w:w="64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37"/>
        <w:gridCol w:w="6202"/>
      </w:tblGrid>
      <w:tr w:rsidR="001161D2" w:rsidRPr="007B2442" w:rsidTr="00B915BD">
        <w:tc>
          <w:tcPr>
            <w:tcW w:w="2437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B1EDB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Abbreviation</w:t>
            </w:r>
          </w:p>
        </w:tc>
        <w:tc>
          <w:tcPr>
            <w:tcW w:w="6202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27610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Description</w:t>
            </w:r>
          </w:p>
        </w:tc>
      </w:tr>
      <w:tr w:rsidR="001161D2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13608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DFD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E53BF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Design functional diagram</w:t>
            </w:r>
          </w:p>
        </w:tc>
      </w:tr>
      <w:tr w:rsidR="00D52276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MDD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Module design Document</w:t>
            </w:r>
          </w:p>
        </w:tc>
      </w:tr>
      <w:tr w:rsidR="00D52276" w:rsidRPr="00AA38E8" w:rsidTr="00D52276"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&lt;ADD  more to the table if applicable&gt;</w:t>
            </w:r>
          </w:p>
        </w:tc>
      </w:tr>
      <w:tr w:rsidR="00D52276" w:rsidRPr="00AA38E8" w:rsidTr="00D52276">
        <w:tc>
          <w:tcPr>
            <w:tcW w:w="2437" w:type="dxa"/>
            <w:tcBorders>
              <w:top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tcBorders>
              <w:top w:val="single" w:sz="4" w:space="0" w:color="auto"/>
            </w:tcBorders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  <w:tr w:rsidR="00D52276" w:rsidRPr="00AA38E8" w:rsidTr="004057AC">
        <w:trPr>
          <w:trHeight w:val="87"/>
        </w:trPr>
        <w:tc>
          <w:tcPr>
            <w:tcW w:w="2437" w:type="dxa"/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</w:tbl>
    <w:p w:rsidR="00B81C1B" w:rsidRPr="00AA38E8" w:rsidRDefault="00B81C1B">
      <w:pPr>
        <w:rPr>
          <w:rFonts w:cs="Calibri"/>
          <w:sz w:val="19"/>
        </w:rPr>
      </w:pPr>
    </w:p>
    <w:p w:rsidR="00063A7A" w:rsidRPr="00AA38E8" w:rsidRDefault="00063A7A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20" w:name="_Toc413416322"/>
      <w:r w:rsidRPr="00AA38E8">
        <w:rPr>
          <w:rFonts w:ascii="Calibri" w:hAnsi="Calibri" w:cs="Calibri"/>
        </w:rPr>
        <w:lastRenderedPageBreak/>
        <w:t>References</w:t>
      </w:r>
      <w:bookmarkEnd w:id="20"/>
    </w:p>
    <w:p w:rsidR="00063A7A" w:rsidRPr="00AA38E8" w:rsidRDefault="00063A7A" w:rsidP="00063A7A">
      <w:pPr>
        <w:rPr>
          <w:rFonts w:cs="Calibri"/>
          <w:lang w:bidi="ar-SA"/>
        </w:rPr>
      </w:pPr>
      <w:r w:rsidRPr="00AA38E8">
        <w:rPr>
          <w:rFonts w:cs="Calibri"/>
          <w:lang w:bidi="ar-SA"/>
        </w:rPr>
        <w:t xml:space="preserve">This section </w:t>
      </w:r>
      <w:r w:rsidR="002C7D10" w:rsidRPr="00AA38E8">
        <w:rPr>
          <w:rFonts w:cs="Calibri"/>
          <w:lang w:bidi="ar-SA"/>
        </w:rPr>
        <w:t>lists</w:t>
      </w:r>
      <w:r w:rsidRPr="00AA38E8">
        <w:rPr>
          <w:rFonts w:cs="Calibri"/>
          <w:lang w:bidi="ar-SA"/>
        </w:rPr>
        <w:t xml:space="preserve"> the title &amp; version of all the documents that are referred for development of this document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101"/>
        <w:gridCol w:w="6095"/>
        <w:gridCol w:w="2091"/>
      </w:tblGrid>
      <w:tr w:rsidR="00063A7A" w:rsidRPr="007B2442" w:rsidTr="004057AC">
        <w:tc>
          <w:tcPr>
            <w:tcW w:w="110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Sr. No.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Title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Version</w:t>
            </w:r>
          </w:p>
        </w:tc>
      </w:tr>
      <w:tr w:rsidR="00B352F7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352F7" w:rsidRDefault="00564036" w:rsidP="00564036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352F7" w:rsidRDefault="004B4AB0" w:rsidP="00D44C8F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 xml:space="preserve">FDD </w:t>
            </w:r>
            <w:r w:rsidR="00564036">
              <w:rPr>
                <w:rFonts w:cs="Calibri"/>
                <w:szCs w:val="19"/>
              </w:rPr>
              <w:t>SF</w:t>
            </w:r>
            <w:r w:rsidR="00D44C8F">
              <w:rPr>
                <w:rFonts w:cs="Calibri"/>
                <w:szCs w:val="19"/>
              </w:rPr>
              <w:t>48A Torque Loss of Assist Function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352F7" w:rsidRDefault="008830DC" w:rsidP="00063A7A">
            <w:pPr>
              <w:rPr>
                <w:rFonts w:cs="Calibri"/>
                <w:lang w:bidi="ar-SA"/>
              </w:rPr>
            </w:pPr>
            <w:del w:id="21" w:author="Windows User" w:date="2015-11-24T15:32:00Z">
              <w:r w:rsidDel="00802A5E">
                <w:rPr>
                  <w:rFonts w:cs="Calibri"/>
                  <w:lang w:bidi="ar-SA"/>
                </w:rPr>
                <w:delText>1</w:delText>
              </w:r>
            </w:del>
            <w:ins w:id="22" w:author="Windows User" w:date="2015-11-24T15:32:00Z">
              <w:r w:rsidR="00802A5E">
                <w:rPr>
                  <w:rFonts w:cs="Calibri"/>
                  <w:lang w:bidi="ar-SA"/>
                </w:rPr>
                <w:t>3</w:t>
              </w:r>
            </w:ins>
            <w:r>
              <w:rPr>
                <w:rFonts w:cs="Calibri"/>
                <w:lang w:bidi="ar-SA"/>
              </w:rPr>
              <w:t>.0.0</w:t>
            </w:r>
          </w:p>
        </w:tc>
      </w:tr>
    </w:tbl>
    <w:p w:rsidR="004057AC" w:rsidRDefault="004057AC" w:rsidP="004057AC">
      <w:pPr>
        <w:pStyle w:val="Heading1"/>
        <w:numPr>
          <w:ilvl w:val="0"/>
          <w:numId w:val="1"/>
        </w:numPr>
      </w:pPr>
      <w:bookmarkStart w:id="23" w:name="_Toc357692818"/>
      <w:bookmarkStart w:id="24" w:name="_Toc413416323"/>
      <w:bookmarkEnd w:id="3"/>
      <w:bookmarkEnd w:id="4"/>
      <w:bookmarkEnd w:id="5"/>
      <w:bookmarkEnd w:id="6"/>
      <w:bookmarkEnd w:id="7"/>
      <w:r w:rsidRPr="004057AC">
        <w:rPr>
          <w:rFonts w:ascii="Calibri" w:hAnsi="Calibri" w:cs="Calibri"/>
        </w:rPr>
        <w:lastRenderedPageBreak/>
        <w:t>Dependencies</w:t>
      </w:r>
      <w:bookmarkEnd w:id="23"/>
      <w:bookmarkEnd w:id="24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5" w:name="_Toc357692819"/>
      <w:bookmarkStart w:id="26" w:name="_Toc413416324"/>
      <w:r w:rsidRPr="00877199">
        <w:rPr>
          <w:rFonts w:ascii="Calibri" w:hAnsi="Calibri" w:cs="Calibri"/>
        </w:rPr>
        <w:t>SWCs</w:t>
      </w:r>
      <w:bookmarkEnd w:id="25"/>
      <w:bookmarkEnd w:id="26"/>
    </w:p>
    <w:p w:rsidR="00BC0234" w:rsidRPr="00877199" w:rsidRDefault="00BC0234" w:rsidP="00BC0234">
      <w:pPr>
        <w:ind w:left="846"/>
        <w:rPr>
          <w:rFonts w:cs="Calibri"/>
          <w:lang w:bidi="ar-SA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18"/>
        <w:gridCol w:w="6138"/>
      </w:tblGrid>
      <w:tr w:rsidR="004057AC" w:rsidRPr="00877199" w:rsidTr="00DE4B77">
        <w:tc>
          <w:tcPr>
            <w:tcW w:w="271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</w:t>
            </w:r>
          </w:p>
        </w:tc>
        <w:tc>
          <w:tcPr>
            <w:tcW w:w="613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Required Feature</w:t>
            </w:r>
          </w:p>
        </w:tc>
      </w:tr>
      <w:tr w:rsidR="004057AC" w:rsidRPr="00877199" w:rsidTr="00DE4B77">
        <w:tc>
          <w:tcPr>
            <w:tcW w:w="27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BF1547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613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  <w:r w:rsidRPr="00877199">
              <w:rPr>
                <w:rFonts w:cs="Calibri"/>
              </w:rPr>
              <w:t>&lt;Addition of global data, function</w:t>
            </w:r>
            <w:r w:rsidR="00E67396" w:rsidRPr="00877199">
              <w:rPr>
                <w:rFonts w:cs="Calibri"/>
              </w:rPr>
              <w:t>&gt;</w:t>
            </w:r>
            <w:r w:rsidRPr="00877199">
              <w:rPr>
                <w:rFonts w:cs="Calibri"/>
              </w:rPr>
              <w:t xml:space="preserve">*. </w:t>
            </w:r>
          </w:p>
        </w:tc>
      </w:tr>
    </w:tbl>
    <w:p w:rsidR="004057AC" w:rsidRPr="00877199" w:rsidRDefault="004057AC" w:rsidP="004057AC">
      <w:pPr>
        <w:rPr>
          <w:rFonts w:cs="Calibri"/>
        </w:rPr>
      </w:pPr>
      <w:r w:rsidRPr="00877199">
        <w:rPr>
          <w:rFonts w:cs="Calibri"/>
        </w:rPr>
        <w:t xml:space="preserve">Note : Referencing the external components should be avoided in most cases. Only in unavoidable circumstance external components should be </w:t>
      </w:r>
      <w:r w:rsidR="002C7D10" w:rsidRPr="00877199">
        <w:rPr>
          <w:rFonts w:cs="Calibri"/>
        </w:rPr>
        <w:t>referred</w:t>
      </w:r>
      <w:r w:rsidRPr="00877199">
        <w:rPr>
          <w:rFonts w:cs="Calibri"/>
        </w:rPr>
        <w:t>. Developer should track the references.</w:t>
      </w:r>
    </w:p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7" w:name="_Toc357692820"/>
      <w:bookmarkStart w:id="28" w:name="_Toc413416325"/>
      <w:r w:rsidRPr="00877199">
        <w:rPr>
          <w:rFonts w:ascii="Calibri" w:hAnsi="Calibri" w:cs="Calibri"/>
        </w:rPr>
        <w:t>Global Functions(Non RTE) to be provided to Integration Project</w:t>
      </w:r>
      <w:bookmarkEnd w:id="27"/>
      <w:bookmarkEnd w:id="28"/>
    </w:p>
    <w:p w:rsidR="004057AC" w:rsidRPr="00877199" w:rsidRDefault="00BF1547" w:rsidP="004057AC">
      <w:pPr>
        <w:rPr>
          <w:rFonts w:cs="Calibri"/>
          <w:b/>
          <w:kern w:val="28"/>
          <w:sz w:val="28"/>
        </w:rPr>
      </w:pPr>
      <w:r>
        <w:rPr>
          <w:rFonts w:cs="Calibri"/>
        </w:rPr>
        <w:t>None</w:t>
      </w: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29" w:name="_Toc357692821"/>
      <w:bookmarkStart w:id="30" w:name="_Toc413416326"/>
      <w:r>
        <w:lastRenderedPageBreak/>
        <w:t>Configuration</w:t>
      </w:r>
      <w:bookmarkEnd w:id="29"/>
      <w:r w:rsidR="009A2ED4">
        <w:t xml:space="preserve"> REQUIREMeNTS</w:t>
      </w:r>
      <w:bookmarkEnd w:id="30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1" w:name="_Toc357692822"/>
      <w:bookmarkStart w:id="32" w:name="_Toc413416327"/>
      <w:r w:rsidRPr="00877199">
        <w:rPr>
          <w:rFonts w:ascii="Calibri" w:hAnsi="Calibri" w:cs="Calibri"/>
        </w:rPr>
        <w:t>Build Time Config</w:t>
      </w:r>
      <w:bookmarkEnd w:id="31"/>
      <w:bookmarkEnd w:id="32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4057AC" w:rsidRPr="00877199" w:rsidTr="00DE4B77">
        <w:tc>
          <w:tcPr>
            <w:tcW w:w="325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Modules</w:t>
            </w:r>
          </w:p>
        </w:tc>
        <w:tc>
          <w:tcPr>
            <w:tcW w:w="4771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82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</w:p>
        </w:tc>
      </w:tr>
      <w:tr w:rsidR="004057AC" w:rsidRPr="00877199" w:rsidTr="00DE4B77">
        <w:tc>
          <w:tcPr>
            <w:tcW w:w="3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  <w:b/>
                <w:bCs/>
              </w:rPr>
            </w:pPr>
            <w:r w:rsidRPr="00877199">
              <w:rPr>
                <w:rFonts w:cs="Calibri"/>
                <w:b/>
                <w:bCs/>
              </w:rPr>
              <w:t>None</w:t>
            </w:r>
          </w:p>
        </w:tc>
        <w:tc>
          <w:tcPr>
            <w:tcW w:w="477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82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CF445E" w:rsidRDefault="004057AC" w:rsidP="00962AD0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3" w:name="_Toc357692823"/>
      <w:bookmarkStart w:id="34" w:name="_Toc413416328"/>
      <w:bookmarkStart w:id="35" w:name="OLE_LINK10"/>
      <w:bookmarkStart w:id="36" w:name="OLE_LINK11"/>
      <w:r w:rsidRPr="00877199">
        <w:rPr>
          <w:rFonts w:ascii="Calibri" w:hAnsi="Calibri" w:cs="Calibri"/>
        </w:rPr>
        <w:t>Configuration Files to be provided by Integration Project</w:t>
      </w:r>
      <w:bookmarkEnd w:id="33"/>
      <w:bookmarkEnd w:id="34"/>
    </w:p>
    <w:p w:rsidR="004057AC" w:rsidRPr="00877199" w:rsidRDefault="008830DC" w:rsidP="004057AC">
      <w:pPr>
        <w:rPr>
          <w:rFonts w:cs="Calibri"/>
        </w:rPr>
      </w:pPr>
      <w:r>
        <w:rPr>
          <w:rFonts w:cs="Calibri"/>
        </w:rPr>
        <w:t>None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7" w:name="_Toc357692824"/>
      <w:bookmarkStart w:id="38" w:name="_Toc413416329"/>
      <w:bookmarkStart w:id="39" w:name="OLE_LINK12"/>
      <w:bookmarkStart w:id="40" w:name="OLE_LINK13"/>
      <w:bookmarkStart w:id="41" w:name="_Toc357692825"/>
      <w:bookmarkEnd w:id="35"/>
      <w:bookmarkEnd w:id="36"/>
      <w:r w:rsidRPr="00877199">
        <w:rPr>
          <w:rFonts w:ascii="Calibri" w:hAnsi="Calibri" w:cs="Calibri"/>
        </w:rPr>
        <w:t>Da Vinci Parameter Configuration Changes</w:t>
      </w:r>
      <w:bookmarkEnd w:id="37"/>
      <w:bookmarkEnd w:id="38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Parameter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BF1547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F1547" w:rsidRPr="00206C65" w:rsidRDefault="008830DC" w:rsidP="00D44C8F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F1547" w:rsidRPr="001C67A3" w:rsidRDefault="00BF1547" w:rsidP="00F84225"/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F1547" w:rsidRDefault="00BF1547" w:rsidP="00F84225"/>
        </w:tc>
      </w:tr>
      <w:bookmarkEnd w:id="39"/>
      <w:bookmarkEnd w:id="40"/>
    </w:tbl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2" w:name="_Toc413416330"/>
      <w:r w:rsidRPr="00877199">
        <w:rPr>
          <w:rFonts w:ascii="Calibri" w:hAnsi="Calibri" w:cs="Calibri"/>
        </w:rPr>
        <w:t>DaVinci Interrupt Configuration Changes</w:t>
      </w:r>
      <w:bookmarkEnd w:id="42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4057AC" w:rsidRPr="00877199" w:rsidTr="00DE4B77">
        <w:tc>
          <w:tcPr>
            <w:tcW w:w="1496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ISR Name</w:t>
            </w:r>
          </w:p>
        </w:tc>
        <w:tc>
          <w:tcPr>
            <w:tcW w:w="86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VIM #</w:t>
            </w:r>
          </w:p>
        </w:tc>
        <w:tc>
          <w:tcPr>
            <w:tcW w:w="3402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Priority Dependency</w:t>
            </w:r>
          </w:p>
        </w:tc>
        <w:tc>
          <w:tcPr>
            <w:tcW w:w="308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</w:tr>
      <w:tr w:rsidR="004057AC" w:rsidRPr="00877199" w:rsidTr="00DE4B77">
        <w:tc>
          <w:tcPr>
            <w:tcW w:w="1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BF1547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86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40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08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3" w:name="_Toc413416331"/>
      <w:r w:rsidRPr="00877199">
        <w:rPr>
          <w:rFonts w:ascii="Calibri" w:hAnsi="Calibri" w:cs="Calibri"/>
        </w:rPr>
        <w:t xml:space="preserve">Manual </w:t>
      </w:r>
      <w:bookmarkStart w:id="44" w:name="OLE_LINK22"/>
      <w:bookmarkStart w:id="45" w:name="OLE_LINK23"/>
      <w:bookmarkStart w:id="46" w:name="OLE_LINK24"/>
      <w:r w:rsidRPr="00877199">
        <w:rPr>
          <w:rFonts w:ascii="Calibri" w:hAnsi="Calibri" w:cs="Calibri"/>
        </w:rPr>
        <w:t>Configuration Changes</w:t>
      </w:r>
      <w:bookmarkEnd w:id="41"/>
      <w:bookmarkEnd w:id="43"/>
      <w:bookmarkEnd w:id="44"/>
      <w:bookmarkEnd w:id="45"/>
      <w:bookmarkEnd w:id="46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Constant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BF1547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4057AC">
      <w:pPr>
        <w:rPr>
          <w:rFonts w:cs="Calibri"/>
        </w:rPr>
      </w:pPr>
    </w:p>
    <w:p w:rsidR="004057AC" w:rsidRDefault="004057AC" w:rsidP="004057AC">
      <w:pPr>
        <w:rPr>
          <w:rFonts w:ascii="Arial" w:hAnsi="Arial"/>
          <w:kern w:val="28"/>
          <w:sz w:val="28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47" w:name="_Toc357692826"/>
      <w:bookmarkStart w:id="48" w:name="_Toc413416332"/>
      <w:r w:rsidRPr="004057AC">
        <w:rPr>
          <w:rFonts w:ascii="Calibri" w:hAnsi="Calibri" w:cs="Calibri"/>
        </w:rPr>
        <w:lastRenderedPageBreak/>
        <w:t>Integration</w:t>
      </w:r>
      <w:bookmarkEnd w:id="47"/>
      <w:r w:rsidR="00D4267E">
        <w:rPr>
          <w:rFonts w:ascii="Calibri" w:hAnsi="Calibri" w:cs="Calibri"/>
        </w:rPr>
        <w:t xml:space="preserve">  DATAFLOW REQUIREMENTS</w:t>
      </w:r>
      <w:bookmarkEnd w:id="48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9" w:name="_Toc357692827"/>
      <w:bookmarkStart w:id="50" w:name="_Toc413416333"/>
      <w:bookmarkStart w:id="51" w:name="OLE_LINK83"/>
      <w:bookmarkStart w:id="52" w:name="OLE_LINK84"/>
      <w:r w:rsidRPr="00877199">
        <w:rPr>
          <w:rFonts w:ascii="Calibri" w:hAnsi="Calibri" w:cs="Calibri"/>
        </w:rPr>
        <w:t>Required Global Data Inputs</w:t>
      </w:r>
      <w:bookmarkEnd w:id="49"/>
      <w:bookmarkEnd w:id="50"/>
    </w:p>
    <w:p w:rsidR="005B329B" w:rsidDel="00802A5E" w:rsidRDefault="005B329B" w:rsidP="005B329B">
      <w:pPr>
        <w:rPr>
          <w:del w:id="53" w:author="Windows User" w:date="2015-11-24T15:33:00Z"/>
        </w:rPr>
      </w:pPr>
      <w:del w:id="54" w:author="Windows User" w:date="2015-11-24T15:33:00Z">
        <w:r w:rsidDel="00802A5E">
          <w:delText>HandwheelAuthority_Uls_f32</w:delText>
        </w:r>
      </w:del>
    </w:p>
    <w:p w:rsidR="005B329B" w:rsidDel="00802A5E" w:rsidRDefault="005B329B" w:rsidP="005B329B">
      <w:pPr>
        <w:rPr>
          <w:del w:id="55" w:author="Windows User" w:date="2015-11-24T15:33:00Z"/>
        </w:rPr>
      </w:pPr>
      <w:del w:id="56" w:author="Windows User" w:date="2015-11-24T15:33:00Z">
        <w:r w:rsidDel="00802A5E">
          <w:delText>LatAcc_MpSecSq_f32</w:delText>
        </w:r>
      </w:del>
    </w:p>
    <w:p w:rsidR="005B329B" w:rsidDel="00802A5E" w:rsidRDefault="005B329B" w:rsidP="005B329B">
      <w:pPr>
        <w:rPr>
          <w:del w:id="57" w:author="Windows User" w:date="2015-11-24T15:33:00Z"/>
        </w:rPr>
      </w:pPr>
      <w:del w:id="58" w:author="Windows User" w:date="2015-11-24T15:33:00Z">
        <w:r w:rsidDel="00802A5E">
          <w:delText>LatAccelValid_Cnt_lgc</w:delText>
        </w:r>
      </w:del>
    </w:p>
    <w:p w:rsidR="005B329B" w:rsidRDefault="005B329B" w:rsidP="005B329B">
      <w:proofErr w:type="spellStart"/>
      <w:r>
        <w:t>MotAgLoaMtgtnEn_Cnt_lgc</w:t>
      </w:r>
      <w:proofErr w:type="spellEnd"/>
    </w:p>
    <w:p w:rsidR="005B329B" w:rsidRDefault="005B329B" w:rsidP="005B329B">
      <w:r>
        <w:t>MtrVelCRF_MtrRadpS_f32</w:t>
      </w:r>
    </w:p>
    <w:p w:rsidR="005B329B" w:rsidDel="00802A5E" w:rsidRDefault="005B329B" w:rsidP="005B329B">
      <w:pPr>
        <w:rPr>
          <w:del w:id="59" w:author="Windows User" w:date="2015-11-24T15:33:00Z"/>
        </w:rPr>
      </w:pPr>
      <w:del w:id="60" w:author="Windows User" w:date="2015-11-24T15:33:00Z">
        <w:r w:rsidDel="00802A5E">
          <w:delText>RelHwPos_HwDeg_f32</w:delText>
        </w:r>
      </w:del>
    </w:p>
    <w:p w:rsidR="005B329B" w:rsidRDefault="005B329B" w:rsidP="005B329B">
      <w:proofErr w:type="spellStart"/>
      <w:r>
        <w:t>VehicleSpeedValid_Cnt_lgc</w:t>
      </w:r>
      <w:proofErr w:type="spellEnd"/>
    </w:p>
    <w:p w:rsidR="00802A5E" w:rsidRDefault="005B329B" w:rsidP="005B329B">
      <w:pPr>
        <w:rPr>
          <w:ins w:id="61" w:author="Windows User" w:date="2015-11-24T15:32:00Z"/>
        </w:rPr>
      </w:pPr>
      <w:r>
        <w:t>VehicleSpeed_Kph_f32</w:t>
      </w:r>
    </w:p>
    <w:p w:rsidR="00802A5E" w:rsidRDefault="00802A5E" w:rsidP="00802A5E">
      <w:pPr>
        <w:rPr>
          <w:ins w:id="62" w:author="Windows User" w:date="2015-11-24T15:33:00Z"/>
        </w:rPr>
      </w:pPr>
      <w:ins w:id="63" w:author="Windows User" w:date="2015-11-24T15:33:00Z">
        <w:r>
          <w:t>VehicleLatAccel_MpSecSq_f32</w:t>
        </w:r>
      </w:ins>
    </w:p>
    <w:p w:rsidR="00802A5E" w:rsidRDefault="00802A5E" w:rsidP="00802A5E">
      <w:pPr>
        <w:rPr>
          <w:ins w:id="64" w:author="Windows User" w:date="2015-11-24T15:33:00Z"/>
        </w:rPr>
      </w:pPr>
      <w:proofErr w:type="spellStart"/>
      <w:ins w:id="65" w:author="Windows User" w:date="2015-11-24T15:33:00Z">
        <w:r>
          <w:t>VehicleLatAccelValid_Cnt_lgc</w:t>
        </w:r>
        <w:proofErr w:type="spellEnd"/>
      </w:ins>
    </w:p>
    <w:p w:rsidR="00802A5E" w:rsidRDefault="00802A5E" w:rsidP="00802A5E">
      <w:pPr>
        <w:rPr>
          <w:ins w:id="66" w:author="Windows User" w:date="2015-11-24T15:33:00Z"/>
        </w:rPr>
      </w:pPr>
      <w:ins w:id="67" w:author="Windows User" w:date="2015-11-24T15:33:00Z">
        <w:r>
          <w:t>HandwheelPosition_HwDeg_f32</w:t>
        </w:r>
      </w:ins>
    </w:p>
    <w:p w:rsidR="00802A5E" w:rsidRDefault="00802A5E" w:rsidP="00802A5E">
      <w:pPr>
        <w:rPr>
          <w:ins w:id="68" w:author="Windows User" w:date="2015-11-24T15:33:00Z"/>
        </w:rPr>
      </w:pPr>
      <w:proofErr w:type="spellStart"/>
      <w:ins w:id="69" w:author="Windows User" w:date="2015-11-24T15:33:00Z">
        <w:r>
          <w:t>TrqLoaDi_Cnt_lgc</w:t>
        </w:r>
        <w:proofErr w:type="spellEnd"/>
      </w:ins>
    </w:p>
    <w:p w:rsidR="00802A5E" w:rsidRDefault="00802A5E" w:rsidP="00802A5E">
      <w:pPr>
        <w:rPr>
          <w:ins w:id="70" w:author="Windows User" w:date="2015-11-24T15:33:00Z"/>
        </w:rPr>
      </w:pPr>
      <w:proofErr w:type="spellStart"/>
      <w:ins w:id="71" w:author="Windows User" w:date="2015-11-24T15:33:00Z">
        <w:r>
          <w:t>VehWhlBasVld_Cnt_lgc</w:t>
        </w:r>
        <w:proofErr w:type="spellEnd"/>
      </w:ins>
    </w:p>
    <w:p w:rsidR="00802A5E" w:rsidRDefault="00802A5E" w:rsidP="00802A5E">
      <w:ins w:id="72" w:author="Windows User" w:date="2015-11-24T15:33:00Z">
        <w:r>
          <w:t>VehWhlBas_mm_f32</w:t>
        </w:r>
      </w:ins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73" w:name="_Toc413416334"/>
      <w:r w:rsidRPr="00877199">
        <w:rPr>
          <w:rFonts w:ascii="Calibri" w:hAnsi="Calibri" w:cs="Calibri"/>
        </w:rPr>
        <w:t>Required Global Data Outputs</w:t>
      </w:r>
      <w:bookmarkEnd w:id="73"/>
    </w:p>
    <w:p w:rsidR="005B329B" w:rsidRDefault="005B329B" w:rsidP="005B329B">
      <w:bookmarkStart w:id="74" w:name="_Toc357692829"/>
      <w:bookmarkEnd w:id="51"/>
      <w:bookmarkEnd w:id="52"/>
      <w:proofErr w:type="spellStart"/>
      <w:r>
        <w:t>TrqLOAAvail_Cnt_lgc</w:t>
      </w:r>
      <w:proofErr w:type="spellEnd"/>
    </w:p>
    <w:p w:rsidR="00D44C8F" w:rsidRDefault="005B329B" w:rsidP="00BF1547">
      <w:r>
        <w:t>TrqLOACmd_MtrNm_f32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75" w:name="_Toc413416335"/>
      <w:r w:rsidRPr="00877199">
        <w:rPr>
          <w:rFonts w:ascii="Calibri" w:hAnsi="Calibri" w:cs="Calibri"/>
        </w:rPr>
        <w:t>Specific Include Path present</w:t>
      </w:r>
      <w:bookmarkEnd w:id="74"/>
      <w:bookmarkEnd w:id="75"/>
    </w:p>
    <w:p w:rsidR="004057AC" w:rsidRDefault="00BF1547" w:rsidP="004057AC">
      <w:pPr>
        <w:rPr>
          <w:rFonts w:ascii="Arial" w:hAnsi="Arial"/>
          <w:b/>
          <w:kern w:val="28"/>
          <w:sz w:val="28"/>
        </w:rPr>
      </w:pPr>
      <w:r>
        <w:t>No</w:t>
      </w: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76" w:name="_Toc357692830"/>
      <w:bookmarkStart w:id="77" w:name="_Toc413416336"/>
      <w:r w:rsidRPr="004057AC">
        <w:rPr>
          <w:rFonts w:ascii="Calibri" w:hAnsi="Calibri" w:cs="Calibri"/>
        </w:rPr>
        <w:lastRenderedPageBreak/>
        <w:t>Runnable Scheduling</w:t>
      </w:r>
      <w:bookmarkEnd w:id="76"/>
      <w:bookmarkEnd w:id="77"/>
      <w:r w:rsidRPr="004057AC">
        <w:rPr>
          <w:rFonts w:ascii="Calibri" w:hAnsi="Calibri" w:cs="Calibri"/>
        </w:rPr>
        <w:t xml:space="preserve"> </w:t>
      </w:r>
    </w:p>
    <w:p w:rsidR="004057AC" w:rsidRDefault="004057AC" w:rsidP="004057AC">
      <w:r>
        <w:t>This section specifies the required runnable scheduling.</w:t>
      </w:r>
    </w:p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4057AC" w:rsidTr="00DE4B77">
        <w:tc>
          <w:tcPr>
            <w:tcW w:w="224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proofErr w:type="spellStart"/>
            <w:r w:rsidRPr="00DE4B77">
              <w:rPr>
                <w:b/>
                <w:bCs/>
                <w:color w:val="FFFFFF"/>
              </w:rPr>
              <w:t>Init</w:t>
            </w:r>
            <w:proofErr w:type="spellEnd"/>
          </w:p>
        </w:tc>
        <w:tc>
          <w:tcPr>
            <w:tcW w:w="483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2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422AA4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22AA4" w:rsidRPr="00DE4B77" w:rsidRDefault="00422AA4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TrqLOA_Init1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22AA4" w:rsidRPr="00D6179E" w:rsidRDefault="00422AA4" w:rsidP="002A6DBD">
            <w:r w:rsidRPr="00D6179E">
              <w:t xml:space="preserve"> Called from RTE before first call of periodic function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22AA4" w:rsidRDefault="00422AA4" w:rsidP="002A6DBD">
            <w:r w:rsidRPr="00D6179E">
              <w:t xml:space="preserve">RTE at </w:t>
            </w:r>
            <w:proofErr w:type="spellStart"/>
            <w:r w:rsidRPr="00D6179E">
              <w:t>init</w:t>
            </w:r>
            <w:proofErr w:type="spellEnd"/>
          </w:p>
        </w:tc>
      </w:tr>
    </w:tbl>
    <w:p w:rsidR="004057AC" w:rsidRDefault="004057AC" w:rsidP="004057AC"/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4057AC" w:rsidTr="00DE4B77">
        <w:tc>
          <w:tcPr>
            <w:tcW w:w="224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Runnable</w:t>
            </w:r>
          </w:p>
        </w:tc>
        <w:tc>
          <w:tcPr>
            <w:tcW w:w="483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2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BF1547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F1547" w:rsidRPr="00C11B77" w:rsidRDefault="00D44C8F" w:rsidP="00F84225">
            <w:pPr>
              <w:rPr>
                <w:b/>
              </w:rPr>
            </w:pPr>
            <w:r w:rsidRPr="00D44C8F">
              <w:rPr>
                <w:b/>
              </w:rPr>
              <w:t>TrqLOA_Per1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F1547" w:rsidRDefault="00BF1547" w:rsidP="00F84225">
            <w:r>
              <w:t xml:space="preserve"> </w:t>
            </w:r>
            <w:r w:rsidRPr="002A7A7E">
              <w:t xml:space="preserve">triggered on </w:t>
            </w:r>
            <w:proofErr w:type="spellStart"/>
            <w:r w:rsidRPr="002A7A7E">
              <w:t>TimingEvent</w:t>
            </w:r>
            <w:proofErr w:type="spellEnd"/>
          </w:p>
          <w:p w:rsidR="00BF1547" w:rsidRDefault="00BF1547" w:rsidP="00F84225">
            <w:r>
              <w:t>Disabled in WARMINIT and OFF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F1547" w:rsidRDefault="00BF1547" w:rsidP="00F84225">
            <w:r>
              <w:t>2</w:t>
            </w:r>
            <w:r w:rsidRPr="002A7A7E">
              <w:t>ms</w:t>
            </w:r>
          </w:p>
        </w:tc>
      </w:tr>
    </w:tbl>
    <w:p w:rsidR="004057AC" w:rsidRDefault="004057AC" w:rsidP="004057AC"/>
    <w:p w:rsidR="004057AC" w:rsidRDefault="004057AC" w:rsidP="004057AC"/>
    <w:p w:rsidR="004057AC" w:rsidRDefault="004057AC" w:rsidP="004057AC">
      <w:pPr>
        <w:rPr>
          <w:b/>
        </w:rPr>
      </w:pPr>
      <w:r>
        <w:rPr>
          <w:b/>
        </w:rPr>
        <w:t>.</w:t>
      </w:r>
    </w:p>
    <w:p w:rsidR="004057AC" w:rsidRDefault="004057AC" w:rsidP="004057AC">
      <w:pPr>
        <w:rPr>
          <w:rFonts w:ascii="Arial" w:hAnsi="Arial"/>
          <w:b/>
          <w:kern w:val="28"/>
          <w:sz w:val="28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78" w:name="_Toc357692831"/>
      <w:bookmarkStart w:id="79" w:name="_Toc413416337"/>
      <w:bookmarkStart w:id="80" w:name="OLE_LINK16"/>
      <w:bookmarkStart w:id="81" w:name="OLE_LINK17"/>
      <w:r w:rsidRPr="004057AC">
        <w:rPr>
          <w:rFonts w:ascii="Calibri" w:hAnsi="Calibri" w:cs="Calibri"/>
        </w:rPr>
        <w:lastRenderedPageBreak/>
        <w:t>Memory Map</w:t>
      </w:r>
      <w:r w:rsidR="00D4267E">
        <w:rPr>
          <w:rFonts w:ascii="Calibri" w:hAnsi="Calibri" w:cs="Calibri"/>
        </w:rPr>
        <w:t xml:space="preserve"> REQUIREMENTS</w:t>
      </w:r>
      <w:bookmarkEnd w:id="78"/>
      <w:bookmarkEnd w:id="79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82" w:name="_Toc357692832"/>
      <w:bookmarkStart w:id="83" w:name="_Toc413416338"/>
      <w:bookmarkEnd w:id="80"/>
      <w:bookmarkEnd w:id="81"/>
      <w:r w:rsidRPr="00877199">
        <w:rPr>
          <w:rFonts w:ascii="Calibri" w:hAnsi="Calibri" w:cs="Calibri"/>
        </w:rPr>
        <w:t>Mapping</w:t>
      </w:r>
      <w:bookmarkEnd w:id="82"/>
      <w:bookmarkEnd w:id="83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336"/>
        <w:gridCol w:w="2351"/>
        <w:gridCol w:w="2505"/>
      </w:tblGrid>
      <w:tr w:rsidR="004057AC" w:rsidTr="00DE4B77">
        <w:tc>
          <w:tcPr>
            <w:tcW w:w="400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Memory Section</w:t>
            </w:r>
          </w:p>
        </w:tc>
        <w:tc>
          <w:tcPr>
            <w:tcW w:w="2351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Contents</w:t>
            </w:r>
          </w:p>
        </w:tc>
        <w:tc>
          <w:tcPr>
            <w:tcW w:w="250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Notes</w:t>
            </w:r>
          </w:p>
        </w:tc>
      </w:tr>
      <w:tr w:rsidR="00BF1547" w:rsidTr="00DE4B77">
        <w:tc>
          <w:tcPr>
            <w:tcW w:w="4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F1547" w:rsidRPr="002A7A7E" w:rsidRDefault="00D44C8F" w:rsidP="00F84225">
            <w:pPr>
              <w:rPr>
                <w:b/>
              </w:rPr>
            </w:pPr>
            <w:r>
              <w:t>TRQLOA</w:t>
            </w:r>
            <w:r w:rsidR="00BF1547" w:rsidRPr="00BA246F">
              <w:t>_START_SEC_VAR_CLEARED_32</w:t>
            </w:r>
          </w:p>
        </w:tc>
        <w:tc>
          <w:tcPr>
            <w:tcW w:w="235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F1547" w:rsidRDefault="00BF1547" w:rsidP="00DE4B77"/>
        </w:tc>
        <w:tc>
          <w:tcPr>
            <w:tcW w:w="250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F1547" w:rsidRDefault="00BF1547" w:rsidP="00DE4B77"/>
        </w:tc>
      </w:tr>
      <w:tr w:rsidR="00BF1547" w:rsidTr="00DE4B77">
        <w:tc>
          <w:tcPr>
            <w:tcW w:w="4000" w:type="dxa"/>
            <w:shd w:val="clear" w:color="auto" w:fill="auto"/>
          </w:tcPr>
          <w:p w:rsidR="00BF1547" w:rsidRDefault="00D44C8F" w:rsidP="00F84225">
            <w:pPr>
              <w:rPr>
                <w:b/>
              </w:rPr>
            </w:pPr>
            <w:r>
              <w:t>TRQLOA</w:t>
            </w:r>
            <w:r w:rsidR="00BF1547" w:rsidRPr="00BA246F">
              <w:t>_START_SEC_VAR_CLEARED_</w:t>
            </w:r>
            <w:r>
              <w:t>UNSPECIFIED</w:t>
            </w:r>
          </w:p>
        </w:tc>
        <w:tc>
          <w:tcPr>
            <w:tcW w:w="2351" w:type="dxa"/>
            <w:shd w:val="clear" w:color="auto" w:fill="auto"/>
          </w:tcPr>
          <w:p w:rsidR="00BF1547" w:rsidRDefault="00BF1547" w:rsidP="00DE4B77"/>
        </w:tc>
        <w:tc>
          <w:tcPr>
            <w:tcW w:w="2505" w:type="dxa"/>
            <w:shd w:val="clear" w:color="auto" w:fill="auto"/>
          </w:tcPr>
          <w:p w:rsidR="00BF1547" w:rsidRDefault="00BF1547" w:rsidP="00DE4B77"/>
        </w:tc>
      </w:tr>
      <w:tr w:rsidR="00802A5E" w:rsidTr="00DE4B77">
        <w:trPr>
          <w:ins w:id="84" w:author="Windows User" w:date="2015-11-24T15:33:00Z"/>
        </w:trPr>
        <w:tc>
          <w:tcPr>
            <w:tcW w:w="4000" w:type="dxa"/>
            <w:shd w:val="clear" w:color="auto" w:fill="auto"/>
          </w:tcPr>
          <w:p w:rsidR="00802A5E" w:rsidRDefault="00802A5E" w:rsidP="00F84225">
            <w:pPr>
              <w:rPr>
                <w:ins w:id="85" w:author="Windows User" w:date="2015-11-24T15:33:00Z"/>
              </w:rPr>
            </w:pPr>
            <w:ins w:id="86" w:author="Windows User" w:date="2015-11-24T15:34:00Z">
              <w:r w:rsidRPr="00802A5E">
                <w:t>TRQLOA_STOP_SEC_VAR_CLEARED_BOOLEAN</w:t>
              </w:r>
            </w:ins>
          </w:p>
        </w:tc>
        <w:tc>
          <w:tcPr>
            <w:tcW w:w="2351" w:type="dxa"/>
            <w:shd w:val="clear" w:color="auto" w:fill="auto"/>
          </w:tcPr>
          <w:p w:rsidR="00802A5E" w:rsidRDefault="00802A5E" w:rsidP="00DE4B77">
            <w:pPr>
              <w:rPr>
                <w:ins w:id="87" w:author="Windows User" w:date="2015-11-24T15:33:00Z"/>
              </w:rPr>
            </w:pPr>
          </w:p>
        </w:tc>
        <w:tc>
          <w:tcPr>
            <w:tcW w:w="2505" w:type="dxa"/>
            <w:shd w:val="clear" w:color="auto" w:fill="auto"/>
          </w:tcPr>
          <w:p w:rsidR="00802A5E" w:rsidRDefault="00802A5E" w:rsidP="00DE4B77">
            <w:pPr>
              <w:rPr>
                <w:ins w:id="88" w:author="Windows User" w:date="2015-11-24T15:33:00Z"/>
              </w:rPr>
            </w:pPr>
          </w:p>
        </w:tc>
      </w:tr>
    </w:tbl>
    <w:p w:rsidR="004057AC" w:rsidRPr="006768B8" w:rsidRDefault="004057AC" w:rsidP="004057AC">
      <w:r>
        <w:t xml:space="preserve">* Each …START_SEC… constant is terminated by </w:t>
      </w:r>
      <w:bookmarkStart w:id="89" w:name="_GoBack"/>
      <w:bookmarkEnd w:id="89"/>
      <w:r>
        <w:t xml:space="preserve">a …STOP_SEC… constant as specified in the AUTOSAR Memory Mapping requirements. 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90" w:name="_Toc357692833"/>
      <w:bookmarkStart w:id="91" w:name="_Toc413416339"/>
      <w:r w:rsidRPr="00877199">
        <w:rPr>
          <w:rFonts w:ascii="Calibri" w:hAnsi="Calibri" w:cs="Calibri"/>
        </w:rPr>
        <w:t>Usage</w:t>
      </w:r>
      <w:bookmarkEnd w:id="90"/>
      <w:bookmarkEnd w:id="91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4057AC" w:rsidTr="00DE4B77">
        <w:tc>
          <w:tcPr>
            <w:tcW w:w="487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Feature</w:t>
            </w:r>
          </w:p>
        </w:tc>
        <w:tc>
          <w:tcPr>
            <w:tcW w:w="207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RAM </w:t>
            </w:r>
          </w:p>
        </w:tc>
        <w:tc>
          <w:tcPr>
            <w:tcW w:w="190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ROM </w:t>
            </w:r>
          </w:p>
        </w:tc>
      </w:tr>
      <w:tr w:rsidR="004057AC" w:rsidTr="00DE4B77">
        <w:tc>
          <w:tcPr>
            <w:tcW w:w="48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BF1547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207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/>
        </w:tc>
        <w:tc>
          <w:tcPr>
            <w:tcW w:w="19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DE4B77"/>
        </w:tc>
      </w:tr>
    </w:tbl>
    <w:p w:rsidR="004057AC" w:rsidRDefault="004057AC" w:rsidP="004057AC">
      <w:pPr>
        <w:pStyle w:val="Caption"/>
      </w:pPr>
      <w:r>
        <w:t xml:space="preserve">Table </w:t>
      </w:r>
      <w:r w:rsidR="00863019">
        <w:fldChar w:fldCharType="begin"/>
      </w:r>
      <w:r w:rsidR="00863019">
        <w:instrText xml:space="preserve"> SEQ Table \* ARABIC </w:instrText>
      </w:r>
      <w:r w:rsidR="00863019">
        <w:fldChar w:fldCharType="separate"/>
      </w:r>
      <w:r>
        <w:rPr>
          <w:noProof/>
        </w:rPr>
        <w:t>1</w:t>
      </w:r>
      <w:r w:rsidR="00863019">
        <w:rPr>
          <w:noProof/>
        </w:rPr>
        <w:fldChar w:fldCharType="end"/>
      </w:r>
      <w:r>
        <w:t>: ARM Cortex R4 Memory Usage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92" w:name="_Toc413416340"/>
      <w:bookmarkStart w:id="93" w:name="OLE_LINK20"/>
      <w:bookmarkStart w:id="94" w:name="OLE_LINK81"/>
      <w:bookmarkStart w:id="95" w:name="OLE_LINK82"/>
      <w:r w:rsidRPr="00877199">
        <w:rPr>
          <w:rFonts w:ascii="Calibri" w:hAnsi="Calibri" w:cs="Calibri"/>
        </w:rPr>
        <w:t xml:space="preserve">Non  RTE </w:t>
      </w:r>
      <w:bookmarkStart w:id="96" w:name="_Toc357692834"/>
      <w:r w:rsidRPr="00877199">
        <w:rPr>
          <w:rFonts w:ascii="Calibri" w:hAnsi="Calibri" w:cs="Calibri"/>
        </w:rPr>
        <w:t>NvM Blocks</w:t>
      </w:r>
      <w:bookmarkEnd w:id="92"/>
      <w:bookmarkEnd w:id="96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838"/>
      </w:tblGrid>
      <w:tr w:rsidR="004057AC" w:rsidTr="00DE4B77">
        <w:tc>
          <w:tcPr>
            <w:tcW w:w="8838" w:type="dxa"/>
            <w:shd w:val="clear" w:color="auto" w:fill="4F81BD"/>
          </w:tcPr>
          <w:bookmarkEnd w:id="93"/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Block Name</w:t>
            </w:r>
          </w:p>
        </w:tc>
      </w:tr>
      <w:tr w:rsidR="004057AC" w:rsidTr="00DE4B77">
        <w:tc>
          <w:tcPr>
            <w:tcW w:w="88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DE4B77" w:rsidRDefault="00BF1547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</w:tr>
    </w:tbl>
    <w:p w:rsidR="004057AC" w:rsidRDefault="004057AC" w:rsidP="004057AC">
      <w:r>
        <w:t xml:space="preserve">Note : Size of the NVM block if configured in developer   </w:t>
      </w:r>
    </w:p>
    <w:bookmarkEnd w:id="94"/>
    <w:bookmarkEnd w:id="95"/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 w:rsidRPr="00877199">
        <w:rPr>
          <w:rFonts w:ascii="Calibri" w:hAnsi="Calibri" w:cs="Calibri"/>
        </w:rPr>
        <w:t xml:space="preserve"> </w:t>
      </w:r>
      <w:bookmarkStart w:id="97" w:name="_Toc413416341"/>
      <w:r w:rsidRPr="00877199">
        <w:rPr>
          <w:rFonts w:ascii="Calibri" w:hAnsi="Calibri" w:cs="Calibri"/>
        </w:rPr>
        <w:t>RTE NvM Blocks</w:t>
      </w:r>
      <w:bookmarkEnd w:id="97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838"/>
      </w:tblGrid>
      <w:tr w:rsidR="004057AC" w:rsidTr="00DE4B77">
        <w:tc>
          <w:tcPr>
            <w:tcW w:w="883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Block Name</w:t>
            </w:r>
          </w:p>
        </w:tc>
      </w:tr>
      <w:tr w:rsidR="004057AC" w:rsidTr="00DE4B77">
        <w:tc>
          <w:tcPr>
            <w:tcW w:w="88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DE4B77" w:rsidRDefault="00BF1547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</w:tr>
    </w:tbl>
    <w:p w:rsidR="004057AC" w:rsidRDefault="004057AC" w:rsidP="004057AC">
      <w:r>
        <w:t xml:space="preserve">Note : Size of the NVM block if configured in developer   </w:t>
      </w:r>
    </w:p>
    <w:p w:rsidR="004057AC" w:rsidRDefault="004057AC" w:rsidP="004057AC"/>
    <w:p w:rsidR="004057AC" w:rsidRPr="00BC0234" w:rsidRDefault="004057AC" w:rsidP="00BC0234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98" w:name="_Toc357692835"/>
      <w:bookmarkStart w:id="99" w:name="_Toc413416342"/>
      <w:bookmarkStart w:id="100" w:name="OLE_LINK18"/>
      <w:bookmarkStart w:id="101" w:name="OLE_LINK19"/>
      <w:r w:rsidRPr="00BC0234">
        <w:rPr>
          <w:rFonts w:ascii="Calibri" w:hAnsi="Calibri" w:cs="Calibri"/>
        </w:rPr>
        <w:lastRenderedPageBreak/>
        <w:t>Compiler Settings</w:t>
      </w:r>
      <w:bookmarkEnd w:id="98"/>
      <w:bookmarkEnd w:id="99"/>
    </w:p>
    <w:bookmarkEnd w:id="100"/>
    <w:bookmarkEnd w:id="101"/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 w:rsidRPr="00877199">
        <w:rPr>
          <w:rFonts w:ascii="Calibri" w:hAnsi="Calibri" w:cs="Calibri"/>
        </w:rPr>
        <w:t xml:space="preserve"> </w:t>
      </w:r>
      <w:bookmarkStart w:id="102" w:name="_Toc357692836"/>
      <w:bookmarkStart w:id="103" w:name="_Toc413416343"/>
      <w:r w:rsidRPr="00877199">
        <w:rPr>
          <w:rFonts w:ascii="Calibri" w:hAnsi="Calibri" w:cs="Calibri"/>
        </w:rPr>
        <w:t>Preprocessor MACRO</w:t>
      </w:r>
      <w:bookmarkEnd w:id="102"/>
      <w:bookmarkEnd w:id="103"/>
    </w:p>
    <w:p w:rsidR="004057AC" w:rsidRPr="00877199" w:rsidRDefault="00BF1547" w:rsidP="004057AC">
      <w:pPr>
        <w:rPr>
          <w:rFonts w:cs="Calibri"/>
        </w:rPr>
      </w:pPr>
      <w:bookmarkStart w:id="104" w:name="OLE_LINK21"/>
      <w:r>
        <w:rPr>
          <w:rFonts w:cs="Calibri"/>
        </w:rPr>
        <w:t>None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05" w:name="_Toc357692837"/>
      <w:bookmarkStart w:id="106" w:name="_Toc413416344"/>
      <w:bookmarkEnd w:id="104"/>
      <w:r w:rsidRPr="00877199">
        <w:rPr>
          <w:rFonts w:ascii="Calibri" w:hAnsi="Calibri" w:cs="Calibri"/>
        </w:rPr>
        <w:t>Optimization Settings</w:t>
      </w:r>
      <w:bookmarkEnd w:id="105"/>
      <w:bookmarkEnd w:id="106"/>
    </w:p>
    <w:p w:rsidR="00656B0A" w:rsidRDefault="00BF1547" w:rsidP="005A392A">
      <w:pPr>
        <w:rPr>
          <w:rFonts w:cs="Calibri"/>
        </w:rPr>
      </w:pPr>
      <w:bookmarkStart w:id="107" w:name="_Toc382295838"/>
      <w:bookmarkStart w:id="108" w:name="_Toc382297291"/>
      <w:bookmarkStart w:id="109" w:name="_Toc383611455"/>
      <w:bookmarkStart w:id="110" w:name="_Toc383698777"/>
      <w:bookmarkStart w:id="111" w:name="_Toc382295839"/>
      <w:bookmarkStart w:id="112" w:name="_Toc382297292"/>
      <w:bookmarkStart w:id="113" w:name="_Toc383611456"/>
      <w:bookmarkStart w:id="114" w:name="_Toc383698778"/>
      <w:bookmarkStart w:id="115" w:name="_Toc382295842"/>
      <w:bookmarkStart w:id="116" w:name="_Toc382297295"/>
      <w:bookmarkStart w:id="117" w:name="_Toc383611459"/>
      <w:bookmarkStart w:id="118" w:name="_Toc383698781"/>
      <w:bookmarkStart w:id="119" w:name="_Toc382295843"/>
      <w:bookmarkStart w:id="120" w:name="_Toc382297296"/>
      <w:bookmarkStart w:id="121" w:name="_Toc383611460"/>
      <w:bookmarkStart w:id="122" w:name="_Toc383698782"/>
      <w:bookmarkStart w:id="123" w:name="_Toc382295850"/>
      <w:bookmarkStart w:id="124" w:name="_Toc382297303"/>
      <w:bookmarkStart w:id="125" w:name="_Toc383611467"/>
      <w:bookmarkStart w:id="126" w:name="_Toc383698789"/>
      <w:bookmarkStart w:id="127" w:name="_Toc382295853"/>
      <w:bookmarkStart w:id="128" w:name="_Toc382297306"/>
      <w:bookmarkStart w:id="129" w:name="_Toc383611470"/>
      <w:bookmarkStart w:id="130" w:name="_Toc383698792"/>
      <w:bookmarkStart w:id="131" w:name="_Toc382295856"/>
      <w:bookmarkStart w:id="132" w:name="_Toc382297309"/>
      <w:bookmarkStart w:id="133" w:name="_Toc383611473"/>
      <w:bookmarkStart w:id="134" w:name="_Toc383698795"/>
      <w:bookmarkStart w:id="135" w:name="_Toc382295858"/>
      <w:bookmarkStart w:id="136" w:name="_Toc382297311"/>
      <w:bookmarkStart w:id="137" w:name="_Toc383611475"/>
      <w:bookmarkStart w:id="138" w:name="_Toc383698797"/>
      <w:bookmarkStart w:id="139" w:name="_Toc382295859"/>
      <w:bookmarkStart w:id="140" w:name="_Toc382297312"/>
      <w:bookmarkStart w:id="141" w:name="_Toc383611476"/>
      <w:bookmarkStart w:id="142" w:name="_Toc383698798"/>
      <w:bookmarkStart w:id="143" w:name="_Toc382295876"/>
      <w:bookmarkStart w:id="144" w:name="_Toc382297329"/>
      <w:bookmarkStart w:id="145" w:name="_Toc383611493"/>
      <w:bookmarkStart w:id="146" w:name="_Toc383698815"/>
      <w:bookmarkStart w:id="147" w:name="_Toc382297340"/>
      <w:bookmarkStart w:id="148" w:name="_Toc383611504"/>
      <w:bookmarkStart w:id="149" w:name="_Toc383698826"/>
      <w:bookmarkStart w:id="150" w:name="_Toc382297341"/>
      <w:bookmarkStart w:id="151" w:name="_Toc383611505"/>
      <w:bookmarkStart w:id="152" w:name="_Toc383698827"/>
      <w:bookmarkStart w:id="153" w:name="_Toc382297346"/>
      <w:bookmarkStart w:id="154" w:name="_Toc383611510"/>
      <w:bookmarkStart w:id="155" w:name="_Toc383698832"/>
      <w:bookmarkStart w:id="156" w:name="_Toc382297348"/>
      <w:bookmarkStart w:id="157" w:name="_Toc383611512"/>
      <w:bookmarkStart w:id="158" w:name="_Toc383698834"/>
      <w:bookmarkStart w:id="159" w:name="_Toc382297371"/>
      <w:bookmarkStart w:id="160" w:name="_Toc383611535"/>
      <w:bookmarkStart w:id="161" w:name="_Toc383698857"/>
      <w:bookmarkStart w:id="162" w:name="_Toc382297372"/>
      <w:bookmarkStart w:id="163" w:name="_Toc383611536"/>
      <w:bookmarkStart w:id="164" w:name="_Toc383698858"/>
      <w:bookmarkStart w:id="165" w:name="_Toc382297373"/>
      <w:bookmarkStart w:id="166" w:name="_Toc383611537"/>
      <w:bookmarkStart w:id="167" w:name="_Toc383698859"/>
      <w:bookmarkStart w:id="168" w:name="_Toc382297374"/>
      <w:bookmarkStart w:id="169" w:name="_Toc383611538"/>
      <w:bookmarkStart w:id="170" w:name="_Toc383698860"/>
      <w:bookmarkStart w:id="171" w:name="_Toc382297375"/>
      <w:bookmarkStart w:id="172" w:name="_Toc383611539"/>
      <w:bookmarkStart w:id="173" w:name="_Toc383698861"/>
      <w:bookmarkStart w:id="174" w:name="_Toc382297376"/>
      <w:bookmarkStart w:id="175" w:name="_Toc383611540"/>
      <w:bookmarkStart w:id="176" w:name="_Toc383698862"/>
      <w:bookmarkStart w:id="177" w:name="_Toc382297377"/>
      <w:bookmarkStart w:id="178" w:name="_Toc383611541"/>
      <w:bookmarkStart w:id="179" w:name="_Toc383698863"/>
      <w:bookmarkStart w:id="180" w:name="_Toc382297378"/>
      <w:bookmarkStart w:id="181" w:name="_Toc383611542"/>
      <w:bookmarkStart w:id="182" w:name="_Toc383698864"/>
      <w:bookmarkStart w:id="183" w:name="_Toc382297379"/>
      <w:bookmarkStart w:id="184" w:name="_Toc383611543"/>
      <w:bookmarkStart w:id="185" w:name="_Toc383698865"/>
      <w:bookmarkStart w:id="186" w:name="_Toc382297380"/>
      <w:bookmarkStart w:id="187" w:name="_Toc383611544"/>
      <w:bookmarkStart w:id="188" w:name="_Toc383698866"/>
      <w:bookmarkStart w:id="189" w:name="_Toc382297381"/>
      <w:bookmarkStart w:id="190" w:name="_Toc383611545"/>
      <w:bookmarkStart w:id="191" w:name="_Toc383698867"/>
      <w:bookmarkStart w:id="192" w:name="_Toc382297382"/>
      <w:bookmarkStart w:id="193" w:name="_Toc383611546"/>
      <w:bookmarkStart w:id="194" w:name="_Toc383698868"/>
      <w:bookmarkStart w:id="195" w:name="_Toc382297383"/>
      <w:bookmarkStart w:id="196" w:name="_Toc383611547"/>
      <w:bookmarkStart w:id="197" w:name="_Toc383698869"/>
      <w:bookmarkStart w:id="198" w:name="_Toc382295908"/>
      <w:bookmarkStart w:id="199" w:name="_Toc382297384"/>
      <w:bookmarkStart w:id="200" w:name="_Toc383611548"/>
      <w:bookmarkStart w:id="201" w:name="_Toc383698870"/>
      <w:bookmarkStart w:id="202" w:name="_Toc382295909"/>
      <w:bookmarkStart w:id="203" w:name="_Toc382297385"/>
      <w:bookmarkStart w:id="204" w:name="_Toc383611549"/>
      <w:bookmarkStart w:id="205" w:name="_Toc383698871"/>
      <w:bookmarkStart w:id="206" w:name="_Toc382295910"/>
      <w:bookmarkStart w:id="207" w:name="_Toc382297386"/>
      <w:bookmarkStart w:id="208" w:name="_Toc383611550"/>
      <w:bookmarkStart w:id="209" w:name="_Toc383698872"/>
      <w:bookmarkStart w:id="210" w:name="_Toc382295911"/>
      <w:bookmarkStart w:id="211" w:name="_Toc382297387"/>
      <w:bookmarkStart w:id="212" w:name="_Toc383611551"/>
      <w:bookmarkStart w:id="213" w:name="_Toc383698873"/>
      <w:bookmarkStart w:id="214" w:name="_Toc382295912"/>
      <w:bookmarkStart w:id="215" w:name="_Toc382297388"/>
      <w:bookmarkStart w:id="216" w:name="_Toc383611552"/>
      <w:bookmarkStart w:id="217" w:name="_Toc383698874"/>
      <w:bookmarkStart w:id="218" w:name="_Toc382295913"/>
      <w:bookmarkStart w:id="219" w:name="_Toc382297389"/>
      <w:bookmarkStart w:id="220" w:name="_Toc383611553"/>
      <w:bookmarkStart w:id="221" w:name="_Toc383698875"/>
      <w:bookmarkStart w:id="222" w:name="_Toc382295914"/>
      <w:bookmarkStart w:id="223" w:name="_Toc382297390"/>
      <w:bookmarkStart w:id="224" w:name="_Toc383611554"/>
      <w:bookmarkStart w:id="225" w:name="_Toc383698876"/>
      <w:bookmarkStart w:id="226" w:name="_Toc382295915"/>
      <w:bookmarkStart w:id="227" w:name="_Toc382297391"/>
      <w:bookmarkStart w:id="228" w:name="_Toc383611555"/>
      <w:bookmarkStart w:id="229" w:name="_Toc383698877"/>
      <w:bookmarkStart w:id="230" w:name="_Toc382297405"/>
      <w:bookmarkStart w:id="231" w:name="_Toc383611575"/>
      <w:bookmarkStart w:id="232" w:name="_Toc383698897"/>
      <w:bookmarkStart w:id="233" w:name="_Toc382295931"/>
      <w:bookmarkStart w:id="234" w:name="_Toc382297409"/>
      <w:bookmarkStart w:id="235" w:name="_Toc383611582"/>
      <w:bookmarkStart w:id="236" w:name="_Toc383698904"/>
      <w:bookmarkStart w:id="237" w:name="_Toc382295932"/>
      <w:bookmarkStart w:id="238" w:name="_Toc382297410"/>
      <w:bookmarkStart w:id="239" w:name="_Toc383611583"/>
      <w:bookmarkStart w:id="240" w:name="_Toc383698905"/>
      <w:bookmarkStart w:id="241" w:name="_Toc382295935"/>
      <w:bookmarkStart w:id="242" w:name="_Toc382297413"/>
      <w:bookmarkStart w:id="243" w:name="_Toc383611586"/>
      <w:bookmarkStart w:id="244" w:name="_Toc383698908"/>
      <w:bookmarkStart w:id="245" w:name="_Toc382295937"/>
      <w:bookmarkStart w:id="246" w:name="_Toc382297415"/>
      <w:bookmarkStart w:id="247" w:name="_Toc383611588"/>
      <w:bookmarkStart w:id="248" w:name="_Toc383698910"/>
      <w:bookmarkStart w:id="249" w:name="_Toc382295942"/>
      <w:bookmarkStart w:id="250" w:name="_Toc382297420"/>
      <w:bookmarkStart w:id="251" w:name="_Toc383611593"/>
      <w:bookmarkStart w:id="252" w:name="_Toc383698915"/>
      <w:bookmarkStart w:id="253" w:name="_Toc382295950"/>
      <w:bookmarkStart w:id="254" w:name="_Toc382297428"/>
      <w:bookmarkStart w:id="255" w:name="_Toc383611601"/>
      <w:bookmarkStart w:id="256" w:name="_Toc383698923"/>
      <w:bookmarkStart w:id="257" w:name="_Toc382295955"/>
      <w:bookmarkStart w:id="258" w:name="_Toc382297433"/>
      <w:bookmarkStart w:id="259" w:name="_Toc383611606"/>
      <w:bookmarkStart w:id="260" w:name="_Toc383698928"/>
      <w:bookmarkStart w:id="261" w:name="_Toc382295959"/>
      <w:bookmarkStart w:id="262" w:name="_Toc382297437"/>
      <w:bookmarkStart w:id="263" w:name="_Toc383611610"/>
      <w:bookmarkStart w:id="264" w:name="_Toc383698932"/>
      <w:bookmarkStart w:id="265" w:name="_Toc382295963"/>
      <w:bookmarkStart w:id="266" w:name="_Toc382297441"/>
      <w:bookmarkStart w:id="267" w:name="_Toc383611614"/>
      <w:bookmarkStart w:id="268" w:name="_Toc383698936"/>
      <w:bookmarkStart w:id="269" w:name="_Toc382295967"/>
      <w:bookmarkStart w:id="270" w:name="_Toc382297445"/>
      <w:bookmarkStart w:id="271" w:name="_Toc383611618"/>
      <w:bookmarkStart w:id="272" w:name="_Toc383698940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r>
        <w:rPr>
          <w:rFonts w:cs="Calibri"/>
        </w:rPr>
        <w:t>None</w:t>
      </w:r>
    </w:p>
    <w:p w:rsidR="00FA5768" w:rsidRPr="00AA38E8" w:rsidRDefault="00FA5768" w:rsidP="004057AC">
      <w:pPr>
        <w:spacing w:after="120"/>
        <w:ind w:left="720"/>
        <w:rPr>
          <w:rFonts w:cs="Calibri"/>
        </w:rPr>
      </w:pPr>
    </w:p>
    <w:p w:rsidR="00F4712F" w:rsidRPr="00AA38E8" w:rsidRDefault="00F4712F" w:rsidP="0027405F">
      <w:pPr>
        <w:rPr>
          <w:rFonts w:cs="Calibri"/>
        </w:rPr>
      </w:pPr>
    </w:p>
    <w:p w:rsidR="00722EA8" w:rsidRPr="00AA38E8" w:rsidRDefault="00722EA8" w:rsidP="00722EA8">
      <w:pPr>
        <w:rPr>
          <w:rFonts w:cs="Calibri"/>
          <w:lang w:bidi="ar-SA"/>
        </w:rPr>
      </w:pPr>
    </w:p>
    <w:p w:rsidR="009F3119" w:rsidRPr="00AA38E8" w:rsidRDefault="00912AE0" w:rsidP="0027405F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273" w:name="_Toc413416345"/>
      <w:r w:rsidRPr="00AA38E8">
        <w:rPr>
          <w:rFonts w:ascii="Calibri" w:hAnsi="Calibri" w:cs="Calibri"/>
        </w:rPr>
        <w:lastRenderedPageBreak/>
        <w:t>Appendix</w:t>
      </w:r>
      <w:bookmarkEnd w:id="273"/>
    </w:p>
    <w:p w:rsidR="00912AE0" w:rsidRPr="00EF1337" w:rsidRDefault="00942D04" w:rsidP="00912AE0">
      <w:pPr>
        <w:rPr>
          <w:rFonts w:cs="Calibri"/>
          <w:i/>
          <w:lang w:bidi="ar-SA"/>
        </w:rPr>
      </w:pPr>
      <w:r w:rsidRPr="00EF1337">
        <w:rPr>
          <w:rFonts w:cs="Calibri"/>
          <w:i/>
          <w:lang w:bidi="ar-SA"/>
        </w:rPr>
        <w:t>&lt;This section is for appendix&gt;</w:t>
      </w:r>
    </w:p>
    <w:sectPr w:rsidR="00912AE0" w:rsidRPr="00EF1337">
      <w:headerReference w:type="default" r:id="rId12"/>
      <w:footerReference w:type="default" r:id="rId13"/>
      <w:pgSz w:w="11907" w:h="16840" w:code="9"/>
      <w:pgMar w:top="1701" w:right="1418" w:bottom="1701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9C2" w:rsidRDefault="00A879C2">
      <w:r>
        <w:separator/>
      </w:r>
    </w:p>
  </w:endnote>
  <w:endnote w:type="continuationSeparator" w:id="0">
    <w:p w:rsidR="00A879C2" w:rsidRDefault="00A87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12" w:space="0" w:color="auto"/>
      </w:tblBorders>
      <w:tblLook w:val="04A0" w:firstRow="1" w:lastRow="0" w:firstColumn="1" w:lastColumn="0" w:noHBand="0" w:noVBand="1"/>
    </w:tblPr>
    <w:tblGrid>
      <w:gridCol w:w="3618"/>
      <w:gridCol w:w="2520"/>
      <w:gridCol w:w="3149"/>
    </w:tblGrid>
    <w:tr w:rsidR="00C576BF" w:rsidRPr="008969C4" w:rsidTr="00722EA8">
      <w:tc>
        <w:tcPr>
          <w:tcW w:w="3618" w:type="dxa"/>
          <w:shd w:val="clear" w:color="auto" w:fill="auto"/>
        </w:tcPr>
        <w:p w:rsidR="00C576BF" w:rsidRPr="00891F29" w:rsidRDefault="0026400C" w:rsidP="004F3C64">
          <w:pPr>
            <w:pStyle w:val="Footer"/>
            <w:rPr>
              <w:sz w:val="16"/>
            </w:rPr>
          </w:pPr>
          <w:r>
            <w:rPr>
              <w:sz w:val="16"/>
            </w:rPr>
            <w:t>Integration Manual</w:t>
          </w:r>
          <w:r w:rsidR="00C576BF">
            <w:rPr>
              <w:sz w:val="16"/>
            </w:rPr>
            <w:t xml:space="preserve"> Template</w:t>
          </w:r>
        </w:p>
        <w:p w:rsidR="00C576BF" w:rsidRPr="000665B8" w:rsidRDefault="00C576BF" w:rsidP="008830DC">
          <w:pPr>
            <w:pStyle w:val="Footer"/>
            <w:rPr>
              <w:sz w:val="16"/>
            </w:rPr>
          </w:pPr>
          <w:r>
            <w:rPr>
              <w:sz w:val="16"/>
            </w:rPr>
            <w:t xml:space="preserve">Version: </w:t>
          </w:r>
          <w:r w:rsidR="00831038">
            <w:rPr>
              <w:sz w:val="16"/>
            </w:rPr>
            <w:t>1.</w:t>
          </w:r>
          <w:r w:rsidR="002D349C">
            <w:rPr>
              <w:sz w:val="16"/>
            </w:rPr>
            <w:t>2</w:t>
          </w:r>
          <w:r>
            <w:rPr>
              <w:sz w:val="16"/>
            </w:rPr>
            <w:t xml:space="preserve"> Date: </w:t>
          </w:r>
          <w:r w:rsidR="008830DC">
            <w:rPr>
              <w:sz w:val="16"/>
            </w:rPr>
            <w:t>06</w:t>
          </w:r>
          <w:r>
            <w:rPr>
              <w:sz w:val="16"/>
            </w:rPr>
            <w:t>-M</w:t>
          </w:r>
          <w:r w:rsidR="008830DC">
            <w:rPr>
              <w:sz w:val="16"/>
            </w:rPr>
            <w:t>ar</w:t>
          </w:r>
          <w:r>
            <w:rPr>
              <w:sz w:val="16"/>
            </w:rPr>
            <w:t>-</w:t>
          </w:r>
          <w:r w:rsidR="008830DC">
            <w:rPr>
              <w:sz w:val="16"/>
            </w:rPr>
            <w:t>2015</w:t>
          </w:r>
        </w:p>
      </w:tc>
      <w:tc>
        <w:tcPr>
          <w:tcW w:w="2520" w:type="dxa"/>
          <w:shd w:val="clear" w:color="auto" w:fill="auto"/>
        </w:tcPr>
        <w:p w:rsidR="00C576BF" w:rsidRPr="00891F29" w:rsidRDefault="00C576BF" w:rsidP="00891F29">
          <w:pPr>
            <w:spacing w:before="100" w:beforeAutospacing="1" w:after="100" w:afterAutospacing="1" w:line="330" w:lineRule="atLeast"/>
            <w:ind w:left="720"/>
            <w:rPr>
              <w:rFonts w:ascii="Arial" w:hAnsi="Arial" w:cs="Arial"/>
              <w:color w:val="666666"/>
              <w:sz w:val="16"/>
              <w:szCs w:val="21"/>
              <w:lang w:bidi="ar-SA"/>
            </w:rPr>
          </w:pPr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 xml:space="preserve">© </w:t>
          </w:r>
          <w:proofErr w:type="spellStart"/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>Nexteer</w:t>
          </w:r>
          <w:proofErr w:type="spellEnd"/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 xml:space="preserve"> Automotive</w:t>
          </w:r>
        </w:p>
        <w:p w:rsidR="00C576BF" w:rsidRPr="00891F29" w:rsidRDefault="00C576BF" w:rsidP="00891F29">
          <w:pPr>
            <w:pStyle w:val="Footer"/>
            <w:jc w:val="center"/>
            <w:rPr>
              <w:b/>
            </w:rPr>
          </w:pPr>
        </w:p>
      </w:tc>
      <w:tc>
        <w:tcPr>
          <w:tcW w:w="3149" w:type="dxa"/>
          <w:shd w:val="clear" w:color="auto" w:fill="auto"/>
        </w:tcPr>
        <w:p w:rsidR="00C576BF" w:rsidRPr="00722EA8" w:rsidRDefault="00C576BF" w:rsidP="00722EA8">
          <w:pPr>
            <w:spacing w:before="100" w:beforeAutospacing="1" w:after="100" w:afterAutospacing="1" w:line="330" w:lineRule="atLeast"/>
            <w:ind w:left="720"/>
            <w:jc w:val="right"/>
            <w:rPr>
              <w:sz w:val="16"/>
              <w:szCs w:val="16"/>
            </w:rPr>
          </w:pPr>
          <w:r w:rsidRPr="00722EA8">
            <w:rPr>
              <w:sz w:val="16"/>
              <w:szCs w:val="16"/>
            </w:rPr>
            <w:t xml:space="preserve">Page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PAGE  \* Arabic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802A5E">
            <w:rPr>
              <w:noProof/>
              <w:sz w:val="16"/>
              <w:szCs w:val="16"/>
            </w:rPr>
            <w:t>12</w:t>
          </w:r>
          <w:r w:rsidRPr="00722EA8">
            <w:rPr>
              <w:sz w:val="16"/>
              <w:szCs w:val="16"/>
            </w:rPr>
            <w:fldChar w:fldCharType="end"/>
          </w:r>
          <w:r w:rsidRPr="00722EA8">
            <w:rPr>
              <w:sz w:val="16"/>
              <w:szCs w:val="16"/>
            </w:rPr>
            <w:t xml:space="preserve"> of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NUMPAGES 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802A5E">
            <w:rPr>
              <w:noProof/>
              <w:sz w:val="16"/>
              <w:szCs w:val="16"/>
            </w:rPr>
            <w:t>12</w:t>
          </w:r>
          <w:r w:rsidRPr="00722EA8">
            <w:rPr>
              <w:sz w:val="16"/>
              <w:szCs w:val="16"/>
            </w:rPr>
            <w:fldChar w:fldCharType="end"/>
          </w:r>
        </w:p>
      </w:tc>
    </w:tr>
  </w:tbl>
  <w:p w:rsidR="00C576BF" w:rsidRPr="004F3C64" w:rsidRDefault="00C576BF" w:rsidP="004F3C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9C2" w:rsidRDefault="00A879C2">
      <w:r>
        <w:separator/>
      </w:r>
    </w:p>
  </w:footnote>
  <w:footnote w:type="continuationSeparator" w:id="0">
    <w:p w:rsidR="00A879C2" w:rsidRDefault="00A879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20"/>
      <w:gridCol w:w="6659"/>
    </w:tblGrid>
    <w:tr w:rsidR="00C576BF" w:rsidRPr="008969C4" w:rsidTr="001B11CC">
      <w:trPr>
        <w:trHeight w:val="710"/>
      </w:trPr>
      <w:tc>
        <w:tcPr>
          <w:tcW w:w="2520" w:type="dxa"/>
        </w:tcPr>
        <w:p w:rsidR="00C576BF" w:rsidRPr="008969C4" w:rsidRDefault="00BF1547">
          <w:pPr>
            <w:pStyle w:val="Header"/>
          </w:pPr>
          <w:r>
            <w:rPr>
              <w:noProof/>
              <w:lang w:bidi="ar-SA"/>
            </w:rPr>
            <w:drawing>
              <wp:inline distT="0" distB="0" distL="0" distR="0">
                <wp:extent cx="1066800" cy="438150"/>
                <wp:effectExtent l="0" t="0" r="0" b="0"/>
                <wp:docPr id="1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9" w:type="dxa"/>
          <w:vAlign w:val="center"/>
        </w:tcPr>
        <w:p w:rsidR="00C576BF" w:rsidRPr="00891F29" w:rsidRDefault="00C576BF" w:rsidP="001B11CC">
          <w:pPr>
            <w:pStyle w:val="Header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C576BF" w:rsidRPr="008969C4" w:rsidRDefault="00C576BF" w:rsidP="001B11CC">
          <w:pPr>
            <w:pStyle w:val="Header"/>
            <w:jc w:val="right"/>
            <w:rPr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</w:tc>
    </w:tr>
  </w:tbl>
  <w:p w:rsidR="00C576BF" w:rsidRDefault="00C576BF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9"/>
  </w:num>
  <w:num w:numId="14">
    <w:abstractNumId w:val="25"/>
  </w:num>
  <w:num w:numId="15">
    <w:abstractNumId w:val="14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</w:num>
  <w:num w:numId="21">
    <w:abstractNumId w:val="15"/>
  </w:num>
  <w:num w:numId="22">
    <w:abstractNumId w:val="24"/>
  </w:num>
  <w:num w:numId="23">
    <w:abstractNumId w:val="21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3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6"/>
  </w:num>
  <w:num w:numId="37">
    <w:abstractNumId w:val="17"/>
  </w:num>
  <w:num w:numId="38">
    <w:abstractNumId w:val="16"/>
  </w:num>
  <w:num w:numId="39">
    <w:abstractNumId w:val="17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2"/>
  </w:num>
  <w:num w:numId="42">
    <w:abstractNumId w:val="18"/>
  </w:num>
  <w:num w:numId="43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98E"/>
    <w:rsid w:val="0002711E"/>
    <w:rsid w:val="00030567"/>
    <w:rsid w:val="00045875"/>
    <w:rsid w:val="000551E2"/>
    <w:rsid w:val="000558D3"/>
    <w:rsid w:val="000573ED"/>
    <w:rsid w:val="00057E0F"/>
    <w:rsid w:val="000635CA"/>
    <w:rsid w:val="00063A7A"/>
    <w:rsid w:val="000665B8"/>
    <w:rsid w:val="000863AA"/>
    <w:rsid w:val="000900A0"/>
    <w:rsid w:val="000A0ED7"/>
    <w:rsid w:val="000B202E"/>
    <w:rsid w:val="000D5DB4"/>
    <w:rsid w:val="000E0B71"/>
    <w:rsid w:val="000E102A"/>
    <w:rsid w:val="000F13B1"/>
    <w:rsid w:val="000F2505"/>
    <w:rsid w:val="000F2D13"/>
    <w:rsid w:val="00101127"/>
    <w:rsid w:val="00103C4C"/>
    <w:rsid w:val="001123AD"/>
    <w:rsid w:val="00114319"/>
    <w:rsid w:val="001161D2"/>
    <w:rsid w:val="00120D8E"/>
    <w:rsid w:val="00132EC3"/>
    <w:rsid w:val="00136080"/>
    <w:rsid w:val="00151B57"/>
    <w:rsid w:val="00177896"/>
    <w:rsid w:val="001833C5"/>
    <w:rsid w:val="00186C07"/>
    <w:rsid w:val="0019671A"/>
    <w:rsid w:val="001A3663"/>
    <w:rsid w:val="001B11CC"/>
    <w:rsid w:val="001B1516"/>
    <w:rsid w:val="001B7B1D"/>
    <w:rsid w:val="001D2F1D"/>
    <w:rsid w:val="001D631F"/>
    <w:rsid w:val="001E0633"/>
    <w:rsid w:val="00213F47"/>
    <w:rsid w:val="0022551D"/>
    <w:rsid w:val="00236557"/>
    <w:rsid w:val="00246432"/>
    <w:rsid w:val="0025182D"/>
    <w:rsid w:val="002540D9"/>
    <w:rsid w:val="0026400C"/>
    <w:rsid w:val="0027405F"/>
    <w:rsid w:val="002748BA"/>
    <w:rsid w:val="00290A72"/>
    <w:rsid w:val="002A087E"/>
    <w:rsid w:val="002A3DCD"/>
    <w:rsid w:val="002B2EB2"/>
    <w:rsid w:val="002B6BA8"/>
    <w:rsid w:val="002C742E"/>
    <w:rsid w:val="002C7D10"/>
    <w:rsid w:val="002D2079"/>
    <w:rsid w:val="002D349C"/>
    <w:rsid w:val="002D6391"/>
    <w:rsid w:val="002E08B6"/>
    <w:rsid w:val="002E0FEE"/>
    <w:rsid w:val="002E14D9"/>
    <w:rsid w:val="002E2ADA"/>
    <w:rsid w:val="00302D3C"/>
    <w:rsid w:val="003130F5"/>
    <w:rsid w:val="00314939"/>
    <w:rsid w:val="00332C76"/>
    <w:rsid w:val="00333CDC"/>
    <w:rsid w:val="0033680E"/>
    <w:rsid w:val="00347663"/>
    <w:rsid w:val="00364F00"/>
    <w:rsid w:val="003B4A55"/>
    <w:rsid w:val="003B5604"/>
    <w:rsid w:val="003C4980"/>
    <w:rsid w:val="004057AC"/>
    <w:rsid w:val="00405B82"/>
    <w:rsid w:val="00410E30"/>
    <w:rsid w:val="00422AA4"/>
    <w:rsid w:val="0042494B"/>
    <w:rsid w:val="00427837"/>
    <w:rsid w:val="0043354D"/>
    <w:rsid w:val="00436F3E"/>
    <w:rsid w:val="00443370"/>
    <w:rsid w:val="00444F99"/>
    <w:rsid w:val="00454165"/>
    <w:rsid w:val="00467A4E"/>
    <w:rsid w:val="004863BF"/>
    <w:rsid w:val="0049479C"/>
    <w:rsid w:val="004B4AB0"/>
    <w:rsid w:val="004C3E01"/>
    <w:rsid w:val="004F3152"/>
    <w:rsid w:val="004F3C64"/>
    <w:rsid w:val="00510DB3"/>
    <w:rsid w:val="00523070"/>
    <w:rsid w:val="00564036"/>
    <w:rsid w:val="00585674"/>
    <w:rsid w:val="005878B7"/>
    <w:rsid w:val="005A392A"/>
    <w:rsid w:val="005A3EDE"/>
    <w:rsid w:val="005B329B"/>
    <w:rsid w:val="005B6300"/>
    <w:rsid w:val="005C6E8D"/>
    <w:rsid w:val="005D4850"/>
    <w:rsid w:val="005D671A"/>
    <w:rsid w:val="00606A67"/>
    <w:rsid w:val="006171B3"/>
    <w:rsid w:val="00633FE1"/>
    <w:rsid w:val="006374FA"/>
    <w:rsid w:val="00646455"/>
    <w:rsid w:val="0065533E"/>
    <w:rsid w:val="00656B0A"/>
    <w:rsid w:val="006719D4"/>
    <w:rsid w:val="00681E5A"/>
    <w:rsid w:val="006A61EA"/>
    <w:rsid w:val="006B2E05"/>
    <w:rsid w:val="006B5229"/>
    <w:rsid w:val="006B5804"/>
    <w:rsid w:val="006B5F56"/>
    <w:rsid w:val="006D1DB4"/>
    <w:rsid w:val="006D4B2E"/>
    <w:rsid w:val="006F089C"/>
    <w:rsid w:val="006F3CF4"/>
    <w:rsid w:val="00700FDB"/>
    <w:rsid w:val="00707BA6"/>
    <w:rsid w:val="007129B5"/>
    <w:rsid w:val="0071423B"/>
    <w:rsid w:val="00722EA8"/>
    <w:rsid w:val="00727610"/>
    <w:rsid w:val="0075721A"/>
    <w:rsid w:val="00767585"/>
    <w:rsid w:val="007A2CEC"/>
    <w:rsid w:val="007B1EDB"/>
    <w:rsid w:val="007B2442"/>
    <w:rsid w:val="007B71B8"/>
    <w:rsid w:val="007C4BC5"/>
    <w:rsid w:val="007E1D79"/>
    <w:rsid w:val="007E4EF4"/>
    <w:rsid w:val="00802A5E"/>
    <w:rsid w:val="008116BA"/>
    <w:rsid w:val="008119C7"/>
    <w:rsid w:val="00823506"/>
    <w:rsid w:val="00831038"/>
    <w:rsid w:val="00862735"/>
    <w:rsid w:val="00863019"/>
    <w:rsid w:val="00877199"/>
    <w:rsid w:val="008805EE"/>
    <w:rsid w:val="008830DC"/>
    <w:rsid w:val="0088479F"/>
    <w:rsid w:val="00886A61"/>
    <w:rsid w:val="00891F29"/>
    <w:rsid w:val="00893A8E"/>
    <w:rsid w:val="008943A3"/>
    <w:rsid w:val="008969C4"/>
    <w:rsid w:val="008A1CA9"/>
    <w:rsid w:val="008A3DEA"/>
    <w:rsid w:val="008A4D9C"/>
    <w:rsid w:val="008C4FBE"/>
    <w:rsid w:val="008D69B7"/>
    <w:rsid w:val="008F11FD"/>
    <w:rsid w:val="008F3FD4"/>
    <w:rsid w:val="008F4A9B"/>
    <w:rsid w:val="008F7506"/>
    <w:rsid w:val="00905BA7"/>
    <w:rsid w:val="00912AE0"/>
    <w:rsid w:val="009172C4"/>
    <w:rsid w:val="00926383"/>
    <w:rsid w:val="00942D04"/>
    <w:rsid w:val="00946E5C"/>
    <w:rsid w:val="00957855"/>
    <w:rsid w:val="0096191C"/>
    <w:rsid w:val="00962170"/>
    <w:rsid w:val="00962AD0"/>
    <w:rsid w:val="00970DBB"/>
    <w:rsid w:val="0097381A"/>
    <w:rsid w:val="009A2ED4"/>
    <w:rsid w:val="009B6BDF"/>
    <w:rsid w:val="009B754B"/>
    <w:rsid w:val="009C2C9A"/>
    <w:rsid w:val="009C5629"/>
    <w:rsid w:val="009C694E"/>
    <w:rsid w:val="009D56A4"/>
    <w:rsid w:val="009F3119"/>
    <w:rsid w:val="00A22E5D"/>
    <w:rsid w:val="00A2583B"/>
    <w:rsid w:val="00A25B61"/>
    <w:rsid w:val="00A26934"/>
    <w:rsid w:val="00A32585"/>
    <w:rsid w:val="00A365F0"/>
    <w:rsid w:val="00A5749E"/>
    <w:rsid w:val="00A879C2"/>
    <w:rsid w:val="00A92EE5"/>
    <w:rsid w:val="00AA3334"/>
    <w:rsid w:val="00AA38E8"/>
    <w:rsid w:val="00AB200C"/>
    <w:rsid w:val="00AB2785"/>
    <w:rsid w:val="00AC7DD3"/>
    <w:rsid w:val="00AE0435"/>
    <w:rsid w:val="00AE5C76"/>
    <w:rsid w:val="00AE684E"/>
    <w:rsid w:val="00AF082D"/>
    <w:rsid w:val="00AF0B3E"/>
    <w:rsid w:val="00AF21A5"/>
    <w:rsid w:val="00B11BE8"/>
    <w:rsid w:val="00B15158"/>
    <w:rsid w:val="00B21099"/>
    <w:rsid w:val="00B263A8"/>
    <w:rsid w:val="00B270CF"/>
    <w:rsid w:val="00B35242"/>
    <w:rsid w:val="00B352F7"/>
    <w:rsid w:val="00B81B39"/>
    <w:rsid w:val="00B81C1B"/>
    <w:rsid w:val="00B85E5D"/>
    <w:rsid w:val="00B871EB"/>
    <w:rsid w:val="00B915BD"/>
    <w:rsid w:val="00B96B57"/>
    <w:rsid w:val="00BA0018"/>
    <w:rsid w:val="00BA72F4"/>
    <w:rsid w:val="00BC0234"/>
    <w:rsid w:val="00BC6B0F"/>
    <w:rsid w:val="00BD6557"/>
    <w:rsid w:val="00BF1475"/>
    <w:rsid w:val="00BF1547"/>
    <w:rsid w:val="00BF5242"/>
    <w:rsid w:val="00C0276C"/>
    <w:rsid w:val="00C11B77"/>
    <w:rsid w:val="00C145F2"/>
    <w:rsid w:val="00C24FF5"/>
    <w:rsid w:val="00C27725"/>
    <w:rsid w:val="00C3267C"/>
    <w:rsid w:val="00C375E8"/>
    <w:rsid w:val="00C576BF"/>
    <w:rsid w:val="00C60657"/>
    <w:rsid w:val="00C71EF8"/>
    <w:rsid w:val="00CA5BBE"/>
    <w:rsid w:val="00CB724F"/>
    <w:rsid w:val="00CC5FFD"/>
    <w:rsid w:val="00CD0C99"/>
    <w:rsid w:val="00CF01A3"/>
    <w:rsid w:val="00CF445E"/>
    <w:rsid w:val="00CF7C4B"/>
    <w:rsid w:val="00D16229"/>
    <w:rsid w:val="00D31601"/>
    <w:rsid w:val="00D4065B"/>
    <w:rsid w:val="00D4267E"/>
    <w:rsid w:val="00D43475"/>
    <w:rsid w:val="00D44C8F"/>
    <w:rsid w:val="00D51275"/>
    <w:rsid w:val="00D52276"/>
    <w:rsid w:val="00D57397"/>
    <w:rsid w:val="00D6547D"/>
    <w:rsid w:val="00D66AB8"/>
    <w:rsid w:val="00D77952"/>
    <w:rsid w:val="00D8298E"/>
    <w:rsid w:val="00DB213C"/>
    <w:rsid w:val="00DC336B"/>
    <w:rsid w:val="00DD3B65"/>
    <w:rsid w:val="00DE24CB"/>
    <w:rsid w:val="00DE2FDE"/>
    <w:rsid w:val="00DE4B77"/>
    <w:rsid w:val="00DE7A01"/>
    <w:rsid w:val="00E01806"/>
    <w:rsid w:val="00E024FD"/>
    <w:rsid w:val="00E107A7"/>
    <w:rsid w:val="00E202D5"/>
    <w:rsid w:val="00E35A9F"/>
    <w:rsid w:val="00E36420"/>
    <w:rsid w:val="00E53BF0"/>
    <w:rsid w:val="00E61FD9"/>
    <w:rsid w:val="00E67396"/>
    <w:rsid w:val="00E70D2A"/>
    <w:rsid w:val="00E77432"/>
    <w:rsid w:val="00E9431D"/>
    <w:rsid w:val="00EA128E"/>
    <w:rsid w:val="00EC0CCD"/>
    <w:rsid w:val="00ED7CA4"/>
    <w:rsid w:val="00EE26AB"/>
    <w:rsid w:val="00EF1337"/>
    <w:rsid w:val="00F01D8E"/>
    <w:rsid w:val="00F07544"/>
    <w:rsid w:val="00F25926"/>
    <w:rsid w:val="00F31A9D"/>
    <w:rsid w:val="00F36729"/>
    <w:rsid w:val="00F36CC2"/>
    <w:rsid w:val="00F41E6C"/>
    <w:rsid w:val="00F4330C"/>
    <w:rsid w:val="00F4712F"/>
    <w:rsid w:val="00F56F9A"/>
    <w:rsid w:val="00F575E2"/>
    <w:rsid w:val="00F602B0"/>
    <w:rsid w:val="00F64A35"/>
    <w:rsid w:val="00F737FE"/>
    <w:rsid w:val="00F91518"/>
    <w:rsid w:val="00FA5768"/>
    <w:rsid w:val="00FB39DC"/>
    <w:rsid w:val="00FC02CC"/>
    <w:rsid w:val="00FF0123"/>
    <w:rsid w:val="00FF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83FEAC7-9192-4568-B20C-60A78D9BE7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208A941-DB34-45A0-A96B-21A2A0897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12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 Automotive</Company>
  <LinksUpToDate>false</LinksUpToDate>
  <CharactersWithSpaces>5204</CharactersWithSpaces>
  <SharedDoc>false</SharedDoc>
  <HLinks>
    <vt:vector size="150" baseType="variant">
      <vt:variant>
        <vt:i4>1769531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_Toc389222340</vt:lpwstr>
      </vt:variant>
      <vt:variant>
        <vt:i4>1835067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_Toc389222339</vt:lpwstr>
      </vt:variant>
      <vt:variant>
        <vt:i4>1835067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_Toc389222338</vt:lpwstr>
      </vt:variant>
      <vt:variant>
        <vt:i4>1835067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_Toc389222337</vt:lpwstr>
      </vt:variant>
      <vt:variant>
        <vt:i4>1835067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_Toc389222336</vt:lpwstr>
      </vt:variant>
      <vt:variant>
        <vt:i4>1835067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_Toc389222335</vt:lpwstr>
      </vt:variant>
      <vt:variant>
        <vt:i4>1835067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_Toc389222334</vt:lpwstr>
      </vt:variant>
      <vt:variant>
        <vt:i4>1835067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_Toc389222333</vt:lpwstr>
      </vt:variant>
      <vt:variant>
        <vt:i4>1835067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_Toc389222332</vt:lpwstr>
      </vt:variant>
      <vt:variant>
        <vt:i4>1835067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_Toc389222331</vt:lpwstr>
      </vt:variant>
      <vt:variant>
        <vt:i4>1835067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_Toc389222330</vt:lpwstr>
      </vt:variant>
      <vt:variant>
        <vt:i4>1900603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_Toc389222329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_Toc389222328</vt:lpwstr>
      </vt:variant>
      <vt:variant>
        <vt:i4>1900603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_Toc389222327</vt:lpwstr>
      </vt:variant>
      <vt:variant>
        <vt:i4>1900603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_Toc389222326</vt:lpwstr>
      </vt:variant>
      <vt:variant>
        <vt:i4>1900603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_Toc389222325</vt:lpwstr>
      </vt:variant>
      <vt:variant>
        <vt:i4>1900603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_Toc389222324</vt:lpwstr>
      </vt:variant>
      <vt:variant>
        <vt:i4>1900603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_Toc389222323</vt:lpwstr>
      </vt:variant>
      <vt:variant>
        <vt:i4>1900603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_Toc389222322</vt:lpwstr>
      </vt:variant>
      <vt:variant>
        <vt:i4>1900603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_Toc389222321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_Toc389222320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_Toc389222319</vt:lpwstr>
      </vt:variant>
      <vt:variant>
        <vt:i4>1966139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_Toc389222318</vt:lpwstr>
      </vt:variant>
      <vt:variant>
        <vt:i4>1966139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_Toc389222317</vt:lpwstr>
      </vt:variant>
      <vt:variant>
        <vt:i4>1966139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_Toc389222316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creator>Nexteer</dc:creator>
  <dc:description>version 1.0 dated 24-Dec-2013</dc:description>
  <cp:lastModifiedBy>Windows User</cp:lastModifiedBy>
  <cp:revision>13</cp:revision>
  <cp:lastPrinted>2015-01-15T20:02:00Z</cp:lastPrinted>
  <dcterms:created xsi:type="dcterms:W3CDTF">2015-02-27T20:38:00Z</dcterms:created>
  <dcterms:modified xsi:type="dcterms:W3CDTF">2015-11-24T20:34:00Z</dcterms:modified>
</cp:coreProperties>
</file>